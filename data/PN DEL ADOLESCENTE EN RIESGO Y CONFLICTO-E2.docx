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5D40A" w14:textId="01C9325D" w:rsidR="00C63338" w:rsidRDefault="005A3E7C" w:rsidP="009123FE">
      <w:pPr>
        <w:tabs>
          <w:tab w:val="left" w:pos="5040"/>
        </w:tabs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POLÍTICA NACIONAL DEL ADOLESCENTE EN RIESGO</w:t>
      </w:r>
      <w:r>
        <w:rPr>
          <w:rFonts w:ascii="Arial" w:hAnsi="Arial"/>
          <w:b/>
          <w:spacing w:val="-86"/>
          <w:sz w:val="32"/>
        </w:rPr>
        <w:t xml:space="preserve"> </w:t>
      </w:r>
      <w:r>
        <w:rPr>
          <w:rFonts w:ascii="Arial" w:hAnsi="Arial"/>
          <w:b/>
          <w:sz w:val="32"/>
        </w:rPr>
        <w:t>Y</w:t>
      </w:r>
      <w:r>
        <w:rPr>
          <w:rFonts w:ascii="Arial" w:hAnsi="Arial"/>
          <w:b/>
          <w:spacing w:val="-2"/>
          <w:sz w:val="32"/>
        </w:rPr>
        <w:t xml:space="preserve"> </w:t>
      </w:r>
      <w:r>
        <w:rPr>
          <w:rFonts w:ascii="Arial" w:hAnsi="Arial"/>
          <w:b/>
          <w:sz w:val="32"/>
        </w:rPr>
        <w:t>EN</w:t>
      </w:r>
      <w:r>
        <w:rPr>
          <w:rFonts w:ascii="Arial" w:hAnsi="Arial"/>
          <w:b/>
          <w:spacing w:val="-1"/>
          <w:sz w:val="32"/>
        </w:rPr>
        <w:t xml:space="preserve"> </w:t>
      </w:r>
      <w:r>
        <w:rPr>
          <w:rFonts w:ascii="Arial" w:hAnsi="Arial"/>
          <w:b/>
          <w:sz w:val="32"/>
        </w:rPr>
        <w:t>CONFLICTO</w:t>
      </w:r>
      <w:r>
        <w:rPr>
          <w:rFonts w:ascii="Arial" w:hAnsi="Arial"/>
          <w:b/>
          <w:spacing w:val="-3"/>
          <w:sz w:val="32"/>
        </w:rPr>
        <w:t xml:space="preserve"> </w:t>
      </w:r>
      <w:r>
        <w:rPr>
          <w:rFonts w:ascii="Arial" w:hAnsi="Arial"/>
          <w:b/>
          <w:sz w:val="32"/>
        </w:rPr>
        <w:t>CON</w:t>
      </w:r>
      <w:r>
        <w:rPr>
          <w:rFonts w:ascii="Arial" w:hAnsi="Arial"/>
          <w:b/>
          <w:spacing w:val="1"/>
          <w:sz w:val="32"/>
        </w:rPr>
        <w:t xml:space="preserve"> </w:t>
      </w:r>
      <w:r>
        <w:rPr>
          <w:rFonts w:ascii="Arial" w:hAnsi="Arial"/>
          <w:b/>
          <w:sz w:val="32"/>
        </w:rPr>
        <w:t>LA</w:t>
      </w:r>
      <w:r>
        <w:rPr>
          <w:rFonts w:ascii="Arial" w:hAnsi="Arial"/>
          <w:b/>
          <w:spacing w:val="-7"/>
          <w:sz w:val="32"/>
        </w:rPr>
        <w:t xml:space="preserve"> </w:t>
      </w:r>
      <w:r>
        <w:rPr>
          <w:rFonts w:ascii="Arial" w:hAnsi="Arial"/>
          <w:b/>
          <w:sz w:val="32"/>
        </w:rPr>
        <w:t>LEY</w:t>
      </w:r>
      <w:r>
        <w:rPr>
          <w:rFonts w:ascii="Arial" w:hAnsi="Arial"/>
          <w:b/>
          <w:spacing w:val="2"/>
          <w:sz w:val="32"/>
        </w:rPr>
        <w:t xml:space="preserve"> </w:t>
      </w:r>
      <w:r>
        <w:rPr>
          <w:rFonts w:ascii="Arial" w:hAnsi="Arial"/>
          <w:b/>
          <w:sz w:val="32"/>
        </w:rPr>
        <w:t>PENAL</w:t>
      </w:r>
    </w:p>
    <w:p w14:paraId="48E43E3A" w14:textId="77777777" w:rsidR="00C63338" w:rsidRDefault="005A3E7C">
      <w:pPr>
        <w:spacing w:before="160"/>
        <w:ind w:left="745" w:right="1405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Entregable</w:t>
      </w:r>
      <w:r>
        <w:rPr>
          <w:rFonts w:ascii="Arial" w:hAnsi="Arial"/>
          <w:b/>
          <w:spacing w:val="-3"/>
          <w:sz w:val="32"/>
        </w:rPr>
        <w:t xml:space="preserve"> </w:t>
      </w:r>
      <w:r>
        <w:rPr>
          <w:rFonts w:ascii="Arial" w:hAnsi="Arial"/>
          <w:b/>
          <w:sz w:val="32"/>
        </w:rPr>
        <w:t>N°2</w:t>
      </w:r>
    </w:p>
    <w:p w14:paraId="7734128E" w14:textId="77777777" w:rsidR="00C63338" w:rsidRDefault="00C63338">
      <w:pPr>
        <w:pStyle w:val="Textoindependiente"/>
        <w:rPr>
          <w:rFonts w:ascii="Arial"/>
          <w:b/>
          <w:sz w:val="36"/>
        </w:rPr>
      </w:pPr>
    </w:p>
    <w:p w14:paraId="23B8C979" w14:textId="77777777" w:rsidR="00C63338" w:rsidRDefault="00C63338">
      <w:pPr>
        <w:pStyle w:val="Textoindependiente"/>
        <w:spacing w:before="11"/>
        <w:rPr>
          <w:rFonts w:ascii="Arial"/>
          <w:b/>
          <w:sz w:val="28"/>
        </w:rPr>
      </w:pPr>
    </w:p>
    <w:p w14:paraId="0315F26A" w14:textId="77777777" w:rsidR="00C63338" w:rsidRDefault="005A3E7C">
      <w:pPr>
        <w:spacing w:line="398" w:lineRule="auto"/>
        <w:ind w:left="2525" w:right="3184"/>
        <w:jc w:val="center"/>
        <w:rPr>
          <w:sz w:val="24"/>
        </w:rPr>
      </w:pPr>
      <w:r>
        <w:rPr>
          <w:sz w:val="24"/>
        </w:rPr>
        <w:t>Determinación de la situación futura deseada</w:t>
      </w:r>
      <w:r>
        <w:rPr>
          <w:spacing w:val="-64"/>
          <w:sz w:val="24"/>
        </w:rPr>
        <w:t xml:space="preserve"> </w:t>
      </w:r>
      <w:r>
        <w:rPr>
          <w:sz w:val="24"/>
        </w:rPr>
        <w:t>Selección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alternativas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solución</w:t>
      </w:r>
    </w:p>
    <w:p w14:paraId="7C017C9C" w14:textId="77777777" w:rsidR="00C63338" w:rsidRDefault="00C63338">
      <w:pPr>
        <w:pStyle w:val="Textoindependiente"/>
        <w:rPr>
          <w:sz w:val="26"/>
        </w:rPr>
      </w:pPr>
    </w:p>
    <w:p w14:paraId="60165E0A" w14:textId="77777777" w:rsidR="00C63338" w:rsidRDefault="00C63338">
      <w:pPr>
        <w:pStyle w:val="Textoindependiente"/>
        <w:rPr>
          <w:sz w:val="26"/>
        </w:rPr>
      </w:pPr>
    </w:p>
    <w:p w14:paraId="55228FA8" w14:textId="77777777" w:rsidR="00C63338" w:rsidRDefault="00C63338">
      <w:pPr>
        <w:pStyle w:val="Textoindependiente"/>
        <w:rPr>
          <w:sz w:val="26"/>
        </w:rPr>
      </w:pPr>
    </w:p>
    <w:p w14:paraId="29EDFAB2" w14:textId="77777777" w:rsidR="00C63338" w:rsidRDefault="00C63338">
      <w:pPr>
        <w:pStyle w:val="Textoindependiente"/>
        <w:rPr>
          <w:sz w:val="26"/>
        </w:rPr>
      </w:pPr>
    </w:p>
    <w:p w14:paraId="29B75043" w14:textId="77777777" w:rsidR="00C63338" w:rsidRDefault="00C63338">
      <w:pPr>
        <w:pStyle w:val="Textoindependiente"/>
        <w:rPr>
          <w:sz w:val="26"/>
        </w:rPr>
      </w:pPr>
    </w:p>
    <w:p w14:paraId="788EECC2" w14:textId="77777777" w:rsidR="00C63338" w:rsidRDefault="00C63338">
      <w:pPr>
        <w:pStyle w:val="Textoindependiente"/>
        <w:rPr>
          <w:sz w:val="26"/>
        </w:rPr>
      </w:pPr>
    </w:p>
    <w:p w14:paraId="1E1DC730" w14:textId="77777777" w:rsidR="00C63338" w:rsidRDefault="00C63338">
      <w:pPr>
        <w:pStyle w:val="Textoindependiente"/>
        <w:rPr>
          <w:sz w:val="26"/>
        </w:rPr>
      </w:pPr>
    </w:p>
    <w:p w14:paraId="776F47E3" w14:textId="77777777" w:rsidR="00C63338" w:rsidRDefault="00C63338">
      <w:pPr>
        <w:pStyle w:val="Textoindependiente"/>
        <w:rPr>
          <w:sz w:val="26"/>
        </w:rPr>
      </w:pPr>
    </w:p>
    <w:p w14:paraId="0325CC4D" w14:textId="77777777" w:rsidR="00C63338" w:rsidRDefault="00C63338">
      <w:pPr>
        <w:pStyle w:val="Textoindependiente"/>
        <w:rPr>
          <w:sz w:val="26"/>
        </w:rPr>
      </w:pPr>
    </w:p>
    <w:p w14:paraId="5C1B4AC3" w14:textId="77777777" w:rsidR="00C63338" w:rsidRDefault="00C63338">
      <w:pPr>
        <w:pStyle w:val="Textoindependiente"/>
        <w:rPr>
          <w:sz w:val="26"/>
        </w:rPr>
      </w:pPr>
    </w:p>
    <w:p w14:paraId="1E0FFBCD" w14:textId="77777777" w:rsidR="00C63338" w:rsidRDefault="00C63338">
      <w:pPr>
        <w:pStyle w:val="Textoindependiente"/>
        <w:rPr>
          <w:sz w:val="26"/>
        </w:rPr>
      </w:pPr>
    </w:p>
    <w:p w14:paraId="663BB399" w14:textId="77777777" w:rsidR="00C63338" w:rsidRDefault="00C63338">
      <w:pPr>
        <w:pStyle w:val="Textoindependiente"/>
        <w:rPr>
          <w:sz w:val="26"/>
        </w:rPr>
      </w:pPr>
    </w:p>
    <w:p w14:paraId="1B65E367" w14:textId="77777777" w:rsidR="00C63338" w:rsidRDefault="00C63338">
      <w:pPr>
        <w:pStyle w:val="Textoindependiente"/>
        <w:spacing w:before="1"/>
        <w:rPr>
          <w:sz w:val="26"/>
        </w:rPr>
      </w:pPr>
    </w:p>
    <w:p w14:paraId="2ED1B2B2" w14:textId="77777777" w:rsidR="00C63338" w:rsidRDefault="005A3E7C">
      <w:pPr>
        <w:spacing w:line="259" w:lineRule="auto"/>
        <w:ind w:left="2554" w:right="3210" w:hanging="4"/>
        <w:jc w:val="center"/>
        <w:rPr>
          <w:rFonts w:ascii="Calibri" w:hAnsi="Calibri"/>
        </w:rPr>
      </w:pPr>
      <w:r>
        <w:rPr>
          <w:rFonts w:ascii="Calibri" w:hAnsi="Calibri"/>
          <w:b/>
        </w:rPr>
        <w:t>CONSEJO NACIONAL DE POLÍTICA CRIMINAL</w:t>
      </w:r>
      <w:r>
        <w:rPr>
          <w:rFonts w:ascii="Calibri" w:hAnsi="Calibri"/>
          <w:b/>
          <w:spacing w:val="1"/>
        </w:rPr>
        <w:t xml:space="preserve"> </w:t>
      </w:r>
      <w:r>
        <w:rPr>
          <w:rFonts w:ascii="Calibri" w:hAnsi="Calibri"/>
        </w:rPr>
        <w:t>DIRECCIÓN GENERAL DE ASUNTOS CRIMINOLÓGICOS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MINISTERIO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JUSTICIA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DERECHOS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HUMANOS</w:t>
      </w:r>
    </w:p>
    <w:p w14:paraId="3DC12D0F" w14:textId="77777777" w:rsidR="00C63338" w:rsidRDefault="00C63338">
      <w:pPr>
        <w:spacing w:line="259" w:lineRule="auto"/>
        <w:jc w:val="center"/>
        <w:rPr>
          <w:rFonts w:ascii="Calibri" w:hAnsi="Calibri"/>
        </w:rPr>
        <w:sectPr w:rsidR="00C63338">
          <w:headerReference w:type="default" r:id="rId7"/>
          <w:footerReference w:type="default" r:id="rId8"/>
          <w:pgSz w:w="11910" w:h="16840"/>
          <w:pgMar w:top="1660" w:right="360" w:bottom="1180" w:left="1020" w:header="440" w:footer="998" w:gutter="0"/>
          <w:pgNumType w:start="1"/>
          <w:cols w:space="720"/>
        </w:sectPr>
      </w:pPr>
    </w:p>
    <w:p w14:paraId="36EA5C7C" w14:textId="77777777" w:rsidR="00C63338" w:rsidRDefault="005A3E7C">
      <w:pPr>
        <w:pStyle w:val="Ttulo1"/>
        <w:numPr>
          <w:ilvl w:val="0"/>
          <w:numId w:val="11"/>
        </w:numPr>
        <w:tabs>
          <w:tab w:val="left" w:pos="1534"/>
        </w:tabs>
        <w:spacing w:before="110"/>
      </w:pPr>
      <w:r>
        <w:lastRenderedPageBreak/>
        <w:t>Determinación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situación</w:t>
      </w:r>
      <w:r>
        <w:rPr>
          <w:spacing w:val="-2"/>
        </w:rPr>
        <w:t xml:space="preserve"> </w:t>
      </w:r>
      <w:r>
        <w:t>futura</w:t>
      </w:r>
      <w:r>
        <w:rPr>
          <w:spacing w:val="-2"/>
        </w:rPr>
        <w:t xml:space="preserve"> </w:t>
      </w:r>
      <w:r>
        <w:t>deseada</w:t>
      </w:r>
    </w:p>
    <w:p w14:paraId="57EAD830" w14:textId="77777777" w:rsidR="00C63338" w:rsidRDefault="00C63338">
      <w:pPr>
        <w:pStyle w:val="Textoindependiente"/>
        <w:spacing w:before="10"/>
        <w:rPr>
          <w:rFonts w:ascii="Arial"/>
          <w:b/>
          <w:sz w:val="27"/>
        </w:rPr>
      </w:pPr>
    </w:p>
    <w:p w14:paraId="67748CCA" w14:textId="77777777" w:rsidR="00C63338" w:rsidRDefault="005A3E7C">
      <w:pPr>
        <w:pStyle w:val="Prrafodelista"/>
        <w:numPr>
          <w:ilvl w:val="1"/>
          <w:numId w:val="11"/>
        </w:numPr>
        <w:tabs>
          <w:tab w:val="left" w:pos="2101"/>
        </w:tabs>
        <w:spacing w:before="1"/>
      </w:pPr>
      <w:r>
        <w:t>Análisis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tendencias.</w:t>
      </w:r>
    </w:p>
    <w:p w14:paraId="7D4A1C09" w14:textId="77777777" w:rsidR="00C63338" w:rsidRDefault="00C63338">
      <w:pPr>
        <w:pStyle w:val="Textoindependiente"/>
        <w:spacing w:before="6"/>
        <w:rPr>
          <w:sz w:val="25"/>
        </w:rPr>
      </w:pPr>
    </w:p>
    <w:p w14:paraId="1F2292BD" w14:textId="77777777" w:rsidR="00C63338" w:rsidRDefault="005A3E7C">
      <w:pPr>
        <w:pStyle w:val="Textoindependiente"/>
        <w:spacing w:line="259" w:lineRule="auto"/>
        <w:ind w:left="2098" w:right="1333"/>
        <w:jc w:val="both"/>
      </w:pPr>
      <w:r>
        <w:t>Desde</w:t>
      </w:r>
      <w:r>
        <w:rPr>
          <w:spacing w:val="-10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ratificó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Convención</w:t>
      </w:r>
      <w:r>
        <w:rPr>
          <w:spacing w:val="-10"/>
        </w:rPr>
        <w:t xml:space="preserve"> </w:t>
      </w:r>
      <w:r>
        <w:t>Internacional</w:t>
      </w:r>
      <w:r>
        <w:rPr>
          <w:spacing w:val="-10"/>
        </w:rPr>
        <w:t xml:space="preserve"> </w:t>
      </w:r>
      <w:r>
        <w:t>sobre</w:t>
      </w:r>
      <w:r>
        <w:rPr>
          <w:spacing w:val="-10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Derechos</w:t>
      </w:r>
      <w:r>
        <w:rPr>
          <w:spacing w:val="-8"/>
        </w:rPr>
        <w:t xml:space="preserve"> </w:t>
      </w:r>
      <w:r>
        <w:t>del</w:t>
      </w:r>
      <w:r>
        <w:rPr>
          <w:spacing w:val="-59"/>
        </w:rPr>
        <w:t xml:space="preserve"> </w:t>
      </w:r>
      <w:r>
        <w:t>Niño, el Perú tiene como compromiso buscar la satisfacción integral de</w:t>
      </w:r>
      <w:r>
        <w:rPr>
          <w:spacing w:val="1"/>
        </w:rPr>
        <w:t xml:space="preserve"> </w:t>
      </w:r>
      <w:r>
        <w:t>los niños, niñas y adolescentes, por tanto, se debe priorizar la ejecución</w:t>
      </w:r>
      <w:r>
        <w:rPr>
          <w:spacing w:val="1"/>
        </w:rPr>
        <w:t xml:space="preserve"> </w:t>
      </w:r>
      <w:r>
        <w:t>de políticas que brinden diversos recursos y oportunidades en pro del</w:t>
      </w:r>
      <w:r>
        <w:rPr>
          <w:spacing w:val="1"/>
        </w:rPr>
        <w:t xml:space="preserve"> </w:t>
      </w:r>
      <w:r>
        <w:t>desarrollo a lo largo de su vida. Sin embargo, en la última década, el</w:t>
      </w:r>
      <w:r>
        <w:rPr>
          <w:spacing w:val="1"/>
        </w:rPr>
        <w:t xml:space="preserve"> </w:t>
      </w:r>
      <w:r>
        <w:t>problema de la inclusión de adolescentes en infracciones a la Ley Penal</w:t>
      </w:r>
      <w:r>
        <w:rPr>
          <w:spacing w:val="1"/>
        </w:rPr>
        <w:t xml:space="preserve"> </w:t>
      </w:r>
      <w:r>
        <w:t>ha ido en aumento, de tal modo que, desde el año 2000 al 2015 casi se</w:t>
      </w:r>
      <w:r>
        <w:rPr>
          <w:spacing w:val="1"/>
        </w:rPr>
        <w:t xml:space="preserve"> </w:t>
      </w:r>
      <w:r>
        <w:rPr>
          <w:spacing w:val="-1"/>
        </w:rPr>
        <w:t>ha</w:t>
      </w:r>
      <w:r>
        <w:rPr>
          <w:spacing w:val="-13"/>
        </w:rPr>
        <w:t xml:space="preserve"> </w:t>
      </w:r>
      <w:r>
        <w:rPr>
          <w:spacing w:val="-1"/>
        </w:rPr>
        <w:t>duplicado</w:t>
      </w:r>
      <w:r>
        <w:rPr>
          <w:spacing w:val="-12"/>
        </w:rPr>
        <w:t xml:space="preserve"> </w:t>
      </w:r>
      <w:r>
        <w:rPr>
          <w:spacing w:val="-1"/>
        </w:rPr>
        <w:t>la</w:t>
      </w:r>
      <w:r>
        <w:rPr>
          <w:spacing w:val="-12"/>
        </w:rPr>
        <w:t xml:space="preserve"> </w:t>
      </w:r>
      <w:r>
        <w:rPr>
          <w:spacing w:val="-1"/>
        </w:rPr>
        <w:t>tasa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spacing w:val="-1"/>
        </w:rPr>
        <w:t>atenciones</w:t>
      </w:r>
      <w:r>
        <w:rPr>
          <w:spacing w:val="-12"/>
        </w:rPr>
        <w:t xml:space="preserve"> </w:t>
      </w:r>
      <w:r>
        <w:t>dentro</w:t>
      </w:r>
      <w:r>
        <w:rPr>
          <w:spacing w:val="-14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Centros</w:t>
      </w:r>
      <w:r>
        <w:rPr>
          <w:spacing w:val="-15"/>
        </w:rPr>
        <w:t xml:space="preserve"> </w:t>
      </w:r>
      <w:r>
        <w:t>Juveniles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nivel</w:t>
      </w:r>
      <w:r>
        <w:rPr>
          <w:spacing w:val="-58"/>
        </w:rPr>
        <w:t xml:space="preserve"> </w:t>
      </w:r>
      <w:r>
        <w:t>nacional (Observatorio Nacional de Política Criminal, 2016)</w:t>
      </w:r>
      <w:r>
        <w:rPr>
          <w:vertAlign w:val="superscript"/>
        </w:rPr>
        <w:t>1</w:t>
      </w:r>
      <w:r>
        <w:t>. Por otro</w:t>
      </w:r>
      <w:r>
        <w:rPr>
          <w:spacing w:val="1"/>
        </w:rPr>
        <w:t xml:space="preserve"> </w:t>
      </w:r>
      <w:r>
        <w:t>lado,</w:t>
      </w:r>
      <w:r>
        <w:rPr>
          <w:spacing w:val="-10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fenómeno</w:t>
      </w:r>
      <w:r>
        <w:rPr>
          <w:spacing w:val="-13"/>
        </w:rPr>
        <w:t xml:space="preserve"> </w:t>
      </w:r>
      <w:r>
        <w:t>criminológico</w:t>
      </w:r>
      <w:r>
        <w:rPr>
          <w:spacing w:val="-12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permite</w:t>
      </w:r>
      <w:r>
        <w:rPr>
          <w:spacing w:val="-12"/>
        </w:rPr>
        <w:t xml:space="preserve"> </w:t>
      </w:r>
      <w:r>
        <w:t>mantener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agenda</w:t>
      </w:r>
      <w:r>
        <w:rPr>
          <w:spacing w:val="-13"/>
        </w:rPr>
        <w:t xml:space="preserve"> </w:t>
      </w:r>
      <w:r>
        <w:t>pública,</w:t>
      </w:r>
      <w:r>
        <w:rPr>
          <w:spacing w:val="-59"/>
        </w:rPr>
        <w:t xml:space="preserve"> </w:t>
      </w:r>
      <w:r>
        <w:t>la cual exige enfrentar a la delincuencia, implica la participación de</w:t>
      </w:r>
      <w:r>
        <w:rPr>
          <w:spacing w:val="1"/>
        </w:rPr>
        <w:t xml:space="preserve"> </w:t>
      </w:r>
      <w:r>
        <w:t>adolescentes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violencia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delincuencia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violenta</w:t>
      </w:r>
      <w:r>
        <w:rPr>
          <w:spacing w:val="-2"/>
        </w:rPr>
        <w:t xml:space="preserve"> </w:t>
      </w:r>
      <w:r>
        <w:t>(Observatorio</w:t>
      </w:r>
      <w:r>
        <w:rPr>
          <w:spacing w:val="-1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Política</w:t>
      </w:r>
      <w:r>
        <w:rPr>
          <w:spacing w:val="-1"/>
        </w:rPr>
        <w:t xml:space="preserve"> </w:t>
      </w:r>
      <w:r>
        <w:t>Criminal, 2016).</w:t>
      </w:r>
    </w:p>
    <w:p w14:paraId="0C640DBE" w14:textId="77777777" w:rsidR="00C63338" w:rsidRDefault="00C63338">
      <w:pPr>
        <w:pStyle w:val="Textoindependiente"/>
        <w:spacing w:before="5"/>
        <w:rPr>
          <w:sz w:val="23"/>
        </w:rPr>
      </w:pPr>
    </w:p>
    <w:p w14:paraId="756FE486" w14:textId="77777777" w:rsidR="00C63338" w:rsidRDefault="005A3E7C">
      <w:pPr>
        <w:pStyle w:val="Textoindependiente"/>
        <w:spacing w:before="1" w:line="259" w:lineRule="auto"/>
        <w:ind w:left="2098" w:right="1334"/>
        <w:jc w:val="both"/>
      </w:pPr>
      <w:r>
        <w:rPr>
          <w:spacing w:val="-1"/>
        </w:rPr>
        <w:t>La</w:t>
      </w:r>
      <w:r>
        <w:rPr>
          <w:spacing w:val="-13"/>
        </w:rPr>
        <w:t xml:space="preserve"> </w:t>
      </w:r>
      <w:r>
        <w:t>evidencia</w:t>
      </w:r>
      <w:r>
        <w:rPr>
          <w:spacing w:val="-12"/>
        </w:rPr>
        <w:t xml:space="preserve"> </w:t>
      </w:r>
      <w:r>
        <w:t>internacional</w:t>
      </w:r>
      <w:r>
        <w:rPr>
          <w:spacing w:val="-14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disminución</w:t>
      </w:r>
      <w:r>
        <w:rPr>
          <w:spacing w:val="-13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delincuencia</w:t>
      </w:r>
      <w:r>
        <w:rPr>
          <w:spacing w:val="-12"/>
        </w:rPr>
        <w:t xml:space="preserve"> </w:t>
      </w:r>
      <w:r>
        <w:t>advierte</w:t>
      </w:r>
      <w:r>
        <w:rPr>
          <w:spacing w:val="-59"/>
        </w:rPr>
        <w:t xml:space="preserve"> </w:t>
      </w:r>
      <w:r>
        <w:t>que si una política criminológica pretende lograr resultados positivos se</w:t>
      </w:r>
      <w:r>
        <w:rPr>
          <w:spacing w:val="1"/>
        </w:rPr>
        <w:t xml:space="preserve"> </w:t>
      </w:r>
      <w:r>
        <w:t>debe intervenir en diversas dimensiones como: gobernanza, eficacia del</w:t>
      </w:r>
      <w:r>
        <w:rPr>
          <w:spacing w:val="-59"/>
        </w:rPr>
        <w:t xml:space="preserve"> </w:t>
      </w:r>
      <w:r>
        <w:t>sistema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justicia</w:t>
      </w:r>
      <w:r>
        <w:rPr>
          <w:spacing w:val="-11"/>
        </w:rPr>
        <w:t xml:space="preserve"> </w:t>
      </w:r>
      <w:r>
        <w:t>penal,</w:t>
      </w:r>
      <w:r>
        <w:rPr>
          <w:spacing w:val="-11"/>
        </w:rPr>
        <w:t xml:space="preserve"> </w:t>
      </w:r>
      <w:r>
        <w:t>confianza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instituciones,</w:t>
      </w:r>
      <w:r>
        <w:rPr>
          <w:spacing w:val="-10"/>
        </w:rPr>
        <w:t xml:space="preserve"> </w:t>
      </w:r>
      <w:r>
        <w:t>desarrollo</w:t>
      </w:r>
      <w:r>
        <w:rPr>
          <w:spacing w:val="-13"/>
        </w:rPr>
        <w:t xml:space="preserve"> </w:t>
      </w:r>
      <w:r>
        <w:t>social,</w:t>
      </w:r>
      <w:r>
        <w:rPr>
          <w:spacing w:val="-59"/>
        </w:rPr>
        <w:t xml:space="preserve"> </w:t>
      </w:r>
      <w:r>
        <w:t>desempleo</w:t>
      </w:r>
      <w:r>
        <w:rPr>
          <w:spacing w:val="1"/>
        </w:rPr>
        <w:t xml:space="preserve"> </w:t>
      </w:r>
      <w:r>
        <w:t>juvenil,</w:t>
      </w:r>
      <w:r>
        <w:rPr>
          <w:spacing w:val="1"/>
        </w:rPr>
        <w:t xml:space="preserve"> </w:t>
      </w:r>
      <w:r>
        <w:t>factores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riesgo</w:t>
      </w:r>
      <w:r>
        <w:rPr>
          <w:spacing w:val="1"/>
        </w:rPr>
        <w:t xml:space="preserve"> </w:t>
      </w:r>
      <w:r>
        <w:t>criminógeno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niñez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adolescencia,</w:t>
      </w:r>
      <w:r>
        <w:rPr>
          <w:spacing w:val="1"/>
        </w:rPr>
        <w:t xml:space="preserve"> </w:t>
      </w:r>
      <w:r>
        <w:t>inequidad</w:t>
      </w:r>
      <w:r>
        <w:rPr>
          <w:spacing w:val="1"/>
        </w:rPr>
        <w:t xml:space="preserve"> </w:t>
      </w:r>
      <w:r>
        <w:t>social y monetaria,</w:t>
      </w:r>
      <w:r>
        <w:rPr>
          <w:spacing w:val="1"/>
        </w:rPr>
        <w:t xml:space="preserve"> </w:t>
      </w:r>
      <w:r>
        <w:t>y falta</w:t>
      </w:r>
      <w:r>
        <w:rPr>
          <w:spacing w:val="1"/>
        </w:rPr>
        <w:t xml:space="preserve"> </w:t>
      </w:r>
      <w:r>
        <w:t>de planificación</w:t>
      </w:r>
      <w:r>
        <w:rPr>
          <w:spacing w:val="1"/>
        </w:rPr>
        <w:t xml:space="preserve"> </w:t>
      </w:r>
      <w:r>
        <w:rPr>
          <w:spacing w:val="-1"/>
        </w:rPr>
        <w:t>urbana</w:t>
      </w:r>
      <w:r>
        <w:rPr>
          <w:spacing w:val="-12"/>
        </w:rPr>
        <w:t xml:space="preserve"> </w:t>
      </w:r>
      <w:r>
        <w:rPr>
          <w:spacing w:val="-1"/>
        </w:rPr>
        <w:t>(Centro</w:t>
      </w:r>
      <w:r>
        <w:rPr>
          <w:spacing w:val="-14"/>
        </w:rPr>
        <w:t xml:space="preserve"> </w:t>
      </w:r>
      <w:r>
        <w:rPr>
          <w:spacing w:val="-1"/>
        </w:rPr>
        <w:t>Internacional</w:t>
      </w:r>
      <w:r>
        <w:rPr>
          <w:spacing w:val="-11"/>
        </w:rPr>
        <w:t xml:space="preserve"> </w:t>
      </w:r>
      <w:r>
        <w:rPr>
          <w:spacing w:val="-1"/>
        </w:rPr>
        <w:t>para</w:t>
      </w:r>
      <w:r>
        <w:rPr>
          <w:spacing w:val="-11"/>
        </w:rPr>
        <w:t xml:space="preserve"> </w:t>
      </w:r>
      <w:r>
        <w:rPr>
          <w:spacing w:val="-1"/>
        </w:rPr>
        <w:t>la</w:t>
      </w:r>
      <w:r>
        <w:rPr>
          <w:spacing w:val="-12"/>
        </w:rPr>
        <w:t xml:space="preserve"> </w:t>
      </w:r>
      <w:r>
        <w:rPr>
          <w:spacing w:val="-1"/>
        </w:rPr>
        <w:t>Prevención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Criminalidad,</w:t>
      </w:r>
      <w:r>
        <w:rPr>
          <w:spacing w:val="-11"/>
        </w:rPr>
        <w:t xml:space="preserve"> </w:t>
      </w:r>
      <w:r>
        <w:t>2016;</w:t>
      </w:r>
      <w:r>
        <w:rPr>
          <w:spacing w:val="-58"/>
        </w:rPr>
        <w:t xml:space="preserve"> </w:t>
      </w:r>
      <w:r>
        <w:t xml:space="preserve">Banco Interamericano de Desarrollo, 2018; </w:t>
      </w:r>
      <w:proofErr w:type="spellStart"/>
      <w:r>
        <w:t>Tanner</w:t>
      </w:r>
      <w:proofErr w:type="spellEnd"/>
      <w:r>
        <w:t xml:space="preserve">-Smith, Jo y </w:t>
      </w:r>
      <w:proofErr w:type="spellStart"/>
      <w:r>
        <w:t>Lipsey</w:t>
      </w:r>
      <w:proofErr w:type="spellEnd"/>
      <w:r>
        <w:t>,</w:t>
      </w:r>
      <w:r>
        <w:rPr>
          <w:spacing w:val="1"/>
        </w:rPr>
        <w:t xml:space="preserve"> </w:t>
      </w:r>
      <w:r>
        <w:t>2012)</w:t>
      </w:r>
      <w:r>
        <w:rPr>
          <w:vertAlign w:val="superscript"/>
        </w:rPr>
        <w:t>2</w:t>
      </w:r>
      <w:r>
        <w:t>, y consecuentemente, la presencia de condiciones negativas en</w:t>
      </w:r>
      <w:r>
        <w:rPr>
          <w:spacing w:val="1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esos</w:t>
      </w:r>
      <w:r>
        <w:rPr>
          <w:spacing w:val="-5"/>
        </w:rPr>
        <w:t xml:space="preserve"> </w:t>
      </w:r>
      <w:r>
        <w:t>factores</w:t>
      </w:r>
      <w:r>
        <w:rPr>
          <w:spacing w:val="-4"/>
        </w:rPr>
        <w:t xml:space="preserve"> </w:t>
      </w:r>
      <w:r>
        <w:t>conlleva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fracaso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programas</w:t>
      </w:r>
      <w:r>
        <w:rPr>
          <w:spacing w:val="-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planes</w:t>
      </w:r>
      <w:r>
        <w:rPr>
          <w:spacing w:val="-59"/>
        </w:rPr>
        <w:t xml:space="preserve"> </w:t>
      </w:r>
      <w:r>
        <w:t>para la</w:t>
      </w:r>
      <w:r>
        <w:rPr>
          <w:spacing w:val="-3"/>
        </w:rPr>
        <w:t xml:space="preserve"> </w:t>
      </w:r>
      <w:r>
        <w:t>reducción de</w:t>
      </w:r>
      <w:r>
        <w:rPr>
          <w:spacing w:val="-3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inseguridad y</w:t>
      </w:r>
      <w:r>
        <w:rPr>
          <w:spacing w:val="-2"/>
        </w:rPr>
        <w:t xml:space="preserve"> </w:t>
      </w:r>
      <w:r>
        <w:t>delincuencia.</w:t>
      </w:r>
    </w:p>
    <w:p w14:paraId="609ED2DA" w14:textId="77777777" w:rsidR="00C63338" w:rsidRDefault="00C63338">
      <w:pPr>
        <w:pStyle w:val="Textoindependiente"/>
        <w:spacing w:before="6"/>
        <w:rPr>
          <w:sz w:val="23"/>
        </w:rPr>
      </w:pPr>
    </w:p>
    <w:p w14:paraId="480BDDDF" w14:textId="77777777" w:rsidR="00C63338" w:rsidRDefault="005A3E7C">
      <w:pPr>
        <w:pStyle w:val="Textoindependiente"/>
        <w:spacing w:line="259" w:lineRule="auto"/>
        <w:ind w:left="2098" w:right="1337"/>
        <w:jc w:val="both"/>
      </w:pPr>
      <w:r>
        <w:t>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sentido,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últimos</w:t>
      </w:r>
      <w:r>
        <w:rPr>
          <w:spacing w:val="1"/>
        </w:rPr>
        <w:t xml:space="preserve"> </w:t>
      </w:r>
      <w:r>
        <w:t>años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Perú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situación</w:t>
      </w:r>
      <w:r>
        <w:rPr>
          <w:spacing w:val="1"/>
        </w:rPr>
        <w:t xml:space="preserve"> </w:t>
      </w:r>
      <w:r>
        <w:t>socioeconómica se ha desarrollado de tal manera que ha impactado de</w:t>
      </w:r>
      <w:r>
        <w:rPr>
          <w:spacing w:val="1"/>
        </w:rPr>
        <w:t xml:space="preserve"> </w:t>
      </w:r>
      <w:r>
        <w:t>forma muy relacionado con la formación de contextos criminógenos en</w:t>
      </w:r>
      <w:r>
        <w:rPr>
          <w:spacing w:val="1"/>
        </w:rPr>
        <w:t xml:space="preserve"> </w:t>
      </w:r>
      <w:r>
        <w:t>diversas zonas de las regiones en el Perú, de modo que, por un lado, el</w:t>
      </w:r>
      <w:r>
        <w:rPr>
          <w:spacing w:val="1"/>
        </w:rPr>
        <w:t xml:space="preserve"> </w:t>
      </w:r>
      <w:r>
        <w:t>incremento del bono demográfico, aumento de la población adolescente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joven,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últimos</w:t>
      </w:r>
      <w:r>
        <w:rPr>
          <w:spacing w:val="1"/>
        </w:rPr>
        <w:t xml:space="preserve"> </w:t>
      </w:r>
      <w:r>
        <w:t>seis</w:t>
      </w:r>
      <w:r>
        <w:rPr>
          <w:spacing w:val="1"/>
        </w:rPr>
        <w:t xml:space="preserve"> </w:t>
      </w:r>
      <w:r>
        <w:t>años</w:t>
      </w:r>
      <w:r>
        <w:rPr>
          <w:spacing w:val="1"/>
        </w:rPr>
        <w:t xml:space="preserve"> </w:t>
      </w:r>
      <w:r>
        <w:t>(Secretaría</w:t>
      </w:r>
      <w:r>
        <w:rPr>
          <w:spacing w:val="1"/>
        </w:rPr>
        <w:t xml:space="preserve"> </w:t>
      </w:r>
      <w:r>
        <w:t>Nacional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Juventud, 2018)</w:t>
      </w:r>
      <w:r>
        <w:rPr>
          <w:spacing w:val="1"/>
        </w:rPr>
        <w:t xml:space="preserve"> </w:t>
      </w:r>
      <w:r>
        <w:t>genera una oportunidad para incrementar el desarrollo</w:t>
      </w:r>
      <w:r>
        <w:rPr>
          <w:spacing w:val="1"/>
        </w:rPr>
        <w:t xml:space="preserve"> </w:t>
      </w:r>
      <w:r>
        <w:t>nacional,</w:t>
      </w:r>
      <w:r>
        <w:rPr>
          <w:spacing w:val="5"/>
        </w:rPr>
        <w:t xml:space="preserve"> </w:t>
      </w:r>
      <w:r>
        <w:t>sin</w:t>
      </w:r>
      <w:r>
        <w:rPr>
          <w:spacing w:val="4"/>
        </w:rPr>
        <w:t xml:space="preserve"> </w:t>
      </w:r>
      <w:r>
        <w:t>embargo,</w:t>
      </w:r>
      <w:r>
        <w:rPr>
          <w:spacing w:val="6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falta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inversión</w:t>
      </w:r>
      <w:r>
        <w:rPr>
          <w:spacing w:val="4"/>
        </w:rPr>
        <w:t xml:space="preserve"> </w:t>
      </w:r>
      <w:r>
        <w:t>social</w:t>
      </w:r>
      <w:r>
        <w:rPr>
          <w:spacing w:val="7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económica</w:t>
      </w:r>
      <w:r>
        <w:rPr>
          <w:spacing w:val="6"/>
        </w:rPr>
        <w:t xml:space="preserve"> </w:t>
      </w:r>
      <w:r>
        <w:t>posibilita</w:t>
      </w:r>
    </w:p>
    <w:p w14:paraId="0A4B8457" w14:textId="77777777" w:rsidR="00C63338" w:rsidRDefault="00C63338">
      <w:pPr>
        <w:pStyle w:val="Textoindependiente"/>
        <w:rPr>
          <w:sz w:val="20"/>
        </w:rPr>
      </w:pPr>
    </w:p>
    <w:p w14:paraId="0E20A64B" w14:textId="77777777" w:rsidR="00C63338" w:rsidRDefault="00C63338">
      <w:pPr>
        <w:pStyle w:val="Textoindependiente"/>
        <w:rPr>
          <w:sz w:val="20"/>
        </w:rPr>
      </w:pPr>
    </w:p>
    <w:p w14:paraId="159856ED" w14:textId="6622A7D1" w:rsidR="00C63338" w:rsidRDefault="00BF3D94">
      <w:pPr>
        <w:pStyle w:val="Textoindependiente"/>
        <w:spacing w:before="10"/>
        <w:rPr>
          <w:sz w:val="27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CF692E4" wp14:editId="720FE074">
                <wp:simplePos x="0" y="0"/>
                <wp:positionH relativeFrom="page">
                  <wp:posOffset>1080770</wp:posOffset>
                </wp:positionH>
                <wp:positionV relativeFrom="paragraph">
                  <wp:posOffset>228600</wp:posOffset>
                </wp:positionV>
                <wp:extent cx="1828800" cy="8890"/>
                <wp:effectExtent l="0" t="0" r="0" b="0"/>
                <wp:wrapTopAndBottom/>
                <wp:docPr id="1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B19C40" id="Rectangle 17" o:spid="_x0000_s1026" style="position:absolute;margin-left:85.1pt;margin-top:18pt;width:2in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104B871C" w14:textId="77777777" w:rsidR="00C63338" w:rsidRDefault="005A3E7C">
      <w:pPr>
        <w:spacing w:before="67"/>
        <w:ind w:left="682" w:right="1335"/>
        <w:rPr>
          <w:sz w:val="18"/>
        </w:rPr>
      </w:pPr>
      <w:r>
        <w:rPr>
          <w:position w:val="6"/>
          <w:sz w:val="12"/>
        </w:rPr>
        <w:t xml:space="preserve">1 </w:t>
      </w:r>
      <w:proofErr w:type="gramStart"/>
      <w:r>
        <w:rPr>
          <w:sz w:val="18"/>
        </w:rPr>
        <w:t>Observatorio</w:t>
      </w:r>
      <w:proofErr w:type="gramEnd"/>
      <w:r>
        <w:rPr>
          <w:sz w:val="18"/>
        </w:rPr>
        <w:t xml:space="preserve"> Nacional de Política Criminal (2016) ¿Cómo son los Adolescentes Infractores en el Perú?</w:t>
      </w:r>
      <w:r>
        <w:rPr>
          <w:spacing w:val="-47"/>
          <w:sz w:val="18"/>
        </w:rPr>
        <w:t xml:space="preserve"> </w:t>
      </w:r>
      <w:r>
        <w:rPr>
          <w:sz w:val="18"/>
        </w:rPr>
        <w:t>Ministerio</w:t>
      </w:r>
      <w:r>
        <w:rPr>
          <w:spacing w:val="-3"/>
          <w:sz w:val="18"/>
        </w:rPr>
        <w:t xml:space="preserve"> </w:t>
      </w:r>
      <w:r>
        <w:rPr>
          <w:sz w:val="18"/>
        </w:rPr>
        <w:t>de Justicia y</w:t>
      </w:r>
      <w:r>
        <w:rPr>
          <w:spacing w:val="-1"/>
          <w:sz w:val="18"/>
        </w:rPr>
        <w:t xml:space="preserve"> </w:t>
      </w:r>
      <w:r>
        <w:rPr>
          <w:sz w:val="18"/>
        </w:rPr>
        <w:t>Derechos</w:t>
      </w:r>
      <w:r>
        <w:rPr>
          <w:spacing w:val="1"/>
          <w:sz w:val="18"/>
        </w:rPr>
        <w:t xml:space="preserve"> </w:t>
      </w:r>
      <w:r>
        <w:rPr>
          <w:sz w:val="18"/>
        </w:rPr>
        <w:t>Humanos:</w:t>
      </w:r>
      <w:r>
        <w:rPr>
          <w:spacing w:val="-3"/>
          <w:sz w:val="18"/>
        </w:rPr>
        <w:t xml:space="preserve"> </w:t>
      </w:r>
      <w:r>
        <w:rPr>
          <w:sz w:val="18"/>
        </w:rPr>
        <w:t>Lima.</w:t>
      </w:r>
    </w:p>
    <w:p w14:paraId="3C8AFBD0" w14:textId="77777777" w:rsidR="00C63338" w:rsidRDefault="005A3E7C">
      <w:pPr>
        <w:tabs>
          <w:tab w:val="left" w:pos="1260"/>
          <w:tab w:val="left" w:pos="1706"/>
          <w:tab w:val="left" w:pos="2003"/>
          <w:tab w:val="left" w:pos="2594"/>
          <w:tab w:val="left" w:pos="2634"/>
          <w:tab w:val="left" w:pos="3190"/>
          <w:tab w:val="left" w:pos="4121"/>
          <w:tab w:val="left" w:pos="4829"/>
          <w:tab w:val="left" w:pos="5786"/>
          <w:tab w:val="left" w:pos="6443"/>
          <w:tab w:val="left" w:pos="7331"/>
          <w:tab w:val="left" w:pos="8226"/>
        </w:tabs>
        <w:ind w:left="682" w:right="1335"/>
        <w:rPr>
          <w:sz w:val="18"/>
        </w:rPr>
      </w:pPr>
      <w:r>
        <w:rPr>
          <w:position w:val="6"/>
          <w:sz w:val="12"/>
        </w:rPr>
        <w:t>2</w:t>
      </w:r>
      <w:r>
        <w:rPr>
          <w:spacing w:val="18"/>
          <w:position w:val="6"/>
          <w:sz w:val="12"/>
        </w:rPr>
        <w:t xml:space="preserve"> </w:t>
      </w:r>
      <w:r>
        <w:rPr>
          <w:sz w:val="18"/>
        </w:rPr>
        <w:t>Centro</w:t>
      </w:r>
      <w:r>
        <w:rPr>
          <w:spacing w:val="34"/>
          <w:sz w:val="18"/>
        </w:rPr>
        <w:t xml:space="preserve"> </w:t>
      </w:r>
      <w:r>
        <w:rPr>
          <w:sz w:val="18"/>
        </w:rPr>
        <w:t>Internacional</w:t>
      </w:r>
      <w:r>
        <w:rPr>
          <w:spacing w:val="33"/>
          <w:sz w:val="18"/>
        </w:rPr>
        <w:t xml:space="preserve"> </w:t>
      </w:r>
      <w:r>
        <w:rPr>
          <w:sz w:val="18"/>
        </w:rPr>
        <w:t>para</w:t>
      </w:r>
      <w:r>
        <w:rPr>
          <w:spacing w:val="33"/>
          <w:sz w:val="18"/>
        </w:rPr>
        <w:t xml:space="preserve"> </w:t>
      </w:r>
      <w:r>
        <w:rPr>
          <w:sz w:val="18"/>
        </w:rPr>
        <w:t>la</w:t>
      </w:r>
      <w:r>
        <w:rPr>
          <w:spacing w:val="31"/>
          <w:sz w:val="18"/>
        </w:rPr>
        <w:t xml:space="preserve"> </w:t>
      </w:r>
      <w:r>
        <w:rPr>
          <w:sz w:val="18"/>
        </w:rPr>
        <w:t>Prevención</w:t>
      </w:r>
      <w:r>
        <w:rPr>
          <w:spacing w:val="33"/>
          <w:sz w:val="18"/>
        </w:rPr>
        <w:t xml:space="preserve"> </w:t>
      </w:r>
      <w:r>
        <w:rPr>
          <w:sz w:val="18"/>
        </w:rPr>
        <w:t>de</w:t>
      </w:r>
      <w:r>
        <w:rPr>
          <w:spacing w:val="33"/>
          <w:sz w:val="18"/>
        </w:rPr>
        <w:t xml:space="preserve"> </w:t>
      </w:r>
      <w:r>
        <w:rPr>
          <w:sz w:val="18"/>
        </w:rPr>
        <w:t>la</w:t>
      </w:r>
      <w:r>
        <w:rPr>
          <w:spacing w:val="33"/>
          <w:sz w:val="18"/>
        </w:rPr>
        <w:t xml:space="preserve"> </w:t>
      </w:r>
      <w:r>
        <w:rPr>
          <w:sz w:val="18"/>
        </w:rPr>
        <w:t>Criminalidad</w:t>
      </w:r>
      <w:r>
        <w:rPr>
          <w:spacing w:val="33"/>
          <w:sz w:val="18"/>
        </w:rPr>
        <w:t xml:space="preserve"> </w:t>
      </w:r>
      <w:r>
        <w:rPr>
          <w:sz w:val="18"/>
        </w:rPr>
        <w:t>(2016).</w:t>
      </w:r>
      <w:r>
        <w:rPr>
          <w:spacing w:val="33"/>
          <w:sz w:val="18"/>
        </w:rPr>
        <w:t xml:space="preserve"> </w:t>
      </w:r>
      <w:r>
        <w:rPr>
          <w:sz w:val="18"/>
        </w:rPr>
        <w:t>Prevención</w:t>
      </w:r>
      <w:r>
        <w:rPr>
          <w:spacing w:val="31"/>
          <w:sz w:val="18"/>
        </w:rPr>
        <w:t xml:space="preserve"> </w:t>
      </w:r>
      <w:r>
        <w:rPr>
          <w:sz w:val="18"/>
        </w:rPr>
        <w:t>de</w:t>
      </w:r>
      <w:r>
        <w:rPr>
          <w:spacing w:val="33"/>
          <w:sz w:val="18"/>
        </w:rPr>
        <w:t xml:space="preserve"> </w:t>
      </w:r>
      <w:r>
        <w:rPr>
          <w:sz w:val="18"/>
        </w:rPr>
        <w:t>La</w:t>
      </w:r>
      <w:r>
        <w:rPr>
          <w:spacing w:val="31"/>
          <w:sz w:val="18"/>
        </w:rPr>
        <w:t xml:space="preserve"> </w:t>
      </w:r>
      <w:r>
        <w:rPr>
          <w:sz w:val="18"/>
        </w:rPr>
        <w:t>criminalidad</w:t>
      </w:r>
      <w:r>
        <w:rPr>
          <w:spacing w:val="33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seguridad cotidiana: Las ciudades</w:t>
      </w:r>
      <w:r>
        <w:rPr>
          <w:spacing w:val="1"/>
          <w:sz w:val="18"/>
        </w:rPr>
        <w:t xml:space="preserve"> </w:t>
      </w:r>
      <w:r>
        <w:rPr>
          <w:sz w:val="18"/>
        </w:rPr>
        <w:t>y la Nueva</w:t>
      </w:r>
      <w:r>
        <w:rPr>
          <w:spacing w:val="1"/>
          <w:sz w:val="18"/>
        </w:rPr>
        <w:t xml:space="preserve"> </w:t>
      </w:r>
      <w:r>
        <w:rPr>
          <w:sz w:val="18"/>
        </w:rPr>
        <w:t>Agenda Urbana</w:t>
      </w:r>
      <w:r>
        <w:rPr>
          <w:spacing w:val="2"/>
          <w:sz w:val="18"/>
        </w:rPr>
        <w:t xml:space="preserve"> </w:t>
      </w:r>
      <w:r>
        <w:rPr>
          <w:sz w:val="18"/>
        </w:rPr>
        <w:t>(5to informe</w:t>
      </w:r>
      <w:r>
        <w:rPr>
          <w:spacing w:val="1"/>
          <w:sz w:val="18"/>
        </w:rPr>
        <w:t xml:space="preserve"> </w:t>
      </w:r>
      <w:r>
        <w:rPr>
          <w:sz w:val="18"/>
        </w:rPr>
        <w:t>internacional).</w:t>
      </w:r>
      <w:r>
        <w:rPr>
          <w:spacing w:val="-1"/>
          <w:sz w:val="18"/>
        </w:rPr>
        <w:t xml:space="preserve"> </w:t>
      </w:r>
      <w:r>
        <w:rPr>
          <w:sz w:val="18"/>
        </w:rPr>
        <w:t>Recuperado de:</w:t>
      </w:r>
      <w:r>
        <w:rPr>
          <w:spacing w:val="1"/>
          <w:sz w:val="18"/>
        </w:rPr>
        <w:t xml:space="preserve"> </w:t>
      </w:r>
      <w:hyperlink r:id="rId9">
        <w:r>
          <w:rPr>
            <w:color w:val="0462C1"/>
            <w:sz w:val="18"/>
            <w:u w:val="single" w:color="0462C1"/>
          </w:rPr>
          <w:t>https://cipc-icpc.org/es/informe/5o-informe-internacional-sobre-la-prevencion-de-la-criminalidad-y-la-</w:t>
        </w:r>
      </w:hyperlink>
      <w:r>
        <w:rPr>
          <w:color w:val="0462C1"/>
          <w:spacing w:val="1"/>
          <w:sz w:val="18"/>
        </w:rPr>
        <w:t xml:space="preserve"> </w:t>
      </w:r>
      <w:hyperlink r:id="rId10">
        <w:r>
          <w:rPr>
            <w:color w:val="0462C1"/>
            <w:sz w:val="18"/>
            <w:u w:val="single" w:color="0462C1"/>
          </w:rPr>
          <w:t>seguridad-cotidiana-las-ciudades-y-la-nueva-agenda-urbana</w:t>
        </w:r>
        <w:r>
          <w:rPr>
            <w:color w:val="0462C1"/>
            <w:sz w:val="18"/>
          </w:rPr>
          <w:t>/</w:t>
        </w:r>
        <w:r>
          <w:rPr>
            <w:sz w:val="18"/>
          </w:rPr>
          <w:t xml:space="preserve">; </w:t>
        </w:r>
      </w:hyperlink>
      <w:r>
        <w:rPr>
          <w:sz w:val="18"/>
        </w:rPr>
        <w:t>Banco Interamericano de Desarrollo (2018).</w:t>
      </w:r>
      <w:r>
        <w:rPr>
          <w:spacing w:val="-47"/>
          <w:sz w:val="18"/>
        </w:rPr>
        <w:t xml:space="preserve"> </w:t>
      </w:r>
      <w:r>
        <w:rPr>
          <w:sz w:val="18"/>
        </w:rPr>
        <w:t>Crimen</w:t>
      </w:r>
      <w:r>
        <w:rPr>
          <w:spacing w:val="39"/>
          <w:sz w:val="18"/>
        </w:rPr>
        <w:t xml:space="preserve"> </w:t>
      </w:r>
      <w:r>
        <w:rPr>
          <w:sz w:val="18"/>
        </w:rPr>
        <w:t>y</w:t>
      </w:r>
      <w:r>
        <w:rPr>
          <w:spacing w:val="40"/>
          <w:sz w:val="18"/>
        </w:rPr>
        <w:t xml:space="preserve"> </w:t>
      </w:r>
      <w:r>
        <w:rPr>
          <w:sz w:val="18"/>
        </w:rPr>
        <w:t>violencia.</w:t>
      </w:r>
      <w:r>
        <w:rPr>
          <w:spacing w:val="41"/>
          <w:sz w:val="18"/>
        </w:rPr>
        <w:t xml:space="preserve"> </w:t>
      </w:r>
      <w:r>
        <w:rPr>
          <w:sz w:val="18"/>
        </w:rPr>
        <w:t>Un</w:t>
      </w:r>
      <w:r>
        <w:rPr>
          <w:spacing w:val="41"/>
          <w:sz w:val="18"/>
        </w:rPr>
        <w:t xml:space="preserve"> </w:t>
      </w:r>
      <w:r>
        <w:rPr>
          <w:sz w:val="18"/>
        </w:rPr>
        <w:t>obstáculo</w:t>
      </w:r>
      <w:r>
        <w:rPr>
          <w:spacing w:val="41"/>
          <w:sz w:val="18"/>
        </w:rPr>
        <w:t xml:space="preserve"> </w:t>
      </w:r>
      <w:r>
        <w:rPr>
          <w:sz w:val="18"/>
        </w:rPr>
        <w:t>para</w:t>
      </w:r>
      <w:r>
        <w:rPr>
          <w:spacing w:val="39"/>
          <w:sz w:val="18"/>
        </w:rPr>
        <w:t xml:space="preserve"> </w:t>
      </w:r>
      <w:r>
        <w:rPr>
          <w:sz w:val="18"/>
        </w:rPr>
        <w:t>el</w:t>
      </w:r>
      <w:r>
        <w:rPr>
          <w:spacing w:val="39"/>
          <w:sz w:val="18"/>
        </w:rPr>
        <w:t xml:space="preserve"> </w:t>
      </w:r>
      <w:r>
        <w:rPr>
          <w:sz w:val="18"/>
        </w:rPr>
        <w:t>desarrollo</w:t>
      </w:r>
      <w:r>
        <w:rPr>
          <w:spacing w:val="39"/>
          <w:sz w:val="18"/>
        </w:rPr>
        <w:t xml:space="preserve"> </w:t>
      </w:r>
      <w:r>
        <w:rPr>
          <w:sz w:val="18"/>
        </w:rPr>
        <w:t>de</w:t>
      </w:r>
      <w:r>
        <w:rPr>
          <w:spacing w:val="39"/>
          <w:sz w:val="18"/>
        </w:rPr>
        <w:t xml:space="preserve"> </w:t>
      </w:r>
      <w:r>
        <w:rPr>
          <w:sz w:val="18"/>
        </w:rPr>
        <w:t>las</w:t>
      </w:r>
      <w:r>
        <w:rPr>
          <w:spacing w:val="40"/>
          <w:sz w:val="18"/>
        </w:rPr>
        <w:t xml:space="preserve"> </w:t>
      </w:r>
      <w:r>
        <w:rPr>
          <w:sz w:val="18"/>
        </w:rPr>
        <w:t>ciudades</w:t>
      </w:r>
      <w:r>
        <w:rPr>
          <w:spacing w:val="40"/>
          <w:sz w:val="18"/>
        </w:rPr>
        <w:t xml:space="preserve"> </w:t>
      </w:r>
      <w:r>
        <w:rPr>
          <w:sz w:val="18"/>
        </w:rPr>
        <w:t>de</w:t>
      </w:r>
      <w:r>
        <w:rPr>
          <w:spacing w:val="41"/>
          <w:sz w:val="18"/>
        </w:rPr>
        <w:t xml:space="preserve"> </w:t>
      </w:r>
      <w:r>
        <w:rPr>
          <w:sz w:val="18"/>
        </w:rPr>
        <w:t>América</w:t>
      </w:r>
      <w:r>
        <w:rPr>
          <w:spacing w:val="39"/>
          <w:sz w:val="18"/>
        </w:rPr>
        <w:t xml:space="preserve"> </w:t>
      </w:r>
      <w:r>
        <w:rPr>
          <w:sz w:val="18"/>
        </w:rPr>
        <w:t>Latina</w:t>
      </w:r>
      <w:r>
        <w:rPr>
          <w:spacing w:val="41"/>
          <w:sz w:val="18"/>
        </w:rPr>
        <w:t xml:space="preserve"> </w:t>
      </w:r>
      <w:r>
        <w:rPr>
          <w:sz w:val="18"/>
        </w:rPr>
        <w:t>y</w:t>
      </w:r>
      <w:r>
        <w:rPr>
          <w:spacing w:val="40"/>
          <w:sz w:val="18"/>
        </w:rPr>
        <w:t xml:space="preserve"> </w:t>
      </w:r>
      <w:r>
        <w:rPr>
          <w:sz w:val="18"/>
        </w:rPr>
        <w:t>el</w:t>
      </w:r>
      <w:r>
        <w:rPr>
          <w:spacing w:val="42"/>
          <w:sz w:val="18"/>
        </w:rPr>
        <w:t xml:space="preserve"> </w:t>
      </w:r>
      <w:r>
        <w:rPr>
          <w:sz w:val="18"/>
        </w:rPr>
        <w:t>Caribe.</w:t>
      </w:r>
      <w:r>
        <w:rPr>
          <w:spacing w:val="-47"/>
          <w:sz w:val="18"/>
        </w:rPr>
        <w:t xml:space="preserve"> </w:t>
      </w:r>
      <w:r>
        <w:rPr>
          <w:sz w:val="18"/>
        </w:rPr>
        <w:t>Recuperado</w:t>
      </w:r>
      <w:r>
        <w:rPr>
          <w:sz w:val="18"/>
        </w:rPr>
        <w:tab/>
      </w:r>
      <w:r>
        <w:rPr>
          <w:sz w:val="18"/>
        </w:rPr>
        <w:tab/>
        <w:t>de:</w:t>
      </w:r>
      <w:r>
        <w:rPr>
          <w:sz w:val="18"/>
        </w:rPr>
        <w:tab/>
      </w:r>
      <w:hyperlink r:id="rId11">
        <w:r>
          <w:rPr>
            <w:color w:val="0462C1"/>
            <w:spacing w:val="-1"/>
            <w:sz w:val="18"/>
            <w:u w:val="single" w:color="0462C1"/>
          </w:rPr>
          <w:t>https://publications.iadb.org/publications/spanish/document/Crimen-y-violencia-Un-</w:t>
        </w:r>
      </w:hyperlink>
      <w:r>
        <w:rPr>
          <w:color w:val="0462C1"/>
          <w:sz w:val="18"/>
        </w:rPr>
        <w:t xml:space="preserve"> </w:t>
      </w:r>
      <w:hyperlink r:id="rId12">
        <w:r>
          <w:rPr>
            <w:color w:val="0462C1"/>
            <w:sz w:val="18"/>
            <w:u w:val="single" w:color="0462C1"/>
          </w:rPr>
          <w:t>obstaculo-para-el-desarrollo-de-las-ciudades-de-America-Latina-y-el-Caribe.pdf</w:t>
        </w:r>
        <w:r>
          <w:rPr>
            <w:sz w:val="18"/>
          </w:rPr>
          <w:t xml:space="preserve">; </w:t>
        </w:r>
      </w:hyperlink>
      <w:proofErr w:type="spellStart"/>
      <w:r>
        <w:rPr>
          <w:sz w:val="18"/>
        </w:rPr>
        <w:t>Tanner</w:t>
      </w:r>
      <w:proofErr w:type="spellEnd"/>
      <w:r>
        <w:rPr>
          <w:sz w:val="18"/>
        </w:rPr>
        <w:t>-Smith, E., Wilson,</w:t>
      </w:r>
      <w:r>
        <w:rPr>
          <w:spacing w:val="-47"/>
          <w:sz w:val="18"/>
        </w:rPr>
        <w:t xml:space="preserve"> </w:t>
      </w:r>
      <w:r>
        <w:rPr>
          <w:sz w:val="18"/>
        </w:rPr>
        <w:t>S.,</w:t>
      </w:r>
      <w:r>
        <w:rPr>
          <w:sz w:val="18"/>
        </w:rPr>
        <w:tab/>
        <w:t>y</w:t>
      </w:r>
      <w:r>
        <w:rPr>
          <w:sz w:val="18"/>
        </w:rPr>
        <w:tab/>
      </w:r>
      <w:proofErr w:type="spellStart"/>
      <w:r>
        <w:rPr>
          <w:sz w:val="18"/>
        </w:rPr>
        <w:t>Lipsey</w:t>
      </w:r>
      <w:proofErr w:type="spellEnd"/>
      <w:r>
        <w:rPr>
          <w:sz w:val="18"/>
        </w:rPr>
        <w:t>,</w:t>
      </w:r>
      <w:r>
        <w:rPr>
          <w:sz w:val="18"/>
        </w:rPr>
        <w:tab/>
      </w:r>
      <w:r>
        <w:rPr>
          <w:sz w:val="18"/>
        </w:rPr>
        <w:tab/>
        <w:t>M.</w:t>
      </w:r>
      <w:r>
        <w:rPr>
          <w:sz w:val="18"/>
        </w:rPr>
        <w:tab/>
        <w:t>(2012).</w:t>
      </w:r>
      <w:r>
        <w:rPr>
          <w:sz w:val="18"/>
        </w:rPr>
        <w:tab/>
      </w:r>
      <w:proofErr w:type="spellStart"/>
      <w:r>
        <w:rPr>
          <w:sz w:val="18"/>
        </w:rPr>
        <w:t>Risk</w:t>
      </w:r>
      <w:proofErr w:type="spellEnd"/>
      <w:r>
        <w:rPr>
          <w:sz w:val="18"/>
        </w:rPr>
        <w:tab/>
      </w:r>
      <w:proofErr w:type="spellStart"/>
      <w:r>
        <w:rPr>
          <w:sz w:val="18"/>
        </w:rPr>
        <w:t>Factors</w:t>
      </w:r>
      <w:proofErr w:type="spellEnd"/>
      <w:r>
        <w:rPr>
          <w:sz w:val="18"/>
        </w:rPr>
        <w:tab/>
        <w:t>and</w:t>
      </w:r>
      <w:r>
        <w:rPr>
          <w:sz w:val="18"/>
        </w:rPr>
        <w:tab/>
      </w:r>
      <w:proofErr w:type="spellStart"/>
      <w:r>
        <w:rPr>
          <w:sz w:val="18"/>
        </w:rPr>
        <w:t>Crime</w:t>
      </w:r>
      <w:proofErr w:type="spellEnd"/>
      <w:r>
        <w:rPr>
          <w:sz w:val="18"/>
        </w:rPr>
        <w:t>.</w:t>
      </w:r>
      <w:r>
        <w:rPr>
          <w:sz w:val="18"/>
        </w:rPr>
        <w:tab/>
        <w:t>Oxford</w:t>
      </w:r>
      <w:r>
        <w:rPr>
          <w:sz w:val="18"/>
        </w:rPr>
        <w:tab/>
      </w:r>
      <w:proofErr w:type="spellStart"/>
      <w:r>
        <w:rPr>
          <w:sz w:val="18"/>
        </w:rPr>
        <w:t>Handbooks</w:t>
      </w:r>
      <w:proofErr w:type="spellEnd"/>
      <w:r>
        <w:rPr>
          <w:sz w:val="18"/>
        </w:rPr>
        <w:t>.</w:t>
      </w:r>
      <w:r>
        <w:rPr>
          <w:spacing w:val="-47"/>
          <w:sz w:val="18"/>
        </w:rPr>
        <w:t xml:space="preserve"> </w:t>
      </w:r>
      <w:r>
        <w:rPr>
          <w:sz w:val="18"/>
        </w:rPr>
        <w:t>doi:10.1093/</w:t>
      </w:r>
      <w:proofErr w:type="spellStart"/>
      <w:r>
        <w:rPr>
          <w:sz w:val="18"/>
        </w:rPr>
        <w:t>oxfordhb</w:t>
      </w:r>
      <w:proofErr w:type="spellEnd"/>
      <w:r>
        <w:rPr>
          <w:sz w:val="18"/>
        </w:rPr>
        <w:t>/9780199747238.013.0005.</w:t>
      </w:r>
    </w:p>
    <w:p w14:paraId="3AEB2EB5" w14:textId="77777777" w:rsidR="00C63338" w:rsidRDefault="00C63338">
      <w:pPr>
        <w:rPr>
          <w:sz w:val="18"/>
        </w:rPr>
        <w:sectPr w:rsidR="00C63338">
          <w:pgSz w:w="11910" w:h="16840"/>
          <w:pgMar w:top="1660" w:right="360" w:bottom="1180" w:left="1020" w:header="440" w:footer="998" w:gutter="0"/>
          <w:cols w:space="720"/>
        </w:sectPr>
      </w:pPr>
    </w:p>
    <w:p w14:paraId="6B6BAEEB" w14:textId="77777777" w:rsidR="00C63338" w:rsidRDefault="005A3E7C">
      <w:pPr>
        <w:pStyle w:val="Textoindependiente"/>
        <w:spacing w:before="112" w:line="259" w:lineRule="auto"/>
        <w:ind w:left="2098" w:right="1335"/>
        <w:jc w:val="both"/>
      </w:pPr>
      <w:r>
        <w:lastRenderedPageBreak/>
        <w:t>un</w:t>
      </w:r>
      <w:r>
        <w:rPr>
          <w:spacing w:val="1"/>
        </w:rPr>
        <w:t xml:space="preserve"> </w:t>
      </w:r>
      <w:r>
        <w:t>contexto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trayectorias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condiciones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vulnerabilidad</w:t>
      </w:r>
      <w:r>
        <w:rPr>
          <w:spacing w:val="-1"/>
        </w:rPr>
        <w:t xml:space="preserve"> </w:t>
      </w:r>
      <w:r>
        <w:t>(Alcázar</w:t>
      </w:r>
      <w:r>
        <w:rPr>
          <w:spacing w:val="1"/>
        </w:rPr>
        <w:t xml:space="preserve"> </w:t>
      </w:r>
      <w:r>
        <w:t xml:space="preserve">y </w:t>
      </w:r>
      <w:proofErr w:type="spellStart"/>
      <w:r>
        <w:t>Balarín</w:t>
      </w:r>
      <w:proofErr w:type="spellEnd"/>
      <w:r>
        <w:t>,</w:t>
      </w:r>
      <w:r>
        <w:rPr>
          <w:spacing w:val="1"/>
        </w:rPr>
        <w:t xml:space="preserve"> </w:t>
      </w:r>
      <w:r>
        <w:t>2018)</w:t>
      </w:r>
      <w:r>
        <w:rPr>
          <w:vertAlign w:val="superscript"/>
        </w:rPr>
        <w:t>3</w:t>
      </w:r>
      <w:r>
        <w:t>.</w:t>
      </w:r>
    </w:p>
    <w:p w14:paraId="1D224D0F" w14:textId="77777777" w:rsidR="00C63338" w:rsidRDefault="00C63338">
      <w:pPr>
        <w:pStyle w:val="Textoindependiente"/>
        <w:spacing w:before="7"/>
        <w:rPr>
          <w:sz w:val="23"/>
        </w:rPr>
      </w:pPr>
    </w:p>
    <w:p w14:paraId="47F2EA47" w14:textId="77777777" w:rsidR="00C63338" w:rsidRDefault="005A3E7C">
      <w:pPr>
        <w:pStyle w:val="Textoindependiente"/>
        <w:spacing w:line="259" w:lineRule="auto"/>
        <w:ind w:left="2098" w:right="1334"/>
        <w:jc w:val="both"/>
      </w:pPr>
      <w:r>
        <w:rPr>
          <w:color w:val="202429"/>
        </w:rPr>
        <w:t>De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igual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modo,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las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tendencias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nacionales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al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2030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identificas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por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CEPLAN</w:t>
      </w:r>
      <w:r>
        <w:rPr>
          <w:color w:val="202429"/>
          <w:vertAlign w:val="superscript"/>
        </w:rPr>
        <w:t>4</w:t>
      </w:r>
      <w:r>
        <w:rPr>
          <w:color w:val="202429"/>
        </w:rPr>
        <w:t xml:space="preserve"> establecen que el consumo de drogas ilícitas se incrementará</w:t>
      </w:r>
      <w:r>
        <w:rPr>
          <w:color w:val="202429"/>
          <w:spacing w:val="-59"/>
        </w:rPr>
        <w:t xml:space="preserve"> </w:t>
      </w:r>
      <w:r>
        <w:rPr>
          <w:color w:val="202429"/>
        </w:rPr>
        <w:t>específicamente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en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áreas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urbanas,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las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tasas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desempleo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informalidad laboral también seguirán en aumento, las familias tengan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una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mayor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cobertura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atención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integral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en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salud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para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asegurar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el</w:t>
      </w:r>
      <w:r>
        <w:rPr>
          <w:color w:val="202429"/>
          <w:spacing w:val="-59"/>
        </w:rPr>
        <w:t xml:space="preserve"> </w:t>
      </w:r>
      <w:r>
        <w:rPr>
          <w:color w:val="202429"/>
        </w:rPr>
        <w:t>bienestar de las personas, la violencia física y sexual en niños, niñas y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adolescentes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crecerá,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la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concentración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en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las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grandes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urbes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aumentará,</w:t>
      </w:r>
      <w:r>
        <w:rPr>
          <w:color w:val="202429"/>
          <w:spacing w:val="-59"/>
        </w:rPr>
        <w:t xml:space="preserve"> </w:t>
      </w:r>
      <w:r>
        <w:rPr>
          <w:color w:val="202429"/>
        </w:rPr>
        <w:t>la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población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niños,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niñas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y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adolescentes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dependientes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incrementará,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la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desigualdad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ingresos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crecerá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ligeramente,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asimismo,</w:t>
      </w:r>
      <w:r>
        <w:rPr>
          <w:color w:val="202429"/>
          <w:spacing w:val="-59"/>
        </w:rPr>
        <w:t xml:space="preserve"> </w:t>
      </w:r>
      <w:r>
        <w:rPr>
          <w:color w:val="202429"/>
        </w:rPr>
        <w:t>estos cambios a nivel nacional estarán acompañados de un aumento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ligero de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hechos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delictivos e inseguridad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ciudadana.</w:t>
      </w:r>
    </w:p>
    <w:p w14:paraId="4D12779D" w14:textId="77777777" w:rsidR="00C63338" w:rsidRDefault="00C63338">
      <w:pPr>
        <w:pStyle w:val="Textoindependiente"/>
        <w:rPr>
          <w:sz w:val="29"/>
        </w:rPr>
      </w:pPr>
    </w:p>
    <w:p w14:paraId="5883A95C" w14:textId="77777777" w:rsidR="00C63338" w:rsidRDefault="005A3E7C">
      <w:pPr>
        <w:pStyle w:val="Textoindependiente"/>
        <w:spacing w:before="1" w:line="259" w:lineRule="auto"/>
        <w:ind w:left="2098" w:right="1334"/>
        <w:jc w:val="both"/>
      </w:pPr>
      <w:r>
        <w:t>Por otro lado, el incremento de la pobreza y decrecimiento económico</w:t>
      </w:r>
      <w:r>
        <w:rPr>
          <w:spacing w:val="1"/>
        </w:rPr>
        <w:t xml:space="preserve"> </w:t>
      </w:r>
      <w:r>
        <w:t>(CEPLAN,</w:t>
      </w:r>
      <w:r>
        <w:rPr>
          <w:spacing w:val="1"/>
        </w:rPr>
        <w:t xml:space="preserve"> </w:t>
      </w:r>
      <w:r>
        <w:t>2020)</w:t>
      </w:r>
      <w:r>
        <w:rPr>
          <w:vertAlign w:val="superscript"/>
        </w:rPr>
        <w:t>5</w:t>
      </w:r>
      <w:r>
        <w:t>,</w:t>
      </w:r>
      <w:r>
        <w:rPr>
          <w:spacing w:val="1"/>
        </w:rPr>
        <w:t xml:space="preserve"> </w:t>
      </w:r>
      <w:r>
        <w:t>acompañado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permanencia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índices</w:t>
      </w:r>
      <w:r>
        <w:rPr>
          <w:spacing w:val="1"/>
        </w:rPr>
        <w:t xml:space="preserve"> </w:t>
      </w:r>
      <w:r>
        <w:t>considerables de desigualdad (Banco Mundial, 2019)</w:t>
      </w:r>
      <w:r>
        <w:rPr>
          <w:vertAlign w:val="superscript"/>
        </w:rPr>
        <w:t>6</w:t>
      </w:r>
      <w:r>
        <w:rPr>
          <w:spacing w:val="1"/>
        </w:rPr>
        <w:t xml:space="preserve"> </w:t>
      </w:r>
      <w:r>
        <w:t>a nivel nacional</w:t>
      </w:r>
      <w:r>
        <w:rPr>
          <w:spacing w:val="1"/>
        </w:rPr>
        <w:t xml:space="preserve"> </w:t>
      </w:r>
      <w:r>
        <w:t>entre el 2013 y 2017, conlleva a limitar el desarrollo humano. De igual</w:t>
      </w:r>
      <w:r>
        <w:rPr>
          <w:spacing w:val="1"/>
        </w:rPr>
        <w:t xml:space="preserve"> </w:t>
      </w:r>
      <w:r>
        <w:t>modo,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presencia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elevado</w:t>
      </w:r>
      <w:r>
        <w:rPr>
          <w:spacing w:val="1"/>
        </w:rPr>
        <w:t xml:space="preserve"> </w:t>
      </w:r>
      <w:r>
        <w:t>porcentaje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adolescentes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condiciones de vulnerabilidad social con fracaso escolar (INEI, 2017)</w:t>
      </w:r>
      <w:r>
        <w:rPr>
          <w:vertAlign w:val="superscript"/>
        </w:rPr>
        <w:t>7</w:t>
      </w:r>
      <w:r>
        <w:rPr>
          <w:spacing w:val="1"/>
        </w:rPr>
        <w:t xml:space="preserve"> </w:t>
      </w:r>
      <w:r>
        <w:t>evita</w:t>
      </w:r>
      <w:r>
        <w:rPr>
          <w:spacing w:val="-10"/>
        </w:rPr>
        <w:t xml:space="preserve"> </w:t>
      </w:r>
      <w:r>
        <w:t>efectivizar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culminación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escolaridad</w:t>
      </w:r>
      <w:r>
        <w:rPr>
          <w:spacing w:val="-10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obtención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trabajo</w:t>
      </w:r>
      <w:r>
        <w:rPr>
          <w:spacing w:val="-58"/>
        </w:rPr>
        <w:t xml:space="preserve"> </w:t>
      </w:r>
      <w:r>
        <w:t>con niveles más altos de formalidad y respeto de los derechos. Además,</w:t>
      </w:r>
      <w:r>
        <w:rPr>
          <w:spacing w:val="-59"/>
        </w:rPr>
        <w:t xml:space="preserve"> </w:t>
      </w:r>
      <w:r>
        <w:t>la tendencia de que aproximadamente el 22% de jóvenes no estudia y</w:t>
      </w:r>
      <w:r>
        <w:rPr>
          <w:spacing w:val="1"/>
        </w:rPr>
        <w:t xml:space="preserve"> </w:t>
      </w:r>
      <w:r>
        <w:t>trabaja se mantenga al 2030 está relacionada con estas condiciones</w:t>
      </w:r>
      <w:r>
        <w:rPr>
          <w:spacing w:val="1"/>
        </w:rPr>
        <w:t xml:space="preserve"> </w:t>
      </w:r>
      <w:r>
        <w:t>globales de exclusión y falta de oportunidades de desarrollo (CEPLAN,</w:t>
      </w:r>
      <w:r>
        <w:rPr>
          <w:spacing w:val="1"/>
        </w:rPr>
        <w:t xml:space="preserve"> </w:t>
      </w:r>
      <w:r>
        <w:t>2019)</w:t>
      </w:r>
      <w:r>
        <w:rPr>
          <w:vertAlign w:val="superscript"/>
        </w:rPr>
        <w:t>8</w:t>
      </w:r>
      <w:r>
        <w:t>.</w:t>
      </w:r>
    </w:p>
    <w:p w14:paraId="4E051AC5" w14:textId="77777777" w:rsidR="00C63338" w:rsidRDefault="00C63338">
      <w:pPr>
        <w:pStyle w:val="Textoindependiente"/>
        <w:spacing w:before="6"/>
        <w:rPr>
          <w:sz w:val="23"/>
        </w:rPr>
      </w:pPr>
    </w:p>
    <w:p w14:paraId="34E0C412" w14:textId="77777777" w:rsidR="00C63338" w:rsidRDefault="005A3E7C">
      <w:pPr>
        <w:pStyle w:val="Textoindependiente"/>
        <w:spacing w:line="259" w:lineRule="auto"/>
        <w:ind w:left="2098" w:right="1336"/>
        <w:jc w:val="both"/>
      </w:pPr>
      <w:r>
        <w:t>Es importante señalar que, a su vez, el crecimiento del porcentaje de la</w:t>
      </w:r>
      <w:r>
        <w:rPr>
          <w:spacing w:val="1"/>
        </w:rPr>
        <w:t xml:space="preserve"> </w:t>
      </w:r>
      <w:r>
        <w:t>población urbana (INEI, 2018), acompañado de un desenvolvimiento</w:t>
      </w:r>
      <w:r>
        <w:rPr>
          <w:spacing w:val="1"/>
        </w:rPr>
        <w:t xml:space="preserve"> </w:t>
      </w:r>
      <w:r>
        <w:t>desorganizado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crecimiento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ciudades,</w:t>
      </w:r>
      <w:r>
        <w:rPr>
          <w:spacing w:val="-11"/>
        </w:rPr>
        <w:t xml:space="preserve"> </w:t>
      </w:r>
      <w:r>
        <w:t>así</w:t>
      </w:r>
      <w:r>
        <w:rPr>
          <w:spacing w:val="-13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incremento</w:t>
      </w:r>
      <w:r>
        <w:rPr>
          <w:spacing w:val="-59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tasa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homicidios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nivel</w:t>
      </w:r>
      <w:r>
        <w:rPr>
          <w:spacing w:val="1"/>
        </w:rPr>
        <w:t xml:space="preserve"> </w:t>
      </w:r>
      <w:r>
        <w:t>nacional</w:t>
      </w:r>
      <w:r>
        <w:rPr>
          <w:spacing w:val="1"/>
        </w:rPr>
        <w:t xml:space="preserve"> </w:t>
      </w:r>
      <w:r>
        <w:t>(Comité</w:t>
      </w:r>
      <w:r>
        <w:rPr>
          <w:spacing w:val="1"/>
        </w:rPr>
        <w:t xml:space="preserve"> </w:t>
      </w:r>
      <w:r>
        <w:t>Estadístico</w:t>
      </w:r>
      <w:r>
        <w:rPr>
          <w:spacing w:val="1"/>
        </w:rPr>
        <w:t xml:space="preserve"> </w:t>
      </w:r>
      <w:r>
        <w:t>Interinstitucional de la Criminalidad, 2018)</w:t>
      </w:r>
      <w:r>
        <w:rPr>
          <w:vertAlign w:val="superscript"/>
        </w:rPr>
        <w:t>9</w:t>
      </w:r>
      <w:r>
        <w:t>, permite generar espacios de</w:t>
      </w:r>
      <w:r>
        <w:rPr>
          <w:spacing w:val="-59"/>
        </w:rPr>
        <w:t xml:space="preserve"> </w:t>
      </w:r>
      <w:r>
        <w:t>inseguridad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cultura</w:t>
      </w:r>
      <w:r>
        <w:rPr>
          <w:spacing w:val="1"/>
        </w:rPr>
        <w:t xml:space="preserve"> </w:t>
      </w:r>
      <w:r>
        <w:t>delictiva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frecuente</w:t>
      </w:r>
      <w:r>
        <w:rPr>
          <w:rFonts w:ascii="Calibri" w:hAnsi="Calibri"/>
        </w:rPr>
        <w:t>.</w:t>
      </w:r>
      <w:r>
        <w:rPr>
          <w:rFonts w:ascii="Calibri" w:hAnsi="Calibri"/>
          <w:spacing w:val="1"/>
        </w:rPr>
        <w:t xml:space="preserve"> </w:t>
      </w:r>
      <w:r>
        <w:t>Ello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relacionado, con el mantenimiento de la percepción de la ciudadanía la</w:t>
      </w:r>
      <w:r>
        <w:rPr>
          <w:spacing w:val="1"/>
        </w:rPr>
        <w:t xml:space="preserve"> </w:t>
      </w:r>
      <w:r>
        <w:t>cual considera que la delincuencia es uno de los principales problemas</w:t>
      </w:r>
      <w:r>
        <w:rPr>
          <w:spacing w:val="1"/>
        </w:rPr>
        <w:t xml:space="preserve"> </w:t>
      </w:r>
      <w:r>
        <w:t>del país (INEI, 2018), además, el mantenimiento de la desconfianza en</w:t>
      </w:r>
      <w:r>
        <w:rPr>
          <w:spacing w:val="1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instituciones</w:t>
      </w:r>
      <w:r>
        <w:rPr>
          <w:spacing w:val="-7"/>
        </w:rPr>
        <w:t xml:space="preserve"> </w:t>
      </w:r>
      <w:r>
        <w:t>públicas</w:t>
      </w:r>
      <w:r>
        <w:rPr>
          <w:spacing w:val="-10"/>
        </w:rPr>
        <w:t xml:space="preserve"> </w:t>
      </w:r>
      <w:r>
        <w:t>(Banco</w:t>
      </w:r>
      <w:r>
        <w:rPr>
          <w:spacing w:val="-7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Desarrollo</w:t>
      </w:r>
      <w:r>
        <w:rPr>
          <w:spacing w:val="-7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América</w:t>
      </w:r>
      <w:r>
        <w:rPr>
          <w:spacing w:val="-10"/>
        </w:rPr>
        <w:t xml:space="preserve"> </w:t>
      </w:r>
      <w:r>
        <w:t>Latina,</w:t>
      </w:r>
      <w:r>
        <w:rPr>
          <w:spacing w:val="-8"/>
        </w:rPr>
        <w:t xml:space="preserve"> </w:t>
      </w:r>
      <w:r>
        <w:t>2018).</w:t>
      </w:r>
    </w:p>
    <w:p w14:paraId="2DCEAB79" w14:textId="4FE44054" w:rsidR="00C63338" w:rsidRDefault="00BF3D94">
      <w:pPr>
        <w:pStyle w:val="Textoindependiente"/>
        <w:rPr>
          <w:sz w:val="2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A6E2AD6" wp14:editId="328FC0CD">
                <wp:simplePos x="0" y="0"/>
                <wp:positionH relativeFrom="page">
                  <wp:posOffset>1080770</wp:posOffset>
                </wp:positionH>
                <wp:positionV relativeFrom="paragraph">
                  <wp:posOffset>215265</wp:posOffset>
                </wp:positionV>
                <wp:extent cx="1828800" cy="8890"/>
                <wp:effectExtent l="0" t="0" r="0" b="0"/>
                <wp:wrapTopAndBottom/>
                <wp:docPr id="1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115A1E" id="Rectangle 16" o:spid="_x0000_s1026" style="position:absolute;margin-left:85.1pt;margin-top:16.95pt;width:2in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6C951EFD" w14:textId="77777777" w:rsidR="00C63338" w:rsidRDefault="005A3E7C">
      <w:pPr>
        <w:spacing w:before="67"/>
        <w:ind w:left="682" w:right="1335"/>
        <w:rPr>
          <w:sz w:val="18"/>
        </w:rPr>
      </w:pPr>
      <w:r>
        <w:rPr>
          <w:position w:val="6"/>
          <w:sz w:val="12"/>
        </w:rPr>
        <w:t>3</w:t>
      </w:r>
      <w:r>
        <w:rPr>
          <w:spacing w:val="7"/>
          <w:position w:val="6"/>
          <w:sz w:val="12"/>
        </w:rPr>
        <w:t xml:space="preserve"> </w:t>
      </w:r>
      <w:r>
        <w:rPr>
          <w:sz w:val="18"/>
        </w:rPr>
        <w:t>Alcázar,</w:t>
      </w:r>
      <w:r>
        <w:rPr>
          <w:spacing w:val="19"/>
          <w:sz w:val="18"/>
        </w:rPr>
        <w:t xml:space="preserve"> </w:t>
      </w:r>
      <w:r>
        <w:rPr>
          <w:sz w:val="18"/>
        </w:rPr>
        <w:t>L.,</w:t>
      </w:r>
      <w:r>
        <w:rPr>
          <w:spacing w:val="20"/>
          <w:sz w:val="18"/>
        </w:rPr>
        <w:t xml:space="preserve"> </w:t>
      </w:r>
      <w:proofErr w:type="spellStart"/>
      <w:r>
        <w:rPr>
          <w:sz w:val="18"/>
        </w:rPr>
        <w:t>Balarin</w:t>
      </w:r>
      <w:proofErr w:type="spellEnd"/>
      <w:r>
        <w:rPr>
          <w:sz w:val="18"/>
        </w:rPr>
        <w:t>,</w:t>
      </w:r>
      <w:r>
        <w:rPr>
          <w:spacing w:val="20"/>
          <w:sz w:val="18"/>
        </w:rPr>
        <w:t xml:space="preserve"> </w:t>
      </w:r>
      <w:r>
        <w:rPr>
          <w:sz w:val="18"/>
        </w:rPr>
        <w:t>M.,</w:t>
      </w:r>
      <w:r>
        <w:rPr>
          <w:spacing w:val="22"/>
          <w:sz w:val="18"/>
        </w:rPr>
        <w:t xml:space="preserve"> </w:t>
      </w:r>
      <w:proofErr w:type="spellStart"/>
      <w:r>
        <w:rPr>
          <w:sz w:val="18"/>
        </w:rPr>
        <w:t>Glave</w:t>
      </w:r>
      <w:proofErr w:type="spellEnd"/>
      <w:r>
        <w:rPr>
          <w:sz w:val="18"/>
        </w:rPr>
        <w:t>,</w:t>
      </w:r>
      <w:r>
        <w:rPr>
          <w:spacing w:val="22"/>
          <w:sz w:val="18"/>
        </w:rPr>
        <w:t xml:space="preserve"> </w:t>
      </w:r>
      <w:r>
        <w:rPr>
          <w:sz w:val="18"/>
        </w:rPr>
        <w:t>C.</w:t>
      </w:r>
      <w:r>
        <w:rPr>
          <w:spacing w:val="22"/>
          <w:sz w:val="18"/>
        </w:rPr>
        <w:t xml:space="preserve"> </w:t>
      </w:r>
      <w:r>
        <w:rPr>
          <w:sz w:val="18"/>
        </w:rPr>
        <w:t>&amp;</w:t>
      </w:r>
      <w:r>
        <w:rPr>
          <w:spacing w:val="22"/>
          <w:sz w:val="18"/>
        </w:rPr>
        <w:t xml:space="preserve"> </w:t>
      </w:r>
      <w:proofErr w:type="spellStart"/>
      <w:r>
        <w:rPr>
          <w:sz w:val="18"/>
        </w:rPr>
        <w:t>Rodriguez</w:t>
      </w:r>
      <w:proofErr w:type="spellEnd"/>
      <w:r>
        <w:rPr>
          <w:sz w:val="18"/>
        </w:rPr>
        <w:t>,</w:t>
      </w:r>
      <w:r>
        <w:rPr>
          <w:spacing w:val="22"/>
          <w:sz w:val="18"/>
        </w:rPr>
        <w:t xml:space="preserve"> </w:t>
      </w:r>
      <w:r>
        <w:rPr>
          <w:sz w:val="18"/>
        </w:rPr>
        <w:t>M.</w:t>
      </w:r>
      <w:r>
        <w:rPr>
          <w:spacing w:val="22"/>
          <w:sz w:val="18"/>
        </w:rPr>
        <w:t xml:space="preserve"> </w:t>
      </w:r>
      <w:r>
        <w:rPr>
          <w:sz w:val="18"/>
        </w:rPr>
        <w:t>(2017).</w:t>
      </w:r>
      <w:r>
        <w:rPr>
          <w:spacing w:val="28"/>
          <w:sz w:val="18"/>
        </w:rPr>
        <w:t xml:space="preserve"> </w:t>
      </w:r>
      <w:r>
        <w:rPr>
          <w:sz w:val="18"/>
        </w:rPr>
        <w:t>Más</w:t>
      </w:r>
      <w:r>
        <w:rPr>
          <w:spacing w:val="23"/>
          <w:sz w:val="18"/>
        </w:rPr>
        <w:t xml:space="preserve"> </w:t>
      </w:r>
      <w:r>
        <w:rPr>
          <w:sz w:val="18"/>
        </w:rPr>
        <w:t>allá</w:t>
      </w:r>
      <w:r>
        <w:rPr>
          <w:spacing w:val="20"/>
          <w:sz w:val="18"/>
        </w:rPr>
        <w:t xml:space="preserve"> </w:t>
      </w:r>
      <w:r>
        <w:rPr>
          <w:sz w:val="18"/>
        </w:rPr>
        <w:t>de</w:t>
      </w:r>
      <w:r>
        <w:rPr>
          <w:spacing w:val="20"/>
          <w:sz w:val="18"/>
        </w:rPr>
        <w:t xml:space="preserve"> </w:t>
      </w:r>
      <w:r>
        <w:rPr>
          <w:sz w:val="18"/>
        </w:rPr>
        <w:t>los</w:t>
      </w:r>
      <w:r>
        <w:rPr>
          <w:spacing w:val="23"/>
          <w:sz w:val="18"/>
        </w:rPr>
        <w:t xml:space="preserve"> </w:t>
      </w:r>
      <w:r>
        <w:rPr>
          <w:sz w:val="18"/>
        </w:rPr>
        <w:t>ninis:</w:t>
      </w:r>
      <w:r>
        <w:rPr>
          <w:spacing w:val="20"/>
          <w:sz w:val="18"/>
        </w:rPr>
        <w:t xml:space="preserve"> </w:t>
      </w:r>
      <w:r>
        <w:rPr>
          <w:sz w:val="18"/>
        </w:rPr>
        <w:t>los</w:t>
      </w:r>
      <w:r>
        <w:rPr>
          <w:spacing w:val="23"/>
          <w:sz w:val="18"/>
        </w:rPr>
        <w:t xml:space="preserve"> </w:t>
      </w:r>
      <w:r>
        <w:rPr>
          <w:sz w:val="18"/>
        </w:rPr>
        <w:t>jóvenes</w:t>
      </w:r>
      <w:r>
        <w:rPr>
          <w:spacing w:val="23"/>
          <w:sz w:val="18"/>
        </w:rPr>
        <w:t xml:space="preserve"> </w:t>
      </w:r>
      <w:r>
        <w:rPr>
          <w:sz w:val="18"/>
        </w:rPr>
        <w:t>urbano-</w:t>
      </w:r>
      <w:r>
        <w:rPr>
          <w:spacing w:val="-47"/>
          <w:sz w:val="18"/>
        </w:rPr>
        <w:t xml:space="preserve"> </w:t>
      </w:r>
      <w:r>
        <w:rPr>
          <w:sz w:val="18"/>
        </w:rPr>
        <w:t>vulnerables</w:t>
      </w:r>
      <w:r>
        <w:rPr>
          <w:spacing w:val="-3"/>
          <w:sz w:val="18"/>
        </w:rPr>
        <w:t xml:space="preserve"> </w:t>
      </w:r>
      <w:r>
        <w:rPr>
          <w:sz w:val="18"/>
        </w:rPr>
        <w:t>en</w:t>
      </w:r>
      <w:r>
        <w:rPr>
          <w:spacing w:val="-2"/>
          <w:sz w:val="18"/>
        </w:rPr>
        <w:t xml:space="preserve"> </w:t>
      </w:r>
      <w:r>
        <w:rPr>
          <w:sz w:val="18"/>
        </w:rPr>
        <w:t>el</w:t>
      </w:r>
      <w:r>
        <w:rPr>
          <w:spacing w:val="-1"/>
          <w:sz w:val="18"/>
        </w:rPr>
        <w:t xml:space="preserve"> </w:t>
      </w:r>
      <w:r>
        <w:rPr>
          <w:sz w:val="18"/>
        </w:rPr>
        <w:t>Perú. Lima:</w:t>
      </w:r>
      <w:r>
        <w:rPr>
          <w:spacing w:val="-2"/>
          <w:sz w:val="18"/>
        </w:rPr>
        <w:t xml:space="preserve"> </w:t>
      </w:r>
      <w:r>
        <w:rPr>
          <w:sz w:val="18"/>
        </w:rPr>
        <w:t>Grupo</w:t>
      </w:r>
      <w:r>
        <w:rPr>
          <w:spacing w:val="-1"/>
          <w:sz w:val="18"/>
        </w:rPr>
        <w:t xml:space="preserve"> </w:t>
      </w:r>
      <w:r>
        <w:rPr>
          <w:sz w:val="18"/>
        </w:rPr>
        <w:t>de Análisis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-1"/>
          <w:sz w:val="18"/>
        </w:rPr>
        <w:t xml:space="preserve"> </w:t>
      </w:r>
      <w:r>
        <w:rPr>
          <w:sz w:val="18"/>
        </w:rPr>
        <w:t>el Desarrollo.</w:t>
      </w:r>
    </w:p>
    <w:p w14:paraId="2FD2CE8A" w14:textId="77777777" w:rsidR="00C63338" w:rsidRDefault="005A3E7C">
      <w:pPr>
        <w:spacing w:before="20"/>
        <w:ind w:left="682"/>
        <w:rPr>
          <w:sz w:val="18"/>
        </w:rPr>
      </w:pPr>
      <w:r>
        <w:rPr>
          <w:rFonts w:ascii="Calibri"/>
          <w:sz w:val="18"/>
          <w:vertAlign w:val="superscript"/>
        </w:rPr>
        <w:t>4</w:t>
      </w:r>
      <w:r>
        <w:rPr>
          <w:rFonts w:ascii="Calibri"/>
          <w:sz w:val="18"/>
        </w:rPr>
        <w:t xml:space="preserve"> </w:t>
      </w:r>
      <w:proofErr w:type="gramStart"/>
      <w:r>
        <w:rPr>
          <w:sz w:val="18"/>
        </w:rPr>
        <w:t>Observatorio</w:t>
      </w:r>
      <w:proofErr w:type="gramEnd"/>
      <w:r>
        <w:rPr>
          <w:spacing w:val="-3"/>
          <w:sz w:val="18"/>
        </w:rPr>
        <w:t xml:space="preserve"> </w:t>
      </w:r>
      <w:r>
        <w:rPr>
          <w:sz w:val="18"/>
        </w:rPr>
        <w:t>Nacional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Prospectiva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CEPLAN</w:t>
      </w:r>
      <w:r>
        <w:rPr>
          <w:spacing w:val="-3"/>
          <w:sz w:val="18"/>
        </w:rPr>
        <w:t xml:space="preserve"> </w:t>
      </w:r>
      <w:r>
        <w:rPr>
          <w:sz w:val="18"/>
        </w:rPr>
        <w:t>https://observatorio.ceplan.gob.pe/inicio</w:t>
      </w:r>
    </w:p>
    <w:p w14:paraId="454A5D13" w14:textId="77777777" w:rsidR="00C63338" w:rsidRDefault="005A3E7C">
      <w:pPr>
        <w:spacing w:line="208" w:lineRule="exact"/>
        <w:ind w:left="682"/>
        <w:rPr>
          <w:sz w:val="18"/>
        </w:rPr>
      </w:pPr>
      <w:r>
        <w:rPr>
          <w:position w:val="6"/>
          <w:sz w:val="12"/>
        </w:rPr>
        <w:t>5</w:t>
      </w:r>
      <w:r>
        <w:rPr>
          <w:spacing w:val="15"/>
          <w:position w:val="6"/>
          <w:sz w:val="12"/>
        </w:rPr>
        <w:t xml:space="preserve"> </w:t>
      </w:r>
      <w:r>
        <w:rPr>
          <w:sz w:val="18"/>
        </w:rPr>
        <w:t>CEPLAN</w:t>
      </w:r>
      <w:r>
        <w:rPr>
          <w:spacing w:val="-3"/>
          <w:sz w:val="18"/>
        </w:rPr>
        <w:t xml:space="preserve"> </w:t>
      </w:r>
      <w:r>
        <w:rPr>
          <w:sz w:val="18"/>
        </w:rPr>
        <w:t>(2020)</w:t>
      </w:r>
      <w:r>
        <w:rPr>
          <w:spacing w:val="-3"/>
          <w:sz w:val="18"/>
        </w:rPr>
        <w:t xml:space="preserve"> </w:t>
      </w:r>
      <w:r>
        <w:rPr>
          <w:sz w:val="18"/>
        </w:rPr>
        <w:t>Perú</w:t>
      </w:r>
      <w:r>
        <w:rPr>
          <w:spacing w:val="-4"/>
          <w:sz w:val="18"/>
        </w:rPr>
        <w:t xml:space="preserve"> </w:t>
      </w:r>
      <w:r>
        <w:rPr>
          <w:sz w:val="18"/>
        </w:rPr>
        <w:t>2050:</w:t>
      </w:r>
      <w:r>
        <w:rPr>
          <w:spacing w:val="-2"/>
          <w:sz w:val="18"/>
        </w:rPr>
        <w:t xml:space="preserve"> </w:t>
      </w:r>
      <w:r>
        <w:rPr>
          <w:sz w:val="18"/>
        </w:rPr>
        <w:t>tendencias</w:t>
      </w:r>
      <w:r>
        <w:rPr>
          <w:spacing w:val="-1"/>
          <w:sz w:val="18"/>
        </w:rPr>
        <w:t xml:space="preserve"> </w:t>
      </w:r>
      <w:r>
        <w:rPr>
          <w:sz w:val="18"/>
        </w:rPr>
        <w:t>nacionales</w:t>
      </w:r>
      <w:r>
        <w:rPr>
          <w:spacing w:val="-1"/>
          <w:sz w:val="18"/>
        </w:rPr>
        <w:t xml:space="preserve"> </w:t>
      </w:r>
      <w:r>
        <w:rPr>
          <w:sz w:val="18"/>
        </w:rPr>
        <w:t>con</w:t>
      </w:r>
      <w:r>
        <w:rPr>
          <w:spacing w:val="-2"/>
          <w:sz w:val="18"/>
        </w:rPr>
        <w:t xml:space="preserve"> </w:t>
      </w:r>
      <w:r>
        <w:rPr>
          <w:sz w:val="18"/>
        </w:rPr>
        <w:t>el</w:t>
      </w:r>
      <w:r>
        <w:rPr>
          <w:spacing w:val="-2"/>
          <w:sz w:val="18"/>
        </w:rPr>
        <w:t xml:space="preserve"> </w:t>
      </w:r>
      <w:r>
        <w:rPr>
          <w:sz w:val="18"/>
        </w:rPr>
        <w:t>impacto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la</w:t>
      </w:r>
      <w:r>
        <w:rPr>
          <w:spacing w:val="-2"/>
          <w:sz w:val="18"/>
        </w:rPr>
        <w:t xml:space="preserve"> </w:t>
      </w:r>
      <w:r>
        <w:rPr>
          <w:sz w:val="18"/>
        </w:rPr>
        <w:t>COVID-19.</w:t>
      </w:r>
    </w:p>
    <w:p w14:paraId="50E16CAE" w14:textId="77777777" w:rsidR="00C63338" w:rsidRDefault="005A3E7C">
      <w:pPr>
        <w:spacing w:line="206" w:lineRule="exact"/>
        <w:ind w:left="682"/>
        <w:rPr>
          <w:sz w:val="18"/>
        </w:rPr>
      </w:pPr>
      <w:r>
        <w:rPr>
          <w:position w:val="6"/>
          <w:sz w:val="12"/>
        </w:rPr>
        <w:t>6</w:t>
      </w:r>
      <w:r>
        <w:rPr>
          <w:spacing w:val="5"/>
          <w:position w:val="6"/>
          <w:sz w:val="12"/>
        </w:rPr>
        <w:t xml:space="preserve"> </w:t>
      </w:r>
      <w:r>
        <w:rPr>
          <w:sz w:val="18"/>
        </w:rPr>
        <w:t>https://datos.bancomundial.org/indicator/SI.POV.GINI?locations=PE</w:t>
      </w:r>
    </w:p>
    <w:p w14:paraId="731333B0" w14:textId="77777777" w:rsidR="00C63338" w:rsidRDefault="005A3E7C">
      <w:pPr>
        <w:spacing w:line="242" w:lineRule="auto"/>
        <w:ind w:left="682" w:right="1335"/>
        <w:rPr>
          <w:sz w:val="18"/>
        </w:rPr>
      </w:pPr>
      <w:r>
        <w:rPr>
          <w:position w:val="6"/>
          <w:sz w:val="12"/>
        </w:rPr>
        <w:t xml:space="preserve">7 </w:t>
      </w:r>
      <w:proofErr w:type="gramStart"/>
      <w:r>
        <w:rPr>
          <w:sz w:val="18"/>
        </w:rPr>
        <w:t>Instituto</w:t>
      </w:r>
      <w:proofErr w:type="gramEnd"/>
      <w:r>
        <w:rPr>
          <w:sz w:val="18"/>
        </w:rPr>
        <w:t xml:space="preserve"> Nacional de Estadística e Informática – INEI (2017). II Censo de Población, VII de Vivienda y III</w:t>
      </w:r>
      <w:r>
        <w:rPr>
          <w:spacing w:val="-47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Comunidades Indígenas o</w:t>
      </w:r>
      <w:r>
        <w:rPr>
          <w:spacing w:val="-3"/>
          <w:sz w:val="18"/>
        </w:rPr>
        <w:t xml:space="preserve"> </w:t>
      </w:r>
      <w:r>
        <w:rPr>
          <w:sz w:val="18"/>
        </w:rPr>
        <w:t>Censo</w:t>
      </w:r>
      <w:r>
        <w:rPr>
          <w:spacing w:val="-3"/>
          <w:sz w:val="18"/>
        </w:rPr>
        <w:t xml:space="preserve"> </w:t>
      </w:r>
      <w:r>
        <w:rPr>
          <w:sz w:val="18"/>
        </w:rPr>
        <w:t>peruano.</w:t>
      </w:r>
      <w:r>
        <w:rPr>
          <w:spacing w:val="-3"/>
          <w:sz w:val="18"/>
        </w:rPr>
        <w:t xml:space="preserve"> </w:t>
      </w:r>
      <w:r>
        <w:rPr>
          <w:sz w:val="18"/>
        </w:rPr>
        <w:t>Lima:</w:t>
      </w:r>
      <w:r>
        <w:rPr>
          <w:spacing w:val="-1"/>
          <w:sz w:val="18"/>
        </w:rPr>
        <w:t xml:space="preserve"> </w:t>
      </w:r>
      <w:r>
        <w:rPr>
          <w:sz w:val="18"/>
        </w:rPr>
        <w:t>Instituto</w:t>
      </w:r>
      <w:r>
        <w:rPr>
          <w:spacing w:val="-3"/>
          <w:sz w:val="18"/>
        </w:rPr>
        <w:t xml:space="preserve"> </w:t>
      </w:r>
      <w:r>
        <w:rPr>
          <w:sz w:val="18"/>
        </w:rPr>
        <w:t>Nacional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Estadística</w:t>
      </w:r>
      <w:r>
        <w:rPr>
          <w:spacing w:val="-3"/>
          <w:sz w:val="18"/>
        </w:rPr>
        <w:t xml:space="preserve"> </w:t>
      </w:r>
      <w:r>
        <w:rPr>
          <w:sz w:val="18"/>
        </w:rPr>
        <w:t>e</w:t>
      </w:r>
      <w:r>
        <w:rPr>
          <w:spacing w:val="-1"/>
          <w:sz w:val="18"/>
        </w:rPr>
        <w:t xml:space="preserve"> </w:t>
      </w:r>
      <w:r>
        <w:rPr>
          <w:sz w:val="18"/>
        </w:rPr>
        <w:t>Informática.</w:t>
      </w:r>
    </w:p>
    <w:p w14:paraId="42B2D708" w14:textId="77777777" w:rsidR="00C63338" w:rsidRDefault="005A3E7C">
      <w:pPr>
        <w:ind w:left="682" w:right="1481"/>
        <w:rPr>
          <w:sz w:val="18"/>
        </w:rPr>
      </w:pPr>
      <w:r>
        <w:rPr>
          <w:position w:val="6"/>
          <w:sz w:val="12"/>
        </w:rPr>
        <w:t xml:space="preserve">8 </w:t>
      </w:r>
      <w:r>
        <w:rPr>
          <w:sz w:val="18"/>
        </w:rPr>
        <w:t>https://cdn</w:t>
      </w:r>
      <w:hyperlink r:id="rId13">
        <w:r>
          <w:rPr>
            <w:sz w:val="18"/>
          </w:rPr>
          <w:t>.www.g</w:t>
        </w:r>
      </w:hyperlink>
      <w:r>
        <w:rPr>
          <w:sz w:val="18"/>
        </w:rPr>
        <w:t>o</w:t>
      </w:r>
      <w:hyperlink r:id="rId14">
        <w:r>
          <w:rPr>
            <w:sz w:val="18"/>
          </w:rPr>
          <w:t>b.pe/uploads/document/file/1057132/TENDENCIAS-GLOBALES-QUE-AFECTAN-A-</w:t>
        </w:r>
      </w:hyperlink>
      <w:r>
        <w:rPr>
          <w:spacing w:val="-47"/>
          <w:sz w:val="18"/>
        </w:rPr>
        <w:t xml:space="preserve"> </w:t>
      </w:r>
      <w:r>
        <w:rPr>
          <w:sz w:val="18"/>
        </w:rPr>
        <w:t>LA-IMAGEN-DE-FUTURO-DEL-PER%C3%9A-AL-2030-sello-de-agua-29-05-201720200728-16199-</w:t>
      </w:r>
    </w:p>
    <w:p w14:paraId="61F01D8E" w14:textId="77777777" w:rsidR="00C63338" w:rsidRDefault="005A3E7C">
      <w:pPr>
        <w:spacing w:line="205" w:lineRule="exact"/>
        <w:ind w:left="682"/>
        <w:rPr>
          <w:sz w:val="18"/>
        </w:rPr>
      </w:pPr>
      <w:r>
        <w:rPr>
          <w:sz w:val="18"/>
        </w:rPr>
        <w:t>13m9bxp.pdf</w:t>
      </w:r>
    </w:p>
    <w:p w14:paraId="53AAADA5" w14:textId="77777777" w:rsidR="00C63338" w:rsidRDefault="005A3E7C">
      <w:pPr>
        <w:tabs>
          <w:tab w:val="left" w:pos="1375"/>
          <w:tab w:val="left" w:pos="2265"/>
          <w:tab w:val="left" w:pos="3767"/>
          <w:tab w:val="left" w:pos="4969"/>
          <w:tab w:val="left" w:pos="6421"/>
          <w:tab w:val="left" w:pos="7363"/>
          <w:tab w:val="left" w:pos="8934"/>
        </w:tabs>
        <w:ind w:left="682" w:right="1339"/>
        <w:jc w:val="both"/>
        <w:rPr>
          <w:sz w:val="18"/>
        </w:rPr>
      </w:pPr>
      <w:r>
        <w:rPr>
          <w:position w:val="6"/>
          <w:sz w:val="12"/>
        </w:rPr>
        <w:t>9</w:t>
      </w:r>
      <w:r>
        <w:rPr>
          <w:spacing w:val="12"/>
          <w:position w:val="6"/>
          <w:sz w:val="12"/>
        </w:rPr>
        <w:t xml:space="preserve"> </w:t>
      </w:r>
      <w:proofErr w:type="gramStart"/>
      <w:r>
        <w:rPr>
          <w:sz w:val="18"/>
        </w:rPr>
        <w:t>Comité</w:t>
      </w:r>
      <w:proofErr w:type="gramEnd"/>
      <w:r>
        <w:rPr>
          <w:spacing w:val="-7"/>
          <w:sz w:val="18"/>
        </w:rPr>
        <w:t xml:space="preserve"> </w:t>
      </w:r>
      <w:r>
        <w:rPr>
          <w:sz w:val="18"/>
        </w:rPr>
        <w:t>Estadístico</w:t>
      </w:r>
      <w:r>
        <w:rPr>
          <w:spacing w:val="-5"/>
          <w:sz w:val="18"/>
        </w:rPr>
        <w:t xml:space="preserve"> </w:t>
      </w:r>
      <w:r>
        <w:rPr>
          <w:sz w:val="18"/>
        </w:rPr>
        <w:t>Interinstitucional</w:t>
      </w:r>
      <w:r>
        <w:rPr>
          <w:spacing w:val="-7"/>
          <w:sz w:val="18"/>
        </w:rPr>
        <w:t xml:space="preserve"> </w:t>
      </w:r>
      <w:r>
        <w:rPr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z w:val="18"/>
        </w:rPr>
        <w:t>la</w:t>
      </w:r>
      <w:r>
        <w:rPr>
          <w:spacing w:val="-6"/>
          <w:sz w:val="18"/>
        </w:rPr>
        <w:t xml:space="preserve"> </w:t>
      </w:r>
      <w:r>
        <w:rPr>
          <w:sz w:val="18"/>
        </w:rPr>
        <w:t>Criminalidad</w:t>
      </w:r>
      <w:r>
        <w:rPr>
          <w:spacing w:val="-7"/>
          <w:sz w:val="18"/>
        </w:rPr>
        <w:t xml:space="preserve"> </w:t>
      </w:r>
      <w:r>
        <w:rPr>
          <w:sz w:val="18"/>
        </w:rPr>
        <w:t>(2018).</w:t>
      </w:r>
      <w:r>
        <w:rPr>
          <w:spacing w:val="-5"/>
          <w:sz w:val="18"/>
        </w:rPr>
        <w:t xml:space="preserve"> </w:t>
      </w:r>
      <w:r>
        <w:rPr>
          <w:sz w:val="18"/>
        </w:rPr>
        <w:t>Homicidios</w:t>
      </w:r>
      <w:r>
        <w:rPr>
          <w:spacing w:val="-7"/>
          <w:sz w:val="18"/>
        </w:rPr>
        <w:t xml:space="preserve"> </w:t>
      </w:r>
      <w:r>
        <w:rPr>
          <w:sz w:val="18"/>
        </w:rPr>
        <w:t>en</w:t>
      </w:r>
      <w:r>
        <w:rPr>
          <w:spacing w:val="-6"/>
          <w:sz w:val="18"/>
        </w:rPr>
        <w:t xml:space="preserve"> </w:t>
      </w:r>
      <w:r>
        <w:rPr>
          <w:sz w:val="18"/>
        </w:rPr>
        <w:t>el</w:t>
      </w:r>
      <w:r>
        <w:rPr>
          <w:spacing w:val="-5"/>
          <w:sz w:val="18"/>
        </w:rPr>
        <w:t xml:space="preserve"> </w:t>
      </w:r>
      <w:r>
        <w:rPr>
          <w:sz w:val="18"/>
        </w:rPr>
        <w:t>Perú,</w:t>
      </w:r>
      <w:r>
        <w:rPr>
          <w:spacing w:val="-8"/>
          <w:sz w:val="18"/>
        </w:rPr>
        <w:t xml:space="preserve"> </w:t>
      </w:r>
      <w:r>
        <w:rPr>
          <w:sz w:val="18"/>
        </w:rPr>
        <w:t>contándolos</w:t>
      </w:r>
      <w:r>
        <w:rPr>
          <w:spacing w:val="-7"/>
          <w:sz w:val="18"/>
        </w:rPr>
        <w:t xml:space="preserve"> </w:t>
      </w:r>
      <w:r>
        <w:rPr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z w:val="18"/>
        </w:rPr>
        <w:t>uno</w:t>
      </w:r>
      <w:r>
        <w:rPr>
          <w:spacing w:val="-47"/>
          <w:sz w:val="18"/>
        </w:rPr>
        <w:t xml:space="preserve"> </w:t>
      </w:r>
      <w:r>
        <w:rPr>
          <w:sz w:val="18"/>
        </w:rPr>
        <w:t>a</w:t>
      </w:r>
      <w:r>
        <w:rPr>
          <w:sz w:val="18"/>
        </w:rPr>
        <w:tab/>
        <w:t>uno</w:t>
      </w:r>
      <w:r>
        <w:rPr>
          <w:sz w:val="18"/>
        </w:rPr>
        <w:tab/>
        <w:t>2011-2017.</w:t>
      </w:r>
      <w:r>
        <w:rPr>
          <w:sz w:val="18"/>
        </w:rPr>
        <w:tab/>
        <w:t>Informe</w:t>
      </w:r>
      <w:r>
        <w:rPr>
          <w:sz w:val="18"/>
        </w:rPr>
        <w:tab/>
        <w:t>estadístico</w:t>
      </w:r>
      <w:r>
        <w:rPr>
          <w:sz w:val="18"/>
        </w:rPr>
        <w:tab/>
        <w:t>N°6.</w:t>
      </w:r>
      <w:r>
        <w:rPr>
          <w:sz w:val="18"/>
        </w:rPr>
        <w:tab/>
        <w:t>Recuperado</w:t>
      </w:r>
      <w:r>
        <w:rPr>
          <w:sz w:val="18"/>
        </w:rPr>
        <w:tab/>
      </w:r>
      <w:r>
        <w:rPr>
          <w:spacing w:val="-1"/>
          <w:sz w:val="18"/>
        </w:rPr>
        <w:t>de:</w:t>
      </w:r>
      <w:r>
        <w:rPr>
          <w:spacing w:val="-48"/>
          <w:sz w:val="18"/>
        </w:rPr>
        <w:t xml:space="preserve"> </w:t>
      </w:r>
      <w:r>
        <w:rPr>
          <w:sz w:val="18"/>
        </w:rPr>
        <w:t>https:/</w:t>
      </w:r>
      <w:hyperlink r:id="rId15">
        <w:r>
          <w:rPr>
            <w:sz w:val="18"/>
          </w:rPr>
          <w:t>/www.i</w:t>
        </w:r>
      </w:hyperlink>
      <w:r>
        <w:rPr>
          <w:sz w:val="18"/>
        </w:rPr>
        <w:t>n</w:t>
      </w:r>
      <w:hyperlink r:id="rId16">
        <w:r>
          <w:rPr>
            <w:sz w:val="18"/>
          </w:rPr>
          <w:t>ei.gob.pe/media/MenuRecursivo/publicaciones_digitales/Est/Lib1532/index.html</w:t>
        </w:r>
      </w:hyperlink>
    </w:p>
    <w:p w14:paraId="55D483B5" w14:textId="77777777" w:rsidR="00C63338" w:rsidRDefault="00C63338">
      <w:pPr>
        <w:jc w:val="both"/>
        <w:rPr>
          <w:sz w:val="18"/>
        </w:rPr>
        <w:sectPr w:rsidR="00C63338">
          <w:pgSz w:w="11910" w:h="16840"/>
          <w:pgMar w:top="1660" w:right="360" w:bottom="1180" w:left="1020" w:header="440" w:footer="998" w:gutter="0"/>
          <w:cols w:space="720"/>
        </w:sectPr>
      </w:pPr>
    </w:p>
    <w:p w14:paraId="54CD9EC1" w14:textId="77777777" w:rsidR="00C63338" w:rsidRDefault="005A3E7C">
      <w:pPr>
        <w:pStyle w:val="Textoindependiente"/>
        <w:spacing w:before="112" w:line="259" w:lineRule="auto"/>
        <w:ind w:left="2098" w:right="1332"/>
        <w:jc w:val="both"/>
      </w:pPr>
      <w:r>
        <w:lastRenderedPageBreak/>
        <w:t>En efecto, estas condiciones determinan un espacio sociopolítico que</w:t>
      </w:r>
      <w:r>
        <w:rPr>
          <w:spacing w:val="1"/>
        </w:rPr>
        <w:t xml:space="preserve"> </w:t>
      </w:r>
      <w:r>
        <w:t>dificulta el desarrollo e implementación de políticas criminales asociadas</w:t>
      </w:r>
      <w:r>
        <w:rPr>
          <w:spacing w:val="-5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delincuencia</w:t>
      </w:r>
      <w:r>
        <w:rPr>
          <w:spacing w:val="-12"/>
        </w:rPr>
        <w:t xml:space="preserve"> </w:t>
      </w:r>
      <w:r>
        <w:t>juvenil,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pesar</w:t>
      </w:r>
      <w:r>
        <w:rPr>
          <w:spacing w:val="-10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haya</w:t>
      </w:r>
      <w:r>
        <w:rPr>
          <w:spacing w:val="-9"/>
        </w:rPr>
        <w:t xml:space="preserve"> </w:t>
      </w:r>
      <w:r>
        <w:t>establecido</w:t>
      </w:r>
      <w:r>
        <w:rPr>
          <w:spacing w:val="-10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relación</w:t>
      </w:r>
      <w:r>
        <w:rPr>
          <w:spacing w:val="-59"/>
        </w:rPr>
        <w:t xml:space="preserve"> </w:t>
      </w:r>
      <w:r>
        <w:t>positiva en la erradicación de formas de violencia y delincuencia juvenil</w:t>
      </w:r>
      <w:r>
        <w:rPr>
          <w:spacing w:val="1"/>
        </w:rPr>
        <w:t xml:space="preserve"> </w:t>
      </w:r>
      <w:r>
        <w:t>con el desarrollo social general de los países (Banco de Desarrollo de</w:t>
      </w:r>
      <w:r>
        <w:rPr>
          <w:spacing w:val="1"/>
        </w:rPr>
        <w:t xml:space="preserve"> </w:t>
      </w:r>
      <w:r>
        <w:t>América</w:t>
      </w:r>
      <w:r>
        <w:rPr>
          <w:spacing w:val="-1"/>
        </w:rPr>
        <w:t xml:space="preserve"> </w:t>
      </w:r>
      <w:r>
        <w:t>Latina,</w:t>
      </w:r>
      <w:r>
        <w:rPr>
          <w:spacing w:val="-1"/>
        </w:rPr>
        <w:t xml:space="preserve"> </w:t>
      </w:r>
      <w:r>
        <w:t>2014)</w:t>
      </w:r>
      <w:r>
        <w:rPr>
          <w:vertAlign w:val="superscript"/>
        </w:rPr>
        <w:t>10</w:t>
      </w:r>
      <w:r>
        <w:t>.</w:t>
      </w:r>
    </w:p>
    <w:p w14:paraId="6F503072" w14:textId="77777777" w:rsidR="00C63338" w:rsidRDefault="00C63338">
      <w:pPr>
        <w:pStyle w:val="Textoindependiente"/>
        <w:spacing w:before="6"/>
        <w:rPr>
          <w:sz w:val="23"/>
        </w:rPr>
      </w:pPr>
    </w:p>
    <w:p w14:paraId="725F798D" w14:textId="77777777" w:rsidR="00C63338" w:rsidRDefault="005A3E7C">
      <w:pPr>
        <w:pStyle w:val="Textoindependiente"/>
        <w:spacing w:before="1" w:line="259" w:lineRule="auto"/>
        <w:ind w:left="2098" w:right="1334"/>
        <w:jc w:val="both"/>
      </w:pPr>
      <w:r>
        <w:t>Asimismo, frente al mantenimiento de las condiciones de criminalidad,</w:t>
      </w:r>
      <w:r>
        <w:rPr>
          <w:spacing w:val="1"/>
        </w:rPr>
        <w:t xml:space="preserve"> </w:t>
      </w:r>
      <w:r>
        <w:t>inicialmente el Estado peruano ha implementado políticas criminales</w:t>
      </w:r>
      <w:r>
        <w:rPr>
          <w:spacing w:val="1"/>
        </w:rPr>
        <w:t xml:space="preserve"> </w:t>
      </w:r>
      <w:r>
        <w:t>punitivas</w:t>
      </w:r>
      <w:r>
        <w:rPr>
          <w:spacing w:val="1"/>
        </w:rPr>
        <w:t xml:space="preserve"> </w:t>
      </w:r>
      <w:r>
        <w:t>y represivas,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obstante,</w:t>
      </w:r>
      <w:r>
        <w:rPr>
          <w:spacing w:val="1"/>
        </w:rPr>
        <w:t xml:space="preserve"> </w:t>
      </w:r>
      <w:r>
        <w:t>el hacinamiento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 Centros</w:t>
      </w:r>
      <w:r>
        <w:rPr>
          <w:spacing w:val="1"/>
        </w:rPr>
        <w:t xml:space="preserve"> </w:t>
      </w:r>
      <w:r>
        <w:t>Juveniles,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vulneración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derechos 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y las</w:t>
      </w:r>
      <w:r>
        <w:rPr>
          <w:spacing w:val="1"/>
        </w:rPr>
        <w:t xml:space="preserve"> </w:t>
      </w:r>
      <w:r>
        <w:t>adolescentes,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incremento de los delitos e inclusión de adolescentes en crímenes más</w:t>
      </w:r>
      <w:r>
        <w:rPr>
          <w:spacing w:val="1"/>
        </w:rPr>
        <w:t xml:space="preserve"> </w:t>
      </w:r>
      <w:r>
        <w:t>violentos ha puesto en tela de juicio ese tipo de alternativas de solución</w:t>
      </w:r>
      <w:r>
        <w:rPr>
          <w:spacing w:val="1"/>
        </w:rPr>
        <w:t xml:space="preserve"> </w:t>
      </w:r>
      <w:r>
        <w:t>(</w:t>
      </w:r>
      <w:proofErr w:type="spellStart"/>
      <w:r>
        <w:t>Muggah</w:t>
      </w:r>
      <w:proofErr w:type="spellEnd"/>
      <w:r>
        <w:t>, Garzón y Suárez, 2018). En este contexto, con la creación del</w:t>
      </w:r>
      <w:r>
        <w:rPr>
          <w:spacing w:val="-59"/>
        </w:rPr>
        <w:t xml:space="preserve"> </w:t>
      </w:r>
      <w:r>
        <w:t>Consejo</w:t>
      </w:r>
      <w:r>
        <w:rPr>
          <w:spacing w:val="-8"/>
        </w:rPr>
        <w:t xml:space="preserve"> </w:t>
      </w:r>
      <w:r>
        <w:t>Nacional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Política</w:t>
      </w:r>
      <w:r>
        <w:rPr>
          <w:spacing w:val="-8"/>
        </w:rPr>
        <w:t xml:space="preserve"> </w:t>
      </w:r>
      <w:r>
        <w:t>Criminal,</w:t>
      </w:r>
      <w:r>
        <w:rPr>
          <w:spacing w:val="-7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Consejo</w:t>
      </w:r>
      <w:r>
        <w:rPr>
          <w:spacing w:val="-10"/>
        </w:rPr>
        <w:t xml:space="preserve"> </w:t>
      </w:r>
      <w:r>
        <w:t>Nacional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Seguridad</w:t>
      </w:r>
      <w:r>
        <w:rPr>
          <w:spacing w:val="-59"/>
        </w:rPr>
        <w:t xml:space="preserve"> </w:t>
      </w:r>
      <w:r>
        <w:t>Ciudadana y el Programa Nacional de Prevención Estratégica del Delito</w:t>
      </w:r>
      <w:r>
        <w:rPr>
          <w:spacing w:val="1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t>Ministerio</w:t>
      </w:r>
      <w:r>
        <w:rPr>
          <w:spacing w:val="-13"/>
        </w:rPr>
        <w:t xml:space="preserve"> </w:t>
      </w:r>
      <w:r>
        <w:t>Público</w:t>
      </w:r>
      <w:r>
        <w:rPr>
          <w:spacing w:val="-13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promovió</w:t>
      </w:r>
      <w:r>
        <w:rPr>
          <w:spacing w:val="-13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dinámica</w:t>
      </w:r>
      <w:r>
        <w:rPr>
          <w:spacing w:val="-13"/>
        </w:rPr>
        <w:t xml:space="preserve"> </w:t>
      </w:r>
      <w:r>
        <w:t>entre</w:t>
      </w:r>
      <w:r>
        <w:rPr>
          <w:spacing w:val="-13"/>
        </w:rPr>
        <w:t xml:space="preserve"> </w:t>
      </w:r>
      <w:r>
        <w:t>diversas</w:t>
      </w:r>
      <w:r>
        <w:rPr>
          <w:spacing w:val="-10"/>
        </w:rPr>
        <w:t xml:space="preserve"> </w:t>
      </w:r>
      <w:r>
        <w:t>entidades</w:t>
      </w:r>
      <w:r>
        <w:rPr>
          <w:spacing w:val="-59"/>
        </w:rPr>
        <w:t xml:space="preserve"> </w:t>
      </w:r>
      <w:r>
        <w:t>públicas</w:t>
      </w:r>
      <w:r>
        <w:rPr>
          <w:spacing w:val="1"/>
        </w:rPr>
        <w:t xml:space="preserve"> </w:t>
      </w:r>
      <w:r>
        <w:t>y privadas</w:t>
      </w:r>
      <w:r>
        <w:rPr>
          <w:spacing w:val="1"/>
        </w:rPr>
        <w:t xml:space="preserve"> </w:t>
      </w:r>
      <w:r>
        <w:t>involucradas</w:t>
      </w:r>
      <w:r>
        <w:rPr>
          <w:spacing w:val="1"/>
        </w:rPr>
        <w:t xml:space="preserve"> </w:t>
      </w:r>
      <w:r>
        <w:t>en la temática</w:t>
      </w:r>
      <w:r>
        <w:rPr>
          <w:spacing w:val="1"/>
        </w:rPr>
        <w:t xml:space="preserve"> </w:t>
      </w:r>
      <w:r>
        <w:t>generando diversos</w:t>
      </w:r>
      <w:r>
        <w:rPr>
          <w:spacing w:val="1"/>
        </w:rPr>
        <w:t xml:space="preserve"> </w:t>
      </w:r>
      <w:proofErr w:type="gramStart"/>
      <w:r>
        <w:t>programas vinculadas</w:t>
      </w:r>
      <w:proofErr w:type="gramEnd"/>
      <w:r>
        <w:t xml:space="preserve"> a la prevención de la delincuencia, aunque aún</w:t>
      </w:r>
      <w:r>
        <w:rPr>
          <w:spacing w:val="1"/>
        </w:rPr>
        <w:t xml:space="preserve"> </w:t>
      </w:r>
      <w:r>
        <w:t>insuficientes. De este modo, el contexto socioeconómico, la agenda</w:t>
      </w:r>
      <w:r>
        <w:rPr>
          <w:spacing w:val="1"/>
        </w:rPr>
        <w:t xml:space="preserve"> </w:t>
      </w:r>
      <w:r>
        <w:t>pública y del Estado impulsan la continuidad y fortalecimientos de las</w:t>
      </w:r>
      <w:r>
        <w:rPr>
          <w:spacing w:val="1"/>
        </w:rPr>
        <w:t xml:space="preserve"> </w:t>
      </w:r>
      <w:r>
        <w:t>iniciativas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disminuir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formar</w:t>
      </w:r>
      <w:r>
        <w:rPr>
          <w:spacing w:val="1"/>
        </w:rPr>
        <w:t xml:space="preserve"> </w:t>
      </w:r>
      <w:r>
        <w:t>significativa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problema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violencia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delincuencia.</w:t>
      </w:r>
    </w:p>
    <w:p w14:paraId="53C7050A" w14:textId="77777777" w:rsidR="00C63338" w:rsidRDefault="00C63338">
      <w:pPr>
        <w:pStyle w:val="Textoindependiente"/>
        <w:spacing w:before="6"/>
        <w:rPr>
          <w:sz w:val="23"/>
        </w:rPr>
      </w:pPr>
    </w:p>
    <w:p w14:paraId="1519435A" w14:textId="77777777" w:rsidR="00C63338" w:rsidRDefault="005A3E7C">
      <w:pPr>
        <w:pStyle w:val="Prrafodelista"/>
        <w:numPr>
          <w:ilvl w:val="1"/>
          <w:numId w:val="11"/>
        </w:numPr>
        <w:tabs>
          <w:tab w:val="left" w:pos="2101"/>
        </w:tabs>
      </w:pPr>
      <w:r>
        <w:t>Matriz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análisis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tendencias.</w:t>
      </w:r>
    </w:p>
    <w:p w14:paraId="05398AB2" w14:textId="77777777" w:rsidR="00C63338" w:rsidRDefault="00C63338">
      <w:pPr>
        <w:pStyle w:val="Textoindependiente"/>
        <w:spacing w:before="4"/>
        <w:rPr>
          <w:sz w:val="25"/>
        </w:rPr>
      </w:pPr>
    </w:p>
    <w:tbl>
      <w:tblPr>
        <w:tblStyle w:val="TableNormal"/>
        <w:tblW w:w="0" w:type="auto"/>
        <w:tblInd w:w="6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1398"/>
        <w:gridCol w:w="1789"/>
        <w:gridCol w:w="1348"/>
        <w:gridCol w:w="1855"/>
        <w:gridCol w:w="1053"/>
        <w:gridCol w:w="1010"/>
      </w:tblGrid>
      <w:tr w:rsidR="00C63338" w14:paraId="77C416E2" w14:textId="77777777" w:rsidTr="00831009">
        <w:trPr>
          <w:trHeight w:val="628"/>
        </w:trPr>
        <w:tc>
          <w:tcPr>
            <w:tcW w:w="1277" w:type="dxa"/>
          </w:tcPr>
          <w:p w14:paraId="0B8A8E95" w14:textId="77777777" w:rsidR="00C63338" w:rsidRDefault="00C63338">
            <w:pPr>
              <w:pStyle w:val="TableParagraph"/>
              <w:spacing w:before="3"/>
              <w:rPr>
                <w:sz w:val="18"/>
              </w:rPr>
            </w:pPr>
          </w:p>
          <w:p w14:paraId="5D8C9B48" w14:textId="77777777" w:rsidR="00C63338" w:rsidRDefault="005A3E7C">
            <w:pPr>
              <w:pStyle w:val="TableParagraph"/>
              <w:ind w:left="429" w:right="41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</w:p>
        </w:tc>
        <w:tc>
          <w:tcPr>
            <w:tcW w:w="1398" w:type="dxa"/>
          </w:tcPr>
          <w:p w14:paraId="762DF8FD" w14:textId="77777777" w:rsidR="00C63338" w:rsidRDefault="00C63338">
            <w:pPr>
              <w:pStyle w:val="TableParagraph"/>
              <w:spacing w:before="3"/>
              <w:rPr>
                <w:sz w:val="18"/>
              </w:rPr>
            </w:pPr>
          </w:p>
          <w:p w14:paraId="5CB5E7F6" w14:textId="77777777" w:rsidR="00C63338" w:rsidRDefault="005A3E7C">
            <w:pPr>
              <w:pStyle w:val="TableParagraph"/>
              <w:ind w:left="2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Tendencia</w:t>
            </w:r>
          </w:p>
        </w:tc>
        <w:tc>
          <w:tcPr>
            <w:tcW w:w="1789" w:type="dxa"/>
          </w:tcPr>
          <w:p w14:paraId="4990B17E" w14:textId="77777777" w:rsidR="00C63338" w:rsidRDefault="00C63338">
            <w:pPr>
              <w:pStyle w:val="TableParagraph"/>
              <w:spacing w:before="3"/>
              <w:rPr>
                <w:sz w:val="18"/>
              </w:rPr>
            </w:pPr>
          </w:p>
          <w:p w14:paraId="4EF6028B" w14:textId="77777777" w:rsidR="00C63338" w:rsidRDefault="005A3E7C">
            <w:pPr>
              <w:pStyle w:val="TableParagraph"/>
              <w:ind w:left="37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</w:p>
        </w:tc>
        <w:tc>
          <w:tcPr>
            <w:tcW w:w="1348" w:type="dxa"/>
          </w:tcPr>
          <w:p w14:paraId="4ECC6B2F" w14:textId="77777777" w:rsidR="00C63338" w:rsidRDefault="005A3E7C">
            <w:pPr>
              <w:pStyle w:val="TableParagraph"/>
              <w:spacing w:before="107" w:line="207" w:lineRule="exact"/>
              <w:ind w:left="83" w:right="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Riesgo</w:t>
            </w:r>
          </w:p>
          <w:p w14:paraId="1338B801" w14:textId="77777777" w:rsidR="00C63338" w:rsidRDefault="005A3E7C">
            <w:pPr>
              <w:pStyle w:val="TableParagraph"/>
              <w:spacing w:line="207" w:lineRule="exact"/>
              <w:ind w:left="86" w:right="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/Oportunidad</w:t>
            </w:r>
          </w:p>
        </w:tc>
        <w:tc>
          <w:tcPr>
            <w:tcW w:w="1855" w:type="dxa"/>
          </w:tcPr>
          <w:p w14:paraId="01F7AE3F" w14:textId="77777777" w:rsidR="00C63338" w:rsidRDefault="00C63338">
            <w:pPr>
              <w:pStyle w:val="TableParagraph"/>
              <w:spacing w:before="3"/>
              <w:rPr>
                <w:sz w:val="18"/>
              </w:rPr>
            </w:pPr>
          </w:p>
          <w:p w14:paraId="15E45CFD" w14:textId="77777777" w:rsidR="00C63338" w:rsidRDefault="005A3E7C">
            <w:pPr>
              <w:pStyle w:val="TableParagraph"/>
              <w:ind w:left="44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Análisis</w:t>
            </w:r>
          </w:p>
        </w:tc>
        <w:tc>
          <w:tcPr>
            <w:tcW w:w="1053" w:type="dxa"/>
          </w:tcPr>
          <w:p w14:paraId="74D00EEE" w14:textId="77777777" w:rsidR="00C63338" w:rsidRDefault="005A3E7C">
            <w:pPr>
              <w:pStyle w:val="TableParagraph"/>
              <w:spacing w:line="206" w:lineRule="exact"/>
              <w:ind w:left="101" w:right="10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Probabilidad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ocurrencia</w:t>
            </w:r>
          </w:p>
        </w:tc>
        <w:tc>
          <w:tcPr>
            <w:tcW w:w="1010" w:type="dxa"/>
          </w:tcPr>
          <w:p w14:paraId="6CD9BA11" w14:textId="77777777" w:rsidR="00C63338" w:rsidRDefault="005A3E7C">
            <w:pPr>
              <w:pStyle w:val="TableParagraph"/>
              <w:spacing w:before="107"/>
              <w:ind w:left="101" w:right="88" w:firstLine="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Impacto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potencial</w:t>
            </w:r>
          </w:p>
        </w:tc>
      </w:tr>
      <w:tr w:rsidR="00C63338" w14:paraId="32212F00" w14:textId="77777777" w:rsidTr="00831009">
        <w:trPr>
          <w:trHeight w:val="4140"/>
        </w:trPr>
        <w:tc>
          <w:tcPr>
            <w:tcW w:w="1277" w:type="dxa"/>
            <w:vMerge w:val="restart"/>
          </w:tcPr>
          <w:p w14:paraId="38AECDEB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251E86EA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F2A90FB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F08BC15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D2455BC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5F9DA8D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D42111D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A9760B9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2C667538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1ABC147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522BC1F" w14:textId="77777777" w:rsidR="00C63338" w:rsidRDefault="00C63338">
            <w:pPr>
              <w:pStyle w:val="TableParagraph"/>
              <w:spacing w:before="3"/>
              <w:rPr>
                <w:sz w:val="16"/>
              </w:rPr>
            </w:pPr>
          </w:p>
          <w:p w14:paraId="0097F0DE" w14:textId="77777777" w:rsidR="00C63338" w:rsidRDefault="005A3E7C">
            <w:pPr>
              <w:pStyle w:val="TableParagraph"/>
              <w:spacing w:before="1"/>
              <w:ind w:left="27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Sociales</w:t>
            </w:r>
          </w:p>
        </w:tc>
        <w:tc>
          <w:tcPr>
            <w:tcW w:w="1398" w:type="dxa"/>
            <w:vMerge w:val="restart"/>
          </w:tcPr>
          <w:p w14:paraId="600034EF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2FBAF30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C7C74C5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D98631E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A1F2D2F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91556FB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2B69075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0D0B7F7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22E41F1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3A491C5" w14:textId="77777777" w:rsidR="00C63338" w:rsidRDefault="00C63338">
            <w:pPr>
              <w:pStyle w:val="TableParagraph"/>
              <w:spacing w:before="4"/>
              <w:rPr>
                <w:sz w:val="18"/>
              </w:rPr>
            </w:pPr>
          </w:p>
          <w:p w14:paraId="4B78F687" w14:textId="77777777" w:rsidR="00C63338" w:rsidRDefault="005A3E7C">
            <w:pPr>
              <w:pStyle w:val="TableParagraph"/>
              <w:ind w:left="121" w:right="113"/>
              <w:jc w:val="center"/>
              <w:rPr>
                <w:sz w:val="18"/>
              </w:rPr>
            </w:pPr>
            <w:r>
              <w:rPr>
                <w:sz w:val="18"/>
              </w:rPr>
              <w:t>Incremento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 inseguridad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ciudadana</w:t>
            </w:r>
          </w:p>
        </w:tc>
        <w:tc>
          <w:tcPr>
            <w:tcW w:w="1789" w:type="dxa"/>
            <w:vMerge w:val="restart"/>
          </w:tcPr>
          <w:p w14:paraId="7A966937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74F4A74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7E83E80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3B27FCD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1DDCA5E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4A94B65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2DBE33F7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4DC4F23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2D4EBB3" w14:textId="77777777" w:rsidR="00C63338" w:rsidRDefault="005A3E7C">
            <w:pPr>
              <w:pStyle w:val="TableParagraph"/>
              <w:spacing w:before="132"/>
              <w:ind w:left="111" w:right="103" w:hanging="2"/>
              <w:jc w:val="center"/>
              <w:rPr>
                <w:sz w:val="18"/>
              </w:rPr>
            </w:pPr>
            <w:r>
              <w:rPr>
                <w:sz w:val="18"/>
              </w:rPr>
              <w:t>Las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proyecciones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 2030, post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COVID-19, indican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que la victimización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y el miedo al delito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aumentarán.</w:t>
            </w:r>
          </w:p>
        </w:tc>
        <w:tc>
          <w:tcPr>
            <w:tcW w:w="1348" w:type="dxa"/>
          </w:tcPr>
          <w:p w14:paraId="7D6300C6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A21A876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8488C82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24348AA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A47A21D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922EBDB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BBF08AC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ABC9FB3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147817A" w14:textId="77777777" w:rsidR="00C63338" w:rsidRDefault="005A3E7C">
            <w:pPr>
              <w:pStyle w:val="TableParagraph"/>
              <w:spacing w:before="127"/>
              <w:ind w:left="85" w:right="81"/>
              <w:jc w:val="center"/>
              <w:rPr>
                <w:sz w:val="18"/>
              </w:rPr>
            </w:pPr>
            <w:r>
              <w:rPr>
                <w:sz w:val="18"/>
              </w:rPr>
              <w:t>Oportunidad</w:t>
            </w:r>
          </w:p>
        </w:tc>
        <w:tc>
          <w:tcPr>
            <w:tcW w:w="1855" w:type="dxa"/>
          </w:tcPr>
          <w:p w14:paraId="6F3EEAED" w14:textId="0DF13ABF" w:rsidR="00C63338" w:rsidRDefault="005A3E7C">
            <w:pPr>
              <w:pStyle w:val="TableParagraph"/>
              <w:ind w:left="111" w:right="114"/>
              <w:jc w:val="center"/>
              <w:rPr>
                <w:sz w:val="18"/>
              </w:rPr>
            </w:pPr>
            <w:r>
              <w:rPr>
                <w:sz w:val="18"/>
              </w:rPr>
              <w:t>El incremento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 inseguridad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ciudadana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podría aportar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positivamente 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 consecución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 la situación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futura deseada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debido a que</w:t>
            </w:r>
            <w:r>
              <w:rPr>
                <w:spacing w:val="1"/>
                <w:sz w:val="18"/>
              </w:rPr>
              <w:t xml:space="preserve"> </w:t>
            </w:r>
            <w:ins w:id="0" w:author="Alvaro Gamboa Buendia" w:date="2022-06-13T12:05:00Z">
              <w:r w:rsidR="006805D0">
                <w:rPr>
                  <w:spacing w:val="1"/>
                  <w:sz w:val="18"/>
                </w:rPr>
                <w:t xml:space="preserve">podría </w:t>
              </w:r>
            </w:ins>
            <w:del w:id="1" w:author="Alvaro Gamboa Buendia" w:date="2022-06-13T19:34:00Z">
              <w:r w:rsidDel="00831009">
                <w:rPr>
                  <w:sz w:val="18"/>
                </w:rPr>
                <w:delText xml:space="preserve">fortalece </w:delText>
              </w:r>
            </w:del>
            <w:ins w:id="2" w:author="Alvaro Gamboa Buendia" w:date="2022-06-13T19:34:00Z">
              <w:r w:rsidR="00831009">
                <w:rPr>
                  <w:sz w:val="18"/>
                </w:rPr>
                <w:t>abrir un campo de oportunidad para posicionar</w:t>
              </w:r>
              <w:r w:rsidR="00831009">
                <w:rPr>
                  <w:sz w:val="18"/>
                </w:rPr>
                <w:t xml:space="preserve"> </w:t>
              </w:r>
            </w:ins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agenda pública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trabajo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 prevención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adolescentes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ante el fracaso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 las medidas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política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</w:p>
          <w:p w14:paraId="5BC77C7C" w14:textId="77777777" w:rsidR="00C63338" w:rsidRDefault="005A3E7C">
            <w:pPr>
              <w:pStyle w:val="TableParagraph"/>
              <w:spacing w:line="206" w:lineRule="exact"/>
              <w:ind w:left="111" w:right="114"/>
              <w:jc w:val="center"/>
              <w:rPr>
                <w:sz w:val="18"/>
              </w:rPr>
            </w:pPr>
            <w:r>
              <w:rPr>
                <w:sz w:val="18"/>
              </w:rPr>
              <w:t>criminalidad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adulta.</w:t>
            </w:r>
          </w:p>
        </w:tc>
        <w:tc>
          <w:tcPr>
            <w:tcW w:w="1053" w:type="dxa"/>
          </w:tcPr>
          <w:p w14:paraId="0EFF7A97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A0EA8A7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F68F88B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913B94D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24B8796B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416CB6C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986C801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2B372B5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94440E8" w14:textId="77777777" w:rsidR="00C63338" w:rsidRDefault="005A3E7C">
            <w:pPr>
              <w:pStyle w:val="TableParagraph"/>
              <w:spacing w:before="127"/>
              <w:ind w:right="4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10" w:type="dxa"/>
          </w:tcPr>
          <w:p w14:paraId="1A7AABC5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F1C73D7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194DFB0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7564206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32FA6EB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6232477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D3AD1AF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48AF8FE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27F20FC" w14:textId="77777777" w:rsidR="00C63338" w:rsidRDefault="005A3E7C">
            <w:pPr>
              <w:pStyle w:val="TableParagraph"/>
              <w:spacing w:before="127"/>
              <w:ind w:right="4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C63338" w14:paraId="69C4696F" w14:textId="77777777" w:rsidTr="00831009">
        <w:trPr>
          <w:trHeight w:val="1036"/>
        </w:trPr>
        <w:tc>
          <w:tcPr>
            <w:tcW w:w="1277" w:type="dxa"/>
            <w:vMerge/>
            <w:tcBorders>
              <w:top w:val="nil"/>
            </w:tcBorders>
          </w:tcPr>
          <w:p w14:paraId="3E14E978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vMerge/>
            <w:tcBorders>
              <w:top w:val="nil"/>
            </w:tcBorders>
          </w:tcPr>
          <w:p w14:paraId="434D6B99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 w14:paraId="0C259F9B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</w:tcPr>
          <w:p w14:paraId="1A68BAAD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ECE4F9F" w14:textId="77777777" w:rsidR="00C63338" w:rsidRDefault="00C63338">
            <w:pPr>
              <w:pStyle w:val="TableParagraph"/>
              <w:rPr>
                <w:sz w:val="16"/>
              </w:rPr>
            </w:pPr>
          </w:p>
          <w:p w14:paraId="0BD15943" w14:textId="77777777" w:rsidR="00C63338" w:rsidRDefault="005A3E7C">
            <w:pPr>
              <w:pStyle w:val="TableParagraph"/>
              <w:ind w:left="86" w:right="80"/>
              <w:jc w:val="center"/>
              <w:rPr>
                <w:sz w:val="18"/>
              </w:rPr>
            </w:pPr>
            <w:r>
              <w:rPr>
                <w:sz w:val="18"/>
              </w:rPr>
              <w:t>Riesgo</w:t>
            </w:r>
          </w:p>
        </w:tc>
        <w:tc>
          <w:tcPr>
            <w:tcW w:w="1855" w:type="dxa"/>
          </w:tcPr>
          <w:p w14:paraId="795A124A" w14:textId="77777777" w:rsidR="00C63338" w:rsidRDefault="005A3E7C">
            <w:pPr>
              <w:pStyle w:val="TableParagraph"/>
              <w:ind w:left="119" w:right="120"/>
              <w:jc w:val="center"/>
              <w:rPr>
                <w:sz w:val="18"/>
              </w:rPr>
            </w:pPr>
            <w:r>
              <w:rPr>
                <w:sz w:val="18"/>
              </w:rPr>
              <w:t>El incremento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 inseguridad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ciudadana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podría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agudizar</w:t>
            </w:r>
          </w:p>
          <w:p w14:paraId="0F7C8E82" w14:textId="77777777" w:rsidR="00C63338" w:rsidRDefault="005A3E7C">
            <w:pPr>
              <w:pStyle w:val="TableParagraph"/>
              <w:spacing w:line="189" w:lineRule="exact"/>
              <w:ind w:left="110" w:right="114"/>
              <w:jc w:val="center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problema</w:t>
            </w:r>
          </w:p>
        </w:tc>
        <w:tc>
          <w:tcPr>
            <w:tcW w:w="1053" w:type="dxa"/>
          </w:tcPr>
          <w:p w14:paraId="3873BAD0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AD29022" w14:textId="77777777" w:rsidR="00C63338" w:rsidRDefault="00C63338">
            <w:pPr>
              <w:pStyle w:val="TableParagraph"/>
              <w:rPr>
                <w:sz w:val="16"/>
              </w:rPr>
            </w:pPr>
          </w:p>
          <w:p w14:paraId="0AF048A3" w14:textId="77777777" w:rsidR="00C63338" w:rsidRDefault="005A3E7C">
            <w:pPr>
              <w:pStyle w:val="TableParagraph"/>
              <w:ind w:right="4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10" w:type="dxa"/>
          </w:tcPr>
          <w:p w14:paraId="3F1F585A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08D44F2" w14:textId="77777777" w:rsidR="00C63338" w:rsidRDefault="00C63338">
            <w:pPr>
              <w:pStyle w:val="TableParagraph"/>
              <w:rPr>
                <w:sz w:val="16"/>
              </w:rPr>
            </w:pPr>
          </w:p>
          <w:p w14:paraId="369ABFFF" w14:textId="77777777" w:rsidR="00C63338" w:rsidRDefault="005A3E7C">
            <w:pPr>
              <w:pStyle w:val="TableParagraph"/>
              <w:ind w:right="4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</w:tbl>
    <w:p w14:paraId="2F0DB253" w14:textId="142C3271" w:rsidR="00C63338" w:rsidRDefault="00BF3D94">
      <w:pPr>
        <w:pStyle w:val="Textoindependiente"/>
        <w:rPr>
          <w:sz w:val="1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F6E572A" wp14:editId="1CB984E6">
                <wp:simplePos x="0" y="0"/>
                <wp:positionH relativeFrom="page">
                  <wp:posOffset>1080770</wp:posOffset>
                </wp:positionH>
                <wp:positionV relativeFrom="paragraph">
                  <wp:posOffset>105410</wp:posOffset>
                </wp:positionV>
                <wp:extent cx="1828800" cy="8890"/>
                <wp:effectExtent l="0" t="0" r="0" b="0"/>
                <wp:wrapTopAndBottom/>
                <wp:docPr id="1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5AB4A" id="Rectangle 15" o:spid="_x0000_s1026" style="position:absolute;margin-left:85.1pt;margin-top:8.3pt;width:2in;height:.7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B7EDC51" w14:textId="77777777" w:rsidR="00C63338" w:rsidRDefault="005A3E7C">
      <w:pPr>
        <w:spacing w:before="67"/>
        <w:ind w:left="682" w:right="1335"/>
        <w:rPr>
          <w:sz w:val="18"/>
        </w:rPr>
      </w:pPr>
      <w:r>
        <w:rPr>
          <w:position w:val="6"/>
          <w:sz w:val="12"/>
        </w:rPr>
        <w:t>10</w:t>
      </w:r>
      <w:r>
        <w:rPr>
          <w:spacing w:val="24"/>
          <w:position w:val="6"/>
          <w:sz w:val="12"/>
        </w:rPr>
        <w:t xml:space="preserve"> </w:t>
      </w:r>
      <w:proofErr w:type="gramStart"/>
      <w:r>
        <w:rPr>
          <w:sz w:val="18"/>
        </w:rPr>
        <w:t>Banco</w:t>
      </w:r>
      <w:proofErr w:type="gramEnd"/>
      <w:r>
        <w:rPr>
          <w:spacing w:val="37"/>
          <w:sz w:val="18"/>
        </w:rPr>
        <w:t xml:space="preserve"> </w:t>
      </w:r>
      <w:r>
        <w:rPr>
          <w:sz w:val="18"/>
        </w:rPr>
        <w:t>de</w:t>
      </w:r>
      <w:r>
        <w:rPr>
          <w:spacing w:val="40"/>
          <w:sz w:val="18"/>
        </w:rPr>
        <w:t xml:space="preserve"> </w:t>
      </w:r>
      <w:r>
        <w:rPr>
          <w:sz w:val="18"/>
        </w:rPr>
        <w:t>Desarrollo</w:t>
      </w:r>
      <w:r>
        <w:rPr>
          <w:spacing w:val="37"/>
          <w:sz w:val="18"/>
        </w:rPr>
        <w:t xml:space="preserve"> </w:t>
      </w:r>
      <w:r>
        <w:rPr>
          <w:sz w:val="18"/>
        </w:rPr>
        <w:t>de</w:t>
      </w:r>
      <w:r>
        <w:rPr>
          <w:spacing w:val="39"/>
          <w:sz w:val="18"/>
        </w:rPr>
        <w:t xml:space="preserve"> </w:t>
      </w:r>
      <w:r>
        <w:rPr>
          <w:sz w:val="18"/>
        </w:rPr>
        <w:t>América</w:t>
      </w:r>
      <w:r>
        <w:rPr>
          <w:spacing w:val="40"/>
          <w:sz w:val="18"/>
        </w:rPr>
        <w:t xml:space="preserve"> </w:t>
      </w:r>
      <w:r>
        <w:rPr>
          <w:sz w:val="18"/>
        </w:rPr>
        <w:t>Latina</w:t>
      </w:r>
      <w:r>
        <w:rPr>
          <w:spacing w:val="43"/>
          <w:sz w:val="18"/>
        </w:rPr>
        <w:t xml:space="preserve"> </w:t>
      </w:r>
      <w:r>
        <w:rPr>
          <w:sz w:val="18"/>
        </w:rPr>
        <w:t>–</w:t>
      </w:r>
      <w:r>
        <w:rPr>
          <w:spacing w:val="40"/>
          <w:sz w:val="18"/>
        </w:rPr>
        <w:t xml:space="preserve"> </w:t>
      </w:r>
      <w:r>
        <w:rPr>
          <w:sz w:val="18"/>
        </w:rPr>
        <w:t>CAF</w:t>
      </w:r>
      <w:r>
        <w:rPr>
          <w:spacing w:val="39"/>
          <w:sz w:val="18"/>
        </w:rPr>
        <w:t xml:space="preserve"> </w:t>
      </w:r>
      <w:r>
        <w:rPr>
          <w:sz w:val="18"/>
        </w:rPr>
        <w:t>(2014).</w:t>
      </w:r>
      <w:r>
        <w:rPr>
          <w:spacing w:val="38"/>
          <w:sz w:val="18"/>
        </w:rPr>
        <w:t xml:space="preserve"> </w:t>
      </w:r>
      <w:r>
        <w:rPr>
          <w:sz w:val="18"/>
        </w:rPr>
        <w:t>Por</w:t>
      </w:r>
      <w:r>
        <w:rPr>
          <w:spacing w:val="39"/>
          <w:sz w:val="18"/>
        </w:rPr>
        <w:t xml:space="preserve"> </w:t>
      </w:r>
      <w:r>
        <w:rPr>
          <w:sz w:val="18"/>
        </w:rPr>
        <w:t>una</w:t>
      </w:r>
      <w:r>
        <w:rPr>
          <w:spacing w:val="40"/>
          <w:sz w:val="18"/>
        </w:rPr>
        <w:t xml:space="preserve"> </w:t>
      </w:r>
      <w:r>
        <w:rPr>
          <w:sz w:val="18"/>
        </w:rPr>
        <w:t>América</w:t>
      </w:r>
      <w:r>
        <w:rPr>
          <w:spacing w:val="37"/>
          <w:sz w:val="18"/>
        </w:rPr>
        <w:t xml:space="preserve"> </w:t>
      </w:r>
      <w:r>
        <w:rPr>
          <w:sz w:val="18"/>
        </w:rPr>
        <w:t>Latina</w:t>
      </w:r>
      <w:r>
        <w:rPr>
          <w:spacing w:val="38"/>
          <w:sz w:val="18"/>
        </w:rPr>
        <w:t xml:space="preserve"> </w:t>
      </w:r>
      <w:r>
        <w:rPr>
          <w:sz w:val="18"/>
        </w:rPr>
        <w:t>más</w:t>
      </w:r>
      <w:r>
        <w:rPr>
          <w:spacing w:val="40"/>
          <w:sz w:val="18"/>
        </w:rPr>
        <w:t xml:space="preserve"> </w:t>
      </w:r>
      <w:r>
        <w:rPr>
          <w:sz w:val="18"/>
        </w:rPr>
        <w:t>segura.</w:t>
      </w:r>
      <w:r>
        <w:rPr>
          <w:spacing w:val="40"/>
          <w:sz w:val="18"/>
        </w:rPr>
        <w:t xml:space="preserve"> </w:t>
      </w:r>
      <w:r>
        <w:rPr>
          <w:sz w:val="18"/>
        </w:rPr>
        <w:t>Una</w:t>
      </w:r>
      <w:r>
        <w:rPr>
          <w:spacing w:val="-47"/>
          <w:sz w:val="18"/>
        </w:rPr>
        <w:t xml:space="preserve"> </w:t>
      </w:r>
      <w:r>
        <w:rPr>
          <w:sz w:val="18"/>
        </w:rPr>
        <w:t>perspectiva</w:t>
      </w:r>
      <w:r>
        <w:rPr>
          <w:spacing w:val="-1"/>
          <w:sz w:val="18"/>
        </w:rPr>
        <w:t xml:space="preserve"> </w:t>
      </w:r>
      <w:r>
        <w:rPr>
          <w:sz w:val="18"/>
        </w:rPr>
        <w:t>para</w:t>
      </w:r>
      <w:r>
        <w:rPr>
          <w:spacing w:val="-2"/>
          <w:sz w:val="18"/>
        </w:rPr>
        <w:t xml:space="preserve"> </w:t>
      </w:r>
      <w:r>
        <w:rPr>
          <w:sz w:val="18"/>
        </w:rPr>
        <w:t>prevenir y</w:t>
      </w:r>
      <w:r>
        <w:rPr>
          <w:spacing w:val="-1"/>
          <w:sz w:val="18"/>
        </w:rPr>
        <w:t xml:space="preserve"> </w:t>
      </w:r>
      <w:r>
        <w:rPr>
          <w:sz w:val="18"/>
        </w:rPr>
        <w:t>controlar</w:t>
      </w:r>
      <w:r>
        <w:rPr>
          <w:spacing w:val="-4"/>
          <w:sz w:val="18"/>
        </w:rPr>
        <w:t xml:space="preserve"> </w:t>
      </w:r>
      <w:r>
        <w:rPr>
          <w:sz w:val="18"/>
        </w:rPr>
        <w:t>el</w:t>
      </w:r>
      <w:r>
        <w:rPr>
          <w:spacing w:val="-2"/>
          <w:sz w:val="18"/>
        </w:rPr>
        <w:t xml:space="preserve"> </w:t>
      </w:r>
      <w:r>
        <w:rPr>
          <w:sz w:val="18"/>
        </w:rPr>
        <w:t>delito. Bogotá: CAF.</w:t>
      </w:r>
    </w:p>
    <w:p w14:paraId="0CD6D1D1" w14:textId="77777777" w:rsidR="00C63338" w:rsidRDefault="00C63338">
      <w:pPr>
        <w:rPr>
          <w:sz w:val="18"/>
        </w:rPr>
        <w:sectPr w:rsidR="00C63338">
          <w:pgSz w:w="11910" w:h="16840"/>
          <w:pgMar w:top="1660" w:right="360" w:bottom="1180" w:left="1020" w:header="440" w:footer="998" w:gutter="0"/>
          <w:cols w:space="720"/>
        </w:sectPr>
      </w:pPr>
    </w:p>
    <w:p w14:paraId="283BEFDB" w14:textId="77777777" w:rsidR="00C63338" w:rsidRDefault="00C63338">
      <w:pPr>
        <w:pStyle w:val="Textoindependiente"/>
        <w:spacing w:before="6"/>
        <w:rPr>
          <w:sz w:val="9"/>
        </w:rPr>
      </w:pPr>
    </w:p>
    <w:tbl>
      <w:tblPr>
        <w:tblStyle w:val="TableNormal"/>
        <w:tblW w:w="0" w:type="auto"/>
        <w:tblInd w:w="6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1398"/>
        <w:gridCol w:w="1789"/>
        <w:gridCol w:w="1348"/>
        <w:gridCol w:w="1996"/>
        <w:gridCol w:w="912"/>
        <w:gridCol w:w="1010"/>
      </w:tblGrid>
      <w:tr w:rsidR="00C63338" w14:paraId="3D15FA91" w14:textId="77777777" w:rsidTr="003F37DD">
        <w:trPr>
          <w:trHeight w:val="3518"/>
        </w:trPr>
        <w:tc>
          <w:tcPr>
            <w:tcW w:w="1277" w:type="dxa"/>
            <w:vMerge w:val="restart"/>
          </w:tcPr>
          <w:p w14:paraId="1E6D6F7D" w14:textId="77777777" w:rsidR="00C63338" w:rsidRDefault="00C633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8" w:type="dxa"/>
          </w:tcPr>
          <w:p w14:paraId="675ADA76" w14:textId="77777777" w:rsidR="00C63338" w:rsidRDefault="00C633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9" w:type="dxa"/>
          </w:tcPr>
          <w:p w14:paraId="237BC8B8" w14:textId="77777777" w:rsidR="00C63338" w:rsidRDefault="00C633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</w:tcPr>
          <w:p w14:paraId="5ED00B3E" w14:textId="77777777" w:rsidR="00C63338" w:rsidRDefault="00C633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6" w:type="dxa"/>
          </w:tcPr>
          <w:p w14:paraId="6E4C1F8A" w14:textId="77777777" w:rsidR="00C63338" w:rsidRDefault="005A3E7C">
            <w:pPr>
              <w:pStyle w:val="TableParagraph"/>
              <w:ind w:left="126" w:right="128" w:hanging="4"/>
              <w:jc w:val="center"/>
              <w:rPr>
                <w:sz w:val="18"/>
              </w:rPr>
            </w:pPr>
            <w:r>
              <w:rPr>
                <w:sz w:val="18"/>
              </w:rPr>
              <w:t>público debido 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que estos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elevados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indicadores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tienden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acompañarse, 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mismo tiempo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 crecimiento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 estadísticas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 materia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delincuencia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juvenil en tanto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que el crimen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organizado y las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bandas</w:t>
            </w:r>
          </w:p>
          <w:p w14:paraId="7962DF0D" w14:textId="77777777" w:rsidR="00C63338" w:rsidRDefault="005A3E7C">
            <w:pPr>
              <w:pStyle w:val="TableParagraph"/>
              <w:spacing w:line="200" w:lineRule="atLeast"/>
              <w:ind w:left="236" w:right="238" w:hanging="3"/>
              <w:jc w:val="center"/>
              <w:rPr>
                <w:sz w:val="18"/>
              </w:rPr>
            </w:pPr>
            <w:r>
              <w:rPr>
                <w:sz w:val="18"/>
              </w:rPr>
              <w:t>involucran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adolescentes.</w:t>
            </w:r>
          </w:p>
        </w:tc>
        <w:tc>
          <w:tcPr>
            <w:tcW w:w="912" w:type="dxa"/>
          </w:tcPr>
          <w:p w14:paraId="6113E18B" w14:textId="77777777" w:rsidR="00C63338" w:rsidRDefault="00C633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</w:tcPr>
          <w:p w14:paraId="52C07A05" w14:textId="77777777" w:rsidR="00C63338" w:rsidRDefault="00C633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3338" w14:paraId="72A32FDB" w14:textId="77777777" w:rsidTr="003F37DD">
        <w:trPr>
          <w:trHeight w:val="5383"/>
        </w:trPr>
        <w:tc>
          <w:tcPr>
            <w:tcW w:w="1277" w:type="dxa"/>
            <w:vMerge/>
            <w:tcBorders>
              <w:top w:val="nil"/>
            </w:tcBorders>
          </w:tcPr>
          <w:p w14:paraId="0F3A63F8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vMerge w:val="restart"/>
          </w:tcPr>
          <w:p w14:paraId="4E19EC06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3806E3B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111B54A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F6481EB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DD8EA63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5A4D163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F01971D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B0EE656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5A750EE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ED86C36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FBC44D5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4A98AD3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73FACA1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0CE4626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465F957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71B8122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535B903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90782C1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02FF7B5" w14:textId="77777777" w:rsidR="00C63338" w:rsidRDefault="00C63338">
            <w:pPr>
              <w:pStyle w:val="TableParagraph"/>
              <w:spacing w:before="6"/>
              <w:rPr>
                <w:sz w:val="18"/>
              </w:rPr>
            </w:pPr>
          </w:p>
          <w:p w14:paraId="7B3ED389" w14:textId="77777777" w:rsidR="00C63338" w:rsidRDefault="005A3E7C">
            <w:pPr>
              <w:pStyle w:val="TableParagraph"/>
              <w:ind w:left="121" w:right="113"/>
              <w:jc w:val="center"/>
              <w:rPr>
                <w:sz w:val="18"/>
              </w:rPr>
            </w:pPr>
            <w:r>
              <w:rPr>
                <w:sz w:val="18"/>
              </w:rPr>
              <w:t>Incremento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 violencia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física y sexual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en niños,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niñas 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adolescentes</w:t>
            </w:r>
          </w:p>
        </w:tc>
        <w:tc>
          <w:tcPr>
            <w:tcW w:w="1789" w:type="dxa"/>
            <w:vMerge w:val="restart"/>
          </w:tcPr>
          <w:p w14:paraId="3446277B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2656524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6E5C630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7F0C415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2A9F1D48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5331E89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5273D46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D664F31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8F8DD72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2E5445AB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2017022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C37BF57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1B4312A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8CEF9D1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7528D6E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508B23E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29AAC2FA" w14:textId="77777777" w:rsidR="00C63338" w:rsidRDefault="005A3E7C">
            <w:pPr>
              <w:pStyle w:val="TableParagraph"/>
              <w:spacing w:before="154"/>
              <w:ind w:left="116" w:right="109" w:hanging="1"/>
              <w:jc w:val="center"/>
              <w:rPr>
                <w:sz w:val="18"/>
              </w:rPr>
            </w:pPr>
            <w:r>
              <w:rPr>
                <w:sz w:val="18"/>
              </w:rPr>
              <w:t>Las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proyecciones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 2030, post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COVID-19, indican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todas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manifestaciones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violencia familiar 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escolar hacia 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niños,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niñas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adolescentes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crecerán de forma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significativa.</w:t>
            </w:r>
          </w:p>
        </w:tc>
        <w:tc>
          <w:tcPr>
            <w:tcW w:w="1348" w:type="dxa"/>
          </w:tcPr>
          <w:p w14:paraId="1706AB1E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5DF5D82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5134C99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206E538A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3879353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32BA7DA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CD321B8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AC193A4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F49E7E5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1523CEB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AF7DF9B" w14:textId="77777777" w:rsidR="00C63338" w:rsidRDefault="00C63338">
            <w:pPr>
              <w:pStyle w:val="TableParagraph"/>
              <w:spacing w:before="1"/>
              <w:rPr>
                <w:sz w:val="25"/>
              </w:rPr>
            </w:pPr>
          </w:p>
          <w:p w14:paraId="724A2E26" w14:textId="77777777" w:rsidR="00C63338" w:rsidRDefault="005A3E7C">
            <w:pPr>
              <w:pStyle w:val="TableParagraph"/>
              <w:ind w:left="85" w:right="81"/>
              <w:jc w:val="center"/>
              <w:rPr>
                <w:sz w:val="18"/>
              </w:rPr>
            </w:pPr>
            <w:r>
              <w:rPr>
                <w:sz w:val="18"/>
              </w:rPr>
              <w:t>Oportunidad</w:t>
            </w:r>
          </w:p>
        </w:tc>
        <w:tc>
          <w:tcPr>
            <w:tcW w:w="1996" w:type="dxa"/>
          </w:tcPr>
          <w:p w14:paraId="22D956C7" w14:textId="3D0B776E" w:rsidR="00C63338" w:rsidRDefault="005A3E7C">
            <w:pPr>
              <w:pStyle w:val="TableParagraph"/>
              <w:spacing w:before="1"/>
              <w:ind w:left="111" w:right="114" w:firstLine="2"/>
              <w:jc w:val="center"/>
              <w:rPr>
                <w:sz w:val="18"/>
              </w:rPr>
            </w:pPr>
            <w:r>
              <w:rPr>
                <w:sz w:val="18"/>
              </w:rPr>
              <w:t>El incremento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 violencia física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y sexual 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niños, niñas 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adolescentes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podría aportar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positivamente 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 consecución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 la situación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futura deseada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debido a que </w:t>
            </w:r>
            <w:ins w:id="3" w:author="Alvaro Gamboa Buendia" w:date="2022-06-13T19:43:00Z">
              <w:r w:rsidR="003F37DD">
                <w:rPr>
                  <w:sz w:val="18"/>
                </w:rPr>
                <w:t>podría abrir un campo de oportunidad para priorizar una</w:t>
              </w:r>
            </w:ins>
            <w:del w:id="4" w:author="Alvaro Gamboa Buendia" w:date="2022-06-13T19:43:00Z">
              <w:r w:rsidDel="003F37DD">
                <w:rPr>
                  <w:sz w:val="18"/>
                </w:rPr>
                <w:delText>la</w:delText>
              </w:r>
            </w:del>
            <w:ins w:id="5" w:author="Alvaro Gamboa Buendia" w:date="2022-06-13T19:43:00Z">
              <w:r w:rsidR="003F37DD">
                <w:rPr>
                  <w:sz w:val="18"/>
                </w:rPr>
                <w:t xml:space="preserve"> agenda pública que </w:t>
              </w:r>
            </w:ins>
            <w:ins w:id="6" w:author="Alvaro Gamboa Buendia" w:date="2022-06-13T19:44:00Z">
              <w:r w:rsidR="00581F14">
                <w:rPr>
                  <w:sz w:val="18"/>
                </w:rPr>
                <w:t>pr</w:t>
              </w:r>
            </w:ins>
            <w:ins w:id="7" w:author="Alvaro Gamboa Buendia" w:date="2022-06-13T19:45:00Z">
              <w:r w:rsidR="00581F14">
                <w:rPr>
                  <w:sz w:val="18"/>
                </w:rPr>
                <w:t xml:space="preserve">omueva </w:t>
              </w:r>
              <w:proofErr w:type="gramStart"/>
              <w:r w:rsidR="00581F14">
                <w:rPr>
                  <w:sz w:val="18"/>
                </w:rPr>
                <w:t>una</w:t>
              </w:r>
            </w:ins>
            <w:ins w:id="8" w:author="Alvaro Gamboa Buendia" w:date="2022-06-13T19:43:00Z">
              <w:r w:rsidR="003F37DD">
                <w:rPr>
                  <w:sz w:val="18"/>
                </w:rPr>
                <w:t xml:space="preserve"> </w:t>
              </w:r>
            </w:ins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mayor</w:t>
            </w:r>
            <w:proofErr w:type="gramEnd"/>
            <w:r>
              <w:rPr>
                <w:sz w:val="18"/>
              </w:rPr>
              <w:t xml:space="preserve"> inversión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 infancia 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adolescencia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contrarrestar 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violencia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contribuirán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indirectamente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intervenir sobre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población 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riesgo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delincuencia 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comunidades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mayor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violencia</w:t>
            </w:r>
          </w:p>
          <w:p w14:paraId="06E2C439" w14:textId="77777777" w:rsidR="00C63338" w:rsidRDefault="005A3E7C">
            <w:pPr>
              <w:pStyle w:val="TableParagraph"/>
              <w:spacing w:line="187" w:lineRule="exact"/>
              <w:ind w:left="111" w:right="113"/>
              <w:jc w:val="center"/>
              <w:rPr>
                <w:sz w:val="18"/>
              </w:rPr>
            </w:pP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criminalidad.</w:t>
            </w:r>
          </w:p>
        </w:tc>
        <w:tc>
          <w:tcPr>
            <w:tcW w:w="912" w:type="dxa"/>
          </w:tcPr>
          <w:p w14:paraId="448E6D76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270A2EE5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CB5D7AA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71F71BE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C5B6FD3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2ADDB76A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6D2151C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4807E1C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2072AEB9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AA5ABAC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0B7D5B9" w14:textId="77777777" w:rsidR="00C63338" w:rsidRDefault="00C63338">
            <w:pPr>
              <w:pStyle w:val="TableParagraph"/>
              <w:spacing w:before="1"/>
              <w:rPr>
                <w:sz w:val="25"/>
              </w:rPr>
            </w:pPr>
          </w:p>
          <w:p w14:paraId="578F1E28" w14:textId="77777777" w:rsidR="00C63338" w:rsidRDefault="005A3E7C">
            <w:pPr>
              <w:pStyle w:val="TableParagraph"/>
              <w:ind w:right="4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10" w:type="dxa"/>
          </w:tcPr>
          <w:p w14:paraId="2884B96D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6CA5CB9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C53DBAF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81F7E12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B346CE7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542B721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B784554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0088746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23A6783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25A1F9B0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1F49A65" w14:textId="77777777" w:rsidR="00C63338" w:rsidRDefault="00C63338">
            <w:pPr>
              <w:pStyle w:val="TableParagraph"/>
              <w:spacing w:before="1"/>
              <w:rPr>
                <w:sz w:val="25"/>
              </w:rPr>
            </w:pPr>
          </w:p>
          <w:p w14:paraId="2FD3FD25" w14:textId="77777777" w:rsidR="00C63338" w:rsidRDefault="005A3E7C">
            <w:pPr>
              <w:pStyle w:val="TableParagraph"/>
              <w:ind w:right="4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C63338" w14:paraId="427C207C" w14:textId="77777777" w:rsidTr="003F37DD">
        <w:trPr>
          <w:trHeight w:val="4555"/>
        </w:trPr>
        <w:tc>
          <w:tcPr>
            <w:tcW w:w="1277" w:type="dxa"/>
            <w:vMerge/>
            <w:tcBorders>
              <w:top w:val="nil"/>
            </w:tcBorders>
          </w:tcPr>
          <w:p w14:paraId="796FE655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vMerge/>
            <w:tcBorders>
              <w:top w:val="nil"/>
            </w:tcBorders>
          </w:tcPr>
          <w:p w14:paraId="54E43BCB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 w14:paraId="52D6D0C2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</w:tcPr>
          <w:p w14:paraId="16137F8A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5109B8A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92BBEC5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E4269E7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4E590B1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5ECC4F8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74D42CB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A086ABE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FF3E4BF" w14:textId="77777777" w:rsidR="00C63338" w:rsidRDefault="00C63338">
            <w:pPr>
              <w:pStyle w:val="TableParagraph"/>
              <w:rPr>
                <w:sz w:val="29"/>
              </w:rPr>
            </w:pPr>
          </w:p>
          <w:p w14:paraId="2A9B588B" w14:textId="77777777" w:rsidR="00C63338" w:rsidRDefault="005A3E7C">
            <w:pPr>
              <w:pStyle w:val="TableParagraph"/>
              <w:ind w:left="86" w:right="80"/>
              <w:jc w:val="center"/>
              <w:rPr>
                <w:sz w:val="18"/>
              </w:rPr>
            </w:pPr>
            <w:r>
              <w:rPr>
                <w:sz w:val="18"/>
              </w:rPr>
              <w:t>Riesgo</w:t>
            </w:r>
          </w:p>
        </w:tc>
        <w:tc>
          <w:tcPr>
            <w:tcW w:w="1996" w:type="dxa"/>
          </w:tcPr>
          <w:p w14:paraId="24A08837" w14:textId="77777777" w:rsidR="00C63338" w:rsidRDefault="005A3E7C">
            <w:pPr>
              <w:pStyle w:val="TableParagraph"/>
              <w:ind w:left="108" w:right="111"/>
              <w:jc w:val="center"/>
              <w:rPr>
                <w:sz w:val="18"/>
              </w:rPr>
            </w:pPr>
            <w:r>
              <w:rPr>
                <w:sz w:val="18"/>
              </w:rPr>
              <w:t>El Incremento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 violencia física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y sexual 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niños, niñas 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adolescentes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podría agudizar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 problema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público debido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que la violencia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sexual a lo largo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 la niñez 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adolescencia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impacta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significativa en el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desarrollo para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expresar futuras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agresiones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sexuales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adultas, lo cual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retrasa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impide</w:t>
            </w:r>
          </w:p>
          <w:p w14:paraId="3D9676E7" w14:textId="77777777" w:rsidR="00C63338" w:rsidRDefault="005A3E7C">
            <w:pPr>
              <w:pStyle w:val="TableParagraph"/>
              <w:spacing w:line="189" w:lineRule="exact"/>
              <w:ind w:left="111" w:right="114"/>
              <w:jc w:val="center"/>
              <w:rPr>
                <w:sz w:val="18"/>
              </w:rPr>
            </w:pPr>
            <w:r>
              <w:rPr>
                <w:sz w:val="18"/>
              </w:rPr>
              <w:t>fortalecer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</w:p>
        </w:tc>
        <w:tc>
          <w:tcPr>
            <w:tcW w:w="912" w:type="dxa"/>
          </w:tcPr>
          <w:p w14:paraId="505C5C5A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24FB9C6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7968293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41C0A3B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2C17F8D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44749D3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DE7D209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1716775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69AB237" w14:textId="77777777" w:rsidR="00C63338" w:rsidRDefault="00C63338">
            <w:pPr>
              <w:pStyle w:val="TableParagraph"/>
              <w:rPr>
                <w:sz w:val="29"/>
              </w:rPr>
            </w:pPr>
          </w:p>
          <w:p w14:paraId="27B3E976" w14:textId="77777777" w:rsidR="00C63338" w:rsidRDefault="005A3E7C">
            <w:pPr>
              <w:pStyle w:val="TableParagraph"/>
              <w:ind w:right="4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10" w:type="dxa"/>
          </w:tcPr>
          <w:p w14:paraId="3C100E16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EF94100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B3F8320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E965291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7EA6CC0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75AE70F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55ECDBE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107BAB4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0926C94" w14:textId="77777777" w:rsidR="00C63338" w:rsidRDefault="00C63338">
            <w:pPr>
              <w:pStyle w:val="TableParagraph"/>
              <w:rPr>
                <w:sz w:val="29"/>
              </w:rPr>
            </w:pPr>
          </w:p>
          <w:p w14:paraId="0C5C0D6F" w14:textId="77777777" w:rsidR="00C63338" w:rsidRDefault="005A3E7C">
            <w:pPr>
              <w:pStyle w:val="TableParagraph"/>
              <w:ind w:right="4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</w:tbl>
    <w:p w14:paraId="2EF70D20" w14:textId="77777777" w:rsidR="00C63338" w:rsidRDefault="00C63338">
      <w:pPr>
        <w:jc w:val="center"/>
        <w:rPr>
          <w:sz w:val="18"/>
        </w:rPr>
        <w:sectPr w:rsidR="00C63338">
          <w:pgSz w:w="11910" w:h="16840"/>
          <w:pgMar w:top="1660" w:right="360" w:bottom="1180" w:left="1020" w:header="440" w:footer="998" w:gutter="0"/>
          <w:cols w:space="720"/>
        </w:sectPr>
      </w:pPr>
    </w:p>
    <w:p w14:paraId="56BF5F23" w14:textId="77777777" w:rsidR="00C63338" w:rsidRDefault="00C63338">
      <w:pPr>
        <w:pStyle w:val="Textoindependiente"/>
        <w:spacing w:before="6"/>
        <w:rPr>
          <w:sz w:val="9"/>
        </w:rPr>
      </w:pPr>
    </w:p>
    <w:tbl>
      <w:tblPr>
        <w:tblStyle w:val="TableNormal"/>
        <w:tblW w:w="0" w:type="auto"/>
        <w:tblInd w:w="6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1398"/>
        <w:gridCol w:w="1789"/>
        <w:gridCol w:w="1348"/>
        <w:gridCol w:w="1600"/>
        <w:gridCol w:w="1308"/>
        <w:gridCol w:w="1010"/>
      </w:tblGrid>
      <w:tr w:rsidR="00C63338" w14:paraId="53BD4D0F" w14:textId="77777777">
        <w:trPr>
          <w:trHeight w:val="827"/>
        </w:trPr>
        <w:tc>
          <w:tcPr>
            <w:tcW w:w="1277" w:type="dxa"/>
            <w:vMerge w:val="restart"/>
          </w:tcPr>
          <w:p w14:paraId="06B1ABBE" w14:textId="77777777" w:rsidR="00C63338" w:rsidRDefault="00C633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8" w:type="dxa"/>
          </w:tcPr>
          <w:p w14:paraId="69164C52" w14:textId="77777777" w:rsidR="00C63338" w:rsidRDefault="00C633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9" w:type="dxa"/>
          </w:tcPr>
          <w:p w14:paraId="177ADDC1" w14:textId="77777777" w:rsidR="00C63338" w:rsidRDefault="00C633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</w:tcPr>
          <w:p w14:paraId="5F99E12B" w14:textId="77777777" w:rsidR="00C63338" w:rsidRDefault="00C633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0" w:type="dxa"/>
          </w:tcPr>
          <w:p w14:paraId="2D602755" w14:textId="77777777" w:rsidR="00C63338" w:rsidRDefault="005A3E7C">
            <w:pPr>
              <w:pStyle w:val="TableParagraph"/>
              <w:ind w:left="109" w:right="114"/>
              <w:jc w:val="center"/>
              <w:rPr>
                <w:sz w:val="18"/>
              </w:rPr>
            </w:pPr>
            <w:r>
              <w:rPr>
                <w:sz w:val="18"/>
              </w:rPr>
              <w:t>acciones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prevención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</w:p>
          <w:p w14:paraId="5CD1B341" w14:textId="77777777" w:rsidR="00C63338" w:rsidRDefault="005A3E7C">
            <w:pPr>
              <w:pStyle w:val="TableParagraph"/>
              <w:spacing w:line="206" w:lineRule="exact"/>
              <w:ind w:left="111" w:right="114"/>
              <w:jc w:val="center"/>
              <w:rPr>
                <w:sz w:val="18"/>
              </w:rPr>
            </w:pPr>
            <w:r>
              <w:rPr>
                <w:sz w:val="18"/>
              </w:rPr>
              <w:t>delincuencia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sexual.</w:t>
            </w:r>
          </w:p>
        </w:tc>
        <w:tc>
          <w:tcPr>
            <w:tcW w:w="1308" w:type="dxa"/>
          </w:tcPr>
          <w:p w14:paraId="73D6BA79" w14:textId="77777777" w:rsidR="00C63338" w:rsidRDefault="00C633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</w:tcPr>
          <w:p w14:paraId="0FBCA973" w14:textId="77777777" w:rsidR="00C63338" w:rsidRDefault="00C633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3338" w14:paraId="0CF4C0C6" w14:textId="77777777">
        <w:trPr>
          <w:trHeight w:val="309"/>
        </w:trPr>
        <w:tc>
          <w:tcPr>
            <w:tcW w:w="1277" w:type="dxa"/>
            <w:vMerge/>
            <w:tcBorders>
              <w:top w:val="nil"/>
            </w:tcBorders>
          </w:tcPr>
          <w:p w14:paraId="20421FB4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vMerge w:val="restart"/>
          </w:tcPr>
          <w:p w14:paraId="23C6FB68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23A79568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F1B7B57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C579A2A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7C203EB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91D0CDD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A83407E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84E032E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3DCDAA5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ABCCB1B" w14:textId="77777777" w:rsidR="00C63338" w:rsidRDefault="005A3E7C">
            <w:pPr>
              <w:pStyle w:val="TableParagraph"/>
              <w:spacing w:before="158"/>
              <w:ind w:left="109" w:right="104" w:firstLine="3"/>
              <w:jc w:val="center"/>
              <w:rPr>
                <w:sz w:val="18"/>
              </w:rPr>
            </w:pPr>
            <w:r>
              <w:rPr>
                <w:sz w:val="18"/>
              </w:rPr>
              <w:t>Incremento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 pobreza y 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incremento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 desigualdad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ingresos</w:t>
            </w:r>
          </w:p>
        </w:tc>
        <w:tc>
          <w:tcPr>
            <w:tcW w:w="1789" w:type="dxa"/>
            <w:vMerge w:val="restart"/>
          </w:tcPr>
          <w:p w14:paraId="07C87226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2FCFDD25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46396E7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BA0FA2E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9AA7D85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C9E23BE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9CE145A" w14:textId="77777777" w:rsidR="00C63338" w:rsidRDefault="00C63338">
            <w:pPr>
              <w:pStyle w:val="TableParagraph"/>
              <w:spacing w:before="8"/>
              <w:rPr>
                <w:sz w:val="19"/>
              </w:rPr>
            </w:pPr>
          </w:p>
          <w:p w14:paraId="31EFA2DA" w14:textId="77777777" w:rsidR="00C63338" w:rsidRDefault="005A3E7C">
            <w:pPr>
              <w:pStyle w:val="TableParagraph"/>
              <w:ind w:left="130" w:right="124"/>
              <w:jc w:val="center"/>
              <w:rPr>
                <w:sz w:val="18"/>
              </w:rPr>
            </w:pPr>
            <w:r>
              <w:rPr>
                <w:sz w:val="18"/>
              </w:rPr>
              <w:t>El análisis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prospectivo 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2030,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post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COVID-</w:t>
            </w:r>
          </w:p>
          <w:p w14:paraId="51475D16" w14:textId="77777777" w:rsidR="00C63338" w:rsidRDefault="005A3E7C">
            <w:pPr>
              <w:pStyle w:val="TableParagraph"/>
              <w:spacing w:before="1"/>
              <w:ind w:left="106" w:right="97" w:hanging="1"/>
              <w:jc w:val="center"/>
              <w:rPr>
                <w:sz w:val="18"/>
              </w:rPr>
            </w:pPr>
            <w:r>
              <w:rPr>
                <w:sz w:val="18"/>
              </w:rPr>
              <w:t>19, precisa que 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población en todas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 regiones 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Perú en condición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pobreza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extrema aumentará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considerablemente,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ello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acompañado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 un incremente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gradual del reparto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inequitativo de 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riqueza.</w:t>
            </w:r>
          </w:p>
        </w:tc>
        <w:tc>
          <w:tcPr>
            <w:tcW w:w="1348" w:type="dxa"/>
          </w:tcPr>
          <w:p w14:paraId="39CAF14E" w14:textId="77777777" w:rsidR="00C63338" w:rsidRDefault="005A3E7C">
            <w:pPr>
              <w:pStyle w:val="TableParagraph"/>
              <w:spacing w:before="51"/>
              <w:ind w:left="85" w:right="81"/>
              <w:jc w:val="center"/>
              <w:rPr>
                <w:sz w:val="18"/>
              </w:rPr>
            </w:pPr>
            <w:r>
              <w:rPr>
                <w:sz w:val="18"/>
              </w:rPr>
              <w:t>Oportunidad</w:t>
            </w:r>
          </w:p>
        </w:tc>
        <w:tc>
          <w:tcPr>
            <w:tcW w:w="1600" w:type="dxa"/>
          </w:tcPr>
          <w:p w14:paraId="39980EC9" w14:textId="77777777" w:rsidR="00C63338" w:rsidRDefault="005A3E7C">
            <w:pPr>
              <w:pStyle w:val="TableParagraph"/>
              <w:spacing w:before="51"/>
              <w:ind w:left="111" w:right="114"/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308" w:type="dxa"/>
          </w:tcPr>
          <w:p w14:paraId="197BF982" w14:textId="77777777" w:rsidR="00C63338" w:rsidRDefault="005A3E7C">
            <w:pPr>
              <w:pStyle w:val="TableParagraph"/>
              <w:spacing w:before="51"/>
              <w:ind w:left="101" w:right="102"/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10" w:type="dxa"/>
          </w:tcPr>
          <w:p w14:paraId="441FA474" w14:textId="77777777" w:rsidR="00C63338" w:rsidRDefault="005A3E7C">
            <w:pPr>
              <w:pStyle w:val="TableParagraph"/>
              <w:spacing w:before="51"/>
              <w:ind w:left="327" w:right="332"/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 w:rsidR="00C63338" w14:paraId="716EA95B" w14:textId="77777777">
        <w:trPr>
          <w:trHeight w:val="6002"/>
        </w:trPr>
        <w:tc>
          <w:tcPr>
            <w:tcW w:w="1277" w:type="dxa"/>
            <w:vMerge/>
            <w:tcBorders>
              <w:top w:val="nil"/>
            </w:tcBorders>
          </w:tcPr>
          <w:p w14:paraId="24941C1C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vMerge/>
            <w:tcBorders>
              <w:top w:val="nil"/>
            </w:tcBorders>
          </w:tcPr>
          <w:p w14:paraId="61073024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 w14:paraId="6BCECA57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</w:tcPr>
          <w:p w14:paraId="77354FB5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33FC65E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0A9E87A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2148727B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35C8A35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02F15EE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9691CE8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086DB22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0915B93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3730764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EEF8FB3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7688FFB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16874BD" w14:textId="77777777" w:rsidR="00C63338" w:rsidRDefault="005A3E7C">
            <w:pPr>
              <w:pStyle w:val="TableParagraph"/>
              <w:spacing w:before="136"/>
              <w:ind w:left="86" w:right="80"/>
              <w:jc w:val="center"/>
              <w:rPr>
                <w:sz w:val="18"/>
              </w:rPr>
            </w:pPr>
            <w:r>
              <w:rPr>
                <w:sz w:val="18"/>
              </w:rPr>
              <w:t>Riesgo</w:t>
            </w:r>
          </w:p>
        </w:tc>
        <w:tc>
          <w:tcPr>
            <w:tcW w:w="1600" w:type="dxa"/>
          </w:tcPr>
          <w:p w14:paraId="0F53475C" w14:textId="77777777" w:rsidR="00C63338" w:rsidRDefault="005A3E7C">
            <w:pPr>
              <w:pStyle w:val="TableParagraph"/>
              <w:ind w:left="111" w:right="112"/>
              <w:jc w:val="center"/>
              <w:rPr>
                <w:sz w:val="18"/>
              </w:rPr>
            </w:pPr>
            <w:r>
              <w:rPr>
                <w:sz w:val="18"/>
              </w:rPr>
              <w:t>El Incremento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 pobreza y 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incremento de 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desigualdad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ingresos</w:t>
            </w:r>
          </w:p>
          <w:p w14:paraId="08E55FF4" w14:textId="77777777" w:rsidR="00C63338" w:rsidRDefault="005A3E7C">
            <w:pPr>
              <w:pStyle w:val="TableParagraph"/>
              <w:ind w:left="102" w:right="104" w:hanging="1"/>
              <w:jc w:val="center"/>
              <w:rPr>
                <w:sz w:val="18"/>
              </w:rPr>
            </w:pPr>
            <w:r>
              <w:rPr>
                <w:sz w:val="18"/>
              </w:rPr>
              <w:t>podría agudizar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 problema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público debido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que 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empobrecimiento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la población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sumada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cada vez mayor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desigualdad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ingresos agudiza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el problema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público ya 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mantener 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exclusión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social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 pocas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oportunidades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 desarrollo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 y 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adolescentes 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jóvenes 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compatible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directamente con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incremento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</w:p>
          <w:p w14:paraId="629ECAB6" w14:textId="77777777" w:rsidR="00C63338" w:rsidRDefault="005A3E7C">
            <w:pPr>
              <w:pStyle w:val="TableParagraph"/>
              <w:spacing w:line="187" w:lineRule="exact"/>
              <w:ind w:left="111" w:right="112"/>
              <w:jc w:val="center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delincuencia.</w:t>
            </w:r>
          </w:p>
        </w:tc>
        <w:tc>
          <w:tcPr>
            <w:tcW w:w="1308" w:type="dxa"/>
          </w:tcPr>
          <w:p w14:paraId="00D3955E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015E42E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2DF98EB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6FA5D5F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DDCAB80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25AC2ADD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8F52033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EE11C0B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2CFDB1D5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B9BF812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9888D26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69BD701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393FFED" w14:textId="77777777" w:rsidR="00C63338" w:rsidRDefault="005A3E7C">
            <w:pPr>
              <w:pStyle w:val="TableParagraph"/>
              <w:spacing w:before="136"/>
              <w:ind w:right="4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10" w:type="dxa"/>
          </w:tcPr>
          <w:p w14:paraId="0FCE1AA4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0E0BCA6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8B2198C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38B09C4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802926C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5B81A7E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2DD24C5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8D880F8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4D8770B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F5BCFBD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03D7155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031A465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B7C7A59" w14:textId="77777777" w:rsidR="00C63338" w:rsidRDefault="005A3E7C">
            <w:pPr>
              <w:pStyle w:val="TableParagraph"/>
              <w:spacing w:before="136"/>
              <w:ind w:right="4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C63338" w14:paraId="269C5E01" w14:textId="77777777">
        <w:trPr>
          <w:trHeight w:val="4761"/>
        </w:trPr>
        <w:tc>
          <w:tcPr>
            <w:tcW w:w="1277" w:type="dxa"/>
            <w:vMerge/>
            <w:tcBorders>
              <w:top w:val="nil"/>
            </w:tcBorders>
          </w:tcPr>
          <w:p w14:paraId="3D64002B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vMerge w:val="restart"/>
          </w:tcPr>
          <w:p w14:paraId="4067520E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6C3B428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2CE350E7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27A376C0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50F6C81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BC27903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EA9545C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1163964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CA4A7C9" w14:textId="77777777" w:rsidR="00C63338" w:rsidRDefault="00C63338">
            <w:pPr>
              <w:pStyle w:val="TableParagraph"/>
              <w:spacing w:before="5"/>
              <w:rPr>
                <w:sz w:val="20"/>
              </w:rPr>
            </w:pPr>
          </w:p>
          <w:p w14:paraId="53C5D0F7" w14:textId="77777777" w:rsidR="00C63338" w:rsidRDefault="005A3E7C">
            <w:pPr>
              <w:pStyle w:val="TableParagraph"/>
              <w:ind w:left="136" w:right="128" w:firstLine="1"/>
              <w:jc w:val="center"/>
              <w:rPr>
                <w:sz w:val="18"/>
              </w:rPr>
            </w:pPr>
            <w:r>
              <w:rPr>
                <w:sz w:val="18"/>
              </w:rPr>
              <w:t>Mayor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concentración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población 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centros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urbanos</w:t>
            </w:r>
          </w:p>
        </w:tc>
        <w:tc>
          <w:tcPr>
            <w:tcW w:w="1789" w:type="dxa"/>
            <w:vMerge w:val="restart"/>
          </w:tcPr>
          <w:p w14:paraId="66EE72D0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4B782A8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F1C52DA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2CA35DA6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24C64E0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7C6A85D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B35BA19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7312168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2DB61D4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544F40E" w14:textId="77777777" w:rsidR="00C63338" w:rsidRDefault="00C63338">
            <w:pPr>
              <w:pStyle w:val="TableParagraph"/>
              <w:spacing w:before="4"/>
              <w:rPr>
                <w:sz w:val="27"/>
              </w:rPr>
            </w:pPr>
          </w:p>
          <w:p w14:paraId="0153A876" w14:textId="77777777" w:rsidR="00C63338" w:rsidRDefault="005A3E7C">
            <w:pPr>
              <w:pStyle w:val="TableParagraph"/>
              <w:ind w:left="140" w:right="135"/>
              <w:jc w:val="center"/>
              <w:rPr>
                <w:sz w:val="18"/>
              </w:rPr>
            </w:pPr>
            <w:r>
              <w:rPr>
                <w:sz w:val="18"/>
              </w:rPr>
              <w:t>Las proyecciones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 2030, post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COVID-19, indican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que el incremento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poblacional 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seguirá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concentrando 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áreas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urbanas.</w:t>
            </w:r>
          </w:p>
        </w:tc>
        <w:tc>
          <w:tcPr>
            <w:tcW w:w="1348" w:type="dxa"/>
          </w:tcPr>
          <w:p w14:paraId="01727583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F12D060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2FD0B12D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429E2AC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5E9E872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9871455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E24068D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71C2ADC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EA51961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ECB87D0" w14:textId="77777777" w:rsidR="00C63338" w:rsidRDefault="00C63338">
            <w:pPr>
              <w:pStyle w:val="TableParagraph"/>
              <w:spacing w:before="11"/>
              <w:rPr>
                <w:sz w:val="17"/>
              </w:rPr>
            </w:pPr>
          </w:p>
          <w:p w14:paraId="71260DDA" w14:textId="77777777" w:rsidR="00C63338" w:rsidRDefault="005A3E7C">
            <w:pPr>
              <w:pStyle w:val="TableParagraph"/>
              <w:ind w:left="85" w:right="81"/>
              <w:jc w:val="center"/>
              <w:rPr>
                <w:sz w:val="18"/>
              </w:rPr>
            </w:pPr>
            <w:r>
              <w:rPr>
                <w:sz w:val="18"/>
              </w:rPr>
              <w:t>Oportunidad</w:t>
            </w:r>
          </w:p>
        </w:tc>
        <w:tc>
          <w:tcPr>
            <w:tcW w:w="1600" w:type="dxa"/>
          </w:tcPr>
          <w:p w14:paraId="5BEE557C" w14:textId="77777777" w:rsidR="00C63338" w:rsidRDefault="005A3E7C">
            <w:pPr>
              <w:pStyle w:val="TableParagraph"/>
              <w:ind w:left="107" w:right="110" w:hanging="1"/>
              <w:jc w:val="center"/>
              <w:rPr>
                <w:sz w:val="18"/>
              </w:rPr>
            </w:pPr>
            <w:r>
              <w:rPr>
                <w:sz w:val="18"/>
              </w:rPr>
              <w:t>La mayor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concentración </w:t>
            </w:r>
            <w:r>
              <w:rPr>
                <w:sz w:val="18"/>
              </w:rPr>
              <w:t>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 población 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centros urbanos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podría aportar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positivamente 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 consecución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 la situación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futura deseada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debido a que 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incremento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 ciudades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estado como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núcleos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desarrollo social,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económico 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tecnológicos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pueden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potenciar 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bienestar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general de 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población</w:t>
            </w:r>
          </w:p>
          <w:p w14:paraId="61526876" w14:textId="77777777" w:rsidR="00C63338" w:rsidRDefault="005A3E7C">
            <w:pPr>
              <w:pStyle w:val="TableParagraph"/>
              <w:spacing w:before="1" w:line="187" w:lineRule="exact"/>
              <w:ind w:left="111" w:right="113"/>
              <w:jc w:val="center"/>
              <w:rPr>
                <w:sz w:val="18"/>
              </w:rPr>
            </w:pPr>
            <w:r>
              <w:rPr>
                <w:sz w:val="18"/>
              </w:rPr>
              <w:t>adolescente.</w:t>
            </w:r>
          </w:p>
        </w:tc>
        <w:tc>
          <w:tcPr>
            <w:tcW w:w="1308" w:type="dxa"/>
          </w:tcPr>
          <w:p w14:paraId="317E5EB8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804893E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111E58B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69FCD0D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B8A5779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254A7814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4ED56CE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027F7E1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85D1A73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6CC91F5" w14:textId="77777777" w:rsidR="00C63338" w:rsidRDefault="00C63338">
            <w:pPr>
              <w:pStyle w:val="TableParagraph"/>
              <w:spacing w:before="11"/>
              <w:rPr>
                <w:sz w:val="17"/>
              </w:rPr>
            </w:pPr>
          </w:p>
          <w:p w14:paraId="0108383A" w14:textId="77777777" w:rsidR="00C63338" w:rsidRDefault="005A3E7C">
            <w:pPr>
              <w:pStyle w:val="TableParagraph"/>
              <w:ind w:right="4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10" w:type="dxa"/>
          </w:tcPr>
          <w:p w14:paraId="3361C2D7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87C8DAB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D53BD1C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08AD78E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297C2A25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B6992D4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C328A22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9EA2040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25E438A7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F5E2CD2" w14:textId="77777777" w:rsidR="00C63338" w:rsidRDefault="00C63338">
            <w:pPr>
              <w:pStyle w:val="TableParagraph"/>
              <w:spacing w:before="11"/>
              <w:rPr>
                <w:sz w:val="17"/>
              </w:rPr>
            </w:pPr>
          </w:p>
          <w:p w14:paraId="1AEA3913" w14:textId="77777777" w:rsidR="00C63338" w:rsidRDefault="005A3E7C">
            <w:pPr>
              <w:pStyle w:val="TableParagraph"/>
              <w:ind w:right="4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C63338" w14:paraId="38FDC55B" w14:textId="77777777">
        <w:trPr>
          <w:trHeight w:val="1655"/>
        </w:trPr>
        <w:tc>
          <w:tcPr>
            <w:tcW w:w="1277" w:type="dxa"/>
            <w:vMerge/>
            <w:tcBorders>
              <w:top w:val="nil"/>
            </w:tcBorders>
          </w:tcPr>
          <w:p w14:paraId="57CF0682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vMerge/>
            <w:tcBorders>
              <w:top w:val="nil"/>
            </w:tcBorders>
          </w:tcPr>
          <w:p w14:paraId="3C398145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 w14:paraId="0520F7F5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</w:tcPr>
          <w:p w14:paraId="5CD514D8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58D8E10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28FF5B8" w14:textId="77777777" w:rsidR="00C63338" w:rsidRDefault="00C63338">
            <w:pPr>
              <w:pStyle w:val="TableParagraph"/>
              <w:spacing w:before="10"/>
            </w:pPr>
          </w:p>
          <w:p w14:paraId="77D2820F" w14:textId="77777777" w:rsidR="00C63338" w:rsidRDefault="005A3E7C">
            <w:pPr>
              <w:pStyle w:val="TableParagraph"/>
              <w:spacing w:before="1"/>
              <w:ind w:left="86" w:right="80"/>
              <w:jc w:val="center"/>
              <w:rPr>
                <w:sz w:val="18"/>
              </w:rPr>
            </w:pPr>
            <w:r>
              <w:rPr>
                <w:sz w:val="18"/>
              </w:rPr>
              <w:t>Riesgo</w:t>
            </w:r>
          </w:p>
        </w:tc>
        <w:tc>
          <w:tcPr>
            <w:tcW w:w="1600" w:type="dxa"/>
          </w:tcPr>
          <w:p w14:paraId="61D48111" w14:textId="77777777" w:rsidR="00C63338" w:rsidRDefault="005A3E7C">
            <w:pPr>
              <w:pStyle w:val="TableParagraph"/>
              <w:ind w:left="107" w:right="110" w:hanging="1"/>
              <w:jc w:val="center"/>
              <w:rPr>
                <w:sz w:val="18"/>
              </w:rPr>
            </w:pPr>
            <w:r>
              <w:rPr>
                <w:sz w:val="18"/>
              </w:rPr>
              <w:t>La mayor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concentración </w:t>
            </w:r>
            <w:r>
              <w:rPr>
                <w:sz w:val="18"/>
              </w:rPr>
              <w:t>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 población 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centros urbanos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podría agudizar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 problema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público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debido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</w:p>
          <w:p w14:paraId="306860B0" w14:textId="77777777" w:rsidR="00C63338" w:rsidRDefault="005A3E7C">
            <w:pPr>
              <w:pStyle w:val="TableParagraph"/>
              <w:spacing w:line="187" w:lineRule="exact"/>
              <w:ind w:left="110" w:right="114"/>
              <w:jc w:val="center"/>
              <w:rPr>
                <w:sz w:val="18"/>
              </w:rPr>
            </w:pPr>
            <w:r>
              <w:rPr>
                <w:sz w:val="18"/>
              </w:rPr>
              <w:t>que el</w:t>
            </w:r>
          </w:p>
        </w:tc>
        <w:tc>
          <w:tcPr>
            <w:tcW w:w="1308" w:type="dxa"/>
          </w:tcPr>
          <w:p w14:paraId="2F520EEA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A12EBB7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2E9BAF9" w14:textId="77777777" w:rsidR="00C63338" w:rsidRDefault="00C63338">
            <w:pPr>
              <w:pStyle w:val="TableParagraph"/>
              <w:spacing w:before="10"/>
            </w:pPr>
          </w:p>
          <w:p w14:paraId="1BB6C717" w14:textId="77777777" w:rsidR="00C63338" w:rsidRDefault="005A3E7C">
            <w:pPr>
              <w:pStyle w:val="TableParagraph"/>
              <w:spacing w:before="1"/>
              <w:ind w:right="4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10" w:type="dxa"/>
          </w:tcPr>
          <w:p w14:paraId="4E006EA8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1A210CE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16B6648" w14:textId="77777777" w:rsidR="00C63338" w:rsidRDefault="00C63338">
            <w:pPr>
              <w:pStyle w:val="TableParagraph"/>
              <w:spacing w:before="10"/>
            </w:pPr>
          </w:p>
          <w:p w14:paraId="503FC1E1" w14:textId="77777777" w:rsidR="00C63338" w:rsidRDefault="005A3E7C">
            <w:pPr>
              <w:pStyle w:val="TableParagraph"/>
              <w:spacing w:before="1"/>
              <w:ind w:right="4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</w:tbl>
    <w:p w14:paraId="7A890E1F" w14:textId="77777777" w:rsidR="00C63338" w:rsidRDefault="00C63338">
      <w:pPr>
        <w:jc w:val="center"/>
        <w:rPr>
          <w:sz w:val="18"/>
        </w:rPr>
        <w:sectPr w:rsidR="00C63338">
          <w:pgSz w:w="11910" w:h="16840"/>
          <w:pgMar w:top="1660" w:right="360" w:bottom="1180" w:left="1020" w:header="440" w:footer="998" w:gutter="0"/>
          <w:cols w:space="720"/>
        </w:sectPr>
      </w:pPr>
    </w:p>
    <w:p w14:paraId="76EFA1D6" w14:textId="77777777" w:rsidR="00C63338" w:rsidRDefault="00C63338">
      <w:pPr>
        <w:pStyle w:val="Textoindependiente"/>
        <w:spacing w:before="6"/>
        <w:rPr>
          <w:sz w:val="9"/>
        </w:rPr>
      </w:pPr>
    </w:p>
    <w:tbl>
      <w:tblPr>
        <w:tblStyle w:val="TableNormal"/>
        <w:tblW w:w="0" w:type="auto"/>
        <w:tblInd w:w="6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1398"/>
        <w:gridCol w:w="1789"/>
        <w:gridCol w:w="1348"/>
        <w:gridCol w:w="1600"/>
        <w:gridCol w:w="1308"/>
        <w:gridCol w:w="1010"/>
      </w:tblGrid>
      <w:tr w:rsidR="00C63338" w14:paraId="28E857CE" w14:textId="77777777">
        <w:trPr>
          <w:trHeight w:val="1864"/>
        </w:trPr>
        <w:tc>
          <w:tcPr>
            <w:tcW w:w="1277" w:type="dxa"/>
            <w:vMerge w:val="restart"/>
          </w:tcPr>
          <w:p w14:paraId="62208234" w14:textId="77777777" w:rsidR="00C63338" w:rsidRDefault="00C633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8" w:type="dxa"/>
          </w:tcPr>
          <w:p w14:paraId="143001A6" w14:textId="77777777" w:rsidR="00C63338" w:rsidRDefault="00C633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9" w:type="dxa"/>
          </w:tcPr>
          <w:p w14:paraId="10BC0158" w14:textId="77777777" w:rsidR="00C63338" w:rsidRDefault="00C633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</w:tcPr>
          <w:p w14:paraId="178C3DC0" w14:textId="77777777" w:rsidR="00C63338" w:rsidRDefault="00C633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0" w:type="dxa"/>
          </w:tcPr>
          <w:p w14:paraId="7A29ABBD" w14:textId="77777777" w:rsidR="00C63338" w:rsidRDefault="005A3E7C">
            <w:pPr>
              <w:pStyle w:val="TableParagraph"/>
              <w:ind w:left="111" w:right="114"/>
              <w:jc w:val="center"/>
              <w:rPr>
                <w:sz w:val="18"/>
              </w:rPr>
            </w:pPr>
            <w:r>
              <w:rPr>
                <w:sz w:val="18"/>
              </w:rPr>
              <w:t>crecimiento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desorganizado 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excluyente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 ciudades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permite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empeorar 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relaciones</w:t>
            </w:r>
          </w:p>
          <w:p w14:paraId="2BAE6C52" w14:textId="77777777" w:rsidR="00C63338" w:rsidRDefault="005A3E7C">
            <w:pPr>
              <w:pStyle w:val="TableParagraph"/>
              <w:spacing w:line="206" w:lineRule="exact"/>
              <w:ind w:left="111" w:right="114"/>
              <w:jc w:val="center"/>
              <w:rPr>
                <w:sz w:val="18"/>
              </w:rPr>
            </w:pPr>
            <w:r>
              <w:rPr>
                <w:sz w:val="18"/>
              </w:rPr>
              <w:t>pacíficas entre 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población.</w:t>
            </w:r>
          </w:p>
        </w:tc>
        <w:tc>
          <w:tcPr>
            <w:tcW w:w="1308" w:type="dxa"/>
          </w:tcPr>
          <w:p w14:paraId="5D7E469A" w14:textId="77777777" w:rsidR="00C63338" w:rsidRDefault="00C633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</w:tcPr>
          <w:p w14:paraId="5067605B" w14:textId="77777777" w:rsidR="00C63338" w:rsidRDefault="00C633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3338" w14:paraId="342A297B" w14:textId="77777777">
        <w:trPr>
          <w:trHeight w:val="4968"/>
        </w:trPr>
        <w:tc>
          <w:tcPr>
            <w:tcW w:w="1277" w:type="dxa"/>
            <w:vMerge/>
            <w:tcBorders>
              <w:top w:val="nil"/>
            </w:tcBorders>
          </w:tcPr>
          <w:p w14:paraId="747D3E05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vMerge w:val="restart"/>
          </w:tcPr>
          <w:p w14:paraId="03C12AE6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24976E62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0725B40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E238230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3464068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921AEDF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2C3E79BA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3D0B0CE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281BBFAE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B953EF7" w14:textId="77777777" w:rsidR="00C63338" w:rsidRDefault="00C63338">
            <w:pPr>
              <w:pStyle w:val="TableParagraph"/>
              <w:spacing w:before="3"/>
              <w:rPr>
                <w:sz w:val="20"/>
              </w:rPr>
            </w:pPr>
          </w:p>
          <w:p w14:paraId="379D71E2" w14:textId="77777777" w:rsidR="00C63338" w:rsidRDefault="005A3E7C">
            <w:pPr>
              <w:pStyle w:val="TableParagraph"/>
              <w:ind w:left="181" w:right="156" w:firstLine="266"/>
              <w:rPr>
                <w:sz w:val="18"/>
              </w:rPr>
            </w:pPr>
            <w:r>
              <w:rPr>
                <w:sz w:val="18"/>
              </w:rPr>
              <w:t>Mayor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dependencia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demográfica</w:t>
            </w:r>
          </w:p>
        </w:tc>
        <w:tc>
          <w:tcPr>
            <w:tcW w:w="1789" w:type="dxa"/>
            <w:vMerge w:val="restart"/>
          </w:tcPr>
          <w:p w14:paraId="2E26B103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D6185A0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150142E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823065F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2B8464D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26DBF01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27456AB2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2D1B06A2" w14:textId="77777777" w:rsidR="00C63338" w:rsidRDefault="00C63338">
            <w:pPr>
              <w:pStyle w:val="TableParagraph"/>
              <w:spacing w:before="4"/>
              <w:rPr>
                <w:sz w:val="24"/>
              </w:rPr>
            </w:pPr>
          </w:p>
          <w:p w14:paraId="00DA31C6" w14:textId="77777777" w:rsidR="00C63338" w:rsidRDefault="005A3E7C">
            <w:pPr>
              <w:pStyle w:val="TableParagraph"/>
              <w:spacing w:before="1"/>
              <w:ind w:left="190" w:right="184"/>
              <w:jc w:val="center"/>
              <w:rPr>
                <w:sz w:val="18"/>
              </w:rPr>
            </w:pPr>
            <w:r>
              <w:rPr>
                <w:sz w:val="18"/>
              </w:rPr>
              <w:t>Las proyecciones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al 2030, post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COVID-19,</w:t>
            </w:r>
          </w:p>
          <w:p w14:paraId="4DB41FE4" w14:textId="77777777" w:rsidR="00C63338" w:rsidRDefault="005A3E7C">
            <w:pPr>
              <w:pStyle w:val="TableParagraph"/>
              <w:ind w:left="121" w:right="114" w:hanging="3"/>
              <w:jc w:val="center"/>
              <w:rPr>
                <w:sz w:val="18"/>
              </w:rPr>
            </w:pPr>
            <w:r>
              <w:rPr>
                <w:sz w:val="18"/>
              </w:rPr>
              <w:t>precisan que 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población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menor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 14 y mayor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65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incrementará</w:t>
            </w:r>
          </w:p>
        </w:tc>
        <w:tc>
          <w:tcPr>
            <w:tcW w:w="1348" w:type="dxa"/>
          </w:tcPr>
          <w:p w14:paraId="1238590E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6BD2A42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20AD3FB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24733241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25BBB01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4221BEF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B96825A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813B16E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68A90D0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CE2832F" w14:textId="77777777" w:rsidR="00C63338" w:rsidRDefault="00C63338">
            <w:pPr>
              <w:pStyle w:val="TableParagraph"/>
              <w:rPr>
                <w:sz w:val="27"/>
              </w:rPr>
            </w:pPr>
          </w:p>
          <w:p w14:paraId="58CF7338" w14:textId="77777777" w:rsidR="00C63338" w:rsidRDefault="005A3E7C">
            <w:pPr>
              <w:pStyle w:val="TableParagraph"/>
              <w:ind w:left="85" w:right="81"/>
              <w:jc w:val="center"/>
              <w:rPr>
                <w:sz w:val="18"/>
              </w:rPr>
            </w:pPr>
            <w:r>
              <w:rPr>
                <w:sz w:val="18"/>
              </w:rPr>
              <w:t>Oportunidad</w:t>
            </w:r>
          </w:p>
        </w:tc>
        <w:tc>
          <w:tcPr>
            <w:tcW w:w="1600" w:type="dxa"/>
          </w:tcPr>
          <w:p w14:paraId="298420AF" w14:textId="4DD173A5" w:rsidR="00C63338" w:rsidRDefault="005A3E7C">
            <w:pPr>
              <w:pStyle w:val="TableParagraph"/>
              <w:ind w:left="107" w:right="110" w:hanging="1"/>
              <w:jc w:val="center"/>
              <w:rPr>
                <w:sz w:val="18"/>
              </w:rPr>
            </w:pPr>
            <w:r>
              <w:rPr>
                <w:sz w:val="18"/>
              </w:rPr>
              <w:t>La mayor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dependencia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demográfica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podría aportar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positivamente 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 consecución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 la situación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futura deseada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debido a que</w:t>
            </w:r>
            <w:r>
              <w:rPr>
                <w:spacing w:val="1"/>
                <w:sz w:val="18"/>
              </w:rPr>
              <w:t xml:space="preserve"> </w:t>
            </w:r>
            <w:del w:id="9" w:author="Alvaro Gamboa Buendia" w:date="2022-06-13T19:40:00Z">
              <w:r w:rsidDel="003F37DD">
                <w:rPr>
                  <w:sz w:val="18"/>
                </w:rPr>
                <w:delText>permite la</w:delText>
              </w:r>
            </w:del>
            <w:ins w:id="10" w:author="Alvaro Gamboa Buendia" w:date="2022-06-13T19:40:00Z">
              <w:r w:rsidR="003F37DD">
                <w:rPr>
                  <w:sz w:val="18"/>
                </w:rPr>
                <w:t>podría abrir un campo de oportunidad para la</w:t>
              </w:r>
            </w:ins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priorización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políticas </w:t>
            </w:r>
            <w:del w:id="11" w:author="Alvaro Gamboa Buendia" w:date="2022-06-13T19:46:00Z">
              <w:r w:rsidDel="00581F14">
                <w:rPr>
                  <w:sz w:val="18"/>
                </w:rPr>
                <w:delText>hacia</w:delText>
              </w:r>
            </w:del>
            <w:ins w:id="12" w:author="Alvaro Gamboa Buendia" w:date="2022-06-13T19:47:00Z">
              <w:r w:rsidR="00581F14">
                <w:rPr>
                  <w:sz w:val="18"/>
                </w:rPr>
                <w:t>enfocadas en</w:t>
              </w:r>
            </w:ins>
            <w:r>
              <w:rPr>
                <w:sz w:val="18"/>
              </w:rPr>
              <w:t xml:space="preserve"> la</w:t>
            </w:r>
            <w:r>
              <w:rPr>
                <w:spacing w:val="-47"/>
                <w:sz w:val="18"/>
              </w:rPr>
              <w:t xml:space="preserve"> </w:t>
            </w:r>
            <w:ins w:id="13" w:author="Alvaro Gamboa Buendia" w:date="2022-06-13T19:47:00Z">
              <w:r w:rsidR="00581F14">
                <w:rPr>
                  <w:spacing w:val="-47"/>
                  <w:sz w:val="18"/>
                </w:rPr>
                <w:t xml:space="preserve">    </w:t>
              </w:r>
            </w:ins>
            <w:r>
              <w:rPr>
                <w:sz w:val="18"/>
              </w:rPr>
              <w:t>niñez lo cual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fortalece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indirectamente </w:t>
            </w:r>
            <w:r>
              <w:rPr>
                <w:sz w:val="18"/>
              </w:rPr>
              <w:t>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promoción 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inversión 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desarrollo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integral 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comunidades 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regionales con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mayores niveles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criminalidad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</w:p>
          <w:p w14:paraId="4CE69E48" w14:textId="77777777" w:rsidR="00C63338" w:rsidRDefault="005A3E7C">
            <w:pPr>
              <w:pStyle w:val="TableParagraph"/>
              <w:spacing w:line="189" w:lineRule="exact"/>
              <w:ind w:left="111" w:right="113"/>
              <w:jc w:val="center"/>
              <w:rPr>
                <w:sz w:val="18"/>
              </w:rPr>
            </w:pPr>
            <w:r>
              <w:rPr>
                <w:sz w:val="18"/>
              </w:rPr>
              <w:t>violencia.</w:t>
            </w:r>
          </w:p>
        </w:tc>
        <w:tc>
          <w:tcPr>
            <w:tcW w:w="1308" w:type="dxa"/>
          </w:tcPr>
          <w:p w14:paraId="46531FA6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DF207EE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927337D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FEF3054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61DF244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5E3D5F9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0947EEE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BD6699F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2B9EC796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55BA2A2" w14:textId="77777777" w:rsidR="00C63338" w:rsidRDefault="00C63338">
            <w:pPr>
              <w:pStyle w:val="TableParagraph"/>
              <w:rPr>
                <w:sz w:val="27"/>
              </w:rPr>
            </w:pPr>
          </w:p>
          <w:p w14:paraId="277ACBDD" w14:textId="77777777" w:rsidR="00C63338" w:rsidRDefault="005A3E7C">
            <w:pPr>
              <w:pStyle w:val="TableParagraph"/>
              <w:ind w:right="4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10" w:type="dxa"/>
          </w:tcPr>
          <w:p w14:paraId="2CEB9ACE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59E892E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E019A55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E8A6294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DF4AE58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ED13312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AA10FDA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FEA27FE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250CF040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C698AD5" w14:textId="77777777" w:rsidR="00C63338" w:rsidRDefault="00C63338">
            <w:pPr>
              <w:pStyle w:val="TableParagraph"/>
              <w:rPr>
                <w:sz w:val="27"/>
              </w:rPr>
            </w:pPr>
          </w:p>
          <w:p w14:paraId="7800076F" w14:textId="77777777" w:rsidR="00C63338" w:rsidRDefault="005A3E7C">
            <w:pPr>
              <w:pStyle w:val="TableParagraph"/>
              <w:ind w:right="4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C63338" w14:paraId="2761822B" w14:textId="77777777">
        <w:trPr>
          <w:trHeight w:val="252"/>
        </w:trPr>
        <w:tc>
          <w:tcPr>
            <w:tcW w:w="1277" w:type="dxa"/>
            <w:vMerge/>
            <w:tcBorders>
              <w:top w:val="nil"/>
            </w:tcBorders>
          </w:tcPr>
          <w:p w14:paraId="50862CC6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vMerge/>
            <w:tcBorders>
              <w:top w:val="nil"/>
            </w:tcBorders>
          </w:tcPr>
          <w:p w14:paraId="467080A5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 w14:paraId="6504162D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</w:tcPr>
          <w:p w14:paraId="68D3AD30" w14:textId="77777777" w:rsidR="00C63338" w:rsidRDefault="005A3E7C">
            <w:pPr>
              <w:pStyle w:val="TableParagraph"/>
              <w:spacing w:before="21"/>
              <w:ind w:left="86" w:right="80"/>
              <w:jc w:val="center"/>
              <w:rPr>
                <w:sz w:val="18"/>
              </w:rPr>
            </w:pPr>
            <w:r>
              <w:rPr>
                <w:sz w:val="18"/>
              </w:rPr>
              <w:t>Riesgo</w:t>
            </w:r>
          </w:p>
        </w:tc>
        <w:tc>
          <w:tcPr>
            <w:tcW w:w="1600" w:type="dxa"/>
          </w:tcPr>
          <w:p w14:paraId="1BA7F969" w14:textId="77777777" w:rsidR="00C63338" w:rsidRDefault="005A3E7C">
            <w:pPr>
              <w:pStyle w:val="TableParagraph"/>
              <w:spacing w:before="21"/>
              <w:ind w:left="111" w:right="114"/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308" w:type="dxa"/>
          </w:tcPr>
          <w:p w14:paraId="1617E4FF" w14:textId="77777777" w:rsidR="00C63338" w:rsidRDefault="005A3E7C">
            <w:pPr>
              <w:pStyle w:val="TableParagraph"/>
              <w:spacing w:before="21"/>
              <w:ind w:left="101" w:right="102"/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10" w:type="dxa"/>
          </w:tcPr>
          <w:p w14:paraId="2DB8D8CA" w14:textId="77777777" w:rsidR="00C63338" w:rsidRDefault="005A3E7C">
            <w:pPr>
              <w:pStyle w:val="TableParagraph"/>
              <w:spacing w:before="21"/>
              <w:ind w:left="327" w:right="332"/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 w:rsidR="00C63338" w14:paraId="7235EF21" w14:textId="77777777">
        <w:trPr>
          <w:trHeight w:val="268"/>
        </w:trPr>
        <w:tc>
          <w:tcPr>
            <w:tcW w:w="1277" w:type="dxa"/>
            <w:vMerge w:val="restart"/>
          </w:tcPr>
          <w:p w14:paraId="62CB7BB8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356225A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A70AEBD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FEC4C8C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7416010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20F3169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BE75CB1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5DBBA15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97E91EC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27B0B97E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1C8D770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0FDB429" w14:textId="77777777" w:rsidR="00C63338" w:rsidRDefault="00C63338">
            <w:pPr>
              <w:pStyle w:val="TableParagraph"/>
              <w:spacing w:before="7"/>
              <w:rPr>
                <w:sz w:val="26"/>
              </w:rPr>
            </w:pPr>
          </w:p>
          <w:p w14:paraId="2FF565E2" w14:textId="77777777" w:rsidR="00C63338" w:rsidRDefault="005A3E7C">
            <w:pPr>
              <w:pStyle w:val="TableParagraph"/>
              <w:ind w:left="10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Económicas</w:t>
            </w:r>
          </w:p>
        </w:tc>
        <w:tc>
          <w:tcPr>
            <w:tcW w:w="1398" w:type="dxa"/>
            <w:vMerge w:val="restart"/>
          </w:tcPr>
          <w:p w14:paraId="74525289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5353DE5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69431DD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E49C38C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EDFD104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B624360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3BF60D6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FF2DCF6" w14:textId="77777777" w:rsidR="00C63338" w:rsidRDefault="00C63338">
            <w:pPr>
              <w:pStyle w:val="TableParagraph"/>
              <w:rPr>
                <w:sz w:val="16"/>
              </w:rPr>
            </w:pPr>
          </w:p>
          <w:p w14:paraId="5313C6CC" w14:textId="77777777" w:rsidR="00C63338" w:rsidRDefault="005A3E7C">
            <w:pPr>
              <w:pStyle w:val="TableParagraph"/>
              <w:ind w:left="121" w:right="112"/>
              <w:jc w:val="center"/>
              <w:rPr>
                <w:sz w:val="18"/>
              </w:rPr>
            </w:pPr>
            <w:r>
              <w:rPr>
                <w:sz w:val="18"/>
              </w:rPr>
              <w:t>Incremento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los jóvenes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que no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estudian 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trabajan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NiNis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789" w:type="dxa"/>
            <w:vMerge w:val="restart"/>
          </w:tcPr>
          <w:p w14:paraId="38BE5CA6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9F50C4A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8E577BB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262F1CB9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86DAC3C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2275817F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0F596D1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8A793D0" w14:textId="77777777" w:rsidR="00C63338" w:rsidRDefault="00C63338">
            <w:pPr>
              <w:pStyle w:val="TableParagraph"/>
              <w:rPr>
                <w:sz w:val="16"/>
              </w:rPr>
            </w:pPr>
          </w:p>
          <w:p w14:paraId="0FDE5BC5" w14:textId="77777777" w:rsidR="00C63338" w:rsidRDefault="005A3E7C">
            <w:pPr>
              <w:pStyle w:val="TableParagraph"/>
              <w:ind w:left="140" w:right="135"/>
              <w:jc w:val="center"/>
              <w:rPr>
                <w:sz w:val="18"/>
              </w:rPr>
            </w:pPr>
            <w:r>
              <w:rPr>
                <w:sz w:val="18"/>
              </w:rPr>
              <w:t>Las proyecciones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 2030, post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COVID-19, indican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que en el Perú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persistirá 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incremento de 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población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jóvenes que no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estudian ni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trabajan.</w:t>
            </w:r>
          </w:p>
        </w:tc>
        <w:tc>
          <w:tcPr>
            <w:tcW w:w="1348" w:type="dxa"/>
          </w:tcPr>
          <w:p w14:paraId="607359CC" w14:textId="77777777" w:rsidR="00C63338" w:rsidRDefault="005A3E7C">
            <w:pPr>
              <w:pStyle w:val="TableParagraph"/>
              <w:spacing w:before="30"/>
              <w:ind w:left="85" w:right="81"/>
              <w:jc w:val="center"/>
              <w:rPr>
                <w:sz w:val="18"/>
              </w:rPr>
            </w:pPr>
            <w:r>
              <w:rPr>
                <w:sz w:val="18"/>
              </w:rPr>
              <w:t>Oportunidad</w:t>
            </w:r>
          </w:p>
        </w:tc>
        <w:tc>
          <w:tcPr>
            <w:tcW w:w="1600" w:type="dxa"/>
          </w:tcPr>
          <w:p w14:paraId="4448E105" w14:textId="77777777" w:rsidR="00C63338" w:rsidRDefault="005A3E7C">
            <w:pPr>
              <w:pStyle w:val="TableParagraph"/>
              <w:spacing w:before="30"/>
              <w:ind w:left="111" w:right="114"/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308" w:type="dxa"/>
          </w:tcPr>
          <w:p w14:paraId="3AED4499" w14:textId="77777777" w:rsidR="00C63338" w:rsidRDefault="005A3E7C">
            <w:pPr>
              <w:pStyle w:val="TableParagraph"/>
              <w:spacing w:before="30"/>
              <w:ind w:left="101" w:right="102"/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10" w:type="dxa"/>
          </w:tcPr>
          <w:p w14:paraId="3B6D7BDF" w14:textId="77777777" w:rsidR="00C63338" w:rsidRDefault="005A3E7C">
            <w:pPr>
              <w:pStyle w:val="TableParagraph"/>
              <w:spacing w:before="30"/>
              <w:ind w:left="327" w:right="332"/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 w:rsidR="00C63338" w14:paraId="0B3E5933" w14:textId="77777777">
        <w:trPr>
          <w:trHeight w:val="5383"/>
        </w:trPr>
        <w:tc>
          <w:tcPr>
            <w:tcW w:w="1277" w:type="dxa"/>
            <w:vMerge/>
            <w:tcBorders>
              <w:top w:val="nil"/>
            </w:tcBorders>
          </w:tcPr>
          <w:p w14:paraId="1A23AC04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vMerge/>
            <w:tcBorders>
              <w:top w:val="nil"/>
            </w:tcBorders>
          </w:tcPr>
          <w:p w14:paraId="658AE600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 w14:paraId="1CA671F5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</w:tcPr>
          <w:p w14:paraId="386E8352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2B0A6ED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E00862C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528290C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0BB5A6B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E88A964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BD7382C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A92B777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9953501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C1F7354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D98430C" w14:textId="77777777" w:rsidR="00C63338" w:rsidRDefault="00C63338">
            <w:pPr>
              <w:pStyle w:val="TableParagraph"/>
              <w:spacing w:before="1"/>
              <w:rPr>
                <w:sz w:val="25"/>
              </w:rPr>
            </w:pPr>
          </w:p>
          <w:p w14:paraId="2550DBA2" w14:textId="77777777" w:rsidR="00C63338" w:rsidRDefault="005A3E7C">
            <w:pPr>
              <w:pStyle w:val="TableParagraph"/>
              <w:ind w:left="86" w:right="80"/>
              <w:jc w:val="center"/>
              <w:rPr>
                <w:sz w:val="18"/>
              </w:rPr>
            </w:pPr>
            <w:r>
              <w:rPr>
                <w:sz w:val="18"/>
              </w:rPr>
              <w:t>Riesgo</w:t>
            </w:r>
          </w:p>
        </w:tc>
        <w:tc>
          <w:tcPr>
            <w:tcW w:w="1600" w:type="dxa"/>
          </w:tcPr>
          <w:p w14:paraId="2A069924" w14:textId="77777777" w:rsidR="00C63338" w:rsidRDefault="005A3E7C">
            <w:pPr>
              <w:pStyle w:val="TableParagraph"/>
              <w:spacing w:before="1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El incremento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los jóvenes 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 estudian 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trabajan (</w:t>
            </w:r>
            <w:proofErr w:type="spellStart"/>
            <w:r>
              <w:rPr>
                <w:sz w:val="18"/>
              </w:rPr>
              <w:t>NiNis</w:t>
            </w:r>
            <w:proofErr w:type="spellEnd"/>
            <w:r>
              <w:rPr>
                <w:sz w:val="18"/>
              </w:rPr>
              <w:t>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podría agudizar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 problema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público debido 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que 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precariedad 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 condiciones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educativas 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laborales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 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adolescentes 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jóvenes expone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 mayores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riesgos en 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desarrollo social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 bienestar 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 el capital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social, aspectos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directamente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afines a 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inclusión 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trayectorias</w:t>
            </w:r>
          </w:p>
          <w:p w14:paraId="5A2DB1E6" w14:textId="77777777" w:rsidR="00C63338" w:rsidRDefault="005A3E7C">
            <w:pPr>
              <w:pStyle w:val="TableParagraph"/>
              <w:spacing w:before="1" w:line="187" w:lineRule="exact"/>
              <w:ind w:left="111" w:right="113"/>
              <w:jc w:val="center"/>
              <w:rPr>
                <w:sz w:val="18"/>
              </w:rPr>
            </w:pPr>
            <w:r>
              <w:rPr>
                <w:sz w:val="18"/>
              </w:rPr>
              <w:t>delictivas.</w:t>
            </w:r>
          </w:p>
        </w:tc>
        <w:tc>
          <w:tcPr>
            <w:tcW w:w="1308" w:type="dxa"/>
          </w:tcPr>
          <w:p w14:paraId="260EAAC2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BB9A507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BFCBB22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9A3ED07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0C9120A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CC5E412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ECB6998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C9ECB01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2DEB696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250F6E70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C0C7F46" w14:textId="77777777" w:rsidR="00C63338" w:rsidRDefault="00C63338">
            <w:pPr>
              <w:pStyle w:val="TableParagraph"/>
              <w:spacing w:before="1"/>
              <w:rPr>
                <w:sz w:val="25"/>
              </w:rPr>
            </w:pPr>
          </w:p>
          <w:p w14:paraId="667B904C" w14:textId="77777777" w:rsidR="00C63338" w:rsidRDefault="005A3E7C">
            <w:pPr>
              <w:pStyle w:val="TableParagraph"/>
              <w:ind w:right="4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10" w:type="dxa"/>
          </w:tcPr>
          <w:p w14:paraId="2D5B94B8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2D6519E8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A9FA290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92C3A83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0CDA961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CE7B665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04D1775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889CA61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925D424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B4827F2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A313199" w14:textId="77777777" w:rsidR="00C63338" w:rsidRDefault="00C63338">
            <w:pPr>
              <w:pStyle w:val="TableParagraph"/>
              <w:spacing w:before="1"/>
              <w:rPr>
                <w:sz w:val="25"/>
              </w:rPr>
            </w:pPr>
          </w:p>
          <w:p w14:paraId="7C48ADBE" w14:textId="77777777" w:rsidR="00C63338" w:rsidRDefault="005A3E7C">
            <w:pPr>
              <w:pStyle w:val="TableParagraph"/>
              <w:ind w:right="4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C63338" w14:paraId="22EC0C52" w14:textId="77777777">
        <w:trPr>
          <w:trHeight w:val="206"/>
        </w:trPr>
        <w:tc>
          <w:tcPr>
            <w:tcW w:w="1277" w:type="dxa"/>
            <w:vMerge/>
            <w:tcBorders>
              <w:top w:val="nil"/>
            </w:tcBorders>
          </w:tcPr>
          <w:p w14:paraId="71F0A0B6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</w:tcPr>
          <w:p w14:paraId="3752663F" w14:textId="77777777" w:rsidR="00C63338" w:rsidRDefault="00C6333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9" w:type="dxa"/>
          </w:tcPr>
          <w:p w14:paraId="6F2949BD" w14:textId="77777777" w:rsidR="00C63338" w:rsidRDefault="00C6333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8" w:type="dxa"/>
          </w:tcPr>
          <w:p w14:paraId="1DFEC31C" w14:textId="77777777" w:rsidR="00C63338" w:rsidRDefault="005A3E7C">
            <w:pPr>
              <w:pStyle w:val="TableParagraph"/>
              <w:spacing w:line="186" w:lineRule="exact"/>
              <w:ind w:left="85" w:right="81"/>
              <w:jc w:val="center"/>
              <w:rPr>
                <w:sz w:val="18"/>
              </w:rPr>
            </w:pPr>
            <w:r>
              <w:rPr>
                <w:sz w:val="18"/>
              </w:rPr>
              <w:t>Oportunidad</w:t>
            </w:r>
          </w:p>
        </w:tc>
        <w:tc>
          <w:tcPr>
            <w:tcW w:w="1600" w:type="dxa"/>
          </w:tcPr>
          <w:p w14:paraId="518FCEEE" w14:textId="77777777" w:rsidR="00C63338" w:rsidRDefault="005A3E7C">
            <w:pPr>
              <w:pStyle w:val="TableParagraph"/>
              <w:spacing w:line="186" w:lineRule="exact"/>
              <w:ind w:left="111" w:right="114"/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308" w:type="dxa"/>
          </w:tcPr>
          <w:p w14:paraId="15025E6D" w14:textId="77777777" w:rsidR="00C63338" w:rsidRDefault="005A3E7C">
            <w:pPr>
              <w:pStyle w:val="TableParagraph"/>
              <w:spacing w:line="186" w:lineRule="exact"/>
              <w:ind w:left="101" w:right="102"/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10" w:type="dxa"/>
          </w:tcPr>
          <w:p w14:paraId="16ED2689" w14:textId="77777777" w:rsidR="00C63338" w:rsidRDefault="005A3E7C">
            <w:pPr>
              <w:pStyle w:val="TableParagraph"/>
              <w:spacing w:line="186" w:lineRule="exact"/>
              <w:ind w:left="327" w:right="332"/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 w14:paraId="54A16241" w14:textId="77777777" w:rsidR="00C63338" w:rsidRDefault="00C63338">
      <w:pPr>
        <w:spacing w:line="186" w:lineRule="exact"/>
        <w:jc w:val="center"/>
        <w:rPr>
          <w:sz w:val="18"/>
        </w:rPr>
        <w:sectPr w:rsidR="00C63338">
          <w:pgSz w:w="11910" w:h="16840"/>
          <w:pgMar w:top="1660" w:right="360" w:bottom="1180" w:left="1020" w:header="440" w:footer="998" w:gutter="0"/>
          <w:cols w:space="720"/>
        </w:sectPr>
      </w:pPr>
    </w:p>
    <w:p w14:paraId="4E4347DB" w14:textId="77777777" w:rsidR="00C63338" w:rsidRDefault="00C63338">
      <w:pPr>
        <w:pStyle w:val="Textoindependiente"/>
        <w:spacing w:before="6"/>
        <w:rPr>
          <w:sz w:val="9"/>
        </w:rPr>
      </w:pPr>
    </w:p>
    <w:tbl>
      <w:tblPr>
        <w:tblStyle w:val="TableNormal"/>
        <w:tblW w:w="0" w:type="auto"/>
        <w:tblInd w:w="6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1398"/>
        <w:gridCol w:w="1789"/>
        <w:gridCol w:w="1348"/>
        <w:gridCol w:w="1600"/>
        <w:gridCol w:w="1308"/>
        <w:gridCol w:w="1010"/>
      </w:tblGrid>
      <w:tr w:rsidR="00C63338" w14:paraId="0E0E5234" w14:textId="77777777">
        <w:trPr>
          <w:trHeight w:val="4761"/>
        </w:trPr>
        <w:tc>
          <w:tcPr>
            <w:tcW w:w="1277" w:type="dxa"/>
          </w:tcPr>
          <w:p w14:paraId="06287A26" w14:textId="77777777" w:rsidR="00C63338" w:rsidRDefault="00C633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8" w:type="dxa"/>
          </w:tcPr>
          <w:p w14:paraId="59E2B242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8DD7F7E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470E5BC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A2A126C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B118AC2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B04FFED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9DB23EF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6FE2C9D" w14:textId="77777777" w:rsidR="00C63338" w:rsidRDefault="005A3E7C">
            <w:pPr>
              <w:pStyle w:val="TableParagraph"/>
              <w:spacing w:before="148"/>
              <w:ind w:left="246" w:right="238"/>
              <w:jc w:val="center"/>
              <w:rPr>
                <w:sz w:val="18"/>
              </w:rPr>
            </w:pPr>
            <w:r>
              <w:rPr>
                <w:sz w:val="18"/>
              </w:rPr>
              <w:t>Incremento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 empleo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informal</w:t>
            </w:r>
          </w:p>
        </w:tc>
        <w:tc>
          <w:tcPr>
            <w:tcW w:w="1789" w:type="dxa"/>
          </w:tcPr>
          <w:p w14:paraId="500263FE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6C2E2C4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D82245C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4B9CF3E" w14:textId="77777777" w:rsidR="00C63338" w:rsidRDefault="005A3E7C">
            <w:pPr>
              <w:pStyle w:val="TableParagraph"/>
              <w:spacing w:before="137"/>
              <w:ind w:left="130" w:right="124"/>
              <w:jc w:val="center"/>
              <w:rPr>
                <w:sz w:val="18"/>
              </w:rPr>
            </w:pPr>
            <w:r>
              <w:rPr>
                <w:sz w:val="18"/>
              </w:rPr>
              <w:t>El análisis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prospectivo 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2030,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post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COVID-</w:t>
            </w:r>
          </w:p>
          <w:p w14:paraId="67502DB3" w14:textId="77777777" w:rsidR="00C63338" w:rsidRDefault="005A3E7C">
            <w:pPr>
              <w:pStyle w:val="TableParagraph"/>
              <w:ind w:left="126" w:right="119" w:hanging="2"/>
              <w:jc w:val="center"/>
              <w:rPr>
                <w:sz w:val="18"/>
              </w:rPr>
            </w:pPr>
            <w:r>
              <w:rPr>
                <w:sz w:val="18"/>
              </w:rPr>
              <w:t>19, precisa que 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 Perú 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mantendrá 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incremento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personas 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empleos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independiente o no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remunerados, así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como trabajo 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condiciones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informalidad.</w:t>
            </w:r>
          </w:p>
        </w:tc>
        <w:tc>
          <w:tcPr>
            <w:tcW w:w="1348" w:type="dxa"/>
          </w:tcPr>
          <w:p w14:paraId="09F6245E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2DDD2AF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2E867AD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8DE4B76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301D21F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7E6CA73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2BF179CA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9DA1651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E971CC1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6371791" w14:textId="77777777" w:rsidR="00C63338" w:rsidRDefault="00C63338">
            <w:pPr>
              <w:pStyle w:val="TableParagraph"/>
              <w:spacing w:before="11"/>
              <w:rPr>
                <w:sz w:val="17"/>
              </w:rPr>
            </w:pPr>
          </w:p>
          <w:p w14:paraId="7A8FEE76" w14:textId="77777777" w:rsidR="00C63338" w:rsidRDefault="005A3E7C">
            <w:pPr>
              <w:pStyle w:val="TableParagraph"/>
              <w:ind w:left="86" w:right="80"/>
              <w:jc w:val="center"/>
              <w:rPr>
                <w:sz w:val="18"/>
              </w:rPr>
            </w:pPr>
            <w:r>
              <w:rPr>
                <w:sz w:val="18"/>
              </w:rPr>
              <w:t>Riesgo</w:t>
            </w:r>
          </w:p>
        </w:tc>
        <w:tc>
          <w:tcPr>
            <w:tcW w:w="1600" w:type="dxa"/>
          </w:tcPr>
          <w:p w14:paraId="7EBC2E6F" w14:textId="77777777" w:rsidR="00C63338" w:rsidRDefault="005A3E7C">
            <w:pPr>
              <w:pStyle w:val="TableParagraph"/>
              <w:ind w:left="241" w:right="244"/>
              <w:jc w:val="center"/>
              <w:rPr>
                <w:sz w:val="18"/>
              </w:rPr>
            </w:pPr>
            <w:r>
              <w:rPr>
                <w:sz w:val="18"/>
              </w:rPr>
              <w:t>El incremento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 empleo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informar</w:t>
            </w:r>
          </w:p>
          <w:p w14:paraId="144E450C" w14:textId="77777777" w:rsidR="00C63338" w:rsidRDefault="005A3E7C">
            <w:pPr>
              <w:pStyle w:val="TableParagraph"/>
              <w:ind w:left="131" w:right="136" w:firstLine="3"/>
              <w:jc w:val="center"/>
              <w:rPr>
                <w:sz w:val="18"/>
              </w:rPr>
            </w:pPr>
            <w:r>
              <w:rPr>
                <w:sz w:val="18"/>
              </w:rPr>
              <w:t>podría agudizar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 problema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público debido 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que se incluiría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principalmente </w:t>
            </w:r>
            <w:r>
              <w:rPr>
                <w:sz w:val="18"/>
              </w:rPr>
              <w:t>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los jóvenes 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adolescentes 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mercados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informales y con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explotación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laboral lo cual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impide mejorar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sus condiciones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vida, y no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fortalece su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capacidad para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integrarse a 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sociedad bajo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conductas</w:t>
            </w:r>
          </w:p>
          <w:p w14:paraId="19BBA66B" w14:textId="77777777" w:rsidR="00C63338" w:rsidRDefault="005A3E7C">
            <w:pPr>
              <w:pStyle w:val="TableParagraph"/>
              <w:spacing w:before="1" w:line="187" w:lineRule="exact"/>
              <w:ind w:left="111" w:right="112"/>
              <w:jc w:val="center"/>
              <w:rPr>
                <w:sz w:val="18"/>
              </w:rPr>
            </w:pPr>
            <w:r>
              <w:rPr>
                <w:sz w:val="18"/>
              </w:rPr>
              <w:t>prosociales.</w:t>
            </w:r>
          </w:p>
        </w:tc>
        <w:tc>
          <w:tcPr>
            <w:tcW w:w="1308" w:type="dxa"/>
          </w:tcPr>
          <w:p w14:paraId="4EEC0E2B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0E86368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E3A7A2C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246DF1AE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28DD7841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35B197F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8EE0CB4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F6A40FE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A4BFD74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0473949" w14:textId="77777777" w:rsidR="00C63338" w:rsidRDefault="00C63338">
            <w:pPr>
              <w:pStyle w:val="TableParagraph"/>
              <w:spacing w:before="11"/>
              <w:rPr>
                <w:sz w:val="17"/>
              </w:rPr>
            </w:pPr>
          </w:p>
          <w:p w14:paraId="576D7FF5" w14:textId="77777777" w:rsidR="00C63338" w:rsidRDefault="005A3E7C">
            <w:pPr>
              <w:pStyle w:val="TableParagraph"/>
              <w:ind w:right="4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10" w:type="dxa"/>
          </w:tcPr>
          <w:p w14:paraId="1ED2BD10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5ABC73D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A071A04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D7E07C1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6FC8480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074196A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0FFB51A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CD365C2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4F3BB7A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56BE328" w14:textId="77777777" w:rsidR="00C63338" w:rsidRDefault="00C63338">
            <w:pPr>
              <w:pStyle w:val="TableParagraph"/>
              <w:spacing w:before="11"/>
              <w:rPr>
                <w:sz w:val="17"/>
              </w:rPr>
            </w:pPr>
          </w:p>
          <w:p w14:paraId="66F632F8" w14:textId="77777777" w:rsidR="00C63338" w:rsidRDefault="005A3E7C">
            <w:pPr>
              <w:pStyle w:val="TableParagraph"/>
              <w:ind w:right="4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C63338" w14:paraId="5DA1ED3B" w14:textId="77777777">
        <w:trPr>
          <w:trHeight w:val="268"/>
        </w:trPr>
        <w:tc>
          <w:tcPr>
            <w:tcW w:w="1277" w:type="dxa"/>
            <w:vMerge w:val="restart"/>
          </w:tcPr>
          <w:p w14:paraId="56743CE7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451439B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C9B7B67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3DA2669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3007E10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4F0DF4B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7B2EB8D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26037FFA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F51681E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21143FFC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20E76E68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98346AC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C3B2BD8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50DE4DF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1120BF6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C61CB1C" w14:textId="77777777" w:rsidR="00C63338" w:rsidRDefault="005A3E7C">
            <w:pPr>
              <w:pStyle w:val="TableParagraph"/>
              <w:spacing w:before="1"/>
              <w:ind w:left="26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Políticas</w:t>
            </w:r>
          </w:p>
        </w:tc>
        <w:tc>
          <w:tcPr>
            <w:tcW w:w="1398" w:type="dxa"/>
            <w:vMerge w:val="restart"/>
          </w:tcPr>
          <w:p w14:paraId="2EB9DCFF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2B5FE4BA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8D66EFE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56CBB52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75B29B4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2F5BD467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0F0507A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E4C4916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F9CB911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A74A67B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8238658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5E58049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07751B3" w14:textId="77777777" w:rsidR="00C63338" w:rsidRDefault="00C63338">
            <w:pPr>
              <w:pStyle w:val="TableParagraph"/>
              <w:spacing w:before="11"/>
              <w:rPr>
                <w:sz w:val="23"/>
              </w:rPr>
            </w:pPr>
          </w:p>
          <w:p w14:paraId="5C86306B" w14:textId="77777777" w:rsidR="00C63338" w:rsidRDefault="005A3E7C">
            <w:pPr>
              <w:pStyle w:val="TableParagraph"/>
              <w:ind w:left="107" w:right="97" w:hanging="1"/>
              <w:jc w:val="center"/>
              <w:rPr>
                <w:sz w:val="18"/>
              </w:rPr>
            </w:pPr>
            <w:r>
              <w:rPr>
                <w:sz w:val="18"/>
              </w:rPr>
              <w:t>Mayor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desconfianza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 los poderes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Estado</w:t>
            </w:r>
          </w:p>
        </w:tc>
        <w:tc>
          <w:tcPr>
            <w:tcW w:w="1789" w:type="dxa"/>
            <w:vMerge w:val="restart"/>
          </w:tcPr>
          <w:p w14:paraId="22FC6465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7A44345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3B579F9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414F901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3A19A5F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9ABDD6B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15A2079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99C8A30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56E312D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F6147BD" w14:textId="77777777" w:rsidR="00C63338" w:rsidRDefault="00C63338">
            <w:pPr>
              <w:pStyle w:val="TableParagraph"/>
              <w:spacing w:before="1"/>
              <w:rPr>
                <w:sz w:val="21"/>
              </w:rPr>
            </w:pPr>
          </w:p>
          <w:p w14:paraId="120A06F0" w14:textId="77777777" w:rsidR="00C63338" w:rsidRDefault="005A3E7C">
            <w:pPr>
              <w:pStyle w:val="TableParagraph"/>
              <w:ind w:left="121" w:right="114" w:hanging="2"/>
              <w:jc w:val="center"/>
              <w:rPr>
                <w:sz w:val="18"/>
              </w:rPr>
            </w:pPr>
            <w:r>
              <w:rPr>
                <w:sz w:val="18"/>
              </w:rPr>
              <w:t>Las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proyecciones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 2030, post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COVID-19, indican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que en el Perú 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población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incrementará su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desconfianza en 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efectividad de 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instituciones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públicas para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cumplir su rol 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obtener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resultados.</w:t>
            </w:r>
          </w:p>
        </w:tc>
        <w:tc>
          <w:tcPr>
            <w:tcW w:w="1348" w:type="dxa"/>
          </w:tcPr>
          <w:p w14:paraId="25B8E088" w14:textId="77777777" w:rsidR="00C63338" w:rsidRDefault="005A3E7C">
            <w:pPr>
              <w:pStyle w:val="TableParagraph"/>
              <w:spacing w:before="30"/>
              <w:ind w:left="85" w:right="81"/>
              <w:jc w:val="center"/>
              <w:rPr>
                <w:sz w:val="18"/>
              </w:rPr>
            </w:pPr>
            <w:r>
              <w:rPr>
                <w:sz w:val="18"/>
              </w:rPr>
              <w:t>Oportunidad</w:t>
            </w:r>
          </w:p>
        </w:tc>
        <w:tc>
          <w:tcPr>
            <w:tcW w:w="1600" w:type="dxa"/>
          </w:tcPr>
          <w:p w14:paraId="408A95DA" w14:textId="77777777" w:rsidR="00C63338" w:rsidRDefault="005A3E7C">
            <w:pPr>
              <w:pStyle w:val="TableParagraph"/>
              <w:spacing w:before="30"/>
              <w:ind w:left="111" w:right="114"/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308" w:type="dxa"/>
          </w:tcPr>
          <w:p w14:paraId="1FA39ADF" w14:textId="77777777" w:rsidR="00C63338" w:rsidRDefault="005A3E7C">
            <w:pPr>
              <w:pStyle w:val="TableParagraph"/>
              <w:spacing w:before="30"/>
              <w:ind w:left="101" w:right="102"/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10" w:type="dxa"/>
          </w:tcPr>
          <w:p w14:paraId="62792C36" w14:textId="77777777" w:rsidR="00C63338" w:rsidRDefault="005A3E7C">
            <w:pPr>
              <w:pStyle w:val="TableParagraph"/>
              <w:spacing w:before="30"/>
              <w:ind w:left="327" w:right="332"/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 w:rsidR="00C63338" w14:paraId="2A137674" w14:textId="77777777">
        <w:trPr>
          <w:trHeight w:val="6831"/>
        </w:trPr>
        <w:tc>
          <w:tcPr>
            <w:tcW w:w="1277" w:type="dxa"/>
            <w:vMerge/>
            <w:tcBorders>
              <w:top w:val="nil"/>
            </w:tcBorders>
          </w:tcPr>
          <w:p w14:paraId="2816D391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vMerge/>
            <w:tcBorders>
              <w:top w:val="nil"/>
            </w:tcBorders>
          </w:tcPr>
          <w:p w14:paraId="0EBF2112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 w14:paraId="55645647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</w:tcPr>
          <w:p w14:paraId="054EB81D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7F9ED9A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A1D0836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6D0BC3D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0D2219C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8605960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2351B3CF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06BD076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329048E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27A06C37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0644F66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346D898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FEFFF35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51E72BC" w14:textId="77777777" w:rsidR="00C63338" w:rsidRDefault="00C63338">
            <w:pPr>
              <w:pStyle w:val="TableParagraph"/>
              <w:spacing w:before="11"/>
              <w:rPr>
                <w:sz w:val="27"/>
              </w:rPr>
            </w:pPr>
          </w:p>
          <w:p w14:paraId="2C249860" w14:textId="77777777" w:rsidR="00C63338" w:rsidRDefault="005A3E7C">
            <w:pPr>
              <w:pStyle w:val="TableParagraph"/>
              <w:ind w:left="86" w:right="80"/>
              <w:jc w:val="center"/>
              <w:rPr>
                <w:sz w:val="18"/>
              </w:rPr>
            </w:pPr>
            <w:r>
              <w:rPr>
                <w:sz w:val="18"/>
              </w:rPr>
              <w:t>Riesgo</w:t>
            </w:r>
          </w:p>
        </w:tc>
        <w:tc>
          <w:tcPr>
            <w:tcW w:w="1600" w:type="dxa"/>
          </w:tcPr>
          <w:p w14:paraId="12F65AF1" w14:textId="77777777" w:rsidR="00C63338" w:rsidRDefault="005A3E7C">
            <w:pPr>
              <w:pStyle w:val="TableParagraph"/>
              <w:ind w:left="107" w:right="110" w:hanging="1"/>
              <w:jc w:val="center"/>
              <w:rPr>
                <w:sz w:val="18"/>
              </w:rPr>
            </w:pPr>
            <w:r>
              <w:rPr>
                <w:sz w:val="18"/>
              </w:rPr>
              <w:t>La mayor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desconfianza 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 poderes 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Estado podría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agudizar 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problema </w:t>
            </w:r>
            <w:r>
              <w:rPr>
                <w:sz w:val="18"/>
              </w:rPr>
              <w:t>público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debido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</w:p>
          <w:p w14:paraId="100B8EA5" w14:textId="77777777" w:rsidR="00C63338" w:rsidRDefault="005A3E7C">
            <w:pPr>
              <w:pStyle w:val="TableParagraph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la persistencia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 la corrupción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 la percepción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 ineficacia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 instituciones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acarrea 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legitimidad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actos violentos 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favorece 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respaldo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acciones a nivel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 la política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criminal, a pesar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formar parte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 la agenda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pública.</w:t>
            </w:r>
          </w:p>
          <w:p w14:paraId="266C012C" w14:textId="77777777" w:rsidR="00C63338" w:rsidRDefault="005A3E7C">
            <w:pPr>
              <w:pStyle w:val="TableParagraph"/>
              <w:ind w:left="135" w:right="141" w:firstLine="2"/>
              <w:jc w:val="center"/>
              <w:rPr>
                <w:sz w:val="18"/>
              </w:rPr>
            </w:pPr>
            <w:r>
              <w:rPr>
                <w:sz w:val="18"/>
              </w:rPr>
              <w:t>Manteniendo 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cultura y valores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 ilegalidad 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impunidad 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acompañan 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niño, niña 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adolescencia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indirectamente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</w:p>
          <w:p w14:paraId="1875B56D" w14:textId="77777777" w:rsidR="00C63338" w:rsidRDefault="005A3E7C">
            <w:pPr>
              <w:pStyle w:val="TableParagraph"/>
              <w:spacing w:line="187" w:lineRule="exact"/>
              <w:ind w:left="111" w:right="111"/>
              <w:jc w:val="center"/>
              <w:rPr>
                <w:sz w:val="18"/>
              </w:rPr>
            </w:pPr>
            <w:r>
              <w:rPr>
                <w:sz w:val="18"/>
              </w:rPr>
              <w:t>socialización.</w:t>
            </w:r>
          </w:p>
        </w:tc>
        <w:tc>
          <w:tcPr>
            <w:tcW w:w="1308" w:type="dxa"/>
          </w:tcPr>
          <w:p w14:paraId="76BDD22A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B347E9B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7E9E922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3A19BB0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29DE7CB7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76340C9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5B943BA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F67EED7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14297C1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2C4A574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4D0BFA8D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F97E1E4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0C1E388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942D457" w14:textId="77777777" w:rsidR="00C63338" w:rsidRDefault="00C63338">
            <w:pPr>
              <w:pStyle w:val="TableParagraph"/>
              <w:spacing w:before="11"/>
              <w:rPr>
                <w:sz w:val="27"/>
              </w:rPr>
            </w:pPr>
          </w:p>
          <w:p w14:paraId="63D8D1B7" w14:textId="77777777" w:rsidR="00C63338" w:rsidRDefault="005A3E7C">
            <w:pPr>
              <w:pStyle w:val="TableParagraph"/>
              <w:ind w:right="4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10" w:type="dxa"/>
          </w:tcPr>
          <w:p w14:paraId="0FF23798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A4B7B17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1CBDF607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E9427C3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4C626AD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0C69596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D65740E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82231BF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2DB658D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35D37AAF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0D1668B7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2FBBF67E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58EC1A96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74C4CC06" w14:textId="77777777" w:rsidR="00C63338" w:rsidRDefault="00C63338">
            <w:pPr>
              <w:pStyle w:val="TableParagraph"/>
              <w:spacing w:before="11"/>
              <w:rPr>
                <w:sz w:val="27"/>
              </w:rPr>
            </w:pPr>
          </w:p>
          <w:p w14:paraId="3CD3F2B9" w14:textId="77777777" w:rsidR="00C63338" w:rsidRDefault="005A3E7C">
            <w:pPr>
              <w:pStyle w:val="TableParagraph"/>
              <w:ind w:right="4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</w:tbl>
    <w:p w14:paraId="47B41269" w14:textId="77777777" w:rsidR="00C63338" w:rsidRDefault="005A3E7C">
      <w:pPr>
        <w:spacing w:before="1" w:line="259" w:lineRule="auto"/>
        <w:ind w:left="682" w:right="767"/>
        <w:jc w:val="both"/>
        <w:rPr>
          <w:sz w:val="16"/>
        </w:rPr>
      </w:pPr>
      <w:r>
        <w:rPr>
          <w:sz w:val="16"/>
        </w:rPr>
        <w:t>*</w:t>
      </w:r>
      <w:r>
        <w:rPr>
          <w:spacing w:val="-6"/>
          <w:sz w:val="16"/>
        </w:rPr>
        <w:t xml:space="preserve"> </w:t>
      </w:r>
      <w:r>
        <w:rPr>
          <w:rFonts w:ascii="Arial" w:hAnsi="Arial"/>
          <w:i/>
          <w:sz w:val="16"/>
        </w:rPr>
        <w:t>La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escala</w:t>
      </w:r>
      <w:r>
        <w:rPr>
          <w:rFonts w:ascii="Arial" w:hAnsi="Arial"/>
          <w:i/>
          <w:spacing w:val="-6"/>
          <w:sz w:val="16"/>
        </w:rPr>
        <w:t xml:space="preserve"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-6"/>
          <w:sz w:val="16"/>
        </w:rPr>
        <w:t xml:space="preserve"> </w:t>
      </w:r>
      <w:r>
        <w:rPr>
          <w:rFonts w:ascii="Arial" w:hAnsi="Arial"/>
          <w:i/>
          <w:sz w:val="16"/>
        </w:rPr>
        <w:t>1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al</w:t>
      </w:r>
      <w:r>
        <w:rPr>
          <w:rFonts w:ascii="Arial" w:hAnsi="Arial"/>
          <w:i/>
          <w:spacing w:val="-8"/>
          <w:sz w:val="16"/>
        </w:rPr>
        <w:t xml:space="preserve"> </w:t>
      </w:r>
      <w:r>
        <w:rPr>
          <w:rFonts w:ascii="Arial" w:hAnsi="Arial"/>
          <w:i/>
          <w:sz w:val="16"/>
        </w:rPr>
        <w:t>5</w:t>
      </w:r>
      <w:r>
        <w:rPr>
          <w:rFonts w:ascii="Arial" w:hAnsi="Arial"/>
          <w:i/>
          <w:spacing w:val="-6"/>
          <w:sz w:val="16"/>
        </w:rPr>
        <w:t xml:space="preserve"> </w:t>
      </w:r>
      <w:r>
        <w:rPr>
          <w:rFonts w:ascii="Arial" w:hAnsi="Arial"/>
          <w:i/>
          <w:sz w:val="16"/>
        </w:rPr>
        <w:t>indica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que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ha</w:t>
      </w:r>
      <w:r>
        <w:rPr>
          <w:rFonts w:ascii="Arial" w:hAnsi="Arial"/>
          <w:i/>
          <w:spacing w:val="-8"/>
          <w:sz w:val="16"/>
        </w:rPr>
        <w:t xml:space="preserve"> </w:t>
      </w:r>
      <w:r>
        <w:rPr>
          <w:rFonts w:ascii="Arial" w:hAnsi="Arial"/>
          <w:i/>
          <w:sz w:val="16"/>
        </w:rPr>
        <w:t>mayor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cantidad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es</w:t>
      </w:r>
      <w:r>
        <w:rPr>
          <w:rFonts w:ascii="Arial" w:hAnsi="Arial"/>
          <w:i/>
          <w:spacing w:val="-5"/>
          <w:sz w:val="16"/>
        </w:rPr>
        <w:t xml:space="preserve"> </w:t>
      </w:r>
      <w:r>
        <w:rPr>
          <w:rFonts w:ascii="Arial" w:hAnsi="Arial"/>
          <w:i/>
          <w:sz w:val="16"/>
        </w:rPr>
        <w:t>más</w:t>
      </w:r>
      <w:r>
        <w:rPr>
          <w:rFonts w:ascii="Arial" w:hAnsi="Arial"/>
          <w:i/>
          <w:spacing w:val="-4"/>
          <w:sz w:val="16"/>
        </w:rPr>
        <w:t xml:space="preserve"> </w:t>
      </w:r>
      <w:r>
        <w:rPr>
          <w:rFonts w:ascii="Arial" w:hAnsi="Arial"/>
          <w:i/>
          <w:sz w:val="16"/>
        </w:rPr>
        <w:t>probable</w:t>
      </w:r>
      <w:r>
        <w:rPr>
          <w:rFonts w:ascii="Arial" w:hAnsi="Arial"/>
          <w:i/>
          <w:spacing w:val="-6"/>
          <w:sz w:val="16"/>
        </w:rPr>
        <w:t xml:space="preserve"> </w:t>
      </w:r>
      <w:r>
        <w:rPr>
          <w:rFonts w:ascii="Arial" w:hAnsi="Arial"/>
          <w:i/>
          <w:sz w:val="16"/>
        </w:rPr>
        <w:t>que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ocurre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o</w:t>
      </w:r>
      <w:r>
        <w:rPr>
          <w:rFonts w:ascii="Arial" w:hAnsi="Arial"/>
          <w:i/>
          <w:spacing w:val="-2"/>
          <w:sz w:val="16"/>
        </w:rPr>
        <w:t xml:space="preserve"> </w:t>
      </w:r>
      <w:r>
        <w:rPr>
          <w:rFonts w:ascii="Arial" w:hAnsi="Arial"/>
          <w:i/>
          <w:sz w:val="16"/>
        </w:rPr>
        <w:t>impacte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en</w:t>
      </w:r>
      <w:r>
        <w:rPr>
          <w:rFonts w:ascii="Arial" w:hAnsi="Arial"/>
          <w:i/>
          <w:spacing w:val="-9"/>
          <w:sz w:val="16"/>
        </w:rPr>
        <w:t xml:space="preserve"> </w:t>
      </w:r>
      <w:r>
        <w:rPr>
          <w:rFonts w:ascii="Arial" w:hAnsi="Arial"/>
          <w:i/>
          <w:sz w:val="16"/>
        </w:rPr>
        <w:t>los</w:t>
      </w:r>
      <w:r>
        <w:rPr>
          <w:rFonts w:ascii="Arial" w:hAnsi="Arial"/>
          <w:i/>
          <w:spacing w:val="-5"/>
          <w:sz w:val="16"/>
        </w:rPr>
        <w:t xml:space="preserve"> </w:t>
      </w:r>
      <w:r>
        <w:rPr>
          <w:rFonts w:ascii="Arial" w:hAnsi="Arial"/>
          <w:i/>
          <w:sz w:val="16"/>
        </w:rPr>
        <w:t>objetivos</w:t>
      </w:r>
      <w:r>
        <w:rPr>
          <w:rFonts w:ascii="Arial" w:hAnsi="Arial"/>
          <w:i/>
          <w:spacing w:val="-4"/>
          <w:sz w:val="16"/>
        </w:rPr>
        <w:t xml:space="preserve"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la</w:t>
      </w:r>
      <w:r>
        <w:rPr>
          <w:rFonts w:ascii="Arial" w:hAnsi="Arial"/>
          <w:i/>
          <w:spacing w:val="-9"/>
          <w:sz w:val="16"/>
        </w:rPr>
        <w:t xml:space="preserve"> </w:t>
      </w:r>
      <w:r>
        <w:rPr>
          <w:rFonts w:ascii="Arial" w:hAnsi="Arial"/>
          <w:i/>
          <w:sz w:val="16"/>
        </w:rPr>
        <w:t>Política</w:t>
      </w:r>
      <w:r>
        <w:rPr>
          <w:rFonts w:ascii="Arial" w:hAnsi="Arial"/>
          <w:i/>
          <w:spacing w:val="-6"/>
          <w:sz w:val="16"/>
        </w:rPr>
        <w:t xml:space="preserve"> </w:t>
      </w:r>
      <w:r>
        <w:rPr>
          <w:rFonts w:ascii="Arial" w:hAnsi="Arial"/>
          <w:i/>
          <w:sz w:val="16"/>
        </w:rPr>
        <w:t>Nacional,</w:t>
      </w:r>
      <w:r>
        <w:rPr>
          <w:rFonts w:ascii="Arial" w:hAnsi="Arial"/>
          <w:i/>
          <w:spacing w:val="1"/>
          <w:sz w:val="16"/>
        </w:rPr>
        <w:t xml:space="preserve"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-5"/>
          <w:sz w:val="16"/>
        </w:rPr>
        <w:t xml:space="preserve"> </w:t>
      </w:r>
      <w:r>
        <w:rPr>
          <w:rFonts w:ascii="Arial" w:hAnsi="Arial"/>
          <w:i/>
          <w:sz w:val="16"/>
        </w:rPr>
        <w:t>modo</w:t>
      </w:r>
      <w:r>
        <w:rPr>
          <w:rFonts w:ascii="Arial" w:hAnsi="Arial"/>
          <w:i/>
          <w:spacing w:val="-5"/>
          <w:sz w:val="16"/>
        </w:rPr>
        <w:t xml:space="preserve"> </w:t>
      </w:r>
      <w:r>
        <w:rPr>
          <w:rFonts w:ascii="Arial" w:hAnsi="Arial"/>
          <w:i/>
          <w:sz w:val="16"/>
        </w:rPr>
        <w:t>que,</w:t>
      </w:r>
      <w:r>
        <w:rPr>
          <w:rFonts w:ascii="Arial" w:hAnsi="Arial"/>
          <w:i/>
          <w:spacing w:val="-5"/>
          <w:sz w:val="16"/>
        </w:rPr>
        <w:t xml:space="preserve"> </w:t>
      </w:r>
      <w:r>
        <w:rPr>
          <w:rFonts w:ascii="Arial" w:hAnsi="Arial"/>
          <w:i/>
          <w:sz w:val="16"/>
        </w:rPr>
        <w:t>c</w:t>
      </w:r>
      <w:r>
        <w:rPr>
          <w:sz w:val="16"/>
        </w:rPr>
        <w:t>onsiderando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escala</w:t>
      </w:r>
      <w:r>
        <w:rPr>
          <w:spacing w:val="-3"/>
          <w:sz w:val="16"/>
        </w:rPr>
        <w:t xml:space="preserve"> </w:t>
      </w:r>
      <w:r>
        <w:rPr>
          <w:sz w:val="16"/>
        </w:rPr>
        <w:t>está</w:t>
      </w:r>
      <w:r>
        <w:rPr>
          <w:spacing w:val="-5"/>
          <w:sz w:val="16"/>
        </w:rPr>
        <w:t xml:space="preserve"> </w:t>
      </w:r>
      <w:r>
        <w:rPr>
          <w:sz w:val="16"/>
        </w:rPr>
        <w:t>relacionada</w:t>
      </w:r>
      <w:r>
        <w:rPr>
          <w:spacing w:val="-8"/>
          <w:sz w:val="16"/>
        </w:rPr>
        <w:t xml:space="preserve"> </w:t>
      </w:r>
      <w:r>
        <w:rPr>
          <w:sz w:val="16"/>
        </w:rPr>
        <w:t>con</w:t>
      </w:r>
      <w:r>
        <w:rPr>
          <w:spacing w:val="-7"/>
          <w:sz w:val="16"/>
        </w:rPr>
        <w:t xml:space="preserve"> </w:t>
      </w:r>
      <w:r>
        <w:rPr>
          <w:sz w:val="16"/>
        </w:rPr>
        <w:t>la</w:t>
      </w:r>
      <w:r>
        <w:rPr>
          <w:spacing w:val="-4"/>
          <w:sz w:val="16"/>
        </w:rPr>
        <w:t xml:space="preserve"> </w:t>
      </w:r>
      <w:r>
        <w:rPr>
          <w:sz w:val="16"/>
        </w:rPr>
        <w:t>probabilidad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ocurrencia</w:t>
      </w:r>
      <w:r>
        <w:rPr>
          <w:spacing w:val="-7"/>
          <w:sz w:val="16"/>
        </w:rPr>
        <w:t xml:space="preserve"> </w:t>
      </w:r>
      <w:r>
        <w:rPr>
          <w:sz w:val="16"/>
        </w:rPr>
        <w:t>y</w:t>
      </w:r>
      <w:r>
        <w:rPr>
          <w:spacing w:val="-5"/>
          <w:sz w:val="16"/>
        </w:rPr>
        <w:t xml:space="preserve"> </w:t>
      </w:r>
      <w:r>
        <w:rPr>
          <w:sz w:val="16"/>
        </w:rPr>
        <w:t>potencial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7"/>
          <w:sz w:val="16"/>
        </w:rPr>
        <w:t xml:space="preserve"> </w:t>
      </w:r>
      <w:r>
        <w:rPr>
          <w:sz w:val="16"/>
        </w:rPr>
        <w:t>impacto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9"/>
          <w:sz w:val="16"/>
        </w:rPr>
        <w:t xml:space="preserve"> </w:t>
      </w:r>
      <w:r>
        <w:rPr>
          <w:sz w:val="16"/>
        </w:rPr>
        <w:t>calificación</w:t>
      </w:r>
      <w:r>
        <w:rPr>
          <w:spacing w:val="-8"/>
          <w:sz w:val="16"/>
        </w:rPr>
        <w:t xml:space="preserve"> </w:t>
      </w:r>
      <w:r>
        <w:rPr>
          <w:sz w:val="16"/>
        </w:rPr>
        <w:t>se</w:t>
      </w:r>
      <w:r>
        <w:rPr>
          <w:spacing w:val="1"/>
          <w:sz w:val="16"/>
        </w:rPr>
        <w:t xml:space="preserve"> </w:t>
      </w:r>
      <w:r>
        <w:rPr>
          <w:sz w:val="16"/>
        </w:rPr>
        <w:t>basó</w:t>
      </w:r>
      <w:r>
        <w:rPr>
          <w:spacing w:val="-2"/>
          <w:sz w:val="16"/>
        </w:rPr>
        <w:t xml:space="preserve"> </w:t>
      </w:r>
      <w:r>
        <w:rPr>
          <w:sz w:val="16"/>
        </w:rPr>
        <w:t>en</w:t>
      </w:r>
      <w:r>
        <w:rPr>
          <w:spacing w:val="-2"/>
          <w:sz w:val="16"/>
        </w:rPr>
        <w:t xml:space="preserve"> </w:t>
      </w:r>
      <w:r>
        <w:rPr>
          <w:sz w:val="16"/>
        </w:rPr>
        <w:t>el</w:t>
      </w:r>
      <w:r>
        <w:rPr>
          <w:spacing w:val="-3"/>
          <w:sz w:val="16"/>
        </w:rPr>
        <w:t xml:space="preserve"> </w:t>
      </w:r>
      <w:r>
        <w:rPr>
          <w:sz w:val="16"/>
        </w:rPr>
        <w:t>análisis</w:t>
      </w:r>
      <w:r>
        <w:rPr>
          <w:spacing w:val="-2"/>
          <w:sz w:val="16"/>
        </w:rPr>
        <w:t xml:space="preserve"> </w:t>
      </w:r>
      <w:r>
        <w:rPr>
          <w:sz w:val="16"/>
        </w:rPr>
        <w:t>por</w:t>
      </w:r>
      <w:r>
        <w:rPr>
          <w:spacing w:val="-2"/>
          <w:sz w:val="16"/>
        </w:rPr>
        <w:t xml:space="preserve"> </w:t>
      </w:r>
      <w:r>
        <w:rPr>
          <w:sz w:val="16"/>
        </w:rPr>
        <w:t>expertos</w:t>
      </w:r>
      <w:r>
        <w:rPr>
          <w:spacing w:val="2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los</w:t>
      </w:r>
      <w:r>
        <w:rPr>
          <w:spacing w:val="-2"/>
          <w:sz w:val="16"/>
        </w:rPr>
        <w:t xml:space="preserve"> </w:t>
      </w:r>
      <w:r>
        <w:rPr>
          <w:sz w:val="16"/>
        </w:rPr>
        <w:t>diversos</w:t>
      </w:r>
      <w:r>
        <w:rPr>
          <w:spacing w:val="-5"/>
          <w:sz w:val="16"/>
        </w:rPr>
        <w:t xml:space="preserve"> </w:t>
      </w:r>
      <w:r>
        <w:rPr>
          <w:sz w:val="16"/>
        </w:rPr>
        <w:t>sectores</w:t>
      </w:r>
      <w:r>
        <w:rPr>
          <w:spacing w:val="1"/>
          <w:sz w:val="16"/>
        </w:rPr>
        <w:t xml:space="preserve"> </w:t>
      </w:r>
      <w:r>
        <w:rPr>
          <w:sz w:val="16"/>
        </w:rPr>
        <w:t>en</w:t>
      </w:r>
      <w:r>
        <w:rPr>
          <w:spacing w:val="-4"/>
          <w:sz w:val="16"/>
        </w:rPr>
        <w:t xml:space="preserve"> </w:t>
      </w:r>
      <w:r>
        <w:rPr>
          <w:sz w:val="16"/>
        </w:rPr>
        <w:t>coordinación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1"/>
          <w:sz w:val="16"/>
        </w:rPr>
        <w:t xml:space="preserve"> </w:t>
      </w:r>
      <w:r>
        <w:rPr>
          <w:sz w:val="16"/>
        </w:rPr>
        <w:t>el</w:t>
      </w:r>
      <w:r>
        <w:rPr>
          <w:spacing w:val="-4"/>
          <w:sz w:val="16"/>
        </w:rPr>
        <w:t xml:space="preserve"> </w:t>
      </w:r>
      <w:r>
        <w:rPr>
          <w:sz w:val="16"/>
        </w:rPr>
        <w:t>Ministerio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Justicia</w:t>
      </w:r>
      <w:r>
        <w:rPr>
          <w:spacing w:val="-4"/>
          <w:sz w:val="16"/>
        </w:rPr>
        <w:t xml:space="preserve"> </w:t>
      </w:r>
      <w:r>
        <w:rPr>
          <w:sz w:val="16"/>
        </w:rPr>
        <w:t>y</w:t>
      </w:r>
      <w:r>
        <w:rPr>
          <w:spacing w:val="-2"/>
          <w:sz w:val="16"/>
        </w:rPr>
        <w:t xml:space="preserve"> </w:t>
      </w:r>
      <w:r>
        <w:rPr>
          <w:sz w:val="16"/>
        </w:rPr>
        <w:t>Derechos Humanos.</w:t>
      </w:r>
    </w:p>
    <w:p w14:paraId="623330EA" w14:textId="77777777" w:rsidR="00C63338" w:rsidRDefault="00C63338">
      <w:pPr>
        <w:spacing w:line="259" w:lineRule="auto"/>
        <w:jc w:val="both"/>
        <w:rPr>
          <w:sz w:val="16"/>
        </w:rPr>
        <w:sectPr w:rsidR="00C63338">
          <w:pgSz w:w="11910" w:h="16840"/>
          <w:pgMar w:top="1660" w:right="360" w:bottom="1180" w:left="1020" w:header="440" w:footer="998" w:gutter="0"/>
          <w:cols w:space="720"/>
        </w:sectPr>
      </w:pPr>
    </w:p>
    <w:p w14:paraId="60E87AFD" w14:textId="77777777" w:rsidR="00C63338" w:rsidRDefault="005A3E7C">
      <w:pPr>
        <w:pStyle w:val="Prrafodelista"/>
        <w:numPr>
          <w:ilvl w:val="1"/>
          <w:numId w:val="11"/>
        </w:numPr>
        <w:tabs>
          <w:tab w:val="left" w:pos="2101"/>
        </w:tabs>
        <w:spacing w:before="112"/>
      </w:pPr>
      <w:r>
        <w:lastRenderedPageBreak/>
        <w:t>Análisis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escenarios</w:t>
      </w:r>
      <w:r>
        <w:rPr>
          <w:spacing w:val="-7"/>
        </w:rPr>
        <w:t xml:space="preserve"> </w:t>
      </w:r>
      <w:r>
        <w:t>contextuales</w:t>
      </w:r>
    </w:p>
    <w:p w14:paraId="51C33106" w14:textId="77777777" w:rsidR="00C63338" w:rsidRDefault="00C63338">
      <w:pPr>
        <w:pStyle w:val="Textoindependiente"/>
        <w:spacing w:before="6"/>
        <w:rPr>
          <w:sz w:val="25"/>
        </w:rPr>
      </w:pPr>
    </w:p>
    <w:p w14:paraId="483C8959" w14:textId="77777777" w:rsidR="00C63338" w:rsidRDefault="005A3E7C">
      <w:pPr>
        <w:pStyle w:val="Textoindependiente"/>
        <w:spacing w:before="1" w:line="259" w:lineRule="auto"/>
        <w:ind w:left="2098" w:right="1335"/>
        <w:jc w:val="both"/>
      </w:pPr>
      <w:r>
        <w:t>Estos</w:t>
      </w:r>
      <w:r>
        <w:rPr>
          <w:spacing w:val="1"/>
        </w:rPr>
        <w:t xml:space="preserve"> </w:t>
      </w:r>
      <w:r>
        <w:t>escenarios</w:t>
      </w:r>
      <w:r>
        <w:rPr>
          <w:spacing w:val="1"/>
        </w:rPr>
        <w:t xml:space="preserve"> </w:t>
      </w:r>
      <w:r>
        <w:t>futuros</w:t>
      </w:r>
      <w:r>
        <w:rPr>
          <w:spacing w:val="1"/>
        </w:rPr>
        <w:t xml:space="preserve"> </w:t>
      </w:r>
      <w:r>
        <w:t>proyectados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2050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Centro</w:t>
      </w:r>
      <w:r>
        <w:rPr>
          <w:spacing w:val="1"/>
        </w:rPr>
        <w:t xml:space="preserve"> </w:t>
      </w:r>
      <w:r>
        <w:t>Nacional de Planeamiento Estratégico son definidos como narraciones</w:t>
      </w:r>
      <w:r>
        <w:rPr>
          <w:spacing w:val="1"/>
        </w:rPr>
        <w:t xml:space="preserve"> </w:t>
      </w:r>
      <w:r>
        <w:t>plausibles, compuestas por tendencias, eventos y decisiones enlazados</w:t>
      </w:r>
      <w:r>
        <w:rPr>
          <w:spacing w:val="1"/>
        </w:rPr>
        <w:t xml:space="preserve"> </w:t>
      </w:r>
      <w:r>
        <w:rPr>
          <w:spacing w:val="-1"/>
        </w:rPr>
        <w:t>entre</w:t>
      </w:r>
      <w:r>
        <w:rPr>
          <w:spacing w:val="-14"/>
        </w:rPr>
        <w:t xml:space="preserve"> </w:t>
      </w:r>
      <w:r>
        <w:rPr>
          <w:spacing w:val="-1"/>
        </w:rPr>
        <w:t>sí</w:t>
      </w:r>
      <w:r>
        <w:rPr>
          <w:spacing w:val="-15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manera</w:t>
      </w:r>
      <w:r>
        <w:rPr>
          <w:spacing w:val="-12"/>
        </w:rPr>
        <w:t xml:space="preserve"> </w:t>
      </w:r>
      <w:r>
        <w:rPr>
          <w:spacing w:val="-1"/>
        </w:rPr>
        <w:t>coherente,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través</w:t>
      </w:r>
      <w:r>
        <w:rPr>
          <w:spacing w:val="-11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relaciones</w:t>
      </w:r>
      <w:r>
        <w:rPr>
          <w:spacing w:val="-11"/>
        </w:rPr>
        <w:t xml:space="preserve"> </w:t>
      </w:r>
      <w:r>
        <w:t>causales</w:t>
      </w:r>
      <w:r>
        <w:rPr>
          <w:spacing w:val="-13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impactan</w:t>
      </w:r>
      <w:r>
        <w:rPr>
          <w:spacing w:val="-59"/>
        </w:rPr>
        <w:t xml:space="preserve"> </w:t>
      </w:r>
      <w:r>
        <w:t>significativamente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efectividad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intervención</w:t>
      </w:r>
      <w:r>
        <w:rPr>
          <w:spacing w:val="1"/>
        </w:rPr>
        <w:t xml:space="preserve"> </w:t>
      </w:r>
      <w:r>
        <w:t>estatal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resolver</w:t>
      </w:r>
      <w:r>
        <w:rPr>
          <w:spacing w:val="-11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problemas</w:t>
      </w:r>
      <w:r>
        <w:rPr>
          <w:spacing w:val="-14"/>
        </w:rPr>
        <w:t xml:space="preserve"> </w:t>
      </w:r>
      <w:r>
        <w:t>públicos,</w:t>
      </w:r>
      <w:r>
        <w:rPr>
          <w:spacing w:val="-11"/>
        </w:rPr>
        <w:t xml:space="preserve"> </w:t>
      </w:r>
      <w:r>
        <w:t>conforme</w:t>
      </w:r>
      <w:r>
        <w:rPr>
          <w:spacing w:val="-13"/>
        </w:rPr>
        <w:t xml:space="preserve"> </w:t>
      </w:r>
      <w:r>
        <w:t>al</w:t>
      </w:r>
      <w:r>
        <w:rPr>
          <w:spacing w:val="-13"/>
        </w:rPr>
        <w:t xml:space="preserve"> </w:t>
      </w:r>
      <w:r>
        <w:t>análisis</w:t>
      </w:r>
      <w:r>
        <w:rPr>
          <w:spacing w:val="-11"/>
        </w:rPr>
        <w:t xml:space="preserve"> </w:t>
      </w:r>
      <w:r>
        <w:t>multidimensional</w:t>
      </w:r>
      <w:r>
        <w:rPr>
          <w:spacing w:val="-15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OCDE.</w:t>
      </w:r>
    </w:p>
    <w:p w14:paraId="556DF0D3" w14:textId="77777777" w:rsidR="00C63338" w:rsidRDefault="00C63338">
      <w:pPr>
        <w:pStyle w:val="Textoindependiente"/>
        <w:spacing w:before="6"/>
        <w:rPr>
          <w:sz w:val="23"/>
        </w:rPr>
      </w:pPr>
    </w:p>
    <w:p w14:paraId="75BCB227" w14:textId="77777777" w:rsidR="00C63338" w:rsidRDefault="005A3E7C">
      <w:pPr>
        <w:pStyle w:val="Textoindependiente"/>
        <w:spacing w:before="1" w:line="259" w:lineRule="auto"/>
        <w:ind w:left="2098" w:right="1336"/>
        <w:jc w:val="both"/>
      </w:pPr>
      <w:r>
        <w:t>A continuación, se describen los elementos más significativos que están</w:t>
      </w:r>
      <w:r>
        <w:rPr>
          <w:spacing w:val="-59"/>
        </w:rPr>
        <w:t xml:space="preserve"> </w:t>
      </w:r>
      <w:r>
        <w:t>vinculados con la presente Política Nacional respecto a cada uno de los</w:t>
      </w:r>
      <w:r>
        <w:rPr>
          <w:spacing w:val="1"/>
        </w:rPr>
        <w:t xml:space="preserve"> </w:t>
      </w:r>
      <w:r>
        <w:t>cinco</w:t>
      </w:r>
      <w:r>
        <w:rPr>
          <w:spacing w:val="1"/>
        </w:rPr>
        <w:t xml:space="preserve"> </w:t>
      </w:r>
      <w:r>
        <w:t>escenarios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detalladas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condiciones</w:t>
      </w:r>
      <w:r>
        <w:rPr>
          <w:spacing w:val="1"/>
        </w:rPr>
        <w:t xml:space="preserve"> </w:t>
      </w:r>
      <w:r>
        <w:t>macrosociales:</w:t>
      </w:r>
    </w:p>
    <w:p w14:paraId="630B8AC3" w14:textId="77777777" w:rsidR="00C63338" w:rsidRDefault="00C63338">
      <w:pPr>
        <w:pStyle w:val="Textoindependiente"/>
        <w:spacing w:before="5"/>
        <w:rPr>
          <w:sz w:val="23"/>
        </w:rPr>
      </w:pPr>
    </w:p>
    <w:p w14:paraId="4CD739C6" w14:textId="77777777" w:rsidR="00C63338" w:rsidRDefault="005A3E7C">
      <w:pPr>
        <w:pStyle w:val="Ttulo3"/>
        <w:numPr>
          <w:ilvl w:val="2"/>
          <w:numId w:val="11"/>
        </w:numPr>
        <w:tabs>
          <w:tab w:val="left" w:pos="2457"/>
          <w:tab w:val="left" w:pos="2458"/>
        </w:tabs>
        <w:spacing w:before="1"/>
      </w:pPr>
      <w:r>
        <w:t>Escenario</w:t>
      </w:r>
      <w:r>
        <w:rPr>
          <w:spacing w:val="-6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Disrupción</w:t>
      </w:r>
      <w:r>
        <w:rPr>
          <w:spacing w:val="-5"/>
        </w:rPr>
        <w:t xml:space="preserve"> </w:t>
      </w:r>
      <w:r>
        <w:t>ambiental</w:t>
      </w:r>
    </w:p>
    <w:p w14:paraId="77D04016" w14:textId="77777777" w:rsidR="00C63338" w:rsidRDefault="00C63338">
      <w:pPr>
        <w:pStyle w:val="Textoindependiente"/>
        <w:spacing w:before="5"/>
        <w:rPr>
          <w:rFonts w:ascii="Arial"/>
          <w:b/>
          <w:sz w:val="25"/>
        </w:rPr>
      </w:pPr>
    </w:p>
    <w:p w14:paraId="0B37800F" w14:textId="77777777" w:rsidR="00C63338" w:rsidRDefault="005A3E7C">
      <w:pPr>
        <w:pStyle w:val="Textoindependiente"/>
        <w:spacing w:line="259" w:lineRule="auto"/>
        <w:ind w:left="2458" w:right="1332"/>
        <w:jc w:val="both"/>
      </w:pPr>
      <w:r>
        <w:t>La política en materia ambiental no es priorizada al año 2030 y se</w:t>
      </w:r>
      <w:r>
        <w:rPr>
          <w:spacing w:val="1"/>
        </w:rPr>
        <w:t xml:space="preserve"> </w:t>
      </w:r>
      <w:r>
        <w:t>mantienen las consecuencias negativas del cambio climático a nivel</w:t>
      </w:r>
      <w:r>
        <w:rPr>
          <w:spacing w:val="1"/>
        </w:rPr>
        <w:t xml:space="preserve"> </w:t>
      </w:r>
      <w:r>
        <w:t>nacional, de modo que, se presentan perjuicios en la biodiversidad,</w:t>
      </w:r>
      <w:r>
        <w:rPr>
          <w:spacing w:val="1"/>
        </w:rPr>
        <w:t xml:space="preserve"> </w:t>
      </w:r>
      <w:r>
        <w:t>pérdidas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recursos</w:t>
      </w:r>
      <w:r>
        <w:rPr>
          <w:spacing w:val="1"/>
        </w:rPr>
        <w:t xml:space="preserve"> </w:t>
      </w:r>
      <w:r>
        <w:t>naturales,</w:t>
      </w:r>
      <w:r>
        <w:rPr>
          <w:spacing w:val="1"/>
        </w:rPr>
        <w:t xml:space="preserve"> </w:t>
      </w:r>
      <w:r>
        <w:t>alteraciones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productividad</w:t>
      </w:r>
      <w:r>
        <w:rPr>
          <w:spacing w:val="1"/>
        </w:rPr>
        <w:t xml:space="preserve"> </w:t>
      </w:r>
      <w:r>
        <w:t>biológica, erosiones e inundaciones, así como el incremento de las</w:t>
      </w:r>
      <w:r>
        <w:rPr>
          <w:spacing w:val="1"/>
        </w:rPr>
        <w:t xml:space="preserve"> </w:t>
      </w:r>
      <w:r>
        <w:t>enfermedades</w:t>
      </w:r>
      <w:r>
        <w:rPr>
          <w:spacing w:val="-1"/>
        </w:rPr>
        <w:t xml:space="preserve"> </w:t>
      </w:r>
      <w:r>
        <w:t>infecciosas.</w:t>
      </w:r>
    </w:p>
    <w:p w14:paraId="6B3880DC" w14:textId="77777777" w:rsidR="00C63338" w:rsidRDefault="00C63338">
      <w:pPr>
        <w:pStyle w:val="Textoindependiente"/>
        <w:spacing w:before="6"/>
        <w:rPr>
          <w:sz w:val="23"/>
        </w:rPr>
      </w:pPr>
    </w:p>
    <w:p w14:paraId="71B467B6" w14:textId="77777777" w:rsidR="00C63338" w:rsidRDefault="005A3E7C">
      <w:pPr>
        <w:pStyle w:val="Textoindependiente"/>
        <w:spacing w:line="259" w:lineRule="auto"/>
        <w:ind w:left="2458" w:right="1338"/>
        <w:jc w:val="both"/>
      </w:pPr>
      <w:r>
        <w:t>La</w:t>
      </w:r>
      <w:r>
        <w:rPr>
          <w:spacing w:val="1"/>
        </w:rPr>
        <w:t xml:space="preserve"> </w:t>
      </w:r>
      <w:r>
        <w:t>centralización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esfuerzos</w:t>
      </w:r>
      <w:r>
        <w:rPr>
          <w:spacing w:val="1"/>
        </w:rPr>
        <w:t xml:space="preserve"> </w:t>
      </w:r>
      <w:r>
        <w:t>estatales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reactivación</w:t>
      </w:r>
      <w:r>
        <w:rPr>
          <w:spacing w:val="1"/>
        </w:rPr>
        <w:t xml:space="preserve"> </w:t>
      </w:r>
      <w:r>
        <w:t>económica se mantiene hasta el 2030, no ejecutándose acciones</w:t>
      </w:r>
      <w:r>
        <w:rPr>
          <w:spacing w:val="1"/>
        </w:rPr>
        <w:t xml:space="preserve"> </w:t>
      </w:r>
      <w:r>
        <w:t>para enfrentar o evitar fenómenos naturales relacionados con los</w:t>
      </w:r>
      <w:r>
        <w:rPr>
          <w:spacing w:val="1"/>
        </w:rPr>
        <w:t xml:space="preserve"> </w:t>
      </w:r>
      <w:r>
        <w:t>eventos extremos como la temperatura, sequías, inundaciones, así</w:t>
      </w:r>
      <w:r>
        <w:rPr>
          <w:spacing w:val="1"/>
        </w:rPr>
        <w:t xml:space="preserve"> </w:t>
      </w:r>
      <w:r>
        <w:t>como la</w:t>
      </w:r>
      <w:r>
        <w:rPr>
          <w:spacing w:val="-3"/>
        </w:rPr>
        <w:t xml:space="preserve"> </w:t>
      </w:r>
      <w:r>
        <w:t>producción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gases</w:t>
      </w:r>
      <w:r>
        <w:rPr>
          <w:spacing w:val="-1"/>
        </w:rPr>
        <w:t xml:space="preserve"> </w:t>
      </w:r>
      <w:r>
        <w:t>de efecto</w:t>
      </w:r>
      <w:r>
        <w:rPr>
          <w:spacing w:val="-1"/>
        </w:rPr>
        <w:t xml:space="preserve"> </w:t>
      </w:r>
      <w:r>
        <w:t>invernadero.</w:t>
      </w:r>
    </w:p>
    <w:p w14:paraId="30FBB19F" w14:textId="77777777" w:rsidR="00C63338" w:rsidRDefault="00C63338">
      <w:pPr>
        <w:pStyle w:val="Textoindependiente"/>
        <w:spacing w:before="9"/>
        <w:rPr>
          <w:sz w:val="23"/>
        </w:rPr>
      </w:pPr>
    </w:p>
    <w:p w14:paraId="42D9E805" w14:textId="77777777" w:rsidR="00C63338" w:rsidRDefault="005A3E7C">
      <w:pPr>
        <w:pStyle w:val="Ttulo3"/>
        <w:numPr>
          <w:ilvl w:val="2"/>
          <w:numId w:val="11"/>
        </w:numPr>
        <w:tabs>
          <w:tab w:val="left" w:pos="2457"/>
          <w:tab w:val="left" w:pos="2458"/>
        </w:tabs>
      </w:pPr>
      <w:r>
        <w:t>Escenario</w:t>
      </w:r>
      <w:r>
        <w:rPr>
          <w:spacing w:val="-5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Disrupción</w:t>
      </w:r>
      <w:r>
        <w:rPr>
          <w:spacing w:val="-5"/>
        </w:rPr>
        <w:t xml:space="preserve"> </w:t>
      </w:r>
      <w:r>
        <w:t>tecnológica</w:t>
      </w:r>
    </w:p>
    <w:p w14:paraId="3CA6D7B1" w14:textId="77777777" w:rsidR="00C63338" w:rsidRDefault="00C63338">
      <w:pPr>
        <w:pStyle w:val="Textoindependiente"/>
        <w:spacing w:before="5"/>
        <w:rPr>
          <w:rFonts w:ascii="Arial"/>
          <w:b/>
          <w:sz w:val="25"/>
        </w:rPr>
      </w:pPr>
    </w:p>
    <w:p w14:paraId="67AD6CE7" w14:textId="77777777" w:rsidR="00C63338" w:rsidRDefault="005A3E7C">
      <w:pPr>
        <w:pStyle w:val="Textoindependiente"/>
        <w:spacing w:line="259" w:lineRule="auto"/>
        <w:ind w:left="2458" w:right="1335"/>
        <w:jc w:val="both"/>
      </w:pPr>
      <w:r>
        <w:t>En</w:t>
      </w:r>
      <w:r>
        <w:rPr>
          <w:spacing w:val="1"/>
        </w:rPr>
        <w:t xml:space="preserve"> </w:t>
      </w:r>
      <w:r>
        <w:t>el contexto</w:t>
      </w:r>
      <w:r>
        <w:rPr>
          <w:spacing w:val="1"/>
        </w:rPr>
        <w:t xml:space="preserve"> </w:t>
      </w:r>
      <w:r>
        <w:t>de la</w:t>
      </w:r>
      <w:r>
        <w:rPr>
          <w:spacing w:val="1"/>
        </w:rPr>
        <w:t xml:space="preserve"> </w:t>
      </w:r>
      <w:r>
        <w:t>cuarta revolución</w:t>
      </w:r>
      <w:r>
        <w:rPr>
          <w:spacing w:val="1"/>
        </w:rPr>
        <w:t xml:space="preserve"> </w:t>
      </w:r>
      <w:r>
        <w:t>industrial,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identifica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priorización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actividades</w:t>
      </w:r>
      <w:r>
        <w:rPr>
          <w:spacing w:val="1"/>
        </w:rPr>
        <w:t xml:space="preserve"> </w:t>
      </w:r>
      <w:r>
        <w:t>relacionadas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digitalización,</w:t>
      </w:r>
      <w:r>
        <w:rPr>
          <w:spacing w:val="1"/>
        </w:rPr>
        <w:t xml:space="preserve"> </w:t>
      </w:r>
      <w:r>
        <w:rPr>
          <w:spacing w:val="-1"/>
        </w:rPr>
        <w:t>interconectividad,</w:t>
      </w:r>
      <w:r>
        <w:rPr>
          <w:spacing w:val="-11"/>
        </w:rPr>
        <w:t xml:space="preserve"> </w:t>
      </w:r>
      <w:r>
        <w:rPr>
          <w:spacing w:val="-1"/>
        </w:rPr>
        <w:t>ingeniería</w:t>
      </w:r>
      <w:r>
        <w:rPr>
          <w:spacing w:val="-11"/>
        </w:rPr>
        <w:t xml:space="preserve"> </w:t>
      </w:r>
      <w:r>
        <w:t>genética</w:t>
      </w:r>
      <w:r>
        <w:rPr>
          <w:spacing w:val="-14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biotecnología.</w:t>
      </w:r>
      <w:r>
        <w:rPr>
          <w:spacing w:val="-11"/>
        </w:rPr>
        <w:t xml:space="preserve"> </w:t>
      </w:r>
      <w:r>
        <w:t>Estos</w:t>
      </w:r>
      <w:r>
        <w:rPr>
          <w:spacing w:val="-14"/>
        </w:rPr>
        <w:t xml:space="preserve"> </w:t>
      </w:r>
      <w:r>
        <w:t>aspectos</w:t>
      </w:r>
      <w:r>
        <w:rPr>
          <w:spacing w:val="-59"/>
        </w:rPr>
        <w:t xml:space="preserve"> </w:t>
      </w:r>
      <w:r>
        <w:t>impactan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nivel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automatización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59"/>
        </w:rPr>
        <w:t xml:space="preserve"> </w:t>
      </w:r>
      <w:r>
        <w:t>producción,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inteligencia</w:t>
      </w:r>
      <w:r>
        <w:rPr>
          <w:spacing w:val="-7"/>
        </w:rPr>
        <w:t xml:space="preserve"> </w:t>
      </w:r>
      <w:r>
        <w:t>artificial,</w:t>
      </w:r>
      <w:r>
        <w:rPr>
          <w:spacing w:val="-6"/>
        </w:rPr>
        <w:t xml:space="preserve"> </w:t>
      </w:r>
      <w:r>
        <w:t>tratamiento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enfermedades,</w:t>
      </w:r>
      <w:r>
        <w:rPr>
          <w:spacing w:val="-58"/>
        </w:rPr>
        <w:t xml:space="preserve"> </w:t>
      </w:r>
      <w:r>
        <w:t>reducción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contaminación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ambiente,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vehículos</w:t>
      </w:r>
      <w:r>
        <w:rPr>
          <w:spacing w:val="1"/>
        </w:rPr>
        <w:t xml:space="preserve"> </w:t>
      </w:r>
      <w:r>
        <w:t>eléctricos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autónomos,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drones,</w:t>
      </w:r>
      <w:r>
        <w:rPr>
          <w:spacing w:val="1"/>
        </w:rPr>
        <w:t xml:space="preserve"> </w:t>
      </w:r>
      <w:r>
        <w:t>utilización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grafeno,</w:t>
      </w:r>
      <w:r>
        <w:rPr>
          <w:spacing w:val="1"/>
        </w:rPr>
        <w:t xml:space="preserve"> </w:t>
      </w:r>
      <w:r>
        <w:t>tecnologías</w:t>
      </w:r>
      <w:r>
        <w:rPr>
          <w:spacing w:val="-6"/>
        </w:rPr>
        <w:t xml:space="preserve"> </w:t>
      </w:r>
      <w:r>
        <w:t>3D,</w:t>
      </w:r>
      <w:r>
        <w:rPr>
          <w:spacing w:val="-7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elevada</w:t>
      </w:r>
      <w:r>
        <w:rPr>
          <w:spacing w:val="-6"/>
        </w:rPr>
        <w:t xml:space="preserve"> </w:t>
      </w:r>
      <w:r>
        <w:t>inversión</w:t>
      </w:r>
      <w:r>
        <w:rPr>
          <w:spacing w:val="-6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utilización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tecnologías</w:t>
      </w:r>
      <w:r>
        <w:rPr>
          <w:spacing w:val="-59"/>
        </w:rPr>
        <w:t xml:space="preserve"> </w:t>
      </w:r>
      <w:r>
        <w:t>móviles.</w:t>
      </w:r>
    </w:p>
    <w:p w14:paraId="0337BE53" w14:textId="77777777" w:rsidR="00C63338" w:rsidRDefault="00C63338">
      <w:pPr>
        <w:pStyle w:val="Textoindependiente"/>
        <w:spacing w:before="6"/>
        <w:rPr>
          <w:sz w:val="23"/>
        </w:rPr>
      </w:pPr>
    </w:p>
    <w:p w14:paraId="0C8D38EB" w14:textId="77777777" w:rsidR="00C63338" w:rsidRDefault="005A3E7C">
      <w:pPr>
        <w:pStyle w:val="Textoindependiente"/>
        <w:spacing w:line="259" w:lineRule="auto"/>
        <w:ind w:left="2458" w:right="1337"/>
        <w:jc w:val="both"/>
      </w:pPr>
      <w:r>
        <w:t>El incremento de la población con escolaridad completa y la mayor</w:t>
      </w:r>
      <w:r>
        <w:rPr>
          <w:spacing w:val="1"/>
        </w:rPr>
        <w:t xml:space="preserve"> </w:t>
      </w:r>
      <w:r>
        <w:t>exigencia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competencias</w:t>
      </w:r>
      <w:r>
        <w:rPr>
          <w:spacing w:val="1"/>
        </w:rPr>
        <w:t xml:space="preserve"> </w:t>
      </w:r>
      <w:r>
        <w:t>laborales</w:t>
      </w:r>
      <w:r>
        <w:rPr>
          <w:spacing w:val="1"/>
        </w:rPr>
        <w:t xml:space="preserve"> </w:t>
      </w:r>
      <w:r>
        <w:t>relacionadas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digitalización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inteligencia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permiten</w:t>
      </w:r>
      <w:r>
        <w:rPr>
          <w:spacing w:val="1"/>
        </w:rPr>
        <w:t xml:space="preserve"> </w:t>
      </w:r>
      <w:r>
        <w:t>mayor</w:t>
      </w:r>
      <w:r>
        <w:rPr>
          <w:spacing w:val="1"/>
        </w:rPr>
        <w:t xml:space="preserve"> </w:t>
      </w:r>
      <w:r>
        <w:t>bienestar,</w:t>
      </w:r>
      <w:r>
        <w:rPr>
          <w:spacing w:val="1"/>
        </w:rPr>
        <w:t xml:space="preserve"> </w:t>
      </w:r>
      <w:r>
        <w:t>asimismo,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situacional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zonas</w:t>
      </w:r>
      <w:r>
        <w:rPr>
          <w:spacing w:val="1"/>
        </w:rPr>
        <w:t xml:space="preserve"> </w:t>
      </w:r>
      <w:r>
        <w:t>urbanas</w:t>
      </w:r>
      <w:r>
        <w:rPr>
          <w:spacing w:val="1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vigilancia tecnológica contribuye en el control de la reducción de los</w:t>
      </w:r>
      <w:r>
        <w:rPr>
          <w:spacing w:val="1"/>
        </w:rPr>
        <w:t xml:space="preserve"> </w:t>
      </w:r>
      <w:r>
        <w:t>delitos a nivel</w:t>
      </w:r>
      <w:r>
        <w:rPr>
          <w:spacing w:val="-1"/>
        </w:rPr>
        <w:t xml:space="preserve"> </w:t>
      </w:r>
      <w:r>
        <w:t>situacional.</w:t>
      </w:r>
    </w:p>
    <w:p w14:paraId="20CD3CC8" w14:textId="77777777" w:rsidR="00C63338" w:rsidRDefault="00C63338">
      <w:pPr>
        <w:spacing w:line="259" w:lineRule="auto"/>
        <w:jc w:val="both"/>
        <w:sectPr w:rsidR="00C63338">
          <w:pgSz w:w="11910" w:h="16840"/>
          <w:pgMar w:top="1660" w:right="360" w:bottom="1180" w:left="1020" w:header="440" w:footer="998" w:gutter="0"/>
          <w:cols w:space="720"/>
        </w:sectPr>
      </w:pPr>
    </w:p>
    <w:p w14:paraId="7CA191F8" w14:textId="77777777" w:rsidR="00C63338" w:rsidRDefault="005A3E7C">
      <w:pPr>
        <w:pStyle w:val="Ttulo3"/>
        <w:numPr>
          <w:ilvl w:val="2"/>
          <w:numId w:val="11"/>
        </w:numPr>
        <w:tabs>
          <w:tab w:val="left" w:pos="2457"/>
          <w:tab w:val="left" w:pos="2458"/>
        </w:tabs>
        <w:spacing w:before="111"/>
      </w:pPr>
      <w:r>
        <w:lastRenderedPageBreak/>
        <w:t>Escenario</w:t>
      </w:r>
      <w:r>
        <w:rPr>
          <w:spacing w:val="-3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Ocurrencia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desastre</w:t>
      </w:r>
      <w:r>
        <w:rPr>
          <w:spacing w:val="-5"/>
        </w:rPr>
        <w:t xml:space="preserve"> </w:t>
      </w:r>
      <w:r>
        <w:t>mayor</w:t>
      </w:r>
    </w:p>
    <w:p w14:paraId="5D69D96E" w14:textId="77777777" w:rsidR="00C63338" w:rsidRDefault="00C63338">
      <w:pPr>
        <w:pStyle w:val="Textoindependiente"/>
        <w:spacing w:before="5"/>
        <w:rPr>
          <w:rFonts w:ascii="Arial"/>
          <w:b/>
          <w:sz w:val="25"/>
        </w:rPr>
      </w:pPr>
    </w:p>
    <w:p w14:paraId="40C73CA2" w14:textId="77777777" w:rsidR="00C63338" w:rsidRDefault="005A3E7C">
      <w:pPr>
        <w:pStyle w:val="Textoindependiente"/>
        <w:spacing w:before="1" w:line="259" w:lineRule="auto"/>
        <w:ind w:left="2458" w:right="1336"/>
        <w:jc w:val="both"/>
      </w:pPr>
      <w:r>
        <w:t>En el contexto de un gran terremoto a inicios de la década de 2020 y</w:t>
      </w:r>
      <w:r>
        <w:rPr>
          <w:spacing w:val="-59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fenómeno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Niño,</w:t>
      </w:r>
      <w:r>
        <w:rPr>
          <w:spacing w:val="-10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identifica</w:t>
      </w:r>
      <w:r>
        <w:rPr>
          <w:spacing w:val="-6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significativa</w:t>
      </w:r>
      <w:r>
        <w:rPr>
          <w:spacing w:val="-6"/>
        </w:rPr>
        <w:t xml:space="preserve"> </w:t>
      </w:r>
      <w:r>
        <w:t>disminución</w:t>
      </w:r>
      <w:r>
        <w:rPr>
          <w:spacing w:val="-7"/>
        </w:rPr>
        <w:t xml:space="preserve"> </w:t>
      </w:r>
      <w:r>
        <w:t>del</w:t>
      </w:r>
      <w:r>
        <w:rPr>
          <w:spacing w:val="-59"/>
        </w:rPr>
        <w:t xml:space="preserve"> </w:t>
      </w:r>
      <w:r>
        <w:t>PBI,</w:t>
      </w:r>
      <w:r>
        <w:rPr>
          <w:spacing w:val="-8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precios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alimentos</w:t>
      </w:r>
      <w:r>
        <w:rPr>
          <w:spacing w:val="-10"/>
        </w:rPr>
        <w:t xml:space="preserve"> </w:t>
      </w:r>
      <w:r>
        <w:t>han</w:t>
      </w:r>
      <w:r>
        <w:rPr>
          <w:spacing w:val="-9"/>
        </w:rPr>
        <w:t xml:space="preserve"> </w:t>
      </w:r>
      <w:r>
        <w:t>aumentado</w:t>
      </w:r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forma</w:t>
      </w:r>
      <w:r>
        <w:rPr>
          <w:spacing w:val="-10"/>
        </w:rPr>
        <w:t xml:space="preserve"> </w:t>
      </w:r>
      <w:r>
        <w:t>acelerada,</w:t>
      </w:r>
      <w:r>
        <w:rPr>
          <w:spacing w:val="-59"/>
        </w:rPr>
        <w:t xml:space="preserve"> </w:t>
      </w:r>
      <w:r>
        <w:t>daños económicos, desastres naturales a nivel nacional, elevado</w:t>
      </w:r>
      <w:r>
        <w:rPr>
          <w:spacing w:val="1"/>
        </w:rPr>
        <w:t xml:space="preserve"> </w:t>
      </w:r>
      <w:r>
        <w:t>nivel de contaminación ambiental y el aumento de la pobreza, el</w:t>
      </w:r>
      <w:r>
        <w:rPr>
          <w:spacing w:val="1"/>
        </w:rPr>
        <w:t xml:space="preserve"> </w:t>
      </w:r>
      <w:r>
        <w:t>hambre y la desnutrición a nivel nacional. Este desastre ocasiona el</w:t>
      </w:r>
      <w:r>
        <w:rPr>
          <w:spacing w:val="1"/>
        </w:rPr>
        <w:t xml:space="preserve"> </w:t>
      </w:r>
      <w:r>
        <w:t>deterioro de infraestructura urbana que permite generar mayores</w:t>
      </w:r>
      <w:r>
        <w:rPr>
          <w:spacing w:val="1"/>
        </w:rPr>
        <w:t xml:space="preserve"> </w:t>
      </w:r>
      <w:r>
        <w:t>oportunidades</w:t>
      </w:r>
      <w:r>
        <w:rPr>
          <w:spacing w:val="-3"/>
        </w:rPr>
        <w:t xml:space="preserve"> </w:t>
      </w:r>
      <w:r>
        <w:t>ambientales</w:t>
      </w:r>
      <w:r>
        <w:rPr>
          <w:spacing w:val="-3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presenten</w:t>
      </w:r>
      <w:r>
        <w:rPr>
          <w:spacing w:val="-6"/>
        </w:rPr>
        <w:t xml:space="preserve"> </w:t>
      </w:r>
      <w:r>
        <w:t>hechos</w:t>
      </w:r>
      <w:r>
        <w:rPr>
          <w:spacing w:val="-3"/>
        </w:rPr>
        <w:t xml:space="preserve"> </w:t>
      </w:r>
      <w:r>
        <w:t>delictivos.</w:t>
      </w:r>
    </w:p>
    <w:p w14:paraId="366DED5E" w14:textId="77777777" w:rsidR="00C63338" w:rsidRDefault="00C63338">
      <w:pPr>
        <w:pStyle w:val="Textoindependiente"/>
        <w:spacing w:before="6"/>
        <w:rPr>
          <w:sz w:val="23"/>
        </w:rPr>
      </w:pPr>
    </w:p>
    <w:p w14:paraId="3237F2CF" w14:textId="77777777" w:rsidR="00C63338" w:rsidRDefault="005A3E7C">
      <w:pPr>
        <w:pStyle w:val="Ttulo3"/>
        <w:numPr>
          <w:ilvl w:val="2"/>
          <w:numId w:val="11"/>
        </w:numPr>
        <w:tabs>
          <w:tab w:val="left" w:pos="2457"/>
          <w:tab w:val="left" w:pos="2458"/>
        </w:tabs>
      </w:pPr>
      <w:r>
        <w:t>Escenario</w:t>
      </w:r>
      <w:r>
        <w:rPr>
          <w:spacing w:val="-4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Crisis</w:t>
      </w:r>
      <w:r>
        <w:rPr>
          <w:spacing w:val="-4"/>
        </w:rPr>
        <w:t xml:space="preserve"> </w:t>
      </w:r>
      <w:r>
        <w:t>económica</w:t>
      </w:r>
    </w:p>
    <w:p w14:paraId="276AC9DD" w14:textId="77777777" w:rsidR="00C63338" w:rsidRDefault="00C63338">
      <w:pPr>
        <w:pStyle w:val="Textoindependiente"/>
        <w:spacing w:before="4"/>
        <w:rPr>
          <w:rFonts w:ascii="Arial"/>
          <w:b/>
          <w:sz w:val="25"/>
        </w:rPr>
      </w:pPr>
    </w:p>
    <w:p w14:paraId="46CEF4E2" w14:textId="77777777" w:rsidR="00C63338" w:rsidRDefault="005A3E7C">
      <w:pPr>
        <w:pStyle w:val="Textoindependiente"/>
        <w:spacing w:line="259" w:lineRule="auto"/>
        <w:ind w:left="2458" w:right="1333"/>
        <w:jc w:val="both"/>
      </w:pPr>
      <w:r>
        <w:t>Producto de la pandemia por la COVID-19 desde inicios del 2020</w:t>
      </w:r>
      <w:r>
        <w:rPr>
          <w:spacing w:val="1"/>
        </w:rPr>
        <w:t xml:space="preserve"> </w:t>
      </w:r>
      <w:r>
        <w:t>hasta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2022,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Perú,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tuvo</w:t>
      </w:r>
      <w:r>
        <w:rPr>
          <w:spacing w:val="1"/>
        </w:rPr>
        <w:t xml:space="preserve"> </w:t>
      </w:r>
      <w:r>
        <w:t>implicancias</w:t>
      </w:r>
      <w:r>
        <w:rPr>
          <w:spacing w:val="1"/>
        </w:rPr>
        <w:t xml:space="preserve"> </w:t>
      </w:r>
      <w:r>
        <w:t>directas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producción, el empleo, los ingresos y en la provisión de los servicios;</w:t>
      </w:r>
      <w:r>
        <w:rPr>
          <w:spacing w:val="-59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indirecta,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recesión</w:t>
      </w:r>
      <w:r>
        <w:rPr>
          <w:spacing w:val="1"/>
        </w:rPr>
        <w:t xml:space="preserve"> </w:t>
      </w:r>
      <w:r>
        <w:t>económica</w:t>
      </w:r>
      <w:r>
        <w:rPr>
          <w:spacing w:val="1"/>
        </w:rPr>
        <w:t xml:space="preserve"> </w:t>
      </w:r>
      <w:r>
        <w:t>mundial</w:t>
      </w:r>
      <w:r>
        <w:rPr>
          <w:spacing w:val="1"/>
        </w:rPr>
        <w:t xml:space="preserve"> </w:t>
      </w:r>
      <w:r>
        <w:t>redujo</w:t>
      </w:r>
      <w:r>
        <w:rPr>
          <w:spacing w:val="1"/>
        </w:rPr>
        <w:t xml:space="preserve"> </w:t>
      </w:r>
      <w:r>
        <w:t>la</w:t>
      </w:r>
      <w:r>
        <w:rPr>
          <w:spacing w:val="-59"/>
        </w:rPr>
        <w:t xml:space="preserve"> </w:t>
      </w:r>
      <w:r>
        <w:rPr>
          <w:spacing w:val="-1"/>
        </w:rPr>
        <w:t>demanda</w:t>
      </w:r>
      <w:r>
        <w:rPr>
          <w:spacing w:val="-13"/>
        </w:rPr>
        <w:t xml:space="preserve"> </w:t>
      </w:r>
      <w:r>
        <w:rPr>
          <w:spacing w:val="-1"/>
        </w:rPr>
        <w:t>externa</w:t>
      </w:r>
      <w:r>
        <w:rPr>
          <w:spacing w:val="-12"/>
        </w:rPr>
        <w:t xml:space="preserve"> </w:t>
      </w:r>
      <w:r>
        <w:rPr>
          <w:spacing w:val="-1"/>
        </w:rPr>
        <w:t>por</w:t>
      </w:r>
      <w:r>
        <w:rPr>
          <w:spacing w:val="-10"/>
        </w:rPr>
        <w:t xml:space="preserve"> </w:t>
      </w:r>
      <w:r>
        <w:rPr>
          <w:spacing w:val="-1"/>
        </w:rPr>
        <w:t>la</w:t>
      </w:r>
      <w:r>
        <w:rPr>
          <w:spacing w:val="-14"/>
        </w:rPr>
        <w:t xml:space="preserve"> </w:t>
      </w:r>
      <w:r>
        <w:rPr>
          <w:spacing w:val="-1"/>
        </w:rPr>
        <w:t>menor</w:t>
      </w:r>
      <w:r>
        <w:rPr>
          <w:spacing w:val="-11"/>
        </w:rPr>
        <w:t xml:space="preserve"> </w:t>
      </w:r>
      <w:r>
        <w:rPr>
          <w:spacing w:val="-1"/>
        </w:rPr>
        <w:t>actividad</w:t>
      </w:r>
      <w:r>
        <w:rPr>
          <w:spacing w:val="-9"/>
        </w:rPr>
        <w:t xml:space="preserve"> </w:t>
      </w:r>
      <w:r>
        <w:t>económica</w:t>
      </w:r>
      <w:r>
        <w:rPr>
          <w:spacing w:val="-9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principales</w:t>
      </w:r>
      <w:r>
        <w:rPr>
          <w:spacing w:val="-58"/>
        </w:rPr>
        <w:t xml:space="preserve"> </w:t>
      </w:r>
      <w:r>
        <w:t>socios comerciales del Perú, provocó la caída de los precios de los</w:t>
      </w:r>
      <w:r>
        <w:rPr>
          <w:spacing w:val="1"/>
        </w:rPr>
        <w:t xml:space="preserve"> </w:t>
      </w:r>
      <w:r>
        <w:t>productos primarios, redujo las remesas, empeoró las condiciones</w:t>
      </w:r>
      <w:r>
        <w:rPr>
          <w:spacing w:val="1"/>
        </w:rPr>
        <w:t xml:space="preserve"> </w:t>
      </w:r>
      <w:r>
        <w:t>financieras,</w:t>
      </w:r>
      <w:r>
        <w:rPr>
          <w:spacing w:val="-14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significó</w:t>
      </w:r>
      <w:r>
        <w:rPr>
          <w:spacing w:val="-13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menor</w:t>
      </w:r>
      <w:r>
        <w:rPr>
          <w:spacing w:val="-11"/>
        </w:rPr>
        <w:t xml:space="preserve"> </w:t>
      </w:r>
      <w:r>
        <w:t>demanda</w:t>
      </w:r>
      <w:r>
        <w:rPr>
          <w:spacing w:val="-13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servicios</w:t>
      </w:r>
      <w:r>
        <w:rPr>
          <w:spacing w:val="-12"/>
        </w:rPr>
        <w:t xml:space="preserve"> </w:t>
      </w:r>
      <w:r>
        <w:t>turísticos.</w:t>
      </w:r>
      <w:r>
        <w:rPr>
          <w:spacing w:val="-11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este modo, la inestabilidad económica peruana y mundial propicia el</w:t>
      </w:r>
      <w:r>
        <w:rPr>
          <w:spacing w:val="1"/>
        </w:rPr>
        <w:t xml:space="preserve"> </w:t>
      </w:r>
      <w:r>
        <w:t>crecimiento de la inseguridad ciudadana principalmente en las zonas</w:t>
      </w:r>
      <w:r>
        <w:rPr>
          <w:spacing w:val="-59"/>
        </w:rPr>
        <w:t xml:space="preserve"> </w:t>
      </w:r>
      <w:r>
        <w:t>urbanas</w:t>
      </w:r>
      <w:r>
        <w:rPr>
          <w:spacing w:val="-3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pobladas.</w:t>
      </w:r>
    </w:p>
    <w:p w14:paraId="0C955487" w14:textId="77777777" w:rsidR="00C63338" w:rsidRDefault="00C63338">
      <w:pPr>
        <w:pStyle w:val="Textoindependiente"/>
        <w:spacing w:before="6"/>
        <w:rPr>
          <w:sz w:val="23"/>
        </w:rPr>
      </w:pPr>
    </w:p>
    <w:p w14:paraId="57D86B06" w14:textId="77777777" w:rsidR="00C63338" w:rsidRDefault="005A3E7C">
      <w:pPr>
        <w:pStyle w:val="Ttulo3"/>
        <w:numPr>
          <w:ilvl w:val="2"/>
          <w:numId w:val="11"/>
        </w:numPr>
        <w:tabs>
          <w:tab w:val="left" w:pos="2457"/>
          <w:tab w:val="left" w:pos="2458"/>
        </w:tabs>
      </w:pPr>
      <w:r>
        <w:t>Escenario</w:t>
      </w:r>
      <w:r>
        <w:rPr>
          <w:spacing w:val="-4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Crisis</w:t>
      </w:r>
      <w:r>
        <w:rPr>
          <w:spacing w:val="-4"/>
        </w:rPr>
        <w:t xml:space="preserve"> </w:t>
      </w:r>
      <w:r>
        <w:t>social</w:t>
      </w:r>
    </w:p>
    <w:p w14:paraId="248EB6EC" w14:textId="77777777" w:rsidR="00C63338" w:rsidRDefault="00C63338">
      <w:pPr>
        <w:pStyle w:val="Textoindependiente"/>
        <w:spacing w:before="5"/>
        <w:rPr>
          <w:rFonts w:ascii="Arial"/>
          <w:b/>
          <w:sz w:val="25"/>
        </w:rPr>
      </w:pPr>
    </w:p>
    <w:p w14:paraId="120C4B3D" w14:textId="77777777" w:rsidR="00C63338" w:rsidRDefault="005A3E7C">
      <w:pPr>
        <w:pStyle w:val="Textoindependiente"/>
        <w:spacing w:line="259" w:lineRule="auto"/>
        <w:ind w:left="2458" w:right="1333"/>
        <w:jc w:val="both"/>
      </w:pPr>
      <w:r>
        <w:rPr>
          <w:spacing w:val="-1"/>
        </w:rPr>
        <w:t>Al</w:t>
      </w:r>
      <w:r>
        <w:rPr>
          <w:spacing w:val="-15"/>
        </w:rPr>
        <w:t xml:space="preserve"> </w:t>
      </w:r>
      <w:r>
        <w:rPr>
          <w:spacing w:val="-1"/>
        </w:rPr>
        <w:t>2050,</w:t>
      </w:r>
      <w:r>
        <w:rPr>
          <w:spacing w:val="-12"/>
        </w:rPr>
        <w:t xml:space="preserve"> </w:t>
      </w:r>
      <w:r>
        <w:rPr>
          <w:spacing w:val="-1"/>
        </w:rPr>
        <w:t>existe</w:t>
      </w:r>
      <w:r>
        <w:rPr>
          <w:spacing w:val="-14"/>
        </w:rPr>
        <w:t xml:space="preserve"> </w:t>
      </w:r>
      <w:r>
        <w:rPr>
          <w:spacing w:val="-1"/>
        </w:rPr>
        <w:t>indignación</w:t>
      </w:r>
      <w:r>
        <w:rPr>
          <w:spacing w:val="-14"/>
        </w:rPr>
        <w:t xml:space="preserve"> </w:t>
      </w:r>
      <w:r>
        <w:t>cada</w:t>
      </w:r>
      <w:r>
        <w:rPr>
          <w:spacing w:val="-14"/>
        </w:rPr>
        <w:t xml:space="preserve"> </w:t>
      </w:r>
      <w:r>
        <w:t>vez</w:t>
      </w:r>
      <w:r>
        <w:rPr>
          <w:spacing w:val="-17"/>
        </w:rPr>
        <w:t xml:space="preserve"> </w:t>
      </w:r>
      <w:r>
        <w:t>más</w:t>
      </w:r>
      <w:r>
        <w:rPr>
          <w:spacing w:val="-14"/>
        </w:rPr>
        <w:t xml:space="preserve"> </w:t>
      </w:r>
      <w:r>
        <w:t>alta</w:t>
      </w:r>
      <w:r>
        <w:rPr>
          <w:spacing w:val="-14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ya</w:t>
      </w:r>
      <w:r>
        <w:rPr>
          <w:spacing w:val="-14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puede</w:t>
      </w:r>
      <w:r>
        <w:rPr>
          <w:spacing w:val="-16"/>
        </w:rPr>
        <w:t xml:space="preserve"> </w:t>
      </w:r>
      <w:r>
        <w:t>confiar</w:t>
      </w:r>
      <w:r>
        <w:rPr>
          <w:spacing w:val="-59"/>
        </w:rPr>
        <w:t xml:space="preserve"> </w:t>
      </w:r>
      <w:r>
        <w:t>en certezas pasadas. Los ciudadanos han perdido confianza en el</w:t>
      </w:r>
      <w:r>
        <w:rPr>
          <w:spacing w:val="1"/>
        </w:rPr>
        <w:t xml:space="preserve"> </w:t>
      </w:r>
      <w:r>
        <w:t>sistema político, la percepción negativa de las instituciones cruza las</w:t>
      </w:r>
      <w:r>
        <w:rPr>
          <w:spacing w:val="-59"/>
        </w:rPr>
        <w:t xml:space="preserve"> </w:t>
      </w:r>
      <w:r>
        <w:t>líneas ideológicas. El descontento se centra en los desafíos de las</w:t>
      </w:r>
      <w:r>
        <w:rPr>
          <w:spacing w:val="1"/>
        </w:rPr>
        <w:t xml:space="preserve"> </w:t>
      </w:r>
      <w:r>
        <w:t>políticas locales y no tiene en cuenta los tradicionales debates de</w:t>
      </w:r>
      <w:r>
        <w:rPr>
          <w:spacing w:val="1"/>
        </w:rPr>
        <w:t xml:space="preserve"> </w:t>
      </w:r>
      <w:r>
        <w:t>izquierda</w:t>
      </w:r>
      <w:r>
        <w:rPr>
          <w:spacing w:val="-1"/>
        </w:rPr>
        <w:t xml:space="preserve"> </w:t>
      </w:r>
      <w:r>
        <w:t>o derecha.</w:t>
      </w:r>
    </w:p>
    <w:p w14:paraId="7CAF0BEB" w14:textId="77777777" w:rsidR="00C63338" w:rsidRDefault="00C63338">
      <w:pPr>
        <w:pStyle w:val="Textoindependiente"/>
        <w:spacing w:before="6"/>
        <w:rPr>
          <w:sz w:val="23"/>
        </w:rPr>
      </w:pPr>
    </w:p>
    <w:p w14:paraId="62692F61" w14:textId="77777777" w:rsidR="00C63338" w:rsidRDefault="005A3E7C">
      <w:pPr>
        <w:pStyle w:val="Textoindependiente"/>
        <w:spacing w:line="259" w:lineRule="auto"/>
        <w:ind w:left="2458" w:right="1332"/>
        <w:jc w:val="both"/>
      </w:pPr>
      <w:r>
        <w:t>En 2030, el desconocimiento e incomprensión de tradicionales élites</w:t>
      </w:r>
      <w:r>
        <w:rPr>
          <w:spacing w:val="1"/>
        </w:rPr>
        <w:t xml:space="preserve"> </w:t>
      </w:r>
      <w:r>
        <w:t>políticas</w:t>
      </w:r>
      <w:r>
        <w:rPr>
          <w:spacing w:val="-12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económicas,</w:t>
      </w:r>
      <w:r>
        <w:rPr>
          <w:spacing w:val="-10"/>
        </w:rPr>
        <w:t xml:space="preserve"> </w:t>
      </w:r>
      <w:r>
        <w:t>arraigada</w:t>
      </w:r>
      <w:r>
        <w:rPr>
          <w:spacing w:val="-12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manos</w:t>
      </w:r>
      <w:r>
        <w:rPr>
          <w:spacing w:val="-14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unos</w:t>
      </w:r>
      <w:r>
        <w:rPr>
          <w:spacing w:val="-12"/>
        </w:rPr>
        <w:t xml:space="preserve"> </w:t>
      </w:r>
      <w:r>
        <w:t>pocos,</w:t>
      </w:r>
      <w:r>
        <w:rPr>
          <w:spacing w:val="-15"/>
        </w:rPr>
        <w:t xml:space="preserve"> </w:t>
      </w:r>
      <w:r>
        <w:t>mantiene</w:t>
      </w:r>
      <w:r>
        <w:rPr>
          <w:spacing w:val="-58"/>
        </w:rPr>
        <w:t xml:space="preserve"> </w:t>
      </w:r>
      <w:r>
        <w:t>la desigualdad y el desencanto de la población frente al sistema</w:t>
      </w:r>
      <w:r>
        <w:rPr>
          <w:spacing w:val="1"/>
        </w:rPr>
        <w:t xml:space="preserve"> </w:t>
      </w:r>
      <w:r>
        <w:t>político y las instituciones, exacerba la intolerancia a las diferencias,</w:t>
      </w:r>
      <w:r>
        <w:rPr>
          <w:spacing w:val="1"/>
        </w:rPr>
        <w:t xml:space="preserve"> </w:t>
      </w:r>
      <w:r>
        <w:t>genera odio y violencia. La desconfianza en los poderes del Estado</w:t>
      </w:r>
      <w:r>
        <w:rPr>
          <w:spacing w:val="1"/>
        </w:rPr>
        <w:t xml:space="preserve"> </w:t>
      </w:r>
      <w:r>
        <w:t>se mantiene alta, sobre todo frente al Congreso y el Poder Judicial.</w:t>
      </w:r>
      <w:r>
        <w:rPr>
          <w:spacing w:val="1"/>
        </w:rPr>
        <w:t xml:space="preserve"> </w:t>
      </w:r>
      <w:r>
        <w:t>Además, se observa una mayor desaprobación de la gestión del</w:t>
      </w:r>
      <w:r>
        <w:rPr>
          <w:spacing w:val="1"/>
        </w:rPr>
        <w:t xml:space="preserve"> </w:t>
      </w:r>
      <w:r>
        <w:t>gobierno central y regional. Persisten los escándalos de corrupción</w:t>
      </w:r>
      <w:r>
        <w:rPr>
          <w:spacing w:val="1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han</w:t>
      </w:r>
      <w:r>
        <w:rPr>
          <w:spacing w:val="-8"/>
        </w:rPr>
        <w:t xml:space="preserve"> </w:t>
      </w:r>
      <w:r>
        <w:t>salido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luz</w:t>
      </w:r>
      <w:r>
        <w:rPr>
          <w:spacing w:val="-10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últimos</w:t>
      </w:r>
      <w:r>
        <w:rPr>
          <w:spacing w:val="-6"/>
        </w:rPr>
        <w:t xml:space="preserve"> </w:t>
      </w:r>
      <w:r>
        <w:t>años</w:t>
      </w:r>
      <w:r>
        <w:rPr>
          <w:spacing w:val="-8"/>
        </w:rPr>
        <w:t xml:space="preserve"> </w:t>
      </w:r>
      <w:r>
        <w:t>han</w:t>
      </w:r>
      <w:r>
        <w:rPr>
          <w:spacing w:val="-8"/>
        </w:rPr>
        <w:t xml:space="preserve"> </w:t>
      </w:r>
      <w:r>
        <w:t>calado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confianza</w:t>
      </w:r>
      <w:r>
        <w:rPr>
          <w:spacing w:val="-59"/>
        </w:rPr>
        <w:t xml:space="preserve"> </w:t>
      </w:r>
      <w:r>
        <w:t>de la ciudadanía hacia las instituciones públicas y privadas. Además,</w:t>
      </w:r>
      <w:r>
        <w:rPr>
          <w:spacing w:val="-60"/>
        </w:rPr>
        <w:t xml:space="preserve"> </w:t>
      </w:r>
      <w:r>
        <w:rPr>
          <w:spacing w:val="-1"/>
        </w:rPr>
        <w:t>la</w:t>
      </w:r>
      <w:r>
        <w:rPr>
          <w:spacing w:val="-13"/>
        </w:rPr>
        <w:t xml:space="preserve"> </w:t>
      </w:r>
      <w:r>
        <w:rPr>
          <w:spacing w:val="-1"/>
        </w:rPr>
        <w:t>historia</w:t>
      </w:r>
      <w:r>
        <w:rPr>
          <w:spacing w:val="-14"/>
        </w:rPr>
        <w:t xml:space="preserve"> </w:t>
      </w:r>
      <w:r>
        <w:rPr>
          <w:spacing w:val="-1"/>
        </w:rPr>
        <w:t>política</w:t>
      </w:r>
      <w:r>
        <w:rPr>
          <w:spacing w:val="-12"/>
        </w:rPr>
        <w:t xml:space="preserve"> </w:t>
      </w:r>
      <w:r>
        <w:rPr>
          <w:spacing w:val="-1"/>
        </w:rPr>
        <w:t>del</w:t>
      </w:r>
      <w:r>
        <w:rPr>
          <w:spacing w:val="-14"/>
        </w:rPr>
        <w:t xml:space="preserve"> </w:t>
      </w:r>
      <w:r>
        <w:rPr>
          <w:spacing w:val="-1"/>
        </w:rPr>
        <w:t>Perú</w:t>
      </w:r>
      <w:r>
        <w:rPr>
          <w:spacing w:val="-13"/>
        </w:rPr>
        <w:t xml:space="preserve"> </w:t>
      </w:r>
      <w:r>
        <w:rPr>
          <w:spacing w:val="-1"/>
        </w:rPr>
        <w:t>está</w:t>
      </w:r>
      <w:r>
        <w:rPr>
          <w:spacing w:val="-11"/>
        </w:rPr>
        <w:t xml:space="preserve"> </w:t>
      </w:r>
      <w:r>
        <w:rPr>
          <w:spacing w:val="-1"/>
        </w:rPr>
        <w:t>constantemente</w:t>
      </w:r>
      <w:r>
        <w:rPr>
          <w:spacing w:val="-13"/>
        </w:rPr>
        <w:t xml:space="preserve"> </w:t>
      </w:r>
      <w:r>
        <w:t>manchada</w:t>
      </w:r>
      <w:r>
        <w:rPr>
          <w:spacing w:val="-12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delitos</w:t>
      </w:r>
      <w:r>
        <w:rPr>
          <w:spacing w:val="-5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corrupción,</w:t>
      </w:r>
      <w:r>
        <w:rPr>
          <w:spacing w:val="-7"/>
        </w:rPr>
        <w:t xml:space="preserve"> </w:t>
      </w:r>
      <w:r>
        <w:t>desprotección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autoridades</w:t>
      </w:r>
      <w:r>
        <w:rPr>
          <w:spacing w:val="-6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desigualdad.</w:t>
      </w:r>
      <w:r>
        <w:rPr>
          <w:spacing w:val="-7"/>
        </w:rPr>
        <w:t xml:space="preserve"> </w:t>
      </w:r>
      <w:r>
        <w:t>Cada</w:t>
      </w:r>
      <w:r>
        <w:rPr>
          <w:spacing w:val="-59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difícil</w:t>
      </w:r>
      <w:r>
        <w:rPr>
          <w:spacing w:val="1"/>
        </w:rPr>
        <w:t xml:space="preserve"> </w:t>
      </w:r>
      <w:r>
        <w:t>consolidar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democracia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transparencia</w:t>
      </w:r>
      <w:r>
        <w:rPr>
          <w:spacing w:val="-59"/>
        </w:rPr>
        <w:t xml:space="preserve"> </w:t>
      </w:r>
      <w:r>
        <w:t>intergubernamental,</w:t>
      </w:r>
      <w:r>
        <w:rPr>
          <w:spacing w:val="1"/>
        </w:rPr>
        <w:t xml:space="preserve"> </w:t>
      </w:r>
      <w:r>
        <w:t>debido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incremento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casos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mafias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corrupción</w:t>
      </w:r>
      <w:r>
        <w:rPr>
          <w:spacing w:val="46"/>
        </w:rPr>
        <w:t xml:space="preserve"> </w:t>
      </w:r>
      <w:r>
        <w:t>en</w:t>
      </w:r>
      <w:r>
        <w:rPr>
          <w:spacing w:val="46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Estado.</w:t>
      </w:r>
      <w:r>
        <w:rPr>
          <w:spacing w:val="47"/>
        </w:rPr>
        <w:t xml:space="preserve"> </w:t>
      </w:r>
      <w:r>
        <w:t>La</w:t>
      </w:r>
      <w:r>
        <w:rPr>
          <w:spacing w:val="44"/>
        </w:rPr>
        <w:t xml:space="preserve"> </w:t>
      </w:r>
      <w:r>
        <w:t>falta</w:t>
      </w:r>
      <w:r>
        <w:rPr>
          <w:spacing w:val="46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efectividad</w:t>
      </w:r>
      <w:r>
        <w:rPr>
          <w:spacing w:val="46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la</w:t>
      </w:r>
      <w:r>
        <w:rPr>
          <w:spacing w:val="46"/>
        </w:rPr>
        <w:t xml:space="preserve"> </w:t>
      </w:r>
      <w:r>
        <w:t>gestión</w:t>
      </w:r>
      <w:r>
        <w:rPr>
          <w:spacing w:val="47"/>
        </w:rPr>
        <w:t xml:space="preserve"> </w:t>
      </w:r>
      <w:r>
        <w:t>de</w:t>
      </w:r>
    </w:p>
    <w:p w14:paraId="784B8390" w14:textId="77777777" w:rsidR="00C63338" w:rsidRDefault="00C63338">
      <w:pPr>
        <w:spacing w:line="259" w:lineRule="auto"/>
        <w:jc w:val="both"/>
        <w:sectPr w:rsidR="00C63338">
          <w:pgSz w:w="11910" w:h="16840"/>
          <w:pgMar w:top="1660" w:right="360" w:bottom="1180" w:left="1020" w:header="440" w:footer="998" w:gutter="0"/>
          <w:cols w:space="720"/>
        </w:sectPr>
      </w:pPr>
    </w:p>
    <w:p w14:paraId="040317AA" w14:textId="77777777" w:rsidR="00C63338" w:rsidRDefault="005A3E7C">
      <w:pPr>
        <w:pStyle w:val="Textoindependiente"/>
        <w:spacing w:before="112" w:line="259" w:lineRule="auto"/>
        <w:ind w:left="2458" w:right="1335"/>
        <w:jc w:val="both"/>
      </w:pPr>
      <w:r>
        <w:lastRenderedPageBreak/>
        <w:t>Estado, sumado al empoderamiento del ciudadano, ha propiciado un</w:t>
      </w:r>
      <w:r>
        <w:rPr>
          <w:spacing w:val="-59"/>
        </w:rPr>
        <w:t xml:space="preserve"> </w:t>
      </w:r>
      <w:r>
        <w:t>clima de permanente inestabilidad social en el país. En efecto, el</w:t>
      </w:r>
      <w:r>
        <w:rPr>
          <w:spacing w:val="1"/>
        </w:rPr>
        <w:t xml:space="preserve"> </w:t>
      </w:r>
      <w:r>
        <w:t>mantenimiento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condiciones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desigualdad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débil</w:t>
      </w:r>
      <w:r>
        <w:rPr>
          <w:spacing w:val="1"/>
        </w:rPr>
        <w:t xml:space="preserve"> </w:t>
      </w:r>
      <w:r>
        <w:t>gobernabilidad contribuyen en el incremento de los indicadores de</w:t>
      </w:r>
      <w:r>
        <w:rPr>
          <w:spacing w:val="1"/>
        </w:rPr>
        <w:t xml:space="preserve"> </w:t>
      </w:r>
      <w:r>
        <w:t>victimización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delitos</w:t>
      </w:r>
      <w:r>
        <w:rPr>
          <w:spacing w:val="-5"/>
        </w:rPr>
        <w:t xml:space="preserve"> </w:t>
      </w:r>
      <w:r>
        <w:t>comunes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zonas</w:t>
      </w:r>
      <w:r>
        <w:rPr>
          <w:spacing w:val="-3"/>
        </w:rPr>
        <w:t xml:space="preserve"> </w:t>
      </w:r>
      <w:r>
        <w:t>urbanas</w:t>
      </w:r>
      <w:r>
        <w:rPr>
          <w:spacing w:val="-1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pobladas.</w:t>
      </w:r>
    </w:p>
    <w:p w14:paraId="05AF7B0D" w14:textId="77777777" w:rsidR="00C63338" w:rsidRDefault="00C63338">
      <w:pPr>
        <w:pStyle w:val="Textoindependiente"/>
        <w:spacing w:before="8"/>
        <w:rPr>
          <w:sz w:val="23"/>
        </w:rPr>
      </w:pPr>
    </w:p>
    <w:p w14:paraId="38104E3B" w14:textId="77777777" w:rsidR="00C63338" w:rsidRDefault="005A3E7C">
      <w:pPr>
        <w:pStyle w:val="Prrafodelista"/>
        <w:numPr>
          <w:ilvl w:val="1"/>
          <w:numId w:val="11"/>
        </w:numPr>
        <w:tabs>
          <w:tab w:val="left" w:pos="2101"/>
        </w:tabs>
        <w:spacing w:before="1"/>
      </w:pPr>
      <w:r>
        <w:t>Matriz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análisis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escenarios</w:t>
      </w:r>
      <w:r>
        <w:rPr>
          <w:spacing w:val="-3"/>
        </w:rPr>
        <w:t xml:space="preserve"> </w:t>
      </w:r>
      <w:r>
        <w:t>contextuales</w:t>
      </w:r>
    </w:p>
    <w:p w14:paraId="64960339" w14:textId="77777777" w:rsidR="00C63338" w:rsidRDefault="00C63338">
      <w:pPr>
        <w:pStyle w:val="Textoindependiente"/>
        <w:rPr>
          <w:sz w:val="20"/>
        </w:rPr>
      </w:pPr>
    </w:p>
    <w:p w14:paraId="6A06A115" w14:textId="77777777" w:rsidR="00C63338" w:rsidRDefault="00C63338">
      <w:pPr>
        <w:pStyle w:val="Textoindependiente"/>
        <w:spacing w:before="1"/>
        <w:rPr>
          <w:sz w:val="19"/>
        </w:rPr>
      </w:pPr>
    </w:p>
    <w:tbl>
      <w:tblPr>
        <w:tblStyle w:val="TableNormal"/>
        <w:tblW w:w="0" w:type="auto"/>
        <w:tblInd w:w="6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2"/>
        <w:gridCol w:w="1985"/>
        <w:gridCol w:w="1274"/>
        <w:gridCol w:w="2551"/>
        <w:gridCol w:w="1277"/>
        <w:gridCol w:w="991"/>
      </w:tblGrid>
      <w:tr w:rsidR="00C63338" w14:paraId="2445EE84" w14:textId="77777777">
        <w:trPr>
          <w:trHeight w:val="366"/>
        </w:trPr>
        <w:tc>
          <w:tcPr>
            <w:tcW w:w="1272" w:type="dxa"/>
          </w:tcPr>
          <w:p w14:paraId="1B5E9ABE" w14:textId="77777777" w:rsidR="00C63338" w:rsidRDefault="005A3E7C">
            <w:pPr>
              <w:pStyle w:val="TableParagraph"/>
              <w:spacing w:before="92"/>
              <w:ind w:left="25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Escenario</w:t>
            </w:r>
          </w:p>
        </w:tc>
        <w:tc>
          <w:tcPr>
            <w:tcW w:w="1985" w:type="dxa"/>
          </w:tcPr>
          <w:p w14:paraId="17632505" w14:textId="77777777" w:rsidR="00C63338" w:rsidRDefault="005A3E7C">
            <w:pPr>
              <w:pStyle w:val="TableParagraph"/>
              <w:spacing w:before="92"/>
              <w:ind w:left="53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Descripción</w:t>
            </w:r>
          </w:p>
        </w:tc>
        <w:tc>
          <w:tcPr>
            <w:tcW w:w="1274" w:type="dxa"/>
          </w:tcPr>
          <w:p w14:paraId="518FFAEB" w14:textId="77777777" w:rsidR="00C63338" w:rsidRDefault="005A3E7C">
            <w:pPr>
              <w:pStyle w:val="TableParagraph"/>
              <w:spacing w:line="182" w:lineRule="exact"/>
              <w:ind w:left="170" w:right="140" w:firstLine="14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 -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oportunidad</w:t>
            </w:r>
          </w:p>
        </w:tc>
        <w:tc>
          <w:tcPr>
            <w:tcW w:w="2551" w:type="dxa"/>
          </w:tcPr>
          <w:p w14:paraId="1B99FBDD" w14:textId="77777777" w:rsidR="00C63338" w:rsidRDefault="005A3E7C">
            <w:pPr>
              <w:pStyle w:val="TableParagraph"/>
              <w:spacing w:before="92"/>
              <w:ind w:left="113" w:right="10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Análisis</w:t>
            </w:r>
          </w:p>
        </w:tc>
        <w:tc>
          <w:tcPr>
            <w:tcW w:w="1277" w:type="dxa"/>
          </w:tcPr>
          <w:p w14:paraId="7D6015BD" w14:textId="77777777" w:rsidR="00C63338" w:rsidRDefault="005A3E7C">
            <w:pPr>
              <w:pStyle w:val="TableParagraph"/>
              <w:spacing w:line="182" w:lineRule="exact"/>
              <w:ind w:left="113" w:right="94" w:firstLine="4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Probabilidad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ocurrencia</w:t>
            </w:r>
          </w:p>
        </w:tc>
        <w:tc>
          <w:tcPr>
            <w:tcW w:w="991" w:type="dxa"/>
          </w:tcPr>
          <w:p w14:paraId="6A2EE64C" w14:textId="77777777" w:rsidR="00C63338" w:rsidRDefault="005A3E7C">
            <w:pPr>
              <w:pStyle w:val="TableParagraph"/>
              <w:spacing w:line="182" w:lineRule="exact"/>
              <w:ind w:left="145" w:right="113" w:firstLine="4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Impacto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potencial</w:t>
            </w:r>
          </w:p>
        </w:tc>
      </w:tr>
      <w:tr w:rsidR="00C63338" w14:paraId="1BF73C75" w14:textId="77777777">
        <w:trPr>
          <w:trHeight w:val="544"/>
        </w:trPr>
        <w:tc>
          <w:tcPr>
            <w:tcW w:w="1272" w:type="dxa"/>
            <w:vMerge w:val="restart"/>
          </w:tcPr>
          <w:p w14:paraId="29DC0FED" w14:textId="77777777" w:rsidR="00C63338" w:rsidRDefault="005A3E7C">
            <w:pPr>
              <w:pStyle w:val="TableParagraph"/>
              <w:spacing w:before="1"/>
              <w:ind w:left="107" w:right="379"/>
              <w:rPr>
                <w:sz w:val="16"/>
              </w:rPr>
            </w:pPr>
            <w:r>
              <w:rPr>
                <w:sz w:val="16"/>
              </w:rPr>
              <w:t>Disrupción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ambiental</w:t>
            </w:r>
          </w:p>
        </w:tc>
        <w:tc>
          <w:tcPr>
            <w:tcW w:w="1985" w:type="dxa"/>
            <w:vMerge w:val="restart"/>
          </w:tcPr>
          <w:p w14:paraId="7A5BC5FE" w14:textId="77777777" w:rsidR="00C63338" w:rsidRDefault="005A3E7C">
            <w:pPr>
              <w:pStyle w:val="TableParagraph"/>
              <w:spacing w:before="1"/>
              <w:ind w:left="105" w:right="96"/>
              <w:jc w:val="both"/>
              <w:rPr>
                <w:sz w:val="16"/>
              </w:rPr>
            </w:pPr>
            <w:r>
              <w:rPr>
                <w:sz w:val="16"/>
              </w:rPr>
              <w:t>Incremento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desastres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naturales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pérdidas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biodiversas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ambiental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por la no priorización 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políticas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ambientales,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solo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reactivación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económica.</w:t>
            </w:r>
          </w:p>
        </w:tc>
        <w:tc>
          <w:tcPr>
            <w:tcW w:w="1274" w:type="dxa"/>
          </w:tcPr>
          <w:p w14:paraId="2DC7ABBE" w14:textId="77777777" w:rsidR="00C63338" w:rsidRDefault="00C63338">
            <w:pPr>
              <w:pStyle w:val="TableParagraph"/>
              <w:spacing w:before="8"/>
              <w:rPr>
                <w:sz w:val="15"/>
              </w:rPr>
            </w:pPr>
          </w:p>
          <w:p w14:paraId="60146546" w14:textId="77777777" w:rsidR="00C63338" w:rsidRDefault="005A3E7C">
            <w:pPr>
              <w:pStyle w:val="TableParagraph"/>
              <w:ind w:left="176" w:right="166"/>
              <w:jc w:val="center"/>
              <w:rPr>
                <w:sz w:val="16"/>
              </w:rPr>
            </w:pPr>
            <w:r>
              <w:rPr>
                <w:sz w:val="16"/>
              </w:rPr>
              <w:t>Oportunidad</w:t>
            </w:r>
          </w:p>
        </w:tc>
        <w:tc>
          <w:tcPr>
            <w:tcW w:w="2551" w:type="dxa"/>
          </w:tcPr>
          <w:p w14:paraId="097E12B0" w14:textId="77777777" w:rsidR="00C63338" w:rsidRDefault="00C63338">
            <w:pPr>
              <w:pStyle w:val="TableParagraph"/>
              <w:spacing w:before="8"/>
              <w:rPr>
                <w:sz w:val="15"/>
              </w:rPr>
            </w:pPr>
          </w:p>
          <w:p w14:paraId="449F9EC3" w14:textId="77777777" w:rsidR="00C63338" w:rsidRDefault="005A3E7C">
            <w:pPr>
              <w:pStyle w:val="TableParagraph"/>
              <w:ind w:left="113" w:right="100"/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1277" w:type="dxa"/>
          </w:tcPr>
          <w:p w14:paraId="3A9A7ADA" w14:textId="77777777" w:rsidR="00C63338" w:rsidRDefault="00C63338">
            <w:pPr>
              <w:pStyle w:val="TableParagraph"/>
              <w:spacing w:before="8"/>
              <w:rPr>
                <w:sz w:val="15"/>
              </w:rPr>
            </w:pPr>
          </w:p>
          <w:p w14:paraId="5367D922" w14:textId="77777777" w:rsidR="00C63338" w:rsidRDefault="005A3E7C">
            <w:pPr>
              <w:pStyle w:val="TableParagraph"/>
              <w:ind w:left="429" w:right="417"/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991" w:type="dxa"/>
          </w:tcPr>
          <w:p w14:paraId="5201C252" w14:textId="77777777" w:rsidR="00C63338" w:rsidRDefault="00C63338">
            <w:pPr>
              <w:pStyle w:val="TableParagraph"/>
              <w:spacing w:before="8"/>
              <w:rPr>
                <w:sz w:val="15"/>
              </w:rPr>
            </w:pPr>
          </w:p>
          <w:p w14:paraId="28889CE1" w14:textId="77777777" w:rsidR="00C63338" w:rsidRDefault="005A3E7C">
            <w:pPr>
              <w:pStyle w:val="TableParagraph"/>
              <w:ind w:left="344" w:right="330"/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</w:tr>
      <w:tr w:rsidR="00C63338" w14:paraId="592E6E94" w14:textId="77777777">
        <w:trPr>
          <w:trHeight w:val="1656"/>
        </w:trPr>
        <w:tc>
          <w:tcPr>
            <w:tcW w:w="1272" w:type="dxa"/>
            <w:vMerge/>
            <w:tcBorders>
              <w:top w:val="nil"/>
            </w:tcBorders>
          </w:tcPr>
          <w:p w14:paraId="76D70A60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14:paraId="32B5F5B8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</w:tcPr>
          <w:p w14:paraId="09A05C9A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680D41BB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5F9F8F34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0745A9CB" w14:textId="77777777" w:rsidR="00C63338" w:rsidRDefault="005A3E7C">
            <w:pPr>
              <w:pStyle w:val="TableParagraph"/>
              <w:spacing w:before="117"/>
              <w:ind w:left="174" w:right="166"/>
              <w:jc w:val="center"/>
              <w:rPr>
                <w:sz w:val="16"/>
              </w:rPr>
            </w:pPr>
            <w:r>
              <w:rPr>
                <w:sz w:val="16"/>
              </w:rPr>
              <w:t>Riesgo</w:t>
            </w:r>
          </w:p>
        </w:tc>
        <w:tc>
          <w:tcPr>
            <w:tcW w:w="2551" w:type="dxa"/>
          </w:tcPr>
          <w:p w14:paraId="168F7371" w14:textId="77777777" w:rsidR="00C63338" w:rsidRDefault="005A3E7C">
            <w:pPr>
              <w:pStyle w:val="TableParagraph"/>
              <w:spacing w:before="1"/>
              <w:ind w:left="108" w:right="92"/>
              <w:jc w:val="both"/>
              <w:rPr>
                <w:sz w:val="16"/>
              </w:rPr>
            </w:pPr>
            <w:r>
              <w:rPr>
                <w:sz w:val="16"/>
              </w:rPr>
              <w:t>Junto a la elevada probabilidad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 ocurrencia de un terremoto 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fenómeno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niño,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otros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desastres naturales no permiten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 crecimiento organizado de las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ciudades a nivel nacional y por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ello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generan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condiciones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</w:p>
          <w:p w14:paraId="184C6D5A" w14:textId="77777777" w:rsidR="00C63338" w:rsidRDefault="005A3E7C">
            <w:pPr>
              <w:pStyle w:val="TableParagraph"/>
              <w:spacing w:line="182" w:lineRule="exact"/>
              <w:ind w:left="108" w:right="95"/>
              <w:jc w:val="both"/>
              <w:rPr>
                <w:sz w:val="16"/>
              </w:rPr>
            </w:pPr>
            <w:r>
              <w:rPr>
                <w:sz w:val="16"/>
              </w:rPr>
              <w:t>violencia y delincuencia a nivel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comunidades.</w:t>
            </w:r>
          </w:p>
        </w:tc>
        <w:tc>
          <w:tcPr>
            <w:tcW w:w="1277" w:type="dxa"/>
          </w:tcPr>
          <w:p w14:paraId="470BCB1E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2A7C2B4C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7895BD93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2396AEBC" w14:textId="77777777" w:rsidR="00C63338" w:rsidRDefault="005A3E7C">
            <w:pPr>
              <w:pStyle w:val="TableParagraph"/>
              <w:spacing w:before="117"/>
              <w:ind w:left="11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91" w:type="dxa"/>
          </w:tcPr>
          <w:p w14:paraId="66BA1F5D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0D520E0D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1FF1C558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192C726D" w14:textId="77777777" w:rsidR="00C63338" w:rsidRDefault="005A3E7C">
            <w:pPr>
              <w:pStyle w:val="TableParagraph"/>
              <w:spacing w:before="117"/>
              <w:ind w:left="13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 w:rsidR="00C63338" w14:paraId="561CEA24" w14:textId="77777777">
        <w:trPr>
          <w:trHeight w:val="1288"/>
        </w:trPr>
        <w:tc>
          <w:tcPr>
            <w:tcW w:w="1272" w:type="dxa"/>
            <w:vMerge w:val="restart"/>
          </w:tcPr>
          <w:p w14:paraId="6554F955" w14:textId="77777777" w:rsidR="00C63338" w:rsidRDefault="005A3E7C">
            <w:pPr>
              <w:pStyle w:val="TableParagraph"/>
              <w:spacing w:before="1"/>
              <w:ind w:left="107" w:right="325"/>
              <w:rPr>
                <w:sz w:val="16"/>
              </w:rPr>
            </w:pPr>
            <w:r>
              <w:rPr>
                <w:sz w:val="16"/>
              </w:rPr>
              <w:t>Disrupción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tecnológica</w:t>
            </w:r>
          </w:p>
        </w:tc>
        <w:tc>
          <w:tcPr>
            <w:tcW w:w="1985" w:type="dxa"/>
            <w:vMerge w:val="restart"/>
          </w:tcPr>
          <w:p w14:paraId="07EE1C5B" w14:textId="77777777" w:rsidR="00C63338" w:rsidRDefault="005A3E7C">
            <w:pPr>
              <w:pStyle w:val="TableParagraph"/>
              <w:tabs>
                <w:tab w:val="left" w:pos="681"/>
                <w:tab w:val="left" w:pos="1225"/>
              </w:tabs>
              <w:spacing w:before="1"/>
              <w:ind w:left="81" w:right="96"/>
              <w:rPr>
                <w:sz w:val="16"/>
              </w:rPr>
            </w:pPr>
            <w:r>
              <w:rPr>
                <w:sz w:val="16"/>
              </w:rPr>
              <w:t>Incremento de 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mecanización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robótica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z w:val="16"/>
              </w:rPr>
              <w:tab/>
              <w:t>la</w:t>
            </w:r>
            <w:r>
              <w:rPr>
                <w:sz w:val="16"/>
              </w:rPr>
              <w:tab/>
              <w:t>industria,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incremento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uso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tecnologías,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importancia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educación</w:t>
            </w:r>
            <w:r>
              <w:rPr>
                <w:spacing w:val="30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competencias,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masificación del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internet.</w:t>
            </w:r>
          </w:p>
        </w:tc>
        <w:tc>
          <w:tcPr>
            <w:tcW w:w="1274" w:type="dxa"/>
          </w:tcPr>
          <w:p w14:paraId="54C286CE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45BA6C12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1BD0C336" w14:textId="77777777" w:rsidR="00C63338" w:rsidRDefault="005A3E7C">
            <w:pPr>
              <w:pStyle w:val="TableParagraph"/>
              <w:spacing w:before="139"/>
              <w:ind w:left="176" w:right="166"/>
              <w:jc w:val="center"/>
              <w:rPr>
                <w:sz w:val="16"/>
              </w:rPr>
            </w:pPr>
            <w:r>
              <w:rPr>
                <w:sz w:val="16"/>
              </w:rPr>
              <w:t>Oportunidad</w:t>
            </w:r>
          </w:p>
        </w:tc>
        <w:tc>
          <w:tcPr>
            <w:tcW w:w="2551" w:type="dxa"/>
          </w:tcPr>
          <w:p w14:paraId="32DDABD6" w14:textId="77777777" w:rsidR="00C63338" w:rsidRDefault="005A3E7C">
            <w:pPr>
              <w:pStyle w:val="TableParagraph"/>
              <w:spacing w:before="1"/>
              <w:ind w:left="108" w:right="91"/>
              <w:jc w:val="both"/>
              <w:rPr>
                <w:sz w:val="16"/>
              </w:rPr>
            </w:pPr>
            <w:r>
              <w:rPr>
                <w:sz w:val="16"/>
              </w:rPr>
              <w:t>El incremento de la finalización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escolarización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competencias tecnológicas y 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herramientas</w:t>
            </w:r>
            <w:r>
              <w:rPr>
                <w:spacing w:val="4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vigilancia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control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situacional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contribuyen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disminución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</w:p>
          <w:p w14:paraId="7D15F393" w14:textId="77777777" w:rsidR="00C63338" w:rsidRDefault="005A3E7C">
            <w:pPr>
              <w:pStyle w:val="TableParagraph"/>
              <w:spacing w:line="163" w:lineRule="exact"/>
              <w:ind w:left="108"/>
              <w:jc w:val="both"/>
              <w:rPr>
                <w:sz w:val="16"/>
              </w:rPr>
            </w:pP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delincuencia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juvenil.</w:t>
            </w:r>
          </w:p>
        </w:tc>
        <w:tc>
          <w:tcPr>
            <w:tcW w:w="1277" w:type="dxa"/>
          </w:tcPr>
          <w:p w14:paraId="4E2E4F81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61ACE080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402D8A22" w14:textId="77777777" w:rsidR="00C63338" w:rsidRDefault="005A3E7C">
            <w:pPr>
              <w:pStyle w:val="TableParagraph"/>
              <w:spacing w:before="139"/>
              <w:ind w:left="11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91" w:type="dxa"/>
          </w:tcPr>
          <w:p w14:paraId="2E1908F4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117940E0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73BA88BF" w14:textId="77777777" w:rsidR="00C63338" w:rsidRDefault="005A3E7C">
            <w:pPr>
              <w:pStyle w:val="TableParagraph"/>
              <w:spacing w:before="139"/>
              <w:ind w:left="13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 w:rsidR="00C63338" w14:paraId="35E0815B" w14:textId="77777777">
        <w:trPr>
          <w:trHeight w:val="2392"/>
        </w:trPr>
        <w:tc>
          <w:tcPr>
            <w:tcW w:w="1272" w:type="dxa"/>
            <w:vMerge/>
            <w:tcBorders>
              <w:top w:val="nil"/>
            </w:tcBorders>
          </w:tcPr>
          <w:p w14:paraId="2E4F5081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14:paraId="33D02E25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</w:tcPr>
          <w:p w14:paraId="54870DA4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5C23425D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4FB5D84E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0E37FF1B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15426F53" w14:textId="77777777" w:rsidR="00C63338" w:rsidRDefault="00C63338">
            <w:pPr>
              <w:pStyle w:val="TableParagraph"/>
              <w:spacing w:before="1"/>
              <w:rPr>
                <w:sz w:val="24"/>
              </w:rPr>
            </w:pPr>
          </w:p>
          <w:p w14:paraId="30B585B1" w14:textId="77777777" w:rsidR="00C63338" w:rsidRDefault="005A3E7C">
            <w:pPr>
              <w:pStyle w:val="TableParagraph"/>
              <w:ind w:left="174" w:right="166"/>
              <w:jc w:val="center"/>
              <w:rPr>
                <w:sz w:val="16"/>
              </w:rPr>
            </w:pPr>
            <w:r>
              <w:rPr>
                <w:sz w:val="16"/>
              </w:rPr>
              <w:t>Riesgo</w:t>
            </w:r>
          </w:p>
        </w:tc>
        <w:tc>
          <w:tcPr>
            <w:tcW w:w="2551" w:type="dxa"/>
          </w:tcPr>
          <w:p w14:paraId="3ED6962B" w14:textId="77777777" w:rsidR="00C63338" w:rsidRDefault="005A3E7C">
            <w:pPr>
              <w:pStyle w:val="TableParagraph"/>
              <w:spacing w:before="1"/>
              <w:ind w:left="108" w:right="91"/>
              <w:jc w:val="both"/>
              <w:rPr>
                <w:sz w:val="16"/>
              </w:rPr>
            </w:pPr>
            <w:r>
              <w:rPr>
                <w:sz w:val="16"/>
              </w:rPr>
              <w:t>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mecanización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puede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remplazar a la mano de obra 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afecta </w:t>
            </w:r>
            <w:r>
              <w:rPr>
                <w:sz w:val="16"/>
              </w:rPr>
              <w:t>las posibilidades laborales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población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joven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acompañado de la permanencia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desarrollo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desigual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incrementen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número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adolescentes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deserción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escolar. Asimismo, permite que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organizaciones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grupos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criminales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incluyan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uso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</w:p>
          <w:p w14:paraId="494BB24F" w14:textId="77777777" w:rsidR="00C63338" w:rsidRDefault="005A3E7C">
            <w:pPr>
              <w:pStyle w:val="TableParagraph"/>
              <w:spacing w:line="184" w:lineRule="exact"/>
              <w:ind w:left="108" w:right="91"/>
              <w:jc w:val="both"/>
              <w:rPr>
                <w:sz w:val="16"/>
              </w:rPr>
            </w:pPr>
            <w:r>
              <w:rPr>
                <w:sz w:val="16"/>
              </w:rPr>
              <w:t>herramientas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informáticas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ejecutar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ciberdelitos.</w:t>
            </w:r>
          </w:p>
        </w:tc>
        <w:tc>
          <w:tcPr>
            <w:tcW w:w="1277" w:type="dxa"/>
          </w:tcPr>
          <w:p w14:paraId="78044D7F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581E084E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13318C41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6EDE4D03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613D5D28" w14:textId="77777777" w:rsidR="00C63338" w:rsidRDefault="00C63338">
            <w:pPr>
              <w:pStyle w:val="TableParagraph"/>
              <w:spacing w:before="1"/>
              <w:rPr>
                <w:sz w:val="24"/>
              </w:rPr>
            </w:pPr>
          </w:p>
          <w:p w14:paraId="0A2BA51F" w14:textId="77777777" w:rsidR="00C63338" w:rsidRDefault="005A3E7C"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91" w:type="dxa"/>
          </w:tcPr>
          <w:p w14:paraId="476A44B8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52DB11FF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394E4498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0AAA56B6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43CD2F47" w14:textId="77777777" w:rsidR="00C63338" w:rsidRDefault="00C63338">
            <w:pPr>
              <w:pStyle w:val="TableParagraph"/>
              <w:spacing w:before="1"/>
              <w:rPr>
                <w:sz w:val="24"/>
              </w:rPr>
            </w:pPr>
          </w:p>
          <w:p w14:paraId="319B823F" w14:textId="77777777" w:rsidR="00C63338" w:rsidRDefault="005A3E7C"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 w:rsidR="00C63338" w14:paraId="01397494" w14:textId="77777777">
        <w:trPr>
          <w:trHeight w:val="582"/>
        </w:trPr>
        <w:tc>
          <w:tcPr>
            <w:tcW w:w="1272" w:type="dxa"/>
            <w:vMerge w:val="restart"/>
          </w:tcPr>
          <w:p w14:paraId="00CF4B11" w14:textId="77777777" w:rsidR="00C63338" w:rsidRDefault="005A3E7C">
            <w:pPr>
              <w:pStyle w:val="TableParagraph"/>
              <w:spacing w:before="1"/>
              <w:ind w:left="107" w:right="96"/>
              <w:rPr>
                <w:sz w:val="16"/>
              </w:rPr>
            </w:pPr>
            <w:r>
              <w:rPr>
                <w:sz w:val="16"/>
              </w:rPr>
              <w:t>Ocurrencia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desastre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mayor</w:t>
            </w:r>
          </w:p>
        </w:tc>
        <w:tc>
          <w:tcPr>
            <w:tcW w:w="1985" w:type="dxa"/>
            <w:vMerge w:val="restart"/>
          </w:tcPr>
          <w:p w14:paraId="2B7F77D6" w14:textId="77777777" w:rsidR="00C63338" w:rsidRDefault="005A3E7C">
            <w:pPr>
              <w:pStyle w:val="TableParagraph"/>
              <w:tabs>
                <w:tab w:val="left" w:pos="856"/>
                <w:tab w:val="left" w:pos="1009"/>
                <w:tab w:val="left" w:pos="1324"/>
                <w:tab w:val="left" w:pos="1609"/>
                <w:tab w:val="left" w:pos="1671"/>
              </w:tabs>
              <w:spacing w:before="1"/>
              <w:ind w:left="81" w:right="96"/>
              <w:rPr>
                <w:sz w:val="16"/>
              </w:rPr>
            </w:pPr>
            <w:r>
              <w:rPr>
                <w:sz w:val="16"/>
              </w:rPr>
              <w:t>Ocurrencia de un gran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terremoto o desastre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natural</w:t>
            </w:r>
            <w:r>
              <w:rPr>
                <w:sz w:val="16"/>
              </w:rPr>
              <w:tab/>
              <w:t>mayor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que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termina</w:t>
            </w:r>
            <w:r>
              <w:rPr>
                <w:sz w:val="16"/>
              </w:rPr>
              <w:tab/>
              <w:t>por</w:t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generar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pérdidas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económicas</w:t>
            </w:r>
            <w:r>
              <w:rPr>
                <w:spacing w:val="30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daño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a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las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infraestructuras.</w:t>
            </w:r>
          </w:p>
        </w:tc>
        <w:tc>
          <w:tcPr>
            <w:tcW w:w="1274" w:type="dxa"/>
          </w:tcPr>
          <w:p w14:paraId="54250A1C" w14:textId="77777777" w:rsidR="00C63338" w:rsidRDefault="00C63338">
            <w:pPr>
              <w:pStyle w:val="TableParagraph"/>
              <w:spacing w:before="4"/>
              <w:rPr>
                <w:sz w:val="17"/>
              </w:rPr>
            </w:pPr>
          </w:p>
          <w:p w14:paraId="2C01B073" w14:textId="77777777" w:rsidR="00C63338" w:rsidRDefault="005A3E7C">
            <w:pPr>
              <w:pStyle w:val="TableParagraph"/>
              <w:ind w:left="176" w:right="166"/>
              <w:jc w:val="center"/>
              <w:rPr>
                <w:sz w:val="16"/>
              </w:rPr>
            </w:pPr>
            <w:r>
              <w:rPr>
                <w:sz w:val="16"/>
              </w:rPr>
              <w:t>Oportunidad</w:t>
            </w:r>
          </w:p>
        </w:tc>
        <w:tc>
          <w:tcPr>
            <w:tcW w:w="2551" w:type="dxa"/>
          </w:tcPr>
          <w:p w14:paraId="57DAE685" w14:textId="77777777" w:rsidR="00C63338" w:rsidRDefault="00C63338">
            <w:pPr>
              <w:pStyle w:val="TableParagraph"/>
              <w:spacing w:before="4"/>
              <w:rPr>
                <w:sz w:val="17"/>
              </w:rPr>
            </w:pPr>
          </w:p>
          <w:p w14:paraId="03CA65BF" w14:textId="77777777" w:rsidR="00C63338" w:rsidRDefault="005A3E7C">
            <w:pPr>
              <w:pStyle w:val="TableParagraph"/>
              <w:ind w:left="113" w:right="100"/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1277" w:type="dxa"/>
          </w:tcPr>
          <w:p w14:paraId="06ADF34F" w14:textId="77777777" w:rsidR="00C63338" w:rsidRDefault="00C63338">
            <w:pPr>
              <w:pStyle w:val="TableParagraph"/>
              <w:spacing w:before="4"/>
              <w:rPr>
                <w:sz w:val="17"/>
              </w:rPr>
            </w:pPr>
          </w:p>
          <w:p w14:paraId="5A5BC389" w14:textId="77777777" w:rsidR="00C63338" w:rsidRDefault="005A3E7C">
            <w:pPr>
              <w:pStyle w:val="TableParagraph"/>
              <w:ind w:left="429" w:right="417"/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991" w:type="dxa"/>
          </w:tcPr>
          <w:p w14:paraId="0D69548F" w14:textId="77777777" w:rsidR="00C63338" w:rsidRDefault="00C63338">
            <w:pPr>
              <w:pStyle w:val="TableParagraph"/>
              <w:spacing w:before="4"/>
              <w:rPr>
                <w:sz w:val="17"/>
              </w:rPr>
            </w:pPr>
          </w:p>
          <w:p w14:paraId="1CDDBA1C" w14:textId="77777777" w:rsidR="00C63338" w:rsidRDefault="005A3E7C">
            <w:pPr>
              <w:pStyle w:val="TableParagraph"/>
              <w:ind w:left="344" w:right="330"/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</w:tr>
      <w:tr w:rsidR="00C63338" w14:paraId="346C8AF2" w14:textId="77777777">
        <w:trPr>
          <w:trHeight w:val="2392"/>
        </w:trPr>
        <w:tc>
          <w:tcPr>
            <w:tcW w:w="1272" w:type="dxa"/>
            <w:vMerge/>
            <w:tcBorders>
              <w:top w:val="nil"/>
            </w:tcBorders>
          </w:tcPr>
          <w:p w14:paraId="143A1248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14:paraId="12DC16B2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</w:tcPr>
          <w:p w14:paraId="205F7508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0919853F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331968BD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70D3E83F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0C81A952" w14:textId="77777777" w:rsidR="00C63338" w:rsidRDefault="00C63338">
            <w:pPr>
              <w:pStyle w:val="TableParagraph"/>
              <w:spacing w:before="1"/>
              <w:rPr>
                <w:sz w:val="24"/>
              </w:rPr>
            </w:pPr>
          </w:p>
          <w:p w14:paraId="6549645C" w14:textId="77777777" w:rsidR="00C63338" w:rsidRDefault="005A3E7C">
            <w:pPr>
              <w:pStyle w:val="TableParagraph"/>
              <w:ind w:left="174" w:right="166"/>
              <w:jc w:val="center"/>
              <w:rPr>
                <w:sz w:val="16"/>
              </w:rPr>
            </w:pPr>
            <w:r>
              <w:rPr>
                <w:sz w:val="16"/>
              </w:rPr>
              <w:t>Riesgo</w:t>
            </w:r>
          </w:p>
        </w:tc>
        <w:tc>
          <w:tcPr>
            <w:tcW w:w="2551" w:type="dxa"/>
          </w:tcPr>
          <w:p w14:paraId="4B9C18C1" w14:textId="77777777" w:rsidR="00C63338" w:rsidRDefault="005A3E7C">
            <w:pPr>
              <w:pStyle w:val="TableParagraph"/>
              <w:spacing w:before="1"/>
              <w:ind w:left="108" w:right="92"/>
              <w:jc w:val="both"/>
              <w:rPr>
                <w:sz w:val="16"/>
              </w:rPr>
            </w:pPr>
            <w:r>
              <w:rPr>
                <w:sz w:val="16"/>
              </w:rPr>
              <w:t>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destrucción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ciudades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favorece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desorganización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social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comunidades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pérdida de la cohesión social por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ello contribuye con factores que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propician el desarrollo del delito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adolescentes.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desastres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naturales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como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terremoto o fenómenos del niño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generar inestabilidad económica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social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lo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cual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favorece</w:t>
            </w:r>
          </w:p>
          <w:p w14:paraId="3E6E7D34" w14:textId="77777777" w:rsidR="00C63338" w:rsidRDefault="005A3E7C">
            <w:pPr>
              <w:pStyle w:val="TableParagraph"/>
              <w:spacing w:line="184" w:lineRule="exact"/>
              <w:ind w:left="108" w:right="95"/>
              <w:jc w:val="both"/>
              <w:rPr>
                <w:sz w:val="16"/>
              </w:rPr>
            </w:pPr>
            <w:r>
              <w:rPr>
                <w:sz w:val="16"/>
              </w:rPr>
              <w:t>contextos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riesgo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desarrollo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adolescente.</w:t>
            </w:r>
          </w:p>
        </w:tc>
        <w:tc>
          <w:tcPr>
            <w:tcW w:w="1277" w:type="dxa"/>
          </w:tcPr>
          <w:p w14:paraId="2FC60C9B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5BDE728B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7FDD2F56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636DE536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09FF22E9" w14:textId="77777777" w:rsidR="00C63338" w:rsidRDefault="00C63338">
            <w:pPr>
              <w:pStyle w:val="TableParagraph"/>
              <w:spacing w:before="1"/>
              <w:rPr>
                <w:sz w:val="24"/>
              </w:rPr>
            </w:pPr>
          </w:p>
          <w:p w14:paraId="1BEAF367" w14:textId="77777777" w:rsidR="00C63338" w:rsidRDefault="005A3E7C"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91" w:type="dxa"/>
          </w:tcPr>
          <w:p w14:paraId="1F887715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514D311A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19618F6F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4EC858C2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7701F698" w14:textId="77777777" w:rsidR="00C63338" w:rsidRDefault="00C63338">
            <w:pPr>
              <w:pStyle w:val="TableParagraph"/>
              <w:spacing w:before="1"/>
              <w:rPr>
                <w:sz w:val="24"/>
              </w:rPr>
            </w:pPr>
          </w:p>
          <w:p w14:paraId="215E298B" w14:textId="77777777" w:rsidR="00C63338" w:rsidRDefault="005A3E7C"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 w:rsidR="00C63338" w14:paraId="42742626" w14:textId="77777777">
        <w:trPr>
          <w:trHeight w:val="470"/>
        </w:trPr>
        <w:tc>
          <w:tcPr>
            <w:tcW w:w="1272" w:type="dxa"/>
            <w:vMerge w:val="restart"/>
          </w:tcPr>
          <w:p w14:paraId="431B2A66" w14:textId="77777777" w:rsidR="00C63338" w:rsidRDefault="005A3E7C">
            <w:pPr>
              <w:pStyle w:val="TableParagraph"/>
              <w:spacing w:before="1"/>
              <w:ind w:left="107" w:right="361"/>
              <w:rPr>
                <w:sz w:val="16"/>
              </w:rPr>
            </w:pPr>
            <w:r>
              <w:rPr>
                <w:sz w:val="16"/>
              </w:rPr>
              <w:t>Crisis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económica</w:t>
            </w:r>
          </w:p>
        </w:tc>
        <w:tc>
          <w:tcPr>
            <w:tcW w:w="1985" w:type="dxa"/>
            <w:vMerge w:val="restart"/>
          </w:tcPr>
          <w:p w14:paraId="043665A6" w14:textId="77777777" w:rsidR="00C63338" w:rsidRDefault="005A3E7C">
            <w:pPr>
              <w:pStyle w:val="TableParagraph"/>
              <w:spacing w:before="1"/>
              <w:ind w:left="81" w:right="95"/>
              <w:jc w:val="both"/>
              <w:rPr>
                <w:sz w:val="16"/>
              </w:rPr>
            </w:pPr>
            <w:r>
              <w:rPr>
                <w:sz w:val="16"/>
              </w:rPr>
              <w:t>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2030,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aún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mantienen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niveles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inestabilidad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económica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que impiden el progreso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nivel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nacional.</w:t>
            </w:r>
          </w:p>
        </w:tc>
        <w:tc>
          <w:tcPr>
            <w:tcW w:w="1274" w:type="dxa"/>
          </w:tcPr>
          <w:p w14:paraId="35E63592" w14:textId="77777777" w:rsidR="00C63338" w:rsidRDefault="005A3E7C">
            <w:pPr>
              <w:pStyle w:val="TableParagraph"/>
              <w:spacing w:before="142"/>
              <w:ind w:left="176" w:right="166"/>
              <w:jc w:val="center"/>
              <w:rPr>
                <w:sz w:val="16"/>
              </w:rPr>
            </w:pPr>
            <w:r>
              <w:rPr>
                <w:sz w:val="16"/>
              </w:rPr>
              <w:t>Oportunidad</w:t>
            </w:r>
          </w:p>
        </w:tc>
        <w:tc>
          <w:tcPr>
            <w:tcW w:w="2551" w:type="dxa"/>
          </w:tcPr>
          <w:p w14:paraId="5BA1F894" w14:textId="77777777" w:rsidR="00C63338" w:rsidRDefault="005A3E7C">
            <w:pPr>
              <w:pStyle w:val="TableParagraph"/>
              <w:spacing w:before="142"/>
              <w:ind w:left="113" w:right="100"/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1277" w:type="dxa"/>
          </w:tcPr>
          <w:p w14:paraId="6FCA3E19" w14:textId="77777777" w:rsidR="00C63338" w:rsidRDefault="005A3E7C">
            <w:pPr>
              <w:pStyle w:val="TableParagraph"/>
              <w:spacing w:before="142"/>
              <w:ind w:left="429" w:right="417"/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991" w:type="dxa"/>
          </w:tcPr>
          <w:p w14:paraId="3CBD3A58" w14:textId="77777777" w:rsidR="00C63338" w:rsidRDefault="005A3E7C">
            <w:pPr>
              <w:pStyle w:val="TableParagraph"/>
              <w:spacing w:before="142"/>
              <w:ind w:left="344" w:right="330"/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</w:tr>
      <w:tr w:rsidR="00C63338" w14:paraId="020805F5" w14:textId="77777777">
        <w:trPr>
          <w:trHeight w:val="1103"/>
        </w:trPr>
        <w:tc>
          <w:tcPr>
            <w:tcW w:w="1272" w:type="dxa"/>
            <w:vMerge/>
            <w:tcBorders>
              <w:top w:val="nil"/>
            </w:tcBorders>
          </w:tcPr>
          <w:p w14:paraId="7CE85405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14:paraId="77EC4A4F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</w:tcPr>
          <w:p w14:paraId="3EEBBAB3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7466448F" w14:textId="77777777" w:rsidR="00C63338" w:rsidRDefault="00C63338">
            <w:pPr>
              <w:pStyle w:val="TableParagraph"/>
              <w:spacing w:before="10"/>
              <w:rPr>
                <w:sz w:val="21"/>
              </w:rPr>
            </w:pPr>
          </w:p>
          <w:p w14:paraId="1261127F" w14:textId="77777777" w:rsidR="00C63338" w:rsidRDefault="005A3E7C">
            <w:pPr>
              <w:pStyle w:val="TableParagraph"/>
              <w:spacing w:before="1"/>
              <w:ind w:left="174" w:right="166"/>
              <w:jc w:val="center"/>
              <w:rPr>
                <w:sz w:val="16"/>
              </w:rPr>
            </w:pPr>
            <w:r>
              <w:rPr>
                <w:sz w:val="16"/>
              </w:rPr>
              <w:t>Riesgo</w:t>
            </w:r>
          </w:p>
        </w:tc>
        <w:tc>
          <w:tcPr>
            <w:tcW w:w="2551" w:type="dxa"/>
          </w:tcPr>
          <w:p w14:paraId="310F3F05" w14:textId="77777777" w:rsidR="00C63338" w:rsidRDefault="005A3E7C">
            <w:pPr>
              <w:pStyle w:val="TableParagraph"/>
              <w:tabs>
                <w:tab w:val="left" w:pos="1600"/>
              </w:tabs>
              <w:spacing w:before="1"/>
              <w:ind w:left="108" w:right="92"/>
              <w:jc w:val="both"/>
              <w:rPr>
                <w:sz w:val="16"/>
              </w:rPr>
            </w:pPr>
            <w:r>
              <w:rPr>
                <w:sz w:val="16"/>
              </w:rPr>
              <w:t>Los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niveles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crecimiento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económico</w:t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decrecerán,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acompañados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niveles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desigualdad social lo cual está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relacionado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presencia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</w:p>
          <w:p w14:paraId="30F17517" w14:textId="77777777" w:rsidR="00C63338" w:rsidRDefault="005A3E7C">
            <w:pPr>
              <w:pStyle w:val="TableParagraph"/>
              <w:spacing w:line="163" w:lineRule="exact"/>
              <w:ind w:left="108"/>
              <w:jc w:val="both"/>
              <w:rPr>
                <w:sz w:val="16"/>
              </w:rPr>
            </w:pPr>
            <w:r>
              <w:rPr>
                <w:sz w:val="16"/>
              </w:rPr>
              <w:t>violencia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juvenil.</w:t>
            </w:r>
          </w:p>
        </w:tc>
        <w:tc>
          <w:tcPr>
            <w:tcW w:w="1277" w:type="dxa"/>
          </w:tcPr>
          <w:p w14:paraId="3A25B7C4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5407ADD2" w14:textId="77777777" w:rsidR="00C63338" w:rsidRDefault="00C63338">
            <w:pPr>
              <w:pStyle w:val="TableParagraph"/>
              <w:spacing w:before="10"/>
              <w:rPr>
                <w:sz w:val="21"/>
              </w:rPr>
            </w:pPr>
          </w:p>
          <w:p w14:paraId="45A44667" w14:textId="77777777" w:rsidR="00C63338" w:rsidRDefault="005A3E7C">
            <w:pPr>
              <w:pStyle w:val="TableParagraph"/>
              <w:spacing w:before="1"/>
              <w:ind w:left="11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91" w:type="dxa"/>
          </w:tcPr>
          <w:p w14:paraId="4A2DB396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564F56FC" w14:textId="77777777" w:rsidR="00C63338" w:rsidRDefault="00C63338">
            <w:pPr>
              <w:pStyle w:val="TableParagraph"/>
              <w:spacing w:before="10"/>
              <w:rPr>
                <w:sz w:val="21"/>
              </w:rPr>
            </w:pPr>
          </w:p>
          <w:p w14:paraId="3CC8E50D" w14:textId="77777777" w:rsidR="00C63338" w:rsidRDefault="005A3E7C">
            <w:pPr>
              <w:pStyle w:val="TableParagraph"/>
              <w:spacing w:before="1"/>
              <w:ind w:left="13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 w:rsidR="00C63338" w14:paraId="444DFBF0" w14:textId="77777777">
        <w:trPr>
          <w:trHeight w:val="366"/>
        </w:trPr>
        <w:tc>
          <w:tcPr>
            <w:tcW w:w="1272" w:type="dxa"/>
          </w:tcPr>
          <w:p w14:paraId="08D94081" w14:textId="77777777" w:rsidR="00C63338" w:rsidRDefault="005A3E7C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Crisis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social</w:t>
            </w:r>
          </w:p>
        </w:tc>
        <w:tc>
          <w:tcPr>
            <w:tcW w:w="1985" w:type="dxa"/>
          </w:tcPr>
          <w:p w14:paraId="118C46B2" w14:textId="77777777" w:rsidR="00C63338" w:rsidRDefault="005A3E7C">
            <w:pPr>
              <w:pStyle w:val="TableParagraph"/>
              <w:tabs>
                <w:tab w:val="left" w:pos="525"/>
                <w:tab w:val="left" w:pos="995"/>
              </w:tabs>
              <w:spacing w:line="182" w:lineRule="exact"/>
              <w:ind w:left="81" w:right="95"/>
              <w:rPr>
                <w:sz w:val="16"/>
              </w:rPr>
            </w:pPr>
            <w:r>
              <w:rPr>
                <w:sz w:val="16"/>
              </w:rPr>
              <w:t>Persiste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desconfianza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z w:val="16"/>
              </w:rPr>
              <w:tab/>
              <w:t>las</w:t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instituciones</w:t>
            </w:r>
          </w:p>
        </w:tc>
        <w:tc>
          <w:tcPr>
            <w:tcW w:w="1274" w:type="dxa"/>
          </w:tcPr>
          <w:p w14:paraId="4D80DD1E" w14:textId="77777777" w:rsidR="00C63338" w:rsidRDefault="005A3E7C">
            <w:pPr>
              <w:pStyle w:val="TableParagraph"/>
              <w:spacing w:before="92"/>
              <w:ind w:left="176" w:right="166"/>
              <w:jc w:val="center"/>
              <w:rPr>
                <w:sz w:val="16"/>
              </w:rPr>
            </w:pPr>
            <w:r>
              <w:rPr>
                <w:sz w:val="16"/>
              </w:rPr>
              <w:t>Oportunidad</w:t>
            </w:r>
          </w:p>
        </w:tc>
        <w:tc>
          <w:tcPr>
            <w:tcW w:w="2551" w:type="dxa"/>
          </w:tcPr>
          <w:p w14:paraId="63AF96E9" w14:textId="77777777" w:rsidR="00C63338" w:rsidRDefault="005A3E7C">
            <w:pPr>
              <w:pStyle w:val="TableParagraph"/>
              <w:tabs>
                <w:tab w:val="left" w:pos="628"/>
                <w:tab w:val="left" w:pos="1400"/>
                <w:tab w:val="left" w:pos="1820"/>
              </w:tabs>
              <w:spacing w:line="182" w:lineRule="exact"/>
              <w:ind w:left="108" w:right="92"/>
              <w:rPr>
                <w:sz w:val="16"/>
              </w:rPr>
            </w:pPr>
            <w:r>
              <w:rPr>
                <w:sz w:val="16"/>
              </w:rPr>
              <w:t>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acceso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servicios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públicos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baja</w:t>
            </w:r>
            <w:r>
              <w:rPr>
                <w:sz w:val="16"/>
              </w:rPr>
              <w:tab/>
              <w:t>calidad,</w:t>
            </w:r>
            <w:r>
              <w:rPr>
                <w:sz w:val="16"/>
              </w:rPr>
              <w:tab/>
              <w:t>los</w:t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menores</w:t>
            </w:r>
          </w:p>
        </w:tc>
        <w:tc>
          <w:tcPr>
            <w:tcW w:w="1277" w:type="dxa"/>
          </w:tcPr>
          <w:p w14:paraId="623D440E" w14:textId="77777777" w:rsidR="00C63338" w:rsidRDefault="005A3E7C">
            <w:pPr>
              <w:pStyle w:val="TableParagraph"/>
              <w:spacing w:before="92"/>
              <w:ind w:left="11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91" w:type="dxa"/>
          </w:tcPr>
          <w:p w14:paraId="6368BE00" w14:textId="77777777" w:rsidR="00C63338" w:rsidRDefault="005A3E7C">
            <w:pPr>
              <w:pStyle w:val="TableParagraph"/>
              <w:spacing w:before="92"/>
              <w:ind w:left="13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</w:tbl>
    <w:p w14:paraId="7EC6FC47" w14:textId="77777777" w:rsidR="00C63338" w:rsidRDefault="00C63338">
      <w:pPr>
        <w:jc w:val="center"/>
        <w:rPr>
          <w:sz w:val="16"/>
        </w:rPr>
        <w:sectPr w:rsidR="00C63338">
          <w:pgSz w:w="11910" w:h="16840"/>
          <w:pgMar w:top="1660" w:right="360" w:bottom="1180" w:left="1020" w:header="440" w:footer="998" w:gutter="0"/>
          <w:cols w:space="720"/>
        </w:sectPr>
      </w:pPr>
    </w:p>
    <w:p w14:paraId="32C924AF" w14:textId="77777777" w:rsidR="00C63338" w:rsidRDefault="00C63338">
      <w:pPr>
        <w:pStyle w:val="Textoindependiente"/>
        <w:spacing w:before="6"/>
        <w:rPr>
          <w:sz w:val="9"/>
        </w:rPr>
      </w:pPr>
    </w:p>
    <w:tbl>
      <w:tblPr>
        <w:tblStyle w:val="TableNormal"/>
        <w:tblW w:w="0" w:type="auto"/>
        <w:tblInd w:w="6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2"/>
        <w:gridCol w:w="1985"/>
        <w:gridCol w:w="1274"/>
        <w:gridCol w:w="2710"/>
        <w:gridCol w:w="1118"/>
        <w:gridCol w:w="991"/>
      </w:tblGrid>
      <w:tr w:rsidR="00C63338" w14:paraId="578D67B1" w14:textId="77777777" w:rsidTr="00057F00">
        <w:trPr>
          <w:trHeight w:val="1840"/>
        </w:trPr>
        <w:tc>
          <w:tcPr>
            <w:tcW w:w="1272" w:type="dxa"/>
            <w:vMerge w:val="restart"/>
          </w:tcPr>
          <w:p w14:paraId="69910ED6" w14:textId="77777777" w:rsidR="00C63338" w:rsidRDefault="00C633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5" w:type="dxa"/>
            <w:vMerge w:val="restart"/>
          </w:tcPr>
          <w:p w14:paraId="7CF30998" w14:textId="77777777" w:rsidR="00C63338" w:rsidRDefault="005A3E7C">
            <w:pPr>
              <w:pStyle w:val="TableParagraph"/>
              <w:tabs>
                <w:tab w:val="left" w:pos="934"/>
                <w:tab w:val="left" w:pos="1464"/>
                <w:tab w:val="left" w:pos="1750"/>
              </w:tabs>
              <w:spacing w:before="1"/>
              <w:ind w:left="81" w:right="97"/>
              <w:jc w:val="both"/>
              <w:rPr>
                <w:sz w:val="16"/>
              </w:rPr>
            </w:pPr>
            <w:r>
              <w:rPr>
                <w:sz w:val="16"/>
              </w:rPr>
              <w:t>públicas y la fragilidad de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estas</w:t>
            </w:r>
            <w:r>
              <w:rPr>
                <w:sz w:val="16"/>
              </w:rPr>
              <w:tab/>
              <w:t>junto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al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descontento</w:t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social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permiten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acentuar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condiciones de violencia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social.</w:t>
            </w:r>
          </w:p>
        </w:tc>
        <w:tc>
          <w:tcPr>
            <w:tcW w:w="1274" w:type="dxa"/>
          </w:tcPr>
          <w:p w14:paraId="12C414F7" w14:textId="77777777" w:rsidR="00C63338" w:rsidRDefault="00C633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0" w:type="dxa"/>
          </w:tcPr>
          <w:p w14:paraId="07650E3E" w14:textId="3DABD8CC" w:rsidR="00C63338" w:rsidRDefault="005A3E7C">
            <w:pPr>
              <w:pStyle w:val="TableParagraph"/>
              <w:spacing w:before="1"/>
              <w:ind w:left="108" w:right="92"/>
              <w:jc w:val="both"/>
              <w:rPr>
                <w:sz w:val="16"/>
              </w:rPr>
            </w:pPr>
            <w:r>
              <w:rPr>
                <w:sz w:val="16"/>
              </w:rPr>
              <w:t>ingresos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hogares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exclusión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social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generan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movimientos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sociales</w:t>
            </w:r>
            <w:r>
              <w:rPr>
                <w:spacing w:val="1"/>
                <w:sz w:val="16"/>
              </w:rPr>
              <w:t xml:space="preserve"> </w:t>
            </w:r>
            <w:ins w:id="14" w:author="Alvaro Gamboa Buendia" w:date="2022-06-13T19:49:00Z">
              <w:r w:rsidR="00057F00">
                <w:rPr>
                  <w:spacing w:val="1"/>
                  <w:sz w:val="16"/>
                </w:rPr>
                <w:t xml:space="preserve">que </w:t>
              </w:r>
            </w:ins>
            <w:ins w:id="15" w:author="Alvaro Gamboa Buendia" w:date="2022-06-13T19:50:00Z">
              <w:r w:rsidR="00057F00">
                <w:rPr>
                  <w:spacing w:val="1"/>
                  <w:sz w:val="16"/>
                </w:rPr>
                <w:t>abren un campo en la agenda pública para priorizar políticas</w:t>
              </w:r>
            </w:ins>
            <w:ins w:id="16" w:author="Alvaro Gamboa Buendia" w:date="2022-06-13T19:51:00Z">
              <w:r w:rsidR="00057F00">
                <w:rPr>
                  <w:spacing w:val="1"/>
                  <w:sz w:val="16"/>
                </w:rPr>
                <w:t xml:space="preserve"> </w:t>
              </w:r>
            </w:ins>
            <w:r>
              <w:rPr>
                <w:sz w:val="16"/>
              </w:rPr>
              <w:t>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proteger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población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más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vulnerable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entre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ellas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población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niños,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niñas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adolescentes e indirectamente a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aquellos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viven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condiciones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criminalidad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</w:p>
          <w:p w14:paraId="4AE01114" w14:textId="77777777" w:rsidR="00C63338" w:rsidRDefault="005A3E7C">
            <w:pPr>
              <w:pStyle w:val="TableParagraph"/>
              <w:spacing w:line="163" w:lineRule="exact"/>
              <w:ind w:left="108"/>
              <w:rPr>
                <w:sz w:val="16"/>
              </w:rPr>
            </w:pPr>
            <w:r>
              <w:rPr>
                <w:sz w:val="16"/>
              </w:rPr>
              <w:t>violencia.</w:t>
            </w:r>
          </w:p>
        </w:tc>
        <w:tc>
          <w:tcPr>
            <w:tcW w:w="1118" w:type="dxa"/>
          </w:tcPr>
          <w:p w14:paraId="10FBFAB8" w14:textId="77777777" w:rsidR="00C63338" w:rsidRDefault="00C633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14:paraId="2DCE1F24" w14:textId="77777777" w:rsidR="00C63338" w:rsidRDefault="00C633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3338" w14:paraId="6741931E" w14:textId="77777777" w:rsidTr="00057F00">
        <w:trPr>
          <w:trHeight w:val="2945"/>
        </w:trPr>
        <w:tc>
          <w:tcPr>
            <w:tcW w:w="1272" w:type="dxa"/>
            <w:vMerge/>
            <w:tcBorders>
              <w:top w:val="nil"/>
            </w:tcBorders>
          </w:tcPr>
          <w:p w14:paraId="66CFD34E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14:paraId="4DEA47A7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</w:tcPr>
          <w:p w14:paraId="2FCBB639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351A7968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53B0564F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2EEBF223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2CB4EF99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345893FA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4531BE07" w14:textId="77777777" w:rsidR="00C63338" w:rsidRDefault="005A3E7C">
            <w:pPr>
              <w:pStyle w:val="TableParagraph"/>
              <w:spacing w:before="139"/>
              <w:ind w:left="386"/>
              <w:rPr>
                <w:sz w:val="16"/>
              </w:rPr>
            </w:pPr>
            <w:r>
              <w:rPr>
                <w:sz w:val="16"/>
              </w:rPr>
              <w:t>Riesgo</w:t>
            </w:r>
          </w:p>
        </w:tc>
        <w:tc>
          <w:tcPr>
            <w:tcW w:w="2710" w:type="dxa"/>
          </w:tcPr>
          <w:p w14:paraId="2053F513" w14:textId="77777777" w:rsidR="00C63338" w:rsidRDefault="005A3E7C">
            <w:pPr>
              <w:pStyle w:val="TableParagraph"/>
              <w:tabs>
                <w:tab w:val="left" w:pos="1813"/>
              </w:tabs>
              <w:spacing w:before="1"/>
              <w:ind w:left="108" w:right="92"/>
              <w:jc w:val="both"/>
              <w:rPr>
                <w:sz w:val="16"/>
              </w:rPr>
            </w:pP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mantenimiento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45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objetivos de las políticas </w:t>
            </w:r>
            <w:r>
              <w:rPr>
                <w:sz w:val="16"/>
              </w:rPr>
              <w:t>públicas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se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muy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afectado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fragilidad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instituciones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públicas, lo cual conlleva a que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metas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cuenten</w:t>
            </w:r>
            <w:r>
              <w:rPr>
                <w:spacing w:val="45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elementos perjudiciales para su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logro,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desde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propias</w:t>
            </w:r>
            <w:r>
              <w:rPr>
                <w:spacing w:val="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autoridades públicas</w:t>
            </w:r>
            <w:proofErr w:type="gramEnd"/>
            <w:r>
              <w:rPr>
                <w:sz w:val="16"/>
              </w:rPr>
              <w:t>, sumado, al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enfoque punitivo de las políticas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criminológicas de las principales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agrupaciones</w:t>
            </w:r>
            <w:r>
              <w:rPr>
                <w:sz w:val="16"/>
              </w:rPr>
              <w:tab/>
              <w:t>políticas,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desfavoreciendo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logro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implementación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políticas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preventivas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justicia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penal</w:t>
            </w:r>
          </w:p>
          <w:p w14:paraId="4FEDAE45" w14:textId="77777777" w:rsidR="00C63338" w:rsidRDefault="005A3E7C">
            <w:pPr>
              <w:pStyle w:val="TableParagraph"/>
              <w:spacing w:line="163" w:lineRule="exact"/>
              <w:ind w:left="108"/>
              <w:jc w:val="both"/>
              <w:rPr>
                <w:sz w:val="16"/>
              </w:rPr>
            </w:pPr>
            <w:r>
              <w:rPr>
                <w:sz w:val="16"/>
              </w:rPr>
              <w:t>juvenil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diferenciada.</w:t>
            </w:r>
          </w:p>
        </w:tc>
        <w:tc>
          <w:tcPr>
            <w:tcW w:w="1118" w:type="dxa"/>
          </w:tcPr>
          <w:p w14:paraId="6C437B22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73D7C108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37154F83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479814F4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3068AF9B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3B25946B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2BBB8ECF" w14:textId="77777777" w:rsidR="00C63338" w:rsidRDefault="005A3E7C">
            <w:pPr>
              <w:pStyle w:val="TableParagraph"/>
              <w:spacing w:before="139"/>
              <w:ind w:left="11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91" w:type="dxa"/>
          </w:tcPr>
          <w:p w14:paraId="55626F0B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3C4ADCA7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1EFFBC7A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53EE4493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76C99457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2E4CBEC0" w14:textId="77777777" w:rsidR="00C63338" w:rsidRDefault="00C63338">
            <w:pPr>
              <w:pStyle w:val="TableParagraph"/>
              <w:rPr>
                <w:sz w:val="18"/>
              </w:rPr>
            </w:pPr>
          </w:p>
          <w:p w14:paraId="513E8A04" w14:textId="77777777" w:rsidR="00C63338" w:rsidRDefault="005A3E7C">
            <w:pPr>
              <w:pStyle w:val="TableParagraph"/>
              <w:spacing w:before="139"/>
              <w:ind w:left="13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</w:tr>
    </w:tbl>
    <w:p w14:paraId="59B5D3AB" w14:textId="77777777" w:rsidR="00C63338" w:rsidRDefault="005A3E7C">
      <w:pPr>
        <w:spacing w:before="1" w:line="259" w:lineRule="auto"/>
        <w:ind w:left="682" w:right="625"/>
        <w:jc w:val="both"/>
        <w:rPr>
          <w:sz w:val="16"/>
        </w:rPr>
      </w:pPr>
      <w:r>
        <w:rPr>
          <w:rFonts w:ascii="Arial" w:hAnsi="Arial"/>
          <w:i/>
          <w:sz w:val="16"/>
        </w:rPr>
        <w:t>* La escala de 1 al 5 indica que ha mayor cantidad es más probable que ocurre o impacte en los objetivos de la Política Nacional.</w:t>
      </w:r>
      <w:r>
        <w:rPr>
          <w:rFonts w:ascii="Arial" w:hAnsi="Arial"/>
          <w:i/>
          <w:spacing w:val="-42"/>
          <w:sz w:val="16"/>
        </w:rPr>
        <w:t xml:space="preserve"> </w:t>
      </w:r>
      <w:r>
        <w:rPr>
          <w:rFonts w:ascii="Arial" w:hAnsi="Arial"/>
          <w:i/>
          <w:sz w:val="16"/>
        </w:rPr>
        <w:t xml:space="preserve">No obstante, debido a que el análisis procede de la investigación prospectiva de CEPLAN (2019) la mayoría de </w:t>
      </w:r>
      <w:proofErr w:type="gramStart"/>
      <w:r>
        <w:rPr>
          <w:rFonts w:ascii="Arial" w:hAnsi="Arial"/>
          <w:i/>
          <w:sz w:val="16"/>
        </w:rPr>
        <w:t>escenarios</w:t>
      </w:r>
      <w:proofErr w:type="gramEnd"/>
      <w:r>
        <w:rPr>
          <w:rFonts w:ascii="Arial" w:hAnsi="Arial"/>
          <w:i/>
          <w:sz w:val="16"/>
        </w:rPr>
        <w:t xml:space="preserve"> son</w:t>
      </w:r>
      <w:r>
        <w:rPr>
          <w:rFonts w:ascii="Arial" w:hAnsi="Arial"/>
          <w:i/>
          <w:spacing w:val="1"/>
          <w:sz w:val="16"/>
        </w:rPr>
        <w:t xml:space="preserve"> </w:t>
      </w:r>
      <w:r>
        <w:rPr>
          <w:rFonts w:ascii="Arial" w:hAnsi="Arial"/>
          <w:i/>
          <w:sz w:val="16"/>
        </w:rPr>
        <w:t>muy</w:t>
      </w:r>
      <w:r>
        <w:rPr>
          <w:rFonts w:ascii="Arial" w:hAnsi="Arial"/>
          <w:i/>
          <w:spacing w:val="-6"/>
          <w:sz w:val="16"/>
        </w:rPr>
        <w:t xml:space="preserve"> </w:t>
      </w:r>
      <w:r>
        <w:rPr>
          <w:rFonts w:ascii="Arial" w:hAnsi="Arial"/>
          <w:i/>
          <w:sz w:val="16"/>
        </w:rPr>
        <w:t>probables,</w:t>
      </w:r>
      <w:r>
        <w:rPr>
          <w:rFonts w:ascii="Arial" w:hAnsi="Arial"/>
          <w:i/>
          <w:spacing w:val="-6"/>
          <w:sz w:val="16"/>
        </w:rPr>
        <w:t xml:space="preserve"> </w:t>
      </w:r>
      <w:r>
        <w:rPr>
          <w:rFonts w:ascii="Arial" w:hAnsi="Arial"/>
          <w:i/>
          <w:sz w:val="16"/>
        </w:rPr>
        <w:t>asimismo,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sz w:val="16"/>
        </w:rPr>
        <w:t>se</w:t>
      </w:r>
      <w:r>
        <w:rPr>
          <w:spacing w:val="-8"/>
          <w:sz w:val="16"/>
        </w:rPr>
        <w:t xml:space="preserve"> </w:t>
      </w:r>
      <w:r>
        <w:rPr>
          <w:sz w:val="16"/>
        </w:rPr>
        <w:t>basó</w:t>
      </w:r>
      <w:r>
        <w:rPr>
          <w:spacing w:val="-9"/>
          <w:sz w:val="16"/>
        </w:rPr>
        <w:t xml:space="preserve"> </w:t>
      </w:r>
      <w:r>
        <w:rPr>
          <w:sz w:val="16"/>
        </w:rPr>
        <w:t>en</w:t>
      </w:r>
      <w:r>
        <w:rPr>
          <w:spacing w:val="-7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16"/>
        </w:rPr>
        <w:t>análisis</w:t>
      </w:r>
      <w:r>
        <w:rPr>
          <w:spacing w:val="-6"/>
          <w:sz w:val="16"/>
        </w:rPr>
        <w:t xml:space="preserve"> </w:t>
      </w:r>
      <w:r>
        <w:rPr>
          <w:sz w:val="16"/>
        </w:rPr>
        <w:t>por</w:t>
      </w:r>
      <w:r>
        <w:rPr>
          <w:spacing w:val="-7"/>
          <w:sz w:val="16"/>
        </w:rPr>
        <w:t xml:space="preserve"> </w:t>
      </w:r>
      <w:r>
        <w:rPr>
          <w:sz w:val="16"/>
        </w:rPr>
        <w:t>expertos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8"/>
          <w:sz w:val="16"/>
        </w:rPr>
        <w:t xml:space="preserve"> </w:t>
      </w:r>
      <w:r>
        <w:rPr>
          <w:sz w:val="16"/>
        </w:rPr>
        <w:t>los</w:t>
      </w:r>
      <w:r>
        <w:rPr>
          <w:spacing w:val="-10"/>
          <w:sz w:val="16"/>
        </w:rPr>
        <w:t xml:space="preserve"> </w:t>
      </w:r>
      <w:r>
        <w:rPr>
          <w:sz w:val="16"/>
        </w:rPr>
        <w:t>diversos</w:t>
      </w:r>
      <w:r>
        <w:rPr>
          <w:spacing w:val="-8"/>
          <w:sz w:val="16"/>
        </w:rPr>
        <w:t xml:space="preserve"> </w:t>
      </w:r>
      <w:r>
        <w:rPr>
          <w:sz w:val="16"/>
        </w:rPr>
        <w:t>sectores</w:t>
      </w:r>
      <w:r>
        <w:rPr>
          <w:spacing w:val="-4"/>
          <w:sz w:val="16"/>
        </w:rPr>
        <w:t xml:space="preserve"> </w:t>
      </w:r>
      <w:r>
        <w:rPr>
          <w:sz w:val="16"/>
        </w:rPr>
        <w:t>en</w:t>
      </w:r>
      <w:r>
        <w:rPr>
          <w:spacing w:val="-10"/>
          <w:sz w:val="16"/>
        </w:rPr>
        <w:t xml:space="preserve"> </w:t>
      </w:r>
      <w:r>
        <w:rPr>
          <w:sz w:val="16"/>
        </w:rPr>
        <w:t>coordinación</w:t>
      </w:r>
      <w:r>
        <w:rPr>
          <w:spacing w:val="-10"/>
          <w:sz w:val="16"/>
        </w:rPr>
        <w:t xml:space="preserve"> </w:t>
      </w:r>
      <w:r>
        <w:rPr>
          <w:sz w:val="16"/>
        </w:rPr>
        <w:t>con</w:t>
      </w:r>
      <w:r>
        <w:rPr>
          <w:spacing w:val="-7"/>
          <w:sz w:val="16"/>
        </w:rPr>
        <w:t xml:space="preserve"> </w:t>
      </w:r>
      <w:r>
        <w:rPr>
          <w:sz w:val="16"/>
        </w:rPr>
        <w:t>el</w:t>
      </w:r>
      <w:r>
        <w:rPr>
          <w:spacing w:val="-7"/>
          <w:sz w:val="16"/>
        </w:rPr>
        <w:t xml:space="preserve"> </w:t>
      </w:r>
      <w:r>
        <w:rPr>
          <w:sz w:val="16"/>
        </w:rPr>
        <w:t>Ministerio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10"/>
          <w:sz w:val="16"/>
        </w:rPr>
        <w:t xml:space="preserve"> </w:t>
      </w:r>
      <w:r>
        <w:rPr>
          <w:sz w:val="16"/>
        </w:rPr>
        <w:t>Justicia</w:t>
      </w:r>
      <w:r>
        <w:rPr>
          <w:spacing w:val="1"/>
          <w:sz w:val="16"/>
        </w:rPr>
        <w:t xml:space="preserve"> </w:t>
      </w:r>
      <w:r>
        <w:rPr>
          <w:sz w:val="16"/>
        </w:rPr>
        <w:t>y</w:t>
      </w:r>
      <w:r>
        <w:rPr>
          <w:spacing w:val="-2"/>
          <w:sz w:val="16"/>
        </w:rPr>
        <w:t xml:space="preserve"> </w:t>
      </w:r>
      <w:r>
        <w:rPr>
          <w:sz w:val="16"/>
        </w:rPr>
        <w:t>Derechos</w:t>
      </w:r>
      <w:r>
        <w:rPr>
          <w:spacing w:val="2"/>
          <w:sz w:val="16"/>
        </w:rPr>
        <w:t xml:space="preserve"> </w:t>
      </w:r>
      <w:r>
        <w:rPr>
          <w:sz w:val="16"/>
        </w:rPr>
        <w:t>Humanos.</w:t>
      </w:r>
    </w:p>
    <w:p w14:paraId="2F8624EF" w14:textId="77777777" w:rsidR="00C63338" w:rsidRDefault="005A3E7C">
      <w:pPr>
        <w:pStyle w:val="Prrafodelista"/>
        <w:numPr>
          <w:ilvl w:val="1"/>
          <w:numId w:val="11"/>
        </w:numPr>
        <w:tabs>
          <w:tab w:val="left" w:pos="2101"/>
        </w:tabs>
        <w:spacing w:before="157"/>
      </w:pPr>
      <w:r>
        <w:t>Determinación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situación</w:t>
      </w:r>
      <w:r>
        <w:rPr>
          <w:spacing w:val="-5"/>
        </w:rPr>
        <w:t xml:space="preserve"> </w:t>
      </w:r>
      <w:r>
        <w:t>futura</w:t>
      </w:r>
      <w:r>
        <w:rPr>
          <w:spacing w:val="-4"/>
        </w:rPr>
        <w:t xml:space="preserve"> </w:t>
      </w:r>
      <w:r>
        <w:t>deseada</w:t>
      </w:r>
    </w:p>
    <w:p w14:paraId="4843A82F" w14:textId="77777777" w:rsidR="00C63338" w:rsidRDefault="005A3E7C">
      <w:pPr>
        <w:pStyle w:val="Textoindependiente"/>
        <w:spacing w:before="184" w:line="259" w:lineRule="auto"/>
        <w:ind w:left="2098" w:right="1337"/>
        <w:jc w:val="both"/>
      </w:pPr>
      <w:r>
        <w:t>Como</w:t>
      </w:r>
      <w:r>
        <w:rPr>
          <w:spacing w:val="-8"/>
        </w:rPr>
        <w:t xml:space="preserve"> </w:t>
      </w:r>
      <w:r>
        <w:t>resultado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análisis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escenarios</w:t>
      </w:r>
      <w:r>
        <w:rPr>
          <w:spacing w:val="-7"/>
        </w:rPr>
        <w:t xml:space="preserve"> </w:t>
      </w:r>
      <w:r>
        <w:t>contextuales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riesgos</w:t>
      </w:r>
      <w:r>
        <w:rPr>
          <w:spacing w:val="-59"/>
        </w:rPr>
        <w:t xml:space="preserve"> </w:t>
      </w:r>
      <w:r>
        <w:t>y oportunidades se ha identificado que la proyección de las condiciones</w:t>
      </w:r>
      <w:r>
        <w:rPr>
          <w:spacing w:val="1"/>
        </w:rPr>
        <w:t xml:space="preserve"> </w:t>
      </w:r>
      <w:r>
        <w:t>sociales y económicas en el Perú al 2030 impactan en el problema</w:t>
      </w:r>
      <w:r>
        <w:rPr>
          <w:spacing w:val="1"/>
        </w:rPr>
        <w:t xml:space="preserve"> </w:t>
      </w:r>
      <w:r>
        <w:t>público</w:t>
      </w:r>
      <w:r>
        <w:rPr>
          <w:spacing w:val="-11"/>
        </w:rPr>
        <w:t xml:space="preserve"> </w:t>
      </w:r>
      <w:r>
        <w:t>relacionado</w:t>
      </w:r>
      <w:r>
        <w:rPr>
          <w:spacing w:val="-10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contextos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violencia</w:t>
      </w:r>
      <w:r>
        <w:rPr>
          <w:spacing w:val="-8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delincuencia</w:t>
      </w:r>
      <w:r>
        <w:rPr>
          <w:spacing w:val="-11"/>
        </w:rPr>
        <w:t xml:space="preserve"> </w:t>
      </w:r>
      <w:r>
        <w:t>entorno</w:t>
      </w:r>
      <w:r>
        <w:rPr>
          <w:spacing w:val="-58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desarrollo del adolescente peruano.</w:t>
      </w:r>
    </w:p>
    <w:p w14:paraId="6697F83A" w14:textId="77777777" w:rsidR="00C63338" w:rsidRDefault="005A3E7C">
      <w:pPr>
        <w:pStyle w:val="Textoindependiente"/>
        <w:spacing w:before="158" w:line="259" w:lineRule="auto"/>
        <w:ind w:left="2098" w:right="1334"/>
        <w:jc w:val="both"/>
      </w:pPr>
      <w:r>
        <w:rPr>
          <w:spacing w:val="-1"/>
        </w:rPr>
        <w:t>En</w:t>
      </w:r>
      <w:r>
        <w:rPr>
          <w:spacing w:val="-12"/>
        </w:rPr>
        <w:t xml:space="preserve"> </w:t>
      </w:r>
      <w:r>
        <w:rPr>
          <w:spacing w:val="-1"/>
        </w:rPr>
        <w:t>este</w:t>
      </w:r>
      <w:r>
        <w:rPr>
          <w:spacing w:val="-13"/>
        </w:rPr>
        <w:t xml:space="preserve"> </w:t>
      </w:r>
      <w:r>
        <w:rPr>
          <w:spacing w:val="-1"/>
        </w:rPr>
        <w:t>sentido,</w:t>
      </w:r>
      <w:r>
        <w:rPr>
          <w:spacing w:val="-13"/>
        </w:rPr>
        <w:t xml:space="preserve"> </w:t>
      </w:r>
      <w:r>
        <w:rPr>
          <w:spacing w:val="-1"/>
        </w:rPr>
        <w:t>se</w:t>
      </w:r>
      <w:r>
        <w:rPr>
          <w:spacing w:val="-12"/>
        </w:rPr>
        <w:t xml:space="preserve"> </w:t>
      </w:r>
      <w:r>
        <w:rPr>
          <w:spacing w:val="-1"/>
        </w:rPr>
        <w:t>espera</w:t>
      </w:r>
      <w:r>
        <w:rPr>
          <w:spacing w:val="-11"/>
        </w:rPr>
        <w:t xml:space="preserve"> </w:t>
      </w:r>
      <w:r>
        <w:rPr>
          <w:spacing w:val="-1"/>
        </w:rPr>
        <w:t>que</w:t>
      </w:r>
      <w:r>
        <w:rPr>
          <w:spacing w:val="-14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mayor</w:t>
      </w:r>
      <w:r>
        <w:rPr>
          <w:spacing w:val="-11"/>
        </w:rPr>
        <w:t xml:space="preserve"> </w:t>
      </w:r>
      <w:r>
        <w:t>acceso</w:t>
      </w:r>
      <w:r>
        <w:rPr>
          <w:spacing w:val="-11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educación</w:t>
      </w:r>
      <w:r>
        <w:rPr>
          <w:spacing w:val="-12"/>
        </w:rPr>
        <w:t xml:space="preserve"> </w:t>
      </w:r>
      <w:r>
        <w:t>superior</w:t>
      </w:r>
      <w:r>
        <w:rPr>
          <w:spacing w:val="-59"/>
        </w:rPr>
        <w:t xml:space="preserve"> </w:t>
      </w:r>
      <w:r>
        <w:t>permita que los adolescentes puedan asegurar el ingreso a condiciones</w:t>
      </w:r>
      <w:r>
        <w:rPr>
          <w:spacing w:val="1"/>
        </w:rPr>
        <w:t xml:space="preserve"> </w:t>
      </w:r>
      <w:r>
        <w:t>de trabajo cada vez más elevados, sin embargo, la desigualdad general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mantendrá</w:t>
      </w:r>
      <w:r>
        <w:rPr>
          <w:spacing w:val="1"/>
        </w:rPr>
        <w:t xml:space="preserve"> </w:t>
      </w:r>
      <w:r>
        <w:t>permitiendo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mantenimiento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comunidades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violencia. Asimismo, a pesar de que la inestabilidad económica global</w:t>
      </w:r>
      <w:r>
        <w:rPr>
          <w:spacing w:val="1"/>
        </w:rPr>
        <w:t xml:space="preserve"> </w:t>
      </w:r>
      <w:r>
        <w:t>afecte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Perú,</w:t>
      </w:r>
      <w:r>
        <w:rPr>
          <w:spacing w:val="1"/>
        </w:rPr>
        <w:t xml:space="preserve"> </w:t>
      </w:r>
      <w:r>
        <w:t>el mantenimiento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presupuesto</w:t>
      </w:r>
      <w:r>
        <w:rPr>
          <w:spacing w:val="1"/>
        </w:rPr>
        <w:t xml:space="preserve"> </w:t>
      </w:r>
      <w:r>
        <w:t>suficiente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ejecutar problemas en beneficio de la niñez y adolescencia es posible.</w:t>
      </w:r>
      <w:r>
        <w:rPr>
          <w:spacing w:val="1"/>
        </w:rPr>
        <w:t xml:space="preserve"> </w:t>
      </w:r>
      <w:r>
        <w:t>También se presentará un mantenimiento en la desconfianza y crisis de</w:t>
      </w:r>
      <w:r>
        <w:rPr>
          <w:spacing w:val="1"/>
        </w:rPr>
        <w:t xml:space="preserve"> </w:t>
      </w:r>
      <w:r>
        <w:t>las instituciones públicas, no obstante, la agenda a favor de la niñez y</w:t>
      </w:r>
      <w:r>
        <w:rPr>
          <w:spacing w:val="1"/>
        </w:rPr>
        <w:t xml:space="preserve"> </w:t>
      </w:r>
      <w:r>
        <w:t>adolescencia</w:t>
      </w:r>
      <w:r>
        <w:rPr>
          <w:spacing w:val="-7"/>
        </w:rPr>
        <w:t xml:space="preserve"> </w:t>
      </w:r>
      <w:r>
        <w:t>será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línea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mayor</w:t>
      </w:r>
      <w:r>
        <w:rPr>
          <w:spacing w:val="-7"/>
        </w:rPr>
        <w:t xml:space="preserve"> </w:t>
      </w:r>
      <w:r>
        <w:t>consenso</w:t>
      </w:r>
      <w:r>
        <w:rPr>
          <w:spacing w:val="-10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ejecutar</w:t>
      </w:r>
      <w:r>
        <w:rPr>
          <w:spacing w:val="-6"/>
        </w:rPr>
        <w:t xml:space="preserve"> </w:t>
      </w:r>
      <w:r>
        <w:t>política</w:t>
      </w:r>
      <w:r>
        <w:rPr>
          <w:spacing w:val="-7"/>
        </w:rPr>
        <w:t xml:space="preserve"> </w:t>
      </w:r>
      <w:r>
        <w:t>en</w:t>
      </w:r>
      <w:r>
        <w:rPr>
          <w:spacing w:val="-58"/>
        </w:rPr>
        <w:t xml:space="preserve"> </w:t>
      </w:r>
      <w:r>
        <w:t>pro de</w:t>
      </w:r>
      <w:r>
        <w:rPr>
          <w:spacing w:val="-2"/>
        </w:rPr>
        <w:t xml:space="preserve"> </w:t>
      </w:r>
      <w:r>
        <w:t>su desarrollo.</w:t>
      </w:r>
    </w:p>
    <w:p w14:paraId="6F1AAB26" w14:textId="77777777" w:rsidR="00C63338" w:rsidRDefault="005A3E7C">
      <w:pPr>
        <w:pStyle w:val="Textoindependiente"/>
        <w:spacing w:before="158" w:line="259" w:lineRule="auto"/>
        <w:ind w:left="2098" w:right="1332"/>
        <w:jc w:val="both"/>
      </w:pPr>
      <w:r>
        <w:t>Por otro lado, la exigencia del mercado laboral será más sofisticada y</w:t>
      </w:r>
      <w:r>
        <w:rPr>
          <w:spacing w:val="1"/>
        </w:rPr>
        <w:t xml:space="preserve"> </w:t>
      </w:r>
      <w:r>
        <w:t>especializada lo cual obliga al Estado a brindar mayores oportunidades</w:t>
      </w:r>
      <w:r>
        <w:rPr>
          <w:spacing w:val="1"/>
        </w:rPr>
        <w:t xml:space="preserve"> </w:t>
      </w:r>
      <w:r>
        <w:t>de desarrollo educativo en los adolescentes. Asimismo, la disminución</w:t>
      </w:r>
      <w:r>
        <w:rPr>
          <w:spacing w:val="1"/>
        </w:rPr>
        <w:t xml:space="preserve"> </w:t>
      </w:r>
      <w:r>
        <w:t>del crecimiento económico acompañado de desigualdad mantendrá el</w:t>
      </w:r>
      <w:r>
        <w:rPr>
          <w:spacing w:val="1"/>
        </w:rPr>
        <w:t xml:space="preserve"> </w:t>
      </w:r>
      <w:r>
        <w:t>surgimiento de comunidades urbano-marginales donde se establezcan</w:t>
      </w:r>
      <w:r>
        <w:rPr>
          <w:spacing w:val="1"/>
        </w:rPr>
        <w:t xml:space="preserve"> </w:t>
      </w:r>
      <w:r>
        <w:t>grupos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delincuencia-violencia</w:t>
      </w:r>
      <w:r>
        <w:rPr>
          <w:spacing w:val="1"/>
        </w:rPr>
        <w:t xml:space="preserve"> </w:t>
      </w:r>
      <w:r>
        <w:t>común</w:t>
      </w:r>
      <w:r>
        <w:rPr>
          <w:spacing w:val="1"/>
        </w:rPr>
        <w:t xml:space="preserve"> </w:t>
      </w:r>
      <w:r>
        <w:t>cercanos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adolescente. Finalmente, la presencia de catástrofes naturales afecta de</w:t>
      </w:r>
      <w:r>
        <w:rPr>
          <w:spacing w:val="-59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intensa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niñez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adolescencia,</w:t>
      </w:r>
      <w:r>
        <w:rPr>
          <w:spacing w:val="1"/>
        </w:rPr>
        <w:t xml:space="preserve"> </w:t>
      </w:r>
      <w:r>
        <w:t>ello</w:t>
      </w:r>
      <w:r>
        <w:rPr>
          <w:spacing w:val="1"/>
        </w:rPr>
        <w:t xml:space="preserve"> </w:t>
      </w:r>
      <w:r>
        <w:t>implica</w:t>
      </w:r>
      <w:r>
        <w:rPr>
          <w:spacing w:val="1"/>
        </w:rPr>
        <w:t xml:space="preserve"> </w:t>
      </w:r>
      <w:r>
        <w:t>mayores</w:t>
      </w:r>
      <w:r>
        <w:rPr>
          <w:spacing w:val="-59"/>
        </w:rPr>
        <w:t xml:space="preserve"> </w:t>
      </w:r>
      <w:r>
        <w:t>limitaciones y barreras para su desarrollo y logro de objetivos de vida a</w:t>
      </w:r>
      <w:r>
        <w:rPr>
          <w:spacing w:val="1"/>
        </w:rPr>
        <w:t xml:space="preserve"> </w:t>
      </w:r>
      <w:r>
        <w:t>nivel</w:t>
      </w:r>
      <w:r>
        <w:rPr>
          <w:spacing w:val="-1"/>
        </w:rPr>
        <w:t xml:space="preserve"> </w:t>
      </w:r>
      <w:r>
        <w:t>educativo,</w:t>
      </w:r>
      <w:r>
        <w:rPr>
          <w:spacing w:val="-1"/>
        </w:rPr>
        <w:t xml:space="preserve"> </w:t>
      </w:r>
      <w:r>
        <w:t>familiar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comunitario.</w:t>
      </w:r>
    </w:p>
    <w:p w14:paraId="6D24C817" w14:textId="77777777" w:rsidR="00C63338" w:rsidRDefault="00C63338">
      <w:pPr>
        <w:spacing w:line="259" w:lineRule="auto"/>
        <w:jc w:val="both"/>
        <w:sectPr w:rsidR="00C63338">
          <w:pgSz w:w="11910" w:h="16840"/>
          <w:pgMar w:top="1660" w:right="360" w:bottom="1180" w:left="1020" w:header="440" w:footer="998" w:gutter="0"/>
          <w:cols w:space="720"/>
        </w:sectPr>
      </w:pPr>
    </w:p>
    <w:p w14:paraId="371CFACA" w14:textId="77777777" w:rsidR="00C63338" w:rsidRDefault="005A3E7C">
      <w:pPr>
        <w:pStyle w:val="Textoindependiente"/>
        <w:spacing w:before="112" w:line="259" w:lineRule="auto"/>
        <w:ind w:left="2098" w:right="1332"/>
        <w:jc w:val="both"/>
      </w:pPr>
      <w:r>
        <w:lastRenderedPageBreak/>
        <w:t>En efecto, los espacios de socialización con violencia, desigualdad e</w:t>
      </w:r>
      <w:r>
        <w:rPr>
          <w:spacing w:val="1"/>
        </w:rPr>
        <w:t xml:space="preserve"> </w:t>
      </w:r>
      <w:r>
        <w:t>inseguridad,</w:t>
      </w:r>
      <w:r>
        <w:rPr>
          <w:spacing w:val="-5"/>
        </w:rPr>
        <w:t xml:space="preserve"> </w:t>
      </w:r>
      <w:r>
        <w:t>según</w:t>
      </w:r>
      <w:r>
        <w:rPr>
          <w:spacing w:val="-5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proyecciones</w:t>
      </w:r>
      <w:r>
        <w:rPr>
          <w:spacing w:val="-5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2030,</w:t>
      </w:r>
      <w:r>
        <w:rPr>
          <w:spacing w:val="-5"/>
        </w:rPr>
        <w:t xml:space="preserve"> </w:t>
      </w:r>
      <w:r>
        <w:t>tenderán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mantenerse,</w:t>
      </w:r>
      <w:r>
        <w:rPr>
          <w:spacing w:val="-5"/>
        </w:rPr>
        <w:t xml:space="preserve"> </w:t>
      </w:r>
      <w:r>
        <w:t>no</w:t>
      </w:r>
      <w:r>
        <w:rPr>
          <w:spacing w:val="-59"/>
        </w:rPr>
        <w:t xml:space="preserve"> </w:t>
      </w:r>
      <w:r>
        <w:t>obstante la capacidad presupuestal y la agenda</w:t>
      </w:r>
      <w:r>
        <w:rPr>
          <w:spacing w:val="1"/>
        </w:rPr>
        <w:t xml:space="preserve"> </w:t>
      </w:r>
      <w:r>
        <w:t>pública a favor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bienestar del desarrollo del adolescente permitirán ejecutar políticas a</w:t>
      </w:r>
      <w:r>
        <w:rPr>
          <w:spacing w:val="1"/>
        </w:rPr>
        <w:t xml:space="preserve"> </w:t>
      </w:r>
      <w:r>
        <w:t>favor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adolescente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permita</w:t>
      </w:r>
      <w:r>
        <w:rPr>
          <w:spacing w:val="1"/>
        </w:rPr>
        <w:t xml:space="preserve"> </w:t>
      </w:r>
      <w:r>
        <w:t>eliminar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actuales</w:t>
      </w:r>
      <w:r>
        <w:rPr>
          <w:spacing w:val="1"/>
        </w:rPr>
        <w:t xml:space="preserve"> </w:t>
      </w:r>
      <w:r>
        <w:t>condiciones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contextos</w:t>
      </w:r>
      <w:r>
        <w:rPr>
          <w:spacing w:val="1"/>
        </w:rPr>
        <w:t xml:space="preserve"> </w:t>
      </w:r>
      <w:r>
        <w:t>criminógenos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viven</w:t>
      </w:r>
      <w:r>
        <w:rPr>
          <w:spacing w:val="1"/>
        </w:rPr>
        <w:t xml:space="preserve"> </w:t>
      </w:r>
      <w:r>
        <w:t>muchos</w:t>
      </w:r>
      <w:r>
        <w:rPr>
          <w:spacing w:val="1"/>
        </w:rPr>
        <w:t xml:space="preserve"> </w:t>
      </w:r>
      <w:r>
        <w:t>adolescentes en el Perú evidenciados en diversos factores de riesgo a</w:t>
      </w:r>
      <w:r>
        <w:rPr>
          <w:spacing w:val="1"/>
        </w:rPr>
        <w:t xml:space="preserve"> </w:t>
      </w:r>
      <w:r>
        <w:t>nivel</w:t>
      </w:r>
      <w:r>
        <w:rPr>
          <w:spacing w:val="-4"/>
        </w:rPr>
        <w:t xml:space="preserve"> </w:t>
      </w:r>
      <w:r>
        <w:t>familiar, educativo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comunitario.</w:t>
      </w:r>
    </w:p>
    <w:p w14:paraId="6DCDE887" w14:textId="77777777" w:rsidR="00C63338" w:rsidRDefault="005A3E7C">
      <w:pPr>
        <w:pStyle w:val="Textoindependiente"/>
        <w:spacing w:before="159" w:line="259" w:lineRule="auto"/>
        <w:ind w:left="2098" w:right="1333"/>
        <w:jc w:val="both"/>
      </w:pPr>
      <w:r>
        <w:t>De</w:t>
      </w:r>
      <w:r>
        <w:rPr>
          <w:spacing w:val="-7"/>
        </w:rPr>
        <w:t xml:space="preserve"> </w:t>
      </w:r>
      <w:r>
        <w:t>igual</w:t>
      </w:r>
      <w:r>
        <w:rPr>
          <w:spacing w:val="-10"/>
        </w:rPr>
        <w:t xml:space="preserve"> </w:t>
      </w:r>
      <w:r>
        <w:t>modo,</w:t>
      </w:r>
      <w:r>
        <w:rPr>
          <w:spacing w:val="-6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este</w:t>
      </w:r>
      <w:r>
        <w:rPr>
          <w:spacing w:val="-9"/>
        </w:rPr>
        <w:t xml:space="preserve"> </w:t>
      </w:r>
      <w:r>
        <w:t>contexto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mantenimiento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condiciones</w:t>
      </w:r>
      <w:r>
        <w:rPr>
          <w:spacing w:val="-6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rPr>
          <w:spacing w:val="-1"/>
        </w:rPr>
        <w:t>desigualdad,</w:t>
      </w:r>
      <w:r>
        <w:rPr>
          <w:spacing w:val="-15"/>
        </w:rPr>
        <w:t xml:space="preserve"> </w:t>
      </w:r>
      <w:r>
        <w:rPr>
          <w:spacing w:val="-1"/>
        </w:rPr>
        <w:t>vulnerabilidad</w:t>
      </w:r>
      <w:r>
        <w:rPr>
          <w:spacing w:val="-14"/>
        </w:rPr>
        <w:t xml:space="preserve"> </w:t>
      </w:r>
      <w:r>
        <w:rPr>
          <w:spacing w:val="-1"/>
        </w:rPr>
        <w:t>y</w:t>
      </w:r>
      <w:r>
        <w:rPr>
          <w:spacing w:val="-16"/>
        </w:rPr>
        <w:t xml:space="preserve"> </w:t>
      </w:r>
      <w:r>
        <w:rPr>
          <w:spacing w:val="-1"/>
        </w:rPr>
        <w:t>violencia</w:t>
      </w:r>
      <w:r>
        <w:rPr>
          <w:spacing w:val="-12"/>
        </w:rPr>
        <w:t xml:space="preserve"> </w:t>
      </w:r>
      <w:r>
        <w:rPr>
          <w:spacing w:val="-1"/>
        </w:rPr>
        <w:t>donde</w:t>
      </w:r>
      <w:r>
        <w:rPr>
          <w:spacing w:val="-13"/>
        </w:rPr>
        <w:t xml:space="preserve"> </w:t>
      </w:r>
      <w:r>
        <w:t>viven</w:t>
      </w:r>
      <w:r>
        <w:rPr>
          <w:spacing w:val="-14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adolescentes</w:t>
      </w:r>
      <w:r>
        <w:rPr>
          <w:spacing w:val="-59"/>
        </w:rPr>
        <w:t xml:space="preserve"> </w:t>
      </w:r>
      <w:r>
        <w:t>a lo largo de todas las regiones en los siguientes años, al año 2050, el</w:t>
      </w:r>
      <w:r>
        <w:rPr>
          <w:spacing w:val="1"/>
        </w:rPr>
        <w:t xml:space="preserve"> </w:t>
      </w:r>
      <w:r>
        <w:t>Estado</w:t>
      </w:r>
      <w:r>
        <w:rPr>
          <w:spacing w:val="-5"/>
        </w:rPr>
        <w:t xml:space="preserve"> </w:t>
      </w:r>
      <w:r>
        <w:t>peruano</w:t>
      </w:r>
      <w:r>
        <w:rPr>
          <w:spacing w:val="-7"/>
        </w:rPr>
        <w:t xml:space="preserve"> </w:t>
      </w:r>
      <w:r>
        <w:t>busca</w:t>
      </w:r>
      <w:r>
        <w:rPr>
          <w:spacing w:val="-4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país</w:t>
      </w:r>
      <w:r>
        <w:rPr>
          <w:spacing w:val="-4"/>
        </w:rPr>
        <w:t xml:space="preserve"> </w:t>
      </w:r>
      <w:r>
        <w:t>democrático,</w:t>
      </w:r>
      <w:r>
        <w:rPr>
          <w:spacing w:val="-5"/>
        </w:rPr>
        <w:t xml:space="preserve"> </w:t>
      </w:r>
      <w:r>
        <w:t>respetuoso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Estado</w:t>
      </w:r>
      <w:r>
        <w:rPr>
          <w:spacing w:val="-4"/>
        </w:rPr>
        <w:t xml:space="preserve"> </w:t>
      </w:r>
      <w:proofErr w:type="spellStart"/>
      <w:r>
        <w:t>e</w:t>
      </w:r>
      <w:proofErr w:type="spellEnd"/>
      <w:r>
        <w:rPr>
          <w:spacing w:val="-59"/>
        </w:rPr>
        <w:t xml:space="preserve"> </w:t>
      </w:r>
      <w:r>
        <w:t>derecho y la institucionalidad, integrado al mundo y proyectado hacia un</w:t>
      </w:r>
      <w:r>
        <w:rPr>
          <w:spacing w:val="-59"/>
        </w:rPr>
        <w:t xml:space="preserve"> </w:t>
      </w:r>
      <w:r>
        <w:t>futuro que garantiza la defensa de la persona humana y de su dignidad</w:t>
      </w:r>
      <w:r>
        <w:rPr>
          <w:spacing w:val="1"/>
        </w:rPr>
        <w:t xml:space="preserve"> </w:t>
      </w:r>
      <w:r>
        <w:t>en todo el territorio nacional, además, busca que la sociedad peruana es</w:t>
      </w:r>
      <w:r>
        <w:rPr>
          <w:spacing w:val="-59"/>
        </w:rPr>
        <w:t xml:space="preserve"> </w:t>
      </w:r>
      <w:r>
        <w:t>pacífica, justa e inclusiva, libre del temor y la violencia; sin corrupción y</w:t>
      </w:r>
      <w:r>
        <w:rPr>
          <w:spacing w:val="1"/>
        </w:rPr>
        <w:t xml:space="preserve"> </w:t>
      </w:r>
      <w:r>
        <w:t>discriminación y con igualdad de oportunidades; asimismo, todas las</w:t>
      </w:r>
      <w:r>
        <w:rPr>
          <w:spacing w:val="1"/>
        </w:rPr>
        <w:t xml:space="preserve"> </w:t>
      </w:r>
      <w:r>
        <w:t>personas gozan de una vida próspera y plena, con empleo digno y en</w:t>
      </w:r>
      <w:r>
        <w:rPr>
          <w:spacing w:val="1"/>
        </w:rPr>
        <w:t xml:space="preserve"> </w:t>
      </w:r>
      <w:r>
        <w:t>armonía con la naturaleza, considerando reservas de recursos para el</w:t>
      </w:r>
      <w:r>
        <w:rPr>
          <w:spacing w:val="1"/>
        </w:rPr>
        <w:t xml:space="preserve"> </w:t>
      </w:r>
      <w:r>
        <w:t>bienestar</w:t>
      </w:r>
      <w:r>
        <w:rPr>
          <w:spacing w:val="-1"/>
        </w:rPr>
        <w:t xml:space="preserve"> </w:t>
      </w:r>
      <w:r>
        <w:t>futuro</w:t>
      </w:r>
      <w:r>
        <w:rPr>
          <w:vertAlign w:val="superscript"/>
        </w:rPr>
        <w:t>11</w:t>
      </w:r>
      <w:r>
        <w:t>.</w:t>
      </w:r>
    </w:p>
    <w:p w14:paraId="0F5E7862" w14:textId="77777777" w:rsidR="00C63338" w:rsidRDefault="005A3E7C">
      <w:pPr>
        <w:pStyle w:val="Textoindependiente"/>
        <w:spacing w:before="159" w:line="259" w:lineRule="auto"/>
        <w:ind w:left="2098" w:right="1336"/>
        <w:jc w:val="both"/>
      </w:pPr>
      <w:r>
        <w:t>En</w:t>
      </w:r>
      <w:r>
        <w:rPr>
          <w:spacing w:val="-5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sentido,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presente</w:t>
      </w:r>
      <w:r>
        <w:rPr>
          <w:spacing w:val="-4"/>
        </w:rPr>
        <w:t xml:space="preserve"> </w:t>
      </w:r>
      <w:r>
        <w:t>política</w:t>
      </w:r>
      <w:r>
        <w:rPr>
          <w:spacing w:val="-5"/>
        </w:rPr>
        <w:t xml:space="preserve"> </w:t>
      </w:r>
      <w:r>
        <w:t>nacional</w:t>
      </w:r>
      <w:r>
        <w:rPr>
          <w:spacing w:val="-6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adolescente</w:t>
      </w:r>
      <w:r>
        <w:rPr>
          <w:spacing w:val="-4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riesgo</w:t>
      </w:r>
      <w:r>
        <w:rPr>
          <w:spacing w:val="-7"/>
        </w:rPr>
        <w:t xml:space="preserve"> </w:t>
      </w:r>
      <w:r>
        <w:t>y</w:t>
      </w:r>
      <w:r>
        <w:rPr>
          <w:spacing w:val="-58"/>
        </w:rPr>
        <w:t xml:space="preserve"> </w:t>
      </w:r>
      <w:r>
        <w:t>conflicto con la ley penal tiene como principal propósito fortalecer el</w:t>
      </w:r>
      <w:r>
        <w:rPr>
          <w:spacing w:val="1"/>
        </w:rPr>
        <w:t xml:space="preserve"> </w:t>
      </w:r>
      <w:r>
        <w:t>desarrollo</w:t>
      </w:r>
      <w:r>
        <w:rPr>
          <w:spacing w:val="-5"/>
        </w:rPr>
        <w:t xml:space="preserve"> </w:t>
      </w:r>
      <w:r>
        <w:t>pleno</w:t>
      </w:r>
      <w:r>
        <w:rPr>
          <w:spacing w:val="-7"/>
        </w:rPr>
        <w:t xml:space="preserve"> </w:t>
      </w:r>
      <w:proofErr w:type="gramStart"/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adolescente</w:t>
      </w:r>
      <w:proofErr w:type="gramEnd"/>
      <w:r>
        <w:rPr>
          <w:spacing w:val="-6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cuanto</w:t>
      </w:r>
      <w:r>
        <w:rPr>
          <w:spacing w:val="-4"/>
        </w:rPr>
        <w:t xml:space="preserve"> </w:t>
      </w:r>
      <w:r>
        <w:t>ello</w:t>
      </w:r>
      <w:r>
        <w:rPr>
          <w:spacing w:val="-5"/>
        </w:rPr>
        <w:t xml:space="preserve"> </w:t>
      </w:r>
      <w:r>
        <w:t>contribuye</w:t>
      </w:r>
      <w:r>
        <w:rPr>
          <w:spacing w:val="-5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la</w:t>
      </w:r>
      <w:r>
        <w:rPr>
          <w:spacing w:val="-59"/>
        </w:rPr>
        <w:t xml:space="preserve"> </w:t>
      </w:r>
      <w:r>
        <w:t>consolidación</w:t>
      </w:r>
      <w:r>
        <w:rPr>
          <w:spacing w:val="-1"/>
        </w:rPr>
        <w:t xml:space="preserve"> </w:t>
      </w:r>
      <w:r>
        <w:t>de una</w:t>
      </w:r>
      <w:r>
        <w:rPr>
          <w:spacing w:val="-1"/>
        </w:rPr>
        <w:t xml:space="preserve"> </w:t>
      </w:r>
      <w:r>
        <w:t>sociedad cada</w:t>
      </w:r>
      <w:r>
        <w:rPr>
          <w:spacing w:val="-1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segura.</w:t>
      </w:r>
    </w:p>
    <w:p w14:paraId="363D0C76" w14:textId="77777777" w:rsidR="00C63338" w:rsidRDefault="005A3E7C">
      <w:pPr>
        <w:pStyle w:val="Textoindependiente"/>
        <w:spacing w:before="158" w:line="259" w:lineRule="auto"/>
        <w:ind w:left="2098" w:right="1334"/>
        <w:jc w:val="both"/>
      </w:pPr>
      <w:r>
        <w:t>Por otro lado, con el objetivo de obtener las aspiraciones de la población</w:t>
      </w:r>
      <w:r>
        <w:rPr>
          <w:spacing w:val="-59"/>
        </w:rPr>
        <w:t xml:space="preserve"> </w:t>
      </w:r>
      <w:r>
        <w:t>adolescente,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apoyo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Ministerio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Mujer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Poblaciones</w:t>
      </w:r>
      <w:r>
        <w:rPr>
          <w:spacing w:val="-59"/>
        </w:rPr>
        <w:t xml:space="preserve"> </w:t>
      </w:r>
      <w:r>
        <w:t>Vulnerables,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nivel</w:t>
      </w:r>
      <w:r>
        <w:rPr>
          <w:spacing w:val="-14"/>
        </w:rPr>
        <w:t xml:space="preserve"> </w:t>
      </w:r>
      <w:r>
        <w:t>nacional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través</w:t>
      </w:r>
      <w:r>
        <w:rPr>
          <w:spacing w:val="-13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Consejo</w:t>
      </w:r>
      <w:r>
        <w:rPr>
          <w:spacing w:val="-16"/>
        </w:rPr>
        <w:t xml:space="preserve"> </w:t>
      </w:r>
      <w:r>
        <w:t>Consultivo</w:t>
      </w:r>
      <w:r>
        <w:rPr>
          <w:spacing w:val="-12"/>
        </w:rPr>
        <w:t xml:space="preserve"> </w:t>
      </w:r>
      <w:r>
        <w:t>Nacional</w:t>
      </w:r>
      <w:r>
        <w:rPr>
          <w:spacing w:val="-13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Niños,</w:t>
      </w:r>
      <w:r>
        <w:rPr>
          <w:spacing w:val="-10"/>
        </w:rPr>
        <w:t xml:space="preserve"> </w:t>
      </w:r>
      <w:r>
        <w:t>Niñas</w:t>
      </w:r>
      <w:r>
        <w:rPr>
          <w:spacing w:val="-12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Adolescentes</w:t>
      </w:r>
      <w:r>
        <w:rPr>
          <w:spacing w:val="-10"/>
        </w:rPr>
        <w:t xml:space="preserve"> </w:t>
      </w:r>
      <w:r>
        <w:t>(Anexo</w:t>
      </w:r>
      <w:r>
        <w:rPr>
          <w:spacing w:val="-10"/>
        </w:rPr>
        <w:t xml:space="preserve"> </w:t>
      </w:r>
      <w:r>
        <w:t>01),</w:t>
      </w:r>
      <w:r>
        <w:rPr>
          <w:spacing w:val="-11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contexto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emergencia</w:t>
      </w:r>
      <w:r>
        <w:rPr>
          <w:spacing w:val="-59"/>
        </w:rPr>
        <w:t xml:space="preserve"> </w:t>
      </w:r>
      <w:r>
        <w:t>nacional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COVID-19,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realizaron</w:t>
      </w:r>
      <w:r>
        <w:rPr>
          <w:spacing w:val="1"/>
        </w:rPr>
        <w:t xml:space="preserve"> </w:t>
      </w:r>
      <w:r>
        <w:t>consultas</w:t>
      </w:r>
      <w:r>
        <w:rPr>
          <w:spacing w:val="1"/>
        </w:rPr>
        <w:t xml:space="preserve"> </w:t>
      </w:r>
      <w:r>
        <w:t>virtuales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nivel</w:t>
      </w:r>
      <w:r>
        <w:rPr>
          <w:spacing w:val="1"/>
        </w:rPr>
        <w:t xml:space="preserve"> </w:t>
      </w:r>
      <w:r>
        <w:t>nacional.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modo,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población</w:t>
      </w:r>
      <w:r>
        <w:rPr>
          <w:spacing w:val="1"/>
        </w:rPr>
        <w:t xml:space="preserve"> </w:t>
      </w:r>
      <w:r>
        <w:t>aspira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ejecute</w:t>
      </w:r>
      <w:r>
        <w:rPr>
          <w:spacing w:val="-59"/>
        </w:rPr>
        <w:t xml:space="preserve"> </w:t>
      </w:r>
      <w:r>
        <w:t>acciones multidimensionales o en muchas áreas de vida de los niños,</w:t>
      </w:r>
      <w:r>
        <w:rPr>
          <w:spacing w:val="1"/>
        </w:rPr>
        <w:t xml:space="preserve"> </w:t>
      </w:r>
      <w:r>
        <w:t>niñas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adolescentes,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priorización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espacios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socialización</w:t>
      </w:r>
      <w:r>
        <w:rPr>
          <w:spacing w:val="-6"/>
        </w:rPr>
        <w:t xml:space="preserve"> </w:t>
      </w:r>
      <w:r>
        <w:t>positivo,</w:t>
      </w:r>
      <w:r>
        <w:rPr>
          <w:spacing w:val="-4"/>
        </w:rPr>
        <w:t xml:space="preserve"> </w:t>
      </w:r>
      <w:r>
        <w:t>colegio,</w:t>
      </w:r>
      <w:r>
        <w:rPr>
          <w:spacing w:val="-6"/>
        </w:rPr>
        <w:t xml:space="preserve"> </w:t>
      </w:r>
      <w:r>
        <w:t>familia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trato</w:t>
      </w:r>
      <w:r>
        <w:rPr>
          <w:spacing w:val="-4"/>
        </w:rPr>
        <w:t xml:space="preserve"> </w:t>
      </w:r>
      <w:r>
        <w:t>psicológico</w:t>
      </w:r>
      <w:r>
        <w:rPr>
          <w:spacing w:val="-5"/>
        </w:rPr>
        <w:t xml:space="preserve"> </w:t>
      </w:r>
      <w:r>
        <w:t>directo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y</w:t>
      </w:r>
      <w:r>
        <w:rPr>
          <w:spacing w:val="-59"/>
        </w:rPr>
        <w:t xml:space="preserve"> </w:t>
      </w:r>
      <w:r>
        <w:t>las adolescentes en riesgo. Además, se exige que el Estado ponga en</w:t>
      </w:r>
      <w:r>
        <w:rPr>
          <w:spacing w:val="1"/>
        </w:rPr>
        <w:t xml:space="preserve"> </w:t>
      </w:r>
      <w:r>
        <w:t>marcha</w:t>
      </w:r>
      <w:r>
        <w:rPr>
          <w:spacing w:val="1"/>
        </w:rPr>
        <w:t xml:space="preserve"> </w:t>
      </w:r>
      <w:r>
        <w:t>programas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servicios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afrontar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delincuencia</w:t>
      </w:r>
      <w:r>
        <w:rPr>
          <w:spacing w:val="1"/>
        </w:rPr>
        <w:t xml:space="preserve"> </w:t>
      </w:r>
      <w:r>
        <w:t>juvenil</w:t>
      </w:r>
      <w:r>
        <w:rPr>
          <w:spacing w:val="1"/>
        </w:rPr>
        <w:t xml:space="preserve"> </w:t>
      </w:r>
      <w:r>
        <w:rPr>
          <w:spacing w:val="-1"/>
        </w:rPr>
        <w:t>relacionados</w:t>
      </w:r>
      <w:r>
        <w:rPr>
          <w:spacing w:val="-12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espacios</w:t>
      </w:r>
      <w:r>
        <w:rPr>
          <w:spacing w:val="-12"/>
        </w:rPr>
        <w:t xml:space="preserve"> </w:t>
      </w:r>
      <w:r>
        <w:t>recreativos</w:t>
      </w:r>
      <w:r>
        <w:rPr>
          <w:spacing w:val="-12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adolescentes,</w:t>
      </w:r>
      <w:r>
        <w:rPr>
          <w:spacing w:val="-13"/>
        </w:rPr>
        <w:t xml:space="preserve"> </w:t>
      </w:r>
      <w:r>
        <w:t>apoyo</w:t>
      </w:r>
      <w:r>
        <w:rPr>
          <w:spacing w:val="-12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las</w:t>
      </w:r>
      <w:r>
        <w:rPr>
          <w:spacing w:val="-58"/>
        </w:rPr>
        <w:t xml:space="preserve"> </w:t>
      </w:r>
      <w:r>
        <w:t>organizaciones</w:t>
      </w:r>
      <w:r>
        <w:rPr>
          <w:spacing w:val="-11"/>
        </w:rPr>
        <w:t xml:space="preserve"> </w:t>
      </w:r>
      <w:r>
        <w:t>juveniles,</w:t>
      </w:r>
      <w:r>
        <w:rPr>
          <w:spacing w:val="-9"/>
        </w:rPr>
        <w:t xml:space="preserve"> </w:t>
      </w:r>
      <w:r>
        <w:t>sensibilizar</w:t>
      </w:r>
      <w:r>
        <w:rPr>
          <w:spacing w:val="-10"/>
        </w:rPr>
        <w:t xml:space="preserve"> </w:t>
      </w:r>
      <w:r>
        <w:t>directamente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adolescentes</w:t>
      </w:r>
      <w:r>
        <w:rPr>
          <w:spacing w:val="-12"/>
        </w:rPr>
        <w:t xml:space="preserve"> </w:t>
      </w:r>
      <w:r>
        <w:t>en</w:t>
      </w:r>
      <w:r>
        <w:rPr>
          <w:spacing w:val="-59"/>
        </w:rPr>
        <w:t xml:space="preserve"> </w:t>
      </w:r>
      <w:r>
        <w:t>riesgo, brindar programas de orientación al adolescentes, implementar</w:t>
      </w:r>
      <w:r>
        <w:rPr>
          <w:spacing w:val="1"/>
        </w:rPr>
        <w:t xml:space="preserve"> </w:t>
      </w:r>
      <w:r>
        <w:t>servicio militar, ejecutar programas educativos y de liderazgo para el</w:t>
      </w:r>
      <w:r>
        <w:rPr>
          <w:spacing w:val="1"/>
        </w:rPr>
        <w:t xml:space="preserve"> </w:t>
      </w:r>
      <w:r>
        <w:t>adolescente, reconocer a los adolescentes en riesgo en los colegios,</w:t>
      </w:r>
      <w:r>
        <w:rPr>
          <w:spacing w:val="1"/>
        </w:rPr>
        <w:t xml:space="preserve"> </w:t>
      </w:r>
      <w:r>
        <w:t>programas para la familia, disminuir la desigualdad económica en las</w:t>
      </w:r>
      <w:r>
        <w:rPr>
          <w:spacing w:val="1"/>
        </w:rPr>
        <w:t xml:space="preserve"> </w:t>
      </w:r>
      <w:r>
        <w:t>familias, estas acciones deben desarrollarse con la participación de los</w:t>
      </w:r>
      <w:r>
        <w:rPr>
          <w:spacing w:val="1"/>
        </w:rPr>
        <w:t xml:space="preserve"> </w:t>
      </w:r>
      <w:r>
        <w:t>gobiernos</w:t>
      </w:r>
      <w:r>
        <w:rPr>
          <w:spacing w:val="-13"/>
        </w:rPr>
        <w:t xml:space="preserve"> </w:t>
      </w:r>
      <w:r>
        <w:t>locales,</w:t>
      </w:r>
      <w:r>
        <w:rPr>
          <w:spacing w:val="-11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hayan</w:t>
      </w:r>
      <w:r>
        <w:rPr>
          <w:spacing w:val="-10"/>
        </w:rPr>
        <w:t xml:space="preserve"> </w:t>
      </w:r>
      <w:r>
        <w:t>leyes</w:t>
      </w:r>
      <w:r>
        <w:rPr>
          <w:spacing w:val="-10"/>
        </w:rPr>
        <w:t xml:space="preserve"> </w:t>
      </w:r>
      <w:r>
        <w:t>más</w:t>
      </w:r>
      <w:r>
        <w:rPr>
          <w:spacing w:val="-10"/>
        </w:rPr>
        <w:t xml:space="preserve"> </w:t>
      </w:r>
      <w:r>
        <w:t>estrictas</w:t>
      </w:r>
      <w:r>
        <w:rPr>
          <w:spacing w:val="-9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adolescentes</w:t>
      </w:r>
      <w:r>
        <w:rPr>
          <w:spacing w:val="-58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delincuencia juvenil.</w:t>
      </w:r>
    </w:p>
    <w:p w14:paraId="5F13E1EF" w14:textId="0347BED8" w:rsidR="00C63338" w:rsidRDefault="00BF3D94">
      <w:pPr>
        <w:pStyle w:val="Textoindependiente"/>
        <w:spacing w:before="1"/>
        <w:rPr>
          <w:sz w:val="27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712D72C" wp14:editId="277309B2">
                <wp:simplePos x="0" y="0"/>
                <wp:positionH relativeFrom="page">
                  <wp:posOffset>1080770</wp:posOffset>
                </wp:positionH>
                <wp:positionV relativeFrom="paragraph">
                  <wp:posOffset>222885</wp:posOffset>
                </wp:positionV>
                <wp:extent cx="1828800" cy="8890"/>
                <wp:effectExtent l="0" t="0" r="0" b="0"/>
                <wp:wrapTopAndBottom/>
                <wp:docPr id="1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04C53" id="Rectangle 14" o:spid="_x0000_s1026" style="position:absolute;margin-left:85.1pt;margin-top:17.55pt;width:2in;height:.7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18CF6A37" w14:textId="77777777" w:rsidR="00C63338" w:rsidRDefault="005A3E7C">
      <w:pPr>
        <w:spacing w:before="70" w:line="266" w:lineRule="auto"/>
        <w:ind w:left="682" w:right="1335"/>
        <w:rPr>
          <w:sz w:val="16"/>
        </w:rPr>
      </w:pPr>
      <w:r>
        <w:rPr>
          <w:rFonts w:ascii="Calibri" w:hAnsi="Calibri"/>
          <w:position w:val="7"/>
          <w:sz w:val="13"/>
        </w:rPr>
        <w:t>11</w:t>
      </w:r>
      <w:r>
        <w:rPr>
          <w:rFonts w:ascii="Calibri" w:hAnsi="Calibri"/>
          <w:spacing w:val="1"/>
          <w:position w:val="7"/>
          <w:sz w:val="13"/>
        </w:rPr>
        <w:t xml:space="preserve"> </w:t>
      </w:r>
      <w:r>
        <w:rPr>
          <w:sz w:val="16"/>
        </w:rPr>
        <w:t>Visión del Perú al 2050.</w:t>
      </w:r>
      <w:r>
        <w:rPr>
          <w:color w:val="0462C1"/>
          <w:spacing w:val="1"/>
          <w:sz w:val="16"/>
        </w:rPr>
        <w:t xml:space="preserve"> </w:t>
      </w:r>
      <w:hyperlink r:id="rId17">
        <w:r>
          <w:rPr>
            <w:color w:val="0462C1"/>
            <w:spacing w:val="-1"/>
            <w:sz w:val="16"/>
            <w:u w:val="single" w:color="0462C1"/>
          </w:rPr>
          <w:t>https://cdn.www.gob.pe/uploads/document/file/3171122/VISION%20PERU%20AL%202050.pdf.pd</w:t>
        </w:r>
        <w:r>
          <w:rPr>
            <w:color w:val="0462C1"/>
            <w:spacing w:val="-1"/>
            <w:sz w:val="16"/>
          </w:rPr>
          <w:t>f</w:t>
        </w:r>
      </w:hyperlink>
    </w:p>
    <w:p w14:paraId="682A7208" w14:textId="77777777" w:rsidR="00C63338" w:rsidRDefault="00C63338">
      <w:pPr>
        <w:spacing w:line="266" w:lineRule="auto"/>
        <w:rPr>
          <w:sz w:val="16"/>
        </w:rPr>
        <w:sectPr w:rsidR="00C63338">
          <w:pgSz w:w="11910" w:h="16840"/>
          <w:pgMar w:top="1660" w:right="360" w:bottom="1180" w:left="1020" w:header="440" w:footer="998" w:gutter="0"/>
          <w:cols w:space="720"/>
        </w:sectPr>
      </w:pPr>
    </w:p>
    <w:p w14:paraId="3F6583A2" w14:textId="77777777" w:rsidR="00C63338" w:rsidRDefault="005A3E7C">
      <w:pPr>
        <w:pStyle w:val="Prrafodelista"/>
        <w:numPr>
          <w:ilvl w:val="1"/>
          <w:numId w:val="11"/>
        </w:numPr>
        <w:tabs>
          <w:tab w:val="left" w:pos="2101"/>
        </w:tabs>
        <w:spacing w:before="110"/>
      </w:pPr>
      <w:r>
        <w:lastRenderedPageBreak/>
        <w:t>Situación</w:t>
      </w:r>
      <w:r>
        <w:rPr>
          <w:spacing w:val="-5"/>
        </w:rPr>
        <w:t xml:space="preserve"> </w:t>
      </w:r>
      <w:r>
        <w:t>futura</w:t>
      </w:r>
      <w:r>
        <w:rPr>
          <w:spacing w:val="-4"/>
        </w:rPr>
        <w:t xml:space="preserve"> </w:t>
      </w:r>
      <w:r>
        <w:t>deseada</w:t>
      </w:r>
    </w:p>
    <w:p w14:paraId="3477B8D1" w14:textId="77777777" w:rsidR="00C63338" w:rsidRDefault="005A3E7C">
      <w:pPr>
        <w:pStyle w:val="Textoindependiente"/>
        <w:spacing w:before="183" w:line="259" w:lineRule="auto"/>
        <w:ind w:left="2098" w:right="1334"/>
        <w:jc w:val="both"/>
      </w:pPr>
      <w:r>
        <w:t>Como</w:t>
      </w:r>
      <w:r>
        <w:rPr>
          <w:spacing w:val="-8"/>
        </w:rPr>
        <w:t xml:space="preserve"> </w:t>
      </w:r>
      <w:r>
        <w:t>resultado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análisis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escenarios</w:t>
      </w:r>
      <w:r>
        <w:rPr>
          <w:spacing w:val="-7"/>
        </w:rPr>
        <w:t xml:space="preserve"> </w:t>
      </w:r>
      <w:r>
        <w:t>contextuales</w:t>
      </w:r>
      <w:r>
        <w:rPr>
          <w:spacing w:val="-5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riesgos</w:t>
      </w:r>
      <w:r>
        <w:rPr>
          <w:spacing w:val="-59"/>
        </w:rPr>
        <w:t xml:space="preserve"> </w:t>
      </w:r>
      <w:r>
        <w:t>y oportunidades,</w:t>
      </w:r>
      <w:r>
        <w:rPr>
          <w:spacing w:val="1"/>
        </w:rPr>
        <w:t xml:space="preserve"> </w:t>
      </w:r>
      <w:r>
        <w:t>al año 2030,</w:t>
      </w:r>
      <w:r>
        <w:rPr>
          <w:spacing w:val="1"/>
        </w:rPr>
        <w:t xml:space="preserve"> </w:t>
      </w:r>
      <w:r>
        <w:t>el contexto criminógeno en los y las</w:t>
      </w:r>
      <w:r>
        <w:rPr>
          <w:spacing w:val="1"/>
        </w:rPr>
        <w:t xml:space="preserve"> </w:t>
      </w:r>
      <w:r>
        <w:t>adolescentes en riesgo delictivo y en conflicto con la ley penal se habrá</w:t>
      </w:r>
      <w:r>
        <w:rPr>
          <w:spacing w:val="1"/>
        </w:rPr>
        <w:t xml:space="preserve"> </w:t>
      </w:r>
      <w:r>
        <w:t>reducido en un 14% para riesgos asociados a los delitos comunes (de</w:t>
      </w:r>
      <w:r>
        <w:rPr>
          <w:spacing w:val="1"/>
        </w:rPr>
        <w:t xml:space="preserve"> </w:t>
      </w:r>
      <w:r>
        <w:t>29% a un 15%) y el nivel de gravedad para las infracciones contra la</w:t>
      </w:r>
      <w:r>
        <w:rPr>
          <w:spacing w:val="1"/>
        </w:rPr>
        <w:t xml:space="preserve"> </w:t>
      </w:r>
      <w:r>
        <w:t>libertad sexual en 9 puntos (16 al 7); cabe resaltar que, estos delitos son</w:t>
      </w:r>
      <w:r>
        <w:rPr>
          <w:spacing w:val="-59"/>
        </w:rPr>
        <w:t xml:space="preserve"> </w:t>
      </w:r>
      <w:r>
        <w:t>las</w:t>
      </w:r>
      <w:r>
        <w:rPr>
          <w:spacing w:val="-15"/>
        </w:rPr>
        <w:t xml:space="preserve"> </w:t>
      </w:r>
      <w:r>
        <w:t>formas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mayor</w:t>
      </w:r>
      <w:r>
        <w:rPr>
          <w:spacing w:val="-11"/>
        </w:rPr>
        <w:t xml:space="preserve"> </w:t>
      </w:r>
      <w:r>
        <w:t>impacto</w:t>
      </w:r>
      <w:r>
        <w:rPr>
          <w:spacing w:val="-12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criminalidad</w:t>
      </w:r>
      <w:r>
        <w:rPr>
          <w:spacing w:val="-11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producen</w:t>
      </w:r>
      <w:r>
        <w:rPr>
          <w:spacing w:val="-12"/>
        </w:rPr>
        <w:t xml:space="preserve"> </w:t>
      </w:r>
      <w:r>
        <w:t>entre</w:t>
      </w:r>
      <w:r>
        <w:rPr>
          <w:spacing w:val="-11"/>
        </w:rPr>
        <w:t xml:space="preserve"> </w:t>
      </w:r>
      <w:r>
        <w:t>los</w:t>
      </w:r>
      <w:r>
        <w:rPr>
          <w:spacing w:val="-59"/>
        </w:rPr>
        <w:t xml:space="preserve"> </w:t>
      </w:r>
      <w:r>
        <w:t>14 y menos de 18 años en la adolescencia, representando los tipos de</w:t>
      </w:r>
      <w:r>
        <w:rPr>
          <w:spacing w:val="1"/>
        </w:rPr>
        <w:t xml:space="preserve"> </w:t>
      </w:r>
      <w:r>
        <w:t>conductual ilícitas más frecuentes. De igual modo, ello se logrará por</w:t>
      </w:r>
      <w:r>
        <w:rPr>
          <w:spacing w:val="1"/>
        </w:rPr>
        <w:t xml:space="preserve"> </w:t>
      </w:r>
      <w:r>
        <w:t>medio de la aplicación focalizada de programas especializados por parte</w:t>
      </w:r>
      <w:r>
        <w:rPr>
          <w:spacing w:val="-59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Estado</w:t>
      </w:r>
      <w:r>
        <w:rPr>
          <w:spacing w:val="-12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fortalecer</w:t>
      </w:r>
      <w:r>
        <w:rPr>
          <w:spacing w:val="-7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factores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protección</w:t>
      </w:r>
      <w:r>
        <w:rPr>
          <w:spacing w:val="-10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reducir</w:t>
      </w:r>
      <w:r>
        <w:rPr>
          <w:spacing w:val="-11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factores</w:t>
      </w:r>
      <w:r>
        <w:rPr>
          <w:spacing w:val="-59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riesgo</w:t>
      </w:r>
      <w:r>
        <w:rPr>
          <w:spacing w:val="1"/>
        </w:rPr>
        <w:t xml:space="preserve"> </w:t>
      </w:r>
      <w:r>
        <w:t>criminógeno,</w:t>
      </w:r>
      <w:r>
        <w:rPr>
          <w:spacing w:val="1"/>
        </w:rPr>
        <w:t xml:space="preserve"> </w:t>
      </w:r>
      <w:r>
        <w:t>evitando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activa</w:t>
      </w:r>
      <w:r>
        <w:rPr>
          <w:spacing w:val="1"/>
        </w:rPr>
        <w:t xml:space="preserve"> </w:t>
      </w:r>
      <w:r>
        <w:t>vinculación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contextos</w:t>
      </w:r>
      <w:r>
        <w:rPr>
          <w:spacing w:val="1"/>
        </w:rPr>
        <w:t xml:space="preserve"> </w:t>
      </w:r>
      <w:r>
        <w:t>criminógenos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nivel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institución</w:t>
      </w:r>
      <w:r>
        <w:rPr>
          <w:spacing w:val="-2"/>
        </w:rPr>
        <w:t xml:space="preserve"> </w:t>
      </w:r>
      <w:r>
        <w:t>educativa, familia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comunidad.</w:t>
      </w:r>
    </w:p>
    <w:p w14:paraId="6FF9F108" w14:textId="77777777" w:rsidR="00C63338" w:rsidRDefault="005A3E7C">
      <w:pPr>
        <w:pStyle w:val="Textoindependiente"/>
        <w:spacing w:before="157" w:line="259" w:lineRule="auto"/>
        <w:ind w:left="2098" w:right="1337"/>
        <w:jc w:val="both"/>
      </w:pPr>
      <w:r>
        <w:t>Dichos programas coordinan y articulan con otros de carácter general,</w:t>
      </w:r>
      <w:r>
        <w:rPr>
          <w:spacing w:val="1"/>
        </w:rPr>
        <w:t xml:space="preserve"> </w:t>
      </w:r>
      <w:r>
        <w:t>para la atención integral de los y las adolescentes, incluyéndolos en</w:t>
      </w:r>
      <w:r>
        <w:rPr>
          <w:spacing w:val="1"/>
        </w:rPr>
        <w:t xml:space="preserve"> </w:t>
      </w:r>
      <w:r>
        <w:t>proyectos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vida</w:t>
      </w:r>
      <w:r>
        <w:rPr>
          <w:spacing w:val="-10"/>
        </w:rPr>
        <w:t xml:space="preserve"> </w:t>
      </w:r>
      <w:r>
        <w:t>prosocial</w:t>
      </w:r>
      <w:r>
        <w:rPr>
          <w:spacing w:val="-10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dimensión</w:t>
      </w:r>
      <w:r>
        <w:rPr>
          <w:spacing w:val="-11"/>
        </w:rPr>
        <w:t xml:space="preserve"> </w:t>
      </w:r>
      <w:r>
        <w:t>individual,</w:t>
      </w:r>
      <w:r>
        <w:rPr>
          <w:spacing w:val="-10"/>
        </w:rPr>
        <w:t xml:space="preserve"> </w:t>
      </w:r>
      <w:r>
        <w:t>familiar,</w:t>
      </w:r>
      <w:r>
        <w:rPr>
          <w:spacing w:val="-9"/>
        </w:rPr>
        <w:t xml:space="preserve"> </w:t>
      </w:r>
      <w:r>
        <w:t>educativo</w:t>
      </w:r>
      <w:r>
        <w:rPr>
          <w:spacing w:val="-5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laboral.</w:t>
      </w:r>
      <w:r>
        <w:rPr>
          <w:spacing w:val="-6"/>
        </w:rPr>
        <w:t xml:space="preserve"> </w:t>
      </w:r>
      <w:r>
        <w:t>Cabe</w:t>
      </w:r>
      <w:r>
        <w:rPr>
          <w:spacing w:val="-9"/>
        </w:rPr>
        <w:t xml:space="preserve"> </w:t>
      </w:r>
      <w:r>
        <w:t>resaltar</w:t>
      </w:r>
      <w:r>
        <w:rPr>
          <w:spacing w:val="-11"/>
        </w:rPr>
        <w:t xml:space="preserve"> </w:t>
      </w:r>
      <w:r>
        <w:t>que,</w:t>
      </w:r>
      <w:r>
        <w:rPr>
          <w:spacing w:val="-6"/>
        </w:rPr>
        <w:t xml:space="preserve"> </w:t>
      </w:r>
      <w:r>
        <w:t>estas</w:t>
      </w:r>
      <w:r>
        <w:rPr>
          <w:spacing w:val="-9"/>
        </w:rPr>
        <w:t xml:space="preserve"> </w:t>
      </w:r>
      <w:r>
        <w:t>actividades</w:t>
      </w:r>
      <w:r>
        <w:rPr>
          <w:spacing w:val="-7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corresponden</w:t>
      </w:r>
      <w:r>
        <w:rPr>
          <w:spacing w:val="-9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forma</w:t>
      </w:r>
      <w:r>
        <w:rPr>
          <w:spacing w:val="-58"/>
        </w:rPr>
        <w:t xml:space="preserve"> </w:t>
      </w:r>
      <w:r>
        <w:t>positiva con la exigencia directa de mayores espacios de socialización y</w:t>
      </w:r>
      <w:r>
        <w:rPr>
          <w:spacing w:val="1"/>
        </w:rPr>
        <w:t xml:space="preserve"> </w:t>
      </w:r>
      <w:r>
        <w:t>servicios sociales en la institución educativa, familia y comunidad que</w:t>
      </w:r>
      <w:r>
        <w:rPr>
          <w:spacing w:val="1"/>
        </w:rPr>
        <w:t xml:space="preserve"> </w:t>
      </w:r>
      <w:r>
        <w:t>muestras</w:t>
      </w:r>
      <w:r>
        <w:rPr>
          <w:spacing w:val="-3"/>
        </w:rPr>
        <w:t xml:space="preserve"> </w:t>
      </w:r>
      <w:r>
        <w:t>los y</w:t>
      </w:r>
      <w:r>
        <w:rPr>
          <w:spacing w:val="-1"/>
        </w:rPr>
        <w:t xml:space="preserve"> </w:t>
      </w:r>
      <w:r>
        <w:t>las adolescentes.</w:t>
      </w:r>
    </w:p>
    <w:p w14:paraId="62A0A834" w14:textId="77777777" w:rsidR="00C63338" w:rsidRDefault="005A3E7C">
      <w:pPr>
        <w:pStyle w:val="Textoindependiente"/>
        <w:spacing w:before="159" w:line="259" w:lineRule="auto"/>
        <w:ind w:left="2098" w:right="1333"/>
        <w:jc w:val="both"/>
      </w:pPr>
      <w:r>
        <w:t>Asimismo,</w:t>
      </w:r>
      <w:r>
        <w:rPr>
          <w:spacing w:val="-13"/>
        </w:rPr>
        <w:t xml:space="preserve"> </w:t>
      </w:r>
      <w:r>
        <w:t>al</w:t>
      </w:r>
      <w:r>
        <w:rPr>
          <w:spacing w:val="-13"/>
        </w:rPr>
        <w:t xml:space="preserve"> </w:t>
      </w:r>
      <w:r>
        <w:t>año</w:t>
      </w:r>
      <w:r>
        <w:rPr>
          <w:spacing w:val="-12"/>
        </w:rPr>
        <w:t xml:space="preserve"> </w:t>
      </w:r>
      <w:r>
        <w:t>2030,</w:t>
      </w:r>
      <w:r>
        <w:rPr>
          <w:spacing w:val="-11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contexto</w:t>
      </w:r>
      <w:r>
        <w:rPr>
          <w:spacing w:val="-11"/>
        </w:rPr>
        <w:t xml:space="preserve"> </w:t>
      </w:r>
      <w:r>
        <w:t>criminógeno</w:t>
      </w:r>
      <w:r>
        <w:rPr>
          <w:spacing w:val="-13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adolescentes</w:t>
      </w:r>
      <w:r>
        <w:rPr>
          <w:spacing w:val="-59"/>
        </w:rPr>
        <w:t xml:space="preserve"> </w:t>
      </w:r>
      <w:r>
        <w:t>en conflicto con la ley penal se habrá reducido por medio de la atención</w:t>
      </w:r>
      <w:r>
        <w:rPr>
          <w:spacing w:val="1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100%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servicios</w:t>
      </w:r>
      <w:r>
        <w:rPr>
          <w:spacing w:val="-5"/>
        </w:rPr>
        <w:t xml:space="preserve"> </w:t>
      </w:r>
      <w:r>
        <w:t>especializados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nivel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penal</w:t>
      </w:r>
      <w:r>
        <w:rPr>
          <w:spacing w:val="-8"/>
        </w:rPr>
        <w:t xml:space="preserve"> </w:t>
      </w:r>
      <w:r>
        <w:t>juvenil,</w:t>
      </w:r>
      <w:r>
        <w:rPr>
          <w:spacing w:val="-59"/>
        </w:rPr>
        <w:t xml:space="preserve"> </w:t>
      </w:r>
      <w:r>
        <w:t>es decir, se buscar garantizar la implementación completa del Código de</w:t>
      </w:r>
      <w:r>
        <w:rPr>
          <w:spacing w:val="-59"/>
        </w:rPr>
        <w:t xml:space="preserve"> </w:t>
      </w:r>
      <w:r>
        <w:t>Responsabilidad Penal de Adolescentes (Decreto Legislativo N°1348) al</w:t>
      </w:r>
      <w:r>
        <w:rPr>
          <w:spacing w:val="-59"/>
        </w:rPr>
        <w:t xml:space="preserve"> </w:t>
      </w:r>
      <w:r>
        <w:t>2026 aprobado mediante Decreto Supremo N°003-2022JUS y la puesta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marcha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estrategias</w:t>
      </w:r>
      <w:r>
        <w:rPr>
          <w:spacing w:val="1"/>
        </w:rPr>
        <w:t xml:space="preserve"> </w:t>
      </w:r>
      <w:r>
        <w:t>presupuestales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instituciones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59"/>
        </w:rPr>
        <w:t xml:space="preserve"> </w:t>
      </w:r>
      <w:r>
        <w:t>administración de justicia juvenil y la generación de herramientas como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Programa</w:t>
      </w:r>
      <w:r>
        <w:rPr>
          <w:spacing w:val="-1"/>
        </w:rPr>
        <w:t xml:space="preserve"> </w:t>
      </w:r>
      <w:r>
        <w:t>presupuestal</w:t>
      </w:r>
      <w:r>
        <w:rPr>
          <w:spacing w:val="-2"/>
        </w:rPr>
        <w:t xml:space="preserve"> </w:t>
      </w:r>
      <w:r>
        <w:t>orientado por</w:t>
      </w:r>
      <w:r>
        <w:rPr>
          <w:spacing w:val="-2"/>
        </w:rPr>
        <w:t xml:space="preserve"> </w:t>
      </w:r>
      <w:r>
        <w:t>resultados.</w:t>
      </w:r>
    </w:p>
    <w:p w14:paraId="4861CD19" w14:textId="77777777" w:rsidR="00C63338" w:rsidRDefault="005A3E7C">
      <w:pPr>
        <w:pStyle w:val="Textoindependiente"/>
        <w:spacing w:before="157" w:line="259" w:lineRule="auto"/>
        <w:ind w:left="2098" w:right="1334"/>
        <w:jc w:val="both"/>
      </w:pPr>
      <w:r>
        <w:t>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sentido,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aplicará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modelo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justicia</w:t>
      </w:r>
      <w:r>
        <w:rPr>
          <w:spacing w:val="1"/>
        </w:rPr>
        <w:t xml:space="preserve"> </w:t>
      </w:r>
      <w:r>
        <w:t>penal</w:t>
      </w:r>
      <w:r>
        <w:rPr>
          <w:spacing w:val="1"/>
        </w:rPr>
        <w:t xml:space="preserve"> </w:t>
      </w:r>
      <w:r>
        <w:t>juvenil</w:t>
      </w:r>
      <w:r>
        <w:rPr>
          <w:spacing w:val="1"/>
        </w:rPr>
        <w:t xml:space="preserve"> </w:t>
      </w:r>
      <w:r>
        <w:t>especializado,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recoge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doctrina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Protección</w:t>
      </w:r>
      <w:r>
        <w:rPr>
          <w:spacing w:val="1"/>
        </w:rPr>
        <w:t xml:space="preserve"> </w:t>
      </w:r>
      <w:r>
        <w:t>Integral;</w:t>
      </w:r>
      <w:r>
        <w:rPr>
          <w:spacing w:val="1"/>
        </w:rPr>
        <w:t xml:space="preserve"> </w:t>
      </w:r>
      <w:r>
        <w:t>y,</w:t>
      </w:r>
      <w:r>
        <w:rPr>
          <w:spacing w:val="1"/>
        </w:rPr>
        <w:t xml:space="preserve"> </w:t>
      </w:r>
      <w:r>
        <w:t>garantizando la reinserción social constructiva, cabe resaltar que, esta</w:t>
      </w:r>
      <w:r>
        <w:rPr>
          <w:spacing w:val="1"/>
        </w:rPr>
        <w:t xml:space="preserve"> </w:t>
      </w:r>
      <w:r>
        <w:t>meta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asociada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implementación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Responsabilidad</w:t>
      </w:r>
      <w:r>
        <w:rPr>
          <w:spacing w:val="-10"/>
        </w:rPr>
        <w:t xml:space="preserve"> </w:t>
      </w:r>
      <w:r>
        <w:t>Penal</w:t>
      </w:r>
      <w:r>
        <w:rPr>
          <w:spacing w:val="-11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cual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ha</w:t>
      </w:r>
      <w:r>
        <w:rPr>
          <w:spacing w:val="-10"/>
        </w:rPr>
        <w:t xml:space="preserve"> </w:t>
      </w:r>
      <w:r>
        <w:t>establecido</w:t>
      </w:r>
      <w:r>
        <w:rPr>
          <w:spacing w:val="-10"/>
        </w:rPr>
        <w:t xml:space="preserve"> </w:t>
      </w:r>
      <w:r>
        <w:t>implementarse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todo</w:t>
      </w:r>
      <w:r>
        <w:rPr>
          <w:spacing w:val="-59"/>
        </w:rPr>
        <w:t xml:space="preserve"> </w:t>
      </w:r>
      <w:r>
        <w:t>el Perú hasta el 2026 existiendo un compromiso multisectorial por parte</w:t>
      </w:r>
      <w:r>
        <w:rPr>
          <w:spacing w:val="1"/>
        </w:rPr>
        <w:t xml:space="preserve"> </w:t>
      </w:r>
      <w:r>
        <w:t>de la Comisión Multisectorial Permanente de Implementación (Poder</w:t>
      </w:r>
      <w:r>
        <w:rPr>
          <w:spacing w:val="1"/>
        </w:rPr>
        <w:t xml:space="preserve"> </w:t>
      </w:r>
      <w:r>
        <w:t>Judicial, Ministerio Público, Ministerio del Interior y Ministerio de Justicia</w:t>
      </w:r>
      <w:r>
        <w:rPr>
          <w:spacing w:val="1"/>
        </w:rPr>
        <w:t xml:space="preserve"> </w:t>
      </w:r>
      <w:r>
        <w:t>y Derechos Humanos). En efecto, se logrará la meta por medio de la</w:t>
      </w:r>
      <w:r>
        <w:rPr>
          <w:spacing w:val="1"/>
        </w:rPr>
        <w:t xml:space="preserve"> </w:t>
      </w:r>
      <w:r>
        <w:t>aplicación de un servicio de justicia penal juvenil que recoge el modelo</w:t>
      </w:r>
      <w:r>
        <w:rPr>
          <w:spacing w:val="1"/>
        </w:rPr>
        <w:t xml:space="preserve"> </w:t>
      </w:r>
      <w:r>
        <w:t>acusatorio-garantista, el cual prioriza la desjudicialización a través de</w:t>
      </w:r>
      <w:r>
        <w:rPr>
          <w:spacing w:val="1"/>
        </w:rPr>
        <w:t xml:space="preserve"> </w:t>
      </w:r>
      <w:r>
        <w:t>salidas alternativas y mecanismos restaurativos, a efecto de restituir los</w:t>
      </w:r>
      <w:r>
        <w:rPr>
          <w:spacing w:val="1"/>
        </w:rPr>
        <w:t xml:space="preserve"> </w:t>
      </w:r>
      <w:r>
        <w:t>derechos vulnerados de los y las adolescentes y las víctimas, asimismo</w:t>
      </w:r>
      <w:r>
        <w:rPr>
          <w:spacing w:val="1"/>
        </w:rPr>
        <w:t xml:space="preserve"> </w:t>
      </w:r>
      <w:r>
        <w:t>los Centros Juveniles y la Línea de Acción Justicia Juvenil Restaurativa</w:t>
      </w:r>
      <w:r>
        <w:rPr>
          <w:spacing w:val="1"/>
        </w:rPr>
        <w:t xml:space="preserve"> </w:t>
      </w:r>
      <w:r>
        <w:t>utilizarán un modelo de intervención diferenciada basado en gestión del</w:t>
      </w:r>
      <w:r>
        <w:rPr>
          <w:spacing w:val="1"/>
        </w:rPr>
        <w:t xml:space="preserve"> </w:t>
      </w:r>
      <w:r>
        <w:t>riesgo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priorización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enfoques</w:t>
      </w:r>
      <w:r>
        <w:rPr>
          <w:spacing w:val="1"/>
        </w:rPr>
        <w:t xml:space="preserve"> </w:t>
      </w:r>
      <w:r>
        <w:t>alternativos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eviten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vulneración</w:t>
      </w:r>
      <w:r>
        <w:rPr>
          <w:spacing w:val="33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los</w:t>
      </w:r>
      <w:r>
        <w:rPr>
          <w:spacing w:val="33"/>
        </w:rPr>
        <w:t xml:space="preserve"> </w:t>
      </w:r>
      <w:r>
        <w:t>derechos</w:t>
      </w:r>
      <w:r>
        <w:rPr>
          <w:spacing w:val="33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los</w:t>
      </w:r>
      <w:r>
        <w:rPr>
          <w:spacing w:val="30"/>
        </w:rPr>
        <w:t xml:space="preserve"> </w:t>
      </w:r>
      <w:r>
        <w:t>y</w:t>
      </w:r>
      <w:r>
        <w:rPr>
          <w:spacing w:val="31"/>
        </w:rPr>
        <w:t xml:space="preserve"> </w:t>
      </w:r>
      <w:r>
        <w:t>las</w:t>
      </w:r>
      <w:r>
        <w:rPr>
          <w:spacing w:val="33"/>
        </w:rPr>
        <w:t xml:space="preserve"> </w:t>
      </w:r>
      <w:r>
        <w:t>adolescentes,</w:t>
      </w:r>
      <w:r>
        <w:rPr>
          <w:spacing w:val="32"/>
        </w:rPr>
        <w:t xml:space="preserve"> </w:t>
      </w:r>
      <w:r>
        <w:t>y</w:t>
      </w:r>
      <w:r>
        <w:rPr>
          <w:spacing w:val="31"/>
        </w:rPr>
        <w:t xml:space="preserve"> </w:t>
      </w:r>
      <w:r>
        <w:t>cuyas</w:t>
      </w:r>
    </w:p>
    <w:p w14:paraId="6B061BBC" w14:textId="77777777" w:rsidR="00C63338" w:rsidRDefault="00C63338">
      <w:pPr>
        <w:spacing w:line="259" w:lineRule="auto"/>
        <w:jc w:val="both"/>
        <w:sectPr w:rsidR="00C63338">
          <w:pgSz w:w="11910" w:h="16840"/>
          <w:pgMar w:top="1660" w:right="360" w:bottom="1180" w:left="1020" w:header="440" w:footer="998" w:gutter="0"/>
          <w:cols w:space="720"/>
        </w:sectPr>
      </w:pPr>
    </w:p>
    <w:p w14:paraId="6462EB76" w14:textId="77777777" w:rsidR="00C63338" w:rsidRDefault="005A3E7C">
      <w:pPr>
        <w:pStyle w:val="Textoindependiente"/>
        <w:spacing w:before="112" w:line="259" w:lineRule="auto"/>
        <w:ind w:left="2098" w:right="1335"/>
        <w:jc w:val="both"/>
      </w:pPr>
      <w:r>
        <w:lastRenderedPageBreak/>
        <w:t>estrategias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actuación</w:t>
      </w:r>
      <w:r>
        <w:rPr>
          <w:spacing w:val="1"/>
        </w:rPr>
        <w:t xml:space="preserve"> </w:t>
      </w:r>
      <w:r>
        <w:t>muestren</w:t>
      </w:r>
      <w:r>
        <w:rPr>
          <w:spacing w:val="1"/>
        </w:rPr>
        <w:t xml:space="preserve"> </w:t>
      </w:r>
      <w:r>
        <w:t>evidencia</w:t>
      </w:r>
      <w:r>
        <w:rPr>
          <w:spacing w:val="1"/>
        </w:rPr>
        <w:t xml:space="preserve"> </w:t>
      </w:r>
      <w:r>
        <w:t>científica.</w:t>
      </w:r>
      <w:r>
        <w:rPr>
          <w:spacing w:val="1"/>
        </w:rPr>
        <w:t xml:space="preserve"> </w:t>
      </w:r>
      <w:r>
        <w:t>Además,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garantiza los derechos de los y las adolescentes privados de libertad,</w:t>
      </w:r>
      <w:r>
        <w:rPr>
          <w:spacing w:val="1"/>
        </w:rPr>
        <w:t xml:space="preserve"> </w:t>
      </w:r>
      <w:r>
        <w:t>particularmente en las condiciones de salud asociadas al contagio de</w:t>
      </w:r>
      <w:r>
        <w:rPr>
          <w:spacing w:val="1"/>
        </w:rPr>
        <w:t xml:space="preserve"> </w:t>
      </w:r>
      <w:r>
        <w:t>enfermedades virales. En suma, todas estas acciones buscan brindar</w:t>
      </w:r>
      <w:r>
        <w:rPr>
          <w:spacing w:val="1"/>
        </w:rPr>
        <w:t xml:space="preserve"> </w:t>
      </w:r>
      <w:r>
        <w:t>mayores</w:t>
      </w:r>
      <w:r>
        <w:rPr>
          <w:spacing w:val="-5"/>
        </w:rPr>
        <w:t xml:space="preserve"> </w:t>
      </w:r>
      <w:r>
        <w:t>niveles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protección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derechos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adolescentes</w:t>
      </w:r>
      <w:r>
        <w:rPr>
          <w:spacing w:val="-58"/>
        </w:rPr>
        <w:t xml:space="preserve"> </w:t>
      </w:r>
      <w:r>
        <w:t>lo cual se corresponde con la exigencia de la población por</w:t>
      </w:r>
      <w:r>
        <w:rPr>
          <w:spacing w:val="1"/>
        </w:rPr>
        <w:t xml:space="preserve"> </w:t>
      </w:r>
      <w:r>
        <w:t>mayor</w:t>
      </w:r>
      <w:r>
        <w:rPr>
          <w:spacing w:val="1"/>
        </w:rPr>
        <w:t xml:space="preserve"> </w:t>
      </w:r>
      <w:r>
        <w:t>atención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adolescentes</w:t>
      </w:r>
      <w:r>
        <w:rPr>
          <w:spacing w:val="-7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están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situación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riesgo.</w:t>
      </w:r>
    </w:p>
    <w:p w14:paraId="41F00AEC" w14:textId="77777777" w:rsidR="00C63338" w:rsidRDefault="005A3E7C">
      <w:pPr>
        <w:pStyle w:val="Textoindependiente"/>
        <w:spacing w:before="159" w:line="259" w:lineRule="auto"/>
        <w:ind w:left="2098" w:right="1334"/>
        <w:jc w:val="both"/>
      </w:pPr>
      <w:r>
        <w:t>Finalmente, durante la implementación de la Política Nacional diversas</w:t>
      </w:r>
      <w:r>
        <w:rPr>
          <w:spacing w:val="1"/>
        </w:rPr>
        <w:t xml:space="preserve"> </w:t>
      </w:r>
      <w:r>
        <w:t>variables socioeconómicas en el Perú afectarán la posibilidad de que los</w:t>
      </w:r>
      <w:r>
        <w:rPr>
          <w:spacing w:val="-59"/>
        </w:rPr>
        <w:t xml:space="preserve"> </w:t>
      </w:r>
      <w:r>
        <w:t>objetivos</w:t>
      </w:r>
      <w:r>
        <w:rPr>
          <w:spacing w:val="1"/>
        </w:rPr>
        <w:t xml:space="preserve"> </w:t>
      </w:r>
      <w:r>
        <w:t>prioritarios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logren;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sentido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identificaron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tendencias que guardan relación con el problema público de la Política</w:t>
      </w:r>
      <w:r>
        <w:rPr>
          <w:spacing w:val="1"/>
        </w:rPr>
        <w:t xml:space="preserve"> </w:t>
      </w:r>
      <w:r>
        <w:t>analizando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características;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identificaron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riesgos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oportunidades asociados a cada tendencia para evaluar la probabilidad</w:t>
      </w:r>
      <w:r>
        <w:rPr>
          <w:spacing w:val="1"/>
        </w:rPr>
        <w:t xml:space="preserve"> </w:t>
      </w:r>
      <w:r>
        <w:t>de ocurrencia y el impacto que tiene sobre la Política Nacional a través</w:t>
      </w:r>
      <w:r>
        <w:rPr>
          <w:spacing w:val="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puntaje</w:t>
      </w:r>
      <w:r>
        <w:rPr>
          <w:spacing w:val="-6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intervalo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5;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igual</w:t>
      </w:r>
      <w:r>
        <w:rPr>
          <w:spacing w:val="-6"/>
        </w:rPr>
        <w:t xml:space="preserve"> </w:t>
      </w:r>
      <w:r>
        <w:t>modo,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identificaron</w:t>
      </w:r>
      <w:r>
        <w:rPr>
          <w:spacing w:val="-7"/>
        </w:rPr>
        <w:t xml:space="preserve"> </w:t>
      </w:r>
      <w:r>
        <w:t>los</w:t>
      </w:r>
      <w:r>
        <w:rPr>
          <w:spacing w:val="-58"/>
        </w:rPr>
        <w:t xml:space="preserve"> </w:t>
      </w:r>
      <w:r>
        <w:t>escenarios</w:t>
      </w:r>
      <w:r>
        <w:rPr>
          <w:spacing w:val="1"/>
        </w:rPr>
        <w:t xml:space="preserve"> </w:t>
      </w:r>
      <w:r>
        <w:t>contextuales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riesgos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oportunidades</w:t>
      </w:r>
      <w:r>
        <w:rPr>
          <w:spacing w:val="1"/>
        </w:rPr>
        <w:t xml:space="preserve"> </w:t>
      </w:r>
      <w:r>
        <w:t>vinculados,</w:t>
      </w:r>
      <w:r>
        <w:rPr>
          <w:spacing w:val="1"/>
        </w:rPr>
        <w:t xml:space="preserve"> </w:t>
      </w:r>
      <w:r>
        <w:t>estableciendo un puntaje referido a su probabilidad de ocurrencia e</w:t>
      </w:r>
      <w:r>
        <w:rPr>
          <w:spacing w:val="1"/>
        </w:rPr>
        <w:t xml:space="preserve"> </w:t>
      </w:r>
      <w:r>
        <w:t>impacto</w:t>
      </w:r>
      <w:r>
        <w:rPr>
          <w:spacing w:val="-3"/>
        </w:rPr>
        <w:t xml:space="preserve"> </w:t>
      </w:r>
      <w:r>
        <w:t>potencial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 intervalo de 1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5.</w:t>
      </w:r>
    </w:p>
    <w:p w14:paraId="30DFDFA5" w14:textId="77777777" w:rsidR="00C63338" w:rsidRDefault="00C63338">
      <w:pPr>
        <w:pStyle w:val="Textoindependiente"/>
        <w:spacing w:before="8"/>
        <w:rPr>
          <w:sz w:val="25"/>
        </w:rPr>
      </w:pPr>
    </w:p>
    <w:p w14:paraId="1793839A" w14:textId="77777777" w:rsidR="00C63338" w:rsidRDefault="005A3E7C">
      <w:pPr>
        <w:pStyle w:val="Ttulo1"/>
        <w:numPr>
          <w:ilvl w:val="0"/>
          <w:numId w:val="10"/>
        </w:numPr>
        <w:tabs>
          <w:tab w:val="left" w:pos="1534"/>
        </w:tabs>
      </w:pPr>
      <w:r>
        <w:t>Selección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alternativas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solución</w:t>
      </w:r>
    </w:p>
    <w:p w14:paraId="112C6970" w14:textId="77777777" w:rsidR="00C63338" w:rsidRDefault="00C63338">
      <w:pPr>
        <w:pStyle w:val="Textoindependiente"/>
        <w:spacing w:before="7"/>
        <w:rPr>
          <w:rFonts w:ascii="Arial"/>
          <w:b/>
          <w:sz w:val="25"/>
        </w:rPr>
      </w:pPr>
    </w:p>
    <w:p w14:paraId="6FD5B3E5" w14:textId="77777777" w:rsidR="00C63338" w:rsidRDefault="005A3E7C">
      <w:pPr>
        <w:pStyle w:val="Textoindependiente"/>
        <w:spacing w:line="259" w:lineRule="auto"/>
        <w:ind w:left="1390" w:right="1336"/>
        <w:jc w:val="both"/>
      </w:pPr>
      <w:r>
        <w:t>Se han identificado tres causas principales (dimensión preventiva, justicia penal</w:t>
      </w:r>
      <w:r>
        <w:rPr>
          <w:spacing w:val="-59"/>
        </w:rPr>
        <w:t xml:space="preserve"> </w:t>
      </w:r>
      <w:r>
        <w:t>juvenil y reinserción social) que convergen en el problema principal el cual</w:t>
      </w:r>
      <w:r>
        <w:rPr>
          <w:spacing w:val="1"/>
        </w:rPr>
        <w:t xml:space="preserve"> </w:t>
      </w:r>
      <w:r>
        <w:t>determina la condición actual de muchos adolescentes y ACLP. En tal sentido,</w:t>
      </w:r>
      <w:r>
        <w:rPr>
          <w:spacing w:val="1"/>
        </w:rPr>
        <w:t xml:space="preserve"> </w:t>
      </w:r>
      <w:r>
        <w:t>se han determinado un conjunto de intervenciones utilizadas para enfrentar las</w:t>
      </w:r>
      <w:r>
        <w:rPr>
          <w:spacing w:val="1"/>
        </w:rPr>
        <w:t xml:space="preserve"> </w:t>
      </w:r>
      <w:r>
        <w:t>causas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problema</w:t>
      </w:r>
      <w:r>
        <w:rPr>
          <w:spacing w:val="-2"/>
        </w:rPr>
        <w:t xml:space="preserve"> </w:t>
      </w:r>
      <w:r>
        <w:t>público.</w:t>
      </w:r>
    </w:p>
    <w:p w14:paraId="74633998" w14:textId="77777777" w:rsidR="00C63338" w:rsidRDefault="00C63338">
      <w:pPr>
        <w:pStyle w:val="Textoindependiente"/>
        <w:spacing w:before="9"/>
        <w:rPr>
          <w:sz w:val="23"/>
        </w:rPr>
      </w:pPr>
    </w:p>
    <w:p w14:paraId="1DA58185" w14:textId="77777777" w:rsidR="00C63338" w:rsidRDefault="005A3E7C">
      <w:pPr>
        <w:pStyle w:val="Textoindependiente"/>
        <w:spacing w:line="259" w:lineRule="auto"/>
        <w:ind w:left="1390" w:right="1334"/>
        <w:jc w:val="both"/>
      </w:pPr>
      <w:r>
        <w:t>De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modo,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análisis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factores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riesgo</w:t>
      </w:r>
      <w:r>
        <w:rPr>
          <w:spacing w:val="1"/>
        </w:rPr>
        <w:t xml:space="preserve"> </w:t>
      </w:r>
      <w:r>
        <w:t>criminógeno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protección,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experiencia</w:t>
      </w:r>
      <w:r>
        <w:rPr>
          <w:spacing w:val="-13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evidencia</w:t>
      </w:r>
      <w:r>
        <w:rPr>
          <w:spacing w:val="-12"/>
        </w:rPr>
        <w:t xml:space="preserve"> </w:t>
      </w:r>
      <w:r>
        <w:t>sobre</w:t>
      </w:r>
      <w:r>
        <w:rPr>
          <w:spacing w:val="-13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programas</w:t>
      </w:r>
      <w:r>
        <w:rPr>
          <w:spacing w:val="-15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servicios</w:t>
      </w:r>
      <w:r>
        <w:rPr>
          <w:spacing w:val="-12"/>
        </w:rPr>
        <w:t xml:space="preserve"> </w:t>
      </w:r>
      <w:r>
        <w:t>sociales</w:t>
      </w:r>
      <w:r>
        <w:rPr>
          <w:spacing w:val="-59"/>
        </w:rPr>
        <w:t xml:space="preserve"> </w:t>
      </w:r>
      <w:r>
        <w:t>que se centran en niños, niñas y adolescentes han identificado como mejor</w:t>
      </w:r>
      <w:r>
        <w:rPr>
          <w:spacing w:val="1"/>
        </w:rPr>
        <w:t xml:space="preserve"> </w:t>
      </w:r>
      <w:r>
        <w:t>estrategia a la prevención (Loeber et al., 2003)</w:t>
      </w:r>
      <w:r>
        <w:rPr>
          <w:vertAlign w:val="superscript"/>
        </w:rPr>
        <w:t>12</w:t>
      </w:r>
      <w:r>
        <w:t>. Las estrategias con enfoque</w:t>
      </w:r>
      <w:r>
        <w:rPr>
          <w:spacing w:val="1"/>
        </w:rPr>
        <w:t xml:space="preserve"> </w:t>
      </w:r>
      <w:r>
        <w:t>preventivo (primario, secundario y terciario), a nivel global, se han posicionado</w:t>
      </w:r>
      <w:r>
        <w:rPr>
          <w:spacing w:val="1"/>
        </w:rPr>
        <w:t xml:space="preserve"> </w:t>
      </w:r>
      <w:r>
        <w:t>como prioritarias debido a que se consideran un aspecto nuclear de política e</w:t>
      </w:r>
      <w:r>
        <w:rPr>
          <w:spacing w:val="1"/>
        </w:rPr>
        <w:t xml:space="preserve"> </w:t>
      </w:r>
      <w:r>
        <w:t>inversión pública, y la mayor evidencia por el análisis e intervención en factores</w:t>
      </w:r>
      <w:r>
        <w:rPr>
          <w:spacing w:val="-59"/>
        </w:rPr>
        <w:t xml:space="preserve"> </w:t>
      </w:r>
      <w:r>
        <w:t>protectores y de riesgo; además, estas actuaciones guardan coherencia con</w:t>
      </w:r>
      <w:r>
        <w:rPr>
          <w:spacing w:val="1"/>
        </w:rPr>
        <w:t xml:space="preserve"> </w:t>
      </w:r>
      <w:r>
        <w:t>aspectos fundamentales como el interés superior del menor y el principio de</w:t>
      </w:r>
      <w:r>
        <w:rPr>
          <w:spacing w:val="1"/>
        </w:rPr>
        <w:t xml:space="preserve"> </w:t>
      </w:r>
      <w:r>
        <w:t>intervención</w:t>
      </w:r>
      <w:r>
        <w:rPr>
          <w:spacing w:val="1"/>
        </w:rPr>
        <w:t xml:space="preserve"> </w:t>
      </w:r>
      <w:r>
        <w:t>mínima</w:t>
      </w:r>
      <w:r>
        <w:rPr>
          <w:spacing w:val="1"/>
        </w:rPr>
        <w:t xml:space="preserve"> </w:t>
      </w:r>
      <w:r>
        <w:t>(</w:t>
      </w:r>
      <w:proofErr w:type="spellStart"/>
      <w:r>
        <w:t>Muggah</w:t>
      </w:r>
      <w:proofErr w:type="spellEnd"/>
      <w:r>
        <w:t>,</w:t>
      </w:r>
      <w:r>
        <w:rPr>
          <w:spacing w:val="1"/>
        </w:rPr>
        <w:t xml:space="preserve"> </w:t>
      </w:r>
      <w:r>
        <w:t>Garzón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Suárez,</w:t>
      </w:r>
      <w:r>
        <w:rPr>
          <w:spacing w:val="1"/>
        </w:rPr>
        <w:t xml:space="preserve"> </w:t>
      </w:r>
      <w:r>
        <w:t>2018;</w:t>
      </w:r>
      <w:r>
        <w:rPr>
          <w:spacing w:val="1"/>
        </w:rPr>
        <w:t xml:space="preserve"> </w:t>
      </w:r>
      <w:proofErr w:type="spellStart"/>
      <w:r>
        <w:t>Macleod</w:t>
      </w:r>
      <w:proofErr w:type="spellEnd"/>
      <w:r>
        <w:t>,</w:t>
      </w:r>
      <w:r>
        <w:rPr>
          <w:spacing w:val="1"/>
        </w:rPr>
        <w:t xml:space="preserve"> </w:t>
      </w:r>
      <w:r>
        <w:t>Grove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Farrington,</w:t>
      </w:r>
      <w:r>
        <w:rPr>
          <w:spacing w:val="1"/>
        </w:rPr>
        <w:t xml:space="preserve"> </w:t>
      </w:r>
      <w:r>
        <w:t>2012)</w:t>
      </w:r>
      <w:r>
        <w:rPr>
          <w:vertAlign w:val="superscript"/>
        </w:rPr>
        <w:t>13</w:t>
      </w:r>
      <w:r>
        <w:t>.</w:t>
      </w:r>
    </w:p>
    <w:p w14:paraId="7166842F" w14:textId="77777777" w:rsidR="00C63338" w:rsidRDefault="00C63338">
      <w:pPr>
        <w:pStyle w:val="Textoindependiente"/>
        <w:spacing w:before="7"/>
        <w:rPr>
          <w:sz w:val="23"/>
        </w:rPr>
      </w:pPr>
    </w:p>
    <w:p w14:paraId="04E9FA1C" w14:textId="77777777" w:rsidR="00C63338" w:rsidRDefault="005A3E7C">
      <w:pPr>
        <w:pStyle w:val="Textoindependiente"/>
        <w:spacing w:line="259" w:lineRule="auto"/>
        <w:ind w:left="1390" w:right="1338"/>
        <w:jc w:val="both"/>
      </w:pPr>
      <w:r>
        <w:t>Con el objetivo de prevenir las conductas antisociales y la delincuencia de</w:t>
      </w:r>
      <w:r>
        <w:rPr>
          <w:spacing w:val="1"/>
        </w:rPr>
        <w:t xml:space="preserve"> </w:t>
      </w:r>
      <w:r>
        <w:t>jóvenes,</w:t>
      </w:r>
      <w:r>
        <w:rPr>
          <w:spacing w:val="21"/>
        </w:rPr>
        <w:t xml:space="preserve"> </w:t>
      </w:r>
      <w:r>
        <w:t>se</w:t>
      </w:r>
      <w:r>
        <w:rPr>
          <w:spacing w:val="18"/>
        </w:rPr>
        <w:t xml:space="preserve"> </w:t>
      </w:r>
      <w:r>
        <w:t>han</w:t>
      </w:r>
      <w:r>
        <w:rPr>
          <w:spacing w:val="19"/>
        </w:rPr>
        <w:t xml:space="preserve"> </w:t>
      </w:r>
      <w:r>
        <w:t>desarrollado</w:t>
      </w:r>
      <w:r>
        <w:rPr>
          <w:spacing w:val="20"/>
        </w:rPr>
        <w:t xml:space="preserve"> </w:t>
      </w:r>
      <w:r>
        <w:t>cuatro</w:t>
      </w:r>
      <w:r>
        <w:rPr>
          <w:spacing w:val="19"/>
        </w:rPr>
        <w:t xml:space="preserve"> </w:t>
      </w:r>
      <w:r>
        <w:t>clases</w:t>
      </w:r>
      <w:r>
        <w:rPr>
          <w:spacing w:val="18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intervención</w:t>
      </w:r>
      <w:r>
        <w:rPr>
          <w:spacing w:val="21"/>
        </w:rPr>
        <w:t xml:space="preserve"> </w:t>
      </w:r>
      <w:r>
        <w:t>preventiva</w:t>
      </w:r>
      <w:r>
        <w:rPr>
          <w:spacing w:val="20"/>
        </w:rPr>
        <w:t xml:space="preserve"> </w:t>
      </w:r>
      <w:r>
        <w:t>(Werth,</w:t>
      </w:r>
    </w:p>
    <w:p w14:paraId="1F2CC18A" w14:textId="77777777" w:rsidR="00C63338" w:rsidRDefault="00C63338">
      <w:pPr>
        <w:pStyle w:val="Textoindependiente"/>
        <w:rPr>
          <w:sz w:val="20"/>
        </w:rPr>
      </w:pPr>
    </w:p>
    <w:p w14:paraId="13099BE9" w14:textId="77777777" w:rsidR="00C63338" w:rsidRDefault="00C63338">
      <w:pPr>
        <w:pStyle w:val="Textoindependiente"/>
        <w:rPr>
          <w:sz w:val="20"/>
        </w:rPr>
      </w:pPr>
    </w:p>
    <w:p w14:paraId="72AEE5C6" w14:textId="2EF76C7D" w:rsidR="00C63338" w:rsidRDefault="00BF3D94">
      <w:pPr>
        <w:pStyle w:val="Textoindependiente"/>
        <w:spacing w:before="2"/>
        <w:rPr>
          <w:sz w:val="2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8D5A900" wp14:editId="030D4407">
                <wp:simplePos x="0" y="0"/>
                <wp:positionH relativeFrom="page">
                  <wp:posOffset>1080770</wp:posOffset>
                </wp:positionH>
                <wp:positionV relativeFrom="paragraph">
                  <wp:posOffset>215900</wp:posOffset>
                </wp:positionV>
                <wp:extent cx="1828800" cy="8890"/>
                <wp:effectExtent l="0" t="0" r="0" b="0"/>
                <wp:wrapTopAndBottom/>
                <wp:docPr id="1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369F4" id="Rectangle 13" o:spid="_x0000_s1026" style="position:absolute;margin-left:85.1pt;margin-top:17pt;width:2in;height:.7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3AB1DC9C" w14:textId="77777777" w:rsidR="00C63338" w:rsidRPr="009123FE" w:rsidRDefault="005A3E7C">
      <w:pPr>
        <w:spacing w:before="92" w:line="244" w:lineRule="auto"/>
        <w:ind w:left="682" w:right="1341"/>
        <w:jc w:val="both"/>
        <w:rPr>
          <w:sz w:val="18"/>
          <w:lang w:val="en-US"/>
        </w:rPr>
      </w:pPr>
      <w:r w:rsidRPr="009123FE">
        <w:rPr>
          <w:rFonts w:ascii="Calibri"/>
          <w:sz w:val="18"/>
          <w:vertAlign w:val="superscript"/>
          <w:lang w:val="en-US"/>
        </w:rPr>
        <w:t>12</w:t>
      </w:r>
      <w:r w:rsidRPr="009123FE">
        <w:rPr>
          <w:rFonts w:ascii="Calibri"/>
          <w:sz w:val="18"/>
          <w:lang w:val="en-US"/>
        </w:rPr>
        <w:t xml:space="preserve"> </w:t>
      </w:r>
      <w:proofErr w:type="spellStart"/>
      <w:r w:rsidRPr="009123FE">
        <w:rPr>
          <w:sz w:val="18"/>
          <w:lang w:val="en-US"/>
        </w:rPr>
        <w:t>Loeber</w:t>
      </w:r>
      <w:proofErr w:type="spellEnd"/>
      <w:r w:rsidRPr="009123FE">
        <w:rPr>
          <w:sz w:val="18"/>
          <w:lang w:val="en-US"/>
        </w:rPr>
        <w:t xml:space="preserve">, R., Farrington, D.P., </w:t>
      </w:r>
      <w:proofErr w:type="spellStart"/>
      <w:r w:rsidRPr="009123FE">
        <w:rPr>
          <w:sz w:val="18"/>
          <w:lang w:val="en-US"/>
        </w:rPr>
        <w:t>Stouthamer-Loeber</w:t>
      </w:r>
      <w:proofErr w:type="spellEnd"/>
      <w:r w:rsidRPr="009123FE">
        <w:rPr>
          <w:sz w:val="18"/>
          <w:lang w:val="en-US"/>
        </w:rPr>
        <w:t>, M., &amp;White, H.R. (2008). Violence and serious theft:</w:t>
      </w:r>
      <w:r w:rsidRPr="009123FE">
        <w:rPr>
          <w:spacing w:val="1"/>
          <w:sz w:val="18"/>
          <w:lang w:val="en-US"/>
        </w:rPr>
        <w:t xml:space="preserve"> </w:t>
      </w:r>
      <w:r w:rsidRPr="009123FE">
        <w:rPr>
          <w:sz w:val="18"/>
          <w:lang w:val="en-US"/>
        </w:rPr>
        <w:t>Development</w:t>
      </w:r>
      <w:r w:rsidRPr="009123FE">
        <w:rPr>
          <w:spacing w:val="-3"/>
          <w:sz w:val="18"/>
          <w:lang w:val="en-US"/>
        </w:rPr>
        <w:t xml:space="preserve"> </w:t>
      </w:r>
      <w:r w:rsidRPr="009123FE">
        <w:rPr>
          <w:sz w:val="18"/>
          <w:lang w:val="en-US"/>
        </w:rPr>
        <w:t>and</w:t>
      </w:r>
      <w:r w:rsidRPr="009123FE">
        <w:rPr>
          <w:spacing w:val="-2"/>
          <w:sz w:val="18"/>
          <w:lang w:val="en-US"/>
        </w:rPr>
        <w:t xml:space="preserve"> </w:t>
      </w:r>
      <w:r w:rsidRPr="009123FE">
        <w:rPr>
          <w:sz w:val="18"/>
          <w:lang w:val="en-US"/>
        </w:rPr>
        <w:t>prediction</w:t>
      </w:r>
      <w:r w:rsidRPr="009123FE">
        <w:rPr>
          <w:spacing w:val="-1"/>
          <w:sz w:val="18"/>
          <w:lang w:val="en-US"/>
        </w:rPr>
        <w:t xml:space="preserve"> </w:t>
      </w:r>
      <w:r w:rsidRPr="009123FE">
        <w:rPr>
          <w:sz w:val="18"/>
          <w:lang w:val="en-US"/>
        </w:rPr>
        <w:t>from</w:t>
      </w:r>
      <w:r w:rsidRPr="009123FE">
        <w:rPr>
          <w:spacing w:val="1"/>
          <w:sz w:val="18"/>
          <w:lang w:val="en-US"/>
        </w:rPr>
        <w:t xml:space="preserve"> </w:t>
      </w:r>
      <w:r w:rsidRPr="009123FE">
        <w:rPr>
          <w:sz w:val="18"/>
          <w:lang w:val="en-US"/>
        </w:rPr>
        <w:t>childhood</w:t>
      </w:r>
      <w:r w:rsidRPr="009123FE">
        <w:rPr>
          <w:spacing w:val="-1"/>
          <w:sz w:val="18"/>
          <w:lang w:val="en-US"/>
        </w:rPr>
        <w:t xml:space="preserve"> </w:t>
      </w:r>
      <w:r w:rsidRPr="009123FE">
        <w:rPr>
          <w:sz w:val="18"/>
          <w:lang w:val="en-US"/>
        </w:rPr>
        <w:t>to</w:t>
      </w:r>
      <w:r w:rsidRPr="009123FE">
        <w:rPr>
          <w:spacing w:val="-2"/>
          <w:sz w:val="18"/>
          <w:lang w:val="en-US"/>
        </w:rPr>
        <w:t xml:space="preserve"> </w:t>
      </w:r>
      <w:r w:rsidRPr="009123FE">
        <w:rPr>
          <w:sz w:val="18"/>
          <w:lang w:val="en-US"/>
        </w:rPr>
        <w:t>adulthood.</w:t>
      </w:r>
      <w:r w:rsidRPr="009123FE">
        <w:rPr>
          <w:spacing w:val="-1"/>
          <w:sz w:val="18"/>
          <w:lang w:val="en-US"/>
        </w:rPr>
        <w:t xml:space="preserve"> </w:t>
      </w:r>
      <w:r w:rsidRPr="009123FE">
        <w:rPr>
          <w:sz w:val="18"/>
          <w:lang w:val="en-US"/>
        </w:rPr>
        <w:t>New</w:t>
      </w:r>
      <w:r w:rsidRPr="009123FE">
        <w:rPr>
          <w:spacing w:val="-1"/>
          <w:sz w:val="18"/>
          <w:lang w:val="en-US"/>
        </w:rPr>
        <w:t xml:space="preserve"> </w:t>
      </w:r>
      <w:r w:rsidRPr="009123FE">
        <w:rPr>
          <w:sz w:val="18"/>
          <w:lang w:val="en-US"/>
        </w:rPr>
        <w:t>York:</w:t>
      </w:r>
      <w:r w:rsidRPr="009123FE">
        <w:rPr>
          <w:spacing w:val="-1"/>
          <w:sz w:val="18"/>
          <w:lang w:val="en-US"/>
        </w:rPr>
        <w:t xml:space="preserve"> </w:t>
      </w:r>
      <w:r w:rsidRPr="009123FE">
        <w:rPr>
          <w:sz w:val="18"/>
          <w:lang w:val="en-US"/>
        </w:rPr>
        <w:t>Routledge.</w:t>
      </w:r>
    </w:p>
    <w:p w14:paraId="546913EE" w14:textId="77777777" w:rsidR="00C63338" w:rsidRPr="009123FE" w:rsidRDefault="005A3E7C">
      <w:pPr>
        <w:spacing w:before="16"/>
        <w:ind w:left="682" w:right="1338"/>
        <w:jc w:val="both"/>
        <w:rPr>
          <w:sz w:val="18"/>
          <w:lang w:val="en-US"/>
        </w:rPr>
      </w:pPr>
      <w:r w:rsidRPr="009123FE">
        <w:rPr>
          <w:rFonts w:ascii="Calibri" w:hAnsi="Calibri"/>
          <w:sz w:val="18"/>
          <w:vertAlign w:val="superscript"/>
          <w:lang w:val="en-US"/>
        </w:rPr>
        <w:t>13</w:t>
      </w:r>
      <w:r w:rsidRPr="009123FE">
        <w:rPr>
          <w:rFonts w:ascii="Calibri" w:hAnsi="Calibri"/>
          <w:sz w:val="18"/>
          <w:lang w:val="en-US"/>
        </w:rPr>
        <w:t xml:space="preserve"> </w:t>
      </w:r>
      <w:proofErr w:type="spellStart"/>
      <w:r w:rsidRPr="009123FE">
        <w:rPr>
          <w:sz w:val="18"/>
          <w:lang w:val="en-US"/>
        </w:rPr>
        <w:t>Muggah</w:t>
      </w:r>
      <w:proofErr w:type="spellEnd"/>
      <w:r w:rsidRPr="009123FE">
        <w:rPr>
          <w:sz w:val="18"/>
          <w:lang w:val="en-US"/>
        </w:rPr>
        <w:t>, R; Garzón, J y Suárez, M. (2018).</w:t>
      </w:r>
      <w:r w:rsidRPr="009123FE">
        <w:rPr>
          <w:spacing w:val="1"/>
          <w:sz w:val="18"/>
          <w:lang w:val="en-US"/>
        </w:rPr>
        <w:t xml:space="preserve"> </w:t>
      </w:r>
      <w:r>
        <w:rPr>
          <w:sz w:val="18"/>
        </w:rPr>
        <w:t>La "Mano Dura": Los costos de la represión y los beneficios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prevención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jóvenes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América</w:t>
      </w:r>
      <w:r>
        <w:rPr>
          <w:spacing w:val="1"/>
          <w:sz w:val="18"/>
        </w:rPr>
        <w:t xml:space="preserve"> </w:t>
      </w:r>
      <w:r>
        <w:rPr>
          <w:sz w:val="18"/>
        </w:rPr>
        <w:t>Latina.</w:t>
      </w:r>
      <w:r>
        <w:rPr>
          <w:spacing w:val="1"/>
          <w:sz w:val="18"/>
        </w:rPr>
        <w:t xml:space="preserve"> </w:t>
      </w:r>
      <w:r>
        <w:rPr>
          <w:sz w:val="18"/>
        </w:rPr>
        <w:t>Instituto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Igarapé</w:t>
      </w:r>
      <w:proofErr w:type="spellEnd"/>
      <w:r>
        <w:rPr>
          <w:sz w:val="18"/>
        </w:rPr>
        <w:t>.</w:t>
      </w:r>
      <w:r>
        <w:rPr>
          <w:spacing w:val="1"/>
          <w:sz w:val="18"/>
        </w:rPr>
        <w:t xml:space="preserve"> </w:t>
      </w:r>
      <w:r>
        <w:rPr>
          <w:sz w:val="18"/>
        </w:rPr>
        <w:t>Recuperado</w:t>
      </w:r>
      <w:r>
        <w:rPr>
          <w:spacing w:val="1"/>
          <w:sz w:val="18"/>
        </w:rPr>
        <w:t xml:space="preserve"> </w:t>
      </w:r>
      <w:r>
        <w:rPr>
          <w:sz w:val="18"/>
        </w:rPr>
        <w:t>de:</w:t>
      </w:r>
      <w:r>
        <w:rPr>
          <w:spacing w:val="1"/>
          <w:sz w:val="18"/>
        </w:rPr>
        <w:t xml:space="preserve"> </w:t>
      </w:r>
      <w:hyperlink r:id="rId18">
        <w:r>
          <w:rPr>
            <w:color w:val="0462C1"/>
            <w:sz w:val="18"/>
            <w:u w:val="single" w:color="0462C1"/>
          </w:rPr>
          <w:t>https://igarape.org.br</w:t>
        </w:r>
        <w:r>
          <w:rPr>
            <w:sz w:val="18"/>
          </w:rPr>
          <w:t xml:space="preserve">; </w:t>
        </w:r>
      </w:hyperlink>
      <w:r>
        <w:rPr>
          <w:sz w:val="18"/>
        </w:rPr>
        <w:t xml:space="preserve">y, </w:t>
      </w:r>
      <w:proofErr w:type="spellStart"/>
      <w:r>
        <w:rPr>
          <w:sz w:val="18"/>
        </w:rPr>
        <w:t>Macleod</w:t>
      </w:r>
      <w:proofErr w:type="spellEnd"/>
      <w:r>
        <w:rPr>
          <w:sz w:val="18"/>
        </w:rPr>
        <w:t xml:space="preserve">, J., Grove, P. G. y Farrington, D. P. (2012). </w:t>
      </w:r>
      <w:r w:rsidRPr="009123FE">
        <w:rPr>
          <w:sz w:val="18"/>
          <w:lang w:val="en-US"/>
        </w:rPr>
        <w:t>Explaining Criminal Careers.</w:t>
      </w:r>
      <w:r w:rsidRPr="009123FE">
        <w:rPr>
          <w:spacing w:val="1"/>
          <w:sz w:val="18"/>
          <w:lang w:val="en-US"/>
        </w:rPr>
        <w:t xml:space="preserve"> </w:t>
      </w:r>
      <w:r w:rsidRPr="009123FE">
        <w:rPr>
          <w:sz w:val="18"/>
          <w:lang w:val="en-US"/>
        </w:rPr>
        <w:t>Implications for Justice Policy.</w:t>
      </w:r>
      <w:r w:rsidRPr="009123FE">
        <w:rPr>
          <w:spacing w:val="-2"/>
          <w:sz w:val="18"/>
          <w:lang w:val="en-US"/>
        </w:rPr>
        <w:t xml:space="preserve"> </w:t>
      </w:r>
      <w:r w:rsidRPr="009123FE">
        <w:rPr>
          <w:sz w:val="18"/>
          <w:lang w:val="en-US"/>
        </w:rPr>
        <w:t>Oxford: Clarendon</w:t>
      </w:r>
      <w:r w:rsidRPr="009123FE">
        <w:rPr>
          <w:spacing w:val="-1"/>
          <w:sz w:val="18"/>
          <w:lang w:val="en-US"/>
        </w:rPr>
        <w:t xml:space="preserve"> </w:t>
      </w:r>
      <w:r w:rsidRPr="009123FE">
        <w:rPr>
          <w:sz w:val="18"/>
          <w:lang w:val="en-US"/>
        </w:rPr>
        <w:t>Pres.</w:t>
      </w:r>
    </w:p>
    <w:p w14:paraId="5E2E6155" w14:textId="77777777" w:rsidR="00C63338" w:rsidRPr="009123FE" w:rsidRDefault="00C63338">
      <w:pPr>
        <w:jc w:val="both"/>
        <w:rPr>
          <w:sz w:val="18"/>
          <w:lang w:val="en-US"/>
        </w:rPr>
        <w:sectPr w:rsidR="00C63338" w:rsidRPr="009123FE">
          <w:pgSz w:w="11910" w:h="16840"/>
          <w:pgMar w:top="1660" w:right="360" w:bottom="1180" w:left="1020" w:header="440" w:footer="998" w:gutter="0"/>
          <w:cols w:space="720"/>
        </w:sectPr>
      </w:pPr>
    </w:p>
    <w:p w14:paraId="3458EBD9" w14:textId="77777777" w:rsidR="00C63338" w:rsidRDefault="005A3E7C">
      <w:pPr>
        <w:pStyle w:val="Textoindependiente"/>
        <w:spacing w:before="112" w:line="259" w:lineRule="auto"/>
        <w:ind w:left="1390" w:right="1334"/>
        <w:jc w:val="both"/>
      </w:pPr>
      <w:r>
        <w:lastRenderedPageBreak/>
        <w:t>2006)</w:t>
      </w:r>
      <w:r>
        <w:rPr>
          <w:vertAlign w:val="superscript"/>
        </w:rPr>
        <w:t>14</w:t>
      </w:r>
      <w:r>
        <w:t>:</w:t>
      </w:r>
      <w:r>
        <w:rPr>
          <w:spacing w:val="-5"/>
        </w:rPr>
        <w:t xml:space="preserve"> </w:t>
      </w:r>
      <w:r>
        <w:t>1)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programas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reinserción</w:t>
      </w:r>
      <w:r>
        <w:rPr>
          <w:spacing w:val="-8"/>
        </w:rPr>
        <w:t xml:space="preserve"> </w:t>
      </w:r>
      <w:r>
        <w:t>social</w:t>
      </w:r>
      <w:r>
        <w:rPr>
          <w:spacing w:val="-8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establecen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sistema</w:t>
      </w:r>
      <w:r>
        <w:rPr>
          <w:spacing w:val="-59"/>
        </w:rPr>
        <w:t xml:space="preserve"> </w:t>
      </w:r>
      <w:r>
        <w:t>de justicia penal juvenil;</w:t>
      </w:r>
      <w:r>
        <w:rPr>
          <w:spacing w:val="1"/>
        </w:rPr>
        <w:t xml:space="preserve"> </w:t>
      </w:r>
      <w:r>
        <w:t>2) Las estrategias de prevención situacional cuyo</w:t>
      </w:r>
      <w:r>
        <w:rPr>
          <w:spacing w:val="1"/>
        </w:rPr>
        <w:t xml:space="preserve"> </w:t>
      </w:r>
      <w:r>
        <w:t>objetivo es reducir oportunidades mediante la modificación del entorno físico; 3)</w:t>
      </w:r>
      <w:r>
        <w:rPr>
          <w:spacing w:val="-59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cambio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condiciones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comunidades</w:t>
      </w:r>
      <w:r>
        <w:rPr>
          <w:spacing w:val="1"/>
        </w:rPr>
        <w:t xml:space="preserve"> </w:t>
      </w:r>
      <w:r>
        <w:t>incrementando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cohesión social; y 4) Fortalecimiento de factores protectores y disminuyendo los</w:t>
      </w:r>
      <w:r>
        <w:rPr>
          <w:spacing w:val="-59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riesgo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afectan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niños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adolescentes,</w:t>
      </w:r>
      <w:r>
        <w:rPr>
          <w:spacing w:val="1"/>
        </w:rPr>
        <w:t xml:space="preserve"> </w:t>
      </w:r>
      <w:r>
        <w:t>reduciendo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conductas</w:t>
      </w:r>
      <w:r>
        <w:rPr>
          <w:spacing w:val="1"/>
        </w:rPr>
        <w:t xml:space="preserve"> </w:t>
      </w:r>
      <w:r>
        <w:t>antisociales.</w:t>
      </w:r>
      <w:r>
        <w:rPr>
          <w:spacing w:val="-5"/>
        </w:rPr>
        <w:t xml:space="preserve"> </w:t>
      </w:r>
      <w:r>
        <w:t>Estas</w:t>
      </w:r>
      <w:r>
        <w:rPr>
          <w:spacing w:val="-8"/>
        </w:rPr>
        <w:t xml:space="preserve"> </w:t>
      </w:r>
      <w:r>
        <w:t>últimas</w:t>
      </w:r>
      <w:r>
        <w:rPr>
          <w:spacing w:val="-6"/>
        </w:rPr>
        <w:t xml:space="preserve"> </w:t>
      </w:r>
      <w:r>
        <w:t>clases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prevención</w:t>
      </w:r>
      <w:r>
        <w:rPr>
          <w:spacing w:val="-8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desenvuelve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diversos</w:t>
      </w:r>
      <w:r>
        <w:rPr>
          <w:spacing w:val="-58"/>
        </w:rPr>
        <w:t xml:space="preserve"> </w:t>
      </w:r>
      <w:r>
        <w:t>contextos de desarrollo de los y las adolescentes y forman parte de la oferta de</w:t>
      </w:r>
      <w:r>
        <w:rPr>
          <w:spacing w:val="1"/>
        </w:rPr>
        <w:t xml:space="preserve"> </w:t>
      </w:r>
      <w:r>
        <w:t>servicios de los Estados para brindar una atención integral</w:t>
      </w:r>
      <w:r>
        <w:rPr>
          <w:vertAlign w:val="superscript"/>
        </w:rPr>
        <w:t>15</w:t>
      </w:r>
      <w:r>
        <w:t>. De igual modo,</w:t>
      </w:r>
      <w:r>
        <w:rPr>
          <w:spacing w:val="1"/>
        </w:rPr>
        <w:t xml:space="preserve"> </w:t>
      </w:r>
      <w:r>
        <w:t>conforme</w:t>
      </w:r>
      <w:r>
        <w:rPr>
          <w:spacing w:val="-8"/>
        </w:rPr>
        <w:t xml:space="preserve"> </w:t>
      </w:r>
      <w:r>
        <w:t>establece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principios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criminología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desarrollo</w:t>
      </w:r>
      <w:r>
        <w:rPr>
          <w:spacing w:val="-6"/>
        </w:rPr>
        <w:t xml:space="preserve"> </w:t>
      </w:r>
      <w:r>
        <w:t>ningún</w:t>
      </w:r>
      <w:r>
        <w:rPr>
          <w:spacing w:val="-7"/>
        </w:rPr>
        <w:t xml:space="preserve"> </w:t>
      </w:r>
      <w:r>
        <w:t>factor</w:t>
      </w:r>
      <w:r>
        <w:rPr>
          <w:spacing w:val="-5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riesgo es suficiente para explicar el comportamiento infractor o delictivo de los</w:t>
      </w:r>
      <w:r>
        <w:rPr>
          <w:spacing w:val="1"/>
        </w:rPr>
        <w:t xml:space="preserve"> </w:t>
      </w:r>
      <w:r>
        <w:t>jóvenes, sin embargo, en aquellos que desarrollan trayectorias tendientes a</w:t>
      </w:r>
      <w:r>
        <w:rPr>
          <w:spacing w:val="1"/>
        </w:rPr>
        <w:t xml:space="preserve"> </w:t>
      </w:r>
      <w:r>
        <w:t>continuar como estilo o trayecto de vida en delito se agrupan una multiplicidad</w:t>
      </w:r>
      <w:r>
        <w:rPr>
          <w:spacing w:val="1"/>
        </w:rPr>
        <w:t xml:space="preserve"> </w:t>
      </w:r>
      <w:r>
        <w:t xml:space="preserve">de factores perjudiciales y condiciones de vulnerabilidad (Farrington y </w:t>
      </w:r>
      <w:proofErr w:type="spellStart"/>
      <w:r>
        <w:t>Ttofi</w:t>
      </w:r>
      <w:proofErr w:type="spellEnd"/>
      <w:r>
        <w:t>,</w:t>
      </w:r>
      <w:r>
        <w:rPr>
          <w:spacing w:val="1"/>
        </w:rPr>
        <w:t xml:space="preserve"> </w:t>
      </w:r>
      <w:r>
        <w:t>2015)</w:t>
      </w:r>
      <w:r>
        <w:rPr>
          <w:vertAlign w:val="superscript"/>
        </w:rPr>
        <w:t>16</w:t>
      </w:r>
      <w:r>
        <w:t>.</w:t>
      </w:r>
    </w:p>
    <w:p w14:paraId="525CA1DF" w14:textId="77777777" w:rsidR="00C63338" w:rsidRDefault="00C63338">
      <w:pPr>
        <w:pStyle w:val="Textoindependiente"/>
        <w:spacing w:before="6"/>
        <w:rPr>
          <w:sz w:val="23"/>
        </w:rPr>
      </w:pPr>
    </w:p>
    <w:p w14:paraId="46BAD123" w14:textId="77777777" w:rsidR="00C63338" w:rsidRDefault="005A3E7C">
      <w:pPr>
        <w:pStyle w:val="Textoindependiente"/>
        <w:spacing w:line="259" w:lineRule="auto"/>
        <w:ind w:left="1390" w:right="1337"/>
        <w:jc w:val="both"/>
      </w:pPr>
      <w:r>
        <w:t>Dentro del marco general de las estrategias de prevención del crimen, tanto en</w:t>
      </w:r>
      <w:r>
        <w:rPr>
          <w:spacing w:val="1"/>
        </w:rPr>
        <w:t xml:space="preserve"> </w:t>
      </w:r>
      <w:r>
        <w:t>adolescentes como adultos se definen tres tipos de prevención</w:t>
      </w:r>
      <w:r>
        <w:rPr>
          <w:vertAlign w:val="superscript"/>
        </w:rPr>
        <w:t>17</w:t>
      </w:r>
      <w:r>
        <w:t xml:space="preserve"> los cuales</w:t>
      </w:r>
      <w:r>
        <w:rPr>
          <w:spacing w:val="1"/>
        </w:rPr>
        <w:t xml:space="preserve"> </w:t>
      </w:r>
      <w:r>
        <w:t>permiten</w:t>
      </w:r>
      <w:r>
        <w:rPr>
          <w:spacing w:val="1"/>
        </w:rPr>
        <w:t xml:space="preserve"> </w:t>
      </w:r>
      <w:r>
        <w:t>organizar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principales</w:t>
      </w:r>
      <w:r>
        <w:rPr>
          <w:spacing w:val="1"/>
        </w:rPr>
        <w:t xml:space="preserve"> </w:t>
      </w:r>
      <w:r>
        <w:t>acciones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alternativas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resolver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problema público planteado, en este caso se consideran la de orientación social</w:t>
      </w:r>
      <w:r>
        <w:rPr>
          <w:spacing w:val="-60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comunitaria,</w:t>
      </w:r>
      <w:r>
        <w:rPr>
          <w:spacing w:val="-1"/>
        </w:rPr>
        <w:t xml:space="preserve"> </w:t>
      </w:r>
      <w:r>
        <w:t>tal</w:t>
      </w:r>
      <w:r>
        <w:rPr>
          <w:spacing w:val="-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a continuación:</w:t>
      </w:r>
    </w:p>
    <w:p w14:paraId="07F5FF7D" w14:textId="77777777" w:rsidR="00C63338" w:rsidRDefault="00C63338">
      <w:pPr>
        <w:pStyle w:val="Textoindependiente"/>
        <w:spacing w:before="8"/>
        <w:rPr>
          <w:sz w:val="23"/>
        </w:rPr>
      </w:pPr>
    </w:p>
    <w:p w14:paraId="035714BD" w14:textId="77777777" w:rsidR="00C63338" w:rsidRDefault="005A3E7C">
      <w:pPr>
        <w:pStyle w:val="Prrafodelista"/>
        <w:numPr>
          <w:ilvl w:val="1"/>
          <w:numId w:val="10"/>
        </w:numPr>
        <w:tabs>
          <w:tab w:val="left" w:pos="1815"/>
        </w:tabs>
        <w:spacing w:line="259" w:lineRule="auto"/>
        <w:ind w:right="1336"/>
        <w:jc w:val="both"/>
      </w:pPr>
      <w:r>
        <w:t>Prevención social: Basada en las teorías del desarrollo que se orienta a</w:t>
      </w:r>
      <w:r>
        <w:rPr>
          <w:spacing w:val="1"/>
        </w:rPr>
        <w:t xml:space="preserve"> </w:t>
      </w:r>
      <w:r>
        <w:t>intervenir en las condiciones sociales de los individuos. La forma en que se</w:t>
      </w:r>
      <w:r>
        <w:rPr>
          <w:spacing w:val="-59"/>
        </w:rPr>
        <w:t xml:space="preserve"> </w:t>
      </w:r>
      <w:r>
        <w:t>divide la prevención social del delito se fundamenta en el tipo de población</w:t>
      </w:r>
      <w:r>
        <w:rPr>
          <w:spacing w:val="1"/>
        </w:rPr>
        <w:t xml:space="preserve"> </w:t>
      </w:r>
      <w:r>
        <w:t>destinataria:</w:t>
      </w:r>
    </w:p>
    <w:p w14:paraId="3EC33E39" w14:textId="77777777" w:rsidR="00C63338" w:rsidRDefault="00C63338">
      <w:pPr>
        <w:pStyle w:val="Textoindependiente"/>
        <w:spacing w:before="9"/>
        <w:rPr>
          <w:sz w:val="23"/>
        </w:rPr>
      </w:pPr>
    </w:p>
    <w:p w14:paraId="6336E6F3" w14:textId="77777777" w:rsidR="00C63338" w:rsidRDefault="005A3E7C">
      <w:pPr>
        <w:pStyle w:val="Prrafodelista"/>
        <w:numPr>
          <w:ilvl w:val="2"/>
          <w:numId w:val="10"/>
        </w:numPr>
        <w:tabs>
          <w:tab w:val="left" w:pos="2458"/>
        </w:tabs>
        <w:spacing w:line="256" w:lineRule="auto"/>
        <w:ind w:right="1336"/>
        <w:jc w:val="both"/>
      </w:pPr>
      <w:r>
        <w:t>Primaria:</w:t>
      </w:r>
      <w:r>
        <w:rPr>
          <w:spacing w:val="1"/>
        </w:rPr>
        <w:t xml:space="preserve"> </w:t>
      </w:r>
      <w:r>
        <w:t>Programas o iniciativas destinadas a las personas que</w:t>
      </w:r>
      <w:r>
        <w:rPr>
          <w:spacing w:val="1"/>
        </w:rPr>
        <w:t xml:space="preserve"> </w:t>
      </w:r>
      <w:r>
        <w:t>nunca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han</w:t>
      </w:r>
      <w:r>
        <w:rPr>
          <w:spacing w:val="-1"/>
        </w:rPr>
        <w:t xml:space="preserve"> </w:t>
      </w:r>
      <w:r>
        <w:t>visto</w:t>
      </w:r>
      <w:r>
        <w:rPr>
          <w:spacing w:val="-1"/>
        </w:rPr>
        <w:t xml:space="preserve"> </w:t>
      </w:r>
      <w:r>
        <w:t>implicadas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justicia</w:t>
      </w:r>
      <w:r>
        <w:rPr>
          <w:spacing w:val="-1"/>
        </w:rPr>
        <w:t xml:space="preserve"> </w:t>
      </w:r>
      <w:r>
        <w:t>penal.</w:t>
      </w:r>
    </w:p>
    <w:p w14:paraId="4C46D4BD" w14:textId="77777777" w:rsidR="00C63338" w:rsidRDefault="00C63338">
      <w:pPr>
        <w:pStyle w:val="Textoindependiente"/>
        <w:spacing w:before="1"/>
        <w:rPr>
          <w:sz w:val="24"/>
        </w:rPr>
      </w:pPr>
    </w:p>
    <w:p w14:paraId="545C360B" w14:textId="77777777" w:rsidR="00C63338" w:rsidRDefault="005A3E7C">
      <w:pPr>
        <w:pStyle w:val="Prrafodelista"/>
        <w:numPr>
          <w:ilvl w:val="2"/>
          <w:numId w:val="10"/>
        </w:numPr>
        <w:tabs>
          <w:tab w:val="left" w:pos="2458"/>
        </w:tabs>
        <w:spacing w:line="259" w:lineRule="auto"/>
        <w:ind w:right="1335"/>
        <w:jc w:val="both"/>
      </w:pPr>
      <w:r>
        <w:t>Secundaria: Programas dirigidos especialmente a los niños, niñas y</w:t>
      </w:r>
      <w:r>
        <w:rPr>
          <w:spacing w:val="1"/>
        </w:rPr>
        <w:t xml:space="preserve"> </w:t>
      </w:r>
      <w:r>
        <w:t>jóvenes que, previa determinación de los servicios sociales o los</w:t>
      </w:r>
      <w:r>
        <w:rPr>
          <w:spacing w:val="1"/>
        </w:rPr>
        <w:t xml:space="preserve"> </w:t>
      </w:r>
      <w:r>
        <w:t>sistemas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educación</w:t>
      </w:r>
      <w:r>
        <w:rPr>
          <w:spacing w:val="-8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justicia,</w:t>
      </w:r>
      <w:r>
        <w:rPr>
          <w:spacing w:val="-9"/>
        </w:rPr>
        <w:t xml:space="preserve"> </w:t>
      </w:r>
      <w:r>
        <w:t>corran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riesgo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verse</w:t>
      </w:r>
      <w:r>
        <w:rPr>
          <w:spacing w:val="-9"/>
        </w:rPr>
        <w:t xml:space="preserve"> </w:t>
      </w:r>
      <w:r>
        <w:t>implicados</w:t>
      </w:r>
      <w:r>
        <w:rPr>
          <w:spacing w:val="-58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actos</w:t>
      </w:r>
      <w:r>
        <w:rPr>
          <w:spacing w:val="-3"/>
        </w:rPr>
        <w:t xml:space="preserve"> </w:t>
      </w:r>
      <w:r>
        <w:t>infractores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están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riesgo</w:t>
      </w:r>
      <w:r>
        <w:rPr>
          <w:spacing w:val="-4"/>
        </w:rPr>
        <w:t xml:space="preserve"> </w:t>
      </w:r>
      <w:r>
        <w:t>criminógeno.</w:t>
      </w:r>
    </w:p>
    <w:p w14:paraId="70922699" w14:textId="77777777" w:rsidR="00C63338" w:rsidRDefault="00C63338">
      <w:pPr>
        <w:pStyle w:val="Textoindependiente"/>
        <w:spacing w:before="8"/>
        <w:rPr>
          <w:sz w:val="23"/>
        </w:rPr>
      </w:pPr>
    </w:p>
    <w:p w14:paraId="31DFBD49" w14:textId="77777777" w:rsidR="00C63338" w:rsidRDefault="005A3E7C">
      <w:pPr>
        <w:pStyle w:val="Prrafodelista"/>
        <w:numPr>
          <w:ilvl w:val="2"/>
          <w:numId w:val="10"/>
        </w:numPr>
        <w:tabs>
          <w:tab w:val="left" w:pos="2458"/>
        </w:tabs>
        <w:spacing w:line="259" w:lineRule="auto"/>
        <w:ind w:right="1335"/>
        <w:jc w:val="both"/>
      </w:pPr>
      <w:r>
        <w:t>Terciaria: Programas destinados a las personas que ya han tenido</w:t>
      </w:r>
      <w:r>
        <w:rPr>
          <w:spacing w:val="1"/>
        </w:rPr>
        <w:t xml:space="preserve"> </w:t>
      </w:r>
      <w:r>
        <w:t>contacto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justicia</w:t>
      </w:r>
      <w:r>
        <w:rPr>
          <w:spacing w:val="-3"/>
        </w:rPr>
        <w:t xml:space="preserve"> </w:t>
      </w:r>
      <w:r>
        <w:t>penal</w:t>
      </w:r>
      <w:r>
        <w:rPr>
          <w:spacing w:val="-2"/>
        </w:rPr>
        <w:t xml:space="preserve"> </w:t>
      </w:r>
      <w:r>
        <w:t>y/o</w:t>
      </w:r>
      <w:r>
        <w:rPr>
          <w:spacing w:val="-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van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reinsertarse</w:t>
      </w:r>
      <w:r>
        <w:rPr>
          <w:spacing w:val="-4"/>
        </w:rPr>
        <w:t xml:space="preserve"> </w:t>
      </w:r>
      <w:r>
        <w:t>en</w:t>
      </w:r>
      <w:r>
        <w:rPr>
          <w:spacing w:val="-59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comunidad,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fin</w:t>
      </w:r>
      <w:r>
        <w:rPr>
          <w:spacing w:val="-2"/>
        </w:rPr>
        <w:t xml:space="preserve"> </w:t>
      </w:r>
      <w:r>
        <w:t>prevenir la</w:t>
      </w:r>
      <w:r>
        <w:rPr>
          <w:spacing w:val="-2"/>
        </w:rPr>
        <w:t xml:space="preserve"> </w:t>
      </w:r>
      <w:r>
        <w:t>reincidencia.</w:t>
      </w:r>
    </w:p>
    <w:p w14:paraId="6F6D5D2D" w14:textId="77777777" w:rsidR="00C63338" w:rsidRDefault="00C63338">
      <w:pPr>
        <w:pStyle w:val="Textoindependiente"/>
        <w:spacing w:before="9"/>
        <w:rPr>
          <w:sz w:val="23"/>
        </w:rPr>
      </w:pPr>
    </w:p>
    <w:p w14:paraId="519C8860" w14:textId="77777777" w:rsidR="00C63338" w:rsidRDefault="005A3E7C">
      <w:pPr>
        <w:pStyle w:val="Prrafodelista"/>
        <w:numPr>
          <w:ilvl w:val="1"/>
          <w:numId w:val="10"/>
        </w:numPr>
        <w:tabs>
          <w:tab w:val="left" w:pos="1815"/>
        </w:tabs>
        <w:ind w:right="1338" w:hanging="1815"/>
        <w:jc w:val="right"/>
      </w:pPr>
      <w:r>
        <w:t>Prevención</w:t>
      </w:r>
      <w:r>
        <w:rPr>
          <w:spacing w:val="11"/>
        </w:rPr>
        <w:t xml:space="preserve"> </w:t>
      </w:r>
      <w:r>
        <w:t>situacional:</w:t>
      </w:r>
      <w:r>
        <w:rPr>
          <w:spacing w:val="15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t>es</w:t>
      </w:r>
      <w:r>
        <w:rPr>
          <w:spacing w:val="12"/>
        </w:rPr>
        <w:t xml:space="preserve"> </w:t>
      </w:r>
      <w:r>
        <w:t>una</w:t>
      </w:r>
      <w:r>
        <w:rPr>
          <w:spacing w:val="12"/>
        </w:rPr>
        <w:t xml:space="preserve"> </w:t>
      </w:r>
      <w:r>
        <w:t>prevención</w:t>
      </w:r>
      <w:r>
        <w:rPr>
          <w:spacing w:val="12"/>
        </w:rPr>
        <w:t xml:space="preserve"> </w:t>
      </w:r>
      <w:r>
        <w:t>“evolutiva"</w:t>
      </w:r>
      <w:r>
        <w:rPr>
          <w:spacing w:val="12"/>
        </w:rPr>
        <w:t xml:space="preserve"> </w:t>
      </w:r>
      <w:r>
        <w:t>sino</w:t>
      </w:r>
      <w:r>
        <w:rPr>
          <w:spacing w:val="12"/>
        </w:rPr>
        <w:t xml:space="preserve"> </w:t>
      </w:r>
      <w:r>
        <w:t>“inmediata”,</w:t>
      </w:r>
    </w:p>
    <w:p w14:paraId="7D289C9E" w14:textId="77777777" w:rsidR="00C63338" w:rsidRDefault="005A3E7C">
      <w:pPr>
        <w:pStyle w:val="Textoindependiente"/>
        <w:spacing w:before="18"/>
        <w:ind w:right="1340"/>
        <w:jc w:val="right"/>
      </w:pPr>
      <w:r>
        <w:t>que</w:t>
      </w:r>
      <w:r>
        <w:rPr>
          <w:spacing w:val="-3"/>
        </w:rPr>
        <w:t xml:space="preserve"> </w:t>
      </w:r>
      <w:r>
        <w:t>implica</w:t>
      </w:r>
      <w:r>
        <w:rPr>
          <w:spacing w:val="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cambio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 problema,</w:t>
      </w:r>
      <w:r>
        <w:rPr>
          <w:spacing w:val="-1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una solución. Está</w:t>
      </w:r>
      <w:r>
        <w:rPr>
          <w:spacing w:val="-2"/>
        </w:rPr>
        <w:t xml:space="preserve"> </w:t>
      </w:r>
      <w:r>
        <w:t>centrada</w:t>
      </w:r>
    </w:p>
    <w:p w14:paraId="1A0D601F" w14:textId="77777777" w:rsidR="00C63338" w:rsidRDefault="00C63338">
      <w:pPr>
        <w:pStyle w:val="Textoindependiente"/>
        <w:rPr>
          <w:sz w:val="20"/>
        </w:rPr>
      </w:pPr>
    </w:p>
    <w:p w14:paraId="0E2D4F85" w14:textId="003177F1" w:rsidR="00C63338" w:rsidRDefault="00BF3D94">
      <w:pPr>
        <w:pStyle w:val="Textoindependiente"/>
        <w:spacing w:before="11"/>
        <w:rPr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7C11BC6" wp14:editId="3F17695A">
                <wp:simplePos x="0" y="0"/>
                <wp:positionH relativeFrom="page">
                  <wp:posOffset>1080770</wp:posOffset>
                </wp:positionH>
                <wp:positionV relativeFrom="paragraph">
                  <wp:posOffset>207010</wp:posOffset>
                </wp:positionV>
                <wp:extent cx="1828800" cy="8890"/>
                <wp:effectExtent l="0" t="0" r="0" b="0"/>
                <wp:wrapTopAndBottom/>
                <wp:docPr id="1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A5DF4" id="Rectangle 12" o:spid="_x0000_s1026" style="position:absolute;margin-left:85.1pt;margin-top:16.3pt;width:2in;height:.7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7B505503" w14:textId="77777777" w:rsidR="00C63338" w:rsidRDefault="005A3E7C">
      <w:pPr>
        <w:spacing w:before="92" w:line="244" w:lineRule="auto"/>
        <w:ind w:left="682" w:right="1341"/>
        <w:jc w:val="both"/>
        <w:rPr>
          <w:sz w:val="18"/>
        </w:rPr>
      </w:pPr>
      <w:r>
        <w:rPr>
          <w:rFonts w:ascii="Calibri" w:hAnsi="Calibri"/>
          <w:sz w:val="18"/>
          <w:vertAlign w:val="superscript"/>
        </w:rPr>
        <w:t>14</w:t>
      </w:r>
      <w:r>
        <w:rPr>
          <w:rFonts w:ascii="Calibri" w:hAnsi="Calibri"/>
          <w:spacing w:val="-8"/>
          <w:sz w:val="18"/>
        </w:rPr>
        <w:t xml:space="preserve"> </w:t>
      </w:r>
      <w:r>
        <w:rPr>
          <w:sz w:val="18"/>
        </w:rPr>
        <w:t>Werth,</w:t>
      </w:r>
      <w:r>
        <w:rPr>
          <w:spacing w:val="-8"/>
          <w:sz w:val="18"/>
        </w:rPr>
        <w:t xml:space="preserve"> </w:t>
      </w:r>
      <w:r>
        <w:rPr>
          <w:sz w:val="18"/>
        </w:rPr>
        <w:t>F.</w:t>
      </w:r>
      <w:r>
        <w:rPr>
          <w:spacing w:val="-8"/>
          <w:sz w:val="18"/>
        </w:rPr>
        <w:t xml:space="preserve"> </w:t>
      </w:r>
      <w:r>
        <w:rPr>
          <w:sz w:val="18"/>
        </w:rPr>
        <w:t>(2006).</w:t>
      </w:r>
      <w:r>
        <w:rPr>
          <w:spacing w:val="-5"/>
          <w:sz w:val="18"/>
        </w:rPr>
        <w:t xml:space="preserve"> </w:t>
      </w:r>
      <w:r>
        <w:rPr>
          <w:sz w:val="18"/>
        </w:rPr>
        <w:t>Prevención</w:t>
      </w:r>
      <w:r>
        <w:rPr>
          <w:spacing w:val="-11"/>
          <w:sz w:val="18"/>
        </w:rPr>
        <w:t xml:space="preserve"> </w:t>
      </w:r>
      <w:r>
        <w:rPr>
          <w:sz w:val="18"/>
        </w:rPr>
        <w:t>social</w:t>
      </w:r>
      <w:r>
        <w:rPr>
          <w:spacing w:val="-8"/>
          <w:sz w:val="18"/>
        </w:rPr>
        <w:t xml:space="preserve"> </w:t>
      </w:r>
      <w:r>
        <w:rPr>
          <w:sz w:val="18"/>
        </w:rPr>
        <w:t>del</w:t>
      </w:r>
      <w:r>
        <w:rPr>
          <w:spacing w:val="-5"/>
          <w:sz w:val="18"/>
        </w:rPr>
        <w:t xml:space="preserve"> </w:t>
      </w:r>
      <w:r>
        <w:rPr>
          <w:sz w:val="18"/>
        </w:rPr>
        <w:t>delito:</w:t>
      </w:r>
      <w:r>
        <w:rPr>
          <w:spacing w:val="-8"/>
          <w:sz w:val="18"/>
        </w:rPr>
        <w:t xml:space="preserve"> </w:t>
      </w:r>
      <w:r>
        <w:rPr>
          <w:sz w:val="18"/>
        </w:rPr>
        <w:t>pautas</w:t>
      </w:r>
      <w:r>
        <w:rPr>
          <w:spacing w:val="-8"/>
          <w:sz w:val="18"/>
        </w:rPr>
        <w:t xml:space="preserve"> </w:t>
      </w:r>
      <w:r>
        <w:rPr>
          <w:sz w:val="18"/>
        </w:rPr>
        <w:t>para</w:t>
      </w:r>
      <w:r>
        <w:rPr>
          <w:spacing w:val="-5"/>
          <w:sz w:val="18"/>
        </w:rPr>
        <w:t xml:space="preserve"> </w:t>
      </w:r>
      <w:r>
        <w:rPr>
          <w:sz w:val="18"/>
        </w:rPr>
        <w:t>una</w:t>
      </w:r>
      <w:r>
        <w:rPr>
          <w:spacing w:val="-5"/>
          <w:sz w:val="18"/>
        </w:rPr>
        <w:t xml:space="preserve"> </w:t>
      </w:r>
      <w:r>
        <w:rPr>
          <w:sz w:val="18"/>
        </w:rPr>
        <w:t>intervención</w:t>
      </w:r>
      <w:r>
        <w:rPr>
          <w:spacing w:val="-6"/>
          <w:sz w:val="18"/>
        </w:rPr>
        <w:t xml:space="preserve"> </w:t>
      </w:r>
      <w:r>
        <w:rPr>
          <w:sz w:val="18"/>
        </w:rPr>
        <w:t>temprana</w:t>
      </w:r>
      <w:r>
        <w:rPr>
          <w:spacing w:val="-8"/>
          <w:sz w:val="18"/>
        </w:rPr>
        <w:t xml:space="preserve"> </w:t>
      </w:r>
      <w:r>
        <w:rPr>
          <w:sz w:val="18"/>
        </w:rPr>
        <w:t>en</w:t>
      </w:r>
      <w:r>
        <w:rPr>
          <w:spacing w:val="-8"/>
          <w:sz w:val="18"/>
        </w:rPr>
        <w:t xml:space="preserve"> </w:t>
      </w:r>
      <w:r>
        <w:rPr>
          <w:sz w:val="18"/>
        </w:rPr>
        <w:t>niños</w:t>
      </w:r>
      <w:r>
        <w:rPr>
          <w:spacing w:val="-8"/>
          <w:sz w:val="18"/>
        </w:rPr>
        <w:t xml:space="preserve"> </w:t>
      </w:r>
      <w:r>
        <w:rPr>
          <w:sz w:val="18"/>
        </w:rPr>
        <w:t>y</w:t>
      </w:r>
      <w:r>
        <w:rPr>
          <w:spacing w:val="-7"/>
          <w:sz w:val="18"/>
        </w:rPr>
        <w:t xml:space="preserve"> </w:t>
      </w:r>
      <w:r>
        <w:rPr>
          <w:sz w:val="18"/>
        </w:rPr>
        <w:t>jóvenes.</w:t>
      </w:r>
      <w:r>
        <w:rPr>
          <w:spacing w:val="-47"/>
          <w:sz w:val="18"/>
        </w:rPr>
        <w:t xml:space="preserve"> </w:t>
      </w:r>
      <w:r>
        <w:rPr>
          <w:sz w:val="18"/>
        </w:rPr>
        <w:t>Santiago</w:t>
      </w:r>
      <w:r>
        <w:rPr>
          <w:spacing w:val="-1"/>
          <w:sz w:val="18"/>
        </w:rPr>
        <w:t xml:space="preserve"> </w:t>
      </w:r>
      <w:r>
        <w:rPr>
          <w:sz w:val="18"/>
        </w:rPr>
        <w:t>de Chile: Fundación</w:t>
      </w:r>
      <w:r>
        <w:rPr>
          <w:spacing w:val="-2"/>
          <w:sz w:val="18"/>
        </w:rPr>
        <w:t xml:space="preserve"> </w:t>
      </w:r>
      <w:r>
        <w:rPr>
          <w:sz w:val="18"/>
        </w:rPr>
        <w:t>Paz</w:t>
      </w:r>
      <w:r>
        <w:rPr>
          <w:spacing w:val="-2"/>
          <w:sz w:val="18"/>
        </w:rPr>
        <w:t xml:space="preserve"> </w:t>
      </w:r>
      <w:r>
        <w:rPr>
          <w:sz w:val="18"/>
        </w:rPr>
        <w:t>Ciudadana</w:t>
      </w:r>
    </w:p>
    <w:p w14:paraId="53DA6107" w14:textId="77777777" w:rsidR="00C63338" w:rsidRDefault="005A3E7C">
      <w:pPr>
        <w:spacing w:before="16" w:line="242" w:lineRule="auto"/>
        <w:ind w:left="682" w:right="1341"/>
        <w:jc w:val="both"/>
        <w:rPr>
          <w:sz w:val="18"/>
        </w:rPr>
      </w:pPr>
      <w:r>
        <w:rPr>
          <w:rFonts w:ascii="Calibri" w:hAnsi="Calibri"/>
          <w:sz w:val="18"/>
          <w:vertAlign w:val="superscript"/>
        </w:rPr>
        <w:t>15</w:t>
      </w:r>
      <w:r>
        <w:rPr>
          <w:rFonts w:ascii="Calibri" w:hAnsi="Calibri"/>
          <w:sz w:val="18"/>
        </w:rPr>
        <w:t xml:space="preserve"> </w:t>
      </w:r>
      <w:proofErr w:type="gramStart"/>
      <w:r>
        <w:rPr>
          <w:sz w:val="18"/>
        </w:rPr>
        <w:t>Véase</w:t>
      </w:r>
      <w:proofErr w:type="gramEnd"/>
      <w:r>
        <w:rPr>
          <w:sz w:val="18"/>
        </w:rPr>
        <w:t xml:space="preserve"> el Programa Nacional para la Prevención Social de la Violencia y la Delincuencia en México, el</w:t>
      </w:r>
      <w:r>
        <w:rPr>
          <w:spacing w:val="1"/>
          <w:sz w:val="18"/>
        </w:rPr>
        <w:t xml:space="preserve"> </w:t>
      </w:r>
      <w:r>
        <w:rPr>
          <w:sz w:val="18"/>
        </w:rPr>
        <w:t>Plan Nacional de Prevención del Delito de Argentina, y la Política Nacional de Prevención de la Violencia</w:t>
      </w:r>
      <w:r>
        <w:rPr>
          <w:spacing w:val="1"/>
          <w:sz w:val="18"/>
        </w:rPr>
        <w:t xml:space="preserve"> </w:t>
      </w:r>
      <w:r>
        <w:rPr>
          <w:sz w:val="18"/>
        </w:rPr>
        <w:t>Juvenil en Guatemala.</w:t>
      </w:r>
    </w:p>
    <w:p w14:paraId="7BC93D01" w14:textId="77777777" w:rsidR="00C63338" w:rsidRPr="009123FE" w:rsidRDefault="005A3E7C">
      <w:pPr>
        <w:spacing w:before="18" w:line="244" w:lineRule="auto"/>
        <w:ind w:left="682" w:right="1341"/>
        <w:jc w:val="both"/>
        <w:rPr>
          <w:sz w:val="18"/>
          <w:lang w:val="en-US"/>
        </w:rPr>
      </w:pPr>
      <w:r w:rsidRPr="009123FE">
        <w:rPr>
          <w:rFonts w:ascii="Calibri"/>
          <w:sz w:val="18"/>
          <w:vertAlign w:val="superscript"/>
          <w:lang w:val="en-US"/>
        </w:rPr>
        <w:t>16</w:t>
      </w:r>
      <w:r w:rsidRPr="009123FE">
        <w:rPr>
          <w:rFonts w:ascii="Calibri"/>
          <w:sz w:val="18"/>
          <w:lang w:val="en-US"/>
        </w:rPr>
        <w:t xml:space="preserve"> </w:t>
      </w:r>
      <w:r w:rsidRPr="009123FE">
        <w:rPr>
          <w:sz w:val="18"/>
          <w:lang w:val="en-US"/>
        </w:rPr>
        <w:t xml:space="preserve">Farrington y </w:t>
      </w:r>
      <w:proofErr w:type="spellStart"/>
      <w:r w:rsidRPr="009123FE">
        <w:rPr>
          <w:sz w:val="18"/>
          <w:lang w:val="en-US"/>
        </w:rPr>
        <w:t>Ttofi</w:t>
      </w:r>
      <w:proofErr w:type="spellEnd"/>
      <w:r w:rsidRPr="009123FE">
        <w:rPr>
          <w:sz w:val="18"/>
          <w:lang w:val="en-US"/>
        </w:rPr>
        <w:t xml:space="preserve"> (2015). Developmental and Life-Course Theories of Offending. </w:t>
      </w:r>
      <w:proofErr w:type="spellStart"/>
      <w:r w:rsidRPr="009123FE">
        <w:rPr>
          <w:sz w:val="18"/>
          <w:lang w:val="en-US"/>
        </w:rPr>
        <w:t>En</w:t>
      </w:r>
      <w:proofErr w:type="spellEnd"/>
      <w:r w:rsidRPr="009123FE">
        <w:rPr>
          <w:sz w:val="18"/>
          <w:lang w:val="en-US"/>
        </w:rPr>
        <w:t xml:space="preserve"> </w:t>
      </w:r>
      <w:proofErr w:type="spellStart"/>
      <w:r w:rsidRPr="009123FE">
        <w:rPr>
          <w:sz w:val="18"/>
          <w:lang w:val="en-US"/>
        </w:rPr>
        <w:t>Morizot</w:t>
      </w:r>
      <w:proofErr w:type="spellEnd"/>
      <w:r w:rsidRPr="009123FE">
        <w:rPr>
          <w:sz w:val="18"/>
          <w:lang w:val="en-US"/>
        </w:rPr>
        <w:t>, Julien &amp;</w:t>
      </w:r>
      <w:r w:rsidRPr="009123FE">
        <w:rPr>
          <w:spacing w:val="1"/>
          <w:sz w:val="18"/>
          <w:lang w:val="en-US"/>
        </w:rPr>
        <w:t xml:space="preserve"> </w:t>
      </w:r>
      <w:proofErr w:type="spellStart"/>
      <w:r w:rsidRPr="009123FE">
        <w:rPr>
          <w:sz w:val="18"/>
          <w:lang w:val="en-US"/>
        </w:rPr>
        <w:t>Kazemian</w:t>
      </w:r>
      <w:proofErr w:type="spellEnd"/>
      <w:r w:rsidRPr="009123FE">
        <w:rPr>
          <w:sz w:val="18"/>
          <w:lang w:val="en-US"/>
        </w:rPr>
        <w:t>,</w:t>
      </w:r>
      <w:r w:rsidRPr="009123FE">
        <w:rPr>
          <w:spacing w:val="-1"/>
          <w:sz w:val="18"/>
          <w:lang w:val="en-US"/>
        </w:rPr>
        <w:t xml:space="preserve"> </w:t>
      </w:r>
      <w:r w:rsidRPr="009123FE">
        <w:rPr>
          <w:sz w:val="18"/>
          <w:lang w:val="en-US"/>
        </w:rPr>
        <w:t>Lila.</w:t>
      </w:r>
      <w:r w:rsidRPr="009123FE">
        <w:rPr>
          <w:spacing w:val="-1"/>
          <w:sz w:val="18"/>
          <w:lang w:val="en-US"/>
        </w:rPr>
        <w:t xml:space="preserve"> </w:t>
      </w:r>
      <w:r w:rsidRPr="009123FE">
        <w:rPr>
          <w:sz w:val="18"/>
          <w:lang w:val="en-US"/>
        </w:rPr>
        <w:t>(</w:t>
      </w:r>
      <w:proofErr w:type="spellStart"/>
      <w:r w:rsidRPr="009123FE">
        <w:rPr>
          <w:sz w:val="18"/>
          <w:lang w:val="en-US"/>
        </w:rPr>
        <w:t>Edts</w:t>
      </w:r>
      <w:proofErr w:type="spellEnd"/>
      <w:r w:rsidRPr="009123FE">
        <w:rPr>
          <w:sz w:val="18"/>
          <w:lang w:val="en-US"/>
        </w:rPr>
        <w:t>.).</w:t>
      </w:r>
      <w:r w:rsidRPr="009123FE">
        <w:rPr>
          <w:spacing w:val="2"/>
          <w:sz w:val="18"/>
          <w:lang w:val="en-US"/>
        </w:rPr>
        <w:t xml:space="preserve"> </w:t>
      </w:r>
      <w:r w:rsidRPr="009123FE">
        <w:rPr>
          <w:sz w:val="18"/>
          <w:lang w:val="en-US"/>
        </w:rPr>
        <w:t>The</w:t>
      </w:r>
      <w:r w:rsidRPr="009123FE">
        <w:rPr>
          <w:spacing w:val="-1"/>
          <w:sz w:val="18"/>
          <w:lang w:val="en-US"/>
        </w:rPr>
        <w:t xml:space="preserve"> </w:t>
      </w:r>
      <w:r w:rsidRPr="009123FE">
        <w:rPr>
          <w:sz w:val="18"/>
          <w:lang w:val="en-US"/>
        </w:rPr>
        <w:t>Development</w:t>
      </w:r>
      <w:r w:rsidRPr="009123FE">
        <w:rPr>
          <w:spacing w:val="-3"/>
          <w:sz w:val="18"/>
          <w:lang w:val="en-US"/>
        </w:rPr>
        <w:t xml:space="preserve"> </w:t>
      </w:r>
      <w:r w:rsidRPr="009123FE">
        <w:rPr>
          <w:sz w:val="18"/>
          <w:lang w:val="en-US"/>
        </w:rPr>
        <w:t>of Criminal</w:t>
      </w:r>
      <w:r w:rsidRPr="009123FE">
        <w:rPr>
          <w:spacing w:val="-1"/>
          <w:sz w:val="18"/>
          <w:lang w:val="en-US"/>
        </w:rPr>
        <w:t xml:space="preserve"> </w:t>
      </w:r>
      <w:r w:rsidRPr="009123FE">
        <w:rPr>
          <w:sz w:val="18"/>
          <w:lang w:val="en-US"/>
        </w:rPr>
        <w:t>and Antisocial</w:t>
      </w:r>
      <w:r w:rsidRPr="009123FE">
        <w:rPr>
          <w:spacing w:val="4"/>
          <w:sz w:val="18"/>
          <w:lang w:val="en-US"/>
        </w:rPr>
        <w:t xml:space="preserve"> </w:t>
      </w:r>
      <w:r w:rsidRPr="009123FE">
        <w:rPr>
          <w:sz w:val="18"/>
          <w:lang w:val="en-US"/>
        </w:rPr>
        <w:t>Behavior.</w:t>
      </w:r>
    </w:p>
    <w:p w14:paraId="72364C0B" w14:textId="77777777" w:rsidR="00C63338" w:rsidRDefault="005A3E7C">
      <w:pPr>
        <w:ind w:left="682"/>
        <w:jc w:val="both"/>
        <w:rPr>
          <w:sz w:val="18"/>
        </w:rPr>
      </w:pPr>
      <w:r>
        <w:rPr>
          <w:position w:val="6"/>
          <w:sz w:val="13"/>
        </w:rPr>
        <w:t>17</w:t>
      </w:r>
      <w:r>
        <w:rPr>
          <w:spacing w:val="15"/>
          <w:position w:val="6"/>
          <w:sz w:val="13"/>
        </w:rPr>
        <w:t xml:space="preserve"> </w:t>
      </w:r>
      <w:proofErr w:type="gramStart"/>
      <w:r>
        <w:rPr>
          <w:sz w:val="18"/>
        </w:rPr>
        <w:t>Directrices</w:t>
      </w:r>
      <w:proofErr w:type="gramEnd"/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z w:val="18"/>
        </w:rPr>
        <w:t>las</w:t>
      </w:r>
      <w:r>
        <w:rPr>
          <w:spacing w:val="-2"/>
          <w:sz w:val="18"/>
        </w:rPr>
        <w:t xml:space="preserve"> </w:t>
      </w:r>
      <w:r>
        <w:rPr>
          <w:sz w:val="18"/>
        </w:rPr>
        <w:t>Naciones</w:t>
      </w:r>
      <w:r>
        <w:rPr>
          <w:spacing w:val="-1"/>
          <w:sz w:val="18"/>
        </w:rPr>
        <w:t xml:space="preserve"> </w:t>
      </w:r>
      <w:r>
        <w:rPr>
          <w:sz w:val="18"/>
        </w:rPr>
        <w:t>Unidas</w:t>
      </w:r>
      <w:r>
        <w:rPr>
          <w:spacing w:val="-2"/>
          <w:sz w:val="18"/>
        </w:rPr>
        <w:t xml:space="preserve"> </w:t>
      </w:r>
      <w:r>
        <w:rPr>
          <w:sz w:val="18"/>
        </w:rPr>
        <w:t>para</w:t>
      </w:r>
      <w:r>
        <w:rPr>
          <w:spacing w:val="-3"/>
          <w:sz w:val="18"/>
        </w:rPr>
        <w:t xml:space="preserve"> </w:t>
      </w:r>
      <w:r>
        <w:rPr>
          <w:sz w:val="18"/>
        </w:rPr>
        <w:t>la</w:t>
      </w:r>
      <w:r>
        <w:rPr>
          <w:spacing w:val="-3"/>
          <w:sz w:val="18"/>
        </w:rPr>
        <w:t xml:space="preserve"> </w:t>
      </w:r>
      <w:r>
        <w:rPr>
          <w:sz w:val="18"/>
        </w:rPr>
        <w:t>prevención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z w:val="18"/>
        </w:rPr>
        <w:t>la</w:t>
      </w:r>
      <w:r>
        <w:rPr>
          <w:spacing w:val="-4"/>
          <w:sz w:val="18"/>
        </w:rPr>
        <w:t xml:space="preserve"> </w:t>
      </w:r>
      <w:r>
        <w:rPr>
          <w:sz w:val="18"/>
        </w:rPr>
        <w:t>delincuencia</w:t>
      </w:r>
      <w:r>
        <w:rPr>
          <w:spacing w:val="-3"/>
          <w:sz w:val="18"/>
        </w:rPr>
        <w:t xml:space="preserve"> </w:t>
      </w:r>
      <w:r>
        <w:rPr>
          <w:sz w:val="18"/>
        </w:rPr>
        <w:t>juvenil</w:t>
      </w:r>
      <w:r>
        <w:rPr>
          <w:spacing w:val="-3"/>
          <w:sz w:val="18"/>
        </w:rPr>
        <w:t xml:space="preserve"> </w:t>
      </w:r>
      <w:r>
        <w:rPr>
          <w:sz w:val="18"/>
        </w:rPr>
        <w:t>(Directrices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Riad).</w:t>
      </w:r>
    </w:p>
    <w:p w14:paraId="2810256D" w14:textId="77777777" w:rsidR="00C63338" w:rsidRDefault="00C63338">
      <w:pPr>
        <w:jc w:val="both"/>
        <w:rPr>
          <w:sz w:val="18"/>
        </w:rPr>
        <w:sectPr w:rsidR="00C63338">
          <w:pgSz w:w="11910" w:h="16840"/>
          <w:pgMar w:top="1660" w:right="360" w:bottom="1180" w:left="1020" w:header="440" w:footer="998" w:gutter="0"/>
          <w:cols w:space="720"/>
        </w:sectPr>
      </w:pPr>
    </w:p>
    <w:p w14:paraId="0E78A1F0" w14:textId="77777777" w:rsidR="00C63338" w:rsidRDefault="005A3E7C">
      <w:pPr>
        <w:pStyle w:val="Textoindependiente"/>
        <w:spacing w:before="112" w:line="259" w:lineRule="auto"/>
        <w:ind w:left="1814" w:right="1335"/>
      </w:pPr>
      <w:r>
        <w:lastRenderedPageBreak/>
        <w:t>en</w:t>
      </w:r>
      <w:r>
        <w:rPr>
          <w:spacing w:val="18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modificación</w:t>
      </w:r>
      <w:r>
        <w:rPr>
          <w:spacing w:val="18"/>
        </w:rPr>
        <w:t xml:space="preserve"> </w:t>
      </w:r>
      <w:r>
        <w:t>ambiental</w:t>
      </w:r>
      <w:r>
        <w:rPr>
          <w:spacing w:val="19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física</w:t>
      </w:r>
      <w:r>
        <w:rPr>
          <w:spacing w:val="19"/>
        </w:rPr>
        <w:t xml:space="preserve"> </w:t>
      </w:r>
      <w:r>
        <w:t>del</w:t>
      </w:r>
      <w:r>
        <w:rPr>
          <w:spacing w:val="19"/>
        </w:rPr>
        <w:t xml:space="preserve"> </w:t>
      </w:r>
      <w:r>
        <w:t>contexto</w:t>
      </w:r>
      <w:r>
        <w:rPr>
          <w:spacing w:val="19"/>
        </w:rPr>
        <w:t xml:space="preserve"> </w:t>
      </w:r>
      <w:r>
        <w:t>para</w:t>
      </w:r>
      <w:r>
        <w:rPr>
          <w:spacing w:val="20"/>
        </w:rPr>
        <w:t xml:space="preserve"> </w:t>
      </w:r>
      <w:r>
        <w:t>brindar</w:t>
      </w:r>
      <w:r>
        <w:rPr>
          <w:spacing w:val="20"/>
        </w:rPr>
        <w:t xml:space="preserve"> </w:t>
      </w:r>
      <w:r>
        <w:t>una</w:t>
      </w:r>
      <w:r>
        <w:rPr>
          <w:spacing w:val="15"/>
        </w:rPr>
        <w:t xml:space="preserve"> </w:t>
      </w:r>
      <w:r>
        <w:t>menor</w:t>
      </w:r>
      <w:r>
        <w:rPr>
          <w:spacing w:val="-58"/>
        </w:rPr>
        <w:t xml:space="preserve"> </w:t>
      </w:r>
      <w:r>
        <w:t>oportunidad</w:t>
      </w:r>
      <w:r>
        <w:rPr>
          <w:spacing w:val="-1"/>
        </w:rPr>
        <w:t xml:space="preserve"> </w:t>
      </w:r>
      <w:r>
        <w:t>delictiva.</w:t>
      </w:r>
    </w:p>
    <w:p w14:paraId="44E937C6" w14:textId="77777777" w:rsidR="00C63338" w:rsidRDefault="00C63338">
      <w:pPr>
        <w:pStyle w:val="Textoindependiente"/>
        <w:spacing w:before="7"/>
        <w:rPr>
          <w:sz w:val="23"/>
        </w:rPr>
      </w:pPr>
    </w:p>
    <w:p w14:paraId="420D7AA0" w14:textId="77777777" w:rsidR="00C63338" w:rsidRDefault="005A3E7C">
      <w:pPr>
        <w:pStyle w:val="Prrafodelista"/>
        <w:numPr>
          <w:ilvl w:val="1"/>
          <w:numId w:val="10"/>
        </w:numPr>
        <w:tabs>
          <w:tab w:val="left" w:pos="1815"/>
        </w:tabs>
        <w:spacing w:line="259" w:lineRule="auto"/>
        <w:ind w:right="1337"/>
        <w:jc w:val="both"/>
      </w:pPr>
      <w:r>
        <w:t>Prevención</w:t>
      </w:r>
      <w:r>
        <w:rPr>
          <w:spacing w:val="1"/>
        </w:rPr>
        <w:t xml:space="preserve"> </w:t>
      </w:r>
      <w:r>
        <w:t>comunitaria: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refiere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combinación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iniciativas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prevención de partes interesadas locales que están diseñadas para alterar</w:t>
      </w:r>
      <w:r>
        <w:rPr>
          <w:spacing w:val="1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normas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sociales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institucionales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medio</w:t>
      </w:r>
      <w:r>
        <w:rPr>
          <w:spacing w:val="-5"/>
        </w:rPr>
        <w:t xml:space="preserve"> </w:t>
      </w:r>
      <w:r>
        <w:t>específico.</w:t>
      </w:r>
    </w:p>
    <w:p w14:paraId="1A2621D8" w14:textId="77777777" w:rsidR="00C63338" w:rsidRDefault="00C63338">
      <w:pPr>
        <w:pStyle w:val="Textoindependiente"/>
        <w:spacing w:before="8"/>
        <w:rPr>
          <w:sz w:val="23"/>
        </w:rPr>
      </w:pPr>
    </w:p>
    <w:p w14:paraId="43ED2D84" w14:textId="77777777" w:rsidR="00C63338" w:rsidRDefault="005A3E7C">
      <w:pPr>
        <w:pStyle w:val="Textoindependiente"/>
        <w:spacing w:line="259" w:lineRule="auto"/>
        <w:ind w:left="1390" w:right="1338"/>
        <w:jc w:val="both"/>
      </w:pPr>
      <w:r>
        <w:t>En base a la revisión de las estrategias de acción que han demostrado ser</w:t>
      </w:r>
      <w:r>
        <w:rPr>
          <w:spacing w:val="1"/>
        </w:rPr>
        <w:t xml:space="preserve"> </w:t>
      </w:r>
      <w:r>
        <w:t>efectivas para la prevención secundaria y tercería de la delincuencia juvenil y</w:t>
      </w:r>
      <w:r>
        <w:rPr>
          <w:spacing w:val="1"/>
        </w:rPr>
        <w:t xml:space="preserve"> </w:t>
      </w:r>
      <w:r>
        <w:t>considerando la estructura del problema público se delimitarán los instrumentos</w:t>
      </w:r>
      <w:r>
        <w:rPr>
          <w:spacing w:val="-59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implementación</w:t>
      </w:r>
      <w:r>
        <w:rPr>
          <w:spacing w:val="-2"/>
        </w:rPr>
        <w:t xml:space="preserve"> </w:t>
      </w:r>
      <w:r>
        <w:t>vinculados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mismo,</w:t>
      </w:r>
      <w:r>
        <w:rPr>
          <w:spacing w:val="-3"/>
        </w:rPr>
        <w:t xml:space="preserve"> </w:t>
      </w:r>
      <w:r>
        <w:t>tal</w:t>
      </w:r>
      <w:r>
        <w:rPr>
          <w:spacing w:val="-5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sigue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continuación:</w:t>
      </w:r>
    </w:p>
    <w:p w14:paraId="7CF7F6D1" w14:textId="77777777" w:rsidR="00C63338" w:rsidRDefault="00C63338">
      <w:pPr>
        <w:pStyle w:val="Textoindependiente"/>
        <w:spacing w:before="9"/>
        <w:rPr>
          <w:sz w:val="23"/>
        </w:rPr>
      </w:pPr>
    </w:p>
    <w:p w14:paraId="4FC4B646" w14:textId="77777777" w:rsidR="00C63338" w:rsidRDefault="005A3E7C">
      <w:pPr>
        <w:pStyle w:val="Prrafodelista"/>
        <w:numPr>
          <w:ilvl w:val="0"/>
          <w:numId w:val="9"/>
        </w:numPr>
        <w:tabs>
          <w:tab w:val="left" w:pos="1750"/>
        </w:tabs>
        <w:spacing w:line="259" w:lineRule="auto"/>
        <w:ind w:right="1339"/>
        <w:jc w:val="both"/>
      </w:pPr>
      <w:r>
        <w:t>Económicos:</w:t>
      </w:r>
      <w:r>
        <w:rPr>
          <w:spacing w:val="-7"/>
        </w:rPr>
        <w:t xml:space="preserve"> </w:t>
      </w:r>
      <w:r>
        <w:t>Aquellos</w:t>
      </w:r>
      <w:r>
        <w:rPr>
          <w:spacing w:val="-6"/>
        </w:rPr>
        <w:t xml:space="preserve"> </w:t>
      </w:r>
      <w:r>
        <w:t>programas</w:t>
      </w:r>
      <w:r>
        <w:rPr>
          <w:spacing w:val="-8"/>
        </w:rPr>
        <w:t xml:space="preserve"> </w:t>
      </w:r>
      <w:r>
        <w:t>sociales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nivel</w:t>
      </w:r>
      <w:r>
        <w:rPr>
          <w:spacing w:val="-7"/>
        </w:rPr>
        <w:t xml:space="preserve"> </w:t>
      </w:r>
      <w:r>
        <w:t>educativo,</w:t>
      </w:r>
      <w:r>
        <w:rPr>
          <w:spacing w:val="-7"/>
        </w:rPr>
        <w:t xml:space="preserve"> </w:t>
      </w:r>
      <w:r>
        <w:t>familiar</w:t>
      </w:r>
      <w:r>
        <w:rPr>
          <w:spacing w:val="-5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social</w:t>
      </w:r>
      <w:r>
        <w:rPr>
          <w:spacing w:val="-59"/>
        </w:rPr>
        <w:t xml:space="preserve"> </w:t>
      </w:r>
      <w:r>
        <w:t xml:space="preserve">que permitan generar servicios de protección y restitución de derechos </w:t>
      </w:r>
      <w:proofErr w:type="gramStart"/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adolescente</w:t>
      </w:r>
      <w:proofErr w:type="gramEnd"/>
      <w:r>
        <w:rPr>
          <w:spacing w:val="-6"/>
        </w:rPr>
        <w:t xml:space="preserve"> </w:t>
      </w:r>
      <w:r>
        <w:t>particularmente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están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riesgo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contacto</w:t>
      </w:r>
      <w:r>
        <w:rPr>
          <w:spacing w:val="-6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la</w:t>
      </w:r>
      <w:r>
        <w:rPr>
          <w:spacing w:val="-59"/>
        </w:rPr>
        <w:t xml:space="preserve"> </w:t>
      </w:r>
      <w:r>
        <w:t>ley</w:t>
      </w:r>
      <w:r>
        <w:rPr>
          <w:spacing w:val="-3"/>
        </w:rPr>
        <w:t xml:space="preserve"> </w:t>
      </w:r>
      <w:r>
        <w:t>penal.</w:t>
      </w:r>
    </w:p>
    <w:p w14:paraId="48916921" w14:textId="77777777" w:rsidR="00C63338" w:rsidRDefault="00C63338">
      <w:pPr>
        <w:pStyle w:val="Textoindependiente"/>
        <w:spacing w:before="8"/>
        <w:rPr>
          <w:sz w:val="23"/>
        </w:rPr>
      </w:pPr>
    </w:p>
    <w:p w14:paraId="0D7AFEB1" w14:textId="77777777" w:rsidR="00C63338" w:rsidRDefault="005A3E7C">
      <w:pPr>
        <w:pStyle w:val="Prrafodelista"/>
        <w:numPr>
          <w:ilvl w:val="0"/>
          <w:numId w:val="9"/>
        </w:numPr>
        <w:tabs>
          <w:tab w:val="left" w:pos="1750"/>
        </w:tabs>
        <w:spacing w:line="259" w:lineRule="auto"/>
        <w:ind w:right="1338"/>
        <w:jc w:val="both"/>
      </w:pPr>
      <w:r>
        <w:t>Informativos: En el marco de la reforma de la justicia penal dirigido por el</w:t>
      </w:r>
      <w:r>
        <w:rPr>
          <w:spacing w:val="1"/>
        </w:rPr>
        <w:t xml:space="preserve"> </w:t>
      </w:r>
      <w:r>
        <w:t>Ministerio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Justicia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Derechos</w:t>
      </w:r>
      <w:r>
        <w:rPr>
          <w:spacing w:val="1"/>
        </w:rPr>
        <w:t xml:space="preserve"> </w:t>
      </w:r>
      <w:r>
        <w:t>Humanos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t>instrumento</w:t>
      </w:r>
      <w:r>
        <w:rPr>
          <w:spacing w:val="1"/>
        </w:rPr>
        <w:t xml:space="preserve"> </w:t>
      </w:r>
      <w:r>
        <w:t>informativo es la capacitación y especialización en el marco del D.L. 1348 y</w:t>
      </w:r>
      <w:r>
        <w:rPr>
          <w:spacing w:val="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reglamento.</w:t>
      </w:r>
    </w:p>
    <w:p w14:paraId="42898EC3" w14:textId="77777777" w:rsidR="00C63338" w:rsidRDefault="00C63338">
      <w:pPr>
        <w:pStyle w:val="Textoindependiente"/>
        <w:spacing w:before="8"/>
        <w:rPr>
          <w:sz w:val="23"/>
        </w:rPr>
      </w:pPr>
    </w:p>
    <w:p w14:paraId="3236AD1A" w14:textId="77777777" w:rsidR="00C63338" w:rsidRDefault="005A3E7C">
      <w:pPr>
        <w:pStyle w:val="Prrafodelista"/>
        <w:numPr>
          <w:ilvl w:val="0"/>
          <w:numId w:val="9"/>
        </w:numPr>
        <w:tabs>
          <w:tab w:val="left" w:pos="1750"/>
        </w:tabs>
        <w:spacing w:before="1" w:line="259" w:lineRule="auto"/>
        <w:ind w:right="1335"/>
        <w:jc w:val="both"/>
      </w:pPr>
      <w:r>
        <w:t>Reguladores: En el marco de la implementación del D.L. 1348 se buscan</w:t>
      </w:r>
      <w:r>
        <w:rPr>
          <w:spacing w:val="1"/>
        </w:rPr>
        <w:t xml:space="preserve"> </w:t>
      </w:r>
      <w:r>
        <w:t>desarrollar reformas normativas para garantizar el respeto de los derechos</w:t>
      </w:r>
      <w:r>
        <w:rPr>
          <w:spacing w:val="1"/>
        </w:rPr>
        <w:t xml:space="preserve"> </w:t>
      </w:r>
      <w:r>
        <w:t>fundamentales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adolescentes en</w:t>
      </w:r>
      <w:r>
        <w:rPr>
          <w:spacing w:val="-3"/>
        </w:rPr>
        <w:t xml:space="preserve"> </w:t>
      </w:r>
      <w:r>
        <w:t>conflicto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ley</w:t>
      </w:r>
      <w:r>
        <w:rPr>
          <w:spacing w:val="-3"/>
        </w:rPr>
        <w:t xml:space="preserve"> </w:t>
      </w:r>
      <w:r>
        <w:t>penal.</w:t>
      </w:r>
    </w:p>
    <w:p w14:paraId="769B8540" w14:textId="77777777" w:rsidR="00C63338" w:rsidRDefault="00C63338">
      <w:pPr>
        <w:pStyle w:val="Textoindependiente"/>
        <w:spacing w:before="8"/>
        <w:rPr>
          <w:sz w:val="23"/>
        </w:rPr>
      </w:pPr>
    </w:p>
    <w:p w14:paraId="4753DB0A" w14:textId="77777777" w:rsidR="00C63338" w:rsidRDefault="005A3E7C">
      <w:pPr>
        <w:pStyle w:val="Textoindependiente"/>
        <w:spacing w:line="259" w:lineRule="auto"/>
        <w:ind w:left="1390" w:right="1338"/>
        <w:jc w:val="both"/>
      </w:pPr>
      <w:r>
        <w:t>En este sentido, en la tabla 1 se presentan un conjunto de alternativas de</w:t>
      </w:r>
      <w:r>
        <w:rPr>
          <w:spacing w:val="1"/>
        </w:rPr>
        <w:t xml:space="preserve"> </w:t>
      </w:r>
      <w:r>
        <w:t>solución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tres</w:t>
      </w:r>
      <w:r>
        <w:rPr>
          <w:spacing w:val="1"/>
        </w:rPr>
        <w:t xml:space="preserve"> </w:t>
      </w:r>
      <w:r>
        <w:t>causas,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resultado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análisis</w:t>
      </w:r>
      <w:r>
        <w:rPr>
          <w:spacing w:val="1"/>
        </w:rPr>
        <w:t xml:space="preserve"> </w:t>
      </w:r>
      <w:r>
        <w:t>desarrollado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Anexo</w:t>
      </w:r>
      <w:r>
        <w:rPr>
          <w:spacing w:val="-1"/>
        </w:rPr>
        <w:t xml:space="preserve"> </w:t>
      </w:r>
      <w:r>
        <w:t>02 del documento.</w:t>
      </w:r>
    </w:p>
    <w:p w14:paraId="7706F2F5" w14:textId="77777777" w:rsidR="00C63338" w:rsidRDefault="00C63338">
      <w:pPr>
        <w:pStyle w:val="Textoindependiente"/>
        <w:spacing w:before="8"/>
        <w:rPr>
          <w:sz w:val="23"/>
        </w:rPr>
      </w:pPr>
    </w:p>
    <w:p w14:paraId="60A3A986" w14:textId="77777777" w:rsidR="00C63338" w:rsidRDefault="005A3E7C">
      <w:pPr>
        <w:pStyle w:val="Textoindependiente"/>
        <w:spacing w:line="259" w:lineRule="auto"/>
        <w:ind w:left="1390" w:right="1332"/>
        <w:jc w:val="both"/>
      </w:pPr>
      <w:r>
        <w:t>De modo que, se han elaborado diversas alternativas en base a programas y/o</w:t>
      </w:r>
      <w:r>
        <w:rPr>
          <w:spacing w:val="1"/>
        </w:rPr>
        <w:t xml:space="preserve"> </w:t>
      </w:r>
      <w:proofErr w:type="gramStart"/>
      <w:r>
        <w:t>estrategias ya aplicados anteriormente</w:t>
      </w:r>
      <w:proofErr w:type="gramEnd"/>
      <w:r>
        <w:t xml:space="preserve"> y que muestran evidencia. Cabe resaltar</w:t>
      </w:r>
      <w:r>
        <w:rPr>
          <w:spacing w:val="-59"/>
        </w:rPr>
        <w:t xml:space="preserve"> </w:t>
      </w:r>
      <w:r>
        <w:rPr>
          <w:spacing w:val="-1"/>
        </w:rPr>
        <w:t>que,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r>
        <w:rPr>
          <w:spacing w:val="-1"/>
        </w:rPr>
        <w:t>todas</w:t>
      </w:r>
      <w:r>
        <w:rPr>
          <w:spacing w:val="-14"/>
        </w:rPr>
        <w:t xml:space="preserve"> </w:t>
      </w:r>
      <w:r>
        <w:rPr>
          <w:spacing w:val="-1"/>
        </w:rPr>
        <w:t>las</w:t>
      </w:r>
      <w:r>
        <w:rPr>
          <w:spacing w:val="-12"/>
        </w:rPr>
        <w:t xml:space="preserve"> </w:t>
      </w:r>
      <w:r>
        <w:rPr>
          <w:spacing w:val="-1"/>
        </w:rPr>
        <w:t>alternativas</w:t>
      </w:r>
      <w:r>
        <w:rPr>
          <w:spacing w:val="-12"/>
        </w:rPr>
        <w:t xml:space="preserve"> </w:t>
      </w:r>
      <w:r>
        <w:rPr>
          <w:spacing w:val="-1"/>
        </w:rPr>
        <w:t>elaboradas</w:t>
      </w:r>
      <w:r>
        <w:rPr>
          <w:spacing w:val="-12"/>
        </w:rPr>
        <w:t xml:space="preserve"> </w:t>
      </w:r>
      <w:r>
        <w:rPr>
          <w:spacing w:val="-1"/>
        </w:rPr>
        <w:t>solo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“7.</w:t>
      </w:r>
      <w:r>
        <w:rPr>
          <w:spacing w:val="-10"/>
        </w:rPr>
        <w:t xml:space="preserve"> </w:t>
      </w:r>
      <w:r>
        <w:t>Fortalecer</w:t>
      </w:r>
      <w:r>
        <w:rPr>
          <w:spacing w:val="-13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Línea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Acción</w:t>
      </w:r>
      <w:r>
        <w:rPr>
          <w:spacing w:val="-59"/>
        </w:rPr>
        <w:t xml:space="preserve"> </w:t>
      </w:r>
      <w:r>
        <w:rPr>
          <w:spacing w:val="-1"/>
        </w:rPr>
        <w:t>Justicia</w:t>
      </w:r>
      <w:r>
        <w:rPr>
          <w:spacing w:val="-10"/>
        </w:rPr>
        <w:t xml:space="preserve"> </w:t>
      </w:r>
      <w:r>
        <w:rPr>
          <w:spacing w:val="-1"/>
        </w:rPr>
        <w:t>Juvenil</w:t>
      </w:r>
      <w:r>
        <w:rPr>
          <w:spacing w:val="-11"/>
        </w:rPr>
        <w:t xml:space="preserve"> </w:t>
      </w:r>
      <w:r>
        <w:rPr>
          <w:spacing w:val="-1"/>
        </w:rPr>
        <w:t>Restaurativa</w:t>
      </w:r>
      <w:r>
        <w:rPr>
          <w:spacing w:val="-10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implementación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todos</w:t>
      </w:r>
      <w:r>
        <w:rPr>
          <w:spacing w:val="-10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distritos</w:t>
      </w:r>
      <w:r>
        <w:rPr>
          <w:spacing w:val="-15"/>
        </w:rPr>
        <w:t xml:space="preserve"> </w:t>
      </w:r>
      <w:r>
        <w:t>fiscales</w:t>
      </w:r>
      <w:r>
        <w:rPr>
          <w:spacing w:val="-59"/>
        </w:rPr>
        <w:t xml:space="preserve"> </w:t>
      </w:r>
      <w:r>
        <w:t>a nivel nacional” se viene trabajando por parte del Ministerio Público, las otras</w:t>
      </w:r>
      <w:r>
        <w:rPr>
          <w:spacing w:val="1"/>
        </w:rPr>
        <w:t xml:space="preserve"> </w:t>
      </w:r>
      <w:r>
        <w:t>acciones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nuevas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implican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implementación</w:t>
      </w:r>
      <w:r>
        <w:rPr>
          <w:spacing w:val="-2"/>
        </w:rPr>
        <w:t xml:space="preserve"> </w:t>
      </w:r>
      <w:r>
        <w:t>multisectorial.</w:t>
      </w:r>
    </w:p>
    <w:p w14:paraId="01AB51B9" w14:textId="77777777" w:rsidR="00C63338" w:rsidRDefault="00C63338">
      <w:pPr>
        <w:pStyle w:val="Textoindependiente"/>
        <w:spacing w:before="6"/>
        <w:rPr>
          <w:sz w:val="23"/>
        </w:rPr>
      </w:pPr>
    </w:p>
    <w:p w14:paraId="246AEA18" w14:textId="77777777" w:rsidR="00C63338" w:rsidRDefault="005A3E7C">
      <w:pPr>
        <w:pStyle w:val="Ttulo3"/>
        <w:spacing w:after="19"/>
        <w:ind w:right="839"/>
        <w:jc w:val="center"/>
      </w:pPr>
      <w:r>
        <w:t>Tabla</w:t>
      </w:r>
      <w:r>
        <w:rPr>
          <w:spacing w:val="-2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Matriz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alternativas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solución</w:t>
      </w:r>
      <w:r>
        <w:rPr>
          <w:spacing w:val="-6"/>
        </w:rPr>
        <w:t xml:space="preserve"> </w:t>
      </w:r>
      <w:r>
        <w:t>seleccionadas</w:t>
      </w:r>
      <w:r>
        <w:rPr>
          <w:spacing w:val="-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priorizadas</w:t>
      </w:r>
    </w:p>
    <w:tbl>
      <w:tblPr>
        <w:tblStyle w:val="TableNormal"/>
        <w:tblW w:w="0" w:type="auto"/>
        <w:tblInd w:w="1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1764"/>
        <w:gridCol w:w="1653"/>
        <w:gridCol w:w="2015"/>
        <w:gridCol w:w="1444"/>
      </w:tblGrid>
      <w:tr w:rsidR="00C63338" w14:paraId="313DD619" w14:textId="77777777">
        <w:trPr>
          <w:trHeight w:val="460"/>
        </w:trPr>
        <w:tc>
          <w:tcPr>
            <w:tcW w:w="1615" w:type="dxa"/>
            <w:shd w:val="clear" w:color="auto" w:fill="BEBEBE"/>
          </w:tcPr>
          <w:p w14:paraId="34A363ED" w14:textId="77777777" w:rsidR="00C63338" w:rsidRDefault="005A3E7C">
            <w:pPr>
              <w:pStyle w:val="TableParagraph"/>
              <w:ind w:left="5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Causa</w:t>
            </w:r>
          </w:p>
        </w:tc>
        <w:tc>
          <w:tcPr>
            <w:tcW w:w="1764" w:type="dxa"/>
            <w:shd w:val="clear" w:color="auto" w:fill="BEBEBE"/>
          </w:tcPr>
          <w:p w14:paraId="7B3D5755" w14:textId="77777777" w:rsidR="00C63338" w:rsidRDefault="005A3E7C">
            <w:pPr>
              <w:pStyle w:val="TableParagraph"/>
              <w:spacing w:line="230" w:lineRule="exact"/>
              <w:ind w:left="408" w:right="391" w:firstLine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Causas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indirectas</w:t>
            </w:r>
          </w:p>
        </w:tc>
        <w:tc>
          <w:tcPr>
            <w:tcW w:w="1653" w:type="dxa"/>
            <w:shd w:val="clear" w:color="auto" w:fill="BEBEBE"/>
          </w:tcPr>
          <w:p w14:paraId="7B4C48B8" w14:textId="77777777" w:rsidR="00C63338" w:rsidRDefault="005A3E7C">
            <w:pPr>
              <w:pStyle w:val="TableParagraph"/>
              <w:ind w:left="2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Alternativas</w:t>
            </w:r>
          </w:p>
        </w:tc>
        <w:tc>
          <w:tcPr>
            <w:tcW w:w="2015" w:type="dxa"/>
            <w:shd w:val="clear" w:color="auto" w:fill="BEBEBE"/>
          </w:tcPr>
          <w:p w14:paraId="388EA9F7" w14:textId="77777777" w:rsidR="00C63338" w:rsidRDefault="005A3E7C">
            <w:pPr>
              <w:pStyle w:val="TableParagraph"/>
              <w:spacing w:line="230" w:lineRule="exact"/>
              <w:ind w:left="534" w:right="472" w:hanging="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Alternativa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elaborada</w:t>
            </w:r>
          </w:p>
        </w:tc>
        <w:tc>
          <w:tcPr>
            <w:tcW w:w="1444" w:type="dxa"/>
            <w:shd w:val="clear" w:color="auto" w:fill="BEBEBE"/>
          </w:tcPr>
          <w:p w14:paraId="541B2A97" w14:textId="77777777" w:rsidR="00C63338" w:rsidRDefault="005A3E7C">
            <w:pPr>
              <w:pStyle w:val="TableParagraph"/>
              <w:ind w:left="494" w:right="47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</w:tr>
      <w:tr w:rsidR="00C63338" w14:paraId="700C4F5C" w14:textId="77777777">
        <w:trPr>
          <w:trHeight w:val="2658"/>
        </w:trPr>
        <w:tc>
          <w:tcPr>
            <w:tcW w:w="1615" w:type="dxa"/>
          </w:tcPr>
          <w:p w14:paraId="2C4B3E7F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5DA95791" w14:textId="77777777" w:rsidR="00C63338" w:rsidRDefault="00C63338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44912FD1" w14:textId="77777777" w:rsidR="00C63338" w:rsidRDefault="005A3E7C">
            <w:pPr>
              <w:pStyle w:val="TableParagraph"/>
              <w:ind w:left="105" w:right="10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Concentración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 factores de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riesgo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criminógeno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sz w:val="20"/>
              </w:rPr>
              <w:t>en relación a</w:t>
            </w:r>
            <w:proofErr w:type="gramEnd"/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las y los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adolescentes</w:t>
            </w:r>
          </w:p>
        </w:tc>
        <w:tc>
          <w:tcPr>
            <w:tcW w:w="1764" w:type="dxa"/>
          </w:tcPr>
          <w:p w14:paraId="10E42C1C" w14:textId="77777777" w:rsidR="00C63338" w:rsidRDefault="005A3E7C">
            <w:pPr>
              <w:pStyle w:val="TableParagraph"/>
              <w:ind w:left="233" w:right="98"/>
              <w:jc w:val="both"/>
              <w:rPr>
                <w:sz w:val="20"/>
              </w:rPr>
            </w:pPr>
            <w:r>
              <w:rPr>
                <w:sz w:val="20"/>
              </w:rPr>
              <w:t>1.5 Prevalencia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 la deserción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escolar</w:t>
            </w:r>
          </w:p>
          <w:p w14:paraId="1C7CF714" w14:textId="77777777" w:rsidR="00C63338" w:rsidRDefault="005A3E7C">
            <w:pPr>
              <w:pStyle w:val="TableParagraph"/>
              <w:spacing w:line="229" w:lineRule="exact"/>
              <w:ind w:left="233"/>
              <w:rPr>
                <w:sz w:val="20"/>
              </w:rPr>
            </w:pPr>
            <w:r>
              <w:rPr>
                <w:sz w:val="20"/>
              </w:rPr>
              <w:t>1.7</w:t>
            </w:r>
          </w:p>
          <w:p w14:paraId="011F89FE" w14:textId="77777777" w:rsidR="00C63338" w:rsidRDefault="005A3E7C">
            <w:pPr>
              <w:pStyle w:val="TableParagraph"/>
              <w:tabs>
                <w:tab w:val="left" w:pos="1432"/>
              </w:tabs>
              <w:ind w:left="233" w:right="97"/>
              <w:rPr>
                <w:sz w:val="20"/>
              </w:rPr>
            </w:pPr>
            <w:r>
              <w:rPr>
                <w:sz w:val="20"/>
              </w:rPr>
              <w:t>Instituciones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educativas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elevados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niveles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violencia.</w:t>
            </w:r>
          </w:p>
        </w:tc>
        <w:tc>
          <w:tcPr>
            <w:tcW w:w="1653" w:type="dxa"/>
          </w:tcPr>
          <w:p w14:paraId="31FD92F1" w14:textId="77777777" w:rsidR="00C63338" w:rsidRDefault="005A3E7C">
            <w:pPr>
              <w:pStyle w:val="TableParagraph"/>
              <w:tabs>
                <w:tab w:val="left" w:pos="1319"/>
              </w:tabs>
              <w:spacing w:line="276" w:lineRule="auto"/>
              <w:ind w:left="108" w:right="97"/>
              <w:rPr>
                <w:sz w:val="20"/>
              </w:rPr>
            </w:pPr>
            <w:r>
              <w:rPr>
                <w:sz w:val="20"/>
              </w:rPr>
              <w:t>Programas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intervención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focalizados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en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instituciones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educativas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alto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riesgo.</w:t>
            </w:r>
          </w:p>
          <w:p w14:paraId="67FAEDD5" w14:textId="77777777" w:rsidR="00C63338" w:rsidRDefault="00C63338"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 w14:paraId="2082F842" w14:textId="77777777" w:rsidR="00C63338" w:rsidRDefault="005A3E7C">
            <w:pPr>
              <w:pStyle w:val="TableParagraph"/>
              <w:spacing w:line="260" w:lineRule="atLeast"/>
              <w:ind w:left="108" w:right="81"/>
              <w:rPr>
                <w:sz w:val="20"/>
              </w:rPr>
            </w:pPr>
            <w:r>
              <w:rPr>
                <w:sz w:val="20"/>
              </w:rPr>
              <w:t>Programas para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brindar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lecciones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</w:p>
        </w:tc>
        <w:tc>
          <w:tcPr>
            <w:tcW w:w="2015" w:type="dxa"/>
          </w:tcPr>
          <w:p w14:paraId="5B7ABF1C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0F028BC9" w14:textId="77777777" w:rsidR="00C63338" w:rsidRDefault="00C63338">
            <w:pPr>
              <w:pStyle w:val="TableParagraph"/>
              <w:rPr>
                <w:rFonts w:ascii="Arial"/>
                <w:b/>
                <w:sz w:val="29"/>
              </w:rPr>
            </w:pPr>
          </w:p>
          <w:p w14:paraId="6FB96619" w14:textId="77777777" w:rsidR="00C63338" w:rsidRDefault="005A3E7C">
            <w:pPr>
              <w:pStyle w:val="TableParagraph"/>
              <w:tabs>
                <w:tab w:val="left" w:pos="1682"/>
              </w:tabs>
              <w:spacing w:before="1" w:line="276" w:lineRule="auto"/>
              <w:ind w:left="428" w:right="96" w:hanging="322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95"/>
                <w:sz w:val="20"/>
              </w:rPr>
              <w:t xml:space="preserve"> </w:t>
            </w:r>
            <w:r>
              <w:rPr>
                <w:sz w:val="20"/>
              </w:rPr>
              <w:t>Programas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intervención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focalizados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en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instituciones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educativas.</w:t>
            </w:r>
          </w:p>
        </w:tc>
        <w:tc>
          <w:tcPr>
            <w:tcW w:w="1444" w:type="dxa"/>
          </w:tcPr>
          <w:p w14:paraId="368EC33F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1DE50C99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772112B6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4AD7B4BF" w14:textId="77777777" w:rsidR="00C63338" w:rsidRDefault="00C63338">
            <w:pPr>
              <w:pStyle w:val="TableParagraph"/>
              <w:spacing w:before="2"/>
              <w:rPr>
                <w:rFonts w:ascii="Arial"/>
                <w:b/>
                <w:sz w:val="31"/>
              </w:rPr>
            </w:pPr>
          </w:p>
          <w:p w14:paraId="503DDB21" w14:textId="77777777" w:rsidR="00C63338" w:rsidRDefault="005A3E7C">
            <w:pPr>
              <w:pStyle w:val="TableParagraph"/>
              <w:ind w:left="247"/>
              <w:rPr>
                <w:sz w:val="20"/>
              </w:rPr>
            </w:pPr>
            <w:r>
              <w:rPr>
                <w:sz w:val="20"/>
              </w:rPr>
              <w:t>Económicos</w:t>
            </w:r>
          </w:p>
        </w:tc>
      </w:tr>
    </w:tbl>
    <w:p w14:paraId="234D7C7A" w14:textId="77777777" w:rsidR="00C63338" w:rsidRDefault="00C63338">
      <w:pPr>
        <w:rPr>
          <w:sz w:val="20"/>
        </w:rPr>
        <w:sectPr w:rsidR="00C63338">
          <w:pgSz w:w="11910" w:h="16840"/>
          <w:pgMar w:top="1660" w:right="360" w:bottom="1180" w:left="1020" w:header="440" w:footer="998" w:gutter="0"/>
          <w:cols w:space="720"/>
        </w:sectPr>
      </w:pPr>
    </w:p>
    <w:p w14:paraId="6EAD1821" w14:textId="77777777" w:rsidR="00C63338" w:rsidRDefault="00C63338">
      <w:pPr>
        <w:pStyle w:val="Textoindependiente"/>
        <w:spacing w:before="6"/>
        <w:rPr>
          <w:rFonts w:ascii="Arial"/>
          <w:b/>
          <w:sz w:val="9"/>
        </w:rPr>
      </w:pPr>
    </w:p>
    <w:tbl>
      <w:tblPr>
        <w:tblStyle w:val="TableNormal"/>
        <w:tblW w:w="0" w:type="auto"/>
        <w:tblInd w:w="1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1764"/>
        <w:gridCol w:w="1653"/>
        <w:gridCol w:w="2015"/>
        <w:gridCol w:w="1444"/>
      </w:tblGrid>
      <w:tr w:rsidR="00C63338" w14:paraId="1CF2FADD" w14:textId="77777777">
        <w:trPr>
          <w:trHeight w:val="460"/>
        </w:trPr>
        <w:tc>
          <w:tcPr>
            <w:tcW w:w="1615" w:type="dxa"/>
            <w:shd w:val="clear" w:color="auto" w:fill="BEBEBE"/>
          </w:tcPr>
          <w:p w14:paraId="01839298" w14:textId="77777777" w:rsidR="00C63338" w:rsidRDefault="005A3E7C">
            <w:pPr>
              <w:pStyle w:val="TableParagraph"/>
              <w:spacing w:line="229" w:lineRule="exact"/>
              <w:ind w:left="5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Causa</w:t>
            </w:r>
          </w:p>
        </w:tc>
        <w:tc>
          <w:tcPr>
            <w:tcW w:w="1764" w:type="dxa"/>
            <w:shd w:val="clear" w:color="auto" w:fill="BEBEBE"/>
          </w:tcPr>
          <w:p w14:paraId="2F9B7436" w14:textId="77777777" w:rsidR="00C63338" w:rsidRDefault="005A3E7C">
            <w:pPr>
              <w:pStyle w:val="TableParagraph"/>
              <w:spacing w:line="230" w:lineRule="exact"/>
              <w:ind w:left="408" w:right="391" w:firstLine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Causas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indirectas</w:t>
            </w:r>
          </w:p>
        </w:tc>
        <w:tc>
          <w:tcPr>
            <w:tcW w:w="1653" w:type="dxa"/>
            <w:shd w:val="clear" w:color="auto" w:fill="BEBEBE"/>
          </w:tcPr>
          <w:p w14:paraId="79C60EC9" w14:textId="77777777" w:rsidR="00C63338" w:rsidRDefault="005A3E7C">
            <w:pPr>
              <w:pStyle w:val="TableParagraph"/>
              <w:spacing w:line="229" w:lineRule="exact"/>
              <w:ind w:left="2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Alternativas</w:t>
            </w:r>
          </w:p>
        </w:tc>
        <w:tc>
          <w:tcPr>
            <w:tcW w:w="2015" w:type="dxa"/>
            <w:shd w:val="clear" w:color="auto" w:fill="BEBEBE"/>
          </w:tcPr>
          <w:p w14:paraId="3E323230" w14:textId="77777777" w:rsidR="00C63338" w:rsidRDefault="005A3E7C">
            <w:pPr>
              <w:pStyle w:val="TableParagraph"/>
              <w:spacing w:line="230" w:lineRule="exact"/>
              <w:ind w:left="534" w:right="472" w:hanging="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Alternativa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elaborada</w:t>
            </w:r>
          </w:p>
        </w:tc>
        <w:tc>
          <w:tcPr>
            <w:tcW w:w="1444" w:type="dxa"/>
            <w:shd w:val="clear" w:color="auto" w:fill="BEBEBE"/>
          </w:tcPr>
          <w:p w14:paraId="26BC32BB" w14:textId="77777777" w:rsidR="00C63338" w:rsidRDefault="005A3E7C">
            <w:pPr>
              <w:pStyle w:val="TableParagraph"/>
              <w:spacing w:line="229" w:lineRule="exact"/>
              <w:ind w:left="494" w:right="47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</w:tr>
      <w:tr w:rsidR="00C63338" w14:paraId="1482E7BD" w14:textId="77777777">
        <w:trPr>
          <w:trHeight w:val="1218"/>
        </w:trPr>
        <w:tc>
          <w:tcPr>
            <w:tcW w:w="1615" w:type="dxa"/>
            <w:vMerge w:val="restart"/>
          </w:tcPr>
          <w:p w14:paraId="308EBC57" w14:textId="77777777" w:rsidR="00C63338" w:rsidRDefault="00C633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4" w:type="dxa"/>
          </w:tcPr>
          <w:p w14:paraId="6EDC1717" w14:textId="77777777" w:rsidR="00C63338" w:rsidRDefault="00C633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</w:tcPr>
          <w:p w14:paraId="0C6EC41F" w14:textId="77777777" w:rsidR="00C63338" w:rsidRDefault="005A3E7C">
            <w:pPr>
              <w:pStyle w:val="TableParagraph"/>
              <w:spacing w:line="276" w:lineRule="auto"/>
              <w:ind w:left="108" w:right="99"/>
              <w:jc w:val="both"/>
              <w:rPr>
                <w:sz w:val="20"/>
              </w:rPr>
            </w:pPr>
            <w:r>
              <w:rPr>
                <w:sz w:val="20"/>
              </w:rPr>
              <w:t>aula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violencia y para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prevenir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abuso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escolar.</w:t>
            </w:r>
          </w:p>
        </w:tc>
        <w:tc>
          <w:tcPr>
            <w:tcW w:w="2015" w:type="dxa"/>
          </w:tcPr>
          <w:p w14:paraId="106688FF" w14:textId="77777777" w:rsidR="00C63338" w:rsidRDefault="00C633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4" w:type="dxa"/>
          </w:tcPr>
          <w:p w14:paraId="48A246CC" w14:textId="77777777" w:rsidR="00C63338" w:rsidRDefault="00C633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3338" w14:paraId="3478F32C" w14:textId="77777777">
        <w:trPr>
          <w:trHeight w:val="5520"/>
        </w:trPr>
        <w:tc>
          <w:tcPr>
            <w:tcW w:w="1615" w:type="dxa"/>
            <w:vMerge/>
            <w:tcBorders>
              <w:top w:val="nil"/>
            </w:tcBorders>
          </w:tcPr>
          <w:p w14:paraId="7D00F926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764" w:type="dxa"/>
          </w:tcPr>
          <w:p w14:paraId="29632F8D" w14:textId="77777777" w:rsidR="00C63338" w:rsidRDefault="005A3E7C">
            <w:pPr>
              <w:pStyle w:val="TableParagraph"/>
              <w:spacing w:line="228" w:lineRule="exact"/>
              <w:ind w:left="233"/>
              <w:rPr>
                <w:sz w:val="20"/>
              </w:rPr>
            </w:pPr>
            <w:r>
              <w:rPr>
                <w:sz w:val="20"/>
              </w:rPr>
              <w:t>1.4</w:t>
            </w:r>
          </w:p>
          <w:p w14:paraId="5D23FABB" w14:textId="77777777" w:rsidR="00C63338" w:rsidRDefault="005A3E7C">
            <w:pPr>
              <w:pStyle w:val="TableParagraph"/>
              <w:tabs>
                <w:tab w:val="left" w:pos="1010"/>
                <w:tab w:val="left" w:pos="1431"/>
              </w:tabs>
              <w:ind w:left="233" w:right="97"/>
              <w:rPr>
                <w:sz w:val="20"/>
              </w:rPr>
            </w:pPr>
            <w:r>
              <w:rPr>
                <w:sz w:val="20"/>
              </w:rPr>
              <w:t>Inadecuadas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competencias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parentales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adultos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responsables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adolescentes.</w:t>
            </w:r>
          </w:p>
          <w:p w14:paraId="4856AEDA" w14:textId="77777777" w:rsidR="00C63338" w:rsidRDefault="005A3E7C">
            <w:pPr>
              <w:pStyle w:val="TableParagraph"/>
              <w:tabs>
                <w:tab w:val="left" w:pos="989"/>
              </w:tabs>
              <w:ind w:left="233" w:right="96"/>
              <w:rPr>
                <w:sz w:val="20"/>
              </w:rPr>
            </w:pPr>
            <w:r>
              <w:rPr>
                <w:sz w:val="20"/>
              </w:rPr>
              <w:t>1.6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Adultos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responsables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conductas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antisociales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y/o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delito.</w:t>
            </w:r>
          </w:p>
          <w:p w14:paraId="407EAFA5" w14:textId="77777777" w:rsidR="00C63338" w:rsidRDefault="005A3E7C">
            <w:pPr>
              <w:pStyle w:val="TableParagraph"/>
              <w:numPr>
                <w:ilvl w:val="1"/>
                <w:numId w:val="8"/>
              </w:numPr>
              <w:tabs>
                <w:tab w:val="left" w:pos="767"/>
              </w:tabs>
              <w:ind w:right="95" w:firstLine="0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Presencia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familias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disfuncionales 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violencia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familiar</w:t>
            </w:r>
          </w:p>
          <w:p w14:paraId="57252D99" w14:textId="77777777" w:rsidR="00C63338" w:rsidRDefault="005A3E7C">
            <w:pPr>
              <w:pStyle w:val="TableParagraph"/>
              <w:numPr>
                <w:ilvl w:val="1"/>
                <w:numId w:val="8"/>
              </w:numPr>
              <w:tabs>
                <w:tab w:val="left" w:pos="900"/>
                <w:tab w:val="left" w:pos="901"/>
                <w:tab w:val="left" w:pos="1432"/>
              </w:tabs>
              <w:ind w:right="97" w:firstLine="0"/>
              <w:rPr>
                <w:sz w:val="20"/>
              </w:rPr>
            </w:pPr>
            <w:r>
              <w:rPr>
                <w:spacing w:val="-1"/>
                <w:sz w:val="20"/>
              </w:rPr>
              <w:t>Limitada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oferta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programas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focalizados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(prevención</w:t>
            </w:r>
          </w:p>
          <w:p w14:paraId="48532C8F" w14:textId="77777777" w:rsidR="00C63338" w:rsidRDefault="005A3E7C">
            <w:pPr>
              <w:pStyle w:val="TableParagraph"/>
              <w:spacing w:before="2" w:line="211" w:lineRule="exact"/>
              <w:ind w:left="233"/>
              <w:rPr>
                <w:sz w:val="20"/>
              </w:rPr>
            </w:pPr>
            <w:r>
              <w:rPr>
                <w:sz w:val="20"/>
              </w:rPr>
              <w:t>secundaria)</w:t>
            </w:r>
          </w:p>
        </w:tc>
        <w:tc>
          <w:tcPr>
            <w:tcW w:w="1653" w:type="dxa"/>
          </w:tcPr>
          <w:p w14:paraId="39E14BF5" w14:textId="77777777" w:rsidR="00C63338" w:rsidRDefault="005A3E7C">
            <w:pPr>
              <w:pStyle w:val="TableParagraph"/>
              <w:tabs>
                <w:tab w:val="left" w:pos="665"/>
                <w:tab w:val="left" w:pos="708"/>
                <w:tab w:val="left" w:pos="1319"/>
              </w:tabs>
              <w:spacing w:line="276" w:lineRule="auto"/>
              <w:ind w:left="108" w:right="96"/>
              <w:rPr>
                <w:sz w:val="20"/>
              </w:rPr>
            </w:pPr>
            <w:r>
              <w:rPr>
                <w:sz w:val="20"/>
              </w:rPr>
              <w:t>Programas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intervención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multisectorial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fomenten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adecuado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desarrollo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familiar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en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zonas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priorizadas.</w:t>
            </w:r>
          </w:p>
        </w:tc>
        <w:tc>
          <w:tcPr>
            <w:tcW w:w="2015" w:type="dxa"/>
          </w:tcPr>
          <w:p w14:paraId="132BBFF6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106FFE90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338584A6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243E9FD6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11868BD1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71AE97CE" w14:textId="77777777" w:rsidR="00C63338" w:rsidRDefault="00C63338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14:paraId="5202B398" w14:textId="77777777" w:rsidR="00C63338" w:rsidRDefault="005A3E7C">
            <w:pPr>
              <w:pStyle w:val="TableParagraph"/>
              <w:tabs>
                <w:tab w:val="left" w:pos="1683"/>
              </w:tabs>
              <w:spacing w:line="276" w:lineRule="auto"/>
              <w:ind w:left="428" w:right="96" w:hanging="322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95"/>
                <w:sz w:val="20"/>
              </w:rPr>
              <w:t xml:space="preserve"> </w:t>
            </w:r>
            <w:r>
              <w:rPr>
                <w:sz w:val="20"/>
              </w:rPr>
              <w:t>Programas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intervención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multisectorial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que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fomenten un</w:t>
            </w:r>
            <w:r>
              <w:rPr>
                <w:spacing w:val="-5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adecuado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desarrollo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familiar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en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zonas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priorizadas.</w:t>
            </w:r>
          </w:p>
        </w:tc>
        <w:tc>
          <w:tcPr>
            <w:tcW w:w="1444" w:type="dxa"/>
          </w:tcPr>
          <w:p w14:paraId="4CB0AE80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31234E00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32742640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2CEC2D55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7B93E5AD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73DF08D8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4E632EFE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4E0EAF19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24603058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192B66C7" w14:textId="77777777" w:rsidR="00C63338" w:rsidRDefault="00C63338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3112ACB9" w14:textId="77777777" w:rsidR="00C63338" w:rsidRDefault="005A3E7C">
            <w:pPr>
              <w:pStyle w:val="TableParagraph"/>
              <w:ind w:right="95"/>
              <w:jc w:val="right"/>
              <w:rPr>
                <w:sz w:val="20"/>
              </w:rPr>
            </w:pPr>
            <w:r>
              <w:rPr>
                <w:sz w:val="20"/>
              </w:rPr>
              <w:t>Económicos</w:t>
            </w:r>
          </w:p>
        </w:tc>
      </w:tr>
      <w:tr w:rsidR="00C63338" w14:paraId="27D58010" w14:textId="77777777">
        <w:trPr>
          <w:trHeight w:val="5059"/>
        </w:trPr>
        <w:tc>
          <w:tcPr>
            <w:tcW w:w="1615" w:type="dxa"/>
            <w:vMerge/>
            <w:tcBorders>
              <w:top w:val="nil"/>
            </w:tcBorders>
          </w:tcPr>
          <w:p w14:paraId="1F15C125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764" w:type="dxa"/>
          </w:tcPr>
          <w:p w14:paraId="209F59F9" w14:textId="77777777" w:rsidR="00C63338" w:rsidRDefault="005A3E7C">
            <w:pPr>
              <w:pStyle w:val="TableParagraph"/>
              <w:numPr>
                <w:ilvl w:val="1"/>
                <w:numId w:val="7"/>
              </w:numPr>
              <w:tabs>
                <w:tab w:val="left" w:pos="766"/>
              </w:tabs>
              <w:ind w:right="95" w:firstLine="0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Presencia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violencia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delincuencia en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comunidad</w:t>
            </w:r>
          </w:p>
          <w:p w14:paraId="1C4B5B68" w14:textId="77777777" w:rsidR="00C63338" w:rsidRDefault="005A3E7C">
            <w:pPr>
              <w:pStyle w:val="TableParagraph"/>
              <w:numPr>
                <w:ilvl w:val="1"/>
                <w:numId w:val="7"/>
              </w:numPr>
              <w:tabs>
                <w:tab w:val="left" w:pos="765"/>
                <w:tab w:val="left" w:pos="766"/>
              </w:tabs>
              <w:ind w:right="98" w:firstLine="0"/>
              <w:rPr>
                <w:sz w:val="20"/>
              </w:rPr>
            </w:pPr>
            <w:r>
              <w:rPr>
                <w:spacing w:val="-1"/>
                <w:sz w:val="20"/>
              </w:rPr>
              <w:t>Presencia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pares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conductas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antisociales</w:t>
            </w:r>
          </w:p>
          <w:p w14:paraId="11FE763B" w14:textId="77777777" w:rsidR="00C63338" w:rsidRDefault="005A3E7C">
            <w:pPr>
              <w:pStyle w:val="TableParagraph"/>
              <w:numPr>
                <w:ilvl w:val="1"/>
                <w:numId w:val="7"/>
              </w:numPr>
              <w:tabs>
                <w:tab w:val="left" w:pos="800"/>
              </w:tabs>
              <w:ind w:right="93" w:firstLine="0"/>
              <w:jc w:val="both"/>
              <w:rPr>
                <w:sz w:val="20"/>
              </w:rPr>
            </w:pPr>
            <w:r>
              <w:rPr>
                <w:sz w:val="20"/>
              </w:rPr>
              <w:t>Consumo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problemático 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alcohol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otras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drogas</w:t>
            </w:r>
          </w:p>
          <w:p w14:paraId="6A0A79EA" w14:textId="77777777" w:rsidR="00C63338" w:rsidRDefault="005A3E7C">
            <w:pPr>
              <w:pStyle w:val="TableParagraph"/>
              <w:spacing w:line="229" w:lineRule="exact"/>
              <w:ind w:left="233"/>
              <w:rPr>
                <w:sz w:val="20"/>
              </w:rPr>
            </w:pPr>
            <w:r>
              <w:rPr>
                <w:sz w:val="20"/>
              </w:rPr>
              <w:t>1.12</w:t>
            </w:r>
          </w:p>
          <w:p w14:paraId="2EF406F6" w14:textId="77777777" w:rsidR="00C63338" w:rsidRDefault="005A3E7C">
            <w:pPr>
              <w:pStyle w:val="TableParagraph"/>
              <w:ind w:left="233" w:right="95"/>
              <w:jc w:val="both"/>
              <w:rPr>
                <w:sz w:val="20"/>
              </w:rPr>
            </w:pPr>
            <w:r>
              <w:rPr>
                <w:sz w:val="20"/>
              </w:rPr>
              <w:t>Desigualdad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exclusión social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1.13</w:t>
            </w:r>
          </w:p>
          <w:p w14:paraId="62BBD5FE" w14:textId="77777777" w:rsidR="00C63338" w:rsidRDefault="005A3E7C">
            <w:pPr>
              <w:pStyle w:val="TableParagraph"/>
              <w:ind w:left="233" w:right="94"/>
              <w:jc w:val="both"/>
              <w:rPr>
                <w:sz w:val="20"/>
              </w:rPr>
            </w:pPr>
            <w:r>
              <w:rPr>
                <w:sz w:val="20"/>
              </w:rPr>
              <w:t>Estigmatización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del adolescente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los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mensajes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5B0D6E2D" w14:textId="77777777" w:rsidR="00C63338" w:rsidRDefault="005A3E7C">
            <w:pPr>
              <w:pStyle w:val="TableParagraph"/>
              <w:spacing w:line="210" w:lineRule="exact"/>
              <w:ind w:left="233"/>
              <w:rPr>
                <w:sz w:val="20"/>
              </w:rPr>
            </w:pPr>
            <w:r>
              <w:rPr>
                <w:sz w:val="20"/>
              </w:rPr>
              <w:t>comunicación</w:t>
            </w:r>
          </w:p>
        </w:tc>
        <w:tc>
          <w:tcPr>
            <w:tcW w:w="1653" w:type="dxa"/>
          </w:tcPr>
          <w:p w14:paraId="2D48ACAF" w14:textId="77777777" w:rsidR="00C63338" w:rsidRDefault="005A3E7C">
            <w:pPr>
              <w:pStyle w:val="TableParagraph"/>
              <w:ind w:left="108" w:right="88"/>
              <w:rPr>
                <w:sz w:val="20"/>
              </w:rPr>
            </w:pPr>
            <w:r>
              <w:rPr>
                <w:sz w:val="20"/>
              </w:rPr>
              <w:t>Programas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comunitarios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mejorar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contexto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comunitario.</w:t>
            </w:r>
          </w:p>
        </w:tc>
        <w:tc>
          <w:tcPr>
            <w:tcW w:w="2015" w:type="dxa"/>
          </w:tcPr>
          <w:p w14:paraId="58158479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4C87FA10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17910511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317C1B11" w14:textId="77777777" w:rsidR="00C63338" w:rsidRDefault="005A3E7C">
            <w:pPr>
              <w:pStyle w:val="TableParagraph"/>
              <w:tabs>
                <w:tab w:val="left" w:pos="1505"/>
              </w:tabs>
              <w:spacing w:before="193"/>
              <w:ind w:left="428" w:right="99" w:hanging="322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Programas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sociales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para</w:t>
            </w:r>
          </w:p>
          <w:p w14:paraId="0127365E" w14:textId="77777777" w:rsidR="00C63338" w:rsidRDefault="005A3E7C">
            <w:pPr>
              <w:pStyle w:val="TableParagraph"/>
              <w:tabs>
                <w:tab w:val="left" w:pos="1682"/>
                <w:tab w:val="left" w:pos="1750"/>
                <w:tab w:val="left" w:pos="1807"/>
              </w:tabs>
              <w:spacing w:before="1"/>
              <w:ind w:left="428" w:right="94"/>
              <w:rPr>
                <w:sz w:val="20"/>
              </w:rPr>
            </w:pPr>
            <w:r>
              <w:rPr>
                <w:sz w:val="20"/>
              </w:rPr>
              <w:t>mejorar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contexto social 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comunitario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mediante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priorización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supervisión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y</w:t>
            </w:r>
          </w:p>
          <w:p w14:paraId="585D69CC" w14:textId="77777777" w:rsidR="00C63338" w:rsidRDefault="005A3E7C">
            <w:pPr>
              <w:pStyle w:val="TableParagraph"/>
              <w:tabs>
                <w:tab w:val="left" w:pos="1807"/>
              </w:tabs>
              <w:ind w:left="428" w:right="95"/>
              <w:jc w:val="both"/>
              <w:rPr>
                <w:sz w:val="20"/>
              </w:rPr>
            </w:pPr>
            <w:r>
              <w:rPr>
                <w:sz w:val="20"/>
              </w:rPr>
              <w:t>protección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adolescente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riesgo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violencia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delincuencia.</w:t>
            </w:r>
          </w:p>
        </w:tc>
        <w:tc>
          <w:tcPr>
            <w:tcW w:w="1444" w:type="dxa"/>
          </w:tcPr>
          <w:p w14:paraId="12B0930D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1B0613CB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533223D1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4594F74C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7EDFE770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6EBEA2CE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2278A110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08C7AFC4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6FAEBA95" w14:textId="77777777" w:rsidR="00C63338" w:rsidRDefault="00C63338">
            <w:pPr>
              <w:pStyle w:val="TableParagraph"/>
              <w:rPr>
                <w:rFonts w:ascii="Arial"/>
                <w:b/>
                <w:sz w:val="27"/>
              </w:rPr>
            </w:pPr>
          </w:p>
          <w:p w14:paraId="1D38D1CE" w14:textId="77777777" w:rsidR="00C63338" w:rsidRDefault="005A3E7C">
            <w:pPr>
              <w:pStyle w:val="TableParagraph"/>
              <w:ind w:right="95"/>
              <w:jc w:val="right"/>
              <w:rPr>
                <w:sz w:val="20"/>
              </w:rPr>
            </w:pPr>
            <w:r>
              <w:rPr>
                <w:sz w:val="20"/>
              </w:rPr>
              <w:t>Económicos</w:t>
            </w:r>
          </w:p>
        </w:tc>
      </w:tr>
      <w:tr w:rsidR="00C63338" w14:paraId="2A8EECB6" w14:textId="77777777">
        <w:trPr>
          <w:trHeight w:val="1057"/>
        </w:trPr>
        <w:tc>
          <w:tcPr>
            <w:tcW w:w="1615" w:type="dxa"/>
            <w:vMerge/>
            <w:tcBorders>
              <w:top w:val="nil"/>
            </w:tcBorders>
          </w:tcPr>
          <w:p w14:paraId="449EB071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764" w:type="dxa"/>
          </w:tcPr>
          <w:p w14:paraId="16E3B599" w14:textId="77777777" w:rsidR="00C63338" w:rsidRDefault="005A3E7C">
            <w:pPr>
              <w:pStyle w:val="TableParagraph"/>
              <w:spacing w:line="276" w:lineRule="auto"/>
              <w:ind w:left="233" w:right="96"/>
              <w:rPr>
                <w:sz w:val="20"/>
              </w:rPr>
            </w:pPr>
            <w:r>
              <w:rPr>
                <w:sz w:val="20"/>
              </w:rPr>
              <w:t>1.10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Deficiente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fortalecimiento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factores</w:t>
            </w:r>
          </w:p>
          <w:p w14:paraId="38BA5A31" w14:textId="77777777" w:rsidR="00C63338" w:rsidRDefault="005A3E7C">
            <w:pPr>
              <w:pStyle w:val="TableParagraph"/>
              <w:ind w:left="233"/>
              <w:rPr>
                <w:sz w:val="20"/>
              </w:rPr>
            </w:pPr>
            <w:r>
              <w:rPr>
                <w:sz w:val="20"/>
              </w:rPr>
              <w:t>protectores</w:t>
            </w:r>
          </w:p>
        </w:tc>
        <w:tc>
          <w:tcPr>
            <w:tcW w:w="1653" w:type="dxa"/>
          </w:tcPr>
          <w:p w14:paraId="6022D8B3" w14:textId="77777777" w:rsidR="00C63338" w:rsidRDefault="005A3E7C">
            <w:pPr>
              <w:pStyle w:val="TableParagraph"/>
              <w:tabs>
                <w:tab w:val="left" w:pos="1321"/>
              </w:tabs>
              <w:spacing w:line="276" w:lineRule="auto"/>
              <w:ind w:left="108" w:right="97"/>
              <w:rPr>
                <w:sz w:val="20"/>
              </w:rPr>
            </w:pPr>
            <w:r>
              <w:rPr>
                <w:sz w:val="20"/>
              </w:rPr>
              <w:t>Programas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intervención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multisistémica</w:t>
            </w:r>
          </w:p>
          <w:p w14:paraId="33E02F22" w14:textId="77777777" w:rsidR="00C63338" w:rsidRDefault="005A3E7C">
            <w:pPr>
              <w:pStyle w:val="TableParagraph"/>
              <w:tabs>
                <w:tab w:val="left" w:pos="707"/>
              </w:tabs>
              <w:ind w:left="108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z w:val="20"/>
              </w:rPr>
              <w:tab/>
              <w:t>fortalecer</w:t>
            </w:r>
          </w:p>
        </w:tc>
        <w:tc>
          <w:tcPr>
            <w:tcW w:w="2015" w:type="dxa"/>
          </w:tcPr>
          <w:p w14:paraId="3A7CF89A" w14:textId="77777777" w:rsidR="00C63338" w:rsidRDefault="005A3E7C">
            <w:pPr>
              <w:pStyle w:val="TableParagraph"/>
              <w:tabs>
                <w:tab w:val="left" w:pos="1685"/>
              </w:tabs>
              <w:spacing w:line="276" w:lineRule="auto"/>
              <w:ind w:left="428" w:right="96" w:hanging="322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95"/>
                <w:sz w:val="20"/>
              </w:rPr>
              <w:t xml:space="preserve"> </w:t>
            </w:r>
            <w:r>
              <w:rPr>
                <w:sz w:val="20"/>
              </w:rPr>
              <w:t>Programas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intervención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multisistémica</w:t>
            </w:r>
          </w:p>
          <w:p w14:paraId="675A1033" w14:textId="77777777" w:rsidR="00C63338" w:rsidRDefault="005A3E7C">
            <w:pPr>
              <w:pStyle w:val="TableParagraph"/>
              <w:ind w:left="428"/>
              <w:rPr>
                <w:sz w:val="20"/>
              </w:rPr>
            </w:pPr>
            <w:r>
              <w:rPr>
                <w:spacing w:val="-1"/>
                <w:sz w:val="20"/>
              </w:rPr>
              <w:t>para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fortalecer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</w:p>
        </w:tc>
        <w:tc>
          <w:tcPr>
            <w:tcW w:w="1444" w:type="dxa"/>
          </w:tcPr>
          <w:p w14:paraId="052C4FB8" w14:textId="77777777" w:rsidR="00C63338" w:rsidRDefault="00C63338">
            <w:pPr>
              <w:pStyle w:val="TableParagraph"/>
              <w:spacing w:before="5"/>
              <w:rPr>
                <w:rFonts w:ascii="Arial"/>
                <w:b/>
                <w:sz w:val="27"/>
              </w:rPr>
            </w:pPr>
          </w:p>
          <w:p w14:paraId="0FFAFB7F" w14:textId="77777777" w:rsidR="00C63338" w:rsidRDefault="005A3E7C">
            <w:pPr>
              <w:pStyle w:val="TableParagraph"/>
              <w:ind w:right="95"/>
              <w:jc w:val="right"/>
              <w:rPr>
                <w:sz w:val="20"/>
              </w:rPr>
            </w:pPr>
            <w:r>
              <w:rPr>
                <w:sz w:val="20"/>
              </w:rPr>
              <w:t>Económicos</w:t>
            </w:r>
          </w:p>
        </w:tc>
      </w:tr>
    </w:tbl>
    <w:p w14:paraId="481BD716" w14:textId="77777777" w:rsidR="00C63338" w:rsidRDefault="00C63338">
      <w:pPr>
        <w:jc w:val="right"/>
        <w:rPr>
          <w:sz w:val="20"/>
        </w:rPr>
        <w:sectPr w:rsidR="00C63338">
          <w:pgSz w:w="11910" w:h="16840"/>
          <w:pgMar w:top="1660" w:right="360" w:bottom="1180" w:left="1020" w:header="440" w:footer="998" w:gutter="0"/>
          <w:cols w:space="720"/>
        </w:sectPr>
      </w:pPr>
    </w:p>
    <w:p w14:paraId="6F174014" w14:textId="77777777" w:rsidR="00C63338" w:rsidRDefault="00C63338">
      <w:pPr>
        <w:pStyle w:val="Textoindependiente"/>
        <w:spacing w:before="6"/>
        <w:rPr>
          <w:rFonts w:ascii="Arial"/>
          <w:b/>
          <w:sz w:val="9"/>
        </w:rPr>
      </w:pPr>
    </w:p>
    <w:tbl>
      <w:tblPr>
        <w:tblStyle w:val="TableNormal"/>
        <w:tblW w:w="0" w:type="auto"/>
        <w:tblInd w:w="1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1764"/>
        <w:gridCol w:w="1653"/>
        <w:gridCol w:w="2015"/>
        <w:gridCol w:w="1444"/>
      </w:tblGrid>
      <w:tr w:rsidR="00C63338" w14:paraId="622E9F27" w14:textId="77777777">
        <w:trPr>
          <w:trHeight w:val="460"/>
        </w:trPr>
        <w:tc>
          <w:tcPr>
            <w:tcW w:w="1615" w:type="dxa"/>
            <w:shd w:val="clear" w:color="auto" w:fill="BEBEBE"/>
          </w:tcPr>
          <w:p w14:paraId="6A023E57" w14:textId="77777777" w:rsidR="00C63338" w:rsidRDefault="005A3E7C">
            <w:pPr>
              <w:pStyle w:val="TableParagraph"/>
              <w:spacing w:line="229" w:lineRule="exact"/>
              <w:ind w:left="5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Causa</w:t>
            </w:r>
          </w:p>
        </w:tc>
        <w:tc>
          <w:tcPr>
            <w:tcW w:w="1764" w:type="dxa"/>
            <w:shd w:val="clear" w:color="auto" w:fill="BEBEBE"/>
          </w:tcPr>
          <w:p w14:paraId="731E9234" w14:textId="77777777" w:rsidR="00C63338" w:rsidRDefault="005A3E7C">
            <w:pPr>
              <w:pStyle w:val="TableParagraph"/>
              <w:spacing w:line="230" w:lineRule="exact"/>
              <w:ind w:left="408" w:right="391" w:firstLine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Causas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indirectas</w:t>
            </w:r>
          </w:p>
        </w:tc>
        <w:tc>
          <w:tcPr>
            <w:tcW w:w="1653" w:type="dxa"/>
            <w:shd w:val="clear" w:color="auto" w:fill="BEBEBE"/>
          </w:tcPr>
          <w:p w14:paraId="76DBC5BB" w14:textId="77777777" w:rsidR="00C63338" w:rsidRDefault="005A3E7C">
            <w:pPr>
              <w:pStyle w:val="TableParagraph"/>
              <w:spacing w:line="229" w:lineRule="exact"/>
              <w:ind w:left="2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Alternativas</w:t>
            </w:r>
          </w:p>
        </w:tc>
        <w:tc>
          <w:tcPr>
            <w:tcW w:w="2015" w:type="dxa"/>
            <w:shd w:val="clear" w:color="auto" w:fill="BEBEBE"/>
          </w:tcPr>
          <w:p w14:paraId="683D860D" w14:textId="77777777" w:rsidR="00C63338" w:rsidRDefault="005A3E7C">
            <w:pPr>
              <w:pStyle w:val="TableParagraph"/>
              <w:spacing w:line="230" w:lineRule="exact"/>
              <w:ind w:left="534" w:right="472" w:hanging="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Alternativa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elaborada</w:t>
            </w:r>
          </w:p>
        </w:tc>
        <w:tc>
          <w:tcPr>
            <w:tcW w:w="1444" w:type="dxa"/>
            <w:shd w:val="clear" w:color="auto" w:fill="BEBEBE"/>
          </w:tcPr>
          <w:p w14:paraId="1B4C88F3" w14:textId="77777777" w:rsidR="00C63338" w:rsidRDefault="005A3E7C">
            <w:pPr>
              <w:pStyle w:val="TableParagraph"/>
              <w:spacing w:line="229" w:lineRule="exact"/>
              <w:ind w:left="494" w:right="47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</w:tr>
      <w:tr w:rsidR="00C63338" w14:paraId="54CA5C87" w14:textId="77777777">
        <w:trPr>
          <w:trHeight w:val="952"/>
        </w:trPr>
        <w:tc>
          <w:tcPr>
            <w:tcW w:w="1615" w:type="dxa"/>
          </w:tcPr>
          <w:p w14:paraId="319C82F2" w14:textId="77777777" w:rsidR="00C63338" w:rsidRDefault="00C633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4" w:type="dxa"/>
          </w:tcPr>
          <w:p w14:paraId="5C584758" w14:textId="77777777" w:rsidR="00C63338" w:rsidRDefault="005A3E7C">
            <w:pPr>
              <w:pStyle w:val="TableParagraph"/>
              <w:spacing w:line="276" w:lineRule="auto"/>
              <w:ind w:left="233"/>
              <w:rPr>
                <w:sz w:val="20"/>
              </w:rPr>
            </w:pPr>
            <w:r>
              <w:rPr>
                <w:sz w:val="20"/>
              </w:rPr>
              <w:t>1.11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Desarrollo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psicosexual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deficiente.</w:t>
            </w:r>
          </w:p>
        </w:tc>
        <w:tc>
          <w:tcPr>
            <w:tcW w:w="1653" w:type="dxa"/>
          </w:tcPr>
          <w:p w14:paraId="41B5D51C" w14:textId="77777777" w:rsidR="00C63338" w:rsidRDefault="005A3E7C">
            <w:pPr>
              <w:pStyle w:val="TableParagraph"/>
              <w:tabs>
                <w:tab w:val="left" w:pos="665"/>
              </w:tabs>
              <w:spacing w:line="276" w:lineRule="auto"/>
              <w:ind w:left="108" w:right="100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desarrollo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psicosexual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positivo.</w:t>
            </w:r>
          </w:p>
        </w:tc>
        <w:tc>
          <w:tcPr>
            <w:tcW w:w="2015" w:type="dxa"/>
          </w:tcPr>
          <w:p w14:paraId="77BD5A5A" w14:textId="77777777" w:rsidR="00C63338" w:rsidRDefault="005A3E7C">
            <w:pPr>
              <w:pStyle w:val="TableParagraph"/>
              <w:spacing w:line="276" w:lineRule="auto"/>
              <w:ind w:left="428" w:right="522"/>
              <w:rPr>
                <w:sz w:val="20"/>
              </w:rPr>
            </w:pPr>
            <w:r>
              <w:rPr>
                <w:sz w:val="20"/>
              </w:rPr>
              <w:t>desarrollo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psicosexual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positivo.</w:t>
            </w:r>
          </w:p>
        </w:tc>
        <w:tc>
          <w:tcPr>
            <w:tcW w:w="1444" w:type="dxa"/>
          </w:tcPr>
          <w:p w14:paraId="36401DF7" w14:textId="77777777" w:rsidR="00C63338" w:rsidRDefault="00C633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3338" w14:paraId="4F8D46B7" w14:textId="77777777">
        <w:trPr>
          <w:trHeight w:val="4601"/>
        </w:trPr>
        <w:tc>
          <w:tcPr>
            <w:tcW w:w="1615" w:type="dxa"/>
            <w:vMerge w:val="restart"/>
          </w:tcPr>
          <w:p w14:paraId="724C920A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7E8B7227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46A7515B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1BE8EE65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520E6677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0D7DD1E7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2EEA4942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6D09479C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180D1553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48F7C920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64EB9E66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3E289DB9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3737A6E9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6D0B1747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5D88E871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684A1562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7D2344BD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4D10F554" w14:textId="77777777" w:rsidR="00C63338" w:rsidRDefault="00C63338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14:paraId="1EA07C4C" w14:textId="77777777" w:rsidR="00C63338" w:rsidRDefault="005A3E7C">
            <w:pPr>
              <w:pStyle w:val="TableParagraph"/>
              <w:ind w:left="105" w:right="9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Deficiente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Sistema de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 xml:space="preserve">Justicia </w:t>
            </w:r>
            <w:r>
              <w:rPr>
                <w:rFonts w:ascii="Arial"/>
                <w:b/>
                <w:sz w:val="20"/>
              </w:rPr>
              <w:t>Penal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Juvenil</w:t>
            </w:r>
          </w:p>
        </w:tc>
        <w:tc>
          <w:tcPr>
            <w:tcW w:w="1764" w:type="dxa"/>
          </w:tcPr>
          <w:p w14:paraId="0DCD2EDA" w14:textId="77777777" w:rsidR="00C63338" w:rsidRDefault="005A3E7C">
            <w:pPr>
              <w:pStyle w:val="TableParagraph"/>
              <w:spacing w:line="229" w:lineRule="exact"/>
              <w:ind w:left="233"/>
              <w:rPr>
                <w:sz w:val="20"/>
              </w:rPr>
            </w:pPr>
            <w:r>
              <w:rPr>
                <w:sz w:val="20"/>
              </w:rPr>
              <w:t>2.4</w:t>
            </w:r>
          </w:p>
          <w:p w14:paraId="138B205D" w14:textId="77777777" w:rsidR="00C63338" w:rsidRDefault="005A3E7C">
            <w:pPr>
              <w:pStyle w:val="TableParagraph"/>
              <w:tabs>
                <w:tab w:val="left" w:pos="782"/>
                <w:tab w:val="left" w:pos="1500"/>
              </w:tabs>
              <w:ind w:left="233" w:right="96"/>
              <w:rPr>
                <w:sz w:val="20"/>
              </w:rPr>
            </w:pPr>
            <w:r>
              <w:rPr>
                <w:sz w:val="20"/>
              </w:rPr>
              <w:t>Insuficientes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especializados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z w:val="20"/>
              </w:rPr>
              <w:tab/>
              <w:t>todo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el</w:t>
            </w:r>
          </w:p>
          <w:p w14:paraId="5B6547FB" w14:textId="77777777" w:rsidR="00C63338" w:rsidRDefault="005A3E7C">
            <w:pPr>
              <w:pStyle w:val="TableParagraph"/>
              <w:spacing w:before="2"/>
              <w:ind w:left="233" w:right="97"/>
              <w:jc w:val="both"/>
              <w:rPr>
                <w:sz w:val="20"/>
              </w:rPr>
            </w:pPr>
            <w:r>
              <w:rPr>
                <w:sz w:val="20"/>
              </w:rPr>
              <w:t>proceso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responsabilidad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penal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especial</w:t>
            </w:r>
          </w:p>
          <w:p w14:paraId="57874ADD" w14:textId="77777777" w:rsidR="00C63338" w:rsidRDefault="005A3E7C">
            <w:pPr>
              <w:pStyle w:val="TableParagraph"/>
              <w:tabs>
                <w:tab w:val="left" w:pos="1399"/>
              </w:tabs>
              <w:ind w:left="233" w:right="96"/>
              <w:jc w:val="both"/>
              <w:rPr>
                <w:sz w:val="20"/>
              </w:rPr>
            </w:pPr>
            <w:r>
              <w:rPr>
                <w:sz w:val="20"/>
              </w:rPr>
              <w:t>2.5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Bajo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nivel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coordinación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articulación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los</w:t>
            </w:r>
          </w:p>
          <w:p w14:paraId="7C4FE296" w14:textId="77777777" w:rsidR="00C63338" w:rsidRDefault="005A3E7C">
            <w:pPr>
              <w:pStyle w:val="TableParagraph"/>
              <w:ind w:left="233" w:right="97"/>
              <w:jc w:val="both"/>
              <w:rPr>
                <w:sz w:val="20"/>
              </w:rPr>
            </w:pPr>
            <w:r>
              <w:rPr>
                <w:sz w:val="20"/>
              </w:rPr>
              <w:t>operadores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justicia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penal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juvenil</w:t>
            </w:r>
          </w:p>
          <w:p w14:paraId="1FB4A0AF" w14:textId="77777777" w:rsidR="00C63338" w:rsidRDefault="005A3E7C">
            <w:pPr>
              <w:pStyle w:val="TableParagraph"/>
              <w:tabs>
                <w:tab w:val="left" w:pos="1432"/>
                <w:tab w:val="left" w:pos="1499"/>
              </w:tabs>
              <w:ind w:left="233" w:right="97"/>
              <w:rPr>
                <w:sz w:val="20"/>
              </w:rPr>
            </w:pPr>
            <w:r>
              <w:rPr>
                <w:sz w:val="20"/>
              </w:rPr>
              <w:t>2.1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Insuficiente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aplicación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salidas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alternativas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al</w:t>
            </w:r>
          </w:p>
          <w:p w14:paraId="6F852DB7" w14:textId="77777777" w:rsidR="00C63338" w:rsidRDefault="005A3E7C">
            <w:pPr>
              <w:pStyle w:val="TableParagraph"/>
              <w:spacing w:line="210" w:lineRule="exact"/>
              <w:ind w:left="233"/>
              <w:rPr>
                <w:sz w:val="20"/>
              </w:rPr>
            </w:pPr>
            <w:r>
              <w:rPr>
                <w:sz w:val="20"/>
              </w:rPr>
              <w:t>proceso</w:t>
            </w:r>
          </w:p>
        </w:tc>
        <w:tc>
          <w:tcPr>
            <w:tcW w:w="1653" w:type="dxa"/>
          </w:tcPr>
          <w:p w14:paraId="6337C502" w14:textId="77777777" w:rsidR="00C63338" w:rsidRDefault="005A3E7C">
            <w:pPr>
              <w:pStyle w:val="TableParagraph"/>
              <w:ind w:left="132" w:right="99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Implementación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cuerpos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normativos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nivel sustantivo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y adjetivos para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 aplicación 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justicia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penal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juvenil</w:t>
            </w:r>
          </w:p>
        </w:tc>
        <w:tc>
          <w:tcPr>
            <w:tcW w:w="2015" w:type="dxa"/>
          </w:tcPr>
          <w:p w14:paraId="6D8DBD8F" w14:textId="77777777" w:rsidR="00C63338" w:rsidRDefault="005A3E7C">
            <w:pPr>
              <w:pStyle w:val="TableParagraph"/>
              <w:tabs>
                <w:tab w:val="left" w:pos="1159"/>
                <w:tab w:val="left" w:pos="1683"/>
                <w:tab w:val="left" w:pos="1793"/>
              </w:tabs>
              <w:ind w:left="428" w:right="98" w:hanging="322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Implementación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progresiva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nivel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nacional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Responsabilidad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Penal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</w:p>
          <w:p w14:paraId="71ADFD00" w14:textId="77777777" w:rsidR="00C63338" w:rsidRDefault="005A3E7C">
            <w:pPr>
              <w:pStyle w:val="TableParagraph"/>
              <w:ind w:left="428" w:right="288"/>
              <w:rPr>
                <w:sz w:val="20"/>
              </w:rPr>
            </w:pPr>
            <w:r>
              <w:rPr>
                <w:sz w:val="20"/>
              </w:rPr>
              <w:t>Adolescentes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(D.L.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N°1348).</w:t>
            </w:r>
          </w:p>
        </w:tc>
        <w:tc>
          <w:tcPr>
            <w:tcW w:w="1444" w:type="dxa"/>
          </w:tcPr>
          <w:p w14:paraId="3ACFD220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51BCE978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5755843F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06BF550F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752ED0B3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20096255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230E21BC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7030EE61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2035EB36" w14:textId="77777777" w:rsidR="00C63338" w:rsidRDefault="005A3E7C">
            <w:pPr>
              <w:pStyle w:val="TableParagraph"/>
              <w:spacing w:before="162"/>
              <w:ind w:left="331"/>
              <w:rPr>
                <w:sz w:val="20"/>
              </w:rPr>
            </w:pPr>
            <w:r>
              <w:rPr>
                <w:sz w:val="20"/>
              </w:rPr>
              <w:t>Regulador</w:t>
            </w:r>
          </w:p>
        </w:tc>
      </w:tr>
      <w:tr w:rsidR="00C63338" w14:paraId="33C3C35D" w14:textId="77777777">
        <w:trPr>
          <w:trHeight w:val="3028"/>
        </w:trPr>
        <w:tc>
          <w:tcPr>
            <w:tcW w:w="1615" w:type="dxa"/>
            <w:vMerge/>
            <w:tcBorders>
              <w:top w:val="nil"/>
            </w:tcBorders>
          </w:tcPr>
          <w:p w14:paraId="79DEBAFC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764" w:type="dxa"/>
          </w:tcPr>
          <w:p w14:paraId="70B853F3" w14:textId="77777777" w:rsidR="00C63338" w:rsidRDefault="005A3E7C">
            <w:pPr>
              <w:pStyle w:val="TableParagraph"/>
              <w:ind w:left="233" w:right="97"/>
              <w:rPr>
                <w:sz w:val="20"/>
              </w:rPr>
            </w:pPr>
            <w:r>
              <w:rPr>
                <w:sz w:val="20"/>
              </w:rPr>
              <w:t>2.7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Priorización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políticas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enfoques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represivos-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punitivos.</w:t>
            </w:r>
          </w:p>
          <w:p w14:paraId="6A797B99" w14:textId="77777777" w:rsidR="00C63338" w:rsidRDefault="005A3E7C">
            <w:pPr>
              <w:pStyle w:val="TableParagraph"/>
              <w:ind w:left="233" w:right="97"/>
              <w:jc w:val="both"/>
              <w:rPr>
                <w:sz w:val="20"/>
              </w:rPr>
            </w:pPr>
            <w:r>
              <w:rPr>
                <w:sz w:val="20"/>
              </w:rPr>
              <w:t>2.3 Priorización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socioeducativas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internación</w:t>
            </w:r>
          </w:p>
        </w:tc>
        <w:tc>
          <w:tcPr>
            <w:tcW w:w="1653" w:type="dxa"/>
          </w:tcPr>
          <w:p w14:paraId="51879331" w14:textId="77777777" w:rsidR="00C63338" w:rsidRDefault="005A3E7C">
            <w:pPr>
              <w:pStyle w:val="TableParagraph"/>
              <w:tabs>
                <w:tab w:val="left" w:pos="542"/>
                <w:tab w:val="left" w:pos="1053"/>
                <w:tab w:val="left" w:pos="1319"/>
                <w:tab w:val="left" w:pos="1387"/>
              </w:tabs>
              <w:ind w:left="132" w:right="96"/>
              <w:rPr>
                <w:sz w:val="20"/>
              </w:rPr>
            </w:pPr>
            <w:r>
              <w:rPr>
                <w:sz w:val="20"/>
              </w:rPr>
              <w:t>Priorización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formación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atención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adolescentes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conflicto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z w:val="20"/>
              </w:rPr>
              <w:tab/>
              <w:t>ley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penal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reforma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la</w:t>
            </w:r>
          </w:p>
          <w:p w14:paraId="5926AD3E" w14:textId="77777777" w:rsidR="00C63338" w:rsidRDefault="005A3E7C">
            <w:pPr>
              <w:pStyle w:val="TableParagraph"/>
              <w:tabs>
                <w:tab w:val="left" w:pos="931"/>
              </w:tabs>
              <w:ind w:left="132" w:right="99"/>
              <w:rPr>
                <w:sz w:val="20"/>
              </w:rPr>
            </w:pPr>
            <w:r>
              <w:rPr>
                <w:sz w:val="20"/>
              </w:rPr>
              <w:t>administración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justicia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juvenil</w:t>
            </w:r>
          </w:p>
        </w:tc>
        <w:tc>
          <w:tcPr>
            <w:tcW w:w="2015" w:type="dxa"/>
          </w:tcPr>
          <w:p w14:paraId="3BD119B0" w14:textId="77777777" w:rsidR="00C63338" w:rsidRDefault="005A3E7C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Ejecutar</w:t>
            </w:r>
          </w:p>
          <w:p w14:paraId="5FD33992" w14:textId="77777777" w:rsidR="00C63338" w:rsidRDefault="005A3E7C">
            <w:pPr>
              <w:pStyle w:val="TableParagraph"/>
              <w:tabs>
                <w:tab w:val="left" w:pos="1685"/>
                <w:tab w:val="left" w:pos="1807"/>
              </w:tabs>
              <w:ind w:left="428" w:right="95"/>
              <w:rPr>
                <w:sz w:val="20"/>
              </w:rPr>
            </w:pPr>
            <w:r>
              <w:rPr>
                <w:sz w:val="20"/>
              </w:rPr>
              <w:t>programas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formación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permanente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 brindar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justicia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diferenciada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especializada.</w:t>
            </w:r>
          </w:p>
        </w:tc>
        <w:tc>
          <w:tcPr>
            <w:tcW w:w="1444" w:type="dxa"/>
          </w:tcPr>
          <w:p w14:paraId="45547E90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55884310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6781941A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711B9ABC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4B0C10B6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28E9FE0B" w14:textId="77777777" w:rsidR="00C63338" w:rsidRDefault="005A3E7C">
            <w:pPr>
              <w:pStyle w:val="TableParagraph"/>
              <w:spacing w:before="134"/>
              <w:ind w:left="298"/>
              <w:rPr>
                <w:sz w:val="20"/>
              </w:rPr>
            </w:pPr>
            <w:r>
              <w:rPr>
                <w:sz w:val="20"/>
              </w:rPr>
              <w:t>Informativo</w:t>
            </w:r>
          </w:p>
        </w:tc>
      </w:tr>
      <w:tr w:rsidR="00C63338" w14:paraId="086E92CF" w14:textId="77777777">
        <w:trPr>
          <w:trHeight w:val="2301"/>
        </w:trPr>
        <w:tc>
          <w:tcPr>
            <w:tcW w:w="1615" w:type="dxa"/>
            <w:vMerge/>
            <w:tcBorders>
              <w:top w:val="nil"/>
            </w:tcBorders>
          </w:tcPr>
          <w:p w14:paraId="782A98AE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764" w:type="dxa"/>
          </w:tcPr>
          <w:p w14:paraId="15303982" w14:textId="77777777" w:rsidR="00C63338" w:rsidRDefault="005A3E7C">
            <w:pPr>
              <w:pStyle w:val="TableParagraph"/>
              <w:tabs>
                <w:tab w:val="left" w:pos="1432"/>
              </w:tabs>
              <w:ind w:left="233" w:right="98"/>
              <w:rPr>
                <w:sz w:val="20"/>
              </w:rPr>
            </w:pPr>
            <w:r>
              <w:rPr>
                <w:sz w:val="20"/>
              </w:rPr>
              <w:t>2.2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Insuficiente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ejecución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prácticas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restaurativas</w:t>
            </w:r>
          </w:p>
          <w:p w14:paraId="761AF216" w14:textId="77777777" w:rsidR="00C63338" w:rsidRDefault="005A3E7C">
            <w:pPr>
              <w:pStyle w:val="TableParagraph"/>
              <w:tabs>
                <w:tab w:val="left" w:pos="799"/>
                <w:tab w:val="left" w:pos="1331"/>
              </w:tabs>
              <w:ind w:left="233" w:right="96"/>
              <w:rPr>
                <w:sz w:val="20"/>
              </w:rPr>
            </w:pPr>
            <w:r>
              <w:rPr>
                <w:sz w:val="20"/>
              </w:rPr>
              <w:t>2.6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Limitados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con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enfoque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restaurativo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atención</w:t>
            </w:r>
          </w:p>
          <w:p w14:paraId="02C6293C" w14:textId="77777777" w:rsidR="00C63338" w:rsidRDefault="005A3E7C">
            <w:pPr>
              <w:pStyle w:val="TableParagraph"/>
              <w:spacing w:before="1" w:line="211" w:lineRule="exact"/>
              <w:ind w:left="233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víctimas</w:t>
            </w:r>
          </w:p>
        </w:tc>
        <w:tc>
          <w:tcPr>
            <w:tcW w:w="1653" w:type="dxa"/>
          </w:tcPr>
          <w:p w14:paraId="0728A45D" w14:textId="77777777" w:rsidR="00C63338" w:rsidRDefault="005A3E7C">
            <w:pPr>
              <w:pStyle w:val="TableParagraph"/>
              <w:tabs>
                <w:tab w:val="left" w:pos="1386"/>
              </w:tabs>
              <w:ind w:left="132" w:right="98"/>
              <w:rPr>
                <w:sz w:val="20"/>
              </w:rPr>
            </w:pPr>
            <w:r>
              <w:rPr>
                <w:sz w:val="20"/>
              </w:rPr>
              <w:t>Priorizar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alternativas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proceso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judicial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el</w:t>
            </w:r>
          </w:p>
          <w:p w14:paraId="3D3634CB" w14:textId="77777777" w:rsidR="00C63338" w:rsidRDefault="005A3E7C">
            <w:pPr>
              <w:pStyle w:val="TableParagraph"/>
              <w:tabs>
                <w:tab w:val="left" w:pos="564"/>
                <w:tab w:val="left" w:pos="930"/>
                <w:tab w:val="left" w:pos="1163"/>
              </w:tabs>
              <w:ind w:left="132" w:right="98"/>
              <w:rPr>
                <w:sz w:val="20"/>
              </w:rPr>
            </w:pPr>
            <w:r>
              <w:rPr>
                <w:sz w:val="20"/>
              </w:rPr>
              <w:t>fortalecimiento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z w:val="20"/>
              </w:rPr>
              <w:tab/>
              <w:t>la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justicia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juvenil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bajo</w:t>
            </w:r>
          </w:p>
          <w:p w14:paraId="63941245" w14:textId="77777777" w:rsidR="00C63338" w:rsidRDefault="005A3E7C">
            <w:pPr>
              <w:pStyle w:val="TableParagraph"/>
              <w:spacing w:line="230" w:lineRule="atLeast"/>
              <w:ind w:left="132" w:right="304"/>
              <w:rPr>
                <w:sz w:val="20"/>
              </w:rPr>
            </w:pPr>
            <w:r>
              <w:rPr>
                <w:sz w:val="20"/>
              </w:rPr>
              <w:t>modelos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restaurativos.</w:t>
            </w:r>
          </w:p>
        </w:tc>
        <w:tc>
          <w:tcPr>
            <w:tcW w:w="2015" w:type="dxa"/>
          </w:tcPr>
          <w:p w14:paraId="428DDD5F" w14:textId="77777777" w:rsidR="00C63338" w:rsidRDefault="005A3E7C">
            <w:pPr>
              <w:pStyle w:val="TableParagraph"/>
              <w:tabs>
                <w:tab w:val="left" w:pos="1750"/>
              </w:tabs>
              <w:ind w:left="428" w:right="98" w:hanging="322"/>
              <w:rPr>
                <w:sz w:val="20"/>
              </w:rPr>
            </w:pPr>
            <w:r>
              <w:rPr>
                <w:sz w:val="20"/>
              </w:rPr>
              <w:t>7.</w:t>
            </w:r>
            <w:r>
              <w:rPr>
                <w:spacing w:val="92"/>
                <w:sz w:val="20"/>
              </w:rPr>
              <w:t xml:space="preserve"> </w:t>
            </w:r>
            <w:r>
              <w:rPr>
                <w:sz w:val="20"/>
              </w:rPr>
              <w:t>Fortalecer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Línea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Acción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Justicia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Juvenil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Restaurativa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la</w:t>
            </w:r>
          </w:p>
          <w:p w14:paraId="57726C76" w14:textId="77777777" w:rsidR="00C63338" w:rsidRDefault="005A3E7C">
            <w:pPr>
              <w:pStyle w:val="TableParagraph"/>
              <w:tabs>
                <w:tab w:val="left" w:pos="903"/>
                <w:tab w:val="left" w:pos="1649"/>
              </w:tabs>
              <w:ind w:left="428" w:right="97"/>
              <w:rPr>
                <w:sz w:val="20"/>
              </w:rPr>
            </w:pPr>
            <w:r>
              <w:rPr>
                <w:sz w:val="20"/>
              </w:rPr>
              <w:t>implementación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z w:val="20"/>
              </w:rPr>
              <w:tab/>
              <w:t>todos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distritos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fiscales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nivel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nacional.</w:t>
            </w:r>
          </w:p>
        </w:tc>
        <w:tc>
          <w:tcPr>
            <w:tcW w:w="1444" w:type="dxa"/>
          </w:tcPr>
          <w:p w14:paraId="5BB7DABC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374F3F68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76403BD7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194496C0" w14:textId="77777777" w:rsidR="00C63338" w:rsidRDefault="00C63338"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 w14:paraId="77581019" w14:textId="77777777" w:rsidR="00C63338" w:rsidRDefault="005A3E7C">
            <w:pPr>
              <w:pStyle w:val="TableParagraph"/>
              <w:ind w:left="331"/>
              <w:rPr>
                <w:sz w:val="20"/>
              </w:rPr>
            </w:pPr>
            <w:r>
              <w:rPr>
                <w:sz w:val="20"/>
              </w:rPr>
              <w:t>Regulador</w:t>
            </w:r>
          </w:p>
        </w:tc>
      </w:tr>
      <w:tr w:rsidR="00C63338" w14:paraId="4FA3DAB3" w14:textId="77777777">
        <w:trPr>
          <w:trHeight w:val="2068"/>
        </w:trPr>
        <w:tc>
          <w:tcPr>
            <w:tcW w:w="1615" w:type="dxa"/>
          </w:tcPr>
          <w:p w14:paraId="1502CF44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27D622CB" w14:textId="77777777" w:rsidR="00C63338" w:rsidRDefault="00C63338">
            <w:pPr>
              <w:pStyle w:val="TableParagraph"/>
              <w:spacing w:before="9"/>
              <w:rPr>
                <w:rFonts w:ascii="Arial"/>
                <w:b/>
                <w:sz w:val="17"/>
              </w:rPr>
            </w:pPr>
          </w:p>
          <w:p w14:paraId="5D019D56" w14:textId="77777777" w:rsidR="00C63338" w:rsidRDefault="005A3E7C">
            <w:pPr>
              <w:pStyle w:val="TableParagraph"/>
              <w:ind w:left="210" w:right="205" w:firstLine="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Limitada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20"/>
              </w:rPr>
              <w:t>intervención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para la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reinserción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social</w:t>
            </w:r>
          </w:p>
        </w:tc>
        <w:tc>
          <w:tcPr>
            <w:tcW w:w="1764" w:type="dxa"/>
          </w:tcPr>
          <w:p w14:paraId="21FDD30C" w14:textId="77777777" w:rsidR="00C63338" w:rsidRDefault="005A3E7C">
            <w:pPr>
              <w:pStyle w:val="TableParagraph"/>
              <w:tabs>
                <w:tab w:val="left" w:pos="900"/>
              </w:tabs>
              <w:ind w:left="233" w:right="95"/>
              <w:rPr>
                <w:sz w:val="20"/>
              </w:rPr>
            </w:pPr>
            <w:r>
              <w:rPr>
                <w:sz w:val="20"/>
              </w:rPr>
              <w:t>3.1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Limitado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personal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especializado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intervención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diferenciada</w:t>
            </w:r>
          </w:p>
          <w:p w14:paraId="21962EEE" w14:textId="77777777" w:rsidR="00C63338" w:rsidRDefault="005A3E7C">
            <w:pPr>
              <w:pStyle w:val="TableParagraph"/>
              <w:spacing w:line="229" w:lineRule="exact"/>
              <w:ind w:left="233"/>
              <w:rPr>
                <w:sz w:val="20"/>
              </w:rPr>
            </w:pPr>
            <w:r>
              <w:rPr>
                <w:sz w:val="20"/>
              </w:rPr>
              <w:t>3.2</w:t>
            </w:r>
          </w:p>
          <w:p w14:paraId="19932373" w14:textId="77777777" w:rsidR="00C63338" w:rsidRDefault="005A3E7C">
            <w:pPr>
              <w:pStyle w:val="TableParagraph"/>
              <w:tabs>
                <w:tab w:val="left" w:pos="1432"/>
              </w:tabs>
              <w:spacing w:line="230" w:lineRule="exact"/>
              <w:ind w:left="233" w:right="95"/>
              <w:rPr>
                <w:sz w:val="20"/>
              </w:rPr>
            </w:pPr>
            <w:r>
              <w:rPr>
                <w:spacing w:val="-1"/>
                <w:sz w:val="20"/>
              </w:rPr>
              <w:t>Instrumentos 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evaluación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basadas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en</w:t>
            </w:r>
          </w:p>
        </w:tc>
        <w:tc>
          <w:tcPr>
            <w:tcW w:w="1653" w:type="dxa"/>
          </w:tcPr>
          <w:p w14:paraId="3CC3B517" w14:textId="77777777" w:rsidR="00C63338" w:rsidRDefault="005A3E7C">
            <w:pPr>
              <w:pStyle w:val="TableParagraph"/>
              <w:tabs>
                <w:tab w:val="left" w:pos="1219"/>
              </w:tabs>
              <w:ind w:left="132" w:right="99"/>
              <w:rPr>
                <w:sz w:val="20"/>
              </w:rPr>
            </w:pPr>
            <w:r>
              <w:rPr>
                <w:spacing w:val="-1"/>
                <w:sz w:val="20"/>
              </w:rPr>
              <w:t>Implementación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modelos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reinserción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con</w:t>
            </w:r>
          </w:p>
          <w:p w14:paraId="3B0703AE" w14:textId="77777777" w:rsidR="00C63338" w:rsidRDefault="005A3E7C">
            <w:pPr>
              <w:pStyle w:val="TableParagraph"/>
              <w:ind w:left="132" w:right="96"/>
              <w:jc w:val="both"/>
              <w:rPr>
                <w:sz w:val="20"/>
              </w:rPr>
            </w:pPr>
            <w:r>
              <w:rPr>
                <w:sz w:val="20"/>
              </w:rPr>
              <w:t>enfoque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criminología del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desarrollo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RNR.</w:t>
            </w:r>
          </w:p>
        </w:tc>
        <w:tc>
          <w:tcPr>
            <w:tcW w:w="2015" w:type="dxa"/>
          </w:tcPr>
          <w:p w14:paraId="1724F943" w14:textId="77777777" w:rsidR="00C63338" w:rsidRDefault="005A3E7C">
            <w:pPr>
              <w:pStyle w:val="TableParagraph"/>
              <w:tabs>
                <w:tab w:val="left" w:pos="1683"/>
              </w:tabs>
              <w:ind w:left="428" w:right="98" w:hanging="322"/>
              <w:rPr>
                <w:sz w:val="20"/>
              </w:rPr>
            </w:pPr>
            <w:r>
              <w:rPr>
                <w:sz w:val="20"/>
              </w:rPr>
              <w:t>8.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Ejecución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modelo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intervención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diferenciada con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enfoque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derechos.</w:t>
            </w:r>
          </w:p>
        </w:tc>
        <w:tc>
          <w:tcPr>
            <w:tcW w:w="1444" w:type="dxa"/>
          </w:tcPr>
          <w:p w14:paraId="007B4B06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14F9C3D4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4CDA5AA8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6FD4BEAD" w14:textId="77777777" w:rsidR="00C63338" w:rsidRDefault="005A3E7C">
            <w:pPr>
              <w:pStyle w:val="TableParagraph"/>
              <w:spacing w:before="159"/>
              <w:ind w:left="331"/>
              <w:rPr>
                <w:sz w:val="20"/>
              </w:rPr>
            </w:pPr>
            <w:r>
              <w:rPr>
                <w:sz w:val="20"/>
              </w:rPr>
              <w:t>Regulador</w:t>
            </w:r>
          </w:p>
        </w:tc>
      </w:tr>
    </w:tbl>
    <w:p w14:paraId="5C09D593" w14:textId="77777777" w:rsidR="00C63338" w:rsidRDefault="00C63338">
      <w:pPr>
        <w:rPr>
          <w:sz w:val="20"/>
        </w:rPr>
        <w:sectPr w:rsidR="00C63338">
          <w:pgSz w:w="11910" w:h="16840"/>
          <w:pgMar w:top="1660" w:right="360" w:bottom="1180" w:left="1020" w:header="440" w:footer="998" w:gutter="0"/>
          <w:cols w:space="720"/>
        </w:sectPr>
      </w:pPr>
    </w:p>
    <w:p w14:paraId="00534C5C" w14:textId="77777777" w:rsidR="00C63338" w:rsidRDefault="00C63338">
      <w:pPr>
        <w:pStyle w:val="Textoindependiente"/>
        <w:spacing w:before="6"/>
        <w:rPr>
          <w:rFonts w:ascii="Arial"/>
          <w:b/>
          <w:sz w:val="9"/>
        </w:rPr>
      </w:pPr>
    </w:p>
    <w:tbl>
      <w:tblPr>
        <w:tblStyle w:val="TableNormal"/>
        <w:tblW w:w="0" w:type="auto"/>
        <w:tblInd w:w="1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1764"/>
        <w:gridCol w:w="1653"/>
        <w:gridCol w:w="2015"/>
        <w:gridCol w:w="1444"/>
      </w:tblGrid>
      <w:tr w:rsidR="00C63338" w14:paraId="07E8E282" w14:textId="77777777">
        <w:trPr>
          <w:trHeight w:val="460"/>
        </w:trPr>
        <w:tc>
          <w:tcPr>
            <w:tcW w:w="1615" w:type="dxa"/>
            <w:shd w:val="clear" w:color="auto" w:fill="BEBEBE"/>
          </w:tcPr>
          <w:p w14:paraId="16A524BD" w14:textId="77777777" w:rsidR="00C63338" w:rsidRDefault="005A3E7C">
            <w:pPr>
              <w:pStyle w:val="TableParagraph"/>
              <w:spacing w:line="229" w:lineRule="exact"/>
              <w:ind w:left="5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Causa</w:t>
            </w:r>
          </w:p>
        </w:tc>
        <w:tc>
          <w:tcPr>
            <w:tcW w:w="1764" w:type="dxa"/>
            <w:shd w:val="clear" w:color="auto" w:fill="BEBEBE"/>
          </w:tcPr>
          <w:p w14:paraId="587F2CCB" w14:textId="77777777" w:rsidR="00C63338" w:rsidRDefault="005A3E7C">
            <w:pPr>
              <w:pStyle w:val="TableParagraph"/>
              <w:spacing w:line="230" w:lineRule="exact"/>
              <w:ind w:left="408" w:right="391" w:firstLine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Causas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indirectas</w:t>
            </w:r>
          </w:p>
        </w:tc>
        <w:tc>
          <w:tcPr>
            <w:tcW w:w="1653" w:type="dxa"/>
            <w:shd w:val="clear" w:color="auto" w:fill="BEBEBE"/>
          </w:tcPr>
          <w:p w14:paraId="21E6508E" w14:textId="77777777" w:rsidR="00C63338" w:rsidRDefault="005A3E7C">
            <w:pPr>
              <w:pStyle w:val="TableParagraph"/>
              <w:spacing w:line="229" w:lineRule="exact"/>
              <w:ind w:left="2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Alternativas</w:t>
            </w:r>
          </w:p>
        </w:tc>
        <w:tc>
          <w:tcPr>
            <w:tcW w:w="2015" w:type="dxa"/>
            <w:shd w:val="clear" w:color="auto" w:fill="BEBEBE"/>
          </w:tcPr>
          <w:p w14:paraId="1BAD175A" w14:textId="77777777" w:rsidR="00C63338" w:rsidRDefault="005A3E7C">
            <w:pPr>
              <w:pStyle w:val="TableParagraph"/>
              <w:spacing w:line="230" w:lineRule="exact"/>
              <w:ind w:left="534" w:right="472" w:hanging="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Alternativa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elaborada</w:t>
            </w:r>
          </w:p>
        </w:tc>
        <w:tc>
          <w:tcPr>
            <w:tcW w:w="1444" w:type="dxa"/>
            <w:shd w:val="clear" w:color="auto" w:fill="BEBEBE"/>
          </w:tcPr>
          <w:p w14:paraId="5A65A146" w14:textId="77777777" w:rsidR="00C63338" w:rsidRDefault="005A3E7C">
            <w:pPr>
              <w:pStyle w:val="TableParagraph"/>
              <w:spacing w:line="229" w:lineRule="exact"/>
              <w:ind w:left="494" w:right="47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</w:tr>
      <w:tr w:rsidR="00C63338" w14:paraId="0A0D717F" w14:textId="77777777">
        <w:trPr>
          <w:trHeight w:val="8280"/>
        </w:trPr>
        <w:tc>
          <w:tcPr>
            <w:tcW w:w="1615" w:type="dxa"/>
            <w:vMerge w:val="restart"/>
          </w:tcPr>
          <w:p w14:paraId="0C46542B" w14:textId="77777777" w:rsidR="00C63338" w:rsidRDefault="00C633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4" w:type="dxa"/>
          </w:tcPr>
          <w:p w14:paraId="0117BF48" w14:textId="77777777" w:rsidR="00C63338" w:rsidRDefault="005A3E7C">
            <w:pPr>
              <w:pStyle w:val="TableParagraph"/>
              <w:spacing w:line="229" w:lineRule="exact"/>
              <w:ind w:left="233"/>
              <w:jc w:val="both"/>
              <w:rPr>
                <w:sz w:val="20"/>
              </w:rPr>
            </w:pPr>
            <w:r>
              <w:rPr>
                <w:sz w:val="20"/>
              </w:rPr>
              <w:t xml:space="preserve">gestión       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</w:p>
          <w:p w14:paraId="0711CF7A" w14:textId="77777777" w:rsidR="00C63338" w:rsidRDefault="005A3E7C">
            <w:pPr>
              <w:pStyle w:val="TableParagraph"/>
              <w:tabs>
                <w:tab w:val="left" w:pos="1432"/>
              </w:tabs>
              <w:ind w:left="233" w:right="97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riesgo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no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validados</w:t>
            </w:r>
            <w:proofErr w:type="gramEnd"/>
          </w:p>
          <w:p w14:paraId="51513624" w14:textId="77777777" w:rsidR="00C63338" w:rsidRDefault="005A3E7C">
            <w:pPr>
              <w:pStyle w:val="TableParagraph"/>
              <w:numPr>
                <w:ilvl w:val="1"/>
                <w:numId w:val="6"/>
              </w:numPr>
              <w:tabs>
                <w:tab w:val="left" w:pos="956"/>
              </w:tabs>
              <w:ind w:right="95" w:firstLine="0"/>
              <w:jc w:val="both"/>
              <w:rPr>
                <w:sz w:val="20"/>
              </w:rPr>
            </w:pPr>
            <w:r>
              <w:rPr>
                <w:sz w:val="20"/>
              </w:rPr>
              <w:t>Centros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Juveniles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límite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capacidad</w:t>
            </w:r>
          </w:p>
          <w:p w14:paraId="3396D89C" w14:textId="77777777" w:rsidR="00C63338" w:rsidRDefault="005A3E7C">
            <w:pPr>
              <w:pStyle w:val="TableParagraph"/>
              <w:numPr>
                <w:ilvl w:val="1"/>
                <w:numId w:val="6"/>
              </w:numPr>
              <w:tabs>
                <w:tab w:val="left" w:pos="765"/>
                <w:tab w:val="left" w:pos="766"/>
                <w:tab w:val="left" w:pos="1399"/>
              </w:tabs>
              <w:ind w:right="96" w:firstLine="0"/>
              <w:rPr>
                <w:sz w:val="20"/>
              </w:rPr>
            </w:pPr>
            <w:r>
              <w:rPr>
                <w:spacing w:val="-1"/>
                <w:sz w:val="20"/>
              </w:rPr>
              <w:t>Deficiente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infraestructura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los</w:t>
            </w:r>
          </w:p>
          <w:p w14:paraId="3D00AC71" w14:textId="77777777" w:rsidR="00C63338" w:rsidRDefault="005A3E7C">
            <w:pPr>
              <w:pStyle w:val="TableParagraph"/>
              <w:tabs>
                <w:tab w:val="left" w:pos="1434"/>
              </w:tabs>
              <w:ind w:left="233" w:right="95"/>
              <w:rPr>
                <w:sz w:val="20"/>
              </w:rPr>
            </w:pPr>
            <w:r>
              <w:rPr>
                <w:sz w:val="20"/>
              </w:rPr>
              <w:t>Programas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Reinserción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</w:p>
          <w:p w14:paraId="5DE447BC" w14:textId="77777777" w:rsidR="00C63338" w:rsidRDefault="005A3E7C">
            <w:pPr>
              <w:pStyle w:val="TableParagraph"/>
              <w:numPr>
                <w:ilvl w:val="1"/>
                <w:numId w:val="6"/>
              </w:numPr>
              <w:tabs>
                <w:tab w:val="left" w:pos="699"/>
                <w:tab w:val="left" w:pos="1432"/>
              </w:tabs>
              <w:spacing w:before="1"/>
              <w:ind w:right="97" w:firstLine="0"/>
              <w:rPr>
                <w:sz w:val="20"/>
              </w:rPr>
            </w:pPr>
            <w:r>
              <w:rPr>
                <w:spacing w:val="-1"/>
                <w:sz w:val="20"/>
              </w:rPr>
              <w:t>Inefectivos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controles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</w:p>
          <w:p w14:paraId="19A0EB97" w14:textId="77777777" w:rsidR="00C63338" w:rsidRDefault="005A3E7C">
            <w:pPr>
              <w:pStyle w:val="TableParagraph"/>
              <w:ind w:left="233" w:right="97"/>
              <w:jc w:val="both"/>
              <w:rPr>
                <w:sz w:val="20"/>
              </w:rPr>
            </w:pPr>
            <w:r>
              <w:rPr>
                <w:sz w:val="20"/>
              </w:rPr>
              <w:t>seguridad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Centros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Juveniles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medio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cerrado</w:t>
            </w:r>
          </w:p>
          <w:p w14:paraId="4D7AAFBC" w14:textId="77777777" w:rsidR="00C63338" w:rsidRDefault="005A3E7C">
            <w:pPr>
              <w:pStyle w:val="TableParagraph"/>
              <w:tabs>
                <w:tab w:val="left" w:pos="775"/>
                <w:tab w:val="left" w:pos="1431"/>
                <w:tab w:val="left" w:pos="1542"/>
              </w:tabs>
              <w:ind w:left="233" w:right="97"/>
              <w:rPr>
                <w:sz w:val="20"/>
              </w:rPr>
            </w:pPr>
            <w:r>
              <w:rPr>
                <w:sz w:val="20"/>
              </w:rPr>
              <w:t>3.7.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Ingreso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adolescentes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z w:val="20"/>
              </w:rPr>
              <w:tab/>
              <w:t>perfil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alto</w:t>
            </w:r>
            <w:r>
              <w:rPr>
                <w:sz w:val="20"/>
              </w:rPr>
              <w:tab/>
              <w:t>riesgo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medio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abierto</w:t>
            </w:r>
          </w:p>
          <w:p w14:paraId="76B49BC1" w14:textId="77777777" w:rsidR="00C63338" w:rsidRDefault="005A3E7C">
            <w:pPr>
              <w:pStyle w:val="TableParagraph"/>
              <w:tabs>
                <w:tab w:val="left" w:pos="777"/>
                <w:tab w:val="left" w:pos="1433"/>
              </w:tabs>
              <w:ind w:left="233" w:right="97"/>
              <w:rPr>
                <w:sz w:val="20"/>
              </w:rPr>
            </w:pPr>
            <w:r>
              <w:rPr>
                <w:sz w:val="20"/>
              </w:rPr>
              <w:t>3.8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Ingreso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adolescentes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z w:val="20"/>
              </w:rPr>
              <w:tab/>
              <w:t>perfil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bajo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riesgo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medio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cerrado</w:t>
            </w:r>
          </w:p>
          <w:p w14:paraId="09C840DD" w14:textId="77777777" w:rsidR="00C63338" w:rsidRDefault="005A3E7C">
            <w:pPr>
              <w:pStyle w:val="TableParagraph"/>
              <w:tabs>
                <w:tab w:val="left" w:pos="1043"/>
              </w:tabs>
              <w:ind w:left="233" w:right="95"/>
              <w:rPr>
                <w:sz w:val="20"/>
              </w:rPr>
            </w:pPr>
            <w:r>
              <w:rPr>
                <w:sz w:val="20"/>
              </w:rPr>
              <w:t>3.11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Amplio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desarraigo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familiar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ACLP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mujeres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Centros</w:t>
            </w:r>
          </w:p>
          <w:p w14:paraId="626D1A9A" w14:textId="77777777" w:rsidR="00C63338" w:rsidRDefault="005A3E7C">
            <w:pPr>
              <w:pStyle w:val="TableParagraph"/>
              <w:tabs>
                <w:tab w:val="left" w:pos="1432"/>
              </w:tabs>
              <w:spacing w:line="230" w:lineRule="exact"/>
              <w:ind w:left="233" w:right="98"/>
              <w:rPr>
                <w:sz w:val="20"/>
              </w:rPr>
            </w:pPr>
            <w:r>
              <w:rPr>
                <w:sz w:val="20"/>
              </w:rPr>
              <w:t>Juveniles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medio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cerrado</w:t>
            </w:r>
          </w:p>
        </w:tc>
        <w:tc>
          <w:tcPr>
            <w:tcW w:w="1653" w:type="dxa"/>
          </w:tcPr>
          <w:p w14:paraId="0EA26841" w14:textId="77777777" w:rsidR="00C63338" w:rsidRDefault="00C63338"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 w14:paraId="07864515" w14:textId="77777777" w:rsidR="00C63338" w:rsidRDefault="005A3E7C">
            <w:pPr>
              <w:pStyle w:val="TableParagraph"/>
              <w:tabs>
                <w:tab w:val="left" w:pos="542"/>
                <w:tab w:val="left" w:pos="686"/>
              </w:tabs>
              <w:ind w:left="132" w:right="97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z w:val="20"/>
              </w:rPr>
              <w:tab/>
              <w:t>tratamiento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basado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enfoques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cognitivo-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conductuales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contextos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naturalistas.</w:t>
            </w:r>
          </w:p>
        </w:tc>
        <w:tc>
          <w:tcPr>
            <w:tcW w:w="2015" w:type="dxa"/>
          </w:tcPr>
          <w:p w14:paraId="4514E456" w14:textId="77777777" w:rsidR="00C63338" w:rsidRDefault="00C633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4" w:type="dxa"/>
          </w:tcPr>
          <w:p w14:paraId="4D888970" w14:textId="77777777" w:rsidR="00C63338" w:rsidRDefault="00C633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3338" w14:paraId="0AAD28E1" w14:textId="77777777">
        <w:trPr>
          <w:trHeight w:val="4831"/>
        </w:trPr>
        <w:tc>
          <w:tcPr>
            <w:tcW w:w="1615" w:type="dxa"/>
            <w:vMerge/>
            <w:tcBorders>
              <w:top w:val="nil"/>
            </w:tcBorders>
          </w:tcPr>
          <w:p w14:paraId="40C7C684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764" w:type="dxa"/>
          </w:tcPr>
          <w:p w14:paraId="4B178454" w14:textId="77777777" w:rsidR="00C63338" w:rsidRDefault="005A3E7C">
            <w:pPr>
              <w:pStyle w:val="TableParagraph"/>
              <w:tabs>
                <w:tab w:val="left" w:pos="900"/>
                <w:tab w:val="left" w:pos="1432"/>
              </w:tabs>
              <w:ind w:left="233" w:right="97"/>
              <w:rPr>
                <w:sz w:val="20"/>
              </w:rPr>
            </w:pPr>
            <w:r>
              <w:rPr>
                <w:sz w:val="20"/>
              </w:rPr>
              <w:t>3.6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Escasas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actividades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seguimiento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post-egreso</w:t>
            </w:r>
            <w:proofErr w:type="spellEnd"/>
          </w:p>
          <w:p w14:paraId="603C6434" w14:textId="77777777" w:rsidR="00C63338" w:rsidRDefault="005A3E7C">
            <w:pPr>
              <w:pStyle w:val="TableParagraph"/>
              <w:numPr>
                <w:ilvl w:val="1"/>
                <w:numId w:val="5"/>
              </w:numPr>
              <w:tabs>
                <w:tab w:val="left" w:pos="644"/>
                <w:tab w:val="left" w:pos="1334"/>
              </w:tabs>
              <w:ind w:right="95" w:firstLine="0"/>
              <w:rPr>
                <w:sz w:val="20"/>
              </w:rPr>
            </w:pPr>
            <w:r>
              <w:rPr>
                <w:sz w:val="20"/>
              </w:rPr>
              <w:t>Insuficiente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reparación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víctima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con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enfoque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restaurativo</w:t>
            </w:r>
          </w:p>
          <w:p w14:paraId="07DD08FE" w14:textId="77777777" w:rsidR="00C63338" w:rsidRDefault="005A3E7C">
            <w:pPr>
              <w:pStyle w:val="TableParagraph"/>
              <w:numPr>
                <w:ilvl w:val="1"/>
                <w:numId w:val="5"/>
              </w:numPr>
              <w:tabs>
                <w:tab w:val="left" w:pos="666"/>
                <w:tab w:val="left" w:pos="1557"/>
              </w:tabs>
              <w:ind w:right="95" w:firstLine="0"/>
              <w:rPr>
                <w:sz w:val="20"/>
              </w:rPr>
            </w:pPr>
            <w:r>
              <w:rPr>
                <w:sz w:val="20"/>
              </w:rPr>
              <w:t>Deficientes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metodologías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educativas,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formativas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productivas</w:t>
            </w:r>
          </w:p>
        </w:tc>
        <w:tc>
          <w:tcPr>
            <w:tcW w:w="1653" w:type="dxa"/>
          </w:tcPr>
          <w:p w14:paraId="45AEB38B" w14:textId="77777777" w:rsidR="00C63338" w:rsidRDefault="005A3E7C">
            <w:pPr>
              <w:pStyle w:val="TableParagraph"/>
              <w:tabs>
                <w:tab w:val="left" w:pos="1319"/>
              </w:tabs>
              <w:ind w:left="132" w:right="99"/>
              <w:rPr>
                <w:sz w:val="20"/>
              </w:rPr>
            </w:pPr>
            <w:r>
              <w:rPr>
                <w:sz w:val="20"/>
              </w:rPr>
              <w:t>Establecer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</w:p>
          <w:p w14:paraId="5A2AA8F8" w14:textId="77777777" w:rsidR="00C63338" w:rsidRDefault="005A3E7C">
            <w:pPr>
              <w:pStyle w:val="TableParagraph"/>
              <w:tabs>
                <w:tab w:val="left" w:pos="1387"/>
                <w:tab w:val="left" w:pos="1446"/>
              </w:tabs>
              <w:ind w:left="132" w:right="94"/>
              <w:rPr>
                <w:sz w:val="20"/>
              </w:rPr>
            </w:pPr>
            <w:r>
              <w:rPr>
                <w:sz w:val="20"/>
              </w:rPr>
              <w:t>programas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comunitarios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la</w:t>
            </w:r>
          </w:p>
          <w:p w14:paraId="31A12B41" w14:textId="77777777" w:rsidR="00C63338" w:rsidRDefault="005A3E7C">
            <w:pPr>
              <w:pStyle w:val="TableParagraph"/>
              <w:tabs>
                <w:tab w:val="left" w:pos="1319"/>
              </w:tabs>
              <w:ind w:left="132" w:right="99"/>
              <w:rPr>
                <w:sz w:val="20"/>
              </w:rPr>
            </w:pPr>
            <w:r>
              <w:rPr>
                <w:sz w:val="20"/>
              </w:rPr>
              <w:t>reinserción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ACLP</w:t>
            </w:r>
          </w:p>
          <w:p w14:paraId="0F052B71" w14:textId="77777777" w:rsidR="00C63338" w:rsidRDefault="005A3E7C">
            <w:pPr>
              <w:pStyle w:val="TableParagraph"/>
              <w:tabs>
                <w:tab w:val="left" w:pos="1141"/>
                <w:tab w:val="left" w:pos="1286"/>
              </w:tabs>
              <w:ind w:left="132" w:right="99"/>
              <w:rPr>
                <w:sz w:val="20"/>
              </w:rPr>
            </w:pPr>
            <w:r>
              <w:rPr>
                <w:sz w:val="20"/>
              </w:rPr>
              <w:t>conformado por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instituciones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públicas,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privadas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para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articular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los</w:t>
            </w:r>
          </w:p>
          <w:p w14:paraId="546044D3" w14:textId="77777777" w:rsidR="00C63338" w:rsidRDefault="005A3E7C">
            <w:pPr>
              <w:pStyle w:val="TableParagraph"/>
              <w:tabs>
                <w:tab w:val="left" w:pos="1319"/>
              </w:tabs>
              <w:ind w:left="132" w:right="97"/>
              <w:rPr>
                <w:sz w:val="20"/>
              </w:rPr>
            </w:pPr>
            <w:r>
              <w:rPr>
                <w:sz w:val="20"/>
              </w:rPr>
              <w:t>procesos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reinserción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Programas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intervención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basados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en</w:t>
            </w:r>
          </w:p>
          <w:p w14:paraId="0C3D2407" w14:textId="77777777" w:rsidR="00C63338" w:rsidRDefault="005A3E7C">
            <w:pPr>
              <w:pStyle w:val="TableParagraph"/>
              <w:spacing w:line="228" w:lineRule="exact"/>
              <w:ind w:left="132" w:right="312"/>
              <w:rPr>
                <w:sz w:val="20"/>
              </w:rPr>
            </w:pPr>
            <w:r>
              <w:rPr>
                <w:spacing w:val="-1"/>
                <w:sz w:val="20"/>
              </w:rPr>
              <w:t>comunidades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terapéuticas</w:t>
            </w:r>
          </w:p>
        </w:tc>
        <w:tc>
          <w:tcPr>
            <w:tcW w:w="2015" w:type="dxa"/>
          </w:tcPr>
          <w:p w14:paraId="209BDE10" w14:textId="77777777" w:rsidR="00C63338" w:rsidRDefault="005A3E7C">
            <w:pPr>
              <w:pStyle w:val="TableParagraph"/>
              <w:tabs>
                <w:tab w:val="left" w:pos="1572"/>
                <w:tab w:val="left" w:pos="1683"/>
              </w:tabs>
              <w:ind w:left="428" w:right="98" w:hanging="322"/>
              <w:rPr>
                <w:sz w:val="20"/>
              </w:rPr>
            </w:pPr>
            <w:r>
              <w:rPr>
                <w:sz w:val="20"/>
              </w:rPr>
              <w:t>9.</w:t>
            </w:r>
            <w:r>
              <w:rPr>
                <w:spacing w:val="95"/>
                <w:sz w:val="20"/>
              </w:rPr>
              <w:t xml:space="preserve"> </w:t>
            </w:r>
            <w:r>
              <w:rPr>
                <w:sz w:val="20"/>
              </w:rPr>
              <w:t>Establecer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una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</w:p>
          <w:p w14:paraId="16A2C429" w14:textId="77777777" w:rsidR="00C63338" w:rsidRDefault="005A3E7C">
            <w:pPr>
              <w:pStyle w:val="TableParagraph"/>
              <w:tabs>
                <w:tab w:val="left" w:pos="1750"/>
                <w:tab w:val="left" w:pos="1810"/>
              </w:tabs>
              <w:ind w:left="428" w:right="93"/>
              <w:rPr>
                <w:sz w:val="20"/>
              </w:rPr>
            </w:pPr>
            <w:r>
              <w:rPr>
                <w:sz w:val="20"/>
              </w:rPr>
              <w:t>programas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comunitarios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la</w:t>
            </w:r>
          </w:p>
          <w:p w14:paraId="7D4C2325" w14:textId="77777777" w:rsidR="00C63338" w:rsidRDefault="005A3E7C">
            <w:pPr>
              <w:pStyle w:val="TableParagraph"/>
              <w:tabs>
                <w:tab w:val="left" w:pos="1682"/>
              </w:tabs>
              <w:ind w:left="428" w:right="98"/>
              <w:rPr>
                <w:sz w:val="20"/>
              </w:rPr>
            </w:pPr>
            <w:r>
              <w:rPr>
                <w:sz w:val="20"/>
              </w:rPr>
              <w:t>reinserción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ACLP</w:t>
            </w:r>
          </w:p>
          <w:p w14:paraId="6CED42DE" w14:textId="77777777" w:rsidR="00C63338" w:rsidRDefault="005A3E7C">
            <w:pPr>
              <w:pStyle w:val="TableParagraph"/>
              <w:tabs>
                <w:tab w:val="left" w:pos="1505"/>
              </w:tabs>
              <w:ind w:left="428" w:right="97"/>
              <w:rPr>
                <w:sz w:val="20"/>
              </w:rPr>
            </w:pPr>
            <w:r>
              <w:rPr>
                <w:sz w:val="20"/>
              </w:rPr>
              <w:t>conformado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instituciones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públicas,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privadas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para</w:t>
            </w:r>
          </w:p>
          <w:p w14:paraId="652B2560" w14:textId="77777777" w:rsidR="00C63338" w:rsidRDefault="005A3E7C">
            <w:pPr>
              <w:pStyle w:val="TableParagraph"/>
              <w:tabs>
                <w:tab w:val="left" w:pos="1649"/>
              </w:tabs>
              <w:ind w:left="428"/>
              <w:rPr>
                <w:sz w:val="20"/>
              </w:rPr>
            </w:pPr>
            <w:r>
              <w:rPr>
                <w:sz w:val="20"/>
              </w:rPr>
              <w:t>articular</w:t>
            </w:r>
            <w:r>
              <w:rPr>
                <w:sz w:val="20"/>
              </w:rPr>
              <w:tab/>
              <w:t>los</w:t>
            </w:r>
          </w:p>
          <w:p w14:paraId="4345AEEA" w14:textId="77777777" w:rsidR="00C63338" w:rsidRDefault="005A3E7C">
            <w:pPr>
              <w:pStyle w:val="TableParagraph"/>
              <w:tabs>
                <w:tab w:val="left" w:pos="1682"/>
              </w:tabs>
              <w:ind w:left="428" w:right="98"/>
              <w:rPr>
                <w:sz w:val="20"/>
              </w:rPr>
            </w:pPr>
            <w:r>
              <w:rPr>
                <w:sz w:val="20"/>
              </w:rPr>
              <w:t>procesos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reinserción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social.</w:t>
            </w:r>
          </w:p>
        </w:tc>
        <w:tc>
          <w:tcPr>
            <w:tcW w:w="1444" w:type="dxa"/>
          </w:tcPr>
          <w:p w14:paraId="63541515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2BB9AACF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0CDA9B6C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39893801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603659ED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2024B197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3ABDB530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1ADCC948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232296A4" w14:textId="77777777" w:rsidR="00C63338" w:rsidRDefault="00C63338"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 w14:paraId="00F9CFFF" w14:textId="77777777" w:rsidR="00C63338" w:rsidRDefault="005A3E7C">
            <w:pPr>
              <w:pStyle w:val="TableParagraph"/>
              <w:spacing w:before="1"/>
              <w:ind w:left="298"/>
              <w:rPr>
                <w:sz w:val="20"/>
              </w:rPr>
            </w:pPr>
            <w:r>
              <w:rPr>
                <w:sz w:val="20"/>
              </w:rPr>
              <w:t>Informativo</w:t>
            </w:r>
          </w:p>
        </w:tc>
      </w:tr>
    </w:tbl>
    <w:p w14:paraId="3005FEE8" w14:textId="77777777" w:rsidR="00C63338" w:rsidRDefault="00C63338">
      <w:pPr>
        <w:rPr>
          <w:sz w:val="20"/>
        </w:rPr>
        <w:sectPr w:rsidR="00C63338">
          <w:pgSz w:w="11910" w:h="16840"/>
          <w:pgMar w:top="1660" w:right="360" w:bottom="1180" w:left="1020" w:header="440" w:footer="998" w:gutter="0"/>
          <w:cols w:space="720"/>
        </w:sectPr>
      </w:pPr>
    </w:p>
    <w:p w14:paraId="7110CDFA" w14:textId="77777777" w:rsidR="00C63338" w:rsidRDefault="00C63338">
      <w:pPr>
        <w:pStyle w:val="Textoindependiente"/>
        <w:spacing w:before="6"/>
        <w:rPr>
          <w:rFonts w:ascii="Arial"/>
          <w:b/>
          <w:sz w:val="9"/>
        </w:rPr>
      </w:pPr>
    </w:p>
    <w:tbl>
      <w:tblPr>
        <w:tblStyle w:val="TableNormal"/>
        <w:tblW w:w="0" w:type="auto"/>
        <w:tblInd w:w="1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1764"/>
        <w:gridCol w:w="1653"/>
        <w:gridCol w:w="2015"/>
        <w:gridCol w:w="1444"/>
      </w:tblGrid>
      <w:tr w:rsidR="00C63338" w14:paraId="1F6AF4B0" w14:textId="77777777">
        <w:trPr>
          <w:trHeight w:val="460"/>
        </w:trPr>
        <w:tc>
          <w:tcPr>
            <w:tcW w:w="1615" w:type="dxa"/>
            <w:shd w:val="clear" w:color="auto" w:fill="BEBEBE"/>
          </w:tcPr>
          <w:p w14:paraId="2CBAE127" w14:textId="77777777" w:rsidR="00C63338" w:rsidRDefault="005A3E7C">
            <w:pPr>
              <w:pStyle w:val="TableParagraph"/>
              <w:spacing w:line="229" w:lineRule="exact"/>
              <w:ind w:left="5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Causa</w:t>
            </w:r>
          </w:p>
        </w:tc>
        <w:tc>
          <w:tcPr>
            <w:tcW w:w="1764" w:type="dxa"/>
            <w:shd w:val="clear" w:color="auto" w:fill="BEBEBE"/>
          </w:tcPr>
          <w:p w14:paraId="185C51A3" w14:textId="77777777" w:rsidR="00C63338" w:rsidRDefault="005A3E7C">
            <w:pPr>
              <w:pStyle w:val="TableParagraph"/>
              <w:spacing w:line="230" w:lineRule="exact"/>
              <w:ind w:left="408" w:right="391" w:firstLine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Causas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indirectas</w:t>
            </w:r>
          </w:p>
        </w:tc>
        <w:tc>
          <w:tcPr>
            <w:tcW w:w="1653" w:type="dxa"/>
            <w:shd w:val="clear" w:color="auto" w:fill="BEBEBE"/>
          </w:tcPr>
          <w:p w14:paraId="28B4A419" w14:textId="77777777" w:rsidR="00C63338" w:rsidRDefault="005A3E7C">
            <w:pPr>
              <w:pStyle w:val="TableParagraph"/>
              <w:spacing w:line="229" w:lineRule="exact"/>
              <w:ind w:left="2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Alternativas</w:t>
            </w:r>
          </w:p>
        </w:tc>
        <w:tc>
          <w:tcPr>
            <w:tcW w:w="2015" w:type="dxa"/>
            <w:shd w:val="clear" w:color="auto" w:fill="BEBEBE"/>
          </w:tcPr>
          <w:p w14:paraId="35080A4E" w14:textId="77777777" w:rsidR="00C63338" w:rsidRDefault="005A3E7C">
            <w:pPr>
              <w:pStyle w:val="TableParagraph"/>
              <w:spacing w:line="230" w:lineRule="exact"/>
              <w:ind w:left="534" w:right="472" w:hanging="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Alternativa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elaborada</w:t>
            </w:r>
          </w:p>
        </w:tc>
        <w:tc>
          <w:tcPr>
            <w:tcW w:w="1444" w:type="dxa"/>
            <w:shd w:val="clear" w:color="auto" w:fill="BEBEBE"/>
          </w:tcPr>
          <w:p w14:paraId="10802728" w14:textId="77777777" w:rsidR="00C63338" w:rsidRDefault="005A3E7C">
            <w:pPr>
              <w:pStyle w:val="TableParagraph"/>
              <w:spacing w:line="229" w:lineRule="exact"/>
              <w:ind w:left="494" w:right="47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</w:tr>
      <w:tr w:rsidR="00C63338" w14:paraId="72492624" w14:textId="77777777">
        <w:trPr>
          <w:trHeight w:val="2990"/>
        </w:trPr>
        <w:tc>
          <w:tcPr>
            <w:tcW w:w="1615" w:type="dxa"/>
          </w:tcPr>
          <w:p w14:paraId="6539BE88" w14:textId="77777777" w:rsidR="00C63338" w:rsidRDefault="00C633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4" w:type="dxa"/>
          </w:tcPr>
          <w:p w14:paraId="734F42E4" w14:textId="77777777" w:rsidR="00C63338" w:rsidRDefault="005A3E7C">
            <w:pPr>
              <w:pStyle w:val="TableParagraph"/>
              <w:tabs>
                <w:tab w:val="left" w:pos="900"/>
                <w:tab w:val="left" w:pos="1432"/>
              </w:tabs>
              <w:ind w:left="233" w:right="97"/>
              <w:rPr>
                <w:sz w:val="20"/>
              </w:rPr>
            </w:pPr>
            <w:r>
              <w:rPr>
                <w:sz w:val="20"/>
              </w:rPr>
              <w:t>3.6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Escasas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actividades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seguimiento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post-egreso</w:t>
            </w:r>
            <w:proofErr w:type="spellEnd"/>
          </w:p>
          <w:p w14:paraId="42C61CB7" w14:textId="77777777" w:rsidR="00C63338" w:rsidRDefault="005A3E7C">
            <w:pPr>
              <w:pStyle w:val="TableParagraph"/>
              <w:tabs>
                <w:tab w:val="left" w:pos="765"/>
                <w:tab w:val="left" w:pos="1399"/>
              </w:tabs>
              <w:ind w:left="233" w:right="96"/>
              <w:rPr>
                <w:sz w:val="20"/>
              </w:rPr>
            </w:pPr>
            <w:r>
              <w:rPr>
                <w:sz w:val="20"/>
              </w:rPr>
              <w:t>3.4</w:t>
            </w:r>
            <w:r>
              <w:rPr>
                <w:sz w:val="20"/>
              </w:rPr>
              <w:tab/>
              <w:t>Deficiente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infraestructura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los</w:t>
            </w:r>
          </w:p>
          <w:p w14:paraId="454863EF" w14:textId="77777777" w:rsidR="00C63338" w:rsidRDefault="005A3E7C">
            <w:pPr>
              <w:pStyle w:val="TableParagraph"/>
              <w:tabs>
                <w:tab w:val="left" w:pos="1434"/>
              </w:tabs>
              <w:ind w:left="233" w:right="95"/>
              <w:rPr>
                <w:sz w:val="20"/>
              </w:rPr>
            </w:pPr>
            <w:r>
              <w:rPr>
                <w:sz w:val="20"/>
              </w:rPr>
              <w:t>Programas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Reinserción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</w:p>
        </w:tc>
        <w:tc>
          <w:tcPr>
            <w:tcW w:w="1653" w:type="dxa"/>
          </w:tcPr>
          <w:p w14:paraId="052E9E4C" w14:textId="77777777" w:rsidR="00C63338" w:rsidRDefault="005A3E7C">
            <w:pPr>
              <w:pStyle w:val="TableParagraph"/>
              <w:tabs>
                <w:tab w:val="left" w:pos="765"/>
              </w:tabs>
              <w:ind w:left="132" w:right="97"/>
              <w:rPr>
                <w:sz w:val="20"/>
              </w:rPr>
            </w:pPr>
            <w:r>
              <w:rPr>
                <w:sz w:val="20"/>
              </w:rPr>
              <w:t>Implementar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programa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inclusión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laboral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mediante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vínculos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sector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privado</w:t>
            </w:r>
          </w:p>
        </w:tc>
        <w:tc>
          <w:tcPr>
            <w:tcW w:w="2015" w:type="dxa"/>
          </w:tcPr>
          <w:p w14:paraId="687B6E3F" w14:textId="77777777" w:rsidR="00C63338" w:rsidRDefault="005A3E7C">
            <w:pPr>
              <w:pStyle w:val="TableParagraph"/>
              <w:tabs>
                <w:tab w:val="left" w:pos="1750"/>
                <w:tab w:val="left" w:pos="1808"/>
              </w:tabs>
              <w:ind w:left="428" w:right="95" w:hanging="322"/>
              <w:rPr>
                <w:sz w:val="20"/>
              </w:rPr>
            </w:pPr>
            <w:r>
              <w:rPr>
                <w:spacing w:val="-1"/>
                <w:sz w:val="20"/>
              </w:rPr>
              <w:t>10.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Fortalecer</w:t>
            </w:r>
            <w:r>
              <w:rPr>
                <w:spacing w:val="-1"/>
                <w:sz w:val="20"/>
              </w:rPr>
              <w:tab/>
            </w:r>
            <w:r>
              <w:rPr>
                <w:spacing w:val="-2"/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reinserción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laboral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y</w:t>
            </w:r>
          </w:p>
          <w:p w14:paraId="62416045" w14:textId="77777777" w:rsidR="00C63338" w:rsidRDefault="005A3E7C">
            <w:pPr>
              <w:pStyle w:val="TableParagraph"/>
              <w:tabs>
                <w:tab w:val="left" w:pos="1615"/>
              </w:tabs>
              <w:spacing w:line="229" w:lineRule="exact"/>
              <w:ind w:left="428"/>
              <w:rPr>
                <w:sz w:val="20"/>
              </w:rPr>
            </w:pPr>
            <w:r>
              <w:rPr>
                <w:sz w:val="20"/>
              </w:rPr>
              <w:t>educativa</w:t>
            </w:r>
            <w:r>
              <w:rPr>
                <w:sz w:val="20"/>
              </w:rPr>
              <w:tab/>
              <w:t>por</w:t>
            </w:r>
          </w:p>
          <w:p w14:paraId="01171ACD" w14:textId="77777777" w:rsidR="00C63338" w:rsidRDefault="005A3E7C">
            <w:pPr>
              <w:pStyle w:val="TableParagraph"/>
              <w:tabs>
                <w:tab w:val="left" w:pos="1189"/>
                <w:tab w:val="left" w:pos="1637"/>
                <w:tab w:val="left" w:pos="1683"/>
              </w:tabs>
              <w:ind w:left="428" w:right="97"/>
              <w:rPr>
                <w:sz w:val="20"/>
              </w:rPr>
            </w:pPr>
            <w:r>
              <w:rPr>
                <w:sz w:val="20"/>
              </w:rPr>
              <w:t>medio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incentivos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tributarios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empresas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inclusión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ACLP</w:t>
            </w:r>
            <w:r>
              <w:rPr>
                <w:sz w:val="20"/>
              </w:rPr>
              <w:tab/>
              <w:t>en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programas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sociales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del</w:t>
            </w:r>
          </w:p>
          <w:p w14:paraId="6E6BD4E1" w14:textId="77777777" w:rsidR="00C63338" w:rsidRDefault="005A3E7C">
            <w:pPr>
              <w:pStyle w:val="TableParagraph"/>
              <w:spacing w:before="1" w:line="211" w:lineRule="exact"/>
              <w:ind w:left="428"/>
              <w:rPr>
                <w:sz w:val="20"/>
              </w:rPr>
            </w:pPr>
            <w:r>
              <w:rPr>
                <w:sz w:val="20"/>
              </w:rPr>
              <w:t>estado.</w:t>
            </w:r>
          </w:p>
        </w:tc>
        <w:tc>
          <w:tcPr>
            <w:tcW w:w="1444" w:type="dxa"/>
          </w:tcPr>
          <w:p w14:paraId="39D2B499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63673682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09A30CC5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4F2D987D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233FD2B9" w14:textId="77777777" w:rsidR="00C63338" w:rsidRDefault="00C63338">
            <w:pPr>
              <w:pStyle w:val="TableParagraph"/>
              <w:spacing w:before="11"/>
              <w:rPr>
                <w:rFonts w:ascii="Arial"/>
                <w:b/>
                <w:sz w:val="31"/>
              </w:rPr>
            </w:pPr>
          </w:p>
          <w:p w14:paraId="6283B87B" w14:textId="77777777" w:rsidR="00C63338" w:rsidRDefault="005A3E7C">
            <w:pPr>
              <w:pStyle w:val="TableParagraph"/>
              <w:ind w:left="298"/>
              <w:rPr>
                <w:sz w:val="20"/>
              </w:rPr>
            </w:pPr>
            <w:r>
              <w:rPr>
                <w:sz w:val="20"/>
              </w:rPr>
              <w:t>Informativo</w:t>
            </w:r>
          </w:p>
        </w:tc>
      </w:tr>
    </w:tbl>
    <w:p w14:paraId="7B491CA6" w14:textId="77777777" w:rsidR="00C63338" w:rsidRDefault="00C63338">
      <w:pPr>
        <w:pStyle w:val="Textoindependiente"/>
        <w:spacing w:before="10"/>
        <w:rPr>
          <w:rFonts w:ascii="Arial"/>
          <w:b/>
          <w:sz w:val="15"/>
        </w:rPr>
      </w:pPr>
    </w:p>
    <w:p w14:paraId="3EDD09F6" w14:textId="77777777" w:rsidR="00C63338" w:rsidRDefault="005A3E7C">
      <w:pPr>
        <w:spacing w:before="93" w:line="259" w:lineRule="auto"/>
        <w:ind w:left="4016" w:right="1789" w:hanging="2876"/>
        <w:rPr>
          <w:rFonts w:ascii="Arial" w:hAnsi="Arial"/>
          <w:b/>
        </w:rPr>
      </w:pPr>
      <w:r>
        <w:rPr>
          <w:rFonts w:ascii="Arial" w:hAnsi="Arial"/>
          <w:b/>
        </w:rPr>
        <w:t>Anexo 01: Recojo de las aspiraciones de las personas en relación con el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problema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público</w:t>
      </w:r>
    </w:p>
    <w:p w14:paraId="40D3ED5F" w14:textId="77777777" w:rsidR="00C63338" w:rsidRDefault="00C63338">
      <w:pPr>
        <w:pStyle w:val="Textoindependiente"/>
        <w:spacing w:before="8"/>
        <w:rPr>
          <w:rFonts w:ascii="Arial"/>
          <w:b/>
          <w:sz w:val="23"/>
        </w:rPr>
      </w:pPr>
    </w:p>
    <w:p w14:paraId="1D462889" w14:textId="77777777" w:rsidR="00C63338" w:rsidRDefault="005A3E7C">
      <w:pPr>
        <w:pStyle w:val="Ttulo3"/>
        <w:numPr>
          <w:ilvl w:val="0"/>
          <w:numId w:val="1"/>
        </w:numPr>
        <w:tabs>
          <w:tab w:val="left" w:pos="1402"/>
        </w:tabs>
        <w:ind w:hanging="361"/>
      </w:pPr>
      <w:r>
        <w:t>Proceso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recojo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aspiraciones</w:t>
      </w:r>
    </w:p>
    <w:p w14:paraId="278DCD23" w14:textId="77777777" w:rsidR="00C63338" w:rsidRDefault="00C63338">
      <w:pPr>
        <w:pStyle w:val="Textoindependiente"/>
        <w:spacing w:before="6"/>
        <w:rPr>
          <w:rFonts w:ascii="Arial"/>
          <w:b/>
          <w:sz w:val="25"/>
        </w:rPr>
      </w:pPr>
    </w:p>
    <w:p w14:paraId="0603887E" w14:textId="77777777" w:rsidR="00C63338" w:rsidRDefault="005A3E7C">
      <w:pPr>
        <w:pStyle w:val="Prrafodelista"/>
        <w:numPr>
          <w:ilvl w:val="1"/>
          <w:numId w:val="1"/>
        </w:numPr>
        <w:tabs>
          <w:tab w:val="left" w:pos="1815"/>
        </w:tabs>
        <w:spacing w:line="256" w:lineRule="auto"/>
        <w:ind w:right="1337"/>
        <w:jc w:val="both"/>
      </w:pPr>
      <w:r>
        <w:t>En mayo del 2020, se realizó la comunicación (Oficio N°369-2020-JUS/DM-</w:t>
      </w:r>
      <w:r>
        <w:rPr>
          <w:spacing w:val="-59"/>
        </w:rPr>
        <w:t xml:space="preserve"> </w:t>
      </w:r>
      <w:r>
        <w:t>ST-CONAPOC) con el Ministerio de la Mujer y Poblaciones Vulnerables</w:t>
      </w:r>
      <w:r>
        <w:rPr>
          <w:spacing w:val="1"/>
        </w:rPr>
        <w:t xml:space="preserve"> </w:t>
      </w:r>
      <w:r>
        <w:t>(MIMP),</w:t>
      </w:r>
      <w:r>
        <w:rPr>
          <w:spacing w:val="1"/>
        </w:rPr>
        <w:t xml:space="preserve"> </w:t>
      </w:r>
      <w:r>
        <w:t>particularmente,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Dirección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Niñas,</w:t>
      </w:r>
      <w:r>
        <w:rPr>
          <w:spacing w:val="1"/>
        </w:rPr>
        <w:t xml:space="preserve"> </w:t>
      </w:r>
      <w:r>
        <w:t>Niños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Adolescentes para realizar una consulta nacional a través del Consejo</w:t>
      </w:r>
      <w:r>
        <w:rPr>
          <w:spacing w:val="1"/>
        </w:rPr>
        <w:t xml:space="preserve"> </w:t>
      </w:r>
      <w:r>
        <w:t>Consultivo</w:t>
      </w:r>
      <w:r>
        <w:rPr>
          <w:spacing w:val="-1"/>
        </w:rPr>
        <w:t xml:space="preserve"> </w:t>
      </w:r>
      <w:r>
        <w:t>de Niñas,</w:t>
      </w:r>
      <w:r>
        <w:rPr>
          <w:spacing w:val="1"/>
        </w:rPr>
        <w:t xml:space="preserve"> </w:t>
      </w:r>
      <w:r>
        <w:t>Niños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Adolescentes.</w:t>
      </w:r>
    </w:p>
    <w:p w14:paraId="5097F5E8" w14:textId="77777777" w:rsidR="00C63338" w:rsidRDefault="00C63338">
      <w:pPr>
        <w:pStyle w:val="Textoindependiente"/>
        <w:spacing w:before="5"/>
        <w:rPr>
          <w:sz w:val="23"/>
        </w:rPr>
      </w:pPr>
    </w:p>
    <w:p w14:paraId="70C19E98" w14:textId="77777777" w:rsidR="00C63338" w:rsidRDefault="005A3E7C">
      <w:pPr>
        <w:pStyle w:val="Prrafodelista"/>
        <w:numPr>
          <w:ilvl w:val="1"/>
          <w:numId w:val="1"/>
        </w:numPr>
        <w:tabs>
          <w:tab w:val="left" w:pos="1815"/>
        </w:tabs>
        <w:spacing w:line="254" w:lineRule="auto"/>
        <w:ind w:right="1336"/>
        <w:jc w:val="both"/>
      </w:pPr>
      <w:r>
        <w:t>Con la venia de la Dirección General de Niñas, Niños y Adolescentes,</w:t>
      </w:r>
      <w:r>
        <w:rPr>
          <w:spacing w:val="1"/>
        </w:rPr>
        <w:t xml:space="preserve"> </w:t>
      </w:r>
      <w:r>
        <w:t>durante</w:t>
      </w:r>
      <w:r>
        <w:rPr>
          <w:spacing w:val="-9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mes</w:t>
      </w:r>
      <w:r>
        <w:rPr>
          <w:spacing w:val="-8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mayo</w:t>
      </w:r>
      <w:r>
        <w:rPr>
          <w:spacing w:val="-8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2020,</w:t>
      </w:r>
      <w:r>
        <w:rPr>
          <w:spacing w:val="-5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sede</w:t>
      </w:r>
      <w:r>
        <w:rPr>
          <w:spacing w:val="-9"/>
        </w:rPr>
        <w:t xml:space="preserve"> </w:t>
      </w:r>
      <w:r>
        <w:t>central</w:t>
      </w:r>
      <w:r>
        <w:rPr>
          <w:spacing w:val="-9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MIMP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estableció</w:t>
      </w:r>
      <w:r>
        <w:rPr>
          <w:spacing w:val="-59"/>
        </w:rPr>
        <w:t xml:space="preserve"> </w:t>
      </w:r>
      <w:r>
        <w:t>comunicación con los coordinadores nacionales del Consejo Consultivo de</w:t>
      </w:r>
      <w:r>
        <w:rPr>
          <w:spacing w:val="1"/>
        </w:rPr>
        <w:t xml:space="preserve"> </w:t>
      </w:r>
      <w:r>
        <w:t>Niñas,</w:t>
      </w:r>
      <w:r>
        <w:rPr>
          <w:spacing w:val="1"/>
        </w:rPr>
        <w:t xml:space="preserve"> </w:t>
      </w:r>
      <w:r>
        <w:t>Niños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Adolescentes.</w:t>
      </w:r>
    </w:p>
    <w:p w14:paraId="4EEE1AD7" w14:textId="77777777" w:rsidR="00C63338" w:rsidRDefault="00C63338">
      <w:pPr>
        <w:pStyle w:val="Textoindependiente"/>
        <w:spacing w:before="2"/>
        <w:rPr>
          <w:sz w:val="24"/>
        </w:rPr>
      </w:pPr>
    </w:p>
    <w:p w14:paraId="1F887A0E" w14:textId="77777777" w:rsidR="00C63338" w:rsidRDefault="005A3E7C">
      <w:pPr>
        <w:pStyle w:val="Prrafodelista"/>
        <w:numPr>
          <w:ilvl w:val="1"/>
          <w:numId w:val="1"/>
        </w:numPr>
        <w:tabs>
          <w:tab w:val="left" w:pos="1815"/>
        </w:tabs>
        <w:spacing w:before="1" w:line="256" w:lineRule="auto"/>
        <w:ind w:right="1337"/>
        <w:jc w:val="both"/>
      </w:pPr>
      <w:r>
        <w:t>Durante el mes de junio, se remitieron cuestionarios virtuales a todas las</w:t>
      </w:r>
      <w:r>
        <w:rPr>
          <w:spacing w:val="1"/>
        </w:rPr>
        <w:t xml:space="preserve"> </w:t>
      </w:r>
      <w:r>
        <w:t>sedes del Consejo Consultivo de Niñas, Niños y Adolescentes para recoger</w:t>
      </w:r>
      <w:r>
        <w:rPr>
          <w:spacing w:val="-59"/>
        </w:rPr>
        <w:t xml:space="preserve"> </w:t>
      </w:r>
      <w:r>
        <w:t>las aspiraciones sobre el problema de los adolescentes en conflicto con la</w:t>
      </w:r>
      <w:r>
        <w:rPr>
          <w:spacing w:val="1"/>
        </w:rPr>
        <w:t xml:space="preserve"> </w:t>
      </w:r>
      <w:r>
        <w:t>ley</w:t>
      </w:r>
      <w:r>
        <w:rPr>
          <w:spacing w:val="-9"/>
        </w:rPr>
        <w:t xml:space="preserve"> </w:t>
      </w:r>
      <w:r>
        <w:t>penal.</w:t>
      </w:r>
      <w:r>
        <w:rPr>
          <w:spacing w:val="-5"/>
        </w:rPr>
        <w:t xml:space="preserve"> </w:t>
      </w:r>
      <w:r>
        <w:t>Previamente,</w:t>
      </w:r>
      <w:r>
        <w:rPr>
          <w:spacing w:val="-8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enviaron</w:t>
      </w:r>
      <w:r>
        <w:rPr>
          <w:spacing w:val="-6"/>
        </w:rPr>
        <w:t xml:space="preserve"> </w:t>
      </w:r>
      <w:r>
        <w:t>materiales</w:t>
      </w:r>
      <w:r>
        <w:rPr>
          <w:spacing w:val="-7"/>
        </w:rPr>
        <w:t xml:space="preserve"> </w:t>
      </w:r>
      <w:r>
        <w:t>informativos</w:t>
      </w:r>
      <w:r>
        <w:rPr>
          <w:spacing w:val="-6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audiovisuales</w:t>
      </w:r>
      <w:r>
        <w:rPr>
          <w:spacing w:val="-58"/>
        </w:rPr>
        <w:t xml:space="preserve"> </w:t>
      </w:r>
      <w:r>
        <w:t>a los y las adolescentes para contextualizar el objetivo y contenido de la</w:t>
      </w:r>
      <w:r>
        <w:rPr>
          <w:spacing w:val="1"/>
        </w:rPr>
        <w:t xml:space="preserve"> </w:t>
      </w:r>
      <w:r>
        <w:t>política</w:t>
      </w:r>
      <w:r>
        <w:rPr>
          <w:spacing w:val="-1"/>
        </w:rPr>
        <w:t xml:space="preserve"> </w:t>
      </w:r>
      <w:r>
        <w:t>nacional.</w:t>
      </w:r>
    </w:p>
    <w:p w14:paraId="51BF3DA8" w14:textId="77777777" w:rsidR="00C63338" w:rsidRDefault="00C63338">
      <w:pPr>
        <w:pStyle w:val="Textoindependiente"/>
        <w:spacing w:before="10"/>
        <w:rPr>
          <w:sz w:val="23"/>
        </w:rPr>
      </w:pPr>
    </w:p>
    <w:p w14:paraId="30AD3651" w14:textId="77777777" w:rsidR="00C63338" w:rsidRDefault="005A3E7C">
      <w:pPr>
        <w:pStyle w:val="Ttulo3"/>
        <w:numPr>
          <w:ilvl w:val="0"/>
          <w:numId w:val="1"/>
        </w:numPr>
        <w:tabs>
          <w:tab w:val="left" w:pos="1402"/>
        </w:tabs>
        <w:ind w:hanging="361"/>
      </w:pPr>
      <w:r>
        <w:t>Metodología</w:t>
      </w:r>
    </w:p>
    <w:p w14:paraId="00098491" w14:textId="77777777" w:rsidR="00C63338" w:rsidRDefault="00C63338">
      <w:pPr>
        <w:pStyle w:val="Textoindependiente"/>
        <w:spacing w:before="7"/>
        <w:rPr>
          <w:rFonts w:ascii="Arial"/>
          <w:b/>
          <w:sz w:val="25"/>
        </w:rPr>
      </w:pPr>
    </w:p>
    <w:p w14:paraId="082F5890" w14:textId="77777777" w:rsidR="00C63338" w:rsidRDefault="005A3E7C">
      <w:pPr>
        <w:pStyle w:val="Prrafodelista"/>
        <w:numPr>
          <w:ilvl w:val="1"/>
          <w:numId w:val="1"/>
        </w:numPr>
        <w:tabs>
          <w:tab w:val="left" w:pos="1815"/>
        </w:tabs>
        <w:spacing w:line="254" w:lineRule="auto"/>
        <w:ind w:right="1337"/>
        <w:jc w:val="both"/>
      </w:pPr>
      <w:r>
        <w:t>Bajo un enfoque cualitativo, se elaboró un cuestionario virtual anónimo con</w:t>
      </w:r>
      <w:r>
        <w:rPr>
          <w:spacing w:val="1"/>
        </w:rPr>
        <w:t xml:space="preserve"> </w:t>
      </w:r>
      <w:r>
        <w:t>seis (06) preguntas abiertas consultando la percepción sobre el problema</w:t>
      </w:r>
      <w:r>
        <w:rPr>
          <w:spacing w:val="1"/>
        </w:rPr>
        <w:t xml:space="preserve"> </w:t>
      </w:r>
      <w:r>
        <w:t>público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cuáles</w:t>
      </w:r>
      <w:r>
        <w:rPr>
          <w:spacing w:val="1"/>
        </w:rPr>
        <w:t xml:space="preserve"> </w:t>
      </w:r>
      <w:r>
        <w:t>serían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mejoras</w:t>
      </w:r>
      <w:r>
        <w:rPr>
          <w:spacing w:val="1"/>
        </w:rPr>
        <w:t xml:space="preserve"> </w:t>
      </w:r>
      <w:r>
        <w:t>alternativas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para</w:t>
      </w:r>
      <w:r>
        <w:rPr>
          <w:spacing w:val="-59"/>
        </w:rPr>
        <w:t xml:space="preserve"> </w:t>
      </w:r>
      <w:r>
        <w:t>disminuirlo.</w:t>
      </w:r>
    </w:p>
    <w:p w14:paraId="1B655466" w14:textId="77777777" w:rsidR="00C63338" w:rsidRDefault="00C63338">
      <w:pPr>
        <w:pStyle w:val="Textoindependiente"/>
        <w:spacing w:before="3"/>
        <w:rPr>
          <w:sz w:val="24"/>
        </w:rPr>
      </w:pPr>
    </w:p>
    <w:p w14:paraId="19638426" w14:textId="77777777" w:rsidR="00C63338" w:rsidRDefault="005A3E7C">
      <w:pPr>
        <w:pStyle w:val="Prrafodelista"/>
        <w:numPr>
          <w:ilvl w:val="1"/>
          <w:numId w:val="1"/>
        </w:numPr>
        <w:tabs>
          <w:tab w:val="left" w:pos="1815"/>
        </w:tabs>
        <w:spacing w:line="256" w:lineRule="auto"/>
        <w:ind w:right="1336"/>
        <w:jc w:val="both"/>
      </w:pPr>
      <w:r>
        <w:t xml:space="preserve">Se utilizó las herramientas libres de Google </w:t>
      </w:r>
      <w:proofErr w:type="spellStart"/>
      <w:r>
        <w:t>Forms</w:t>
      </w:r>
      <w:proofErr w:type="spellEnd"/>
      <w:r>
        <w:t xml:space="preserve"> para poder brindar el</w:t>
      </w:r>
      <w:r>
        <w:rPr>
          <w:spacing w:val="1"/>
        </w:rPr>
        <w:t xml:space="preserve"> </w:t>
      </w:r>
      <w:r>
        <w:t>cuestionario.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cuestionario</w:t>
      </w:r>
      <w:r>
        <w:rPr>
          <w:spacing w:val="1"/>
        </w:rPr>
        <w:t xml:space="preserve"> </w:t>
      </w:r>
      <w:r>
        <w:t>fue</w:t>
      </w:r>
      <w:r>
        <w:rPr>
          <w:spacing w:val="1"/>
        </w:rPr>
        <w:t xml:space="preserve"> </w:t>
      </w:r>
      <w:r>
        <w:t>previamente</w:t>
      </w:r>
      <w:r>
        <w:rPr>
          <w:spacing w:val="1"/>
        </w:rPr>
        <w:t xml:space="preserve"> </w:t>
      </w:r>
      <w:r>
        <w:t>explicado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 xml:space="preserve">coordinadores de </w:t>
      </w:r>
      <w:proofErr w:type="gramStart"/>
      <w:r>
        <w:t>los regiones pertenecientes</w:t>
      </w:r>
      <w:proofErr w:type="gramEnd"/>
      <w:r>
        <w:t xml:space="preserve"> al Consejo Consultivo de</w:t>
      </w:r>
      <w:r>
        <w:rPr>
          <w:spacing w:val="1"/>
        </w:rPr>
        <w:t xml:space="preserve"> </w:t>
      </w:r>
      <w:r>
        <w:t>Niñas, Niños y Adolescentes, asimismo, se contó con la información desde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MINJUSDH hacia los y</w:t>
      </w:r>
      <w:r>
        <w:rPr>
          <w:spacing w:val="-2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adolescentes.</w:t>
      </w:r>
    </w:p>
    <w:p w14:paraId="19D164D2" w14:textId="77777777" w:rsidR="00C63338" w:rsidRDefault="00C63338">
      <w:pPr>
        <w:spacing w:line="256" w:lineRule="auto"/>
        <w:jc w:val="both"/>
        <w:sectPr w:rsidR="00C63338">
          <w:pgSz w:w="11910" w:h="16840"/>
          <w:pgMar w:top="1660" w:right="360" w:bottom="1180" w:left="1020" w:header="440" w:footer="998" w:gutter="0"/>
          <w:cols w:space="720"/>
        </w:sectPr>
      </w:pPr>
    </w:p>
    <w:p w14:paraId="11159CEA" w14:textId="77777777" w:rsidR="00C63338" w:rsidRDefault="005A3E7C">
      <w:pPr>
        <w:pStyle w:val="Ttulo3"/>
        <w:numPr>
          <w:ilvl w:val="0"/>
          <w:numId w:val="1"/>
        </w:numPr>
        <w:tabs>
          <w:tab w:val="left" w:pos="1402"/>
        </w:tabs>
        <w:spacing w:before="112"/>
        <w:ind w:hanging="361"/>
      </w:pPr>
      <w:r>
        <w:lastRenderedPageBreak/>
        <w:t>Participantes</w:t>
      </w:r>
    </w:p>
    <w:p w14:paraId="05318192" w14:textId="77777777" w:rsidR="00C63338" w:rsidRDefault="00C63338">
      <w:pPr>
        <w:pStyle w:val="Textoindependiente"/>
        <w:spacing w:before="6"/>
        <w:rPr>
          <w:rFonts w:ascii="Arial"/>
          <w:b/>
          <w:sz w:val="25"/>
        </w:rPr>
      </w:pPr>
    </w:p>
    <w:p w14:paraId="5744793B" w14:textId="77777777" w:rsidR="00C63338" w:rsidRDefault="005A3E7C">
      <w:pPr>
        <w:pStyle w:val="Textoindependiente"/>
        <w:spacing w:before="1" w:line="256" w:lineRule="auto"/>
        <w:ind w:left="1402" w:right="1647"/>
      </w:pPr>
      <w:r>
        <w:t>Se recogió la opinión de 67 adolescentes mujeres y varones a nivel nacional</w:t>
      </w:r>
      <w:r>
        <w:rPr>
          <w:spacing w:val="-59"/>
        </w:rPr>
        <w:t xml:space="preserve"> </w:t>
      </w:r>
      <w:r>
        <w:t>distribuidos en las</w:t>
      </w:r>
      <w:r>
        <w:rPr>
          <w:spacing w:val="-2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regiones:</w:t>
      </w:r>
    </w:p>
    <w:p w14:paraId="78EBB94D" w14:textId="77777777" w:rsidR="00C63338" w:rsidRDefault="00C63338">
      <w:pPr>
        <w:pStyle w:val="Textoindependiente"/>
        <w:spacing w:before="1"/>
        <w:rPr>
          <w:sz w:val="16"/>
        </w:rPr>
      </w:pPr>
    </w:p>
    <w:p w14:paraId="0630BC42" w14:textId="77777777" w:rsidR="00C63338" w:rsidRDefault="00C63338">
      <w:pPr>
        <w:rPr>
          <w:sz w:val="16"/>
        </w:rPr>
        <w:sectPr w:rsidR="00C63338">
          <w:pgSz w:w="11910" w:h="16840"/>
          <w:pgMar w:top="1660" w:right="360" w:bottom="1180" w:left="1020" w:header="440" w:footer="998" w:gutter="0"/>
          <w:cols w:space="720"/>
        </w:sectPr>
      </w:pPr>
    </w:p>
    <w:p w14:paraId="16B2D811" w14:textId="77777777" w:rsidR="00C63338" w:rsidRDefault="005A3E7C">
      <w:pPr>
        <w:pStyle w:val="Prrafodelista"/>
        <w:numPr>
          <w:ilvl w:val="1"/>
          <w:numId w:val="1"/>
        </w:numPr>
        <w:tabs>
          <w:tab w:val="left" w:pos="1814"/>
          <w:tab w:val="left" w:pos="1815"/>
        </w:tabs>
        <w:spacing w:before="91"/>
        <w:ind w:hanging="361"/>
      </w:pPr>
      <w:r>
        <w:t>Lima</w:t>
      </w:r>
    </w:p>
    <w:p w14:paraId="6617BE78" w14:textId="77777777" w:rsidR="00C63338" w:rsidRDefault="005A3E7C">
      <w:pPr>
        <w:pStyle w:val="Prrafodelista"/>
        <w:numPr>
          <w:ilvl w:val="1"/>
          <w:numId w:val="1"/>
        </w:numPr>
        <w:tabs>
          <w:tab w:val="left" w:pos="1814"/>
          <w:tab w:val="left" w:pos="1815"/>
        </w:tabs>
        <w:spacing w:before="7"/>
        <w:ind w:hanging="361"/>
      </w:pPr>
      <w:r>
        <w:t>Amazonas</w:t>
      </w:r>
    </w:p>
    <w:p w14:paraId="37F2E792" w14:textId="77777777" w:rsidR="00C63338" w:rsidRDefault="005A3E7C">
      <w:pPr>
        <w:pStyle w:val="Prrafodelista"/>
        <w:numPr>
          <w:ilvl w:val="1"/>
          <w:numId w:val="1"/>
        </w:numPr>
        <w:tabs>
          <w:tab w:val="left" w:pos="1814"/>
          <w:tab w:val="left" w:pos="1815"/>
        </w:tabs>
        <w:spacing w:before="8"/>
        <w:ind w:hanging="361"/>
      </w:pPr>
      <w:r>
        <w:t>Ica</w:t>
      </w:r>
    </w:p>
    <w:p w14:paraId="7CAAAE0B" w14:textId="77777777" w:rsidR="00C63338" w:rsidRDefault="005A3E7C">
      <w:pPr>
        <w:pStyle w:val="Prrafodelista"/>
        <w:numPr>
          <w:ilvl w:val="1"/>
          <w:numId w:val="1"/>
        </w:numPr>
        <w:tabs>
          <w:tab w:val="left" w:pos="1814"/>
          <w:tab w:val="left" w:pos="1815"/>
        </w:tabs>
        <w:spacing w:before="7"/>
        <w:ind w:hanging="361"/>
      </w:pPr>
      <w:r>
        <w:t>Cusco</w:t>
      </w:r>
    </w:p>
    <w:p w14:paraId="3AE3CC50" w14:textId="77777777" w:rsidR="00C63338" w:rsidRDefault="005A3E7C">
      <w:pPr>
        <w:pStyle w:val="Prrafodelista"/>
        <w:numPr>
          <w:ilvl w:val="1"/>
          <w:numId w:val="1"/>
        </w:numPr>
        <w:tabs>
          <w:tab w:val="left" w:pos="1814"/>
          <w:tab w:val="left" w:pos="1815"/>
        </w:tabs>
        <w:spacing w:before="8"/>
        <w:ind w:hanging="361"/>
      </w:pPr>
      <w:r>
        <w:t>Arequipa</w:t>
      </w:r>
    </w:p>
    <w:p w14:paraId="5021FDB1" w14:textId="77777777" w:rsidR="00C63338" w:rsidRDefault="005A3E7C">
      <w:pPr>
        <w:pStyle w:val="Prrafodelista"/>
        <w:numPr>
          <w:ilvl w:val="1"/>
          <w:numId w:val="1"/>
        </w:numPr>
        <w:tabs>
          <w:tab w:val="left" w:pos="1814"/>
          <w:tab w:val="left" w:pos="1815"/>
        </w:tabs>
        <w:spacing w:before="7"/>
        <w:ind w:hanging="361"/>
      </w:pPr>
      <w:r>
        <w:t>Pasco</w:t>
      </w:r>
    </w:p>
    <w:p w14:paraId="430E46F8" w14:textId="77777777" w:rsidR="00C63338" w:rsidRDefault="005A3E7C">
      <w:pPr>
        <w:pStyle w:val="Prrafodelista"/>
        <w:numPr>
          <w:ilvl w:val="1"/>
          <w:numId w:val="1"/>
        </w:numPr>
        <w:tabs>
          <w:tab w:val="left" w:pos="1814"/>
          <w:tab w:val="left" w:pos="1815"/>
        </w:tabs>
        <w:spacing w:before="8"/>
        <w:ind w:hanging="361"/>
      </w:pPr>
      <w:r>
        <w:t>San</w:t>
      </w:r>
      <w:r>
        <w:rPr>
          <w:spacing w:val="-4"/>
        </w:rPr>
        <w:t xml:space="preserve"> </w:t>
      </w:r>
      <w:r>
        <w:t>martín</w:t>
      </w:r>
    </w:p>
    <w:p w14:paraId="15C55F81" w14:textId="77777777" w:rsidR="00C63338" w:rsidRDefault="005A3E7C">
      <w:pPr>
        <w:pStyle w:val="Prrafodelista"/>
        <w:numPr>
          <w:ilvl w:val="1"/>
          <w:numId w:val="1"/>
        </w:numPr>
        <w:tabs>
          <w:tab w:val="left" w:pos="1814"/>
          <w:tab w:val="left" w:pos="1815"/>
        </w:tabs>
        <w:spacing w:before="8"/>
        <w:ind w:hanging="361"/>
      </w:pPr>
      <w:r>
        <w:t>Loreto</w:t>
      </w:r>
    </w:p>
    <w:p w14:paraId="4FED8F4F" w14:textId="77777777" w:rsidR="00C63338" w:rsidRDefault="005A3E7C">
      <w:pPr>
        <w:pStyle w:val="Prrafodelista"/>
        <w:numPr>
          <w:ilvl w:val="1"/>
          <w:numId w:val="1"/>
        </w:numPr>
        <w:tabs>
          <w:tab w:val="left" w:pos="1814"/>
          <w:tab w:val="left" w:pos="1815"/>
        </w:tabs>
        <w:spacing w:before="91"/>
        <w:ind w:hanging="361"/>
      </w:pPr>
      <w:r>
        <w:rPr>
          <w:spacing w:val="-1"/>
        </w:rPr>
        <w:br w:type="column"/>
      </w:r>
      <w:r>
        <w:t>Piura</w:t>
      </w:r>
    </w:p>
    <w:p w14:paraId="679FB36C" w14:textId="77777777" w:rsidR="00C63338" w:rsidRDefault="005A3E7C">
      <w:pPr>
        <w:pStyle w:val="Prrafodelista"/>
        <w:numPr>
          <w:ilvl w:val="1"/>
          <w:numId w:val="1"/>
        </w:numPr>
        <w:tabs>
          <w:tab w:val="left" w:pos="1814"/>
          <w:tab w:val="left" w:pos="1815"/>
        </w:tabs>
        <w:spacing w:before="7"/>
        <w:ind w:hanging="361"/>
      </w:pPr>
      <w:r>
        <w:t>Ucayali</w:t>
      </w:r>
    </w:p>
    <w:p w14:paraId="74B31B62" w14:textId="77777777" w:rsidR="00C63338" w:rsidRDefault="005A3E7C">
      <w:pPr>
        <w:pStyle w:val="Prrafodelista"/>
        <w:numPr>
          <w:ilvl w:val="1"/>
          <w:numId w:val="1"/>
        </w:numPr>
        <w:tabs>
          <w:tab w:val="left" w:pos="1814"/>
          <w:tab w:val="left" w:pos="1815"/>
        </w:tabs>
        <w:spacing w:before="8"/>
        <w:ind w:hanging="361"/>
      </w:pPr>
      <w:r>
        <w:t>Tumbes</w:t>
      </w:r>
    </w:p>
    <w:p w14:paraId="162E870D" w14:textId="77777777" w:rsidR="00C63338" w:rsidRDefault="005A3E7C">
      <w:pPr>
        <w:pStyle w:val="Prrafodelista"/>
        <w:numPr>
          <w:ilvl w:val="1"/>
          <w:numId w:val="1"/>
        </w:numPr>
        <w:tabs>
          <w:tab w:val="left" w:pos="1814"/>
          <w:tab w:val="left" w:pos="1815"/>
        </w:tabs>
        <w:spacing w:before="7"/>
        <w:ind w:hanging="361"/>
      </w:pPr>
      <w:r>
        <w:t>Huánuco</w:t>
      </w:r>
    </w:p>
    <w:p w14:paraId="11FFA85C" w14:textId="77777777" w:rsidR="00C63338" w:rsidRDefault="005A3E7C">
      <w:pPr>
        <w:pStyle w:val="Prrafodelista"/>
        <w:numPr>
          <w:ilvl w:val="1"/>
          <w:numId w:val="1"/>
        </w:numPr>
        <w:tabs>
          <w:tab w:val="left" w:pos="1814"/>
          <w:tab w:val="left" w:pos="1815"/>
        </w:tabs>
        <w:spacing w:before="8"/>
        <w:ind w:hanging="361"/>
      </w:pPr>
      <w:r>
        <w:t>Junín</w:t>
      </w:r>
    </w:p>
    <w:p w14:paraId="17EA9276" w14:textId="77777777" w:rsidR="00C63338" w:rsidRDefault="005A3E7C">
      <w:pPr>
        <w:pStyle w:val="Prrafodelista"/>
        <w:numPr>
          <w:ilvl w:val="1"/>
          <w:numId w:val="1"/>
        </w:numPr>
        <w:tabs>
          <w:tab w:val="left" w:pos="1814"/>
          <w:tab w:val="left" w:pos="1815"/>
        </w:tabs>
        <w:spacing w:before="7"/>
        <w:ind w:hanging="361"/>
      </w:pPr>
      <w:r>
        <w:t>Cajamarca</w:t>
      </w:r>
    </w:p>
    <w:p w14:paraId="1D0185D2" w14:textId="77777777" w:rsidR="00C63338" w:rsidRDefault="005A3E7C">
      <w:pPr>
        <w:pStyle w:val="Prrafodelista"/>
        <w:numPr>
          <w:ilvl w:val="1"/>
          <w:numId w:val="1"/>
        </w:numPr>
        <w:tabs>
          <w:tab w:val="left" w:pos="1814"/>
          <w:tab w:val="left" w:pos="1815"/>
        </w:tabs>
        <w:spacing w:before="8"/>
        <w:ind w:hanging="361"/>
      </w:pPr>
      <w:r>
        <w:t>Callao</w:t>
      </w:r>
    </w:p>
    <w:p w14:paraId="5E7791AB" w14:textId="77777777" w:rsidR="00C63338" w:rsidRDefault="005A3E7C">
      <w:pPr>
        <w:pStyle w:val="Prrafodelista"/>
        <w:numPr>
          <w:ilvl w:val="1"/>
          <w:numId w:val="1"/>
        </w:numPr>
        <w:tabs>
          <w:tab w:val="left" w:pos="1814"/>
          <w:tab w:val="left" w:pos="1815"/>
        </w:tabs>
        <w:spacing w:before="8"/>
        <w:ind w:hanging="361"/>
      </w:pPr>
      <w:r>
        <w:t>Moquegua</w:t>
      </w:r>
    </w:p>
    <w:p w14:paraId="2C1C38CB" w14:textId="77777777" w:rsidR="00C63338" w:rsidRDefault="00C63338">
      <w:pPr>
        <w:sectPr w:rsidR="00C63338">
          <w:type w:val="continuous"/>
          <w:pgSz w:w="11910" w:h="16840"/>
          <w:pgMar w:top="620" w:right="360" w:bottom="280" w:left="1020" w:header="720" w:footer="720" w:gutter="0"/>
          <w:cols w:num="2" w:space="720" w:equalWidth="0">
            <w:col w:w="2930" w:space="1676"/>
            <w:col w:w="5924"/>
          </w:cols>
        </w:sectPr>
      </w:pPr>
    </w:p>
    <w:p w14:paraId="51BB9E42" w14:textId="77777777" w:rsidR="00C63338" w:rsidRDefault="00C63338">
      <w:pPr>
        <w:pStyle w:val="Textoindependiente"/>
        <w:spacing w:before="4"/>
        <w:rPr>
          <w:sz w:val="16"/>
        </w:rPr>
      </w:pPr>
    </w:p>
    <w:p w14:paraId="25B33401" w14:textId="77777777" w:rsidR="00C63338" w:rsidRDefault="005A3E7C">
      <w:pPr>
        <w:pStyle w:val="Ttulo3"/>
        <w:numPr>
          <w:ilvl w:val="0"/>
          <w:numId w:val="1"/>
        </w:numPr>
        <w:tabs>
          <w:tab w:val="left" w:pos="1402"/>
        </w:tabs>
        <w:spacing w:before="93"/>
        <w:ind w:hanging="361"/>
      </w:pPr>
      <w:r>
        <w:t>Procesamiento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datos</w:t>
      </w:r>
    </w:p>
    <w:p w14:paraId="66DEBEA9" w14:textId="77777777" w:rsidR="00C63338" w:rsidRDefault="00C63338">
      <w:pPr>
        <w:pStyle w:val="Textoindependiente"/>
        <w:spacing w:before="7"/>
        <w:rPr>
          <w:rFonts w:ascii="Arial"/>
          <w:b/>
          <w:sz w:val="25"/>
        </w:rPr>
      </w:pPr>
    </w:p>
    <w:p w14:paraId="0A45515C" w14:textId="77777777" w:rsidR="00C63338" w:rsidRDefault="005A3E7C">
      <w:pPr>
        <w:pStyle w:val="Textoindependiente"/>
        <w:spacing w:line="259" w:lineRule="auto"/>
        <w:ind w:left="1402" w:right="1335"/>
        <w:jc w:val="both"/>
      </w:pPr>
      <w:r>
        <w:t>Se utilizó el paquete informático ATLAS. Ti.9 para el análisis de las respuestas</w:t>
      </w:r>
      <w:r>
        <w:rPr>
          <w:spacing w:val="1"/>
        </w:rPr>
        <w:t xml:space="preserve"> </w:t>
      </w:r>
      <w:r>
        <w:t>de cada una de las 06 preguntas abiertas considerando la codificación para</w:t>
      </w:r>
      <w:r>
        <w:rPr>
          <w:spacing w:val="1"/>
        </w:rPr>
        <w:t xml:space="preserve"> </w:t>
      </w:r>
      <w:r>
        <w:t>obtener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percepción</w:t>
      </w:r>
      <w:r>
        <w:rPr>
          <w:spacing w:val="-9"/>
        </w:rPr>
        <w:t xml:space="preserve"> </w:t>
      </w:r>
      <w:r>
        <w:t>global.</w:t>
      </w:r>
      <w:r>
        <w:rPr>
          <w:spacing w:val="-5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obtuvieron</w:t>
      </w:r>
      <w:r>
        <w:rPr>
          <w:spacing w:val="-7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siguientes</w:t>
      </w:r>
      <w:r>
        <w:rPr>
          <w:spacing w:val="-9"/>
        </w:rPr>
        <w:t xml:space="preserve"> </w:t>
      </w:r>
      <w:r>
        <w:t>resultados</w:t>
      </w:r>
      <w:r>
        <w:rPr>
          <w:spacing w:val="-8"/>
        </w:rPr>
        <w:t xml:space="preserve"> </w:t>
      </w:r>
      <w:r>
        <w:t>agrupados</w:t>
      </w:r>
      <w:r>
        <w:rPr>
          <w:spacing w:val="-59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dimensiones:</w:t>
      </w:r>
      <w:r>
        <w:rPr>
          <w:spacing w:val="-5"/>
        </w:rPr>
        <w:t xml:space="preserve"> </w:t>
      </w:r>
      <w:r>
        <w:t>1)</w:t>
      </w:r>
      <w:r>
        <w:rPr>
          <w:spacing w:val="-6"/>
        </w:rPr>
        <w:t xml:space="preserve"> </w:t>
      </w:r>
      <w:r>
        <w:t>Problema</w:t>
      </w:r>
      <w:r>
        <w:rPr>
          <w:spacing w:val="-4"/>
        </w:rPr>
        <w:t xml:space="preserve"> </w:t>
      </w:r>
      <w:r>
        <w:t>público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2)</w:t>
      </w:r>
      <w:r>
        <w:rPr>
          <w:spacing w:val="-3"/>
        </w:rPr>
        <w:t xml:space="preserve"> </w:t>
      </w:r>
      <w:r>
        <w:t>Alternativas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solución,</w:t>
      </w:r>
      <w:r>
        <w:rPr>
          <w:spacing w:val="-3"/>
        </w:rPr>
        <w:t xml:space="preserve"> </w:t>
      </w:r>
      <w:r>
        <w:t>tal</w:t>
      </w:r>
      <w:r>
        <w:rPr>
          <w:spacing w:val="-7"/>
        </w:rPr>
        <w:t xml:space="preserve"> </w:t>
      </w:r>
      <w:r>
        <w:t>como</w:t>
      </w:r>
      <w:r>
        <w:rPr>
          <w:spacing w:val="-59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muestra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imágenes,</w:t>
      </w:r>
      <w:r>
        <w:rPr>
          <w:spacing w:val="-1"/>
        </w:rPr>
        <w:t xml:space="preserve"> </w:t>
      </w:r>
      <w:r>
        <w:t>respectivamente.</w:t>
      </w:r>
    </w:p>
    <w:p w14:paraId="204EE27B" w14:textId="77D0AEE4" w:rsidR="00C63338" w:rsidRDefault="00BF3D94">
      <w:pPr>
        <w:pStyle w:val="Textoindependiente"/>
        <w:spacing w:before="9"/>
        <w:rPr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36534C4D" wp14:editId="4346379F">
                <wp:simplePos x="0" y="0"/>
                <wp:positionH relativeFrom="page">
                  <wp:posOffset>1543685</wp:posOffset>
                </wp:positionH>
                <wp:positionV relativeFrom="paragraph">
                  <wp:posOffset>176530</wp:posOffset>
                </wp:positionV>
                <wp:extent cx="4951095" cy="2929890"/>
                <wp:effectExtent l="0" t="0" r="0" b="0"/>
                <wp:wrapTopAndBottom/>
                <wp:docPr id="1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1095" cy="2929890"/>
                          <a:chOff x="2431" y="278"/>
                          <a:chExt cx="7797" cy="4614"/>
                        </a:xfrm>
                      </wpg:grpSpPr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6" y="343"/>
                            <a:ext cx="7667" cy="44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441" y="287"/>
                            <a:ext cx="7777" cy="459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EEF411" id="Group 9" o:spid="_x0000_s1026" style="position:absolute;margin-left:121.55pt;margin-top:13.9pt;width:389.85pt;height:230.7pt;z-index:-15725568;mso-wrap-distance-left:0;mso-wrap-distance-right:0;mso-position-horizontal-relative:page" coordorigin="2431,278" coordsize="7797,46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2496;top:343;width:7667;height:4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">
                  <v:imagedata r:id="rId20" o:title=""/>
                </v:shape>
                <v:rect id="Rectangle 10" o:spid="_x0000_s1028" style="position:absolute;left:2441;top:287;width:7777;height:4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" filled="f" strokeweight="1pt"/>
                <w10:wrap type="topAndBottom" anchorx="page"/>
              </v:group>
            </w:pict>
          </mc:Fallback>
        </mc:AlternateContent>
      </w:r>
    </w:p>
    <w:p w14:paraId="0D535B09" w14:textId="77777777" w:rsidR="00C63338" w:rsidRDefault="00C63338">
      <w:pPr>
        <w:rPr>
          <w:sz w:val="20"/>
        </w:rPr>
        <w:sectPr w:rsidR="00C63338">
          <w:type w:val="continuous"/>
          <w:pgSz w:w="11910" w:h="16840"/>
          <w:pgMar w:top="620" w:right="360" w:bottom="280" w:left="1020" w:header="720" w:footer="720" w:gutter="0"/>
          <w:cols w:space="720"/>
        </w:sectPr>
      </w:pPr>
    </w:p>
    <w:p w14:paraId="51D80D49" w14:textId="77777777" w:rsidR="00C63338" w:rsidRDefault="00C63338">
      <w:pPr>
        <w:pStyle w:val="Textoindependiente"/>
        <w:spacing w:before="4"/>
        <w:rPr>
          <w:sz w:val="10"/>
        </w:rPr>
      </w:pPr>
    </w:p>
    <w:p w14:paraId="68827904" w14:textId="64CC7F54" w:rsidR="00C63338" w:rsidRDefault="00BF3D94">
      <w:pPr>
        <w:pStyle w:val="Textoindependiente"/>
        <w:ind w:left="1411"/>
        <w:rPr>
          <w:sz w:val="20"/>
        </w:rPr>
      </w:pPr>
      <w:r>
        <w:rPr>
          <w:noProof/>
          <w:sz w:val="20"/>
          <w:lang w:val="en-US"/>
        </w:rPr>
        <mc:AlternateContent>
          <mc:Choice Requires="wpg">
            <w:drawing>
              <wp:inline distT="0" distB="0" distL="0" distR="0" wp14:anchorId="6DBDCEE7" wp14:editId="2B9DEE52">
                <wp:extent cx="4810760" cy="3785870"/>
                <wp:effectExtent l="635" t="5715" r="8255" b="8890"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0760" cy="3785870"/>
                          <a:chOff x="0" y="0"/>
                          <a:chExt cx="7576" cy="5962"/>
                        </a:xfrm>
                      </wpg:grpSpPr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" y="78"/>
                            <a:ext cx="7419" cy="58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7556" cy="594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E9CC50" id="Group 6" o:spid="_x0000_s1026" style="width:378.8pt;height:298.1pt;mso-position-horizontal-relative:char;mso-position-vertical-relative:line" coordsize="7576,596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">
                <v:shape id="Picture 8" o:spid="_x0000_s1027" type="#_x0000_t75" style="position:absolute;left:78;top:78;width:7419;height:5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">
                  <v:imagedata r:id="rId22" o:title=""/>
                </v:shape>
                <v:rect id="Rectangle 7" o:spid="_x0000_s1028" style="position:absolute;left:10;top:10;width:7556;height:5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" filled="f" strokeweight="1pt"/>
                <w10:anchorlock/>
              </v:group>
            </w:pict>
          </mc:Fallback>
        </mc:AlternateContent>
      </w:r>
    </w:p>
    <w:p w14:paraId="706983F0" w14:textId="77777777" w:rsidR="00C63338" w:rsidRDefault="005A3E7C">
      <w:pPr>
        <w:pStyle w:val="Ttulo3"/>
        <w:numPr>
          <w:ilvl w:val="0"/>
          <w:numId w:val="1"/>
        </w:numPr>
        <w:tabs>
          <w:tab w:val="left" w:pos="1402"/>
        </w:tabs>
        <w:spacing w:before="1"/>
        <w:ind w:hanging="361"/>
      </w:pPr>
      <w:r>
        <w:t>Conclusiones</w:t>
      </w:r>
    </w:p>
    <w:p w14:paraId="1AF78733" w14:textId="77777777" w:rsidR="00C63338" w:rsidRDefault="00C63338">
      <w:pPr>
        <w:pStyle w:val="Textoindependiente"/>
        <w:spacing w:before="4"/>
        <w:rPr>
          <w:rFonts w:ascii="Arial"/>
          <w:b/>
          <w:sz w:val="25"/>
        </w:rPr>
      </w:pPr>
    </w:p>
    <w:p w14:paraId="250A707E" w14:textId="77777777" w:rsidR="00C63338" w:rsidRDefault="005A3E7C">
      <w:pPr>
        <w:pStyle w:val="Prrafodelista"/>
        <w:numPr>
          <w:ilvl w:val="0"/>
          <w:numId w:val="4"/>
        </w:numPr>
        <w:tabs>
          <w:tab w:val="left" w:pos="2122"/>
        </w:tabs>
        <w:spacing w:line="252" w:lineRule="auto"/>
        <w:ind w:right="1335"/>
        <w:jc w:val="both"/>
      </w:pPr>
      <w:r>
        <w:t>Los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adolescentes</w:t>
      </w:r>
      <w:r>
        <w:rPr>
          <w:spacing w:val="1"/>
        </w:rPr>
        <w:t xml:space="preserve"> </w:t>
      </w:r>
      <w:r>
        <w:t>muestran</w:t>
      </w:r>
      <w:r>
        <w:rPr>
          <w:spacing w:val="1"/>
        </w:rPr>
        <w:t xml:space="preserve"> </w:t>
      </w:r>
      <w:r>
        <w:t>preocupación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perciben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delincuencia juvenil está vinculada con la falta de diversos servicios</w:t>
      </w:r>
      <w:r>
        <w:rPr>
          <w:spacing w:val="1"/>
        </w:rPr>
        <w:t xml:space="preserve"> </w:t>
      </w:r>
      <w:r>
        <w:t>sociales en la comunidad, institución educativa y la familia para el apoyo</w:t>
      </w:r>
      <w:r>
        <w:rPr>
          <w:spacing w:val="-59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adolescente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desarrollo.</w:t>
      </w:r>
    </w:p>
    <w:p w14:paraId="1C8A57C2" w14:textId="77777777" w:rsidR="00C63338" w:rsidRDefault="00C63338">
      <w:pPr>
        <w:pStyle w:val="Textoindependiente"/>
        <w:spacing w:before="8"/>
        <w:rPr>
          <w:sz w:val="24"/>
        </w:rPr>
      </w:pPr>
    </w:p>
    <w:p w14:paraId="025579FC" w14:textId="77777777" w:rsidR="00C63338" w:rsidRDefault="005A3E7C">
      <w:pPr>
        <w:pStyle w:val="Prrafodelista"/>
        <w:numPr>
          <w:ilvl w:val="0"/>
          <w:numId w:val="4"/>
        </w:numPr>
        <w:tabs>
          <w:tab w:val="left" w:pos="2122"/>
        </w:tabs>
        <w:spacing w:line="249" w:lineRule="auto"/>
        <w:ind w:right="1338"/>
        <w:jc w:val="both"/>
      </w:pPr>
      <w:r>
        <w:rPr>
          <w:spacing w:val="-1"/>
        </w:rPr>
        <w:t>Los</w:t>
      </w:r>
      <w:r>
        <w:rPr>
          <w:spacing w:val="-11"/>
        </w:rPr>
        <w:t xml:space="preserve"> </w:t>
      </w:r>
      <w:r>
        <w:rPr>
          <w:spacing w:val="-1"/>
        </w:rPr>
        <w:t>y</w:t>
      </w:r>
      <w:r>
        <w:rPr>
          <w:spacing w:val="-14"/>
        </w:rPr>
        <w:t xml:space="preserve"> </w:t>
      </w:r>
      <w:r>
        <w:rPr>
          <w:spacing w:val="-1"/>
        </w:rPr>
        <w:t>las</w:t>
      </w:r>
      <w:r>
        <w:rPr>
          <w:spacing w:val="-14"/>
        </w:rPr>
        <w:t xml:space="preserve"> </w:t>
      </w:r>
      <w:r>
        <w:rPr>
          <w:spacing w:val="-1"/>
        </w:rPr>
        <w:t>adolescentes</w:t>
      </w:r>
      <w:r>
        <w:rPr>
          <w:spacing w:val="-14"/>
        </w:rPr>
        <w:t xml:space="preserve"> </w:t>
      </w:r>
      <w:r>
        <w:rPr>
          <w:spacing w:val="-1"/>
        </w:rPr>
        <w:t>aspiran</w:t>
      </w:r>
      <w:r>
        <w:rPr>
          <w:spacing w:val="-11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Estado</w:t>
      </w:r>
      <w:r>
        <w:rPr>
          <w:spacing w:val="-14"/>
        </w:rPr>
        <w:t xml:space="preserve"> </w:t>
      </w:r>
      <w:r>
        <w:t>brinde</w:t>
      </w:r>
      <w:r>
        <w:rPr>
          <w:spacing w:val="-11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forma</w:t>
      </w:r>
      <w:r>
        <w:rPr>
          <w:spacing w:val="-14"/>
        </w:rPr>
        <w:t xml:space="preserve"> </w:t>
      </w:r>
      <w:r>
        <w:t>constante</w:t>
      </w:r>
      <w:r>
        <w:rPr>
          <w:spacing w:val="-59"/>
        </w:rPr>
        <w:t xml:space="preserve"> </w:t>
      </w:r>
      <w:r>
        <w:t>y directa servicios sociales para evitar que los jóvenes ingresen a la</w:t>
      </w:r>
      <w:r>
        <w:rPr>
          <w:spacing w:val="1"/>
        </w:rPr>
        <w:t xml:space="preserve"> </w:t>
      </w:r>
      <w:r>
        <w:t>criminalidad.</w:t>
      </w:r>
    </w:p>
    <w:p w14:paraId="2435571F" w14:textId="77777777" w:rsidR="00C63338" w:rsidRDefault="00C63338">
      <w:pPr>
        <w:spacing w:line="249" w:lineRule="auto"/>
        <w:jc w:val="both"/>
        <w:sectPr w:rsidR="00C63338">
          <w:pgSz w:w="11910" w:h="16840"/>
          <w:pgMar w:top="1660" w:right="360" w:bottom="1180" w:left="1020" w:header="440" w:footer="998" w:gutter="0"/>
          <w:cols w:space="720"/>
        </w:sectPr>
      </w:pPr>
    </w:p>
    <w:p w14:paraId="2D5BF7F0" w14:textId="77777777" w:rsidR="00C63338" w:rsidRDefault="005A3E7C">
      <w:pPr>
        <w:pStyle w:val="Ttulo3"/>
        <w:spacing w:before="110"/>
        <w:ind w:left="1858"/>
      </w:pPr>
      <w:r>
        <w:lastRenderedPageBreak/>
        <w:t>Anexo</w:t>
      </w:r>
      <w:r>
        <w:rPr>
          <w:spacing w:val="-3"/>
        </w:rPr>
        <w:t xml:space="preserve"> </w:t>
      </w:r>
      <w:r>
        <w:t>02:</w:t>
      </w:r>
      <w:r>
        <w:rPr>
          <w:spacing w:val="-2"/>
        </w:rPr>
        <w:t xml:space="preserve"> </w:t>
      </w:r>
      <w:r>
        <w:t>Matriz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evaluación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alternativas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solución</w:t>
      </w:r>
    </w:p>
    <w:p w14:paraId="3C437B18" w14:textId="77777777" w:rsidR="00C63338" w:rsidRDefault="00C63338">
      <w:pPr>
        <w:pStyle w:val="Textoindependiente"/>
        <w:spacing w:before="8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558"/>
        <w:gridCol w:w="2551"/>
        <w:gridCol w:w="568"/>
        <w:gridCol w:w="566"/>
        <w:gridCol w:w="708"/>
        <w:gridCol w:w="711"/>
        <w:gridCol w:w="708"/>
        <w:gridCol w:w="1274"/>
      </w:tblGrid>
      <w:tr w:rsidR="00C63338" w14:paraId="5817DE84" w14:textId="77777777">
        <w:trPr>
          <w:trHeight w:val="181"/>
        </w:trPr>
        <w:tc>
          <w:tcPr>
            <w:tcW w:w="1560" w:type="dxa"/>
            <w:vMerge w:val="restart"/>
          </w:tcPr>
          <w:p w14:paraId="03D61772" w14:textId="77777777" w:rsidR="00C63338" w:rsidRDefault="005A3E7C">
            <w:pPr>
              <w:pStyle w:val="TableParagraph"/>
              <w:spacing w:line="180" w:lineRule="atLeast"/>
              <w:ind w:left="513" w:right="492" w:firstLine="2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Causa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directa</w:t>
            </w:r>
          </w:p>
        </w:tc>
        <w:tc>
          <w:tcPr>
            <w:tcW w:w="1558" w:type="dxa"/>
            <w:vMerge w:val="restart"/>
          </w:tcPr>
          <w:p w14:paraId="474E2E14" w14:textId="77777777" w:rsidR="00C63338" w:rsidRDefault="005A3E7C">
            <w:pPr>
              <w:pStyle w:val="TableParagraph"/>
              <w:spacing w:before="99"/>
              <w:ind w:left="36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</w:t>
            </w:r>
          </w:p>
        </w:tc>
        <w:tc>
          <w:tcPr>
            <w:tcW w:w="2551" w:type="dxa"/>
            <w:vMerge w:val="restart"/>
          </w:tcPr>
          <w:p w14:paraId="1D4AA1EA" w14:textId="77777777" w:rsidR="00C63338" w:rsidRDefault="005A3E7C">
            <w:pPr>
              <w:pStyle w:val="TableParagraph"/>
              <w:spacing w:before="99"/>
              <w:ind w:left="914" w:right="90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Sustento</w:t>
            </w:r>
          </w:p>
        </w:tc>
        <w:tc>
          <w:tcPr>
            <w:tcW w:w="1842" w:type="dxa"/>
            <w:gridSpan w:val="3"/>
          </w:tcPr>
          <w:p w14:paraId="53325005" w14:textId="77777777" w:rsidR="00C63338" w:rsidRDefault="005A3E7C">
            <w:pPr>
              <w:pStyle w:val="TableParagraph"/>
              <w:spacing w:line="162" w:lineRule="exact"/>
              <w:ind w:left="54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Viabilidad</w:t>
            </w:r>
          </w:p>
        </w:tc>
        <w:tc>
          <w:tcPr>
            <w:tcW w:w="711" w:type="dxa"/>
            <w:vMerge w:val="restart"/>
          </w:tcPr>
          <w:p w14:paraId="4C34AAA1" w14:textId="77777777" w:rsidR="00C63338" w:rsidRDefault="005A3E7C">
            <w:pPr>
              <w:pStyle w:val="TableParagraph"/>
              <w:spacing w:before="99"/>
              <w:ind w:left="165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t>Efec</w:t>
            </w:r>
            <w:proofErr w:type="spellEnd"/>
            <w:r>
              <w:rPr>
                <w:rFonts w:ascii="Arial"/>
                <w:b/>
                <w:sz w:val="16"/>
              </w:rPr>
              <w:t>.</w:t>
            </w:r>
          </w:p>
        </w:tc>
        <w:tc>
          <w:tcPr>
            <w:tcW w:w="708" w:type="dxa"/>
            <w:vMerge w:val="restart"/>
          </w:tcPr>
          <w:p w14:paraId="1B82C206" w14:textId="77777777" w:rsidR="00C63338" w:rsidRDefault="005A3E7C">
            <w:pPr>
              <w:pStyle w:val="TableParagraph"/>
              <w:spacing w:before="99"/>
              <w:ind w:left="16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Total</w:t>
            </w:r>
          </w:p>
        </w:tc>
        <w:tc>
          <w:tcPr>
            <w:tcW w:w="1274" w:type="dxa"/>
            <w:vMerge w:val="restart"/>
          </w:tcPr>
          <w:p w14:paraId="025A2A5D" w14:textId="77777777" w:rsidR="00C63338" w:rsidRDefault="005A3E7C">
            <w:pPr>
              <w:pStyle w:val="TableParagraph"/>
              <w:spacing w:before="99"/>
              <w:ind w:left="12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Seleccionada</w:t>
            </w:r>
          </w:p>
        </w:tc>
      </w:tr>
      <w:tr w:rsidR="00C63338" w14:paraId="213135B3" w14:textId="77777777">
        <w:trPr>
          <w:trHeight w:val="189"/>
        </w:trPr>
        <w:tc>
          <w:tcPr>
            <w:tcW w:w="1560" w:type="dxa"/>
            <w:vMerge/>
            <w:tcBorders>
              <w:top w:val="nil"/>
            </w:tcBorders>
          </w:tcPr>
          <w:p w14:paraId="26C058A8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</w:tcBorders>
          </w:tcPr>
          <w:p w14:paraId="3C15E253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vMerge/>
            <w:tcBorders>
              <w:top w:val="nil"/>
            </w:tcBorders>
          </w:tcPr>
          <w:p w14:paraId="2E9853F5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</w:tcPr>
          <w:p w14:paraId="24D9B49F" w14:textId="77777777" w:rsidR="00C63338" w:rsidRDefault="005A3E7C">
            <w:pPr>
              <w:pStyle w:val="TableParagraph"/>
              <w:spacing w:before="3" w:line="166" w:lineRule="exact"/>
              <w:ind w:left="117" w:right="10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Pol.</w:t>
            </w:r>
          </w:p>
        </w:tc>
        <w:tc>
          <w:tcPr>
            <w:tcW w:w="566" w:type="dxa"/>
          </w:tcPr>
          <w:p w14:paraId="4EF310B3" w14:textId="77777777" w:rsidR="00C63338" w:rsidRDefault="005A3E7C">
            <w:pPr>
              <w:pStyle w:val="TableParagraph"/>
              <w:spacing w:before="3" w:line="166" w:lineRule="exact"/>
              <w:ind w:left="93" w:right="8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Soc.</w:t>
            </w:r>
          </w:p>
        </w:tc>
        <w:tc>
          <w:tcPr>
            <w:tcW w:w="708" w:type="dxa"/>
          </w:tcPr>
          <w:p w14:paraId="5DD4942B" w14:textId="77777777" w:rsidR="00C63338" w:rsidRDefault="005A3E7C">
            <w:pPr>
              <w:pStyle w:val="TableParagraph"/>
              <w:spacing w:before="3" w:line="166" w:lineRule="exact"/>
              <w:ind w:left="134" w:right="124"/>
              <w:jc w:val="center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t>Adm</w:t>
            </w:r>
            <w:proofErr w:type="spellEnd"/>
            <w:r>
              <w:rPr>
                <w:rFonts w:ascii="Arial"/>
                <w:b/>
                <w:sz w:val="16"/>
              </w:rPr>
              <w:t>.</w:t>
            </w:r>
          </w:p>
        </w:tc>
        <w:tc>
          <w:tcPr>
            <w:tcW w:w="711" w:type="dxa"/>
            <w:vMerge/>
            <w:tcBorders>
              <w:top w:val="nil"/>
            </w:tcBorders>
          </w:tcPr>
          <w:p w14:paraId="3F451A1A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 w14:paraId="5907212C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</w:tcPr>
          <w:p w14:paraId="01908B00" w14:textId="77777777" w:rsidR="00C63338" w:rsidRDefault="00C63338">
            <w:pPr>
              <w:rPr>
                <w:sz w:val="2"/>
                <w:szCs w:val="2"/>
              </w:rPr>
            </w:pPr>
          </w:p>
        </w:tc>
      </w:tr>
      <w:tr w:rsidR="00C63338" w14:paraId="6D1B919C" w14:textId="77777777">
        <w:trPr>
          <w:trHeight w:val="2392"/>
        </w:trPr>
        <w:tc>
          <w:tcPr>
            <w:tcW w:w="1560" w:type="dxa"/>
            <w:vMerge w:val="restart"/>
          </w:tcPr>
          <w:p w14:paraId="77E5DE6E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8931576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DAB3CE3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D4BB552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C77D100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B99A80B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0D08CEF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BBB659F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F365276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2066091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9B3837F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6C8A3D5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A421699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4699492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175663B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FDF99F6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0223283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AF876CA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8F1DF23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20A294D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ADF60A4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68B3C2F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690B14A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7EE3208" w14:textId="77777777" w:rsidR="00C63338" w:rsidRDefault="00C63338"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 w14:paraId="1802480E" w14:textId="77777777" w:rsidR="00C63338" w:rsidRDefault="005A3E7C">
            <w:pPr>
              <w:pStyle w:val="TableParagraph"/>
              <w:ind w:left="105" w:right="126"/>
              <w:rPr>
                <w:sz w:val="16"/>
              </w:rPr>
            </w:pPr>
            <w:r>
              <w:rPr>
                <w:sz w:val="16"/>
              </w:rPr>
              <w:t>1.Concentración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 factores 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riesgo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criminógeno </w:t>
            </w:r>
            <w:proofErr w:type="gramStart"/>
            <w:r>
              <w:rPr>
                <w:sz w:val="16"/>
              </w:rPr>
              <w:t>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relación a</w:t>
            </w:r>
            <w:proofErr w:type="gramEnd"/>
            <w:r>
              <w:rPr>
                <w:sz w:val="16"/>
              </w:rPr>
              <w:t xml:space="preserve"> las y los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adolescentes</w:t>
            </w:r>
          </w:p>
        </w:tc>
        <w:tc>
          <w:tcPr>
            <w:tcW w:w="1558" w:type="dxa"/>
          </w:tcPr>
          <w:p w14:paraId="2A931130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7071894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646E42C" w14:textId="77777777" w:rsidR="00C63338" w:rsidRDefault="00C63338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8AC2FDF" w14:textId="77777777" w:rsidR="00C63338" w:rsidRDefault="005A3E7C">
            <w:pPr>
              <w:pStyle w:val="TableParagraph"/>
              <w:ind w:left="122" w:right="112"/>
              <w:jc w:val="center"/>
              <w:rPr>
                <w:sz w:val="16"/>
              </w:rPr>
            </w:pPr>
            <w:r>
              <w:rPr>
                <w:sz w:val="16"/>
              </w:rPr>
              <w:t>Programas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intervención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focalizados 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instituciones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educativas de alto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riesgo.</w:t>
            </w:r>
          </w:p>
        </w:tc>
        <w:tc>
          <w:tcPr>
            <w:tcW w:w="2551" w:type="dxa"/>
          </w:tcPr>
          <w:p w14:paraId="40B54738" w14:textId="77777777" w:rsidR="00C63338" w:rsidRDefault="005A3E7C">
            <w:pPr>
              <w:pStyle w:val="TableParagraph"/>
              <w:spacing w:before="1"/>
              <w:ind w:left="127" w:right="115" w:hanging="2"/>
              <w:jc w:val="center"/>
              <w:rPr>
                <w:sz w:val="16"/>
              </w:rPr>
            </w:pPr>
            <w:r>
              <w:rPr>
                <w:sz w:val="16"/>
              </w:rPr>
              <w:t>Intervenciones basadas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directamente en la escuela, 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comunidad y escuela consisten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 el contacto con los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principales actores escolares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para promover su </w:t>
            </w:r>
            <w:proofErr w:type="gramStart"/>
            <w:r>
              <w:rPr>
                <w:sz w:val="16"/>
              </w:rPr>
              <w:t>participación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activa</w:t>
            </w:r>
            <w:proofErr w:type="gramEnd"/>
            <w:r>
              <w:rPr>
                <w:sz w:val="16"/>
              </w:rPr>
              <w:t xml:space="preserve"> en la prevención social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 delito. Los programas de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Lifeskills</w:t>
            </w:r>
            <w:proofErr w:type="spellEnd"/>
            <w:r>
              <w:rPr>
                <w:sz w:val="16"/>
              </w:rPr>
              <w:t xml:space="preserve"> training, </w:t>
            </w:r>
            <w:proofErr w:type="spellStart"/>
            <w:r>
              <w:rPr>
                <w:sz w:val="16"/>
              </w:rPr>
              <w:t>Coping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Power</w:t>
            </w:r>
            <w:proofErr w:type="spellEnd"/>
            <w:r>
              <w:rPr>
                <w:sz w:val="16"/>
              </w:rPr>
              <w:t>, Aulas en Paz y basadas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en intervenciones escolares han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tenido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mayor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acogida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sus</w:t>
            </w:r>
          </w:p>
          <w:p w14:paraId="0579F495" w14:textId="77777777" w:rsidR="00C63338" w:rsidRDefault="005A3E7C">
            <w:pPr>
              <w:pStyle w:val="TableParagraph"/>
              <w:spacing w:line="163" w:lineRule="exact"/>
              <w:ind w:left="113" w:right="104"/>
              <w:jc w:val="center"/>
              <w:rPr>
                <w:sz w:val="16"/>
              </w:rPr>
            </w:pPr>
            <w:r>
              <w:rPr>
                <w:sz w:val="16"/>
              </w:rPr>
              <w:t>idóneas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evidencias.</w:t>
            </w:r>
          </w:p>
        </w:tc>
        <w:tc>
          <w:tcPr>
            <w:tcW w:w="568" w:type="dxa"/>
          </w:tcPr>
          <w:p w14:paraId="32A8A550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ADAB5D9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37EF9C3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9405C99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52D1A3E" w14:textId="77777777" w:rsidR="00C63338" w:rsidRDefault="00C63338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5E54B35C" w14:textId="77777777" w:rsidR="00C63338" w:rsidRDefault="005A3E7C"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566" w:type="dxa"/>
          </w:tcPr>
          <w:p w14:paraId="7271AD8E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E1C1853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6DDE5D1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9C66F92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CB31C69" w14:textId="77777777" w:rsidR="00C63338" w:rsidRDefault="00C63338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7E55E951" w14:textId="77777777" w:rsidR="00C63338" w:rsidRDefault="005A3E7C"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08" w:type="dxa"/>
          </w:tcPr>
          <w:p w14:paraId="40E4CE53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4CC1069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39E3FD8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904280C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F812163" w14:textId="77777777" w:rsidR="00C63338" w:rsidRDefault="00C63338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37EAA251" w14:textId="77777777" w:rsidR="00C63338" w:rsidRDefault="005A3E7C"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11" w:type="dxa"/>
          </w:tcPr>
          <w:p w14:paraId="3F61BE9D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3DA67ED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CD1AF3D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33C7D37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29CA0D1" w14:textId="77777777" w:rsidR="00C63338" w:rsidRDefault="00C63338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6DD232BC" w14:textId="77777777" w:rsidR="00C63338" w:rsidRDefault="005A3E7C"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08" w:type="dxa"/>
          </w:tcPr>
          <w:p w14:paraId="33F15B12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D3F9648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B7532B5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A270877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67CBEB5" w14:textId="77777777" w:rsidR="00C63338" w:rsidRDefault="00C63338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3AACFACC" w14:textId="77777777" w:rsidR="00C63338" w:rsidRDefault="005A3E7C">
            <w:pPr>
              <w:pStyle w:val="TableParagraph"/>
              <w:ind w:left="263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1274" w:type="dxa"/>
          </w:tcPr>
          <w:p w14:paraId="191E442C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929FA37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A70EC98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9314A2C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2F77AB5" w14:textId="77777777" w:rsidR="00C63338" w:rsidRDefault="00C63338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1B2B745B" w14:textId="77777777" w:rsidR="00C63338" w:rsidRDefault="005A3E7C">
            <w:pPr>
              <w:pStyle w:val="TableParagraph"/>
              <w:ind w:left="563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</w:tr>
      <w:tr w:rsidR="00C63338" w14:paraId="162652BB" w14:textId="77777777">
        <w:trPr>
          <w:trHeight w:val="2208"/>
        </w:trPr>
        <w:tc>
          <w:tcPr>
            <w:tcW w:w="1560" w:type="dxa"/>
            <w:vMerge/>
            <w:tcBorders>
              <w:top w:val="nil"/>
            </w:tcBorders>
          </w:tcPr>
          <w:p w14:paraId="55AE039C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</w:tcPr>
          <w:p w14:paraId="0FCD4DEB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232E678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5C068FB" w14:textId="77777777" w:rsidR="00C63338" w:rsidRDefault="005A3E7C">
            <w:pPr>
              <w:pStyle w:val="TableParagraph"/>
              <w:spacing w:before="139"/>
              <w:ind w:left="137" w:right="127" w:hanging="3"/>
              <w:jc w:val="center"/>
              <w:rPr>
                <w:sz w:val="16"/>
              </w:rPr>
            </w:pPr>
            <w:r>
              <w:rPr>
                <w:sz w:val="16"/>
              </w:rPr>
              <w:t>Programas 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brindar lecciones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 el aula contra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 violencia y para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prevenir el abuso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escolar.</w:t>
            </w:r>
          </w:p>
        </w:tc>
        <w:tc>
          <w:tcPr>
            <w:tcW w:w="2551" w:type="dxa"/>
          </w:tcPr>
          <w:p w14:paraId="4188216D" w14:textId="77777777" w:rsidR="00C63338" w:rsidRDefault="005A3E7C">
            <w:pPr>
              <w:pStyle w:val="TableParagraph"/>
              <w:spacing w:before="1"/>
              <w:ind w:left="144" w:right="133" w:hanging="1"/>
              <w:jc w:val="center"/>
              <w:rPr>
                <w:sz w:val="16"/>
              </w:rPr>
            </w:pPr>
            <w:r>
              <w:rPr>
                <w:sz w:val="16"/>
              </w:rPr>
              <w:t>Las intervenciones basadas 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incluir unidades curriculares 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 aula, así como prohibir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directamente la agresión en 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entorno escolar no reportan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eficacia para prevenir las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conductas delictivas (Farrington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Ttofi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2010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CrimeSolutions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2016;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Wong,</w:t>
            </w:r>
          </w:p>
          <w:p w14:paraId="1E772DF0" w14:textId="77777777" w:rsidR="00C63338" w:rsidRDefault="005A3E7C">
            <w:pPr>
              <w:pStyle w:val="TableParagraph"/>
              <w:spacing w:line="184" w:lineRule="exact"/>
              <w:ind w:left="113" w:right="104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2009 en </w:t>
            </w:r>
            <w:proofErr w:type="spellStart"/>
            <w:r>
              <w:rPr>
                <w:sz w:val="16"/>
              </w:rPr>
              <w:t>CrimeSolutions</w:t>
            </w:r>
            <w:proofErr w:type="spellEnd"/>
            <w:r>
              <w:rPr>
                <w:sz w:val="16"/>
              </w:rPr>
              <w:t>, 2016;</w:t>
            </w:r>
            <w:r>
              <w:rPr>
                <w:spacing w:val="-4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Polanin</w:t>
            </w:r>
            <w:proofErr w:type="spellEnd"/>
            <w:r>
              <w:rPr>
                <w:sz w:val="16"/>
              </w:rPr>
              <w:t xml:space="preserve"> et al., 2012 en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CrimeSolutions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2016).</w:t>
            </w:r>
          </w:p>
        </w:tc>
        <w:tc>
          <w:tcPr>
            <w:tcW w:w="568" w:type="dxa"/>
          </w:tcPr>
          <w:p w14:paraId="5D2A13C5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24566A0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B7EDDD8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D117984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26F92D2" w14:textId="77777777" w:rsidR="00C63338" w:rsidRDefault="00C63338">
            <w:pPr>
              <w:pStyle w:val="TableParagraph"/>
              <w:rPr>
                <w:rFonts w:ascii="Arial"/>
                <w:b/>
                <w:sz w:val="16"/>
              </w:rPr>
            </w:pPr>
          </w:p>
          <w:p w14:paraId="6D606245" w14:textId="77777777" w:rsidR="00C63338" w:rsidRDefault="005A3E7C"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566" w:type="dxa"/>
          </w:tcPr>
          <w:p w14:paraId="25A6E50F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EAE2AD2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AAD80DF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D35C8E5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368E9E3" w14:textId="77777777" w:rsidR="00C63338" w:rsidRDefault="00C63338">
            <w:pPr>
              <w:pStyle w:val="TableParagraph"/>
              <w:rPr>
                <w:rFonts w:ascii="Arial"/>
                <w:b/>
                <w:sz w:val="16"/>
              </w:rPr>
            </w:pPr>
          </w:p>
          <w:p w14:paraId="3AE16422" w14:textId="77777777" w:rsidR="00C63338" w:rsidRDefault="005A3E7C"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08" w:type="dxa"/>
          </w:tcPr>
          <w:p w14:paraId="73CB4ECE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99B2899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07167D9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9A9C9C0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1AD7D07" w14:textId="77777777" w:rsidR="00C63338" w:rsidRDefault="00C63338">
            <w:pPr>
              <w:pStyle w:val="TableParagraph"/>
              <w:rPr>
                <w:rFonts w:ascii="Arial"/>
                <w:b/>
                <w:sz w:val="16"/>
              </w:rPr>
            </w:pPr>
          </w:p>
          <w:p w14:paraId="07A24AD1" w14:textId="77777777" w:rsidR="00C63338" w:rsidRDefault="005A3E7C"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1" w:type="dxa"/>
          </w:tcPr>
          <w:p w14:paraId="781CDC29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636FF7E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6F43C26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2B43A32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7297970" w14:textId="77777777" w:rsidR="00C63338" w:rsidRDefault="00C63338">
            <w:pPr>
              <w:pStyle w:val="TableParagraph"/>
              <w:rPr>
                <w:rFonts w:ascii="Arial"/>
                <w:b/>
                <w:sz w:val="16"/>
              </w:rPr>
            </w:pPr>
          </w:p>
          <w:p w14:paraId="4D249F65" w14:textId="77777777" w:rsidR="00C63338" w:rsidRDefault="005A3E7C"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08" w:type="dxa"/>
          </w:tcPr>
          <w:p w14:paraId="1103BA24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7089F63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0D78E88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883AAA8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E36D22A" w14:textId="77777777" w:rsidR="00C63338" w:rsidRDefault="00C63338">
            <w:pPr>
              <w:pStyle w:val="TableParagraph"/>
              <w:rPr>
                <w:rFonts w:ascii="Arial"/>
                <w:b/>
                <w:sz w:val="16"/>
              </w:rPr>
            </w:pPr>
          </w:p>
          <w:p w14:paraId="3829601D" w14:textId="77777777" w:rsidR="00C63338" w:rsidRDefault="005A3E7C">
            <w:pPr>
              <w:pStyle w:val="TableParagraph"/>
              <w:ind w:left="263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274" w:type="dxa"/>
          </w:tcPr>
          <w:p w14:paraId="2658FD9F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F06825F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7C44688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FD2CF4F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567E5F0" w14:textId="77777777" w:rsidR="00C63338" w:rsidRDefault="00C63338">
            <w:pPr>
              <w:pStyle w:val="TableParagraph"/>
              <w:rPr>
                <w:rFonts w:ascii="Arial"/>
                <w:b/>
                <w:sz w:val="16"/>
              </w:rPr>
            </w:pPr>
          </w:p>
          <w:p w14:paraId="4DECF2AA" w14:textId="77777777" w:rsidR="00C63338" w:rsidRDefault="005A3E7C">
            <w:pPr>
              <w:pStyle w:val="TableParagraph"/>
              <w:ind w:left="518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  <w:tr w:rsidR="00C63338" w14:paraId="0FA7229E" w14:textId="77777777">
        <w:trPr>
          <w:trHeight w:val="2022"/>
        </w:trPr>
        <w:tc>
          <w:tcPr>
            <w:tcW w:w="1560" w:type="dxa"/>
            <w:vMerge/>
            <w:tcBorders>
              <w:top w:val="nil"/>
            </w:tcBorders>
          </w:tcPr>
          <w:p w14:paraId="574083C8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</w:tcPr>
          <w:p w14:paraId="610C842B" w14:textId="77777777" w:rsidR="00C63338" w:rsidRDefault="00C63338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83750C5" w14:textId="77777777" w:rsidR="00C63338" w:rsidRDefault="005A3E7C">
            <w:pPr>
              <w:pStyle w:val="TableParagraph"/>
              <w:ind w:left="144" w:right="137" w:firstLine="2"/>
              <w:jc w:val="center"/>
              <w:rPr>
                <w:sz w:val="16"/>
              </w:rPr>
            </w:pPr>
            <w:r>
              <w:rPr>
                <w:sz w:val="16"/>
              </w:rPr>
              <w:t>Programas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intervención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multisectorial que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fomenten un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adecuado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desarrollo familiar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en zonas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priorizadas.</w:t>
            </w:r>
          </w:p>
        </w:tc>
        <w:tc>
          <w:tcPr>
            <w:tcW w:w="2551" w:type="dxa"/>
          </w:tcPr>
          <w:p w14:paraId="3D2265AA" w14:textId="77777777" w:rsidR="00C63338" w:rsidRPr="009123FE" w:rsidRDefault="005A3E7C">
            <w:pPr>
              <w:pStyle w:val="TableParagraph"/>
              <w:ind w:left="175" w:right="166" w:firstLine="5"/>
              <w:jc w:val="center"/>
              <w:rPr>
                <w:sz w:val="16"/>
                <w:lang w:val="en-US"/>
              </w:rPr>
            </w:pPr>
            <w:r>
              <w:rPr>
                <w:sz w:val="16"/>
              </w:rPr>
              <w:t>Acompañamiento de modo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cercano, en casa, durante 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proceso de cambio 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seguimiento para 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fortalecimiento familiar. </w:t>
            </w:r>
            <w:r w:rsidRPr="009123FE">
              <w:rPr>
                <w:sz w:val="16"/>
                <w:lang w:val="en-US"/>
              </w:rPr>
              <w:t>Los</w:t>
            </w:r>
            <w:r w:rsidRPr="009123FE">
              <w:rPr>
                <w:spacing w:val="1"/>
                <w:sz w:val="16"/>
                <w:lang w:val="en-US"/>
              </w:rPr>
              <w:t xml:space="preserve"> </w:t>
            </w:r>
            <w:proofErr w:type="spellStart"/>
            <w:r w:rsidRPr="009123FE">
              <w:rPr>
                <w:sz w:val="16"/>
                <w:lang w:val="en-US"/>
              </w:rPr>
              <w:t>programas</w:t>
            </w:r>
            <w:proofErr w:type="spellEnd"/>
            <w:r w:rsidRPr="009123FE">
              <w:rPr>
                <w:sz w:val="16"/>
                <w:lang w:val="en-US"/>
              </w:rPr>
              <w:t xml:space="preserve"> Home Start,</w:t>
            </w:r>
            <w:r w:rsidRPr="009123FE">
              <w:rPr>
                <w:spacing w:val="1"/>
                <w:sz w:val="16"/>
                <w:lang w:val="en-US"/>
              </w:rPr>
              <w:t xml:space="preserve"> </w:t>
            </w:r>
            <w:r w:rsidRPr="009123FE">
              <w:rPr>
                <w:sz w:val="16"/>
                <w:lang w:val="en-US"/>
              </w:rPr>
              <w:t>Incredible Years, Parent</w:t>
            </w:r>
            <w:r w:rsidRPr="009123FE">
              <w:rPr>
                <w:spacing w:val="1"/>
                <w:sz w:val="16"/>
                <w:lang w:val="en-US"/>
              </w:rPr>
              <w:t xml:space="preserve"> </w:t>
            </w:r>
            <w:r w:rsidRPr="009123FE">
              <w:rPr>
                <w:sz w:val="16"/>
                <w:lang w:val="en-US"/>
              </w:rPr>
              <w:t>Management Training, Parents</w:t>
            </w:r>
            <w:r w:rsidRPr="009123FE">
              <w:rPr>
                <w:spacing w:val="-42"/>
                <w:sz w:val="16"/>
                <w:lang w:val="en-US"/>
              </w:rPr>
              <w:t xml:space="preserve"> </w:t>
            </w:r>
            <w:r w:rsidRPr="009123FE">
              <w:rPr>
                <w:sz w:val="16"/>
                <w:lang w:val="en-US"/>
              </w:rPr>
              <w:t>Plus</w:t>
            </w:r>
            <w:r w:rsidRPr="009123FE">
              <w:rPr>
                <w:spacing w:val="-3"/>
                <w:sz w:val="16"/>
                <w:lang w:val="en-US"/>
              </w:rPr>
              <w:t xml:space="preserve"> </w:t>
            </w:r>
            <w:r w:rsidRPr="009123FE">
              <w:rPr>
                <w:sz w:val="16"/>
                <w:lang w:val="en-US"/>
              </w:rPr>
              <w:t>Children’s</w:t>
            </w:r>
            <w:r w:rsidRPr="009123FE">
              <w:rPr>
                <w:spacing w:val="-1"/>
                <w:sz w:val="16"/>
                <w:lang w:val="en-US"/>
              </w:rPr>
              <w:t xml:space="preserve"> </w:t>
            </w:r>
            <w:proofErr w:type="spellStart"/>
            <w:r w:rsidRPr="009123FE">
              <w:rPr>
                <w:sz w:val="16"/>
                <w:lang w:val="en-US"/>
              </w:rPr>
              <w:t>Programme</w:t>
            </w:r>
            <w:proofErr w:type="spellEnd"/>
            <w:r w:rsidRPr="009123FE">
              <w:rPr>
                <w:sz w:val="16"/>
                <w:lang w:val="en-US"/>
              </w:rPr>
              <w:t>,</w:t>
            </w:r>
          </w:p>
          <w:p w14:paraId="6BA30B43" w14:textId="77777777" w:rsidR="00C63338" w:rsidRPr="009123FE" w:rsidRDefault="005A3E7C">
            <w:pPr>
              <w:pStyle w:val="TableParagraph"/>
              <w:spacing w:line="182" w:lineRule="exact"/>
              <w:ind w:left="518" w:right="507" w:hanging="1"/>
              <w:jc w:val="center"/>
              <w:rPr>
                <w:sz w:val="16"/>
                <w:lang w:val="en-US"/>
              </w:rPr>
            </w:pPr>
            <w:r w:rsidRPr="009123FE">
              <w:rPr>
                <w:sz w:val="16"/>
                <w:lang w:val="en-US"/>
              </w:rPr>
              <w:t>Nurse Family, Parent</w:t>
            </w:r>
            <w:r w:rsidRPr="009123FE">
              <w:rPr>
                <w:spacing w:val="-42"/>
                <w:sz w:val="16"/>
                <w:lang w:val="en-US"/>
              </w:rPr>
              <w:t xml:space="preserve"> </w:t>
            </w:r>
            <w:proofErr w:type="spellStart"/>
            <w:r w:rsidRPr="009123FE">
              <w:rPr>
                <w:sz w:val="16"/>
                <w:lang w:val="en-US"/>
              </w:rPr>
              <w:t>Managment</w:t>
            </w:r>
            <w:proofErr w:type="spellEnd"/>
            <w:r w:rsidRPr="009123FE">
              <w:rPr>
                <w:spacing w:val="-6"/>
                <w:sz w:val="16"/>
                <w:lang w:val="en-US"/>
              </w:rPr>
              <w:t xml:space="preserve"> </w:t>
            </w:r>
            <w:r w:rsidRPr="009123FE">
              <w:rPr>
                <w:sz w:val="16"/>
                <w:lang w:val="en-US"/>
              </w:rPr>
              <w:t>Training.</w:t>
            </w:r>
          </w:p>
        </w:tc>
        <w:tc>
          <w:tcPr>
            <w:tcW w:w="568" w:type="dxa"/>
          </w:tcPr>
          <w:p w14:paraId="68F407BE" w14:textId="77777777" w:rsidR="00C63338" w:rsidRPr="009123FE" w:rsidRDefault="00C63338">
            <w:pPr>
              <w:pStyle w:val="TableParagraph"/>
              <w:rPr>
                <w:rFonts w:ascii="Arial"/>
                <w:b/>
                <w:sz w:val="18"/>
                <w:lang w:val="en-US"/>
              </w:rPr>
            </w:pPr>
          </w:p>
          <w:p w14:paraId="74D9EE58" w14:textId="77777777" w:rsidR="00C63338" w:rsidRPr="009123FE" w:rsidRDefault="00C63338">
            <w:pPr>
              <w:pStyle w:val="TableParagraph"/>
              <w:rPr>
                <w:rFonts w:ascii="Arial"/>
                <w:b/>
                <w:sz w:val="18"/>
                <w:lang w:val="en-US"/>
              </w:rPr>
            </w:pPr>
          </w:p>
          <w:p w14:paraId="67999C81" w14:textId="77777777" w:rsidR="00C63338" w:rsidRPr="009123FE" w:rsidRDefault="00C63338">
            <w:pPr>
              <w:pStyle w:val="TableParagraph"/>
              <w:rPr>
                <w:rFonts w:ascii="Arial"/>
                <w:b/>
                <w:sz w:val="18"/>
                <w:lang w:val="en-US"/>
              </w:rPr>
            </w:pPr>
          </w:p>
          <w:p w14:paraId="0B15E87E" w14:textId="77777777" w:rsidR="00C63338" w:rsidRPr="009123FE" w:rsidRDefault="00C63338">
            <w:pPr>
              <w:pStyle w:val="TableParagraph"/>
              <w:spacing w:before="11"/>
              <w:rPr>
                <w:rFonts w:ascii="Arial"/>
                <w:b/>
                <w:sz w:val="25"/>
                <w:lang w:val="en-US"/>
              </w:rPr>
            </w:pPr>
          </w:p>
          <w:p w14:paraId="6284E544" w14:textId="77777777" w:rsidR="00C63338" w:rsidRDefault="005A3E7C"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566" w:type="dxa"/>
          </w:tcPr>
          <w:p w14:paraId="1F5C4416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1ACC66D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C45138C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10BB46F" w14:textId="77777777" w:rsidR="00C63338" w:rsidRDefault="00C63338">
            <w:pPr>
              <w:pStyle w:val="TableParagraph"/>
              <w:spacing w:before="11"/>
              <w:rPr>
                <w:rFonts w:ascii="Arial"/>
                <w:b/>
                <w:sz w:val="25"/>
              </w:rPr>
            </w:pPr>
          </w:p>
          <w:p w14:paraId="0915C03F" w14:textId="77777777" w:rsidR="00C63338" w:rsidRDefault="005A3E7C"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08" w:type="dxa"/>
          </w:tcPr>
          <w:p w14:paraId="227CF406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EAA5A6E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85BF60A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AFAD3CB" w14:textId="77777777" w:rsidR="00C63338" w:rsidRDefault="00C63338">
            <w:pPr>
              <w:pStyle w:val="TableParagraph"/>
              <w:spacing w:before="11"/>
              <w:rPr>
                <w:rFonts w:ascii="Arial"/>
                <w:b/>
                <w:sz w:val="25"/>
              </w:rPr>
            </w:pPr>
          </w:p>
          <w:p w14:paraId="639BFDBE" w14:textId="77777777" w:rsidR="00C63338" w:rsidRDefault="005A3E7C"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11" w:type="dxa"/>
          </w:tcPr>
          <w:p w14:paraId="72624A8C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FD2C59C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3F3C91E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A773667" w14:textId="77777777" w:rsidR="00C63338" w:rsidRDefault="00C63338">
            <w:pPr>
              <w:pStyle w:val="TableParagraph"/>
              <w:spacing w:before="11"/>
              <w:rPr>
                <w:rFonts w:ascii="Arial"/>
                <w:b/>
                <w:sz w:val="25"/>
              </w:rPr>
            </w:pPr>
          </w:p>
          <w:p w14:paraId="1A6ED13B" w14:textId="77777777" w:rsidR="00C63338" w:rsidRDefault="005A3E7C"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08" w:type="dxa"/>
          </w:tcPr>
          <w:p w14:paraId="285D86AC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7043DD7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8C53446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0735318" w14:textId="77777777" w:rsidR="00C63338" w:rsidRDefault="00C63338">
            <w:pPr>
              <w:pStyle w:val="TableParagraph"/>
              <w:spacing w:before="11"/>
              <w:rPr>
                <w:rFonts w:ascii="Arial"/>
                <w:b/>
                <w:sz w:val="25"/>
              </w:rPr>
            </w:pPr>
          </w:p>
          <w:p w14:paraId="1347AE9E" w14:textId="77777777" w:rsidR="00C63338" w:rsidRDefault="005A3E7C">
            <w:pPr>
              <w:pStyle w:val="TableParagraph"/>
              <w:ind w:left="263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1274" w:type="dxa"/>
          </w:tcPr>
          <w:p w14:paraId="40029048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D65EC6E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A2BFC60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47D9C21" w14:textId="77777777" w:rsidR="00C63338" w:rsidRDefault="00C63338">
            <w:pPr>
              <w:pStyle w:val="TableParagraph"/>
              <w:spacing w:before="11"/>
              <w:rPr>
                <w:rFonts w:ascii="Arial"/>
                <w:b/>
                <w:sz w:val="25"/>
              </w:rPr>
            </w:pPr>
          </w:p>
          <w:p w14:paraId="71DB9319" w14:textId="77777777" w:rsidR="00C63338" w:rsidRDefault="005A3E7C">
            <w:pPr>
              <w:pStyle w:val="TableParagraph"/>
              <w:ind w:left="563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</w:tr>
      <w:tr w:rsidR="00C63338" w14:paraId="7DB3EB23" w14:textId="77777777">
        <w:trPr>
          <w:trHeight w:val="2944"/>
        </w:trPr>
        <w:tc>
          <w:tcPr>
            <w:tcW w:w="1560" w:type="dxa"/>
            <w:vMerge/>
            <w:tcBorders>
              <w:top w:val="nil"/>
            </w:tcBorders>
          </w:tcPr>
          <w:p w14:paraId="19E7B6AE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</w:tcPr>
          <w:p w14:paraId="6957FC49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F767CDE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FA1569F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B84E2E8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401D39F" w14:textId="77777777" w:rsidR="00C63338" w:rsidRDefault="00C63338">
            <w:pPr>
              <w:pStyle w:val="TableParagraph"/>
              <w:spacing w:before="1"/>
              <w:rPr>
                <w:rFonts w:ascii="Arial"/>
                <w:b/>
                <w:sz w:val="16"/>
              </w:rPr>
            </w:pPr>
          </w:p>
          <w:p w14:paraId="25203F79" w14:textId="77777777" w:rsidR="00C63338" w:rsidRDefault="005A3E7C">
            <w:pPr>
              <w:pStyle w:val="TableParagraph"/>
              <w:spacing w:before="1"/>
              <w:ind w:left="141" w:right="132" w:hanging="4"/>
              <w:jc w:val="center"/>
              <w:rPr>
                <w:sz w:val="16"/>
              </w:rPr>
            </w:pPr>
            <w:r>
              <w:rPr>
                <w:sz w:val="16"/>
              </w:rPr>
              <w:t>Programas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comunitarios para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mejorar 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contexto social 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comunitario.</w:t>
            </w:r>
          </w:p>
        </w:tc>
        <w:tc>
          <w:tcPr>
            <w:tcW w:w="2551" w:type="dxa"/>
          </w:tcPr>
          <w:p w14:paraId="612FCE16" w14:textId="77777777" w:rsidR="00C63338" w:rsidRDefault="005A3E7C">
            <w:pPr>
              <w:pStyle w:val="TableParagraph"/>
              <w:spacing w:before="1"/>
              <w:ind w:left="117" w:right="108" w:firstLine="2"/>
              <w:jc w:val="center"/>
              <w:rPr>
                <w:sz w:val="16"/>
              </w:rPr>
            </w:pPr>
            <w:r>
              <w:rPr>
                <w:sz w:val="16"/>
              </w:rPr>
              <w:t>Los programas de mentoría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pretenden generar modelos 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guías de apoyo al adolescente,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así como, el programa 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comunidades seguras 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protectoras consiste en proceso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 capacitación y movilización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 líderes comunales para 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protección del adolescente. Las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revisiones sistemáticas de </w:t>
            </w:r>
            <w:proofErr w:type="spellStart"/>
            <w:r>
              <w:rPr>
                <w:sz w:val="16"/>
              </w:rPr>
              <w:t>Tolan</w:t>
            </w:r>
            <w:proofErr w:type="spellEnd"/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(2008 y 2014), basados 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diversos programas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bajo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enfoque de mentorías, y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Comunities</w:t>
            </w:r>
            <w:proofErr w:type="spellEnd"/>
            <w:r>
              <w:rPr>
                <w:sz w:val="16"/>
              </w:rPr>
              <w:t xml:space="preserve"> Care, </w:t>
            </w:r>
            <w:proofErr w:type="spellStart"/>
            <w:r>
              <w:rPr>
                <w:sz w:val="16"/>
              </w:rPr>
              <w:t>Prosper</w:t>
            </w:r>
            <w:proofErr w:type="spellEnd"/>
            <w:r>
              <w:rPr>
                <w:sz w:val="16"/>
              </w:rPr>
              <w:t>, New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Perspectives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568" w:type="dxa"/>
          </w:tcPr>
          <w:p w14:paraId="020206A0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2C4D96E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4D6185E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471C2F6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B51381A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5E20407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AC15E6E" w14:textId="77777777" w:rsidR="00C63338" w:rsidRDefault="005A3E7C">
            <w:pPr>
              <w:pStyle w:val="TableParagraph"/>
              <w:spacing w:before="139"/>
              <w:ind w:left="8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566" w:type="dxa"/>
          </w:tcPr>
          <w:p w14:paraId="57506C4A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35733EA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36F7A78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6B9F4A1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6EAB6AF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56F0427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EFF4F4B" w14:textId="77777777" w:rsidR="00C63338" w:rsidRDefault="005A3E7C">
            <w:pPr>
              <w:pStyle w:val="TableParagraph"/>
              <w:spacing w:before="139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08" w:type="dxa"/>
          </w:tcPr>
          <w:p w14:paraId="6391C54A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A4A87F0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84DFD25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2F5510D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8334D0B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31F796F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9827A62" w14:textId="77777777" w:rsidR="00C63338" w:rsidRDefault="005A3E7C">
            <w:pPr>
              <w:pStyle w:val="TableParagraph"/>
              <w:spacing w:before="139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11" w:type="dxa"/>
          </w:tcPr>
          <w:p w14:paraId="3D9DBA2C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6FC0924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DF79E24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F7AB2C7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129651E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C190E29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84101B5" w14:textId="77777777" w:rsidR="00C63338" w:rsidRDefault="005A3E7C">
            <w:pPr>
              <w:pStyle w:val="TableParagraph"/>
              <w:spacing w:before="139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08" w:type="dxa"/>
          </w:tcPr>
          <w:p w14:paraId="40EB22D1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7A39042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8E1EFC4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EB83076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B27D4E4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21F073E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B65BC41" w14:textId="77777777" w:rsidR="00C63338" w:rsidRDefault="005A3E7C">
            <w:pPr>
              <w:pStyle w:val="TableParagraph"/>
              <w:spacing w:before="139"/>
              <w:ind w:left="263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1274" w:type="dxa"/>
          </w:tcPr>
          <w:p w14:paraId="58F3BE36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9D50B17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D17334B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E179818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A328E04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07ED2E5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C6D71CF" w14:textId="77777777" w:rsidR="00C63338" w:rsidRDefault="005A3E7C">
            <w:pPr>
              <w:pStyle w:val="TableParagraph"/>
              <w:spacing w:before="139"/>
              <w:ind w:left="563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</w:tr>
      <w:tr w:rsidR="00C63338" w14:paraId="0C03A5D3" w14:textId="77777777">
        <w:trPr>
          <w:trHeight w:val="1473"/>
        </w:trPr>
        <w:tc>
          <w:tcPr>
            <w:tcW w:w="1560" w:type="dxa"/>
            <w:vMerge/>
            <w:tcBorders>
              <w:top w:val="nil"/>
            </w:tcBorders>
          </w:tcPr>
          <w:p w14:paraId="7A508EDA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</w:tcPr>
          <w:p w14:paraId="7F854C2F" w14:textId="77777777" w:rsidR="00C63338" w:rsidRDefault="005A3E7C">
            <w:pPr>
              <w:pStyle w:val="TableParagraph"/>
              <w:spacing w:before="92"/>
              <w:ind w:left="211" w:right="202" w:firstLine="1"/>
              <w:jc w:val="center"/>
              <w:rPr>
                <w:sz w:val="16"/>
              </w:rPr>
            </w:pPr>
            <w:r>
              <w:rPr>
                <w:sz w:val="16"/>
              </w:rPr>
              <w:t>Estrategias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basadas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actividades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deportivas en la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comunidad con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adolescentes 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niños.</w:t>
            </w:r>
          </w:p>
        </w:tc>
        <w:tc>
          <w:tcPr>
            <w:tcW w:w="2551" w:type="dxa"/>
          </w:tcPr>
          <w:p w14:paraId="37C8A52E" w14:textId="77777777" w:rsidR="00C63338" w:rsidRDefault="005A3E7C">
            <w:pPr>
              <w:pStyle w:val="TableParagraph"/>
              <w:spacing w:before="1"/>
              <w:ind w:left="170" w:right="160" w:firstLine="1"/>
              <w:jc w:val="center"/>
              <w:rPr>
                <w:sz w:val="16"/>
              </w:rPr>
            </w:pPr>
            <w:r>
              <w:rPr>
                <w:sz w:val="16"/>
              </w:rPr>
              <w:t>Las acciones que promueven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actividades deportivas en 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comunidad, colegios, clubes u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otros no tienen una vinculación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directa con la prevención de la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delincuencia juvenil (</w:t>
            </w:r>
            <w:proofErr w:type="spellStart"/>
            <w:r>
              <w:rPr>
                <w:sz w:val="16"/>
              </w:rPr>
              <w:t>Spruit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Vugt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Put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Stouwe</w:t>
            </w:r>
            <w:proofErr w:type="spellEnd"/>
            <w:r>
              <w:rPr>
                <w:sz w:val="16"/>
              </w:rPr>
              <w:t>, y</w:t>
            </w:r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Stams</w:t>
            </w:r>
            <w:proofErr w:type="spellEnd"/>
            <w:r>
              <w:rPr>
                <w:sz w:val="16"/>
              </w:rPr>
              <w:t>,</w:t>
            </w:r>
          </w:p>
          <w:p w14:paraId="2775A42A" w14:textId="77777777" w:rsidR="00C63338" w:rsidRDefault="005A3E7C">
            <w:pPr>
              <w:pStyle w:val="TableParagraph"/>
              <w:spacing w:line="164" w:lineRule="exact"/>
              <w:ind w:left="113" w:right="104"/>
              <w:jc w:val="center"/>
              <w:rPr>
                <w:sz w:val="16"/>
              </w:rPr>
            </w:pPr>
            <w:r>
              <w:rPr>
                <w:sz w:val="16"/>
              </w:rPr>
              <w:t>2016).</w:t>
            </w:r>
          </w:p>
        </w:tc>
        <w:tc>
          <w:tcPr>
            <w:tcW w:w="568" w:type="dxa"/>
          </w:tcPr>
          <w:p w14:paraId="6727998D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53A9C32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4873288" w14:textId="77777777" w:rsidR="00C63338" w:rsidRDefault="00C63338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1AA7BBA" w14:textId="77777777" w:rsidR="00C63338" w:rsidRDefault="005A3E7C"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566" w:type="dxa"/>
          </w:tcPr>
          <w:p w14:paraId="74594CC2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0E2A58A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1F56ABD" w14:textId="77777777" w:rsidR="00C63338" w:rsidRDefault="00C63338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F0C92B4" w14:textId="77777777" w:rsidR="00C63338" w:rsidRDefault="005A3E7C"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08" w:type="dxa"/>
          </w:tcPr>
          <w:p w14:paraId="1064C628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51299F1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5A868E0" w14:textId="77777777" w:rsidR="00C63338" w:rsidRDefault="00C63338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8CC274E" w14:textId="77777777" w:rsidR="00C63338" w:rsidRDefault="005A3E7C"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1" w:type="dxa"/>
          </w:tcPr>
          <w:p w14:paraId="6B0C8B36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B459971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81C6396" w14:textId="77777777" w:rsidR="00C63338" w:rsidRDefault="00C63338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4253BAD" w14:textId="77777777" w:rsidR="00C63338" w:rsidRDefault="005A3E7C"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08" w:type="dxa"/>
          </w:tcPr>
          <w:p w14:paraId="736F0894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5A90078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F83A1E2" w14:textId="77777777" w:rsidR="00C63338" w:rsidRDefault="00C63338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7E62DF9" w14:textId="77777777" w:rsidR="00C63338" w:rsidRDefault="005A3E7C">
            <w:pPr>
              <w:pStyle w:val="TableParagraph"/>
              <w:ind w:left="263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274" w:type="dxa"/>
          </w:tcPr>
          <w:p w14:paraId="147E7F41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3E49344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2F26974" w14:textId="77777777" w:rsidR="00C63338" w:rsidRDefault="00C63338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8C44123" w14:textId="77777777" w:rsidR="00C63338" w:rsidRDefault="005A3E7C">
            <w:pPr>
              <w:pStyle w:val="TableParagraph"/>
              <w:ind w:left="518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</w:tbl>
    <w:p w14:paraId="02FD4C6C" w14:textId="77777777" w:rsidR="00C63338" w:rsidRDefault="00C63338">
      <w:pPr>
        <w:rPr>
          <w:sz w:val="16"/>
        </w:rPr>
        <w:sectPr w:rsidR="00C63338">
          <w:pgSz w:w="11910" w:h="16840"/>
          <w:pgMar w:top="1660" w:right="360" w:bottom="1180" w:left="1020" w:header="440" w:footer="998" w:gutter="0"/>
          <w:cols w:space="720"/>
        </w:sectPr>
      </w:pPr>
    </w:p>
    <w:p w14:paraId="4A698AA0" w14:textId="77777777" w:rsidR="00C63338" w:rsidRDefault="00C63338">
      <w:pPr>
        <w:pStyle w:val="Textoindependiente"/>
        <w:spacing w:before="6"/>
        <w:rPr>
          <w:rFonts w:ascii="Arial"/>
          <w:b/>
          <w:sz w:val="9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558"/>
        <w:gridCol w:w="2551"/>
        <w:gridCol w:w="568"/>
        <w:gridCol w:w="566"/>
        <w:gridCol w:w="708"/>
        <w:gridCol w:w="711"/>
        <w:gridCol w:w="708"/>
        <w:gridCol w:w="1274"/>
      </w:tblGrid>
      <w:tr w:rsidR="00C63338" w14:paraId="5DAA7019" w14:textId="77777777">
        <w:trPr>
          <w:trHeight w:val="3131"/>
        </w:trPr>
        <w:tc>
          <w:tcPr>
            <w:tcW w:w="1560" w:type="dxa"/>
          </w:tcPr>
          <w:p w14:paraId="4DF7E93A" w14:textId="77777777" w:rsidR="00C63338" w:rsidRDefault="00C633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3ABB4364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D152DB1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086BB63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BCFA7DE" w14:textId="77777777" w:rsidR="00C63338" w:rsidRDefault="00C63338">
            <w:pPr>
              <w:pStyle w:val="TableParagraph"/>
              <w:spacing w:before="2"/>
              <w:rPr>
                <w:rFonts w:ascii="Arial"/>
                <w:b/>
                <w:sz w:val="26"/>
              </w:rPr>
            </w:pPr>
          </w:p>
          <w:p w14:paraId="6867E6DB" w14:textId="77777777" w:rsidR="00C63338" w:rsidRDefault="005A3E7C">
            <w:pPr>
              <w:pStyle w:val="TableParagraph"/>
              <w:ind w:left="175" w:right="169" w:firstLine="3"/>
              <w:jc w:val="center"/>
              <w:rPr>
                <w:sz w:val="16"/>
              </w:rPr>
            </w:pPr>
            <w:r>
              <w:rPr>
                <w:sz w:val="16"/>
              </w:rPr>
              <w:t>Programas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intervención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multisistémica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para fortalecer el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desarrollo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psicosexual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positivo.</w:t>
            </w:r>
          </w:p>
        </w:tc>
        <w:tc>
          <w:tcPr>
            <w:tcW w:w="2551" w:type="dxa"/>
          </w:tcPr>
          <w:p w14:paraId="75105F75" w14:textId="77777777" w:rsidR="00C63338" w:rsidRDefault="005A3E7C">
            <w:pPr>
              <w:pStyle w:val="TableParagraph"/>
              <w:spacing w:before="94"/>
              <w:ind w:left="113" w:right="103" w:firstLine="3"/>
              <w:jc w:val="center"/>
              <w:rPr>
                <w:sz w:val="16"/>
              </w:rPr>
            </w:pPr>
            <w:r>
              <w:rPr>
                <w:sz w:val="16"/>
              </w:rPr>
              <w:t>Los programas que trabajan 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los diversos contextos 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desarrollo como la familia,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escuela y comunidad para poder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orientar y fortalecer el desarrollo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de la sexualidad a nivel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cognitivo,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emocional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actitudinal en niños 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adolescentes han mostrado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contribuir con la prevención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futura de abuso y agresiones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sexuales (Wright, </w:t>
            </w:r>
            <w:proofErr w:type="spellStart"/>
            <w:r>
              <w:rPr>
                <w:sz w:val="16"/>
              </w:rPr>
              <w:t>Zounlime</w:t>
            </w:r>
            <w:proofErr w:type="spellEnd"/>
            <w:r>
              <w:rPr>
                <w:sz w:val="16"/>
              </w:rPr>
              <w:t xml:space="preserve"> y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Whiston</w:t>
            </w:r>
            <w:proofErr w:type="spellEnd"/>
            <w:r>
              <w:rPr>
                <w:sz w:val="16"/>
              </w:rPr>
              <w:t>, 2018; Rothman, 2016;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Boyes,</w:t>
            </w:r>
            <w:r>
              <w:rPr>
                <w:spacing w:val="-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Hornick</w:t>
            </w:r>
            <w:proofErr w:type="spellEnd"/>
            <w:r>
              <w:rPr>
                <w:sz w:val="16"/>
              </w:rPr>
              <w:t xml:space="preserve"> 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Ogden,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2010).</w:t>
            </w:r>
          </w:p>
        </w:tc>
        <w:tc>
          <w:tcPr>
            <w:tcW w:w="568" w:type="dxa"/>
          </w:tcPr>
          <w:p w14:paraId="102B0E08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EC60C91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EDCF156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D236834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2616563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D7B6048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1297169" w14:textId="77777777" w:rsidR="00C63338" w:rsidRDefault="00C63338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 w14:paraId="5DF0BF61" w14:textId="77777777" w:rsidR="00C63338" w:rsidRDefault="005A3E7C"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566" w:type="dxa"/>
          </w:tcPr>
          <w:p w14:paraId="77EADE5A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861150A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F70DB4E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799FB6D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94F785C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8C953B0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E9C60DA" w14:textId="77777777" w:rsidR="00C63338" w:rsidRDefault="00C63338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 w14:paraId="603C63D5" w14:textId="77777777" w:rsidR="00C63338" w:rsidRDefault="005A3E7C"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08" w:type="dxa"/>
          </w:tcPr>
          <w:p w14:paraId="07CEDE04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627E7B1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3F03988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1DBF425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E31EBD6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C3133A8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6976F60" w14:textId="77777777" w:rsidR="00C63338" w:rsidRDefault="00C63338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 w14:paraId="1A988A52" w14:textId="77777777" w:rsidR="00C63338" w:rsidRDefault="005A3E7C"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11" w:type="dxa"/>
          </w:tcPr>
          <w:p w14:paraId="68FF3A76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272B66F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5CD7394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5D7B188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EC29429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9BAB600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AE4CDF5" w14:textId="77777777" w:rsidR="00C63338" w:rsidRDefault="00C63338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 w14:paraId="26BDED13" w14:textId="77777777" w:rsidR="00C63338" w:rsidRDefault="005A3E7C"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08" w:type="dxa"/>
          </w:tcPr>
          <w:p w14:paraId="5F3CA6CD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4D7E974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A23DEF5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D2D3259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9F155E7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A794306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90D41A8" w14:textId="77777777" w:rsidR="00C63338" w:rsidRDefault="00C63338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 w14:paraId="2C9C82E7" w14:textId="77777777" w:rsidR="00C63338" w:rsidRDefault="005A3E7C">
            <w:pPr>
              <w:pStyle w:val="TableParagraph"/>
              <w:ind w:left="263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1274" w:type="dxa"/>
          </w:tcPr>
          <w:p w14:paraId="0B56AC97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727DA13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EE5CDBC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112A667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3866FB2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777D4F0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B30AEE3" w14:textId="77777777" w:rsidR="00C63338" w:rsidRDefault="00C63338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 w14:paraId="45B2210B" w14:textId="77777777" w:rsidR="00C63338" w:rsidRDefault="005A3E7C">
            <w:pPr>
              <w:pStyle w:val="TableParagraph"/>
              <w:ind w:left="563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</w:tr>
      <w:tr w:rsidR="00C63338" w14:paraId="70ADAFF5" w14:textId="77777777">
        <w:trPr>
          <w:trHeight w:val="4968"/>
        </w:trPr>
        <w:tc>
          <w:tcPr>
            <w:tcW w:w="1560" w:type="dxa"/>
            <w:vMerge w:val="restart"/>
          </w:tcPr>
          <w:p w14:paraId="6E9B4566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5C23D7C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7BD9963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FB22E8C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1B0AAEB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199CF18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4AA7768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AB3804A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34D5BFF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9CF40A1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EEF53CE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E6ECE4A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BECDF86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947EE13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78512F0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7345854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E2D71E0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0764C4F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55A3370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0742722" w14:textId="77777777" w:rsidR="00C63338" w:rsidRDefault="00C63338">
            <w:pPr>
              <w:pStyle w:val="TableParagraph"/>
              <w:spacing w:before="11"/>
              <w:rPr>
                <w:rFonts w:ascii="Arial"/>
                <w:b/>
                <w:sz w:val="26"/>
              </w:rPr>
            </w:pPr>
          </w:p>
          <w:p w14:paraId="030E0152" w14:textId="77777777" w:rsidR="00C63338" w:rsidRDefault="005A3E7C">
            <w:pPr>
              <w:pStyle w:val="TableParagraph"/>
              <w:ind w:left="105" w:right="437"/>
              <w:rPr>
                <w:sz w:val="16"/>
              </w:rPr>
            </w:pPr>
            <w:r>
              <w:rPr>
                <w:sz w:val="16"/>
              </w:rPr>
              <w:t>2.Deficiente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Sistema 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Justicia Penal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Juvenil</w:t>
            </w:r>
          </w:p>
        </w:tc>
        <w:tc>
          <w:tcPr>
            <w:tcW w:w="1558" w:type="dxa"/>
          </w:tcPr>
          <w:p w14:paraId="4B556295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5B3D185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E79AF4F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D475B4B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5860DCF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2CC9592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D92AD92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F19A856" w14:textId="77777777" w:rsidR="00C63338" w:rsidRDefault="00C63338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65BAD1A" w14:textId="77777777" w:rsidR="00C63338" w:rsidRDefault="005A3E7C">
            <w:pPr>
              <w:pStyle w:val="TableParagraph"/>
              <w:spacing w:before="1"/>
              <w:ind w:left="132" w:right="123" w:hanging="2"/>
              <w:jc w:val="center"/>
              <w:rPr>
                <w:sz w:val="16"/>
              </w:rPr>
            </w:pPr>
            <w:r>
              <w:rPr>
                <w:sz w:val="16"/>
              </w:rPr>
              <w:t>Implementación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 cuerpos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normativos a nivel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sustantivo 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adjetivos para 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aplicación 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justicia penal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juvenil</w:t>
            </w:r>
          </w:p>
        </w:tc>
        <w:tc>
          <w:tcPr>
            <w:tcW w:w="2551" w:type="dxa"/>
          </w:tcPr>
          <w:p w14:paraId="660CB1AF" w14:textId="77777777" w:rsidR="00C63338" w:rsidRDefault="005A3E7C">
            <w:pPr>
              <w:pStyle w:val="TableParagraph"/>
              <w:ind w:left="144" w:right="136" w:firstLine="1"/>
              <w:jc w:val="center"/>
              <w:rPr>
                <w:sz w:val="16"/>
              </w:rPr>
            </w:pPr>
            <w:r>
              <w:rPr>
                <w:sz w:val="16"/>
              </w:rPr>
              <w:t>El Código de Responsabilidad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Penal de Adolescentes tiene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una finalidad educativa, un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enfoque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justicia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restaurativa;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y, está orientado a 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desjudicialización, a garantizar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una menor vulneración 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derechos de los ACLP,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posibilitando la reinserción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social de aquellos y 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reparación a la víctima. A nivel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 internacional se han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realizado diversas normas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análogas: Código Niña, Niño 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adolescente –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Bolivia</w:t>
            </w:r>
          </w:p>
          <w:p w14:paraId="10096E5A" w14:textId="77777777" w:rsidR="00C63338" w:rsidRDefault="005A3E7C">
            <w:pPr>
              <w:pStyle w:val="TableParagraph"/>
              <w:ind w:left="233" w:right="221"/>
              <w:jc w:val="center"/>
              <w:rPr>
                <w:sz w:val="16"/>
              </w:rPr>
            </w:pPr>
            <w:r>
              <w:rPr>
                <w:sz w:val="16"/>
              </w:rPr>
              <w:t>Código de la infancia y 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adolescencia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– Colombia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Ley de justicia penal juvenil –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Costa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Rica</w:t>
            </w:r>
          </w:p>
          <w:p w14:paraId="54DB3C20" w14:textId="77777777" w:rsidR="00C63338" w:rsidRDefault="005A3E7C">
            <w:pPr>
              <w:pStyle w:val="TableParagraph"/>
              <w:ind w:left="420" w:right="409" w:firstLine="2"/>
              <w:jc w:val="center"/>
              <w:rPr>
                <w:sz w:val="16"/>
              </w:rPr>
            </w:pPr>
            <w:r>
              <w:rPr>
                <w:sz w:val="16"/>
              </w:rPr>
              <w:t>Código de la niñez 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adolescencia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Ecuador</w:t>
            </w:r>
          </w:p>
          <w:p w14:paraId="799E71C3" w14:textId="77777777" w:rsidR="00C63338" w:rsidRDefault="005A3E7C">
            <w:pPr>
              <w:pStyle w:val="TableParagraph"/>
              <w:ind w:left="113" w:right="101"/>
              <w:jc w:val="center"/>
              <w:rPr>
                <w:sz w:val="16"/>
              </w:rPr>
            </w:pPr>
            <w:r>
              <w:rPr>
                <w:sz w:val="16"/>
              </w:rPr>
              <w:t>Ley orgánica reguladora de la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responsabilidad penal de los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menores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España</w:t>
            </w:r>
          </w:p>
          <w:p w14:paraId="4E7F3362" w14:textId="77777777" w:rsidR="00C63338" w:rsidRDefault="005A3E7C">
            <w:pPr>
              <w:pStyle w:val="TableParagraph"/>
              <w:spacing w:line="184" w:lineRule="exact"/>
              <w:ind w:left="113" w:right="104"/>
              <w:jc w:val="center"/>
              <w:rPr>
                <w:sz w:val="16"/>
              </w:rPr>
            </w:pPr>
            <w:r>
              <w:rPr>
                <w:sz w:val="16"/>
              </w:rPr>
              <w:t>Ley nacional del sistema integral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de justicia penal 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adolescentes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México.</w:t>
            </w:r>
          </w:p>
        </w:tc>
        <w:tc>
          <w:tcPr>
            <w:tcW w:w="568" w:type="dxa"/>
          </w:tcPr>
          <w:p w14:paraId="00E32606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5366B7B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3C6031C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E721BB4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A9DB860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FB6ECED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7AC26D4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25A479D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C7A3F82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8E3203D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C589EF9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ED795FD" w14:textId="77777777" w:rsidR="00C63338" w:rsidRDefault="005A3E7C">
            <w:pPr>
              <w:pStyle w:val="TableParagraph"/>
              <w:spacing w:before="115"/>
              <w:ind w:left="8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566" w:type="dxa"/>
          </w:tcPr>
          <w:p w14:paraId="2FA1FB74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4386462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26FFC3D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D2C74B9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D869866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F916DED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932F416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2CAEBC6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DC3E778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F93A695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E6A809C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6D4E2C0" w14:textId="77777777" w:rsidR="00C63338" w:rsidRDefault="005A3E7C">
            <w:pPr>
              <w:pStyle w:val="TableParagraph"/>
              <w:spacing w:before="115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08" w:type="dxa"/>
          </w:tcPr>
          <w:p w14:paraId="300B9FD1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8FED404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318750B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C4F0DCD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FD12D0A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6B9C1FC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F53A2DC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69BA240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BAC19F0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46BD7DE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84524A9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F9C2608" w14:textId="77777777" w:rsidR="00C63338" w:rsidRDefault="005A3E7C">
            <w:pPr>
              <w:pStyle w:val="TableParagraph"/>
              <w:spacing w:before="115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11" w:type="dxa"/>
          </w:tcPr>
          <w:p w14:paraId="246BFB6B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D98EABF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E72880A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AD9BBA1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DFFDAB8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B768668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D0F1B26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79152B3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D1E8B52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7D3B104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F3AB353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9FE854C" w14:textId="77777777" w:rsidR="00C63338" w:rsidRDefault="005A3E7C">
            <w:pPr>
              <w:pStyle w:val="TableParagraph"/>
              <w:spacing w:before="115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08" w:type="dxa"/>
          </w:tcPr>
          <w:p w14:paraId="044C57C1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FCF41DA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D1E57FB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02227E7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9619C16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0ADE9A9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AE9C0EC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49B1757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CDB5D50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697B7E2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5760949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C4EE121" w14:textId="77777777" w:rsidR="00C63338" w:rsidRDefault="005A3E7C">
            <w:pPr>
              <w:pStyle w:val="TableParagraph"/>
              <w:spacing w:before="115"/>
              <w:ind w:left="263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1274" w:type="dxa"/>
          </w:tcPr>
          <w:p w14:paraId="191F7DE4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82D5191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D9F1B4B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BE6CA23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FE57BE6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1CF28EE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3620E67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3CF3406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F0BA345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C8366C7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80AE2E6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4AF35BF" w14:textId="77777777" w:rsidR="00C63338" w:rsidRDefault="005A3E7C">
            <w:pPr>
              <w:pStyle w:val="TableParagraph"/>
              <w:spacing w:before="115"/>
              <w:ind w:left="563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</w:tr>
      <w:tr w:rsidR="00C63338" w14:paraId="38F494C2" w14:textId="77777777">
        <w:trPr>
          <w:trHeight w:val="2207"/>
        </w:trPr>
        <w:tc>
          <w:tcPr>
            <w:tcW w:w="1560" w:type="dxa"/>
            <w:vMerge/>
            <w:tcBorders>
              <w:top w:val="nil"/>
            </w:tcBorders>
          </w:tcPr>
          <w:p w14:paraId="52444676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</w:tcPr>
          <w:p w14:paraId="204FEB78" w14:textId="77777777" w:rsidR="00C63338" w:rsidRDefault="00C63338"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 w14:paraId="350922D3" w14:textId="77777777" w:rsidR="00C63338" w:rsidRDefault="005A3E7C">
            <w:pPr>
              <w:pStyle w:val="TableParagraph"/>
              <w:ind w:left="122" w:right="115" w:firstLine="1"/>
              <w:jc w:val="center"/>
              <w:rPr>
                <w:sz w:val="16"/>
              </w:rPr>
            </w:pPr>
            <w:r>
              <w:rPr>
                <w:sz w:val="16"/>
              </w:rPr>
              <w:t>Priorización 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formación en 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atención 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adolescentes 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conflicto con </w:t>
            </w:r>
            <w:proofErr w:type="spellStart"/>
            <w:proofErr w:type="gramStart"/>
            <w:r>
              <w:rPr>
                <w:sz w:val="16"/>
              </w:rPr>
              <w:t>al</w:t>
            </w:r>
            <w:proofErr w:type="spellEnd"/>
            <w:r>
              <w:rPr>
                <w:sz w:val="16"/>
              </w:rPr>
              <w:t xml:space="preserve"> ley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penal</w:t>
            </w:r>
            <w:proofErr w:type="gramEnd"/>
            <w:r>
              <w:rPr>
                <w:sz w:val="16"/>
              </w:rPr>
              <w:t xml:space="preserve"> para 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reforma de 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administración 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justicia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juvenil</w:t>
            </w:r>
          </w:p>
        </w:tc>
        <w:tc>
          <w:tcPr>
            <w:tcW w:w="2551" w:type="dxa"/>
          </w:tcPr>
          <w:p w14:paraId="3A89D663" w14:textId="77777777" w:rsidR="00C63338" w:rsidRDefault="005A3E7C">
            <w:pPr>
              <w:pStyle w:val="TableParagraph"/>
              <w:ind w:left="132" w:right="120" w:hanging="3"/>
              <w:jc w:val="center"/>
              <w:rPr>
                <w:sz w:val="16"/>
              </w:rPr>
            </w:pPr>
            <w:r>
              <w:rPr>
                <w:sz w:val="16"/>
              </w:rPr>
              <w:t>Un elemento relevante para 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inclusión de servicios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especializados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capacitación, de este modo, la</w:t>
            </w:r>
            <w:r>
              <w:rPr>
                <w:spacing w:val="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implementación realizadas</w:t>
            </w:r>
            <w:proofErr w:type="gramEnd"/>
            <w:r>
              <w:rPr>
                <w:sz w:val="16"/>
              </w:rPr>
              <w:t xml:space="preserve"> en la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región han identificado el papel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crucial que tiene la capacitación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para poder entregar un servicio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efectivo en la justicia penal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juvenil (Asesoría Técnica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Parlamentaria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Chile,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2018).</w:t>
            </w:r>
          </w:p>
        </w:tc>
        <w:tc>
          <w:tcPr>
            <w:tcW w:w="568" w:type="dxa"/>
          </w:tcPr>
          <w:p w14:paraId="54F276B8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4C15A1D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8AB129B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5F598C1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9F1F2CB" w14:textId="77777777" w:rsidR="00C63338" w:rsidRDefault="00C63338">
            <w:pPr>
              <w:pStyle w:val="TableParagraph"/>
              <w:spacing w:before="10"/>
              <w:rPr>
                <w:rFonts w:ascii="Arial"/>
                <w:b/>
                <w:sz w:val="15"/>
              </w:rPr>
            </w:pPr>
          </w:p>
          <w:p w14:paraId="21FBFE96" w14:textId="77777777" w:rsidR="00C63338" w:rsidRDefault="005A3E7C">
            <w:pPr>
              <w:pStyle w:val="TableParagraph"/>
              <w:spacing w:before="1"/>
              <w:ind w:left="8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566" w:type="dxa"/>
          </w:tcPr>
          <w:p w14:paraId="5B6273BE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AFF2327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8F474EB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5364EFD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F80FDCC" w14:textId="77777777" w:rsidR="00C63338" w:rsidRDefault="00C63338">
            <w:pPr>
              <w:pStyle w:val="TableParagraph"/>
              <w:spacing w:before="10"/>
              <w:rPr>
                <w:rFonts w:ascii="Arial"/>
                <w:b/>
                <w:sz w:val="15"/>
              </w:rPr>
            </w:pPr>
          </w:p>
          <w:p w14:paraId="12957CAA" w14:textId="77777777" w:rsidR="00C63338" w:rsidRDefault="005A3E7C">
            <w:pPr>
              <w:pStyle w:val="TableParagraph"/>
              <w:spacing w:before="1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08" w:type="dxa"/>
          </w:tcPr>
          <w:p w14:paraId="0BDC3B7C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AE2C097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80331B5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D969FDA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67F69C1" w14:textId="77777777" w:rsidR="00C63338" w:rsidRDefault="00C63338">
            <w:pPr>
              <w:pStyle w:val="TableParagraph"/>
              <w:spacing w:before="10"/>
              <w:rPr>
                <w:rFonts w:ascii="Arial"/>
                <w:b/>
                <w:sz w:val="15"/>
              </w:rPr>
            </w:pPr>
          </w:p>
          <w:p w14:paraId="3108D8D2" w14:textId="77777777" w:rsidR="00C63338" w:rsidRDefault="005A3E7C">
            <w:pPr>
              <w:pStyle w:val="TableParagraph"/>
              <w:spacing w:before="1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11" w:type="dxa"/>
          </w:tcPr>
          <w:p w14:paraId="3B72C39C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CC710E9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BE0A14C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398B49B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455698A" w14:textId="77777777" w:rsidR="00C63338" w:rsidRDefault="00C63338">
            <w:pPr>
              <w:pStyle w:val="TableParagraph"/>
              <w:spacing w:before="10"/>
              <w:rPr>
                <w:rFonts w:ascii="Arial"/>
                <w:b/>
                <w:sz w:val="15"/>
              </w:rPr>
            </w:pPr>
          </w:p>
          <w:p w14:paraId="5BBE94B2" w14:textId="77777777" w:rsidR="00C63338" w:rsidRDefault="005A3E7C">
            <w:pPr>
              <w:pStyle w:val="TableParagraph"/>
              <w:spacing w:before="1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08" w:type="dxa"/>
          </w:tcPr>
          <w:p w14:paraId="395B4808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DE72CCD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8AEA2C5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EA7216E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CBA45D6" w14:textId="77777777" w:rsidR="00C63338" w:rsidRDefault="00C63338">
            <w:pPr>
              <w:pStyle w:val="TableParagraph"/>
              <w:spacing w:before="10"/>
              <w:rPr>
                <w:rFonts w:ascii="Arial"/>
                <w:b/>
                <w:sz w:val="15"/>
              </w:rPr>
            </w:pPr>
          </w:p>
          <w:p w14:paraId="11160A85" w14:textId="77777777" w:rsidR="00C63338" w:rsidRDefault="005A3E7C">
            <w:pPr>
              <w:pStyle w:val="TableParagraph"/>
              <w:spacing w:before="1"/>
              <w:ind w:left="263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1274" w:type="dxa"/>
          </w:tcPr>
          <w:p w14:paraId="159E59D3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6E8AE65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777421D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5304242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76A8AC8" w14:textId="77777777" w:rsidR="00C63338" w:rsidRDefault="00C63338">
            <w:pPr>
              <w:pStyle w:val="TableParagraph"/>
              <w:spacing w:before="10"/>
              <w:rPr>
                <w:rFonts w:ascii="Arial"/>
                <w:b/>
                <w:sz w:val="15"/>
              </w:rPr>
            </w:pPr>
          </w:p>
          <w:p w14:paraId="4D5B0C52" w14:textId="77777777" w:rsidR="00C63338" w:rsidRDefault="005A3E7C">
            <w:pPr>
              <w:pStyle w:val="TableParagraph"/>
              <w:spacing w:before="1"/>
              <w:ind w:left="563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</w:tr>
      <w:tr w:rsidR="00C63338" w14:paraId="1321DE4D" w14:textId="77777777">
        <w:trPr>
          <w:trHeight w:val="2208"/>
        </w:trPr>
        <w:tc>
          <w:tcPr>
            <w:tcW w:w="1560" w:type="dxa"/>
            <w:vMerge/>
            <w:tcBorders>
              <w:top w:val="nil"/>
            </w:tcBorders>
          </w:tcPr>
          <w:p w14:paraId="19FBB0B1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</w:tcPr>
          <w:p w14:paraId="67B64473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66CDAEC" w14:textId="77777777" w:rsidR="00C63338" w:rsidRDefault="005A3E7C">
            <w:pPr>
              <w:pStyle w:val="TableParagraph"/>
              <w:spacing w:before="161"/>
              <w:ind w:left="122" w:right="115"/>
              <w:jc w:val="center"/>
              <w:rPr>
                <w:sz w:val="16"/>
              </w:rPr>
            </w:pPr>
            <w:r>
              <w:rPr>
                <w:sz w:val="16"/>
              </w:rPr>
              <w:t>Medidas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represivas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reducción 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garantías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procesales a los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adolescentes 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conflicto con la ley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penal.</w:t>
            </w:r>
          </w:p>
        </w:tc>
        <w:tc>
          <w:tcPr>
            <w:tcW w:w="2551" w:type="dxa"/>
          </w:tcPr>
          <w:p w14:paraId="29178633" w14:textId="77777777" w:rsidR="00C63338" w:rsidRDefault="005A3E7C">
            <w:pPr>
              <w:pStyle w:val="TableParagraph"/>
              <w:ind w:left="113" w:right="104"/>
              <w:jc w:val="center"/>
              <w:rPr>
                <w:sz w:val="16"/>
              </w:rPr>
            </w:pPr>
            <w:r>
              <w:rPr>
                <w:sz w:val="16"/>
              </w:rPr>
              <w:t>Las legislaciones de emergencia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punitivas, operaciones policiales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agresivas, leyes con sentencias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obligatorias, reducción de 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edad de imputabilidad penal,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encarcelamiento masivo y 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endurecimiento de las penas no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está correlacionado con 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disminución de la delincuencia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juvenil y la inseguridad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ciudadana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Muggah</w:t>
            </w:r>
            <w:proofErr w:type="spellEnd"/>
            <w:r>
              <w:rPr>
                <w:sz w:val="16"/>
              </w:rPr>
              <w:t>, Garzón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</w:p>
          <w:p w14:paraId="06840CAD" w14:textId="77777777" w:rsidR="00C63338" w:rsidRDefault="005A3E7C">
            <w:pPr>
              <w:pStyle w:val="TableParagraph"/>
              <w:spacing w:before="1" w:line="163" w:lineRule="exact"/>
              <w:ind w:left="113" w:right="102"/>
              <w:jc w:val="center"/>
              <w:rPr>
                <w:sz w:val="16"/>
              </w:rPr>
            </w:pPr>
            <w:r>
              <w:rPr>
                <w:sz w:val="16"/>
              </w:rPr>
              <w:t>Suárez,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2018)</w:t>
            </w:r>
          </w:p>
        </w:tc>
        <w:tc>
          <w:tcPr>
            <w:tcW w:w="568" w:type="dxa"/>
          </w:tcPr>
          <w:p w14:paraId="12E6FA87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225D0EE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FCD03AB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7127C5B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B39829A" w14:textId="77777777" w:rsidR="00C63338" w:rsidRDefault="00C63338">
            <w:pPr>
              <w:pStyle w:val="TableParagraph"/>
              <w:rPr>
                <w:rFonts w:ascii="Arial"/>
                <w:b/>
                <w:sz w:val="16"/>
              </w:rPr>
            </w:pPr>
          </w:p>
          <w:p w14:paraId="48543C17" w14:textId="77777777" w:rsidR="00C63338" w:rsidRDefault="005A3E7C"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566" w:type="dxa"/>
          </w:tcPr>
          <w:p w14:paraId="629218A4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9C84710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35AF17A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2EEA5CB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85B39BB" w14:textId="77777777" w:rsidR="00C63338" w:rsidRDefault="00C63338">
            <w:pPr>
              <w:pStyle w:val="TableParagraph"/>
              <w:rPr>
                <w:rFonts w:ascii="Arial"/>
                <w:b/>
                <w:sz w:val="16"/>
              </w:rPr>
            </w:pPr>
          </w:p>
          <w:p w14:paraId="3EC2A4BC" w14:textId="77777777" w:rsidR="00C63338" w:rsidRDefault="005A3E7C"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08" w:type="dxa"/>
          </w:tcPr>
          <w:p w14:paraId="4C36860E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2C1A50B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9E58EA8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69E9FF1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E6AC361" w14:textId="77777777" w:rsidR="00C63338" w:rsidRDefault="00C63338">
            <w:pPr>
              <w:pStyle w:val="TableParagraph"/>
              <w:rPr>
                <w:rFonts w:ascii="Arial"/>
                <w:b/>
                <w:sz w:val="16"/>
              </w:rPr>
            </w:pPr>
          </w:p>
          <w:p w14:paraId="60D6507B" w14:textId="77777777" w:rsidR="00C63338" w:rsidRDefault="005A3E7C"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1" w:type="dxa"/>
          </w:tcPr>
          <w:p w14:paraId="18DA5C6C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C1857A1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CE67E67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18BF0C3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0A03D4A" w14:textId="77777777" w:rsidR="00C63338" w:rsidRDefault="00C63338">
            <w:pPr>
              <w:pStyle w:val="TableParagraph"/>
              <w:rPr>
                <w:rFonts w:ascii="Arial"/>
                <w:b/>
                <w:sz w:val="16"/>
              </w:rPr>
            </w:pPr>
          </w:p>
          <w:p w14:paraId="1E5BE832" w14:textId="77777777" w:rsidR="00C63338" w:rsidRDefault="005A3E7C"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08" w:type="dxa"/>
          </w:tcPr>
          <w:p w14:paraId="46E7955D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D59F5E7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F3B6A4C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569B51B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355C24C" w14:textId="77777777" w:rsidR="00C63338" w:rsidRDefault="00C63338">
            <w:pPr>
              <w:pStyle w:val="TableParagraph"/>
              <w:rPr>
                <w:rFonts w:ascii="Arial"/>
                <w:b/>
                <w:sz w:val="16"/>
              </w:rPr>
            </w:pPr>
          </w:p>
          <w:p w14:paraId="2C0BB042" w14:textId="77777777" w:rsidR="00C63338" w:rsidRDefault="005A3E7C">
            <w:pPr>
              <w:pStyle w:val="TableParagraph"/>
              <w:ind w:left="263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274" w:type="dxa"/>
          </w:tcPr>
          <w:p w14:paraId="577594DD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4DCC7AA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4E49562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0439529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BBE2773" w14:textId="77777777" w:rsidR="00C63338" w:rsidRDefault="00C63338">
            <w:pPr>
              <w:pStyle w:val="TableParagraph"/>
              <w:rPr>
                <w:rFonts w:ascii="Arial"/>
                <w:b/>
                <w:sz w:val="16"/>
              </w:rPr>
            </w:pPr>
          </w:p>
          <w:p w14:paraId="48FC53A6" w14:textId="77777777" w:rsidR="00C63338" w:rsidRDefault="005A3E7C">
            <w:pPr>
              <w:pStyle w:val="TableParagraph"/>
              <w:ind w:left="518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</w:tbl>
    <w:p w14:paraId="1559DF08" w14:textId="77777777" w:rsidR="00C63338" w:rsidRDefault="00C63338">
      <w:pPr>
        <w:rPr>
          <w:sz w:val="16"/>
        </w:rPr>
        <w:sectPr w:rsidR="00C63338">
          <w:pgSz w:w="11910" w:h="16840"/>
          <w:pgMar w:top="1660" w:right="360" w:bottom="1180" w:left="1020" w:header="440" w:footer="998" w:gutter="0"/>
          <w:cols w:space="720"/>
        </w:sectPr>
      </w:pPr>
    </w:p>
    <w:p w14:paraId="33CDEC15" w14:textId="77777777" w:rsidR="00C63338" w:rsidRDefault="00C63338">
      <w:pPr>
        <w:pStyle w:val="Textoindependiente"/>
        <w:spacing w:before="6"/>
        <w:rPr>
          <w:rFonts w:ascii="Arial"/>
          <w:b/>
          <w:sz w:val="9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558"/>
        <w:gridCol w:w="2551"/>
        <w:gridCol w:w="568"/>
        <w:gridCol w:w="566"/>
        <w:gridCol w:w="708"/>
        <w:gridCol w:w="711"/>
        <w:gridCol w:w="708"/>
        <w:gridCol w:w="1274"/>
      </w:tblGrid>
      <w:tr w:rsidR="00C63338" w14:paraId="19217417" w14:textId="77777777">
        <w:trPr>
          <w:trHeight w:val="2577"/>
        </w:trPr>
        <w:tc>
          <w:tcPr>
            <w:tcW w:w="1560" w:type="dxa"/>
          </w:tcPr>
          <w:p w14:paraId="7DE6A19D" w14:textId="77777777" w:rsidR="00C63338" w:rsidRDefault="00C633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13D308E3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208A1E4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0376EDC" w14:textId="77777777" w:rsidR="00C63338" w:rsidRDefault="005A3E7C">
            <w:pPr>
              <w:pStyle w:val="TableParagraph"/>
              <w:spacing w:before="139"/>
              <w:ind w:left="122" w:right="115"/>
              <w:jc w:val="center"/>
              <w:rPr>
                <w:sz w:val="16"/>
              </w:rPr>
            </w:pPr>
            <w:r>
              <w:rPr>
                <w:sz w:val="16"/>
              </w:rPr>
              <w:t>Priorizar medidas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alternativas 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proceso judicial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para 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fortalecimiento de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la justicia juvenil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bajo modelos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restaurativos.</w:t>
            </w:r>
          </w:p>
        </w:tc>
        <w:tc>
          <w:tcPr>
            <w:tcW w:w="2551" w:type="dxa"/>
          </w:tcPr>
          <w:p w14:paraId="29A4CF41" w14:textId="77777777" w:rsidR="00C63338" w:rsidRDefault="005A3E7C">
            <w:pPr>
              <w:pStyle w:val="TableParagraph"/>
              <w:spacing w:before="1"/>
              <w:ind w:left="139" w:right="130"/>
              <w:jc w:val="center"/>
              <w:rPr>
                <w:sz w:val="16"/>
              </w:rPr>
            </w:pPr>
            <w:r>
              <w:rPr>
                <w:sz w:val="16"/>
              </w:rPr>
              <w:t>Las prácticas restaurativas y 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justicia terapéutica en la justicia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penal juvenil han mostrado ser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más efectivas y garantizar 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respeto de los derechos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fundamentales, así como 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ejercicio para la reintegración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social sin privación de 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libertad, de este modo, la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reiterancia</w:t>
            </w:r>
            <w:proofErr w:type="spellEnd"/>
            <w:r>
              <w:rPr>
                <w:sz w:val="16"/>
              </w:rPr>
              <w:t xml:space="preserve"> de los y las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adolescentes en conflicto con la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ley penal que salen del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programa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tiene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porcentaje</w:t>
            </w:r>
          </w:p>
          <w:p w14:paraId="32AFC895" w14:textId="77777777" w:rsidR="00C63338" w:rsidRDefault="005A3E7C">
            <w:pPr>
              <w:pStyle w:val="TableParagraph"/>
              <w:spacing w:before="1" w:line="163" w:lineRule="exact"/>
              <w:ind w:left="113" w:right="103"/>
              <w:jc w:val="center"/>
              <w:rPr>
                <w:sz w:val="16"/>
              </w:rPr>
            </w:pPr>
            <w:r>
              <w:rPr>
                <w:sz w:val="16"/>
              </w:rPr>
              <w:t>bajo.</w:t>
            </w:r>
          </w:p>
        </w:tc>
        <w:tc>
          <w:tcPr>
            <w:tcW w:w="568" w:type="dxa"/>
          </w:tcPr>
          <w:p w14:paraId="1CAEB90C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5FDCEAF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4EEFACC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F183B3F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FA5E99A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AFFB3C0" w14:textId="77777777" w:rsidR="00C63338" w:rsidRDefault="005A3E7C">
            <w:pPr>
              <w:pStyle w:val="TableParagraph"/>
              <w:spacing w:before="161"/>
              <w:ind w:left="8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566" w:type="dxa"/>
          </w:tcPr>
          <w:p w14:paraId="3E9FC1CA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1DA31BC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AB2BA7B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5A901F0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FBC1467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D678071" w14:textId="77777777" w:rsidR="00C63338" w:rsidRDefault="005A3E7C">
            <w:pPr>
              <w:pStyle w:val="TableParagraph"/>
              <w:spacing w:before="161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08" w:type="dxa"/>
          </w:tcPr>
          <w:p w14:paraId="66B764C3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4A17465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0FAFB37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784537C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A83821B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2231948" w14:textId="77777777" w:rsidR="00C63338" w:rsidRDefault="005A3E7C">
            <w:pPr>
              <w:pStyle w:val="TableParagraph"/>
              <w:spacing w:before="161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11" w:type="dxa"/>
          </w:tcPr>
          <w:p w14:paraId="078D9FF9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F3ECB80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711E89C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5156CDB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1FDF2A3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6523253" w14:textId="77777777" w:rsidR="00C63338" w:rsidRDefault="005A3E7C">
            <w:pPr>
              <w:pStyle w:val="TableParagraph"/>
              <w:spacing w:before="161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08" w:type="dxa"/>
          </w:tcPr>
          <w:p w14:paraId="4A61958F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CB36F16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AB95431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2DFB44B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B146893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8FCCC9B" w14:textId="77777777" w:rsidR="00C63338" w:rsidRDefault="005A3E7C">
            <w:pPr>
              <w:pStyle w:val="TableParagraph"/>
              <w:spacing w:before="161"/>
              <w:ind w:left="263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1274" w:type="dxa"/>
          </w:tcPr>
          <w:p w14:paraId="7542443A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A4050D2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069438E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151926D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16B3264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8791B84" w14:textId="77777777" w:rsidR="00C63338" w:rsidRDefault="005A3E7C">
            <w:pPr>
              <w:pStyle w:val="TableParagraph"/>
              <w:spacing w:before="161"/>
              <w:ind w:left="563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</w:tr>
      <w:tr w:rsidR="00C63338" w14:paraId="03EAC924" w14:textId="77777777">
        <w:trPr>
          <w:trHeight w:val="3679"/>
        </w:trPr>
        <w:tc>
          <w:tcPr>
            <w:tcW w:w="1560" w:type="dxa"/>
            <w:vMerge w:val="restart"/>
          </w:tcPr>
          <w:p w14:paraId="336F67BB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3EB2E73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061D07E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38815AA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6B3F4D2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0C41140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CD6B2D9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397E635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5673BA6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4681237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78FA9B1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D6D9961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0A21346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4CA5A25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1F0FEB5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5682140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6D05045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0A42D81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5725773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E91A959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51AA714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A888BE5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36BC408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84C39B4" w14:textId="77777777" w:rsidR="00C63338" w:rsidRDefault="00C63338"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 w14:paraId="3F4E7D37" w14:textId="77777777" w:rsidR="00C63338" w:rsidRDefault="005A3E7C">
            <w:pPr>
              <w:pStyle w:val="TableParagraph"/>
              <w:ind w:left="105" w:right="197"/>
              <w:rPr>
                <w:sz w:val="16"/>
              </w:rPr>
            </w:pPr>
            <w:r>
              <w:rPr>
                <w:sz w:val="16"/>
              </w:rPr>
              <w:t>3.Limitada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intervención para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la reinserción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social</w:t>
            </w:r>
          </w:p>
        </w:tc>
        <w:tc>
          <w:tcPr>
            <w:tcW w:w="1558" w:type="dxa"/>
          </w:tcPr>
          <w:p w14:paraId="4126841E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DA74444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4F2EEF3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6C598B3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57FDC40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5315932" w14:textId="77777777" w:rsidR="00C63338" w:rsidRDefault="00C63338">
            <w:pPr>
              <w:pStyle w:val="TableParagraph"/>
              <w:rPr>
                <w:rFonts w:ascii="Arial"/>
                <w:b/>
              </w:rPr>
            </w:pPr>
          </w:p>
          <w:p w14:paraId="413793C1" w14:textId="77777777" w:rsidR="00C63338" w:rsidRDefault="005A3E7C">
            <w:pPr>
              <w:pStyle w:val="TableParagraph"/>
              <w:ind w:left="146" w:right="136" w:hanging="3"/>
              <w:jc w:val="center"/>
              <w:rPr>
                <w:sz w:val="16"/>
              </w:rPr>
            </w:pPr>
            <w:r>
              <w:rPr>
                <w:sz w:val="16"/>
              </w:rPr>
              <w:t>Implementación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 modelos 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reinserción social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con enfoque 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criminología del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desarrollo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RNR.</w:t>
            </w:r>
          </w:p>
        </w:tc>
        <w:tc>
          <w:tcPr>
            <w:tcW w:w="2551" w:type="dxa"/>
          </w:tcPr>
          <w:p w14:paraId="0C2C1C9F" w14:textId="77777777" w:rsidR="00C63338" w:rsidRDefault="005A3E7C">
            <w:pPr>
              <w:pStyle w:val="TableParagraph"/>
              <w:ind w:left="185" w:right="174" w:firstLine="2"/>
              <w:jc w:val="center"/>
              <w:rPr>
                <w:sz w:val="16"/>
              </w:rPr>
            </w:pPr>
            <w:r>
              <w:rPr>
                <w:sz w:val="16"/>
              </w:rPr>
              <w:t>Estrategias de intervención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diferenciada basadas 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evidencia empírica y científica,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respecto a los modelos 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gestión del riesgo y enfocadas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en la reinserción social de los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ACLP tanto en la etapa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prejudicial 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judicial.</w:t>
            </w:r>
          </w:p>
          <w:p w14:paraId="1352BA82" w14:textId="77777777" w:rsidR="00C63338" w:rsidRDefault="005A3E7C">
            <w:pPr>
              <w:pStyle w:val="TableParagraph"/>
              <w:spacing w:before="1"/>
              <w:ind w:left="113" w:right="100"/>
              <w:jc w:val="center"/>
              <w:rPr>
                <w:sz w:val="16"/>
              </w:rPr>
            </w:pPr>
            <w:r>
              <w:rPr>
                <w:sz w:val="16"/>
              </w:rPr>
              <w:t>Intervención familiar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multisistémica.</w:t>
            </w:r>
          </w:p>
          <w:p w14:paraId="67C9D049" w14:textId="77777777" w:rsidR="00C63338" w:rsidRDefault="005A3E7C">
            <w:pPr>
              <w:pStyle w:val="TableParagraph"/>
              <w:ind w:left="185" w:right="174" w:firstLine="2"/>
              <w:jc w:val="center"/>
              <w:rPr>
                <w:sz w:val="16"/>
              </w:rPr>
            </w:pPr>
            <w:r>
              <w:rPr>
                <w:sz w:val="16"/>
              </w:rPr>
              <w:t>Gestión del riesgo RNR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Modelos de Buenas Vidas –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factores de protección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Programa de intervención post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seguimiento.</w:t>
            </w:r>
          </w:p>
          <w:p w14:paraId="4448702A" w14:textId="77777777" w:rsidR="00C63338" w:rsidRDefault="005A3E7C">
            <w:pPr>
              <w:pStyle w:val="TableParagraph"/>
              <w:ind w:left="113" w:right="104"/>
              <w:jc w:val="center"/>
              <w:rPr>
                <w:sz w:val="16"/>
              </w:rPr>
            </w:pPr>
            <w:r>
              <w:rPr>
                <w:sz w:val="16"/>
              </w:rPr>
              <w:t>Programas especializados para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drogas, violencia sexual 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conductas altamente violentas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(Andrews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Bonta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2006)</w:t>
            </w:r>
          </w:p>
        </w:tc>
        <w:tc>
          <w:tcPr>
            <w:tcW w:w="568" w:type="dxa"/>
          </w:tcPr>
          <w:p w14:paraId="2A03C776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E07C94A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BC20A67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E15E843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97C19D2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8F77212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7DFDBC8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1FF46D2" w14:textId="77777777" w:rsidR="00C63338" w:rsidRDefault="00C63338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94CC4DA" w14:textId="77777777" w:rsidR="00C63338" w:rsidRDefault="005A3E7C">
            <w:pPr>
              <w:pStyle w:val="TableParagraph"/>
              <w:spacing w:before="1"/>
              <w:ind w:left="8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566" w:type="dxa"/>
          </w:tcPr>
          <w:p w14:paraId="01289B84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DE2D2E6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1C18105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77F7C64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0D3C2C6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6E3F37C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2008F73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A8BF97C" w14:textId="77777777" w:rsidR="00C63338" w:rsidRDefault="00C63338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6EEC131" w14:textId="77777777" w:rsidR="00C63338" w:rsidRDefault="005A3E7C">
            <w:pPr>
              <w:pStyle w:val="TableParagraph"/>
              <w:spacing w:before="1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08" w:type="dxa"/>
          </w:tcPr>
          <w:p w14:paraId="20766904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9A78DB9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BF4F928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0072C40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E398058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EFD9BCA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24E7CD5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817D929" w14:textId="77777777" w:rsidR="00C63338" w:rsidRDefault="00C63338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5F2D54F" w14:textId="77777777" w:rsidR="00C63338" w:rsidRDefault="005A3E7C">
            <w:pPr>
              <w:pStyle w:val="TableParagraph"/>
              <w:spacing w:before="1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11" w:type="dxa"/>
          </w:tcPr>
          <w:p w14:paraId="6FEE0240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8D94731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28CD2AE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F7B39AC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5605ADE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C8AD942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5BD6DF4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F2FED3A" w14:textId="77777777" w:rsidR="00C63338" w:rsidRDefault="00C63338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CAC9DC5" w14:textId="77777777" w:rsidR="00C63338" w:rsidRDefault="005A3E7C">
            <w:pPr>
              <w:pStyle w:val="TableParagraph"/>
              <w:spacing w:before="1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08" w:type="dxa"/>
          </w:tcPr>
          <w:p w14:paraId="552D3DEC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3AD58C8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C33C686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953E2AA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22B6175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546AD35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36F8CB7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97626BD" w14:textId="77777777" w:rsidR="00C63338" w:rsidRDefault="00C63338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4B90DD5" w14:textId="77777777" w:rsidR="00C63338" w:rsidRDefault="005A3E7C">
            <w:pPr>
              <w:pStyle w:val="TableParagraph"/>
              <w:spacing w:before="1"/>
              <w:ind w:left="263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1274" w:type="dxa"/>
          </w:tcPr>
          <w:p w14:paraId="0A5470E2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47B5309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A2D5E4D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987AE99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54222BD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53B6981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34B4038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8EB93B0" w14:textId="77777777" w:rsidR="00C63338" w:rsidRDefault="00C63338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08D9DC7" w14:textId="77777777" w:rsidR="00C63338" w:rsidRDefault="005A3E7C">
            <w:pPr>
              <w:pStyle w:val="TableParagraph"/>
              <w:spacing w:before="1"/>
              <w:ind w:left="563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</w:tr>
      <w:tr w:rsidR="00C63338" w14:paraId="4F381B84" w14:textId="77777777">
        <w:trPr>
          <w:trHeight w:val="1471"/>
        </w:trPr>
        <w:tc>
          <w:tcPr>
            <w:tcW w:w="1560" w:type="dxa"/>
            <w:vMerge/>
            <w:tcBorders>
              <w:top w:val="nil"/>
            </w:tcBorders>
          </w:tcPr>
          <w:p w14:paraId="613328A4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</w:tcPr>
          <w:p w14:paraId="02AB0F1F" w14:textId="77777777" w:rsidR="00C63338" w:rsidRDefault="005A3E7C">
            <w:pPr>
              <w:pStyle w:val="TableParagraph"/>
              <w:spacing w:before="92"/>
              <w:ind w:left="132" w:right="122" w:hanging="3"/>
              <w:jc w:val="center"/>
              <w:rPr>
                <w:sz w:val="16"/>
              </w:rPr>
            </w:pPr>
            <w:r>
              <w:rPr>
                <w:sz w:val="16"/>
              </w:rPr>
              <w:t>El tratamiento no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basado 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enfoques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cognitivo-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conductuales y en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contextos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naturalistas.</w:t>
            </w:r>
          </w:p>
        </w:tc>
        <w:tc>
          <w:tcPr>
            <w:tcW w:w="2551" w:type="dxa"/>
          </w:tcPr>
          <w:p w14:paraId="776FCF2E" w14:textId="77777777" w:rsidR="00C63338" w:rsidRDefault="005A3E7C">
            <w:pPr>
              <w:pStyle w:val="TableParagraph"/>
              <w:spacing w:before="1"/>
              <w:ind w:left="144" w:right="135" w:firstLine="6"/>
              <w:jc w:val="center"/>
              <w:rPr>
                <w:sz w:val="16"/>
              </w:rPr>
            </w:pPr>
            <w:r>
              <w:rPr>
                <w:sz w:val="16"/>
              </w:rPr>
              <w:t>La intervención centrada 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psicoterapias inespecíficas,</w:t>
            </w:r>
            <w:r>
              <w:rPr>
                <w:spacing w:val="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servicios militar</w:t>
            </w:r>
            <w:proofErr w:type="gramEnd"/>
            <w:r>
              <w:rPr>
                <w:sz w:val="16"/>
              </w:rPr>
              <w:t xml:space="preserve"> y la disciplina o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disuasión para la reinserción no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tiene evidencia para 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disminución de los factores 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riesgo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integración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</w:p>
          <w:p w14:paraId="176C1D63" w14:textId="77777777" w:rsidR="00C63338" w:rsidRDefault="005A3E7C">
            <w:pPr>
              <w:pStyle w:val="TableParagraph"/>
              <w:spacing w:line="162" w:lineRule="exact"/>
              <w:ind w:left="112" w:right="104"/>
              <w:jc w:val="center"/>
              <w:rPr>
                <w:sz w:val="16"/>
              </w:rPr>
            </w:pPr>
            <w:r>
              <w:rPr>
                <w:sz w:val="16"/>
              </w:rPr>
              <w:t>comunidad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(Redondo,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2008).</w:t>
            </w:r>
          </w:p>
        </w:tc>
        <w:tc>
          <w:tcPr>
            <w:tcW w:w="568" w:type="dxa"/>
          </w:tcPr>
          <w:p w14:paraId="29B02B52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67A9FC9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950C84D" w14:textId="77777777" w:rsidR="00C63338" w:rsidRDefault="00C63338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B20E31F" w14:textId="77777777" w:rsidR="00C63338" w:rsidRDefault="005A3E7C"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566" w:type="dxa"/>
          </w:tcPr>
          <w:p w14:paraId="37B62276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154C8A1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CA1B86F" w14:textId="77777777" w:rsidR="00C63338" w:rsidRDefault="00C63338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32D3C0A" w14:textId="77777777" w:rsidR="00C63338" w:rsidRDefault="005A3E7C"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8" w:type="dxa"/>
          </w:tcPr>
          <w:p w14:paraId="69650A92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453730E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071CF21" w14:textId="77777777" w:rsidR="00C63338" w:rsidRDefault="00C63338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924062B" w14:textId="77777777" w:rsidR="00C63338" w:rsidRDefault="005A3E7C"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1" w:type="dxa"/>
          </w:tcPr>
          <w:p w14:paraId="560D9016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15D8E7B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D2FF380" w14:textId="77777777" w:rsidR="00C63338" w:rsidRDefault="00C63338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39D6825" w14:textId="77777777" w:rsidR="00C63338" w:rsidRDefault="005A3E7C"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08" w:type="dxa"/>
          </w:tcPr>
          <w:p w14:paraId="18B10379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9DEFCFE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A9C736A" w14:textId="77777777" w:rsidR="00C63338" w:rsidRDefault="00C63338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F048CDD" w14:textId="77777777" w:rsidR="00C63338" w:rsidRDefault="005A3E7C">
            <w:pPr>
              <w:pStyle w:val="TableParagraph"/>
              <w:ind w:left="309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274" w:type="dxa"/>
          </w:tcPr>
          <w:p w14:paraId="2C9CCE95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6ADEADF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9181E17" w14:textId="77777777" w:rsidR="00C63338" w:rsidRDefault="00C63338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D473139" w14:textId="77777777" w:rsidR="00C63338" w:rsidRDefault="005A3E7C">
            <w:pPr>
              <w:pStyle w:val="TableParagraph"/>
              <w:ind w:left="518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  <w:tr w:rsidR="00C63338" w14:paraId="10F23B4F" w14:textId="77777777">
        <w:trPr>
          <w:trHeight w:val="2392"/>
        </w:trPr>
        <w:tc>
          <w:tcPr>
            <w:tcW w:w="1560" w:type="dxa"/>
            <w:vMerge/>
            <w:tcBorders>
              <w:top w:val="nil"/>
            </w:tcBorders>
          </w:tcPr>
          <w:p w14:paraId="36847F8E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</w:tcPr>
          <w:p w14:paraId="141E33F2" w14:textId="77777777" w:rsidR="00C63338" w:rsidRDefault="00C63338">
            <w:pPr>
              <w:pStyle w:val="TableParagraph"/>
              <w:spacing w:before="1"/>
              <w:rPr>
                <w:rFonts w:ascii="Arial"/>
                <w:b/>
                <w:sz w:val="16"/>
              </w:rPr>
            </w:pPr>
          </w:p>
          <w:p w14:paraId="65BB77B8" w14:textId="77777777" w:rsidR="00C63338" w:rsidRDefault="005A3E7C">
            <w:pPr>
              <w:pStyle w:val="TableParagraph"/>
              <w:ind w:left="122" w:right="111" w:hanging="2"/>
              <w:jc w:val="center"/>
              <w:rPr>
                <w:sz w:val="16"/>
              </w:rPr>
            </w:pPr>
            <w:r>
              <w:rPr>
                <w:sz w:val="16"/>
              </w:rPr>
              <w:t>Establecer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red de programas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 servicios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comunitarios para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la reinserción 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ACLP conformado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por instituciones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públicas, privadas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para articular los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procesos 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reinserción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social</w:t>
            </w:r>
          </w:p>
        </w:tc>
        <w:tc>
          <w:tcPr>
            <w:tcW w:w="2551" w:type="dxa"/>
          </w:tcPr>
          <w:p w14:paraId="63ECBF82" w14:textId="77777777" w:rsidR="00C63338" w:rsidRDefault="005A3E7C">
            <w:pPr>
              <w:pStyle w:val="TableParagraph"/>
              <w:spacing w:before="1"/>
              <w:ind w:left="110" w:right="96" w:hanging="7"/>
              <w:jc w:val="center"/>
              <w:rPr>
                <w:sz w:val="16"/>
              </w:rPr>
            </w:pPr>
            <w:r>
              <w:rPr>
                <w:sz w:val="16"/>
              </w:rPr>
              <w:t>Las redes locales de entidades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privadas y públicas dirigidas 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apoyo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Centros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Juveniles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 la Línea de Acción en Justicia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Juvenil restaurativa forman parte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de la estrategia fundamental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para la reintegración a 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comunidad por parte del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adolescente, siendo evidencia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clave en las estrategias 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reinserción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nivel regional.</w:t>
            </w:r>
          </w:p>
        </w:tc>
        <w:tc>
          <w:tcPr>
            <w:tcW w:w="568" w:type="dxa"/>
          </w:tcPr>
          <w:p w14:paraId="0C7BCD20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478F183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ED5DA80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D2C24E8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190D245" w14:textId="77777777" w:rsidR="00C63338" w:rsidRDefault="00C63338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2BDF4974" w14:textId="77777777" w:rsidR="00C63338" w:rsidRDefault="005A3E7C"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566" w:type="dxa"/>
          </w:tcPr>
          <w:p w14:paraId="3011BD50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39860B2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7C25873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5C83CC8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DD0B6C6" w14:textId="77777777" w:rsidR="00C63338" w:rsidRDefault="00C63338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6B0095FB" w14:textId="77777777" w:rsidR="00C63338" w:rsidRDefault="005A3E7C"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08" w:type="dxa"/>
          </w:tcPr>
          <w:p w14:paraId="1086A60A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89C77D2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5AD70E1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9D04D6B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736C801" w14:textId="77777777" w:rsidR="00C63338" w:rsidRDefault="00C63338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4BA3A8CD" w14:textId="77777777" w:rsidR="00C63338" w:rsidRDefault="005A3E7C"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11" w:type="dxa"/>
          </w:tcPr>
          <w:p w14:paraId="608FA387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18150D5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906A63D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F24481A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DEEFFDC" w14:textId="77777777" w:rsidR="00C63338" w:rsidRDefault="00C63338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34DA82D9" w14:textId="77777777" w:rsidR="00C63338" w:rsidRDefault="005A3E7C"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08" w:type="dxa"/>
          </w:tcPr>
          <w:p w14:paraId="3DDA9633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5C0F46E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66DC187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BA64045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3FC63F1" w14:textId="77777777" w:rsidR="00C63338" w:rsidRDefault="00C63338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4492FC54" w14:textId="77777777" w:rsidR="00C63338" w:rsidRDefault="005A3E7C">
            <w:pPr>
              <w:pStyle w:val="TableParagraph"/>
              <w:ind w:left="263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1274" w:type="dxa"/>
          </w:tcPr>
          <w:p w14:paraId="55E6EBF2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6F67D0E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9284946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98FA4F8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6B8B42E" w14:textId="77777777" w:rsidR="00C63338" w:rsidRDefault="00C63338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36E52CBE" w14:textId="77777777" w:rsidR="00C63338" w:rsidRDefault="005A3E7C">
            <w:pPr>
              <w:pStyle w:val="TableParagraph"/>
              <w:ind w:left="563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</w:tr>
      <w:tr w:rsidR="00C63338" w14:paraId="3C4909C1" w14:textId="77777777">
        <w:trPr>
          <w:trHeight w:val="1656"/>
        </w:trPr>
        <w:tc>
          <w:tcPr>
            <w:tcW w:w="1560" w:type="dxa"/>
            <w:vMerge/>
            <w:tcBorders>
              <w:top w:val="nil"/>
            </w:tcBorders>
          </w:tcPr>
          <w:p w14:paraId="37DA07B6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</w:tcPr>
          <w:p w14:paraId="4266ABEE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7DEA8FE" w14:textId="77777777" w:rsidR="00C63338" w:rsidRDefault="005A3E7C">
            <w:pPr>
              <w:pStyle w:val="TableParagraph"/>
              <w:spacing w:before="161"/>
              <w:ind w:left="122" w:right="113"/>
              <w:jc w:val="center"/>
              <w:rPr>
                <w:sz w:val="16"/>
              </w:rPr>
            </w:pPr>
            <w:r>
              <w:rPr>
                <w:sz w:val="16"/>
              </w:rPr>
              <w:t>Programas de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intervención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basados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comunidades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terapéuticas</w:t>
            </w:r>
          </w:p>
        </w:tc>
        <w:tc>
          <w:tcPr>
            <w:tcW w:w="2551" w:type="dxa"/>
          </w:tcPr>
          <w:p w14:paraId="340608D1" w14:textId="77777777" w:rsidR="00C63338" w:rsidRDefault="005A3E7C">
            <w:pPr>
              <w:pStyle w:val="TableParagraph"/>
              <w:spacing w:before="1"/>
              <w:ind w:left="127" w:right="115" w:hanging="2"/>
              <w:jc w:val="center"/>
              <w:rPr>
                <w:sz w:val="16"/>
              </w:rPr>
            </w:pPr>
            <w:r>
              <w:rPr>
                <w:sz w:val="16"/>
              </w:rPr>
              <w:t>Las intervenciones basadas 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contextos no naturales o 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residencia específicas donde se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brindan intervenciones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centrados en aspectos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psicopatológicos no brindan una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contribución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significativa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</w:p>
          <w:p w14:paraId="668D0D2B" w14:textId="77777777" w:rsidR="00C63338" w:rsidRDefault="005A3E7C">
            <w:pPr>
              <w:pStyle w:val="TableParagraph"/>
              <w:spacing w:line="182" w:lineRule="exact"/>
              <w:ind w:left="232" w:right="221"/>
              <w:jc w:val="center"/>
              <w:rPr>
                <w:sz w:val="16"/>
              </w:rPr>
            </w:pPr>
            <w:r>
              <w:rPr>
                <w:sz w:val="16"/>
              </w:rPr>
              <w:t>reinserción social (Sánchez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Meca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Redondo,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2002)</w:t>
            </w:r>
          </w:p>
        </w:tc>
        <w:tc>
          <w:tcPr>
            <w:tcW w:w="568" w:type="dxa"/>
          </w:tcPr>
          <w:p w14:paraId="4C3F2341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D385F63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6B02C95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FAB453F" w14:textId="77777777" w:rsidR="00C63338" w:rsidRDefault="005A3E7C">
            <w:pPr>
              <w:pStyle w:val="TableParagraph"/>
              <w:spacing w:before="117"/>
              <w:ind w:left="8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566" w:type="dxa"/>
          </w:tcPr>
          <w:p w14:paraId="388C31B1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55B28CB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538D740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0A6947B" w14:textId="77777777" w:rsidR="00C63338" w:rsidRDefault="005A3E7C">
            <w:pPr>
              <w:pStyle w:val="TableParagraph"/>
              <w:spacing w:before="117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8" w:type="dxa"/>
          </w:tcPr>
          <w:p w14:paraId="019B118C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4FCD9B0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33806C2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768334D" w14:textId="77777777" w:rsidR="00C63338" w:rsidRDefault="005A3E7C">
            <w:pPr>
              <w:pStyle w:val="TableParagraph"/>
              <w:spacing w:before="117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1" w:type="dxa"/>
          </w:tcPr>
          <w:p w14:paraId="73850C01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22A6618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F9B7791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A46CF24" w14:textId="77777777" w:rsidR="00C63338" w:rsidRDefault="005A3E7C">
            <w:pPr>
              <w:pStyle w:val="TableParagraph"/>
              <w:spacing w:before="117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08" w:type="dxa"/>
          </w:tcPr>
          <w:p w14:paraId="19856D46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EBDDE10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4FCD82A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2FDA09F" w14:textId="77777777" w:rsidR="00C63338" w:rsidRDefault="005A3E7C">
            <w:pPr>
              <w:pStyle w:val="TableParagraph"/>
              <w:spacing w:before="117"/>
              <w:ind w:left="309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274" w:type="dxa"/>
          </w:tcPr>
          <w:p w14:paraId="4707B3AD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D84CB5E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A7A8E9E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ABE2974" w14:textId="77777777" w:rsidR="00C63338" w:rsidRDefault="005A3E7C">
            <w:pPr>
              <w:pStyle w:val="TableParagraph"/>
              <w:spacing w:before="117"/>
              <w:ind w:left="518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  <w:tr w:rsidR="00C63338" w14:paraId="1294A3F1" w14:textId="77777777">
        <w:trPr>
          <w:trHeight w:val="1657"/>
        </w:trPr>
        <w:tc>
          <w:tcPr>
            <w:tcW w:w="1560" w:type="dxa"/>
            <w:vMerge/>
            <w:tcBorders>
              <w:top w:val="nil"/>
            </w:tcBorders>
          </w:tcPr>
          <w:p w14:paraId="5907F6F2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</w:tcPr>
          <w:p w14:paraId="219986D8" w14:textId="77777777" w:rsidR="00C63338" w:rsidRDefault="00C63338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9D6D9A6" w14:textId="77777777" w:rsidR="00C63338" w:rsidRDefault="005A3E7C">
            <w:pPr>
              <w:pStyle w:val="TableParagraph"/>
              <w:spacing w:before="1"/>
              <w:ind w:left="132" w:right="124" w:hanging="1"/>
              <w:jc w:val="center"/>
              <w:rPr>
                <w:sz w:val="16"/>
              </w:rPr>
            </w:pPr>
            <w:r>
              <w:rPr>
                <w:sz w:val="16"/>
              </w:rPr>
              <w:t>Implementar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programa para 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inclusión laboral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mediante vínculos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con el sector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privado</w:t>
            </w:r>
          </w:p>
        </w:tc>
        <w:tc>
          <w:tcPr>
            <w:tcW w:w="2551" w:type="dxa"/>
          </w:tcPr>
          <w:p w14:paraId="62686C3A" w14:textId="77777777" w:rsidR="00C63338" w:rsidRDefault="005A3E7C">
            <w:pPr>
              <w:pStyle w:val="TableParagraph"/>
              <w:spacing w:before="1"/>
              <w:ind w:left="110" w:right="98"/>
              <w:jc w:val="center"/>
              <w:rPr>
                <w:sz w:val="16"/>
              </w:rPr>
            </w:pPr>
            <w:r>
              <w:rPr>
                <w:sz w:val="16"/>
              </w:rPr>
              <w:t>Debido a que la gran mayoría de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adolescente reinsertados ha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cumplido la mayoría de edad 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incremento de oportunidades de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trabajo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puede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contribuir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forma óptima en su reinserción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social.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Así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mismo, es</w:t>
            </w:r>
          </w:p>
          <w:p w14:paraId="5B0CCC61" w14:textId="77777777" w:rsidR="00C63338" w:rsidRDefault="005A3E7C">
            <w:pPr>
              <w:pStyle w:val="TableParagraph"/>
              <w:spacing w:line="182" w:lineRule="exact"/>
              <w:ind w:left="180" w:right="168" w:hanging="3"/>
              <w:jc w:val="center"/>
              <w:rPr>
                <w:sz w:val="16"/>
              </w:rPr>
            </w:pPr>
            <w:r>
              <w:rPr>
                <w:sz w:val="16"/>
              </w:rPr>
              <w:t>fundamental para 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sostenibilidad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reinserción</w:t>
            </w:r>
          </w:p>
        </w:tc>
        <w:tc>
          <w:tcPr>
            <w:tcW w:w="568" w:type="dxa"/>
          </w:tcPr>
          <w:p w14:paraId="150980E1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8A1F0D6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7A104F3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747DBDC" w14:textId="77777777" w:rsidR="00C63338" w:rsidRDefault="005A3E7C">
            <w:pPr>
              <w:pStyle w:val="TableParagraph"/>
              <w:spacing w:before="116"/>
              <w:ind w:left="8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566" w:type="dxa"/>
          </w:tcPr>
          <w:p w14:paraId="0ACA4AE3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DA79047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056B4E7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966FC33" w14:textId="77777777" w:rsidR="00C63338" w:rsidRDefault="005A3E7C">
            <w:pPr>
              <w:pStyle w:val="TableParagraph"/>
              <w:spacing w:before="116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08" w:type="dxa"/>
          </w:tcPr>
          <w:p w14:paraId="0EE61B27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CAC6CDA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DD8BE2F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F050CDB" w14:textId="77777777" w:rsidR="00C63338" w:rsidRDefault="005A3E7C">
            <w:pPr>
              <w:pStyle w:val="TableParagraph"/>
              <w:spacing w:before="116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11" w:type="dxa"/>
          </w:tcPr>
          <w:p w14:paraId="6FCB0A18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B4F2112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5B48E2D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ABF17A1" w14:textId="77777777" w:rsidR="00C63338" w:rsidRDefault="005A3E7C">
            <w:pPr>
              <w:pStyle w:val="TableParagraph"/>
              <w:spacing w:before="116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08" w:type="dxa"/>
          </w:tcPr>
          <w:p w14:paraId="0FFA800A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80EBF8D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8D73561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32783B5" w14:textId="77777777" w:rsidR="00C63338" w:rsidRDefault="005A3E7C">
            <w:pPr>
              <w:pStyle w:val="TableParagraph"/>
              <w:spacing w:before="116"/>
              <w:ind w:left="263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1274" w:type="dxa"/>
          </w:tcPr>
          <w:p w14:paraId="5DF49CCE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C3073D0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9D7B865" w14:textId="77777777" w:rsidR="00C63338" w:rsidRDefault="00C6333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3C9DF9F" w14:textId="77777777" w:rsidR="00C63338" w:rsidRDefault="005A3E7C">
            <w:pPr>
              <w:pStyle w:val="TableParagraph"/>
              <w:spacing w:before="116"/>
              <w:ind w:left="563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</w:tr>
    </w:tbl>
    <w:p w14:paraId="6B620B79" w14:textId="77777777" w:rsidR="00C63338" w:rsidRDefault="00C63338">
      <w:pPr>
        <w:rPr>
          <w:sz w:val="16"/>
        </w:rPr>
        <w:sectPr w:rsidR="00C63338">
          <w:pgSz w:w="11910" w:h="16840"/>
          <w:pgMar w:top="1660" w:right="360" w:bottom="1180" w:left="1020" w:header="440" w:footer="998" w:gutter="0"/>
          <w:cols w:space="720"/>
        </w:sectPr>
      </w:pPr>
    </w:p>
    <w:p w14:paraId="2B5F0044" w14:textId="77777777" w:rsidR="00C63338" w:rsidRDefault="00C63338">
      <w:pPr>
        <w:pStyle w:val="Textoindependiente"/>
        <w:spacing w:before="6"/>
        <w:rPr>
          <w:rFonts w:ascii="Arial"/>
          <w:b/>
          <w:sz w:val="9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558"/>
        <w:gridCol w:w="2551"/>
        <w:gridCol w:w="568"/>
        <w:gridCol w:w="566"/>
        <w:gridCol w:w="708"/>
        <w:gridCol w:w="711"/>
        <w:gridCol w:w="708"/>
        <w:gridCol w:w="1274"/>
      </w:tblGrid>
      <w:tr w:rsidR="00C63338" w14:paraId="623A331B" w14:textId="77777777">
        <w:trPr>
          <w:trHeight w:val="736"/>
        </w:trPr>
        <w:tc>
          <w:tcPr>
            <w:tcW w:w="1560" w:type="dxa"/>
          </w:tcPr>
          <w:p w14:paraId="769A0C56" w14:textId="77777777" w:rsidR="00C63338" w:rsidRDefault="00C633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0ED84511" w14:textId="77777777" w:rsidR="00C63338" w:rsidRDefault="00C633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</w:tcPr>
          <w:p w14:paraId="19DE608A" w14:textId="77777777" w:rsidR="00C63338" w:rsidRDefault="005A3E7C">
            <w:pPr>
              <w:pStyle w:val="TableParagraph"/>
              <w:spacing w:before="1"/>
              <w:ind w:left="113" w:right="104"/>
              <w:jc w:val="center"/>
              <w:rPr>
                <w:sz w:val="16"/>
              </w:rPr>
            </w:pPr>
            <w:r>
              <w:rPr>
                <w:sz w:val="16"/>
              </w:rPr>
              <w:t>social, de modo que la inclusión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educativa y laboral puedan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garantizar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reincidencia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</w:p>
          <w:p w14:paraId="032A4CED" w14:textId="77777777" w:rsidR="00C63338" w:rsidRDefault="005A3E7C">
            <w:pPr>
              <w:pStyle w:val="TableParagraph"/>
              <w:spacing w:line="163" w:lineRule="exact"/>
              <w:ind w:left="113" w:right="104"/>
              <w:jc w:val="center"/>
              <w:rPr>
                <w:sz w:val="16"/>
              </w:rPr>
            </w:pPr>
            <w:r>
              <w:rPr>
                <w:sz w:val="16"/>
              </w:rPr>
              <w:t>adolescente.</w:t>
            </w:r>
          </w:p>
        </w:tc>
        <w:tc>
          <w:tcPr>
            <w:tcW w:w="568" w:type="dxa"/>
          </w:tcPr>
          <w:p w14:paraId="08D5DBD2" w14:textId="77777777" w:rsidR="00C63338" w:rsidRDefault="00C633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0F5EB1DB" w14:textId="77777777" w:rsidR="00C63338" w:rsidRDefault="00C633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ED9C942" w14:textId="77777777" w:rsidR="00C63338" w:rsidRDefault="00C633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40AC819" w14:textId="77777777" w:rsidR="00C63338" w:rsidRDefault="00C633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CAB4471" w14:textId="77777777" w:rsidR="00C63338" w:rsidRDefault="00C633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16D8955" w14:textId="77777777" w:rsidR="00C63338" w:rsidRDefault="00C6333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DC7799C" w14:textId="77777777" w:rsidR="00C63338" w:rsidRDefault="005A3E7C">
      <w:pPr>
        <w:spacing w:before="1"/>
        <w:ind w:left="254"/>
        <w:rPr>
          <w:rFonts w:ascii="Arial"/>
          <w:b/>
          <w:sz w:val="16"/>
        </w:rPr>
      </w:pPr>
      <w:r>
        <w:rPr>
          <w:rFonts w:ascii="Arial"/>
          <w:b/>
          <w:sz w:val="16"/>
        </w:rPr>
        <w:t>Leyenda:</w:t>
      </w:r>
    </w:p>
    <w:p w14:paraId="18914312" w14:textId="77777777" w:rsidR="00C63338" w:rsidRDefault="005A3E7C">
      <w:pPr>
        <w:spacing w:before="15" w:line="259" w:lineRule="auto"/>
        <w:ind w:left="254" w:right="9411"/>
        <w:rPr>
          <w:sz w:val="16"/>
        </w:rPr>
      </w:pPr>
      <w:r>
        <w:rPr>
          <w:sz w:val="16"/>
        </w:rPr>
        <w:t>Pol: Política</w:t>
      </w:r>
      <w:r>
        <w:rPr>
          <w:spacing w:val="-42"/>
          <w:sz w:val="16"/>
        </w:rPr>
        <w:t xml:space="preserve"> </w:t>
      </w:r>
      <w:proofErr w:type="spellStart"/>
      <w:r>
        <w:rPr>
          <w:sz w:val="16"/>
        </w:rPr>
        <w:t>Soc</w:t>
      </w:r>
      <w:proofErr w:type="spellEnd"/>
      <w:r>
        <w:rPr>
          <w:sz w:val="16"/>
        </w:rPr>
        <w:t>:</w:t>
      </w:r>
      <w:r>
        <w:rPr>
          <w:spacing w:val="-3"/>
          <w:sz w:val="16"/>
        </w:rPr>
        <w:t xml:space="preserve"> </w:t>
      </w:r>
      <w:r>
        <w:rPr>
          <w:sz w:val="16"/>
        </w:rPr>
        <w:t>Social</w:t>
      </w:r>
    </w:p>
    <w:p w14:paraId="17C6C483" w14:textId="77777777" w:rsidR="00C63338" w:rsidRDefault="005A3E7C">
      <w:pPr>
        <w:spacing w:line="259" w:lineRule="auto"/>
        <w:ind w:left="254" w:right="8833"/>
        <w:rPr>
          <w:sz w:val="16"/>
        </w:rPr>
      </w:pPr>
      <w:proofErr w:type="spellStart"/>
      <w:r>
        <w:rPr>
          <w:sz w:val="16"/>
        </w:rPr>
        <w:t>Adm</w:t>
      </w:r>
      <w:proofErr w:type="spellEnd"/>
      <w:r>
        <w:rPr>
          <w:sz w:val="16"/>
        </w:rPr>
        <w:t>: Administrativa</w:t>
      </w:r>
      <w:r>
        <w:rPr>
          <w:spacing w:val="-42"/>
          <w:sz w:val="16"/>
        </w:rPr>
        <w:t xml:space="preserve"> </w:t>
      </w:r>
      <w:proofErr w:type="spellStart"/>
      <w:r>
        <w:rPr>
          <w:sz w:val="16"/>
        </w:rPr>
        <w:t>Efec</w:t>
      </w:r>
      <w:proofErr w:type="spellEnd"/>
      <w:r>
        <w:rPr>
          <w:sz w:val="16"/>
        </w:rPr>
        <w:t>:</w:t>
      </w:r>
      <w:r>
        <w:rPr>
          <w:spacing w:val="-3"/>
          <w:sz w:val="16"/>
        </w:rPr>
        <w:t xml:space="preserve"> </w:t>
      </w:r>
      <w:r>
        <w:rPr>
          <w:sz w:val="16"/>
        </w:rPr>
        <w:t>Efectividad</w:t>
      </w:r>
    </w:p>
    <w:p w14:paraId="3F6D8731" w14:textId="77777777" w:rsidR="00C63338" w:rsidRDefault="005A3E7C">
      <w:pPr>
        <w:spacing w:line="259" w:lineRule="auto"/>
        <w:ind w:left="254" w:right="1339"/>
        <w:rPr>
          <w:sz w:val="16"/>
        </w:rPr>
      </w:pPr>
      <w:r>
        <w:rPr>
          <w:sz w:val="16"/>
        </w:rPr>
        <w:t>*Escala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1</w:t>
      </w:r>
      <w:r>
        <w:rPr>
          <w:spacing w:val="-7"/>
          <w:sz w:val="16"/>
        </w:rPr>
        <w:t xml:space="preserve"> </w:t>
      </w:r>
      <w:r>
        <w:rPr>
          <w:sz w:val="16"/>
        </w:rPr>
        <w:t>al</w:t>
      </w:r>
      <w:r>
        <w:rPr>
          <w:spacing w:val="-5"/>
          <w:sz w:val="16"/>
        </w:rPr>
        <w:t xml:space="preserve"> </w:t>
      </w:r>
      <w:r>
        <w:rPr>
          <w:sz w:val="16"/>
        </w:rPr>
        <w:t>5</w:t>
      </w:r>
      <w:r>
        <w:rPr>
          <w:spacing w:val="-7"/>
          <w:sz w:val="16"/>
        </w:rPr>
        <w:t xml:space="preserve"> </w:t>
      </w:r>
      <w:r>
        <w:rPr>
          <w:sz w:val="16"/>
        </w:rPr>
        <w:t>para</w:t>
      </w:r>
      <w:r>
        <w:rPr>
          <w:spacing w:val="-6"/>
          <w:sz w:val="16"/>
        </w:rPr>
        <w:t xml:space="preserve"> </w:t>
      </w:r>
      <w:r>
        <w:rPr>
          <w:sz w:val="16"/>
        </w:rPr>
        <w:t>la</w:t>
      </w:r>
      <w:r>
        <w:rPr>
          <w:spacing w:val="-6"/>
          <w:sz w:val="16"/>
        </w:rPr>
        <w:t xml:space="preserve"> </w:t>
      </w:r>
      <w:r>
        <w:rPr>
          <w:sz w:val="16"/>
        </w:rPr>
        <w:t>viabilidad</w:t>
      </w:r>
      <w:r>
        <w:rPr>
          <w:spacing w:val="-6"/>
          <w:sz w:val="16"/>
        </w:rPr>
        <w:t xml:space="preserve"> </w:t>
      </w:r>
      <w:r>
        <w:rPr>
          <w:sz w:val="16"/>
        </w:rPr>
        <w:t>y</w:t>
      </w:r>
      <w:r>
        <w:rPr>
          <w:spacing w:val="-6"/>
          <w:sz w:val="16"/>
        </w:rPr>
        <w:t xml:space="preserve"> </w:t>
      </w:r>
      <w:r>
        <w:rPr>
          <w:sz w:val="16"/>
        </w:rPr>
        <w:t>efectividad</w:t>
      </w:r>
      <w:r>
        <w:rPr>
          <w:spacing w:val="-7"/>
          <w:sz w:val="16"/>
        </w:rPr>
        <w:t xml:space="preserve"> </w:t>
      </w:r>
      <w:r>
        <w:rPr>
          <w:sz w:val="16"/>
        </w:rPr>
        <w:t>conforme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7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Guía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Políticas</w:t>
      </w:r>
      <w:r>
        <w:rPr>
          <w:spacing w:val="-4"/>
          <w:sz w:val="16"/>
        </w:rPr>
        <w:t xml:space="preserve"> </w:t>
      </w:r>
      <w:r>
        <w:rPr>
          <w:sz w:val="16"/>
        </w:rPr>
        <w:t>Nacionales,</w:t>
      </w:r>
      <w:r>
        <w:rPr>
          <w:spacing w:val="-5"/>
          <w:sz w:val="16"/>
        </w:rPr>
        <w:t xml:space="preserve"> </w:t>
      </w:r>
      <w:r>
        <w:rPr>
          <w:sz w:val="16"/>
        </w:rPr>
        <w:t>donde</w:t>
      </w:r>
      <w:r>
        <w:rPr>
          <w:spacing w:val="-6"/>
          <w:sz w:val="16"/>
        </w:rPr>
        <w:t xml:space="preserve"> </w:t>
      </w:r>
      <w:r>
        <w:rPr>
          <w:sz w:val="16"/>
        </w:rPr>
        <w:t>1</w:t>
      </w:r>
      <w:r>
        <w:rPr>
          <w:spacing w:val="-7"/>
          <w:sz w:val="16"/>
        </w:rPr>
        <w:t xml:space="preserve"> </w:t>
      </w:r>
      <w:r>
        <w:rPr>
          <w:sz w:val="16"/>
        </w:rPr>
        <w:t>represente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8"/>
          <w:sz w:val="16"/>
        </w:rPr>
        <w:t xml:space="preserve"> </w:t>
      </w:r>
      <w:r>
        <w:rPr>
          <w:sz w:val="16"/>
        </w:rPr>
        <w:t>menor</w:t>
      </w:r>
      <w:r>
        <w:rPr>
          <w:spacing w:val="-6"/>
          <w:sz w:val="16"/>
        </w:rPr>
        <w:t xml:space="preserve"> </w:t>
      </w:r>
      <w:r>
        <w:rPr>
          <w:sz w:val="16"/>
        </w:rPr>
        <w:t>nivel</w:t>
      </w:r>
      <w:r>
        <w:rPr>
          <w:spacing w:val="1"/>
          <w:sz w:val="16"/>
        </w:rPr>
        <w:t xml:space="preserve"> </w:t>
      </w:r>
      <w:r>
        <w:rPr>
          <w:sz w:val="16"/>
        </w:rPr>
        <w:t>y</w:t>
      </w:r>
      <w:r>
        <w:rPr>
          <w:spacing w:val="-2"/>
          <w:sz w:val="16"/>
        </w:rPr>
        <w:t xml:space="preserve"> </w:t>
      </w:r>
      <w:r>
        <w:rPr>
          <w:sz w:val="16"/>
        </w:rPr>
        <w:t>se incrementa</w:t>
      </w:r>
      <w:r>
        <w:rPr>
          <w:spacing w:val="-3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forma</w:t>
      </w:r>
      <w:r>
        <w:rPr>
          <w:spacing w:val="-1"/>
          <w:sz w:val="16"/>
        </w:rPr>
        <w:t xml:space="preserve"> </w:t>
      </w:r>
      <w:r>
        <w:rPr>
          <w:sz w:val="16"/>
        </w:rPr>
        <w:t>ascendente hasta llegar</w:t>
      </w:r>
      <w:r>
        <w:rPr>
          <w:spacing w:val="-1"/>
          <w:sz w:val="16"/>
        </w:rPr>
        <w:t xml:space="preserve"> </w:t>
      </w:r>
      <w:r>
        <w:rPr>
          <w:sz w:val="16"/>
        </w:rPr>
        <w:t>a 5</w:t>
      </w:r>
      <w:r>
        <w:rPr>
          <w:spacing w:val="-2"/>
          <w:sz w:val="16"/>
        </w:rPr>
        <w:t xml:space="preserve"> </w:t>
      </w:r>
      <w:r>
        <w:rPr>
          <w:sz w:val="16"/>
        </w:rPr>
        <w:t>como</w:t>
      </w:r>
      <w:r>
        <w:rPr>
          <w:spacing w:val="-3"/>
          <w:sz w:val="16"/>
        </w:rPr>
        <w:t xml:space="preserve"> </w:t>
      </w:r>
      <w:r>
        <w:rPr>
          <w:sz w:val="16"/>
        </w:rPr>
        <w:t>nivel</w:t>
      </w:r>
      <w:r>
        <w:rPr>
          <w:spacing w:val="-1"/>
          <w:sz w:val="16"/>
        </w:rPr>
        <w:t xml:space="preserve"> </w:t>
      </w:r>
      <w:r>
        <w:rPr>
          <w:sz w:val="16"/>
        </w:rPr>
        <w:t>máximo.</w:t>
      </w:r>
    </w:p>
    <w:p w14:paraId="67E84614" w14:textId="77777777" w:rsidR="00C63338" w:rsidRDefault="00C63338">
      <w:pPr>
        <w:spacing w:line="259" w:lineRule="auto"/>
        <w:rPr>
          <w:sz w:val="16"/>
        </w:rPr>
        <w:sectPr w:rsidR="00C63338">
          <w:pgSz w:w="11910" w:h="16840"/>
          <w:pgMar w:top="1660" w:right="360" w:bottom="1180" w:left="1020" w:header="440" w:footer="998" w:gutter="0"/>
          <w:cols w:space="720"/>
        </w:sectPr>
      </w:pPr>
    </w:p>
    <w:p w14:paraId="54D560F4" w14:textId="77777777" w:rsidR="00C63338" w:rsidRDefault="005A3E7C">
      <w:pPr>
        <w:pStyle w:val="Ttulo3"/>
        <w:spacing w:before="110"/>
        <w:ind w:right="1404"/>
        <w:jc w:val="center"/>
      </w:pPr>
      <w:r>
        <w:lastRenderedPageBreak/>
        <w:t>Anexo</w:t>
      </w:r>
      <w:r>
        <w:rPr>
          <w:spacing w:val="-2"/>
        </w:rPr>
        <w:t xml:space="preserve"> </w:t>
      </w:r>
      <w:r>
        <w:t>03:</w:t>
      </w:r>
      <w:r>
        <w:rPr>
          <w:spacing w:val="2"/>
        </w:rPr>
        <w:t xml:space="preserve"> </w:t>
      </w:r>
      <w:r>
        <w:t>Análisis</w:t>
      </w:r>
      <w:r>
        <w:rPr>
          <w:spacing w:val="-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costos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beneficios</w:t>
      </w:r>
    </w:p>
    <w:p w14:paraId="18F55BDE" w14:textId="77777777" w:rsidR="00C63338" w:rsidRDefault="005A3E7C">
      <w:pPr>
        <w:spacing w:before="181" w:line="264" w:lineRule="exact"/>
        <w:ind w:left="821"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>Alternativas</w:t>
      </w:r>
      <w:r>
        <w:rPr>
          <w:rFonts w:ascii="Arial" w:hAnsi="Arial"/>
          <w:b/>
          <w:spacing w:val="-4"/>
          <w:sz w:val="23"/>
        </w:rPr>
        <w:t xml:space="preserve"> </w:t>
      </w:r>
      <w:r>
        <w:rPr>
          <w:rFonts w:ascii="Arial" w:hAnsi="Arial"/>
          <w:b/>
          <w:sz w:val="23"/>
        </w:rPr>
        <w:t>de</w:t>
      </w:r>
      <w:r>
        <w:rPr>
          <w:rFonts w:ascii="Arial" w:hAnsi="Arial"/>
          <w:b/>
          <w:spacing w:val="-3"/>
          <w:sz w:val="23"/>
        </w:rPr>
        <w:t xml:space="preserve"> </w:t>
      </w:r>
      <w:r>
        <w:rPr>
          <w:rFonts w:ascii="Arial" w:hAnsi="Arial"/>
          <w:b/>
          <w:sz w:val="23"/>
        </w:rPr>
        <w:t>solución</w:t>
      </w:r>
    </w:p>
    <w:p w14:paraId="17D2045B" w14:textId="77777777" w:rsidR="00C63338" w:rsidRDefault="005A3E7C">
      <w:pPr>
        <w:ind w:left="821" w:right="1335"/>
        <w:rPr>
          <w:sz w:val="23"/>
        </w:rPr>
      </w:pPr>
      <w:r>
        <w:rPr>
          <w:sz w:val="23"/>
        </w:rPr>
        <w:t>En</w:t>
      </w:r>
      <w:r>
        <w:rPr>
          <w:spacing w:val="43"/>
          <w:sz w:val="23"/>
        </w:rPr>
        <w:t xml:space="preserve"> </w:t>
      </w:r>
      <w:r>
        <w:rPr>
          <w:sz w:val="23"/>
        </w:rPr>
        <w:t>el</w:t>
      </w:r>
      <w:r>
        <w:rPr>
          <w:spacing w:val="43"/>
          <w:sz w:val="23"/>
        </w:rPr>
        <w:t xml:space="preserve"> </w:t>
      </w:r>
      <w:r>
        <w:rPr>
          <w:sz w:val="23"/>
        </w:rPr>
        <w:t>siguiente</w:t>
      </w:r>
      <w:r>
        <w:rPr>
          <w:spacing w:val="43"/>
          <w:sz w:val="23"/>
        </w:rPr>
        <w:t xml:space="preserve"> </w:t>
      </w:r>
      <w:r>
        <w:rPr>
          <w:sz w:val="23"/>
        </w:rPr>
        <w:t>cuadro</w:t>
      </w:r>
      <w:r>
        <w:rPr>
          <w:spacing w:val="46"/>
          <w:sz w:val="23"/>
        </w:rPr>
        <w:t xml:space="preserve"> </w:t>
      </w:r>
      <w:r>
        <w:rPr>
          <w:sz w:val="23"/>
        </w:rPr>
        <w:t>se</w:t>
      </w:r>
      <w:r>
        <w:rPr>
          <w:spacing w:val="43"/>
          <w:sz w:val="23"/>
        </w:rPr>
        <w:t xml:space="preserve"> </w:t>
      </w:r>
      <w:r>
        <w:rPr>
          <w:sz w:val="23"/>
        </w:rPr>
        <w:t>resumen</w:t>
      </w:r>
      <w:r>
        <w:rPr>
          <w:spacing w:val="43"/>
          <w:sz w:val="23"/>
        </w:rPr>
        <w:t xml:space="preserve"> </w:t>
      </w:r>
      <w:r>
        <w:rPr>
          <w:sz w:val="23"/>
        </w:rPr>
        <w:t>las</w:t>
      </w:r>
      <w:r>
        <w:rPr>
          <w:spacing w:val="45"/>
          <w:sz w:val="23"/>
        </w:rPr>
        <w:t xml:space="preserve"> </w:t>
      </w:r>
      <w:r>
        <w:rPr>
          <w:sz w:val="23"/>
        </w:rPr>
        <w:t>alternativas</w:t>
      </w:r>
      <w:r>
        <w:rPr>
          <w:spacing w:val="44"/>
          <w:sz w:val="23"/>
        </w:rPr>
        <w:t xml:space="preserve"> </w:t>
      </w:r>
      <w:r>
        <w:rPr>
          <w:sz w:val="23"/>
        </w:rPr>
        <w:t>de</w:t>
      </w:r>
      <w:r>
        <w:rPr>
          <w:spacing w:val="43"/>
          <w:sz w:val="23"/>
        </w:rPr>
        <w:t xml:space="preserve"> </w:t>
      </w:r>
      <w:r>
        <w:rPr>
          <w:sz w:val="23"/>
        </w:rPr>
        <w:t>solución</w:t>
      </w:r>
      <w:r>
        <w:rPr>
          <w:spacing w:val="43"/>
          <w:sz w:val="23"/>
        </w:rPr>
        <w:t xml:space="preserve"> </w:t>
      </w:r>
      <w:r>
        <w:rPr>
          <w:sz w:val="23"/>
        </w:rPr>
        <w:t>tomadas</w:t>
      </w:r>
      <w:r>
        <w:rPr>
          <w:spacing w:val="45"/>
          <w:sz w:val="23"/>
        </w:rPr>
        <w:t xml:space="preserve"> </w:t>
      </w:r>
      <w:r>
        <w:rPr>
          <w:sz w:val="23"/>
        </w:rPr>
        <w:t>en</w:t>
      </w:r>
      <w:r>
        <w:rPr>
          <w:spacing w:val="-61"/>
          <w:sz w:val="23"/>
        </w:rPr>
        <w:t xml:space="preserve"> </w:t>
      </w:r>
      <w:r>
        <w:rPr>
          <w:sz w:val="23"/>
        </w:rPr>
        <w:t>consideración</w:t>
      </w:r>
      <w:r>
        <w:rPr>
          <w:spacing w:val="-2"/>
          <w:sz w:val="23"/>
        </w:rPr>
        <w:t xml:space="preserve"> </w:t>
      </w:r>
      <w:r>
        <w:rPr>
          <w:sz w:val="23"/>
        </w:rPr>
        <w:t>para</w:t>
      </w:r>
      <w:r>
        <w:rPr>
          <w:spacing w:val="-1"/>
          <w:sz w:val="23"/>
        </w:rPr>
        <w:t xml:space="preserve"> </w:t>
      </w:r>
      <w:r>
        <w:rPr>
          <w:sz w:val="23"/>
        </w:rPr>
        <w:t>la</w:t>
      </w:r>
      <w:r>
        <w:rPr>
          <w:spacing w:val="-1"/>
          <w:sz w:val="23"/>
        </w:rPr>
        <w:t xml:space="preserve"> </w:t>
      </w:r>
      <w:r>
        <w:rPr>
          <w:sz w:val="23"/>
        </w:rPr>
        <w:t>evaluación</w:t>
      </w:r>
      <w:r>
        <w:rPr>
          <w:spacing w:val="-1"/>
          <w:sz w:val="23"/>
        </w:rPr>
        <w:t xml:space="preserve"> </w:t>
      </w:r>
      <w:r>
        <w:rPr>
          <w:sz w:val="23"/>
        </w:rPr>
        <w:t>costo</w:t>
      </w:r>
      <w:r>
        <w:rPr>
          <w:spacing w:val="-1"/>
          <w:sz w:val="23"/>
        </w:rPr>
        <w:t xml:space="preserve"> </w:t>
      </w:r>
      <w:r>
        <w:rPr>
          <w:sz w:val="23"/>
        </w:rPr>
        <w:t>efectividad.</w:t>
      </w:r>
    </w:p>
    <w:p w14:paraId="6EFDCD14" w14:textId="77777777" w:rsidR="00C63338" w:rsidRDefault="00C63338">
      <w:pPr>
        <w:pStyle w:val="Textoindependiente"/>
        <w:spacing w:before="10"/>
        <w:rPr>
          <w:sz w:val="23"/>
        </w:rPr>
      </w:pPr>
    </w:p>
    <w:p w14:paraId="19B1770C" w14:textId="77777777" w:rsidR="00C63338" w:rsidRDefault="005A3E7C">
      <w:pPr>
        <w:ind w:left="746" w:right="1401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Cuadro </w:t>
      </w:r>
      <w:proofErr w:type="spellStart"/>
      <w:r>
        <w:rPr>
          <w:rFonts w:ascii="Arial" w:hAnsi="Arial"/>
          <w:b/>
        </w:rPr>
        <w:t>Nº</w:t>
      </w:r>
      <w:proofErr w:type="spellEnd"/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1</w:t>
      </w:r>
    </w:p>
    <w:p w14:paraId="4830C7B9" w14:textId="77777777" w:rsidR="00C63338" w:rsidRDefault="005A3E7C">
      <w:pPr>
        <w:pStyle w:val="Ttulo2"/>
        <w:spacing w:before="11"/>
        <w:ind w:right="1404"/>
        <w:jc w:val="center"/>
      </w:pPr>
      <w:r>
        <w:t>Resumen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alternativas</w:t>
      </w:r>
    </w:p>
    <w:tbl>
      <w:tblPr>
        <w:tblStyle w:val="TableNormal"/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2"/>
        <w:gridCol w:w="2982"/>
        <w:gridCol w:w="3387"/>
      </w:tblGrid>
      <w:tr w:rsidR="00C63338" w14:paraId="7519A4E0" w14:textId="77777777">
        <w:trPr>
          <w:trHeight w:val="554"/>
        </w:trPr>
        <w:tc>
          <w:tcPr>
            <w:tcW w:w="1822" w:type="dxa"/>
            <w:shd w:val="clear" w:color="auto" w:fill="5B9BD4"/>
          </w:tcPr>
          <w:p w14:paraId="126ADF2C" w14:textId="77777777" w:rsidR="00C63338" w:rsidRDefault="005A3E7C">
            <w:pPr>
              <w:pStyle w:val="TableParagraph"/>
              <w:spacing w:before="47"/>
              <w:ind w:left="580" w:right="563" w:firstLine="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Causa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directa</w:t>
            </w:r>
          </w:p>
        </w:tc>
        <w:tc>
          <w:tcPr>
            <w:tcW w:w="2982" w:type="dxa"/>
            <w:shd w:val="clear" w:color="auto" w:fill="5B9BD4"/>
          </w:tcPr>
          <w:p w14:paraId="29006218" w14:textId="77777777" w:rsidR="00C63338" w:rsidRDefault="005A3E7C">
            <w:pPr>
              <w:pStyle w:val="TableParagraph"/>
              <w:spacing w:before="162"/>
              <w:ind w:left="125" w:right="12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Alternativa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</w:t>
            </w:r>
          </w:p>
        </w:tc>
        <w:tc>
          <w:tcPr>
            <w:tcW w:w="3387" w:type="dxa"/>
            <w:shd w:val="clear" w:color="auto" w:fill="5B9BD4"/>
          </w:tcPr>
          <w:p w14:paraId="0EBFF4A9" w14:textId="77777777" w:rsidR="00C63338" w:rsidRDefault="005A3E7C">
            <w:pPr>
              <w:pStyle w:val="TableParagraph"/>
              <w:spacing w:before="162"/>
              <w:ind w:left="107" w:right="10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Alternativa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II</w:t>
            </w:r>
          </w:p>
        </w:tc>
      </w:tr>
      <w:tr w:rsidR="00C63338" w14:paraId="0BB4EDE4" w14:textId="77777777">
        <w:trPr>
          <w:trHeight w:val="233"/>
        </w:trPr>
        <w:tc>
          <w:tcPr>
            <w:tcW w:w="1822" w:type="dxa"/>
            <w:tcBorders>
              <w:bottom w:val="nil"/>
            </w:tcBorders>
          </w:tcPr>
          <w:p w14:paraId="73D70907" w14:textId="77777777" w:rsidR="00C63338" w:rsidRDefault="00C633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82" w:type="dxa"/>
            <w:tcBorders>
              <w:bottom w:val="nil"/>
            </w:tcBorders>
          </w:tcPr>
          <w:p w14:paraId="1B8241DD" w14:textId="77777777" w:rsidR="00C63338" w:rsidRDefault="005A3E7C">
            <w:pPr>
              <w:pStyle w:val="TableParagraph"/>
              <w:spacing w:line="213" w:lineRule="exact"/>
              <w:ind w:left="126" w:right="121"/>
              <w:jc w:val="center"/>
              <w:rPr>
                <w:sz w:val="20"/>
              </w:rPr>
            </w:pPr>
            <w:r>
              <w:rPr>
                <w:sz w:val="20"/>
              </w:rPr>
              <w:t>Programas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intervención</w:t>
            </w:r>
          </w:p>
        </w:tc>
        <w:tc>
          <w:tcPr>
            <w:tcW w:w="3387" w:type="dxa"/>
            <w:tcBorders>
              <w:bottom w:val="nil"/>
            </w:tcBorders>
          </w:tcPr>
          <w:p w14:paraId="6F25798C" w14:textId="77777777" w:rsidR="00C63338" w:rsidRDefault="005A3E7C">
            <w:pPr>
              <w:pStyle w:val="TableParagraph"/>
              <w:spacing w:line="213" w:lineRule="exact"/>
              <w:ind w:left="110" w:right="106"/>
              <w:jc w:val="center"/>
              <w:rPr>
                <w:sz w:val="20"/>
              </w:rPr>
            </w:pPr>
            <w:r>
              <w:rPr>
                <w:sz w:val="20"/>
              </w:rPr>
              <w:t>Programas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brindar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lecciones</w:t>
            </w:r>
          </w:p>
        </w:tc>
      </w:tr>
      <w:tr w:rsidR="00C63338" w14:paraId="4C02F677" w14:textId="77777777">
        <w:trPr>
          <w:trHeight w:val="230"/>
        </w:trPr>
        <w:tc>
          <w:tcPr>
            <w:tcW w:w="1822" w:type="dxa"/>
            <w:tcBorders>
              <w:top w:val="nil"/>
              <w:bottom w:val="nil"/>
            </w:tcBorders>
          </w:tcPr>
          <w:p w14:paraId="37170B63" w14:textId="77777777" w:rsidR="00C63338" w:rsidRDefault="00C633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82" w:type="dxa"/>
            <w:tcBorders>
              <w:top w:val="nil"/>
              <w:bottom w:val="nil"/>
            </w:tcBorders>
          </w:tcPr>
          <w:p w14:paraId="0A1C9A5A" w14:textId="77777777" w:rsidR="00C63338" w:rsidRDefault="005A3E7C">
            <w:pPr>
              <w:pStyle w:val="TableParagraph"/>
              <w:spacing w:line="210" w:lineRule="exact"/>
              <w:ind w:left="122" w:right="122"/>
              <w:jc w:val="center"/>
              <w:rPr>
                <w:sz w:val="20"/>
              </w:rPr>
            </w:pPr>
            <w:r>
              <w:rPr>
                <w:sz w:val="20"/>
              </w:rPr>
              <w:t>focalizados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instituciones</w:t>
            </w:r>
          </w:p>
        </w:tc>
        <w:tc>
          <w:tcPr>
            <w:tcW w:w="3387" w:type="dxa"/>
            <w:tcBorders>
              <w:top w:val="nil"/>
              <w:bottom w:val="nil"/>
            </w:tcBorders>
          </w:tcPr>
          <w:p w14:paraId="065A29D1" w14:textId="77777777" w:rsidR="00C63338" w:rsidRDefault="005A3E7C">
            <w:pPr>
              <w:pStyle w:val="TableParagraph"/>
              <w:spacing w:line="210" w:lineRule="exact"/>
              <w:ind w:left="112" w:right="106"/>
              <w:jc w:val="center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aula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violencia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</w:p>
        </w:tc>
      </w:tr>
      <w:tr w:rsidR="00C63338" w14:paraId="2E8C9046" w14:textId="77777777">
        <w:trPr>
          <w:trHeight w:val="227"/>
        </w:trPr>
        <w:tc>
          <w:tcPr>
            <w:tcW w:w="1822" w:type="dxa"/>
            <w:tcBorders>
              <w:top w:val="nil"/>
              <w:bottom w:val="nil"/>
            </w:tcBorders>
          </w:tcPr>
          <w:p w14:paraId="28B60E45" w14:textId="77777777" w:rsidR="00C63338" w:rsidRDefault="00C633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82" w:type="dxa"/>
            <w:tcBorders>
              <w:top w:val="nil"/>
            </w:tcBorders>
          </w:tcPr>
          <w:p w14:paraId="6B4E3B24" w14:textId="77777777" w:rsidR="00C63338" w:rsidRDefault="005A3E7C">
            <w:pPr>
              <w:pStyle w:val="TableParagraph"/>
              <w:spacing w:line="207" w:lineRule="exact"/>
              <w:ind w:left="123" w:right="122"/>
              <w:jc w:val="center"/>
              <w:rPr>
                <w:sz w:val="20"/>
              </w:rPr>
            </w:pPr>
            <w:r>
              <w:rPr>
                <w:sz w:val="20"/>
              </w:rPr>
              <w:t>educativas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riesgo.</w:t>
            </w:r>
          </w:p>
        </w:tc>
        <w:tc>
          <w:tcPr>
            <w:tcW w:w="3387" w:type="dxa"/>
            <w:tcBorders>
              <w:top w:val="nil"/>
            </w:tcBorders>
          </w:tcPr>
          <w:p w14:paraId="333FB842" w14:textId="77777777" w:rsidR="00C63338" w:rsidRDefault="005A3E7C">
            <w:pPr>
              <w:pStyle w:val="TableParagraph"/>
              <w:spacing w:line="207" w:lineRule="exact"/>
              <w:ind w:left="106" w:right="106"/>
              <w:jc w:val="center"/>
              <w:rPr>
                <w:sz w:val="20"/>
              </w:rPr>
            </w:pPr>
            <w:r>
              <w:rPr>
                <w:sz w:val="20"/>
              </w:rPr>
              <w:t>prevenir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abuso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escolar.</w:t>
            </w:r>
          </w:p>
        </w:tc>
      </w:tr>
      <w:tr w:rsidR="00C63338" w14:paraId="01837406" w14:textId="77777777">
        <w:trPr>
          <w:trHeight w:val="233"/>
        </w:trPr>
        <w:tc>
          <w:tcPr>
            <w:tcW w:w="1822" w:type="dxa"/>
            <w:tcBorders>
              <w:top w:val="nil"/>
              <w:bottom w:val="nil"/>
            </w:tcBorders>
          </w:tcPr>
          <w:p w14:paraId="61878E2A" w14:textId="77777777" w:rsidR="00C63338" w:rsidRDefault="00C633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82" w:type="dxa"/>
            <w:tcBorders>
              <w:bottom w:val="nil"/>
            </w:tcBorders>
          </w:tcPr>
          <w:p w14:paraId="2865DF10" w14:textId="77777777" w:rsidR="00C63338" w:rsidRDefault="005A3E7C">
            <w:pPr>
              <w:pStyle w:val="TableParagraph"/>
              <w:spacing w:line="214" w:lineRule="exact"/>
              <w:ind w:left="126" w:right="121"/>
              <w:jc w:val="center"/>
              <w:rPr>
                <w:sz w:val="20"/>
              </w:rPr>
            </w:pPr>
            <w:r>
              <w:rPr>
                <w:sz w:val="20"/>
              </w:rPr>
              <w:t>Programas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intervención</w:t>
            </w:r>
          </w:p>
        </w:tc>
        <w:tc>
          <w:tcPr>
            <w:tcW w:w="3387" w:type="dxa"/>
            <w:tcBorders>
              <w:bottom w:val="nil"/>
            </w:tcBorders>
          </w:tcPr>
          <w:p w14:paraId="672B41AD" w14:textId="77777777" w:rsidR="00C63338" w:rsidRDefault="005A3E7C">
            <w:pPr>
              <w:pStyle w:val="TableParagraph"/>
              <w:spacing w:line="214" w:lineRule="exact"/>
              <w:ind w:left="112" w:right="106"/>
              <w:jc w:val="center"/>
              <w:rPr>
                <w:sz w:val="20"/>
              </w:rPr>
            </w:pPr>
            <w:r>
              <w:rPr>
                <w:sz w:val="20"/>
              </w:rPr>
              <w:t>Programas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intervención</w:t>
            </w:r>
          </w:p>
        </w:tc>
      </w:tr>
      <w:tr w:rsidR="00C63338" w14:paraId="6FE14848" w14:textId="77777777">
        <w:trPr>
          <w:trHeight w:val="685"/>
        </w:trPr>
        <w:tc>
          <w:tcPr>
            <w:tcW w:w="1822" w:type="dxa"/>
            <w:vMerge w:val="restart"/>
            <w:tcBorders>
              <w:top w:val="nil"/>
              <w:bottom w:val="nil"/>
            </w:tcBorders>
          </w:tcPr>
          <w:p w14:paraId="2B06CC6B" w14:textId="77777777" w:rsidR="00C63338" w:rsidRDefault="005A3E7C">
            <w:pPr>
              <w:pStyle w:val="TableParagraph"/>
              <w:spacing w:before="116"/>
              <w:ind w:left="107" w:right="104"/>
              <w:rPr>
                <w:sz w:val="20"/>
              </w:rPr>
            </w:pPr>
            <w:r>
              <w:rPr>
                <w:sz w:val="20"/>
              </w:rPr>
              <w:t>1.Concentración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factores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riesgo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delictivo</w:t>
            </w:r>
            <w:r>
              <w:rPr>
                <w:spacing w:val="-6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relación a</w:t>
            </w:r>
            <w:proofErr w:type="gramEnd"/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adolescentes</w:t>
            </w:r>
          </w:p>
        </w:tc>
        <w:tc>
          <w:tcPr>
            <w:tcW w:w="2982" w:type="dxa"/>
            <w:tcBorders>
              <w:top w:val="nil"/>
            </w:tcBorders>
          </w:tcPr>
          <w:p w14:paraId="3EDCEE3A" w14:textId="77777777" w:rsidR="00C63338" w:rsidRDefault="005A3E7C">
            <w:pPr>
              <w:pStyle w:val="TableParagraph"/>
              <w:spacing w:line="237" w:lineRule="auto"/>
              <w:ind w:left="126" w:right="122"/>
              <w:jc w:val="center"/>
              <w:rPr>
                <w:sz w:val="20"/>
              </w:rPr>
            </w:pPr>
            <w:r>
              <w:rPr>
                <w:sz w:val="20"/>
              </w:rPr>
              <w:t>multisectorial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fomenten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adecuado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desarrollo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familiar</w:t>
            </w:r>
          </w:p>
          <w:p w14:paraId="3CAC05BE" w14:textId="77777777" w:rsidR="00C63338" w:rsidRDefault="005A3E7C">
            <w:pPr>
              <w:pStyle w:val="TableParagraph"/>
              <w:spacing w:line="211" w:lineRule="exact"/>
              <w:ind w:left="122" w:right="122"/>
              <w:jc w:val="center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zonas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priorizadas.</w:t>
            </w:r>
          </w:p>
        </w:tc>
        <w:tc>
          <w:tcPr>
            <w:tcW w:w="3387" w:type="dxa"/>
            <w:tcBorders>
              <w:top w:val="nil"/>
            </w:tcBorders>
          </w:tcPr>
          <w:p w14:paraId="2E6523F0" w14:textId="77777777" w:rsidR="00C63338" w:rsidRDefault="005A3E7C">
            <w:pPr>
              <w:pStyle w:val="TableParagraph"/>
              <w:spacing w:line="237" w:lineRule="auto"/>
              <w:ind w:left="296" w:right="289" w:hanging="1"/>
              <w:jc w:val="center"/>
              <w:rPr>
                <w:sz w:val="20"/>
              </w:rPr>
            </w:pPr>
            <w:r>
              <w:rPr>
                <w:sz w:val="20"/>
              </w:rPr>
              <w:t>multisectorial que fomenten un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adecuado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desarrollo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familiar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</w:p>
          <w:p w14:paraId="792086D3" w14:textId="77777777" w:rsidR="00C63338" w:rsidRDefault="005A3E7C">
            <w:pPr>
              <w:pStyle w:val="TableParagraph"/>
              <w:spacing w:line="211" w:lineRule="exact"/>
              <w:ind w:left="108" w:right="106"/>
              <w:jc w:val="center"/>
              <w:rPr>
                <w:sz w:val="20"/>
              </w:rPr>
            </w:pPr>
            <w:r>
              <w:rPr>
                <w:sz w:val="20"/>
              </w:rPr>
              <w:t>zonas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priorizadas.</w:t>
            </w:r>
          </w:p>
        </w:tc>
      </w:tr>
      <w:tr w:rsidR="00C63338" w14:paraId="0E9BE348" w14:textId="77777777">
        <w:trPr>
          <w:trHeight w:val="690"/>
        </w:trPr>
        <w:tc>
          <w:tcPr>
            <w:tcW w:w="1822" w:type="dxa"/>
            <w:vMerge/>
            <w:tcBorders>
              <w:top w:val="nil"/>
              <w:bottom w:val="nil"/>
            </w:tcBorders>
          </w:tcPr>
          <w:p w14:paraId="309EE745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2982" w:type="dxa"/>
          </w:tcPr>
          <w:p w14:paraId="5B1B184F" w14:textId="77777777" w:rsidR="00C63338" w:rsidRDefault="005A3E7C">
            <w:pPr>
              <w:pStyle w:val="TableParagraph"/>
              <w:spacing w:line="230" w:lineRule="exact"/>
              <w:ind w:left="126" w:right="121"/>
              <w:jc w:val="center"/>
              <w:rPr>
                <w:sz w:val="20"/>
              </w:rPr>
            </w:pPr>
            <w:r>
              <w:rPr>
                <w:sz w:val="20"/>
              </w:rPr>
              <w:t>Programas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comunitarios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mejorar el contexto social 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comunitario.</w:t>
            </w:r>
          </w:p>
        </w:tc>
        <w:tc>
          <w:tcPr>
            <w:tcW w:w="3387" w:type="dxa"/>
          </w:tcPr>
          <w:p w14:paraId="39806B29" w14:textId="77777777" w:rsidR="00C63338" w:rsidRDefault="005A3E7C">
            <w:pPr>
              <w:pStyle w:val="TableParagraph"/>
              <w:spacing w:line="230" w:lineRule="exact"/>
              <w:ind w:left="112" w:right="104"/>
              <w:jc w:val="center"/>
              <w:rPr>
                <w:sz w:val="20"/>
              </w:rPr>
            </w:pPr>
            <w:r>
              <w:rPr>
                <w:sz w:val="20"/>
              </w:rPr>
              <w:t>Programas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comunitarios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mejorar el contexto social 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comunitario.</w:t>
            </w:r>
          </w:p>
        </w:tc>
      </w:tr>
      <w:tr w:rsidR="00C63338" w14:paraId="39D5A321" w14:textId="77777777">
        <w:trPr>
          <w:trHeight w:val="918"/>
        </w:trPr>
        <w:tc>
          <w:tcPr>
            <w:tcW w:w="1822" w:type="dxa"/>
            <w:tcBorders>
              <w:top w:val="nil"/>
            </w:tcBorders>
          </w:tcPr>
          <w:p w14:paraId="0D6AFD67" w14:textId="77777777" w:rsidR="00C63338" w:rsidRDefault="00C633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82" w:type="dxa"/>
          </w:tcPr>
          <w:p w14:paraId="5C880D64" w14:textId="77777777" w:rsidR="00C63338" w:rsidRDefault="005A3E7C">
            <w:pPr>
              <w:pStyle w:val="TableParagraph"/>
              <w:ind w:left="186" w:right="183" w:firstLine="4"/>
              <w:jc w:val="center"/>
              <w:rPr>
                <w:sz w:val="20"/>
              </w:rPr>
            </w:pPr>
            <w:r>
              <w:rPr>
                <w:sz w:val="20"/>
              </w:rPr>
              <w:t>Programas de intervención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multisistémica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fortalecer</w:t>
            </w:r>
          </w:p>
          <w:p w14:paraId="6A769F46" w14:textId="77777777" w:rsidR="00C63338" w:rsidRDefault="005A3E7C">
            <w:pPr>
              <w:pStyle w:val="TableParagraph"/>
              <w:spacing w:line="228" w:lineRule="exact"/>
              <w:ind w:left="126" w:right="121"/>
              <w:jc w:val="center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desarrollo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psicosexual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positivo.</w:t>
            </w:r>
          </w:p>
        </w:tc>
        <w:tc>
          <w:tcPr>
            <w:tcW w:w="3387" w:type="dxa"/>
          </w:tcPr>
          <w:p w14:paraId="63C93A7C" w14:textId="77777777" w:rsidR="00C63338" w:rsidRDefault="005A3E7C">
            <w:pPr>
              <w:pStyle w:val="TableParagraph"/>
              <w:spacing w:before="114"/>
              <w:ind w:left="287" w:firstLine="211"/>
              <w:rPr>
                <w:sz w:val="20"/>
              </w:rPr>
            </w:pPr>
            <w:r>
              <w:rPr>
                <w:sz w:val="20"/>
              </w:rPr>
              <w:t>Programas de intervención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multisistémica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fortalecer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desarrollo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psicosexual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positivo.</w:t>
            </w:r>
          </w:p>
        </w:tc>
      </w:tr>
      <w:tr w:rsidR="00C63338" w14:paraId="697E54A7" w14:textId="77777777">
        <w:trPr>
          <w:trHeight w:val="233"/>
        </w:trPr>
        <w:tc>
          <w:tcPr>
            <w:tcW w:w="1822" w:type="dxa"/>
            <w:tcBorders>
              <w:bottom w:val="nil"/>
            </w:tcBorders>
          </w:tcPr>
          <w:p w14:paraId="53DFFB09" w14:textId="77777777" w:rsidR="00C63338" w:rsidRDefault="00C633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82" w:type="dxa"/>
            <w:tcBorders>
              <w:bottom w:val="nil"/>
            </w:tcBorders>
          </w:tcPr>
          <w:p w14:paraId="52AE5E23" w14:textId="77777777" w:rsidR="00C63338" w:rsidRDefault="005A3E7C">
            <w:pPr>
              <w:pStyle w:val="TableParagraph"/>
              <w:spacing w:line="213" w:lineRule="exact"/>
              <w:ind w:left="123" w:right="122"/>
              <w:jc w:val="center"/>
              <w:rPr>
                <w:sz w:val="20"/>
              </w:rPr>
            </w:pPr>
            <w:r>
              <w:rPr>
                <w:sz w:val="20"/>
              </w:rPr>
              <w:t>Implementación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progresiva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3387" w:type="dxa"/>
            <w:tcBorders>
              <w:bottom w:val="nil"/>
            </w:tcBorders>
          </w:tcPr>
          <w:p w14:paraId="065E44B4" w14:textId="77777777" w:rsidR="00C63338" w:rsidRDefault="005A3E7C">
            <w:pPr>
              <w:pStyle w:val="TableParagraph"/>
              <w:spacing w:line="213" w:lineRule="exact"/>
              <w:ind w:left="110" w:right="106"/>
              <w:jc w:val="center"/>
              <w:rPr>
                <w:sz w:val="20"/>
              </w:rPr>
            </w:pPr>
            <w:r>
              <w:rPr>
                <w:sz w:val="20"/>
              </w:rPr>
              <w:t>Implementación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progresiva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nivel</w:t>
            </w:r>
          </w:p>
        </w:tc>
      </w:tr>
      <w:tr w:rsidR="00C63338" w14:paraId="3BD194CB" w14:textId="77777777">
        <w:trPr>
          <w:trHeight w:val="230"/>
        </w:trPr>
        <w:tc>
          <w:tcPr>
            <w:tcW w:w="1822" w:type="dxa"/>
            <w:tcBorders>
              <w:top w:val="nil"/>
              <w:bottom w:val="nil"/>
            </w:tcBorders>
          </w:tcPr>
          <w:p w14:paraId="2E826B67" w14:textId="77777777" w:rsidR="00C63338" w:rsidRDefault="00C633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82" w:type="dxa"/>
            <w:tcBorders>
              <w:top w:val="nil"/>
              <w:bottom w:val="nil"/>
            </w:tcBorders>
          </w:tcPr>
          <w:p w14:paraId="5C5F1500" w14:textId="77777777" w:rsidR="00C63338" w:rsidRDefault="005A3E7C">
            <w:pPr>
              <w:pStyle w:val="TableParagraph"/>
              <w:spacing w:line="210" w:lineRule="exact"/>
              <w:ind w:left="124" w:right="122"/>
              <w:jc w:val="center"/>
              <w:rPr>
                <w:sz w:val="20"/>
              </w:rPr>
            </w:pPr>
            <w:r>
              <w:rPr>
                <w:sz w:val="20"/>
              </w:rPr>
              <w:t>nivel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nacional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</w:tc>
        <w:tc>
          <w:tcPr>
            <w:tcW w:w="3387" w:type="dxa"/>
            <w:tcBorders>
              <w:top w:val="nil"/>
              <w:bottom w:val="nil"/>
            </w:tcBorders>
          </w:tcPr>
          <w:p w14:paraId="46B57EE3" w14:textId="77777777" w:rsidR="00C63338" w:rsidRDefault="005A3E7C">
            <w:pPr>
              <w:pStyle w:val="TableParagraph"/>
              <w:spacing w:line="210" w:lineRule="exact"/>
              <w:ind w:left="112" w:right="106"/>
              <w:jc w:val="center"/>
              <w:rPr>
                <w:sz w:val="20"/>
              </w:rPr>
            </w:pPr>
            <w:r>
              <w:rPr>
                <w:sz w:val="20"/>
              </w:rPr>
              <w:t>nacional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</w:tc>
      </w:tr>
      <w:tr w:rsidR="00C63338" w14:paraId="744E6EBC" w14:textId="77777777">
        <w:trPr>
          <w:trHeight w:val="230"/>
        </w:trPr>
        <w:tc>
          <w:tcPr>
            <w:tcW w:w="1822" w:type="dxa"/>
            <w:tcBorders>
              <w:top w:val="nil"/>
              <w:bottom w:val="nil"/>
            </w:tcBorders>
          </w:tcPr>
          <w:p w14:paraId="724610C7" w14:textId="77777777" w:rsidR="00C63338" w:rsidRDefault="00C633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82" w:type="dxa"/>
            <w:tcBorders>
              <w:top w:val="nil"/>
              <w:bottom w:val="nil"/>
            </w:tcBorders>
          </w:tcPr>
          <w:p w14:paraId="04FE84C1" w14:textId="77777777" w:rsidR="00C63338" w:rsidRDefault="005A3E7C">
            <w:pPr>
              <w:pStyle w:val="TableParagraph"/>
              <w:spacing w:line="210" w:lineRule="exact"/>
              <w:ind w:left="122" w:right="122"/>
              <w:jc w:val="center"/>
              <w:rPr>
                <w:sz w:val="20"/>
              </w:rPr>
            </w:pPr>
            <w:r>
              <w:rPr>
                <w:sz w:val="20"/>
              </w:rPr>
              <w:t>Responsabilidad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Penal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</w:tc>
        <w:tc>
          <w:tcPr>
            <w:tcW w:w="3387" w:type="dxa"/>
            <w:tcBorders>
              <w:top w:val="nil"/>
              <w:bottom w:val="nil"/>
            </w:tcBorders>
          </w:tcPr>
          <w:p w14:paraId="3337874D" w14:textId="77777777" w:rsidR="00C63338" w:rsidRDefault="005A3E7C">
            <w:pPr>
              <w:pStyle w:val="TableParagraph"/>
              <w:spacing w:line="210" w:lineRule="exact"/>
              <w:ind w:left="107" w:right="106"/>
              <w:jc w:val="center"/>
              <w:rPr>
                <w:sz w:val="20"/>
              </w:rPr>
            </w:pPr>
            <w:r>
              <w:rPr>
                <w:sz w:val="20"/>
              </w:rPr>
              <w:t>Responsabilidad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Penal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</w:tc>
      </w:tr>
      <w:tr w:rsidR="00C63338" w14:paraId="4C9AE8E7" w14:textId="77777777">
        <w:trPr>
          <w:trHeight w:val="227"/>
        </w:trPr>
        <w:tc>
          <w:tcPr>
            <w:tcW w:w="1822" w:type="dxa"/>
            <w:tcBorders>
              <w:top w:val="nil"/>
              <w:bottom w:val="nil"/>
            </w:tcBorders>
          </w:tcPr>
          <w:p w14:paraId="7FFB135C" w14:textId="77777777" w:rsidR="00C63338" w:rsidRDefault="00C633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82" w:type="dxa"/>
            <w:tcBorders>
              <w:top w:val="nil"/>
            </w:tcBorders>
          </w:tcPr>
          <w:p w14:paraId="5E22B45E" w14:textId="77777777" w:rsidR="00C63338" w:rsidRDefault="005A3E7C">
            <w:pPr>
              <w:pStyle w:val="TableParagraph"/>
              <w:spacing w:line="207" w:lineRule="exact"/>
              <w:ind w:left="126" w:right="122"/>
              <w:jc w:val="center"/>
              <w:rPr>
                <w:sz w:val="20"/>
              </w:rPr>
            </w:pPr>
            <w:r>
              <w:rPr>
                <w:sz w:val="20"/>
              </w:rPr>
              <w:t>Adolescentes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(D.L.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N°1348).</w:t>
            </w:r>
          </w:p>
        </w:tc>
        <w:tc>
          <w:tcPr>
            <w:tcW w:w="3387" w:type="dxa"/>
            <w:tcBorders>
              <w:top w:val="nil"/>
            </w:tcBorders>
          </w:tcPr>
          <w:p w14:paraId="746E7567" w14:textId="77777777" w:rsidR="00C63338" w:rsidRDefault="005A3E7C">
            <w:pPr>
              <w:pStyle w:val="TableParagraph"/>
              <w:spacing w:line="207" w:lineRule="exact"/>
              <w:ind w:left="110" w:right="106"/>
              <w:jc w:val="center"/>
              <w:rPr>
                <w:sz w:val="20"/>
              </w:rPr>
            </w:pPr>
            <w:r>
              <w:rPr>
                <w:sz w:val="20"/>
              </w:rPr>
              <w:t>Adolescentes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(D.L.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N°1348).</w:t>
            </w:r>
          </w:p>
        </w:tc>
      </w:tr>
      <w:tr w:rsidR="00C63338" w14:paraId="2251D23E" w14:textId="77777777">
        <w:trPr>
          <w:trHeight w:val="233"/>
        </w:trPr>
        <w:tc>
          <w:tcPr>
            <w:tcW w:w="1822" w:type="dxa"/>
            <w:tcBorders>
              <w:top w:val="nil"/>
              <w:bottom w:val="nil"/>
            </w:tcBorders>
          </w:tcPr>
          <w:p w14:paraId="6DE5C2C0" w14:textId="77777777" w:rsidR="00C63338" w:rsidRDefault="005A3E7C">
            <w:pPr>
              <w:pStyle w:val="TableParagraph"/>
              <w:spacing w:line="214" w:lineRule="exact"/>
              <w:ind w:left="107"/>
              <w:rPr>
                <w:sz w:val="20"/>
              </w:rPr>
            </w:pPr>
            <w:r>
              <w:rPr>
                <w:sz w:val="20"/>
              </w:rPr>
              <w:t>2.Deficiente</w:t>
            </w:r>
          </w:p>
        </w:tc>
        <w:tc>
          <w:tcPr>
            <w:tcW w:w="2982" w:type="dxa"/>
            <w:tcBorders>
              <w:bottom w:val="nil"/>
            </w:tcBorders>
          </w:tcPr>
          <w:p w14:paraId="226D41FA" w14:textId="77777777" w:rsidR="00C63338" w:rsidRDefault="005A3E7C">
            <w:pPr>
              <w:pStyle w:val="TableParagraph"/>
              <w:spacing w:line="214" w:lineRule="exact"/>
              <w:ind w:left="126" w:right="121"/>
              <w:jc w:val="center"/>
              <w:rPr>
                <w:sz w:val="20"/>
              </w:rPr>
            </w:pPr>
            <w:r>
              <w:rPr>
                <w:sz w:val="20"/>
              </w:rPr>
              <w:t>Ejecutar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programas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</w:tc>
        <w:tc>
          <w:tcPr>
            <w:tcW w:w="3387" w:type="dxa"/>
            <w:tcBorders>
              <w:bottom w:val="nil"/>
            </w:tcBorders>
          </w:tcPr>
          <w:p w14:paraId="5488E1F8" w14:textId="77777777" w:rsidR="00C63338" w:rsidRDefault="005A3E7C">
            <w:pPr>
              <w:pStyle w:val="TableParagraph"/>
              <w:spacing w:line="214" w:lineRule="exact"/>
              <w:ind w:left="112" w:right="106"/>
              <w:jc w:val="center"/>
              <w:rPr>
                <w:sz w:val="20"/>
              </w:rPr>
            </w:pPr>
            <w:r>
              <w:rPr>
                <w:sz w:val="20"/>
              </w:rPr>
              <w:t>Ejecutar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programas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formación</w:t>
            </w:r>
          </w:p>
        </w:tc>
      </w:tr>
      <w:tr w:rsidR="00C63338" w14:paraId="02355110" w14:textId="77777777">
        <w:trPr>
          <w:trHeight w:val="230"/>
        </w:trPr>
        <w:tc>
          <w:tcPr>
            <w:tcW w:w="1822" w:type="dxa"/>
            <w:tcBorders>
              <w:top w:val="nil"/>
              <w:bottom w:val="nil"/>
            </w:tcBorders>
          </w:tcPr>
          <w:p w14:paraId="37FB649F" w14:textId="77777777" w:rsidR="00C63338" w:rsidRDefault="005A3E7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</w:tc>
        <w:tc>
          <w:tcPr>
            <w:tcW w:w="2982" w:type="dxa"/>
            <w:tcBorders>
              <w:top w:val="nil"/>
              <w:bottom w:val="nil"/>
            </w:tcBorders>
          </w:tcPr>
          <w:p w14:paraId="42500845" w14:textId="77777777" w:rsidR="00C63338" w:rsidRDefault="005A3E7C">
            <w:pPr>
              <w:pStyle w:val="TableParagraph"/>
              <w:spacing w:line="210" w:lineRule="exact"/>
              <w:ind w:left="126" w:right="122"/>
              <w:jc w:val="center"/>
              <w:rPr>
                <w:sz w:val="20"/>
              </w:rPr>
            </w:pPr>
            <w:r>
              <w:rPr>
                <w:sz w:val="20"/>
              </w:rPr>
              <w:t>formación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permanente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</w:p>
        </w:tc>
        <w:tc>
          <w:tcPr>
            <w:tcW w:w="3387" w:type="dxa"/>
            <w:tcBorders>
              <w:top w:val="nil"/>
              <w:bottom w:val="nil"/>
            </w:tcBorders>
          </w:tcPr>
          <w:p w14:paraId="135A171C" w14:textId="77777777" w:rsidR="00C63338" w:rsidRDefault="005A3E7C">
            <w:pPr>
              <w:pStyle w:val="TableParagraph"/>
              <w:spacing w:line="210" w:lineRule="exact"/>
              <w:ind w:left="112" w:right="105"/>
              <w:jc w:val="center"/>
              <w:rPr>
                <w:sz w:val="20"/>
              </w:rPr>
            </w:pPr>
            <w:r>
              <w:rPr>
                <w:sz w:val="20"/>
              </w:rPr>
              <w:t>permanente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brindar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</w:p>
        </w:tc>
      </w:tr>
      <w:tr w:rsidR="00C63338" w14:paraId="019B9655" w14:textId="77777777">
        <w:trPr>
          <w:trHeight w:val="229"/>
        </w:trPr>
        <w:tc>
          <w:tcPr>
            <w:tcW w:w="1822" w:type="dxa"/>
            <w:tcBorders>
              <w:top w:val="nil"/>
              <w:bottom w:val="nil"/>
            </w:tcBorders>
          </w:tcPr>
          <w:p w14:paraId="527375A7" w14:textId="77777777" w:rsidR="00C63338" w:rsidRDefault="005A3E7C">
            <w:pPr>
              <w:pStyle w:val="TableParagraph"/>
              <w:spacing w:line="209" w:lineRule="exact"/>
              <w:ind w:left="107"/>
              <w:rPr>
                <w:sz w:val="20"/>
              </w:rPr>
            </w:pPr>
            <w:r>
              <w:rPr>
                <w:sz w:val="20"/>
              </w:rPr>
              <w:t>Justicia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Penal</w:t>
            </w:r>
          </w:p>
        </w:tc>
        <w:tc>
          <w:tcPr>
            <w:tcW w:w="2982" w:type="dxa"/>
            <w:tcBorders>
              <w:top w:val="nil"/>
              <w:bottom w:val="nil"/>
            </w:tcBorders>
          </w:tcPr>
          <w:p w14:paraId="32757345" w14:textId="77777777" w:rsidR="00C63338" w:rsidRDefault="005A3E7C">
            <w:pPr>
              <w:pStyle w:val="TableParagraph"/>
              <w:spacing w:line="209" w:lineRule="exact"/>
              <w:ind w:left="126" w:right="121"/>
              <w:jc w:val="center"/>
              <w:rPr>
                <w:sz w:val="20"/>
              </w:rPr>
            </w:pPr>
            <w:r>
              <w:rPr>
                <w:sz w:val="20"/>
              </w:rPr>
              <w:t>brindar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justicia</w:t>
            </w:r>
          </w:p>
        </w:tc>
        <w:tc>
          <w:tcPr>
            <w:tcW w:w="3387" w:type="dxa"/>
            <w:tcBorders>
              <w:top w:val="nil"/>
              <w:bottom w:val="nil"/>
            </w:tcBorders>
          </w:tcPr>
          <w:p w14:paraId="5ED3E240" w14:textId="77777777" w:rsidR="00C63338" w:rsidRDefault="005A3E7C">
            <w:pPr>
              <w:pStyle w:val="TableParagraph"/>
              <w:spacing w:line="209" w:lineRule="exact"/>
              <w:ind w:left="112" w:right="105"/>
              <w:jc w:val="center"/>
              <w:rPr>
                <w:sz w:val="20"/>
              </w:rPr>
            </w:pPr>
            <w:r>
              <w:rPr>
                <w:sz w:val="20"/>
              </w:rPr>
              <w:t>justicia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diferenciada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</w:p>
        </w:tc>
      </w:tr>
      <w:tr w:rsidR="00C63338" w14:paraId="7F9D1B09" w14:textId="77777777">
        <w:trPr>
          <w:trHeight w:val="226"/>
        </w:trPr>
        <w:tc>
          <w:tcPr>
            <w:tcW w:w="1822" w:type="dxa"/>
            <w:tcBorders>
              <w:top w:val="nil"/>
              <w:bottom w:val="nil"/>
            </w:tcBorders>
          </w:tcPr>
          <w:p w14:paraId="48E2EFA1" w14:textId="77777777" w:rsidR="00C63338" w:rsidRDefault="005A3E7C">
            <w:pPr>
              <w:pStyle w:val="TableParagraph"/>
              <w:spacing w:line="206" w:lineRule="exact"/>
              <w:ind w:left="107"/>
              <w:rPr>
                <w:sz w:val="20"/>
              </w:rPr>
            </w:pPr>
            <w:r>
              <w:rPr>
                <w:sz w:val="20"/>
              </w:rPr>
              <w:t>Juvenil</w:t>
            </w:r>
          </w:p>
        </w:tc>
        <w:tc>
          <w:tcPr>
            <w:tcW w:w="2982" w:type="dxa"/>
            <w:tcBorders>
              <w:top w:val="nil"/>
            </w:tcBorders>
          </w:tcPr>
          <w:p w14:paraId="450FC888" w14:textId="77777777" w:rsidR="00C63338" w:rsidRDefault="005A3E7C">
            <w:pPr>
              <w:pStyle w:val="TableParagraph"/>
              <w:spacing w:line="206" w:lineRule="exact"/>
              <w:ind w:left="122" w:right="122"/>
              <w:jc w:val="center"/>
              <w:rPr>
                <w:sz w:val="20"/>
              </w:rPr>
            </w:pPr>
            <w:r>
              <w:rPr>
                <w:sz w:val="20"/>
              </w:rPr>
              <w:t>diferenciada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especializada.</w:t>
            </w:r>
          </w:p>
        </w:tc>
        <w:tc>
          <w:tcPr>
            <w:tcW w:w="3387" w:type="dxa"/>
            <w:tcBorders>
              <w:top w:val="nil"/>
            </w:tcBorders>
          </w:tcPr>
          <w:p w14:paraId="098CF4EF" w14:textId="77777777" w:rsidR="00C63338" w:rsidRDefault="005A3E7C">
            <w:pPr>
              <w:pStyle w:val="TableParagraph"/>
              <w:spacing w:line="206" w:lineRule="exact"/>
              <w:ind w:left="107" w:right="106"/>
              <w:jc w:val="center"/>
              <w:rPr>
                <w:sz w:val="20"/>
              </w:rPr>
            </w:pPr>
            <w:r>
              <w:rPr>
                <w:sz w:val="20"/>
              </w:rPr>
              <w:t>especializada.</w:t>
            </w:r>
          </w:p>
        </w:tc>
      </w:tr>
      <w:tr w:rsidR="00C63338" w14:paraId="4C0AB224" w14:textId="77777777">
        <w:trPr>
          <w:trHeight w:val="228"/>
        </w:trPr>
        <w:tc>
          <w:tcPr>
            <w:tcW w:w="1822" w:type="dxa"/>
            <w:tcBorders>
              <w:top w:val="nil"/>
              <w:bottom w:val="nil"/>
            </w:tcBorders>
          </w:tcPr>
          <w:p w14:paraId="49231A89" w14:textId="77777777" w:rsidR="00C63338" w:rsidRDefault="00C633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82" w:type="dxa"/>
            <w:tcBorders>
              <w:bottom w:val="nil"/>
            </w:tcBorders>
          </w:tcPr>
          <w:p w14:paraId="62BDD3C2" w14:textId="77777777" w:rsidR="00C63338" w:rsidRDefault="005A3E7C">
            <w:pPr>
              <w:pStyle w:val="TableParagraph"/>
              <w:spacing w:line="208" w:lineRule="exact"/>
              <w:ind w:left="125" w:right="122"/>
              <w:jc w:val="center"/>
              <w:rPr>
                <w:sz w:val="20"/>
              </w:rPr>
            </w:pPr>
            <w:r>
              <w:rPr>
                <w:sz w:val="20"/>
              </w:rPr>
              <w:t>Fortalecer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Línea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Acción</w:t>
            </w:r>
          </w:p>
        </w:tc>
        <w:tc>
          <w:tcPr>
            <w:tcW w:w="3387" w:type="dxa"/>
            <w:vMerge w:val="restart"/>
          </w:tcPr>
          <w:p w14:paraId="27719916" w14:textId="77777777" w:rsidR="00C63338" w:rsidRDefault="005A3E7C">
            <w:pPr>
              <w:pStyle w:val="TableParagraph"/>
              <w:spacing w:before="114"/>
              <w:ind w:left="135" w:right="127"/>
              <w:jc w:val="center"/>
              <w:rPr>
                <w:sz w:val="20"/>
              </w:rPr>
            </w:pPr>
            <w:r>
              <w:rPr>
                <w:sz w:val="20"/>
              </w:rPr>
              <w:t>Fortalecer la Línea de Acción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Justicia Juvenil Restaurativa con la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implementación en todos 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distritos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fiscales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nivel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nacional.</w:t>
            </w:r>
          </w:p>
        </w:tc>
      </w:tr>
      <w:tr w:rsidR="00C63338" w14:paraId="4280F2CA" w14:textId="77777777">
        <w:trPr>
          <w:trHeight w:val="220"/>
        </w:trPr>
        <w:tc>
          <w:tcPr>
            <w:tcW w:w="1822" w:type="dxa"/>
            <w:tcBorders>
              <w:top w:val="nil"/>
              <w:bottom w:val="nil"/>
            </w:tcBorders>
          </w:tcPr>
          <w:p w14:paraId="5160DE0D" w14:textId="77777777" w:rsidR="00C63338" w:rsidRDefault="00C6333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2" w:type="dxa"/>
            <w:tcBorders>
              <w:top w:val="nil"/>
              <w:bottom w:val="nil"/>
            </w:tcBorders>
          </w:tcPr>
          <w:p w14:paraId="0C3383CC" w14:textId="77777777" w:rsidR="00C63338" w:rsidRDefault="005A3E7C">
            <w:pPr>
              <w:pStyle w:val="TableParagraph"/>
              <w:spacing w:line="200" w:lineRule="exact"/>
              <w:ind w:left="124" w:right="122"/>
              <w:jc w:val="center"/>
              <w:rPr>
                <w:sz w:val="20"/>
              </w:rPr>
            </w:pPr>
            <w:r>
              <w:rPr>
                <w:sz w:val="20"/>
              </w:rPr>
              <w:t>Justicia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Juvenil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Restaurativa</w:t>
            </w:r>
          </w:p>
        </w:tc>
        <w:tc>
          <w:tcPr>
            <w:tcW w:w="3387" w:type="dxa"/>
            <w:vMerge/>
            <w:tcBorders>
              <w:top w:val="nil"/>
            </w:tcBorders>
          </w:tcPr>
          <w:p w14:paraId="2F53F23E" w14:textId="77777777" w:rsidR="00C63338" w:rsidRDefault="00C63338">
            <w:pPr>
              <w:rPr>
                <w:sz w:val="2"/>
                <w:szCs w:val="2"/>
              </w:rPr>
            </w:pPr>
          </w:p>
        </w:tc>
      </w:tr>
      <w:tr w:rsidR="00C63338" w14:paraId="0362DBD6" w14:textId="77777777">
        <w:trPr>
          <w:trHeight w:val="220"/>
        </w:trPr>
        <w:tc>
          <w:tcPr>
            <w:tcW w:w="1822" w:type="dxa"/>
            <w:tcBorders>
              <w:top w:val="nil"/>
              <w:bottom w:val="nil"/>
            </w:tcBorders>
          </w:tcPr>
          <w:p w14:paraId="67EF070C" w14:textId="77777777" w:rsidR="00C63338" w:rsidRDefault="00C6333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2" w:type="dxa"/>
            <w:tcBorders>
              <w:top w:val="nil"/>
              <w:bottom w:val="nil"/>
            </w:tcBorders>
          </w:tcPr>
          <w:p w14:paraId="57EE4521" w14:textId="77777777" w:rsidR="00C63338" w:rsidRDefault="005A3E7C">
            <w:pPr>
              <w:pStyle w:val="TableParagraph"/>
              <w:spacing w:line="200" w:lineRule="exact"/>
              <w:ind w:left="125" w:right="122"/>
              <w:jc w:val="center"/>
              <w:rPr>
                <w:sz w:val="20"/>
              </w:rPr>
            </w:pPr>
            <w:r>
              <w:rPr>
                <w:sz w:val="20"/>
              </w:rPr>
              <w:t>con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implementación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</w:p>
        </w:tc>
        <w:tc>
          <w:tcPr>
            <w:tcW w:w="3387" w:type="dxa"/>
            <w:vMerge/>
            <w:tcBorders>
              <w:top w:val="nil"/>
            </w:tcBorders>
          </w:tcPr>
          <w:p w14:paraId="6ADEE0CC" w14:textId="77777777" w:rsidR="00C63338" w:rsidRDefault="00C63338">
            <w:pPr>
              <w:rPr>
                <w:sz w:val="2"/>
                <w:szCs w:val="2"/>
              </w:rPr>
            </w:pPr>
          </w:p>
        </w:tc>
      </w:tr>
      <w:tr w:rsidR="00C63338" w14:paraId="646A5684" w14:textId="77777777">
        <w:trPr>
          <w:trHeight w:val="220"/>
        </w:trPr>
        <w:tc>
          <w:tcPr>
            <w:tcW w:w="1822" w:type="dxa"/>
            <w:tcBorders>
              <w:top w:val="nil"/>
              <w:bottom w:val="nil"/>
            </w:tcBorders>
          </w:tcPr>
          <w:p w14:paraId="02985F9C" w14:textId="77777777" w:rsidR="00C63338" w:rsidRDefault="00C6333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2" w:type="dxa"/>
            <w:tcBorders>
              <w:top w:val="nil"/>
              <w:bottom w:val="nil"/>
            </w:tcBorders>
          </w:tcPr>
          <w:p w14:paraId="2A98A65C" w14:textId="77777777" w:rsidR="00C63338" w:rsidRDefault="005A3E7C">
            <w:pPr>
              <w:pStyle w:val="TableParagraph"/>
              <w:spacing w:line="200" w:lineRule="exact"/>
              <w:ind w:left="122" w:right="122"/>
              <w:jc w:val="center"/>
              <w:rPr>
                <w:sz w:val="20"/>
              </w:rPr>
            </w:pPr>
            <w:r>
              <w:rPr>
                <w:sz w:val="20"/>
              </w:rPr>
              <w:t>todos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distritos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fiscales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3387" w:type="dxa"/>
            <w:vMerge/>
            <w:tcBorders>
              <w:top w:val="nil"/>
            </w:tcBorders>
          </w:tcPr>
          <w:p w14:paraId="3D32E43A" w14:textId="77777777" w:rsidR="00C63338" w:rsidRDefault="00C63338">
            <w:pPr>
              <w:rPr>
                <w:sz w:val="2"/>
                <w:szCs w:val="2"/>
              </w:rPr>
            </w:pPr>
          </w:p>
        </w:tc>
      </w:tr>
      <w:tr w:rsidR="00C63338" w14:paraId="2A9D5098" w14:textId="77777777">
        <w:trPr>
          <w:trHeight w:val="222"/>
        </w:trPr>
        <w:tc>
          <w:tcPr>
            <w:tcW w:w="1822" w:type="dxa"/>
            <w:tcBorders>
              <w:top w:val="nil"/>
            </w:tcBorders>
          </w:tcPr>
          <w:p w14:paraId="5E85F0CD" w14:textId="77777777" w:rsidR="00C63338" w:rsidRDefault="00C6333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2" w:type="dxa"/>
            <w:tcBorders>
              <w:top w:val="nil"/>
            </w:tcBorders>
          </w:tcPr>
          <w:p w14:paraId="5373C30F" w14:textId="77777777" w:rsidR="00C63338" w:rsidRDefault="005A3E7C">
            <w:pPr>
              <w:pStyle w:val="TableParagraph"/>
              <w:spacing w:line="202" w:lineRule="exact"/>
              <w:ind w:left="122" w:right="122"/>
              <w:jc w:val="center"/>
              <w:rPr>
                <w:sz w:val="20"/>
              </w:rPr>
            </w:pPr>
            <w:r>
              <w:rPr>
                <w:sz w:val="20"/>
              </w:rPr>
              <w:t>nivel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nacional.</w:t>
            </w:r>
          </w:p>
        </w:tc>
        <w:tc>
          <w:tcPr>
            <w:tcW w:w="3387" w:type="dxa"/>
            <w:vMerge/>
            <w:tcBorders>
              <w:top w:val="nil"/>
            </w:tcBorders>
          </w:tcPr>
          <w:p w14:paraId="1B0F0772" w14:textId="77777777" w:rsidR="00C63338" w:rsidRDefault="00C63338">
            <w:pPr>
              <w:rPr>
                <w:sz w:val="2"/>
                <w:szCs w:val="2"/>
              </w:rPr>
            </w:pPr>
          </w:p>
        </w:tc>
      </w:tr>
      <w:tr w:rsidR="00C63338" w14:paraId="62646379" w14:textId="77777777">
        <w:trPr>
          <w:trHeight w:val="231"/>
        </w:trPr>
        <w:tc>
          <w:tcPr>
            <w:tcW w:w="1822" w:type="dxa"/>
            <w:tcBorders>
              <w:bottom w:val="nil"/>
            </w:tcBorders>
          </w:tcPr>
          <w:p w14:paraId="7029A930" w14:textId="77777777" w:rsidR="00C63338" w:rsidRDefault="00C633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82" w:type="dxa"/>
            <w:tcBorders>
              <w:bottom w:val="nil"/>
            </w:tcBorders>
          </w:tcPr>
          <w:p w14:paraId="094C8BB4" w14:textId="77777777" w:rsidR="00C63338" w:rsidRDefault="005A3E7C">
            <w:pPr>
              <w:pStyle w:val="TableParagraph"/>
              <w:spacing w:line="212" w:lineRule="exact"/>
              <w:ind w:left="124" w:right="122"/>
              <w:jc w:val="center"/>
              <w:rPr>
                <w:sz w:val="20"/>
              </w:rPr>
            </w:pPr>
            <w:r>
              <w:rPr>
                <w:sz w:val="20"/>
              </w:rPr>
              <w:t>Ejecución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modelo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</w:tc>
        <w:tc>
          <w:tcPr>
            <w:tcW w:w="3387" w:type="dxa"/>
            <w:tcBorders>
              <w:bottom w:val="nil"/>
            </w:tcBorders>
          </w:tcPr>
          <w:p w14:paraId="58983635" w14:textId="77777777" w:rsidR="00C63338" w:rsidRDefault="005A3E7C">
            <w:pPr>
              <w:pStyle w:val="TableParagraph"/>
              <w:spacing w:line="212" w:lineRule="exact"/>
              <w:ind w:left="110" w:right="106"/>
              <w:jc w:val="center"/>
              <w:rPr>
                <w:sz w:val="20"/>
              </w:rPr>
            </w:pPr>
            <w:r>
              <w:rPr>
                <w:sz w:val="20"/>
              </w:rPr>
              <w:t>Ejecución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modelo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</w:tc>
      </w:tr>
      <w:tr w:rsidR="00C63338" w14:paraId="5877AA9E" w14:textId="77777777">
        <w:trPr>
          <w:trHeight w:val="229"/>
        </w:trPr>
        <w:tc>
          <w:tcPr>
            <w:tcW w:w="1822" w:type="dxa"/>
            <w:tcBorders>
              <w:top w:val="nil"/>
              <w:bottom w:val="nil"/>
            </w:tcBorders>
          </w:tcPr>
          <w:p w14:paraId="4048F917" w14:textId="77777777" w:rsidR="00C63338" w:rsidRDefault="00C633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82" w:type="dxa"/>
            <w:tcBorders>
              <w:top w:val="nil"/>
              <w:bottom w:val="nil"/>
            </w:tcBorders>
          </w:tcPr>
          <w:p w14:paraId="4A88C2EB" w14:textId="77777777" w:rsidR="00C63338" w:rsidRDefault="005A3E7C">
            <w:pPr>
              <w:pStyle w:val="TableParagraph"/>
              <w:spacing w:line="209" w:lineRule="exact"/>
              <w:ind w:left="125" w:right="122"/>
              <w:jc w:val="center"/>
              <w:rPr>
                <w:sz w:val="20"/>
              </w:rPr>
            </w:pPr>
            <w:r>
              <w:rPr>
                <w:sz w:val="20"/>
              </w:rPr>
              <w:t>intervención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diferenciada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</w:p>
        </w:tc>
        <w:tc>
          <w:tcPr>
            <w:tcW w:w="3387" w:type="dxa"/>
            <w:tcBorders>
              <w:top w:val="nil"/>
              <w:bottom w:val="nil"/>
            </w:tcBorders>
          </w:tcPr>
          <w:p w14:paraId="7BAA89DC" w14:textId="77777777" w:rsidR="00C63338" w:rsidRDefault="005A3E7C">
            <w:pPr>
              <w:pStyle w:val="TableParagraph"/>
              <w:spacing w:line="209" w:lineRule="exact"/>
              <w:ind w:left="112" w:right="106"/>
              <w:jc w:val="center"/>
              <w:rPr>
                <w:sz w:val="20"/>
              </w:rPr>
            </w:pPr>
            <w:r>
              <w:rPr>
                <w:sz w:val="20"/>
              </w:rPr>
              <w:t>intervención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diferenciada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</w:p>
        </w:tc>
      </w:tr>
      <w:tr w:rsidR="00C63338" w14:paraId="55FDE0AC" w14:textId="77777777">
        <w:trPr>
          <w:trHeight w:val="227"/>
        </w:trPr>
        <w:tc>
          <w:tcPr>
            <w:tcW w:w="1822" w:type="dxa"/>
            <w:tcBorders>
              <w:top w:val="nil"/>
              <w:bottom w:val="nil"/>
            </w:tcBorders>
          </w:tcPr>
          <w:p w14:paraId="01D9463F" w14:textId="77777777" w:rsidR="00C63338" w:rsidRDefault="00C633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82" w:type="dxa"/>
            <w:tcBorders>
              <w:top w:val="nil"/>
            </w:tcBorders>
          </w:tcPr>
          <w:p w14:paraId="07688002" w14:textId="77777777" w:rsidR="00C63338" w:rsidRDefault="005A3E7C">
            <w:pPr>
              <w:pStyle w:val="TableParagraph"/>
              <w:spacing w:line="207" w:lineRule="exact"/>
              <w:ind w:left="122" w:right="122"/>
              <w:jc w:val="center"/>
              <w:rPr>
                <w:sz w:val="20"/>
              </w:rPr>
            </w:pPr>
            <w:r>
              <w:rPr>
                <w:sz w:val="20"/>
              </w:rPr>
              <w:t>enfoque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derechos.</w:t>
            </w:r>
          </w:p>
        </w:tc>
        <w:tc>
          <w:tcPr>
            <w:tcW w:w="3387" w:type="dxa"/>
            <w:tcBorders>
              <w:top w:val="nil"/>
            </w:tcBorders>
          </w:tcPr>
          <w:p w14:paraId="4F038B25" w14:textId="77777777" w:rsidR="00C63338" w:rsidRDefault="005A3E7C">
            <w:pPr>
              <w:pStyle w:val="TableParagraph"/>
              <w:spacing w:line="207" w:lineRule="exact"/>
              <w:ind w:left="107" w:right="106"/>
              <w:jc w:val="center"/>
              <w:rPr>
                <w:sz w:val="20"/>
              </w:rPr>
            </w:pPr>
            <w:r>
              <w:rPr>
                <w:sz w:val="20"/>
              </w:rPr>
              <w:t>enfoque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derechos.</w:t>
            </w:r>
          </w:p>
        </w:tc>
      </w:tr>
      <w:tr w:rsidR="00C63338" w14:paraId="583B8AC5" w14:textId="77777777">
        <w:trPr>
          <w:trHeight w:val="233"/>
        </w:trPr>
        <w:tc>
          <w:tcPr>
            <w:tcW w:w="1822" w:type="dxa"/>
            <w:tcBorders>
              <w:top w:val="nil"/>
              <w:bottom w:val="nil"/>
            </w:tcBorders>
          </w:tcPr>
          <w:p w14:paraId="07A11A07" w14:textId="77777777" w:rsidR="00C63338" w:rsidRDefault="00C633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82" w:type="dxa"/>
            <w:tcBorders>
              <w:bottom w:val="nil"/>
            </w:tcBorders>
          </w:tcPr>
          <w:p w14:paraId="4A703577" w14:textId="77777777" w:rsidR="00C63338" w:rsidRDefault="005A3E7C">
            <w:pPr>
              <w:pStyle w:val="TableParagraph"/>
              <w:spacing w:line="213" w:lineRule="exact"/>
              <w:ind w:left="125" w:right="122"/>
              <w:jc w:val="center"/>
              <w:rPr>
                <w:sz w:val="20"/>
              </w:rPr>
            </w:pPr>
            <w:r>
              <w:rPr>
                <w:sz w:val="20"/>
              </w:rPr>
              <w:t>Establecer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</w:tc>
        <w:tc>
          <w:tcPr>
            <w:tcW w:w="3387" w:type="dxa"/>
            <w:tcBorders>
              <w:bottom w:val="nil"/>
            </w:tcBorders>
          </w:tcPr>
          <w:p w14:paraId="4DBFF58A" w14:textId="77777777" w:rsidR="00C63338" w:rsidRDefault="00C6333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3338" w14:paraId="2FC261C9" w14:textId="77777777">
        <w:trPr>
          <w:trHeight w:val="230"/>
        </w:trPr>
        <w:tc>
          <w:tcPr>
            <w:tcW w:w="1822" w:type="dxa"/>
            <w:tcBorders>
              <w:top w:val="nil"/>
              <w:bottom w:val="nil"/>
            </w:tcBorders>
          </w:tcPr>
          <w:p w14:paraId="7F478706" w14:textId="77777777" w:rsidR="00C63338" w:rsidRDefault="00C633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82" w:type="dxa"/>
            <w:tcBorders>
              <w:top w:val="nil"/>
              <w:bottom w:val="nil"/>
            </w:tcBorders>
          </w:tcPr>
          <w:p w14:paraId="7613DAC0" w14:textId="77777777" w:rsidR="00C63338" w:rsidRDefault="005A3E7C">
            <w:pPr>
              <w:pStyle w:val="TableParagraph"/>
              <w:spacing w:line="210" w:lineRule="exact"/>
              <w:ind w:left="123" w:right="122"/>
              <w:jc w:val="center"/>
              <w:rPr>
                <w:sz w:val="20"/>
              </w:rPr>
            </w:pPr>
            <w:r>
              <w:rPr>
                <w:sz w:val="20"/>
              </w:rPr>
              <w:t>programas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</w:p>
        </w:tc>
        <w:tc>
          <w:tcPr>
            <w:tcW w:w="3387" w:type="dxa"/>
            <w:tcBorders>
              <w:top w:val="nil"/>
              <w:bottom w:val="nil"/>
            </w:tcBorders>
          </w:tcPr>
          <w:p w14:paraId="72BBF567" w14:textId="77777777" w:rsidR="00C63338" w:rsidRDefault="005A3E7C">
            <w:pPr>
              <w:pStyle w:val="TableParagraph"/>
              <w:spacing w:line="210" w:lineRule="exact"/>
              <w:ind w:left="112" w:right="103"/>
              <w:jc w:val="center"/>
              <w:rPr>
                <w:sz w:val="20"/>
              </w:rPr>
            </w:pPr>
            <w:r>
              <w:rPr>
                <w:sz w:val="20"/>
              </w:rPr>
              <w:t>Establecer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programas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</w:p>
        </w:tc>
      </w:tr>
      <w:tr w:rsidR="00C63338" w14:paraId="07A7F6A7" w14:textId="77777777">
        <w:trPr>
          <w:trHeight w:val="230"/>
        </w:trPr>
        <w:tc>
          <w:tcPr>
            <w:tcW w:w="1822" w:type="dxa"/>
            <w:tcBorders>
              <w:top w:val="nil"/>
              <w:bottom w:val="nil"/>
            </w:tcBorders>
          </w:tcPr>
          <w:p w14:paraId="4F2E2F1D" w14:textId="77777777" w:rsidR="00C63338" w:rsidRDefault="00C633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82" w:type="dxa"/>
            <w:tcBorders>
              <w:top w:val="nil"/>
              <w:bottom w:val="nil"/>
            </w:tcBorders>
          </w:tcPr>
          <w:p w14:paraId="39D2563C" w14:textId="77777777" w:rsidR="00C63338" w:rsidRDefault="005A3E7C">
            <w:pPr>
              <w:pStyle w:val="TableParagraph"/>
              <w:spacing w:line="210" w:lineRule="exact"/>
              <w:ind w:left="122" w:right="122"/>
              <w:jc w:val="center"/>
              <w:rPr>
                <w:sz w:val="20"/>
              </w:rPr>
            </w:pPr>
            <w:r>
              <w:rPr>
                <w:sz w:val="20"/>
              </w:rPr>
              <w:t>comunitarios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</w:p>
        </w:tc>
        <w:tc>
          <w:tcPr>
            <w:tcW w:w="3387" w:type="dxa"/>
            <w:tcBorders>
              <w:top w:val="nil"/>
              <w:bottom w:val="nil"/>
            </w:tcBorders>
          </w:tcPr>
          <w:p w14:paraId="55430873" w14:textId="77777777" w:rsidR="00C63338" w:rsidRDefault="005A3E7C">
            <w:pPr>
              <w:pStyle w:val="TableParagraph"/>
              <w:spacing w:line="210" w:lineRule="exact"/>
              <w:ind w:left="112" w:right="105"/>
              <w:jc w:val="center"/>
              <w:rPr>
                <w:sz w:val="20"/>
              </w:rPr>
            </w:pPr>
            <w:r>
              <w:rPr>
                <w:sz w:val="20"/>
              </w:rPr>
              <w:t>servicios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comunitarios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</w:p>
        </w:tc>
      </w:tr>
      <w:tr w:rsidR="00C63338" w14:paraId="61D6B15F" w14:textId="77777777">
        <w:trPr>
          <w:trHeight w:val="230"/>
        </w:trPr>
        <w:tc>
          <w:tcPr>
            <w:tcW w:w="1822" w:type="dxa"/>
            <w:tcBorders>
              <w:top w:val="nil"/>
              <w:bottom w:val="nil"/>
            </w:tcBorders>
          </w:tcPr>
          <w:p w14:paraId="51AE1419" w14:textId="77777777" w:rsidR="00C63338" w:rsidRDefault="005A3E7C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3.Limitada</w:t>
            </w:r>
          </w:p>
        </w:tc>
        <w:tc>
          <w:tcPr>
            <w:tcW w:w="2982" w:type="dxa"/>
            <w:tcBorders>
              <w:top w:val="nil"/>
              <w:bottom w:val="nil"/>
            </w:tcBorders>
          </w:tcPr>
          <w:p w14:paraId="1E45DC19" w14:textId="77777777" w:rsidR="00C63338" w:rsidRDefault="005A3E7C">
            <w:pPr>
              <w:pStyle w:val="TableParagraph"/>
              <w:spacing w:line="211" w:lineRule="exact"/>
              <w:ind w:left="126" w:right="120"/>
              <w:jc w:val="center"/>
              <w:rPr>
                <w:sz w:val="20"/>
              </w:rPr>
            </w:pPr>
            <w:r>
              <w:rPr>
                <w:sz w:val="20"/>
              </w:rPr>
              <w:t>reinserción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ACLP</w:t>
            </w:r>
          </w:p>
        </w:tc>
        <w:tc>
          <w:tcPr>
            <w:tcW w:w="3387" w:type="dxa"/>
            <w:tcBorders>
              <w:top w:val="nil"/>
              <w:bottom w:val="nil"/>
            </w:tcBorders>
          </w:tcPr>
          <w:p w14:paraId="79197CD3" w14:textId="77777777" w:rsidR="00C63338" w:rsidRDefault="005A3E7C">
            <w:pPr>
              <w:pStyle w:val="TableParagraph"/>
              <w:spacing w:line="211" w:lineRule="exact"/>
              <w:ind w:left="109" w:right="106"/>
              <w:jc w:val="center"/>
              <w:rPr>
                <w:sz w:val="20"/>
              </w:rPr>
            </w:pPr>
            <w:r>
              <w:rPr>
                <w:sz w:val="20"/>
              </w:rPr>
              <w:t>reinserción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ACLP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conformado</w:t>
            </w:r>
          </w:p>
        </w:tc>
      </w:tr>
      <w:tr w:rsidR="00C63338" w14:paraId="7775B9FF" w14:textId="77777777">
        <w:trPr>
          <w:trHeight w:val="229"/>
        </w:trPr>
        <w:tc>
          <w:tcPr>
            <w:tcW w:w="1822" w:type="dxa"/>
            <w:tcBorders>
              <w:top w:val="nil"/>
              <w:bottom w:val="nil"/>
            </w:tcBorders>
          </w:tcPr>
          <w:p w14:paraId="045F7A22" w14:textId="77777777" w:rsidR="00C63338" w:rsidRDefault="005A3E7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intervención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</w:p>
        </w:tc>
        <w:tc>
          <w:tcPr>
            <w:tcW w:w="2982" w:type="dxa"/>
            <w:tcBorders>
              <w:top w:val="nil"/>
              <w:bottom w:val="nil"/>
            </w:tcBorders>
          </w:tcPr>
          <w:p w14:paraId="5DDD1E0D" w14:textId="77777777" w:rsidR="00C63338" w:rsidRDefault="005A3E7C">
            <w:pPr>
              <w:pStyle w:val="TableParagraph"/>
              <w:spacing w:line="210" w:lineRule="exact"/>
              <w:ind w:left="124" w:right="122"/>
              <w:jc w:val="center"/>
              <w:rPr>
                <w:sz w:val="20"/>
              </w:rPr>
            </w:pPr>
            <w:r>
              <w:rPr>
                <w:sz w:val="20"/>
              </w:rPr>
              <w:t>conformado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instituciones</w:t>
            </w:r>
          </w:p>
        </w:tc>
        <w:tc>
          <w:tcPr>
            <w:tcW w:w="3387" w:type="dxa"/>
            <w:tcBorders>
              <w:top w:val="nil"/>
              <w:bottom w:val="nil"/>
            </w:tcBorders>
          </w:tcPr>
          <w:p w14:paraId="06D6BF4E" w14:textId="77777777" w:rsidR="00C63338" w:rsidRDefault="005A3E7C">
            <w:pPr>
              <w:pStyle w:val="TableParagraph"/>
              <w:spacing w:line="210" w:lineRule="exact"/>
              <w:ind w:left="109" w:right="106"/>
              <w:jc w:val="center"/>
              <w:rPr>
                <w:sz w:val="20"/>
              </w:rPr>
            </w:pPr>
            <w:r>
              <w:rPr>
                <w:sz w:val="20"/>
              </w:rPr>
              <w:t>por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instituciones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públicas,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privadas</w:t>
            </w:r>
          </w:p>
        </w:tc>
      </w:tr>
      <w:tr w:rsidR="00C63338" w14:paraId="4D52BC2C" w14:textId="77777777">
        <w:trPr>
          <w:trHeight w:val="229"/>
        </w:trPr>
        <w:tc>
          <w:tcPr>
            <w:tcW w:w="1822" w:type="dxa"/>
            <w:tcBorders>
              <w:top w:val="nil"/>
              <w:bottom w:val="nil"/>
            </w:tcBorders>
          </w:tcPr>
          <w:p w14:paraId="7A6D6159" w14:textId="77777777" w:rsidR="00C63338" w:rsidRDefault="005A3E7C">
            <w:pPr>
              <w:pStyle w:val="TableParagraph"/>
              <w:spacing w:line="209" w:lineRule="exact"/>
              <w:ind w:left="107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reinserción</w:t>
            </w:r>
          </w:p>
        </w:tc>
        <w:tc>
          <w:tcPr>
            <w:tcW w:w="2982" w:type="dxa"/>
            <w:tcBorders>
              <w:top w:val="nil"/>
              <w:bottom w:val="nil"/>
            </w:tcBorders>
          </w:tcPr>
          <w:p w14:paraId="513C7AF5" w14:textId="77777777" w:rsidR="00C63338" w:rsidRDefault="005A3E7C">
            <w:pPr>
              <w:pStyle w:val="TableParagraph"/>
              <w:spacing w:line="209" w:lineRule="exact"/>
              <w:ind w:left="124" w:right="122"/>
              <w:jc w:val="center"/>
              <w:rPr>
                <w:sz w:val="20"/>
              </w:rPr>
            </w:pPr>
            <w:r>
              <w:rPr>
                <w:sz w:val="20"/>
              </w:rPr>
              <w:t>públicas,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privadas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</w:p>
        </w:tc>
        <w:tc>
          <w:tcPr>
            <w:tcW w:w="3387" w:type="dxa"/>
            <w:tcBorders>
              <w:top w:val="nil"/>
              <w:bottom w:val="nil"/>
            </w:tcBorders>
          </w:tcPr>
          <w:p w14:paraId="1845EAF0" w14:textId="77777777" w:rsidR="00C63338" w:rsidRDefault="005A3E7C">
            <w:pPr>
              <w:pStyle w:val="TableParagraph"/>
              <w:spacing w:line="209" w:lineRule="exact"/>
              <w:ind w:left="111" w:right="106"/>
              <w:jc w:val="center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articular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procesos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</w:tc>
      </w:tr>
      <w:tr w:rsidR="00C63338" w14:paraId="3A99D0DF" w14:textId="77777777">
        <w:trPr>
          <w:trHeight w:val="230"/>
        </w:trPr>
        <w:tc>
          <w:tcPr>
            <w:tcW w:w="1822" w:type="dxa"/>
            <w:tcBorders>
              <w:top w:val="nil"/>
              <w:bottom w:val="nil"/>
            </w:tcBorders>
          </w:tcPr>
          <w:p w14:paraId="7A09CCA8" w14:textId="77777777" w:rsidR="00C63338" w:rsidRDefault="005A3E7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social</w:t>
            </w:r>
          </w:p>
        </w:tc>
        <w:tc>
          <w:tcPr>
            <w:tcW w:w="2982" w:type="dxa"/>
            <w:tcBorders>
              <w:top w:val="nil"/>
              <w:bottom w:val="nil"/>
            </w:tcBorders>
          </w:tcPr>
          <w:p w14:paraId="64FD3FB7" w14:textId="77777777" w:rsidR="00C63338" w:rsidRDefault="005A3E7C">
            <w:pPr>
              <w:pStyle w:val="TableParagraph"/>
              <w:spacing w:line="210" w:lineRule="exact"/>
              <w:ind w:left="125" w:right="122"/>
              <w:jc w:val="center"/>
              <w:rPr>
                <w:sz w:val="20"/>
              </w:rPr>
            </w:pPr>
            <w:r>
              <w:rPr>
                <w:sz w:val="20"/>
              </w:rPr>
              <w:t>articular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</w:tc>
        <w:tc>
          <w:tcPr>
            <w:tcW w:w="3387" w:type="dxa"/>
            <w:tcBorders>
              <w:top w:val="nil"/>
              <w:bottom w:val="nil"/>
            </w:tcBorders>
          </w:tcPr>
          <w:p w14:paraId="628244E4" w14:textId="77777777" w:rsidR="00C63338" w:rsidRDefault="005A3E7C">
            <w:pPr>
              <w:pStyle w:val="TableParagraph"/>
              <w:spacing w:line="210" w:lineRule="exact"/>
              <w:ind w:left="108" w:right="106"/>
              <w:jc w:val="center"/>
              <w:rPr>
                <w:sz w:val="20"/>
              </w:rPr>
            </w:pPr>
            <w:r>
              <w:rPr>
                <w:sz w:val="20"/>
              </w:rPr>
              <w:t>reinserción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</w:p>
        </w:tc>
      </w:tr>
      <w:tr w:rsidR="00C63338" w14:paraId="20F09B7E" w14:textId="77777777">
        <w:trPr>
          <w:trHeight w:val="227"/>
        </w:trPr>
        <w:tc>
          <w:tcPr>
            <w:tcW w:w="1822" w:type="dxa"/>
            <w:tcBorders>
              <w:top w:val="nil"/>
              <w:bottom w:val="nil"/>
            </w:tcBorders>
          </w:tcPr>
          <w:p w14:paraId="39EEC005" w14:textId="77777777" w:rsidR="00C63338" w:rsidRDefault="00C633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82" w:type="dxa"/>
            <w:tcBorders>
              <w:top w:val="nil"/>
            </w:tcBorders>
          </w:tcPr>
          <w:p w14:paraId="174964D3" w14:textId="77777777" w:rsidR="00C63338" w:rsidRDefault="005A3E7C">
            <w:pPr>
              <w:pStyle w:val="TableParagraph"/>
              <w:spacing w:line="207" w:lineRule="exact"/>
              <w:ind w:left="122" w:right="122"/>
              <w:jc w:val="center"/>
              <w:rPr>
                <w:sz w:val="20"/>
              </w:rPr>
            </w:pPr>
            <w:r>
              <w:rPr>
                <w:sz w:val="20"/>
              </w:rPr>
              <w:t>reinserción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</w:p>
        </w:tc>
        <w:tc>
          <w:tcPr>
            <w:tcW w:w="3387" w:type="dxa"/>
            <w:tcBorders>
              <w:top w:val="nil"/>
            </w:tcBorders>
          </w:tcPr>
          <w:p w14:paraId="75ADA06E" w14:textId="77777777" w:rsidR="00C63338" w:rsidRDefault="00C6333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3338" w14:paraId="28C9C113" w14:textId="77777777">
        <w:trPr>
          <w:trHeight w:val="228"/>
        </w:trPr>
        <w:tc>
          <w:tcPr>
            <w:tcW w:w="1822" w:type="dxa"/>
            <w:tcBorders>
              <w:top w:val="nil"/>
              <w:bottom w:val="nil"/>
            </w:tcBorders>
          </w:tcPr>
          <w:p w14:paraId="4989EA3E" w14:textId="77777777" w:rsidR="00C63338" w:rsidRDefault="00C633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82" w:type="dxa"/>
            <w:tcBorders>
              <w:bottom w:val="nil"/>
            </w:tcBorders>
          </w:tcPr>
          <w:p w14:paraId="4AEC3293" w14:textId="77777777" w:rsidR="00C63338" w:rsidRDefault="005A3E7C">
            <w:pPr>
              <w:pStyle w:val="TableParagraph"/>
              <w:spacing w:line="208" w:lineRule="exact"/>
              <w:ind w:left="126" w:right="121"/>
              <w:jc w:val="center"/>
              <w:rPr>
                <w:sz w:val="20"/>
              </w:rPr>
            </w:pPr>
            <w:r>
              <w:rPr>
                <w:sz w:val="20"/>
              </w:rPr>
              <w:t>Fortalecer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reinserción</w:t>
            </w:r>
          </w:p>
        </w:tc>
        <w:tc>
          <w:tcPr>
            <w:tcW w:w="3387" w:type="dxa"/>
            <w:vMerge w:val="restart"/>
          </w:tcPr>
          <w:p w14:paraId="625D1A60" w14:textId="77777777" w:rsidR="00C63338" w:rsidRDefault="005A3E7C">
            <w:pPr>
              <w:pStyle w:val="TableParagraph"/>
              <w:spacing w:before="114"/>
              <w:ind w:left="181" w:right="174" w:firstLine="3"/>
              <w:jc w:val="center"/>
              <w:rPr>
                <w:sz w:val="20"/>
              </w:rPr>
            </w:pPr>
            <w:r>
              <w:rPr>
                <w:sz w:val="20"/>
              </w:rPr>
              <w:t>Fortalecer la reinserción laboral 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educativa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incentivos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tributarios a las empresas y 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inclusión de los ACLP en 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programas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sociales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estado.</w:t>
            </w:r>
          </w:p>
        </w:tc>
      </w:tr>
      <w:tr w:rsidR="00C63338" w14:paraId="4495B081" w14:textId="77777777">
        <w:trPr>
          <w:trHeight w:val="220"/>
        </w:trPr>
        <w:tc>
          <w:tcPr>
            <w:tcW w:w="1822" w:type="dxa"/>
            <w:tcBorders>
              <w:top w:val="nil"/>
              <w:bottom w:val="nil"/>
            </w:tcBorders>
          </w:tcPr>
          <w:p w14:paraId="5F00B477" w14:textId="77777777" w:rsidR="00C63338" w:rsidRDefault="00C6333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2" w:type="dxa"/>
            <w:tcBorders>
              <w:top w:val="nil"/>
              <w:bottom w:val="nil"/>
            </w:tcBorders>
          </w:tcPr>
          <w:p w14:paraId="39182CC5" w14:textId="77777777" w:rsidR="00C63338" w:rsidRDefault="005A3E7C">
            <w:pPr>
              <w:pStyle w:val="TableParagraph"/>
              <w:spacing w:line="200" w:lineRule="exact"/>
              <w:ind w:left="125" w:right="122"/>
              <w:jc w:val="center"/>
              <w:rPr>
                <w:sz w:val="20"/>
              </w:rPr>
            </w:pPr>
            <w:r>
              <w:rPr>
                <w:sz w:val="20"/>
              </w:rPr>
              <w:t>laboral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educativa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medio</w:t>
            </w:r>
          </w:p>
        </w:tc>
        <w:tc>
          <w:tcPr>
            <w:tcW w:w="3387" w:type="dxa"/>
            <w:vMerge/>
            <w:tcBorders>
              <w:top w:val="nil"/>
            </w:tcBorders>
          </w:tcPr>
          <w:p w14:paraId="6F7A5ED9" w14:textId="77777777" w:rsidR="00C63338" w:rsidRDefault="00C63338">
            <w:pPr>
              <w:rPr>
                <w:sz w:val="2"/>
                <w:szCs w:val="2"/>
              </w:rPr>
            </w:pPr>
          </w:p>
        </w:tc>
      </w:tr>
      <w:tr w:rsidR="00C63338" w14:paraId="77D2F9FB" w14:textId="77777777">
        <w:trPr>
          <w:trHeight w:val="220"/>
        </w:trPr>
        <w:tc>
          <w:tcPr>
            <w:tcW w:w="1822" w:type="dxa"/>
            <w:tcBorders>
              <w:top w:val="nil"/>
              <w:bottom w:val="nil"/>
            </w:tcBorders>
          </w:tcPr>
          <w:p w14:paraId="3DA12080" w14:textId="77777777" w:rsidR="00C63338" w:rsidRDefault="00C6333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2" w:type="dxa"/>
            <w:tcBorders>
              <w:top w:val="nil"/>
              <w:bottom w:val="nil"/>
            </w:tcBorders>
          </w:tcPr>
          <w:p w14:paraId="6968ADF5" w14:textId="77777777" w:rsidR="00C63338" w:rsidRDefault="005A3E7C">
            <w:pPr>
              <w:pStyle w:val="TableParagraph"/>
              <w:spacing w:line="200" w:lineRule="exact"/>
              <w:ind w:left="125" w:right="122"/>
              <w:jc w:val="center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incentivos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tributarios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</w:p>
        </w:tc>
        <w:tc>
          <w:tcPr>
            <w:tcW w:w="3387" w:type="dxa"/>
            <w:vMerge/>
            <w:tcBorders>
              <w:top w:val="nil"/>
            </w:tcBorders>
          </w:tcPr>
          <w:p w14:paraId="6FE67993" w14:textId="77777777" w:rsidR="00C63338" w:rsidRDefault="00C63338">
            <w:pPr>
              <w:rPr>
                <w:sz w:val="2"/>
                <w:szCs w:val="2"/>
              </w:rPr>
            </w:pPr>
          </w:p>
        </w:tc>
      </w:tr>
      <w:tr w:rsidR="00C63338" w14:paraId="4662BE16" w14:textId="77777777">
        <w:trPr>
          <w:trHeight w:val="219"/>
        </w:trPr>
        <w:tc>
          <w:tcPr>
            <w:tcW w:w="1822" w:type="dxa"/>
            <w:tcBorders>
              <w:top w:val="nil"/>
              <w:bottom w:val="nil"/>
            </w:tcBorders>
          </w:tcPr>
          <w:p w14:paraId="73CCFC81" w14:textId="77777777" w:rsidR="00C63338" w:rsidRDefault="00C6333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2" w:type="dxa"/>
            <w:tcBorders>
              <w:top w:val="nil"/>
              <w:bottom w:val="nil"/>
            </w:tcBorders>
          </w:tcPr>
          <w:p w14:paraId="19FFD77A" w14:textId="77777777" w:rsidR="00C63338" w:rsidRDefault="005A3E7C">
            <w:pPr>
              <w:pStyle w:val="TableParagraph"/>
              <w:spacing w:line="199" w:lineRule="exact"/>
              <w:ind w:left="123" w:right="122"/>
              <w:jc w:val="center"/>
              <w:rPr>
                <w:sz w:val="20"/>
              </w:rPr>
            </w:pPr>
            <w:r>
              <w:rPr>
                <w:sz w:val="20"/>
              </w:rPr>
              <w:t>empresas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inclusión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</w:p>
        </w:tc>
        <w:tc>
          <w:tcPr>
            <w:tcW w:w="3387" w:type="dxa"/>
            <w:vMerge/>
            <w:tcBorders>
              <w:top w:val="nil"/>
            </w:tcBorders>
          </w:tcPr>
          <w:p w14:paraId="06FA2B7B" w14:textId="77777777" w:rsidR="00C63338" w:rsidRDefault="00C63338">
            <w:pPr>
              <w:rPr>
                <w:sz w:val="2"/>
                <w:szCs w:val="2"/>
              </w:rPr>
            </w:pPr>
          </w:p>
        </w:tc>
      </w:tr>
      <w:tr w:rsidR="00C63338" w14:paraId="5489020A" w14:textId="77777777">
        <w:trPr>
          <w:trHeight w:val="219"/>
        </w:trPr>
        <w:tc>
          <w:tcPr>
            <w:tcW w:w="1822" w:type="dxa"/>
            <w:tcBorders>
              <w:top w:val="nil"/>
              <w:bottom w:val="nil"/>
            </w:tcBorders>
          </w:tcPr>
          <w:p w14:paraId="552338DE" w14:textId="77777777" w:rsidR="00C63338" w:rsidRDefault="00C6333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2" w:type="dxa"/>
            <w:tcBorders>
              <w:top w:val="nil"/>
              <w:bottom w:val="nil"/>
            </w:tcBorders>
          </w:tcPr>
          <w:p w14:paraId="4349858C" w14:textId="77777777" w:rsidR="00C63338" w:rsidRDefault="005A3E7C">
            <w:pPr>
              <w:pStyle w:val="TableParagraph"/>
              <w:spacing w:line="199" w:lineRule="exact"/>
              <w:ind w:left="126" w:right="122"/>
              <w:jc w:val="center"/>
              <w:rPr>
                <w:sz w:val="20"/>
              </w:rPr>
            </w:pPr>
            <w:r>
              <w:rPr>
                <w:sz w:val="20"/>
              </w:rPr>
              <w:t>ACLP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programas</w:t>
            </w:r>
          </w:p>
        </w:tc>
        <w:tc>
          <w:tcPr>
            <w:tcW w:w="3387" w:type="dxa"/>
            <w:vMerge/>
            <w:tcBorders>
              <w:top w:val="nil"/>
            </w:tcBorders>
          </w:tcPr>
          <w:p w14:paraId="76953116" w14:textId="77777777" w:rsidR="00C63338" w:rsidRDefault="00C63338">
            <w:pPr>
              <w:rPr>
                <w:sz w:val="2"/>
                <w:szCs w:val="2"/>
              </w:rPr>
            </w:pPr>
          </w:p>
        </w:tc>
      </w:tr>
      <w:tr w:rsidR="00C63338" w14:paraId="4319A9E7" w14:textId="77777777">
        <w:trPr>
          <w:trHeight w:val="222"/>
        </w:trPr>
        <w:tc>
          <w:tcPr>
            <w:tcW w:w="1822" w:type="dxa"/>
            <w:tcBorders>
              <w:top w:val="nil"/>
            </w:tcBorders>
          </w:tcPr>
          <w:p w14:paraId="27202CF3" w14:textId="77777777" w:rsidR="00C63338" w:rsidRDefault="00C6333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2" w:type="dxa"/>
            <w:tcBorders>
              <w:top w:val="nil"/>
            </w:tcBorders>
          </w:tcPr>
          <w:p w14:paraId="18692EA9" w14:textId="77777777" w:rsidR="00C63338" w:rsidRDefault="005A3E7C">
            <w:pPr>
              <w:pStyle w:val="TableParagraph"/>
              <w:spacing w:line="202" w:lineRule="exact"/>
              <w:ind w:left="122" w:right="122"/>
              <w:jc w:val="center"/>
              <w:rPr>
                <w:sz w:val="20"/>
              </w:rPr>
            </w:pPr>
            <w:r>
              <w:rPr>
                <w:sz w:val="20"/>
              </w:rPr>
              <w:t>sociales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estado.</w:t>
            </w:r>
          </w:p>
        </w:tc>
        <w:tc>
          <w:tcPr>
            <w:tcW w:w="3387" w:type="dxa"/>
            <w:vMerge/>
            <w:tcBorders>
              <w:top w:val="nil"/>
            </w:tcBorders>
          </w:tcPr>
          <w:p w14:paraId="162FCEB5" w14:textId="77777777" w:rsidR="00C63338" w:rsidRDefault="00C63338">
            <w:pPr>
              <w:rPr>
                <w:sz w:val="2"/>
                <w:szCs w:val="2"/>
              </w:rPr>
            </w:pPr>
          </w:p>
        </w:tc>
      </w:tr>
    </w:tbl>
    <w:p w14:paraId="4A97ECF1" w14:textId="77777777" w:rsidR="00C63338" w:rsidRDefault="00C63338">
      <w:pPr>
        <w:pStyle w:val="Textoindependiente"/>
        <w:spacing w:before="1"/>
      </w:pPr>
    </w:p>
    <w:p w14:paraId="4169B437" w14:textId="77777777" w:rsidR="00C63338" w:rsidRDefault="005A3E7C">
      <w:pPr>
        <w:pStyle w:val="Textoindependiente"/>
        <w:ind w:left="659" w:right="1405"/>
        <w:jc w:val="center"/>
      </w:pPr>
      <w:r>
        <w:t>En</w:t>
      </w:r>
      <w:r>
        <w:rPr>
          <w:spacing w:val="28"/>
        </w:rPr>
        <w:t xml:space="preserve"> </w:t>
      </w:r>
      <w:r>
        <w:t>base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estas</w:t>
      </w:r>
      <w:r>
        <w:rPr>
          <w:spacing w:val="29"/>
        </w:rPr>
        <w:t xml:space="preserve"> </w:t>
      </w:r>
      <w:r>
        <w:t>alternativas</w:t>
      </w:r>
      <w:r>
        <w:rPr>
          <w:spacing w:val="29"/>
        </w:rPr>
        <w:t xml:space="preserve"> </w:t>
      </w:r>
      <w:r>
        <w:t>se</w:t>
      </w:r>
      <w:r>
        <w:rPr>
          <w:spacing w:val="29"/>
        </w:rPr>
        <w:t xml:space="preserve"> </w:t>
      </w:r>
      <w:r>
        <w:t>han</w:t>
      </w:r>
      <w:r>
        <w:rPr>
          <w:spacing w:val="28"/>
        </w:rPr>
        <w:t xml:space="preserve"> </w:t>
      </w:r>
      <w:r>
        <w:t>considerado</w:t>
      </w:r>
      <w:r>
        <w:rPr>
          <w:spacing w:val="29"/>
        </w:rPr>
        <w:t xml:space="preserve"> </w:t>
      </w:r>
      <w:r>
        <w:t>dos</w:t>
      </w:r>
      <w:r>
        <w:rPr>
          <w:spacing w:val="30"/>
        </w:rPr>
        <w:t xml:space="preserve"> </w:t>
      </w:r>
      <w:r>
        <w:t>escenarios</w:t>
      </w:r>
      <w:r>
        <w:rPr>
          <w:spacing w:val="28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crecimiento</w:t>
      </w:r>
      <w:r>
        <w:rPr>
          <w:spacing w:val="-58"/>
        </w:rPr>
        <w:t xml:space="preserve"> </w:t>
      </w:r>
      <w:r>
        <w:t>poblacional.</w:t>
      </w:r>
      <w:r>
        <w:rPr>
          <w:spacing w:val="6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primer</w:t>
      </w:r>
      <w:r>
        <w:rPr>
          <w:spacing w:val="7"/>
        </w:rPr>
        <w:t xml:space="preserve"> </w:t>
      </w:r>
      <w:r>
        <w:t>escenario</w:t>
      </w:r>
      <w:r>
        <w:rPr>
          <w:spacing w:val="5"/>
        </w:rPr>
        <w:t xml:space="preserve"> </w:t>
      </w:r>
      <w:r>
        <w:t>establecido</w:t>
      </w:r>
      <w:r>
        <w:rPr>
          <w:spacing w:val="5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base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alternativa</w:t>
      </w:r>
      <w:r>
        <w:rPr>
          <w:spacing w:val="6"/>
        </w:rPr>
        <w:t xml:space="preserve"> </w:t>
      </w:r>
      <w:r>
        <w:t>I,</w:t>
      </w:r>
      <w:r>
        <w:rPr>
          <w:spacing w:val="7"/>
        </w:rPr>
        <w:t xml:space="preserve"> </w:t>
      </w:r>
      <w:r>
        <w:t>basadas</w:t>
      </w:r>
      <w:r>
        <w:rPr>
          <w:spacing w:val="6"/>
        </w:rPr>
        <w:t xml:space="preserve"> </w:t>
      </w:r>
      <w:r>
        <w:t>en</w:t>
      </w:r>
    </w:p>
    <w:p w14:paraId="0F337395" w14:textId="77777777" w:rsidR="00C63338" w:rsidRDefault="00C63338">
      <w:pPr>
        <w:jc w:val="center"/>
        <w:sectPr w:rsidR="00C63338">
          <w:pgSz w:w="11910" w:h="16840"/>
          <w:pgMar w:top="1660" w:right="360" w:bottom="1180" w:left="1020" w:header="440" w:footer="998" w:gutter="0"/>
          <w:cols w:space="720"/>
        </w:sectPr>
      </w:pPr>
    </w:p>
    <w:p w14:paraId="43E5C730" w14:textId="77777777" w:rsidR="00C63338" w:rsidRDefault="005A3E7C">
      <w:pPr>
        <w:pStyle w:val="Textoindependiente"/>
        <w:spacing w:before="110"/>
        <w:ind w:left="821" w:right="1564"/>
        <w:jc w:val="both"/>
      </w:pPr>
      <w:r>
        <w:lastRenderedPageBreak/>
        <w:t>la implementación de programas de prevención social y comunitaria en colegios, la</w:t>
      </w:r>
      <w:r>
        <w:rPr>
          <w:spacing w:val="-59"/>
        </w:rPr>
        <w:t xml:space="preserve"> </w:t>
      </w:r>
      <w:r>
        <w:t>comunidad y las familias, así como la priorización de las medidas no privativas de</w:t>
      </w:r>
      <w:r>
        <w:rPr>
          <w:spacing w:val="1"/>
        </w:rPr>
        <w:t xml:space="preserve"> </w:t>
      </w:r>
      <w:r>
        <w:t>libertad en la justicia penal juvenil para garantizar una reinserción social basada en</w:t>
      </w:r>
      <w:r>
        <w:rPr>
          <w:spacing w:val="-59"/>
        </w:rPr>
        <w:t xml:space="preserve"> </w:t>
      </w:r>
      <w:r>
        <w:t>evidencia, que tendrá como efecto la modificación de las medidas socioeducativas</w:t>
      </w:r>
      <w:r>
        <w:rPr>
          <w:spacing w:val="1"/>
        </w:rPr>
        <w:t xml:space="preserve"> </w:t>
      </w:r>
      <w:r>
        <w:t>y por ende la liberación de adolescentes en conflicto con la ley penal (ACLP) de los</w:t>
      </w:r>
      <w:r>
        <w:rPr>
          <w:spacing w:val="-59"/>
        </w:rPr>
        <w:t xml:space="preserve"> </w:t>
      </w:r>
      <w:r>
        <w:t>centros</w:t>
      </w:r>
      <w:r>
        <w:rPr>
          <w:spacing w:val="-13"/>
        </w:rPr>
        <w:t xml:space="preserve"> </w:t>
      </w:r>
      <w:r>
        <w:t>juveniles.</w:t>
      </w:r>
      <w:r>
        <w:rPr>
          <w:spacing w:val="-6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tanto,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proyección</w:t>
      </w:r>
      <w:r>
        <w:rPr>
          <w:spacing w:val="-5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población</w:t>
      </w:r>
      <w:r>
        <w:rPr>
          <w:spacing w:val="-8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alternativa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difiere</w:t>
      </w:r>
      <w:r>
        <w:rPr>
          <w:spacing w:val="-59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menor cantidad 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proyección</w:t>
      </w:r>
      <w:r>
        <w:rPr>
          <w:spacing w:val="-1"/>
        </w:rPr>
        <w:t xml:space="preserve"> </w:t>
      </w:r>
      <w:r>
        <w:t>para la</w:t>
      </w:r>
      <w:r>
        <w:rPr>
          <w:spacing w:val="-1"/>
        </w:rPr>
        <w:t xml:space="preserve"> </w:t>
      </w:r>
      <w:r>
        <w:t>alternativa II.</w:t>
      </w:r>
    </w:p>
    <w:p w14:paraId="61174EC8" w14:textId="77777777" w:rsidR="00C63338" w:rsidRDefault="00C63338">
      <w:pPr>
        <w:pStyle w:val="Textoindependiente"/>
        <w:spacing w:before="10"/>
        <w:rPr>
          <w:sz w:val="21"/>
        </w:rPr>
      </w:pPr>
    </w:p>
    <w:p w14:paraId="56364065" w14:textId="77777777" w:rsidR="00C63338" w:rsidRDefault="005A3E7C">
      <w:pPr>
        <w:pStyle w:val="Ttulo3"/>
        <w:ind w:right="1401"/>
        <w:jc w:val="center"/>
      </w:pPr>
      <w:r>
        <w:t xml:space="preserve">Cuadro </w:t>
      </w:r>
      <w:proofErr w:type="spellStart"/>
      <w:r>
        <w:t>Nº</w:t>
      </w:r>
      <w:proofErr w:type="spellEnd"/>
      <w:r>
        <w:rPr>
          <w:spacing w:val="-1"/>
        </w:rPr>
        <w:t xml:space="preserve"> </w:t>
      </w:r>
      <w:r>
        <w:t>2</w:t>
      </w:r>
    </w:p>
    <w:p w14:paraId="7A51588D" w14:textId="77777777" w:rsidR="00C63338" w:rsidRDefault="005A3E7C">
      <w:pPr>
        <w:pStyle w:val="Textoindependiente"/>
        <w:spacing w:before="2"/>
        <w:ind w:left="746" w:right="1404"/>
        <w:jc w:val="center"/>
      </w:pPr>
      <w:r>
        <w:t>Proyección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población</w:t>
      </w:r>
    </w:p>
    <w:p w14:paraId="1DBF0EB6" w14:textId="77777777" w:rsidR="00C63338" w:rsidRDefault="00C63338">
      <w:pPr>
        <w:pStyle w:val="Textoindependiente"/>
        <w:spacing w:before="6"/>
        <w:rPr>
          <w:sz w:val="15"/>
        </w:rPr>
      </w:pPr>
    </w:p>
    <w:tbl>
      <w:tblPr>
        <w:tblStyle w:val="TableNormal"/>
        <w:tblW w:w="0" w:type="auto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1198"/>
        <w:gridCol w:w="1201"/>
        <w:gridCol w:w="1198"/>
        <w:gridCol w:w="1198"/>
        <w:gridCol w:w="1198"/>
        <w:gridCol w:w="1199"/>
        <w:gridCol w:w="1198"/>
      </w:tblGrid>
      <w:tr w:rsidR="00C63338" w14:paraId="61E06950" w14:textId="77777777">
        <w:trPr>
          <w:trHeight w:val="515"/>
        </w:trPr>
        <w:tc>
          <w:tcPr>
            <w:tcW w:w="526" w:type="dxa"/>
            <w:tcBorders>
              <w:top w:val="nil"/>
              <w:left w:val="nil"/>
            </w:tcBorders>
          </w:tcPr>
          <w:p w14:paraId="45A42EC3" w14:textId="77777777" w:rsidR="00C63338" w:rsidRDefault="00C633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  <w:shd w:val="clear" w:color="auto" w:fill="4AACC5"/>
          </w:tcPr>
          <w:p w14:paraId="46A2D617" w14:textId="77777777" w:rsidR="00C63338" w:rsidRDefault="00C63338">
            <w:pPr>
              <w:pStyle w:val="TableParagraph"/>
              <w:spacing w:before="5"/>
              <w:rPr>
                <w:sz w:val="14"/>
              </w:rPr>
            </w:pPr>
          </w:p>
          <w:p w14:paraId="6FFC15BB" w14:textId="77777777" w:rsidR="00C63338" w:rsidRDefault="005A3E7C">
            <w:pPr>
              <w:pStyle w:val="TableParagraph"/>
              <w:ind w:left="44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Año</w:t>
            </w:r>
          </w:p>
        </w:tc>
        <w:tc>
          <w:tcPr>
            <w:tcW w:w="1201" w:type="dxa"/>
            <w:shd w:val="clear" w:color="auto" w:fill="4AACC5"/>
          </w:tcPr>
          <w:p w14:paraId="34DA9DEC" w14:textId="77777777" w:rsidR="00C63338" w:rsidRDefault="005A3E7C">
            <w:pPr>
              <w:pStyle w:val="TableParagraph"/>
              <w:spacing w:before="75"/>
              <w:ind w:left="330" w:right="307" w:firstLine="3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Medio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abierto</w:t>
            </w:r>
          </w:p>
        </w:tc>
        <w:tc>
          <w:tcPr>
            <w:tcW w:w="1198" w:type="dxa"/>
            <w:shd w:val="clear" w:color="auto" w:fill="4AACC5"/>
          </w:tcPr>
          <w:p w14:paraId="41E92B4B" w14:textId="77777777" w:rsidR="00C63338" w:rsidRDefault="005A3E7C">
            <w:pPr>
              <w:pStyle w:val="TableParagraph"/>
              <w:spacing w:before="75"/>
              <w:ind w:left="300" w:right="281" w:firstLine="6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Medio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cerrado</w:t>
            </w:r>
          </w:p>
        </w:tc>
        <w:tc>
          <w:tcPr>
            <w:tcW w:w="1198" w:type="dxa"/>
            <w:shd w:val="clear" w:color="auto" w:fill="4AACC5"/>
          </w:tcPr>
          <w:p w14:paraId="292EBDCE" w14:textId="77777777" w:rsidR="00C63338" w:rsidRDefault="00C63338">
            <w:pPr>
              <w:pStyle w:val="TableParagraph"/>
              <w:spacing w:before="5"/>
              <w:rPr>
                <w:sz w:val="14"/>
              </w:rPr>
            </w:pPr>
          </w:p>
          <w:p w14:paraId="01344E59" w14:textId="77777777" w:rsidR="00C63338" w:rsidRDefault="005A3E7C">
            <w:pPr>
              <w:pStyle w:val="TableParagraph"/>
              <w:ind w:left="94" w:right="9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Total</w:t>
            </w:r>
          </w:p>
        </w:tc>
        <w:tc>
          <w:tcPr>
            <w:tcW w:w="1198" w:type="dxa"/>
            <w:shd w:val="clear" w:color="auto" w:fill="4AACC5"/>
          </w:tcPr>
          <w:p w14:paraId="4EAE5CE3" w14:textId="77777777" w:rsidR="00C63338" w:rsidRDefault="005A3E7C">
            <w:pPr>
              <w:pStyle w:val="TableParagraph"/>
              <w:spacing w:before="131" w:line="182" w:lineRule="exact"/>
              <w:ind w:left="146" w:right="133" w:firstLine="4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Capacidad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albergue</w:t>
            </w:r>
          </w:p>
        </w:tc>
        <w:tc>
          <w:tcPr>
            <w:tcW w:w="1199" w:type="dxa"/>
            <w:shd w:val="clear" w:color="auto" w:fill="4AACC5"/>
          </w:tcPr>
          <w:p w14:paraId="122E3EEB" w14:textId="77777777" w:rsidR="00C63338" w:rsidRDefault="00C63338">
            <w:pPr>
              <w:pStyle w:val="TableParagraph"/>
              <w:spacing w:before="5"/>
              <w:rPr>
                <w:sz w:val="14"/>
              </w:rPr>
            </w:pPr>
          </w:p>
          <w:p w14:paraId="13308322" w14:textId="77777777" w:rsidR="00C63338" w:rsidRDefault="005A3E7C">
            <w:pPr>
              <w:pStyle w:val="TableParagraph"/>
              <w:ind w:left="118" w:right="11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</w:t>
            </w:r>
          </w:p>
        </w:tc>
        <w:tc>
          <w:tcPr>
            <w:tcW w:w="1198" w:type="dxa"/>
            <w:shd w:val="clear" w:color="auto" w:fill="4AACC5"/>
          </w:tcPr>
          <w:p w14:paraId="472366F3" w14:textId="77777777" w:rsidR="00C63338" w:rsidRDefault="00C63338">
            <w:pPr>
              <w:pStyle w:val="TableParagraph"/>
              <w:spacing w:before="5"/>
              <w:rPr>
                <w:sz w:val="14"/>
              </w:rPr>
            </w:pPr>
          </w:p>
          <w:p w14:paraId="34314993" w14:textId="77777777" w:rsidR="00C63338" w:rsidRDefault="005A3E7C">
            <w:pPr>
              <w:pStyle w:val="TableParagraph"/>
              <w:ind w:left="95" w:right="9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II</w:t>
            </w:r>
          </w:p>
        </w:tc>
      </w:tr>
      <w:tr w:rsidR="00C63338" w14:paraId="3CD6FB96" w14:textId="77777777">
        <w:trPr>
          <w:trHeight w:val="259"/>
        </w:trPr>
        <w:tc>
          <w:tcPr>
            <w:tcW w:w="526" w:type="dxa"/>
            <w:vMerge w:val="restart"/>
            <w:textDirection w:val="btLr"/>
          </w:tcPr>
          <w:p w14:paraId="793504E4" w14:textId="77777777" w:rsidR="00C63338" w:rsidRDefault="00C63338">
            <w:pPr>
              <w:pStyle w:val="TableParagraph"/>
              <w:spacing w:before="1"/>
              <w:rPr>
                <w:sz w:val="20"/>
              </w:rPr>
            </w:pPr>
          </w:p>
          <w:p w14:paraId="02098F13" w14:textId="77777777" w:rsidR="00C63338" w:rsidRDefault="005A3E7C">
            <w:pPr>
              <w:pStyle w:val="TableParagraph"/>
              <w:ind w:left="501"/>
              <w:rPr>
                <w:sz w:val="16"/>
              </w:rPr>
            </w:pPr>
            <w:r>
              <w:rPr>
                <w:sz w:val="16"/>
              </w:rPr>
              <w:t>histórico</w:t>
            </w:r>
          </w:p>
        </w:tc>
        <w:tc>
          <w:tcPr>
            <w:tcW w:w="1198" w:type="dxa"/>
          </w:tcPr>
          <w:p w14:paraId="43C28346" w14:textId="77777777" w:rsidR="00C63338" w:rsidRDefault="005A3E7C">
            <w:pPr>
              <w:pStyle w:val="TableParagraph"/>
              <w:spacing w:before="76" w:line="163" w:lineRule="exact"/>
              <w:ind w:left="419"/>
              <w:rPr>
                <w:sz w:val="16"/>
              </w:rPr>
            </w:pPr>
            <w:r>
              <w:rPr>
                <w:sz w:val="16"/>
              </w:rPr>
              <w:t>2015</w:t>
            </w:r>
          </w:p>
        </w:tc>
        <w:tc>
          <w:tcPr>
            <w:tcW w:w="1201" w:type="dxa"/>
          </w:tcPr>
          <w:p w14:paraId="1832F731" w14:textId="77777777" w:rsidR="00C63338" w:rsidRDefault="005A3E7C">
            <w:pPr>
              <w:pStyle w:val="TableParagraph"/>
              <w:spacing w:before="76" w:line="163" w:lineRule="exact"/>
              <w:ind w:left="377" w:right="373"/>
              <w:jc w:val="center"/>
              <w:rPr>
                <w:sz w:val="16"/>
              </w:rPr>
            </w:pPr>
            <w:r>
              <w:rPr>
                <w:sz w:val="16"/>
              </w:rPr>
              <w:t>1,313</w:t>
            </w:r>
          </w:p>
        </w:tc>
        <w:tc>
          <w:tcPr>
            <w:tcW w:w="1198" w:type="dxa"/>
          </w:tcPr>
          <w:p w14:paraId="7641C659" w14:textId="77777777" w:rsidR="00C63338" w:rsidRDefault="005A3E7C">
            <w:pPr>
              <w:pStyle w:val="TableParagraph"/>
              <w:spacing w:before="76" w:line="163" w:lineRule="exact"/>
              <w:ind w:left="95" w:right="93"/>
              <w:jc w:val="center"/>
              <w:rPr>
                <w:sz w:val="16"/>
              </w:rPr>
            </w:pPr>
            <w:r>
              <w:rPr>
                <w:sz w:val="16"/>
              </w:rPr>
              <w:t>1,943</w:t>
            </w:r>
          </w:p>
        </w:tc>
        <w:tc>
          <w:tcPr>
            <w:tcW w:w="1198" w:type="dxa"/>
          </w:tcPr>
          <w:p w14:paraId="54634356" w14:textId="77777777" w:rsidR="00C63338" w:rsidRDefault="005A3E7C">
            <w:pPr>
              <w:pStyle w:val="TableParagraph"/>
              <w:spacing w:before="76" w:line="163" w:lineRule="exact"/>
              <w:ind w:left="95" w:right="94"/>
              <w:jc w:val="center"/>
              <w:rPr>
                <w:sz w:val="16"/>
              </w:rPr>
            </w:pPr>
            <w:r>
              <w:rPr>
                <w:sz w:val="16"/>
              </w:rPr>
              <w:t>3,256</w:t>
            </w:r>
          </w:p>
        </w:tc>
        <w:tc>
          <w:tcPr>
            <w:tcW w:w="1198" w:type="dxa"/>
          </w:tcPr>
          <w:p w14:paraId="7F1B0F95" w14:textId="77777777" w:rsidR="00C63338" w:rsidRDefault="005A3E7C">
            <w:pPr>
              <w:pStyle w:val="TableParagraph"/>
              <w:spacing w:before="76" w:line="163" w:lineRule="exact"/>
              <w:ind w:left="95" w:right="89"/>
              <w:jc w:val="center"/>
              <w:rPr>
                <w:sz w:val="16"/>
              </w:rPr>
            </w:pPr>
            <w:r>
              <w:rPr>
                <w:sz w:val="16"/>
              </w:rPr>
              <w:t>2,097</w:t>
            </w:r>
          </w:p>
        </w:tc>
        <w:tc>
          <w:tcPr>
            <w:tcW w:w="1199" w:type="dxa"/>
          </w:tcPr>
          <w:p w14:paraId="4C31C30F" w14:textId="77777777" w:rsidR="00C63338" w:rsidRDefault="00C633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</w:tcPr>
          <w:p w14:paraId="2C150113" w14:textId="77777777" w:rsidR="00C63338" w:rsidRDefault="00C633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3338" w14:paraId="2BEC792A" w14:textId="77777777">
        <w:trPr>
          <w:trHeight w:val="258"/>
        </w:trPr>
        <w:tc>
          <w:tcPr>
            <w:tcW w:w="526" w:type="dxa"/>
            <w:vMerge/>
            <w:tcBorders>
              <w:top w:val="nil"/>
            </w:tcBorders>
            <w:textDirection w:val="btLr"/>
          </w:tcPr>
          <w:p w14:paraId="1E7E807C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198" w:type="dxa"/>
          </w:tcPr>
          <w:p w14:paraId="7613EA76" w14:textId="77777777" w:rsidR="00C63338" w:rsidRDefault="005A3E7C">
            <w:pPr>
              <w:pStyle w:val="TableParagraph"/>
              <w:spacing w:before="75" w:line="163" w:lineRule="exact"/>
              <w:ind w:left="419"/>
              <w:rPr>
                <w:sz w:val="16"/>
              </w:rPr>
            </w:pPr>
            <w:r>
              <w:rPr>
                <w:sz w:val="16"/>
              </w:rPr>
              <w:t>2016</w:t>
            </w:r>
          </w:p>
        </w:tc>
        <w:tc>
          <w:tcPr>
            <w:tcW w:w="1201" w:type="dxa"/>
          </w:tcPr>
          <w:p w14:paraId="7516B3C4" w14:textId="77777777" w:rsidR="00C63338" w:rsidRDefault="005A3E7C">
            <w:pPr>
              <w:pStyle w:val="TableParagraph"/>
              <w:spacing w:before="75" w:line="163" w:lineRule="exact"/>
              <w:ind w:left="377" w:right="373"/>
              <w:jc w:val="center"/>
              <w:rPr>
                <w:sz w:val="16"/>
              </w:rPr>
            </w:pPr>
            <w:r>
              <w:rPr>
                <w:sz w:val="16"/>
              </w:rPr>
              <w:t>1,368</w:t>
            </w:r>
          </w:p>
        </w:tc>
        <w:tc>
          <w:tcPr>
            <w:tcW w:w="1198" w:type="dxa"/>
          </w:tcPr>
          <w:p w14:paraId="02FB4CA2" w14:textId="77777777" w:rsidR="00C63338" w:rsidRDefault="005A3E7C">
            <w:pPr>
              <w:pStyle w:val="TableParagraph"/>
              <w:spacing w:before="75" w:line="163" w:lineRule="exact"/>
              <w:ind w:left="95" w:right="93"/>
              <w:jc w:val="center"/>
              <w:rPr>
                <w:sz w:val="16"/>
              </w:rPr>
            </w:pPr>
            <w:r>
              <w:rPr>
                <w:sz w:val="16"/>
              </w:rPr>
              <w:t>2,168</w:t>
            </w:r>
          </w:p>
        </w:tc>
        <w:tc>
          <w:tcPr>
            <w:tcW w:w="1198" w:type="dxa"/>
          </w:tcPr>
          <w:p w14:paraId="7DB7A203" w14:textId="77777777" w:rsidR="00C63338" w:rsidRDefault="005A3E7C">
            <w:pPr>
              <w:pStyle w:val="TableParagraph"/>
              <w:spacing w:before="75" w:line="163" w:lineRule="exact"/>
              <w:ind w:left="95" w:right="94"/>
              <w:jc w:val="center"/>
              <w:rPr>
                <w:sz w:val="16"/>
              </w:rPr>
            </w:pPr>
            <w:r>
              <w:rPr>
                <w:sz w:val="16"/>
              </w:rPr>
              <w:t>3,536</w:t>
            </w:r>
          </w:p>
        </w:tc>
        <w:tc>
          <w:tcPr>
            <w:tcW w:w="1198" w:type="dxa"/>
          </w:tcPr>
          <w:p w14:paraId="08CF5205" w14:textId="77777777" w:rsidR="00C63338" w:rsidRDefault="005A3E7C">
            <w:pPr>
              <w:pStyle w:val="TableParagraph"/>
              <w:spacing w:before="75" w:line="163" w:lineRule="exact"/>
              <w:ind w:left="95" w:right="89"/>
              <w:jc w:val="center"/>
              <w:rPr>
                <w:sz w:val="16"/>
              </w:rPr>
            </w:pPr>
            <w:r>
              <w:rPr>
                <w:sz w:val="16"/>
              </w:rPr>
              <w:t>2,097</w:t>
            </w:r>
          </w:p>
        </w:tc>
        <w:tc>
          <w:tcPr>
            <w:tcW w:w="1199" w:type="dxa"/>
          </w:tcPr>
          <w:p w14:paraId="148A36DA" w14:textId="77777777" w:rsidR="00C63338" w:rsidRDefault="00C633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</w:tcPr>
          <w:p w14:paraId="1567030B" w14:textId="77777777" w:rsidR="00C63338" w:rsidRDefault="00C633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3338" w14:paraId="63E4BEE7" w14:textId="77777777">
        <w:trPr>
          <w:trHeight w:val="256"/>
        </w:trPr>
        <w:tc>
          <w:tcPr>
            <w:tcW w:w="526" w:type="dxa"/>
            <w:vMerge/>
            <w:tcBorders>
              <w:top w:val="nil"/>
            </w:tcBorders>
            <w:textDirection w:val="btLr"/>
          </w:tcPr>
          <w:p w14:paraId="29F114A1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198" w:type="dxa"/>
          </w:tcPr>
          <w:p w14:paraId="20B12C32" w14:textId="77777777" w:rsidR="00C63338" w:rsidRDefault="005A3E7C">
            <w:pPr>
              <w:pStyle w:val="TableParagraph"/>
              <w:spacing w:before="73" w:line="163" w:lineRule="exact"/>
              <w:ind w:left="419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1201" w:type="dxa"/>
          </w:tcPr>
          <w:p w14:paraId="47F94D7C" w14:textId="77777777" w:rsidR="00C63338" w:rsidRDefault="005A3E7C">
            <w:pPr>
              <w:pStyle w:val="TableParagraph"/>
              <w:spacing w:before="73" w:line="163" w:lineRule="exact"/>
              <w:ind w:left="377" w:right="373"/>
              <w:jc w:val="center"/>
              <w:rPr>
                <w:sz w:val="16"/>
              </w:rPr>
            </w:pPr>
            <w:r>
              <w:rPr>
                <w:sz w:val="16"/>
              </w:rPr>
              <w:t>1,790</w:t>
            </w:r>
          </w:p>
        </w:tc>
        <w:tc>
          <w:tcPr>
            <w:tcW w:w="1198" w:type="dxa"/>
          </w:tcPr>
          <w:p w14:paraId="421E6749" w14:textId="77777777" w:rsidR="00C63338" w:rsidRDefault="005A3E7C">
            <w:pPr>
              <w:pStyle w:val="TableParagraph"/>
              <w:spacing w:before="73" w:line="163" w:lineRule="exact"/>
              <w:ind w:left="95" w:right="93"/>
              <w:jc w:val="center"/>
              <w:rPr>
                <w:sz w:val="16"/>
              </w:rPr>
            </w:pPr>
            <w:r>
              <w:rPr>
                <w:sz w:val="16"/>
              </w:rPr>
              <w:t>2,111</w:t>
            </w:r>
          </w:p>
        </w:tc>
        <w:tc>
          <w:tcPr>
            <w:tcW w:w="1198" w:type="dxa"/>
          </w:tcPr>
          <w:p w14:paraId="236D422C" w14:textId="77777777" w:rsidR="00C63338" w:rsidRDefault="005A3E7C">
            <w:pPr>
              <w:pStyle w:val="TableParagraph"/>
              <w:spacing w:before="73" w:line="163" w:lineRule="exact"/>
              <w:ind w:left="95" w:right="94"/>
              <w:jc w:val="center"/>
              <w:rPr>
                <w:sz w:val="16"/>
              </w:rPr>
            </w:pPr>
            <w:r>
              <w:rPr>
                <w:sz w:val="16"/>
              </w:rPr>
              <w:t>3,901</w:t>
            </w:r>
          </w:p>
        </w:tc>
        <w:tc>
          <w:tcPr>
            <w:tcW w:w="1198" w:type="dxa"/>
          </w:tcPr>
          <w:p w14:paraId="319065FB" w14:textId="77777777" w:rsidR="00C63338" w:rsidRDefault="005A3E7C">
            <w:pPr>
              <w:pStyle w:val="TableParagraph"/>
              <w:spacing w:before="73" w:line="163" w:lineRule="exact"/>
              <w:ind w:left="95" w:right="89"/>
              <w:jc w:val="center"/>
              <w:rPr>
                <w:sz w:val="16"/>
              </w:rPr>
            </w:pPr>
            <w:r>
              <w:rPr>
                <w:sz w:val="16"/>
              </w:rPr>
              <w:t>2,097</w:t>
            </w:r>
          </w:p>
        </w:tc>
        <w:tc>
          <w:tcPr>
            <w:tcW w:w="1199" w:type="dxa"/>
          </w:tcPr>
          <w:p w14:paraId="0BA5196A" w14:textId="77777777" w:rsidR="00C63338" w:rsidRDefault="00C633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</w:tcPr>
          <w:p w14:paraId="57CCB912" w14:textId="77777777" w:rsidR="00C63338" w:rsidRDefault="00C633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3338" w14:paraId="0DBC2B9A" w14:textId="77777777">
        <w:trPr>
          <w:trHeight w:val="258"/>
        </w:trPr>
        <w:tc>
          <w:tcPr>
            <w:tcW w:w="526" w:type="dxa"/>
            <w:vMerge/>
            <w:tcBorders>
              <w:top w:val="nil"/>
            </w:tcBorders>
            <w:textDirection w:val="btLr"/>
          </w:tcPr>
          <w:p w14:paraId="597C9C2D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198" w:type="dxa"/>
          </w:tcPr>
          <w:p w14:paraId="1C8058A5" w14:textId="77777777" w:rsidR="00C63338" w:rsidRDefault="005A3E7C">
            <w:pPr>
              <w:pStyle w:val="TableParagraph"/>
              <w:spacing w:before="75" w:line="163" w:lineRule="exact"/>
              <w:ind w:left="419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1201" w:type="dxa"/>
          </w:tcPr>
          <w:p w14:paraId="02D573CF" w14:textId="77777777" w:rsidR="00C63338" w:rsidRDefault="005A3E7C">
            <w:pPr>
              <w:pStyle w:val="TableParagraph"/>
              <w:spacing w:before="75" w:line="163" w:lineRule="exact"/>
              <w:ind w:left="377" w:right="373"/>
              <w:jc w:val="center"/>
              <w:rPr>
                <w:sz w:val="16"/>
              </w:rPr>
            </w:pPr>
            <w:r>
              <w:rPr>
                <w:sz w:val="16"/>
              </w:rPr>
              <w:t>1,670</w:t>
            </w:r>
          </w:p>
        </w:tc>
        <w:tc>
          <w:tcPr>
            <w:tcW w:w="1198" w:type="dxa"/>
          </w:tcPr>
          <w:p w14:paraId="51C872B6" w14:textId="77777777" w:rsidR="00C63338" w:rsidRDefault="005A3E7C">
            <w:pPr>
              <w:pStyle w:val="TableParagraph"/>
              <w:spacing w:before="75" w:line="163" w:lineRule="exact"/>
              <w:ind w:left="95" w:right="93"/>
              <w:jc w:val="center"/>
              <w:rPr>
                <w:sz w:val="16"/>
              </w:rPr>
            </w:pPr>
            <w:r>
              <w:rPr>
                <w:sz w:val="16"/>
              </w:rPr>
              <w:t>2,060</w:t>
            </w:r>
          </w:p>
        </w:tc>
        <w:tc>
          <w:tcPr>
            <w:tcW w:w="1198" w:type="dxa"/>
          </w:tcPr>
          <w:p w14:paraId="11E597E6" w14:textId="77777777" w:rsidR="00C63338" w:rsidRDefault="005A3E7C">
            <w:pPr>
              <w:pStyle w:val="TableParagraph"/>
              <w:spacing w:before="75" w:line="163" w:lineRule="exact"/>
              <w:ind w:left="95" w:right="94"/>
              <w:jc w:val="center"/>
              <w:rPr>
                <w:sz w:val="16"/>
              </w:rPr>
            </w:pPr>
            <w:r>
              <w:rPr>
                <w:sz w:val="16"/>
              </w:rPr>
              <w:t>3,730</w:t>
            </w:r>
          </w:p>
        </w:tc>
        <w:tc>
          <w:tcPr>
            <w:tcW w:w="1198" w:type="dxa"/>
          </w:tcPr>
          <w:p w14:paraId="30010CA0" w14:textId="77777777" w:rsidR="00C63338" w:rsidRDefault="005A3E7C">
            <w:pPr>
              <w:pStyle w:val="TableParagraph"/>
              <w:spacing w:before="75" w:line="163" w:lineRule="exact"/>
              <w:ind w:left="95" w:right="89"/>
              <w:jc w:val="center"/>
              <w:rPr>
                <w:sz w:val="16"/>
              </w:rPr>
            </w:pPr>
            <w:r>
              <w:rPr>
                <w:sz w:val="16"/>
              </w:rPr>
              <w:t>2,097</w:t>
            </w:r>
          </w:p>
        </w:tc>
        <w:tc>
          <w:tcPr>
            <w:tcW w:w="1199" w:type="dxa"/>
          </w:tcPr>
          <w:p w14:paraId="334E2733" w14:textId="77777777" w:rsidR="00C63338" w:rsidRDefault="00C633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</w:tcPr>
          <w:p w14:paraId="58429788" w14:textId="77777777" w:rsidR="00C63338" w:rsidRDefault="00C633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3338" w14:paraId="099CD513" w14:textId="77777777">
        <w:trPr>
          <w:trHeight w:val="258"/>
        </w:trPr>
        <w:tc>
          <w:tcPr>
            <w:tcW w:w="526" w:type="dxa"/>
            <w:vMerge/>
            <w:tcBorders>
              <w:top w:val="nil"/>
            </w:tcBorders>
            <w:textDirection w:val="btLr"/>
          </w:tcPr>
          <w:p w14:paraId="06E17BB4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198" w:type="dxa"/>
          </w:tcPr>
          <w:p w14:paraId="13536A2E" w14:textId="77777777" w:rsidR="00C63338" w:rsidRDefault="005A3E7C">
            <w:pPr>
              <w:pStyle w:val="TableParagraph"/>
              <w:spacing w:before="75" w:line="163" w:lineRule="exact"/>
              <w:ind w:left="419"/>
              <w:rPr>
                <w:sz w:val="16"/>
              </w:rPr>
            </w:pPr>
            <w:r>
              <w:rPr>
                <w:sz w:val="16"/>
              </w:rPr>
              <w:t>2019</w:t>
            </w:r>
          </w:p>
        </w:tc>
        <w:tc>
          <w:tcPr>
            <w:tcW w:w="1201" w:type="dxa"/>
          </w:tcPr>
          <w:p w14:paraId="021D2CA0" w14:textId="77777777" w:rsidR="00C63338" w:rsidRDefault="005A3E7C">
            <w:pPr>
              <w:pStyle w:val="TableParagraph"/>
              <w:spacing w:before="75" w:line="163" w:lineRule="exact"/>
              <w:ind w:left="377" w:right="373"/>
              <w:jc w:val="center"/>
              <w:rPr>
                <w:sz w:val="16"/>
              </w:rPr>
            </w:pPr>
            <w:r>
              <w:rPr>
                <w:sz w:val="16"/>
              </w:rPr>
              <w:t>1,734</w:t>
            </w:r>
          </w:p>
        </w:tc>
        <w:tc>
          <w:tcPr>
            <w:tcW w:w="1198" w:type="dxa"/>
          </w:tcPr>
          <w:p w14:paraId="3445954C" w14:textId="77777777" w:rsidR="00C63338" w:rsidRDefault="005A3E7C">
            <w:pPr>
              <w:pStyle w:val="TableParagraph"/>
              <w:spacing w:before="75" w:line="163" w:lineRule="exact"/>
              <w:ind w:left="95" w:right="93"/>
              <w:jc w:val="center"/>
              <w:rPr>
                <w:sz w:val="16"/>
              </w:rPr>
            </w:pPr>
            <w:r>
              <w:rPr>
                <w:sz w:val="16"/>
              </w:rPr>
              <w:t>2,097</w:t>
            </w:r>
          </w:p>
        </w:tc>
        <w:tc>
          <w:tcPr>
            <w:tcW w:w="1198" w:type="dxa"/>
          </w:tcPr>
          <w:p w14:paraId="6C7D4DAA" w14:textId="77777777" w:rsidR="00C63338" w:rsidRDefault="005A3E7C">
            <w:pPr>
              <w:pStyle w:val="TableParagraph"/>
              <w:spacing w:before="75" w:line="163" w:lineRule="exact"/>
              <w:ind w:left="95" w:right="94"/>
              <w:jc w:val="center"/>
              <w:rPr>
                <w:sz w:val="16"/>
              </w:rPr>
            </w:pPr>
            <w:r>
              <w:rPr>
                <w:sz w:val="16"/>
              </w:rPr>
              <w:t>3,831</w:t>
            </w:r>
          </w:p>
        </w:tc>
        <w:tc>
          <w:tcPr>
            <w:tcW w:w="1198" w:type="dxa"/>
          </w:tcPr>
          <w:p w14:paraId="1E19676C" w14:textId="77777777" w:rsidR="00C63338" w:rsidRDefault="005A3E7C">
            <w:pPr>
              <w:pStyle w:val="TableParagraph"/>
              <w:spacing w:before="75" w:line="163" w:lineRule="exact"/>
              <w:ind w:left="95" w:right="89"/>
              <w:jc w:val="center"/>
              <w:rPr>
                <w:sz w:val="16"/>
              </w:rPr>
            </w:pPr>
            <w:r>
              <w:rPr>
                <w:sz w:val="16"/>
              </w:rPr>
              <w:t>2,097</w:t>
            </w:r>
          </w:p>
        </w:tc>
        <w:tc>
          <w:tcPr>
            <w:tcW w:w="1199" w:type="dxa"/>
          </w:tcPr>
          <w:p w14:paraId="4FA16D08" w14:textId="77777777" w:rsidR="00C63338" w:rsidRDefault="00C633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</w:tcPr>
          <w:p w14:paraId="7EE09ABA" w14:textId="77777777" w:rsidR="00C63338" w:rsidRDefault="00C633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3338" w14:paraId="74CA9FFA" w14:textId="77777777">
        <w:trPr>
          <w:trHeight w:val="256"/>
        </w:trPr>
        <w:tc>
          <w:tcPr>
            <w:tcW w:w="526" w:type="dxa"/>
            <w:vMerge/>
            <w:tcBorders>
              <w:top w:val="nil"/>
            </w:tcBorders>
            <w:textDirection w:val="btLr"/>
          </w:tcPr>
          <w:p w14:paraId="60A6E4FC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198" w:type="dxa"/>
          </w:tcPr>
          <w:p w14:paraId="7DAB8264" w14:textId="77777777" w:rsidR="00C63338" w:rsidRDefault="005A3E7C">
            <w:pPr>
              <w:pStyle w:val="TableParagraph"/>
              <w:spacing w:before="73" w:line="163" w:lineRule="exact"/>
              <w:ind w:left="419"/>
              <w:rPr>
                <w:sz w:val="16"/>
              </w:rPr>
            </w:pPr>
            <w:r>
              <w:rPr>
                <w:sz w:val="16"/>
              </w:rPr>
              <w:t>2020</w:t>
            </w:r>
          </w:p>
        </w:tc>
        <w:tc>
          <w:tcPr>
            <w:tcW w:w="1201" w:type="dxa"/>
          </w:tcPr>
          <w:p w14:paraId="37B63748" w14:textId="77777777" w:rsidR="00C63338" w:rsidRDefault="005A3E7C">
            <w:pPr>
              <w:pStyle w:val="TableParagraph"/>
              <w:spacing w:before="73" w:line="163" w:lineRule="exact"/>
              <w:ind w:left="377" w:right="373"/>
              <w:jc w:val="center"/>
              <w:rPr>
                <w:sz w:val="16"/>
              </w:rPr>
            </w:pPr>
            <w:r>
              <w:rPr>
                <w:sz w:val="16"/>
              </w:rPr>
              <w:t>1,918</w:t>
            </w:r>
          </w:p>
        </w:tc>
        <w:tc>
          <w:tcPr>
            <w:tcW w:w="1198" w:type="dxa"/>
          </w:tcPr>
          <w:p w14:paraId="64738FDC" w14:textId="77777777" w:rsidR="00C63338" w:rsidRDefault="005A3E7C">
            <w:pPr>
              <w:pStyle w:val="TableParagraph"/>
              <w:spacing w:before="73" w:line="163" w:lineRule="exact"/>
              <w:ind w:left="95" w:right="93"/>
              <w:jc w:val="center"/>
              <w:rPr>
                <w:sz w:val="16"/>
              </w:rPr>
            </w:pPr>
            <w:r>
              <w:rPr>
                <w:sz w:val="16"/>
              </w:rPr>
              <w:t>2,135</w:t>
            </w:r>
          </w:p>
        </w:tc>
        <w:tc>
          <w:tcPr>
            <w:tcW w:w="1198" w:type="dxa"/>
          </w:tcPr>
          <w:p w14:paraId="4062C86F" w14:textId="77777777" w:rsidR="00C63338" w:rsidRDefault="005A3E7C">
            <w:pPr>
              <w:pStyle w:val="TableParagraph"/>
              <w:spacing w:before="73" w:line="163" w:lineRule="exact"/>
              <w:ind w:left="95" w:right="94"/>
              <w:jc w:val="center"/>
              <w:rPr>
                <w:sz w:val="16"/>
              </w:rPr>
            </w:pPr>
            <w:r>
              <w:rPr>
                <w:sz w:val="16"/>
              </w:rPr>
              <w:t>4,053</w:t>
            </w:r>
          </w:p>
        </w:tc>
        <w:tc>
          <w:tcPr>
            <w:tcW w:w="1198" w:type="dxa"/>
          </w:tcPr>
          <w:p w14:paraId="28B0182D" w14:textId="77777777" w:rsidR="00C63338" w:rsidRDefault="005A3E7C">
            <w:pPr>
              <w:pStyle w:val="TableParagraph"/>
              <w:spacing w:before="73" w:line="163" w:lineRule="exact"/>
              <w:ind w:left="95" w:right="89"/>
              <w:jc w:val="center"/>
              <w:rPr>
                <w:sz w:val="16"/>
              </w:rPr>
            </w:pPr>
            <w:r>
              <w:rPr>
                <w:sz w:val="16"/>
              </w:rPr>
              <w:t>2,097</w:t>
            </w:r>
          </w:p>
        </w:tc>
        <w:tc>
          <w:tcPr>
            <w:tcW w:w="1199" w:type="dxa"/>
          </w:tcPr>
          <w:p w14:paraId="069C45A0" w14:textId="77777777" w:rsidR="00C63338" w:rsidRDefault="00C633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</w:tcPr>
          <w:p w14:paraId="3427C558" w14:textId="77777777" w:rsidR="00C63338" w:rsidRDefault="00C633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3338" w14:paraId="21CB29F6" w14:textId="77777777">
        <w:trPr>
          <w:trHeight w:val="258"/>
        </w:trPr>
        <w:tc>
          <w:tcPr>
            <w:tcW w:w="526" w:type="dxa"/>
            <w:vMerge w:val="restart"/>
            <w:textDirection w:val="btLr"/>
          </w:tcPr>
          <w:p w14:paraId="1C681FF3" w14:textId="77777777" w:rsidR="00C63338" w:rsidRDefault="00C63338">
            <w:pPr>
              <w:pStyle w:val="TableParagraph"/>
              <w:spacing w:before="1"/>
              <w:rPr>
                <w:sz w:val="20"/>
              </w:rPr>
            </w:pPr>
          </w:p>
          <w:p w14:paraId="619E76EE" w14:textId="77777777" w:rsidR="00C63338" w:rsidRDefault="005A3E7C">
            <w:pPr>
              <w:pStyle w:val="TableParagraph"/>
              <w:ind w:left="1050" w:right="1050"/>
              <w:jc w:val="center"/>
              <w:rPr>
                <w:sz w:val="16"/>
              </w:rPr>
            </w:pPr>
            <w:r>
              <w:rPr>
                <w:sz w:val="16"/>
              </w:rPr>
              <w:t>Proyección</w:t>
            </w:r>
          </w:p>
        </w:tc>
        <w:tc>
          <w:tcPr>
            <w:tcW w:w="1198" w:type="dxa"/>
            <w:shd w:val="clear" w:color="auto" w:fill="DCE6F0"/>
          </w:tcPr>
          <w:p w14:paraId="17457782" w14:textId="77777777" w:rsidR="00C63338" w:rsidRDefault="005A3E7C">
            <w:pPr>
              <w:pStyle w:val="TableParagraph"/>
              <w:spacing w:before="75" w:line="163" w:lineRule="exact"/>
              <w:ind w:left="419"/>
              <w:rPr>
                <w:sz w:val="16"/>
              </w:rPr>
            </w:pPr>
            <w:r>
              <w:rPr>
                <w:sz w:val="16"/>
              </w:rPr>
              <w:t>2021</w:t>
            </w:r>
          </w:p>
        </w:tc>
        <w:tc>
          <w:tcPr>
            <w:tcW w:w="1201" w:type="dxa"/>
            <w:shd w:val="clear" w:color="auto" w:fill="DCE6F0"/>
          </w:tcPr>
          <w:p w14:paraId="5F06710B" w14:textId="77777777" w:rsidR="00C63338" w:rsidRDefault="005A3E7C">
            <w:pPr>
              <w:pStyle w:val="TableParagraph"/>
              <w:spacing w:before="75" w:line="163" w:lineRule="exact"/>
              <w:ind w:left="377" w:right="373"/>
              <w:jc w:val="center"/>
              <w:rPr>
                <w:sz w:val="16"/>
              </w:rPr>
            </w:pPr>
            <w:r>
              <w:rPr>
                <w:sz w:val="16"/>
              </w:rPr>
              <w:t>2,009</w:t>
            </w:r>
          </w:p>
        </w:tc>
        <w:tc>
          <w:tcPr>
            <w:tcW w:w="1198" w:type="dxa"/>
            <w:shd w:val="clear" w:color="auto" w:fill="DCE6F0"/>
          </w:tcPr>
          <w:p w14:paraId="152BA364" w14:textId="77777777" w:rsidR="00C63338" w:rsidRDefault="005A3E7C">
            <w:pPr>
              <w:pStyle w:val="TableParagraph"/>
              <w:spacing w:before="75" w:line="163" w:lineRule="exact"/>
              <w:ind w:left="95" w:right="93"/>
              <w:jc w:val="center"/>
              <w:rPr>
                <w:sz w:val="16"/>
              </w:rPr>
            </w:pPr>
            <w:r>
              <w:rPr>
                <w:sz w:val="16"/>
              </w:rPr>
              <w:t>2,090</w:t>
            </w:r>
          </w:p>
        </w:tc>
        <w:tc>
          <w:tcPr>
            <w:tcW w:w="1198" w:type="dxa"/>
            <w:shd w:val="clear" w:color="auto" w:fill="DCE6F0"/>
          </w:tcPr>
          <w:p w14:paraId="4627F87D" w14:textId="77777777" w:rsidR="00C63338" w:rsidRDefault="005A3E7C">
            <w:pPr>
              <w:pStyle w:val="TableParagraph"/>
              <w:spacing w:before="75" w:line="163" w:lineRule="exact"/>
              <w:ind w:left="95" w:right="94"/>
              <w:jc w:val="center"/>
              <w:rPr>
                <w:sz w:val="16"/>
              </w:rPr>
            </w:pPr>
            <w:r>
              <w:rPr>
                <w:sz w:val="16"/>
              </w:rPr>
              <w:t>4,099</w:t>
            </w:r>
          </w:p>
        </w:tc>
        <w:tc>
          <w:tcPr>
            <w:tcW w:w="1198" w:type="dxa"/>
            <w:shd w:val="clear" w:color="auto" w:fill="DCE6F0"/>
          </w:tcPr>
          <w:p w14:paraId="06749FFE" w14:textId="77777777" w:rsidR="00C63338" w:rsidRDefault="005A3E7C">
            <w:pPr>
              <w:pStyle w:val="TableParagraph"/>
              <w:spacing w:before="75" w:line="163" w:lineRule="exact"/>
              <w:ind w:left="95" w:right="89"/>
              <w:jc w:val="center"/>
              <w:rPr>
                <w:sz w:val="16"/>
              </w:rPr>
            </w:pPr>
            <w:r>
              <w:rPr>
                <w:sz w:val="16"/>
              </w:rPr>
              <w:t>2,097</w:t>
            </w:r>
          </w:p>
        </w:tc>
        <w:tc>
          <w:tcPr>
            <w:tcW w:w="1199" w:type="dxa"/>
            <w:shd w:val="clear" w:color="auto" w:fill="DCE6F0"/>
          </w:tcPr>
          <w:p w14:paraId="432A78D0" w14:textId="77777777" w:rsidR="00C63338" w:rsidRDefault="005A3E7C">
            <w:pPr>
              <w:pStyle w:val="TableParagraph"/>
              <w:spacing w:before="75" w:line="163" w:lineRule="exact"/>
              <w:ind w:left="118" w:right="114"/>
              <w:jc w:val="center"/>
              <w:rPr>
                <w:sz w:val="16"/>
              </w:rPr>
            </w:pPr>
            <w:r>
              <w:rPr>
                <w:sz w:val="16"/>
              </w:rPr>
              <w:t>4,049</w:t>
            </w:r>
          </w:p>
        </w:tc>
        <w:tc>
          <w:tcPr>
            <w:tcW w:w="1198" w:type="dxa"/>
            <w:shd w:val="clear" w:color="auto" w:fill="DCE6F0"/>
          </w:tcPr>
          <w:p w14:paraId="4F699D7A" w14:textId="77777777" w:rsidR="00C63338" w:rsidRDefault="005A3E7C">
            <w:pPr>
              <w:pStyle w:val="TableParagraph"/>
              <w:spacing w:before="75" w:line="163" w:lineRule="exact"/>
              <w:ind w:left="95" w:right="92"/>
              <w:jc w:val="center"/>
              <w:rPr>
                <w:sz w:val="16"/>
              </w:rPr>
            </w:pPr>
            <w:r>
              <w:rPr>
                <w:sz w:val="16"/>
              </w:rPr>
              <w:t>4,099</w:t>
            </w:r>
          </w:p>
        </w:tc>
      </w:tr>
      <w:tr w:rsidR="00C63338" w14:paraId="61400635" w14:textId="77777777">
        <w:trPr>
          <w:trHeight w:val="258"/>
        </w:trPr>
        <w:tc>
          <w:tcPr>
            <w:tcW w:w="526" w:type="dxa"/>
            <w:vMerge/>
            <w:tcBorders>
              <w:top w:val="nil"/>
            </w:tcBorders>
            <w:textDirection w:val="btLr"/>
          </w:tcPr>
          <w:p w14:paraId="0A1597A4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198" w:type="dxa"/>
            <w:shd w:val="clear" w:color="auto" w:fill="DCE6F0"/>
          </w:tcPr>
          <w:p w14:paraId="796716D0" w14:textId="77777777" w:rsidR="00C63338" w:rsidRDefault="005A3E7C">
            <w:pPr>
              <w:pStyle w:val="TableParagraph"/>
              <w:spacing w:before="75" w:line="163" w:lineRule="exact"/>
              <w:ind w:left="419"/>
              <w:rPr>
                <w:sz w:val="16"/>
              </w:rPr>
            </w:pPr>
            <w:r>
              <w:rPr>
                <w:sz w:val="16"/>
              </w:rPr>
              <w:t>2022</w:t>
            </w:r>
          </w:p>
        </w:tc>
        <w:tc>
          <w:tcPr>
            <w:tcW w:w="1201" w:type="dxa"/>
            <w:shd w:val="clear" w:color="auto" w:fill="DCE6F0"/>
          </w:tcPr>
          <w:p w14:paraId="02E31829" w14:textId="77777777" w:rsidR="00C63338" w:rsidRDefault="005A3E7C">
            <w:pPr>
              <w:pStyle w:val="TableParagraph"/>
              <w:spacing w:before="75" w:line="163" w:lineRule="exact"/>
              <w:ind w:left="377" w:right="373"/>
              <w:jc w:val="center"/>
              <w:rPr>
                <w:sz w:val="16"/>
              </w:rPr>
            </w:pPr>
            <w:r>
              <w:rPr>
                <w:sz w:val="16"/>
              </w:rPr>
              <w:t>2,030</w:t>
            </w:r>
          </w:p>
        </w:tc>
        <w:tc>
          <w:tcPr>
            <w:tcW w:w="1198" w:type="dxa"/>
            <w:shd w:val="clear" w:color="auto" w:fill="DCE6F0"/>
          </w:tcPr>
          <w:p w14:paraId="5D229444" w14:textId="77777777" w:rsidR="00C63338" w:rsidRDefault="005A3E7C">
            <w:pPr>
              <w:pStyle w:val="TableParagraph"/>
              <w:spacing w:before="75" w:line="163" w:lineRule="exact"/>
              <w:ind w:left="95" w:right="93"/>
              <w:jc w:val="center"/>
              <w:rPr>
                <w:sz w:val="16"/>
              </w:rPr>
            </w:pPr>
            <w:r>
              <w:rPr>
                <w:sz w:val="16"/>
              </w:rPr>
              <w:t>2,108</w:t>
            </w:r>
          </w:p>
        </w:tc>
        <w:tc>
          <w:tcPr>
            <w:tcW w:w="1198" w:type="dxa"/>
            <w:shd w:val="clear" w:color="auto" w:fill="DCE6F0"/>
          </w:tcPr>
          <w:p w14:paraId="129ED777" w14:textId="77777777" w:rsidR="00C63338" w:rsidRDefault="005A3E7C">
            <w:pPr>
              <w:pStyle w:val="TableParagraph"/>
              <w:spacing w:before="75" w:line="163" w:lineRule="exact"/>
              <w:ind w:left="95" w:right="94"/>
              <w:jc w:val="center"/>
              <w:rPr>
                <w:sz w:val="16"/>
              </w:rPr>
            </w:pPr>
            <w:r>
              <w:rPr>
                <w:sz w:val="16"/>
              </w:rPr>
              <w:t>4,138</w:t>
            </w:r>
          </w:p>
        </w:tc>
        <w:tc>
          <w:tcPr>
            <w:tcW w:w="1198" w:type="dxa"/>
            <w:shd w:val="clear" w:color="auto" w:fill="DCE6F0"/>
          </w:tcPr>
          <w:p w14:paraId="72BCA3C7" w14:textId="77777777" w:rsidR="00C63338" w:rsidRDefault="005A3E7C">
            <w:pPr>
              <w:pStyle w:val="TableParagraph"/>
              <w:spacing w:before="75" w:line="163" w:lineRule="exact"/>
              <w:ind w:left="95" w:right="89"/>
              <w:jc w:val="center"/>
              <w:rPr>
                <w:sz w:val="16"/>
              </w:rPr>
            </w:pPr>
            <w:r>
              <w:rPr>
                <w:sz w:val="16"/>
              </w:rPr>
              <w:t>2,097</w:t>
            </w:r>
          </w:p>
        </w:tc>
        <w:tc>
          <w:tcPr>
            <w:tcW w:w="1199" w:type="dxa"/>
            <w:shd w:val="clear" w:color="auto" w:fill="DCE6F0"/>
          </w:tcPr>
          <w:p w14:paraId="49E4084C" w14:textId="77777777" w:rsidR="00C63338" w:rsidRDefault="005A3E7C">
            <w:pPr>
              <w:pStyle w:val="TableParagraph"/>
              <w:spacing w:before="75" w:line="163" w:lineRule="exact"/>
              <w:ind w:left="118" w:right="114"/>
              <w:jc w:val="center"/>
              <w:rPr>
                <w:sz w:val="16"/>
              </w:rPr>
            </w:pPr>
            <w:r>
              <w:rPr>
                <w:sz w:val="16"/>
              </w:rPr>
              <w:t>4,085</w:t>
            </w:r>
          </w:p>
        </w:tc>
        <w:tc>
          <w:tcPr>
            <w:tcW w:w="1198" w:type="dxa"/>
            <w:shd w:val="clear" w:color="auto" w:fill="DCE6F0"/>
          </w:tcPr>
          <w:p w14:paraId="4C1F20F4" w14:textId="77777777" w:rsidR="00C63338" w:rsidRDefault="005A3E7C">
            <w:pPr>
              <w:pStyle w:val="TableParagraph"/>
              <w:spacing w:before="75" w:line="163" w:lineRule="exact"/>
              <w:ind w:left="95" w:right="92"/>
              <w:jc w:val="center"/>
              <w:rPr>
                <w:sz w:val="16"/>
              </w:rPr>
            </w:pPr>
            <w:r>
              <w:rPr>
                <w:sz w:val="16"/>
              </w:rPr>
              <w:t>4,138</w:t>
            </w:r>
          </w:p>
        </w:tc>
      </w:tr>
      <w:tr w:rsidR="00C63338" w14:paraId="7476A25F" w14:textId="77777777">
        <w:trPr>
          <w:trHeight w:val="256"/>
        </w:trPr>
        <w:tc>
          <w:tcPr>
            <w:tcW w:w="526" w:type="dxa"/>
            <w:vMerge/>
            <w:tcBorders>
              <w:top w:val="nil"/>
            </w:tcBorders>
            <w:textDirection w:val="btLr"/>
          </w:tcPr>
          <w:p w14:paraId="703B09B9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198" w:type="dxa"/>
            <w:shd w:val="clear" w:color="auto" w:fill="DCE6F0"/>
          </w:tcPr>
          <w:p w14:paraId="23F102AF" w14:textId="77777777" w:rsidR="00C63338" w:rsidRDefault="005A3E7C">
            <w:pPr>
              <w:pStyle w:val="TableParagraph"/>
              <w:spacing w:before="73" w:line="163" w:lineRule="exact"/>
              <w:ind w:left="419"/>
              <w:rPr>
                <w:sz w:val="16"/>
              </w:rPr>
            </w:pPr>
            <w:r>
              <w:rPr>
                <w:sz w:val="16"/>
              </w:rPr>
              <w:t>2023</w:t>
            </w:r>
          </w:p>
        </w:tc>
        <w:tc>
          <w:tcPr>
            <w:tcW w:w="1201" w:type="dxa"/>
            <w:shd w:val="clear" w:color="auto" w:fill="DCE6F0"/>
          </w:tcPr>
          <w:p w14:paraId="7000AC71" w14:textId="77777777" w:rsidR="00C63338" w:rsidRDefault="005A3E7C">
            <w:pPr>
              <w:pStyle w:val="TableParagraph"/>
              <w:spacing w:before="73" w:line="163" w:lineRule="exact"/>
              <w:ind w:left="377" w:right="373"/>
              <w:jc w:val="center"/>
              <w:rPr>
                <w:sz w:val="16"/>
              </w:rPr>
            </w:pPr>
            <w:r>
              <w:rPr>
                <w:sz w:val="16"/>
              </w:rPr>
              <w:t>2,170</w:t>
            </w:r>
          </w:p>
        </w:tc>
        <w:tc>
          <w:tcPr>
            <w:tcW w:w="1198" w:type="dxa"/>
            <w:shd w:val="clear" w:color="auto" w:fill="DCE6F0"/>
          </w:tcPr>
          <w:p w14:paraId="64E46615" w14:textId="77777777" w:rsidR="00C63338" w:rsidRDefault="005A3E7C">
            <w:pPr>
              <w:pStyle w:val="TableParagraph"/>
              <w:spacing w:before="73" w:line="163" w:lineRule="exact"/>
              <w:ind w:left="95" w:right="93"/>
              <w:jc w:val="center"/>
              <w:rPr>
                <w:sz w:val="16"/>
              </w:rPr>
            </w:pPr>
            <w:r>
              <w:rPr>
                <w:sz w:val="16"/>
              </w:rPr>
              <w:t>2,124</w:t>
            </w:r>
          </w:p>
        </w:tc>
        <w:tc>
          <w:tcPr>
            <w:tcW w:w="1198" w:type="dxa"/>
            <w:shd w:val="clear" w:color="auto" w:fill="DCE6F0"/>
          </w:tcPr>
          <w:p w14:paraId="292D175C" w14:textId="77777777" w:rsidR="00C63338" w:rsidRDefault="005A3E7C">
            <w:pPr>
              <w:pStyle w:val="TableParagraph"/>
              <w:spacing w:before="73" w:line="163" w:lineRule="exact"/>
              <w:ind w:left="95" w:right="94"/>
              <w:jc w:val="center"/>
              <w:rPr>
                <w:sz w:val="16"/>
              </w:rPr>
            </w:pPr>
            <w:r>
              <w:rPr>
                <w:sz w:val="16"/>
              </w:rPr>
              <w:t>4,294</w:t>
            </w:r>
          </w:p>
        </w:tc>
        <w:tc>
          <w:tcPr>
            <w:tcW w:w="1198" w:type="dxa"/>
            <w:shd w:val="clear" w:color="auto" w:fill="DCE6F0"/>
          </w:tcPr>
          <w:p w14:paraId="41E5F532" w14:textId="77777777" w:rsidR="00C63338" w:rsidRDefault="005A3E7C">
            <w:pPr>
              <w:pStyle w:val="TableParagraph"/>
              <w:spacing w:before="73" w:line="163" w:lineRule="exact"/>
              <w:ind w:left="95" w:right="89"/>
              <w:jc w:val="center"/>
              <w:rPr>
                <w:sz w:val="16"/>
              </w:rPr>
            </w:pPr>
            <w:r>
              <w:rPr>
                <w:sz w:val="16"/>
              </w:rPr>
              <w:t>2,097</w:t>
            </w:r>
          </w:p>
        </w:tc>
        <w:tc>
          <w:tcPr>
            <w:tcW w:w="1199" w:type="dxa"/>
            <w:shd w:val="clear" w:color="auto" w:fill="DCE6F0"/>
          </w:tcPr>
          <w:p w14:paraId="2DFC51A9" w14:textId="77777777" w:rsidR="00C63338" w:rsidRDefault="005A3E7C">
            <w:pPr>
              <w:pStyle w:val="TableParagraph"/>
              <w:spacing w:before="73" w:line="163" w:lineRule="exact"/>
              <w:ind w:left="118" w:right="114"/>
              <w:jc w:val="center"/>
              <w:rPr>
                <w:sz w:val="16"/>
              </w:rPr>
            </w:pPr>
            <w:r>
              <w:rPr>
                <w:sz w:val="16"/>
              </w:rPr>
              <w:t>4,239</w:t>
            </w:r>
          </w:p>
        </w:tc>
        <w:tc>
          <w:tcPr>
            <w:tcW w:w="1198" w:type="dxa"/>
            <w:shd w:val="clear" w:color="auto" w:fill="DCE6F0"/>
          </w:tcPr>
          <w:p w14:paraId="43D599B6" w14:textId="77777777" w:rsidR="00C63338" w:rsidRDefault="005A3E7C">
            <w:pPr>
              <w:pStyle w:val="TableParagraph"/>
              <w:spacing w:before="73" w:line="163" w:lineRule="exact"/>
              <w:ind w:left="95" w:right="92"/>
              <w:jc w:val="center"/>
              <w:rPr>
                <w:sz w:val="16"/>
              </w:rPr>
            </w:pPr>
            <w:r>
              <w:rPr>
                <w:sz w:val="16"/>
              </w:rPr>
              <w:t>4,294</w:t>
            </w:r>
          </w:p>
        </w:tc>
      </w:tr>
      <w:tr w:rsidR="00C63338" w14:paraId="5A44D623" w14:textId="77777777">
        <w:trPr>
          <w:trHeight w:val="258"/>
        </w:trPr>
        <w:tc>
          <w:tcPr>
            <w:tcW w:w="526" w:type="dxa"/>
            <w:vMerge/>
            <w:tcBorders>
              <w:top w:val="nil"/>
            </w:tcBorders>
            <w:textDirection w:val="btLr"/>
          </w:tcPr>
          <w:p w14:paraId="06400CC1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198" w:type="dxa"/>
            <w:shd w:val="clear" w:color="auto" w:fill="DCE6F0"/>
          </w:tcPr>
          <w:p w14:paraId="6235ED80" w14:textId="77777777" w:rsidR="00C63338" w:rsidRDefault="005A3E7C">
            <w:pPr>
              <w:pStyle w:val="TableParagraph"/>
              <w:spacing w:before="75" w:line="163" w:lineRule="exact"/>
              <w:ind w:left="419"/>
              <w:rPr>
                <w:sz w:val="16"/>
              </w:rPr>
            </w:pPr>
            <w:r>
              <w:rPr>
                <w:sz w:val="16"/>
              </w:rPr>
              <w:t>2024</w:t>
            </w:r>
          </w:p>
        </w:tc>
        <w:tc>
          <w:tcPr>
            <w:tcW w:w="1201" w:type="dxa"/>
            <w:shd w:val="clear" w:color="auto" w:fill="DCE6F0"/>
          </w:tcPr>
          <w:p w14:paraId="49E539D7" w14:textId="77777777" w:rsidR="00C63338" w:rsidRDefault="005A3E7C">
            <w:pPr>
              <w:pStyle w:val="TableParagraph"/>
              <w:spacing w:before="75" w:line="163" w:lineRule="exact"/>
              <w:ind w:left="377" w:right="373"/>
              <w:jc w:val="center"/>
              <w:rPr>
                <w:sz w:val="16"/>
              </w:rPr>
            </w:pPr>
            <w:r>
              <w:rPr>
                <w:sz w:val="16"/>
              </w:rPr>
              <w:t>2,267</w:t>
            </w:r>
          </w:p>
        </w:tc>
        <w:tc>
          <w:tcPr>
            <w:tcW w:w="1198" w:type="dxa"/>
            <w:shd w:val="clear" w:color="auto" w:fill="DCE6F0"/>
          </w:tcPr>
          <w:p w14:paraId="79E8CDFC" w14:textId="77777777" w:rsidR="00C63338" w:rsidRDefault="005A3E7C">
            <w:pPr>
              <w:pStyle w:val="TableParagraph"/>
              <w:spacing w:before="75" w:line="163" w:lineRule="exact"/>
              <w:ind w:left="95" w:right="93"/>
              <w:jc w:val="center"/>
              <w:rPr>
                <w:sz w:val="16"/>
              </w:rPr>
            </w:pPr>
            <w:r>
              <w:rPr>
                <w:sz w:val="16"/>
              </w:rPr>
              <w:t>2,118</w:t>
            </w:r>
          </w:p>
        </w:tc>
        <w:tc>
          <w:tcPr>
            <w:tcW w:w="1198" w:type="dxa"/>
            <w:shd w:val="clear" w:color="auto" w:fill="DCE6F0"/>
          </w:tcPr>
          <w:p w14:paraId="7333376D" w14:textId="77777777" w:rsidR="00C63338" w:rsidRDefault="005A3E7C">
            <w:pPr>
              <w:pStyle w:val="TableParagraph"/>
              <w:spacing w:before="75" w:line="163" w:lineRule="exact"/>
              <w:ind w:left="95" w:right="94"/>
              <w:jc w:val="center"/>
              <w:rPr>
                <w:sz w:val="16"/>
              </w:rPr>
            </w:pPr>
            <w:r>
              <w:rPr>
                <w:sz w:val="16"/>
              </w:rPr>
              <w:t>4,385</w:t>
            </w:r>
          </w:p>
        </w:tc>
        <w:tc>
          <w:tcPr>
            <w:tcW w:w="1198" w:type="dxa"/>
            <w:shd w:val="clear" w:color="auto" w:fill="DCE6F0"/>
          </w:tcPr>
          <w:p w14:paraId="0EE24C9B" w14:textId="77777777" w:rsidR="00C63338" w:rsidRDefault="005A3E7C">
            <w:pPr>
              <w:pStyle w:val="TableParagraph"/>
              <w:spacing w:before="75" w:line="163" w:lineRule="exact"/>
              <w:ind w:left="95" w:right="89"/>
              <w:jc w:val="center"/>
              <w:rPr>
                <w:sz w:val="16"/>
              </w:rPr>
            </w:pPr>
            <w:r>
              <w:rPr>
                <w:sz w:val="16"/>
              </w:rPr>
              <w:t>2,097</w:t>
            </w:r>
          </w:p>
        </w:tc>
        <w:tc>
          <w:tcPr>
            <w:tcW w:w="1199" w:type="dxa"/>
            <w:shd w:val="clear" w:color="auto" w:fill="DCE6F0"/>
          </w:tcPr>
          <w:p w14:paraId="1AA1A177" w14:textId="77777777" w:rsidR="00C63338" w:rsidRDefault="005A3E7C">
            <w:pPr>
              <w:pStyle w:val="TableParagraph"/>
              <w:spacing w:before="75" w:line="163" w:lineRule="exact"/>
              <w:ind w:left="118" w:right="114"/>
              <w:jc w:val="center"/>
              <w:rPr>
                <w:sz w:val="16"/>
              </w:rPr>
            </w:pPr>
            <w:r>
              <w:rPr>
                <w:sz w:val="16"/>
              </w:rPr>
              <w:t>4,327</w:t>
            </w:r>
          </w:p>
        </w:tc>
        <w:tc>
          <w:tcPr>
            <w:tcW w:w="1198" w:type="dxa"/>
            <w:shd w:val="clear" w:color="auto" w:fill="DCE6F0"/>
          </w:tcPr>
          <w:p w14:paraId="45BC0CD3" w14:textId="77777777" w:rsidR="00C63338" w:rsidRDefault="005A3E7C">
            <w:pPr>
              <w:pStyle w:val="TableParagraph"/>
              <w:spacing w:before="75" w:line="163" w:lineRule="exact"/>
              <w:ind w:left="95" w:right="92"/>
              <w:jc w:val="center"/>
              <w:rPr>
                <w:sz w:val="16"/>
              </w:rPr>
            </w:pPr>
            <w:r>
              <w:rPr>
                <w:sz w:val="16"/>
              </w:rPr>
              <w:t>4,385</w:t>
            </w:r>
          </w:p>
        </w:tc>
      </w:tr>
      <w:tr w:rsidR="00C63338" w14:paraId="3C222BDD" w14:textId="77777777">
        <w:trPr>
          <w:trHeight w:val="258"/>
        </w:trPr>
        <w:tc>
          <w:tcPr>
            <w:tcW w:w="526" w:type="dxa"/>
            <w:vMerge/>
            <w:tcBorders>
              <w:top w:val="nil"/>
            </w:tcBorders>
            <w:textDirection w:val="btLr"/>
          </w:tcPr>
          <w:p w14:paraId="1DD7F49A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198" w:type="dxa"/>
            <w:shd w:val="clear" w:color="auto" w:fill="DCE6F0"/>
          </w:tcPr>
          <w:p w14:paraId="00CF8367" w14:textId="77777777" w:rsidR="00C63338" w:rsidRDefault="005A3E7C">
            <w:pPr>
              <w:pStyle w:val="TableParagraph"/>
              <w:spacing w:before="75" w:line="163" w:lineRule="exact"/>
              <w:ind w:left="419"/>
              <w:rPr>
                <w:sz w:val="16"/>
              </w:rPr>
            </w:pPr>
            <w:r>
              <w:rPr>
                <w:sz w:val="16"/>
              </w:rPr>
              <w:t>2025</w:t>
            </w:r>
          </w:p>
        </w:tc>
        <w:tc>
          <w:tcPr>
            <w:tcW w:w="1201" w:type="dxa"/>
            <w:shd w:val="clear" w:color="auto" w:fill="DCE6F0"/>
          </w:tcPr>
          <w:p w14:paraId="33F0B686" w14:textId="77777777" w:rsidR="00C63338" w:rsidRDefault="005A3E7C">
            <w:pPr>
              <w:pStyle w:val="TableParagraph"/>
              <w:spacing w:before="75" w:line="163" w:lineRule="exact"/>
              <w:ind w:left="377" w:right="373"/>
              <w:jc w:val="center"/>
              <w:rPr>
                <w:sz w:val="16"/>
              </w:rPr>
            </w:pPr>
            <w:r>
              <w:rPr>
                <w:sz w:val="16"/>
              </w:rPr>
              <w:t>2,336</w:t>
            </w:r>
          </w:p>
        </w:tc>
        <w:tc>
          <w:tcPr>
            <w:tcW w:w="1198" w:type="dxa"/>
            <w:shd w:val="clear" w:color="auto" w:fill="DCE6F0"/>
          </w:tcPr>
          <w:p w14:paraId="3496FDAF" w14:textId="77777777" w:rsidR="00C63338" w:rsidRDefault="005A3E7C">
            <w:pPr>
              <w:pStyle w:val="TableParagraph"/>
              <w:spacing w:before="75" w:line="163" w:lineRule="exact"/>
              <w:ind w:left="95" w:right="93"/>
              <w:jc w:val="center"/>
              <w:rPr>
                <w:sz w:val="16"/>
              </w:rPr>
            </w:pPr>
            <w:r>
              <w:rPr>
                <w:sz w:val="16"/>
              </w:rPr>
              <w:t>2,115</w:t>
            </w:r>
          </w:p>
        </w:tc>
        <w:tc>
          <w:tcPr>
            <w:tcW w:w="1198" w:type="dxa"/>
            <w:shd w:val="clear" w:color="auto" w:fill="DCE6F0"/>
          </w:tcPr>
          <w:p w14:paraId="1F8F0119" w14:textId="77777777" w:rsidR="00C63338" w:rsidRDefault="005A3E7C">
            <w:pPr>
              <w:pStyle w:val="TableParagraph"/>
              <w:spacing w:before="75" w:line="163" w:lineRule="exact"/>
              <w:ind w:left="95" w:right="94"/>
              <w:jc w:val="center"/>
              <w:rPr>
                <w:sz w:val="16"/>
              </w:rPr>
            </w:pPr>
            <w:r>
              <w:rPr>
                <w:sz w:val="16"/>
              </w:rPr>
              <w:t>4,451</w:t>
            </w:r>
          </w:p>
        </w:tc>
        <w:tc>
          <w:tcPr>
            <w:tcW w:w="1198" w:type="dxa"/>
            <w:shd w:val="clear" w:color="auto" w:fill="DCE6F0"/>
          </w:tcPr>
          <w:p w14:paraId="4C29E819" w14:textId="77777777" w:rsidR="00C63338" w:rsidRDefault="005A3E7C">
            <w:pPr>
              <w:pStyle w:val="TableParagraph"/>
              <w:spacing w:before="75" w:line="163" w:lineRule="exact"/>
              <w:ind w:left="95" w:right="89"/>
              <w:jc w:val="center"/>
              <w:rPr>
                <w:sz w:val="16"/>
              </w:rPr>
            </w:pPr>
            <w:r>
              <w:rPr>
                <w:sz w:val="16"/>
              </w:rPr>
              <w:t>2,097</w:t>
            </w:r>
          </w:p>
        </w:tc>
        <w:tc>
          <w:tcPr>
            <w:tcW w:w="1199" w:type="dxa"/>
            <w:shd w:val="clear" w:color="auto" w:fill="DCE6F0"/>
          </w:tcPr>
          <w:p w14:paraId="7EB9D843" w14:textId="77777777" w:rsidR="00C63338" w:rsidRDefault="005A3E7C">
            <w:pPr>
              <w:pStyle w:val="TableParagraph"/>
              <w:spacing w:before="75" w:line="163" w:lineRule="exact"/>
              <w:ind w:left="118" w:right="114"/>
              <w:jc w:val="center"/>
              <w:rPr>
                <w:sz w:val="16"/>
              </w:rPr>
            </w:pPr>
            <w:r>
              <w:rPr>
                <w:sz w:val="16"/>
              </w:rPr>
              <w:t>4,390</w:t>
            </w:r>
          </w:p>
        </w:tc>
        <w:tc>
          <w:tcPr>
            <w:tcW w:w="1198" w:type="dxa"/>
            <w:shd w:val="clear" w:color="auto" w:fill="DCE6F0"/>
          </w:tcPr>
          <w:p w14:paraId="3AAA8E4E" w14:textId="77777777" w:rsidR="00C63338" w:rsidRDefault="005A3E7C">
            <w:pPr>
              <w:pStyle w:val="TableParagraph"/>
              <w:spacing w:before="75" w:line="163" w:lineRule="exact"/>
              <w:ind w:left="95" w:right="91"/>
              <w:jc w:val="center"/>
              <w:rPr>
                <w:sz w:val="16"/>
              </w:rPr>
            </w:pPr>
            <w:r>
              <w:rPr>
                <w:sz w:val="16"/>
              </w:rPr>
              <w:t>4,451</w:t>
            </w:r>
          </w:p>
        </w:tc>
      </w:tr>
      <w:tr w:rsidR="00C63338" w14:paraId="33F4D51C" w14:textId="77777777">
        <w:trPr>
          <w:trHeight w:val="256"/>
        </w:trPr>
        <w:tc>
          <w:tcPr>
            <w:tcW w:w="526" w:type="dxa"/>
            <w:vMerge/>
            <w:tcBorders>
              <w:top w:val="nil"/>
            </w:tcBorders>
            <w:textDirection w:val="btLr"/>
          </w:tcPr>
          <w:p w14:paraId="05F99BD9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198" w:type="dxa"/>
            <w:shd w:val="clear" w:color="auto" w:fill="DCE6F0"/>
          </w:tcPr>
          <w:p w14:paraId="53DC9026" w14:textId="77777777" w:rsidR="00C63338" w:rsidRDefault="005A3E7C">
            <w:pPr>
              <w:pStyle w:val="TableParagraph"/>
              <w:spacing w:before="73" w:line="163" w:lineRule="exact"/>
              <w:ind w:left="419"/>
              <w:rPr>
                <w:sz w:val="16"/>
              </w:rPr>
            </w:pPr>
            <w:r>
              <w:rPr>
                <w:sz w:val="16"/>
              </w:rPr>
              <w:t>2026</w:t>
            </w:r>
          </w:p>
        </w:tc>
        <w:tc>
          <w:tcPr>
            <w:tcW w:w="1201" w:type="dxa"/>
            <w:shd w:val="clear" w:color="auto" w:fill="DCE6F0"/>
          </w:tcPr>
          <w:p w14:paraId="4F92E41C" w14:textId="77777777" w:rsidR="00C63338" w:rsidRDefault="005A3E7C">
            <w:pPr>
              <w:pStyle w:val="TableParagraph"/>
              <w:spacing w:before="73" w:line="163" w:lineRule="exact"/>
              <w:ind w:left="377" w:right="373"/>
              <w:jc w:val="center"/>
              <w:rPr>
                <w:sz w:val="16"/>
              </w:rPr>
            </w:pPr>
            <w:r>
              <w:rPr>
                <w:sz w:val="16"/>
              </w:rPr>
              <w:t>2,429</w:t>
            </w:r>
          </w:p>
        </w:tc>
        <w:tc>
          <w:tcPr>
            <w:tcW w:w="1198" w:type="dxa"/>
            <w:shd w:val="clear" w:color="auto" w:fill="DCE6F0"/>
          </w:tcPr>
          <w:p w14:paraId="5145EC00" w14:textId="77777777" w:rsidR="00C63338" w:rsidRDefault="005A3E7C">
            <w:pPr>
              <w:pStyle w:val="TableParagraph"/>
              <w:spacing w:before="73" w:line="163" w:lineRule="exact"/>
              <w:ind w:left="95" w:right="93"/>
              <w:jc w:val="center"/>
              <w:rPr>
                <w:sz w:val="16"/>
              </w:rPr>
            </w:pPr>
            <w:r>
              <w:rPr>
                <w:sz w:val="16"/>
              </w:rPr>
              <w:t>2,129</w:t>
            </w:r>
          </w:p>
        </w:tc>
        <w:tc>
          <w:tcPr>
            <w:tcW w:w="1198" w:type="dxa"/>
            <w:shd w:val="clear" w:color="auto" w:fill="DCE6F0"/>
          </w:tcPr>
          <w:p w14:paraId="027B9013" w14:textId="77777777" w:rsidR="00C63338" w:rsidRDefault="005A3E7C">
            <w:pPr>
              <w:pStyle w:val="TableParagraph"/>
              <w:spacing w:before="73" w:line="163" w:lineRule="exact"/>
              <w:ind w:left="95" w:right="94"/>
              <w:jc w:val="center"/>
              <w:rPr>
                <w:sz w:val="16"/>
              </w:rPr>
            </w:pPr>
            <w:r>
              <w:rPr>
                <w:sz w:val="16"/>
              </w:rPr>
              <w:t>4,558</w:t>
            </w:r>
          </w:p>
        </w:tc>
        <w:tc>
          <w:tcPr>
            <w:tcW w:w="1198" w:type="dxa"/>
            <w:shd w:val="clear" w:color="auto" w:fill="DCE6F0"/>
          </w:tcPr>
          <w:p w14:paraId="5952D4BC" w14:textId="77777777" w:rsidR="00C63338" w:rsidRDefault="005A3E7C">
            <w:pPr>
              <w:pStyle w:val="TableParagraph"/>
              <w:spacing w:before="73" w:line="163" w:lineRule="exact"/>
              <w:ind w:left="95" w:right="89"/>
              <w:jc w:val="center"/>
              <w:rPr>
                <w:sz w:val="16"/>
              </w:rPr>
            </w:pPr>
            <w:r>
              <w:rPr>
                <w:sz w:val="16"/>
              </w:rPr>
              <w:t>2,097</w:t>
            </w:r>
          </w:p>
        </w:tc>
        <w:tc>
          <w:tcPr>
            <w:tcW w:w="1199" w:type="dxa"/>
            <w:shd w:val="clear" w:color="auto" w:fill="DCE6F0"/>
          </w:tcPr>
          <w:p w14:paraId="59B8141A" w14:textId="77777777" w:rsidR="00C63338" w:rsidRDefault="005A3E7C">
            <w:pPr>
              <w:pStyle w:val="TableParagraph"/>
              <w:spacing w:before="73" w:line="163" w:lineRule="exact"/>
              <w:ind w:left="118" w:right="114"/>
              <w:jc w:val="center"/>
              <w:rPr>
                <w:sz w:val="16"/>
              </w:rPr>
            </w:pPr>
            <w:r>
              <w:rPr>
                <w:sz w:val="16"/>
              </w:rPr>
              <w:t>4,494</w:t>
            </w:r>
          </w:p>
        </w:tc>
        <w:tc>
          <w:tcPr>
            <w:tcW w:w="1198" w:type="dxa"/>
            <w:shd w:val="clear" w:color="auto" w:fill="DCE6F0"/>
          </w:tcPr>
          <w:p w14:paraId="05E81831" w14:textId="77777777" w:rsidR="00C63338" w:rsidRDefault="005A3E7C">
            <w:pPr>
              <w:pStyle w:val="TableParagraph"/>
              <w:spacing w:before="73" w:line="163" w:lineRule="exact"/>
              <w:ind w:left="95" w:right="92"/>
              <w:jc w:val="center"/>
              <w:rPr>
                <w:sz w:val="16"/>
              </w:rPr>
            </w:pPr>
            <w:r>
              <w:rPr>
                <w:sz w:val="16"/>
              </w:rPr>
              <w:t>4,558</w:t>
            </w:r>
          </w:p>
        </w:tc>
      </w:tr>
      <w:tr w:rsidR="00C63338" w14:paraId="76A92C8A" w14:textId="77777777">
        <w:trPr>
          <w:trHeight w:val="258"/>
        </w:trPr>
        <w:tc>
          <w:tcPr>
            <w:tcW w:w="526" w:type="dxa"/>
            <w:vMerge/>
            <w:tcBorders>
              <w:top w:val="nil"/>
            </w:tcBorders>
            <w:textDirection w:val="btLr"/>
          </w:tcPr>
          <w:p w14:paraId="52A06DAF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198" w:type="dxa"/>
            <w:shd w:val="clear" w:color="auto" w:fill="DCE6F0"/>
          </w:tcPr>
          <w:p w14:paraId="6F9CBC98" w14:textId="77777777" w:rsidR="00C63338" w:rsidRDefault="005A3E7C">
            <w:pPr>
              <w:pStyle w:val="TableParagraph"/>
              <w:spacing w:before="75" w:line="163" w:lineRule="exact"/>
              <w:ind w:left="419"/>
              <w:rPr>
                <w:sz w:val="16"/>
              </w:rPr>
            </w:pPr>
            <w:r>
              <w:rPr>
                <w:sz w:val="16"/>
              </w:rPr>
              <w:t>2027</w:t>
            </w:r>
          </w:p>
        </w:tc>
        <w:tc>
          <w:tcPr>
            <w:tcW w:w="1201" w:type="dxa"/>
            <w:shd w:val="clear" w:color="auto" w:fill="DCE6F0"/>
          </w:tcPr>
          <w:p w14:paraId="6AFC143E" w14:textId="77777777" w:rsidR="00C63338" w:rsidRDefault="005A3E7C">
            <w:pPr>
              <w:pStyle w:val="TableParagraph"/>
              <w:spacing w:before="75" w:line="163" w:lineRule="exact"/>
              <w:ind w:left="377" w:right="373"/>
              <w:jc w:val="center"/>
              <w:rPr>
                <w:sz w:val="16"/>
              </w:rPr>
            </w:pPr>
            <w:r>
              <w:rPr>
                <w:sz w:val="16"/>
              </w:rPr>
              <w:t>2,535</w:t>
            </w:r>
          </w:p>
        </w:tc>
        <w:tc>
          <w:tcPr>
            <w:tcW w:w="1198" w:type="dxa"/>
            <w:shd w:val="clear" w:color="auto" w:fill="DCE6F0"/>
          </w:tcPr>
          <w:p w14:paraId="63A186A2" w14:textId="77777777" w:rsidR="00C63338" w:rsidRDefault="005A3E7C">
            <w:pPr>
              <w:pStyle w:val="TableParagraph"/>
              <w:spacing w:before="75" w:line="163" w:lineRule="exact"/>
              <w:ind w:left="95" w:right="93"/>
              <w:jc w:val="center"/>
              <w:rPr>
                <w:sz w:val="16"/>
              </w:rPr>
            </w:pPr>
            <w:r>
              <w:rPr>
                <w:sz w:val="16"/>
              </w:rPr>
              <w:t>2,128</w:t>
            </w:r>
          </w:p>
        </w:tc>
        <w:tc>
          <w:tcPr>
            <w:tcW w:w="1198" w:type="dxa"/>
            <w:shd w:val="clear" w:color="auto" w:fill="DCE6F0"/>
          </w:tcPr>
          <w:p w14:paraId="46B6D549" w14:textId="77777777" w:rsidR="00C63338" w:rsidRDefault="005A3E7C">
            <w:pPr>
              <w:pStyle w:val="TableParagraph"/>
              <w:spacing w:before="75" w:line="163" w:lineRule="exact"/>
              <w:ind w:left="95" w:right="94"/>
              <w:jc w:val="center"/>
              <w:rPr>
                <w:sz w:val="16"/>
              </w:rPr>
            </w:pPr>
            <w:r>
              <w:rPr>
                <w:sz w:val="16"/>
              </w:rPr>
              <w:t>4,663</w:t>
            </w:r>
          </w:p>
        </w:tc>
        <w:tc>
          <w:tcPr>
            <w:tcW w:w="1198" w:type="dxa"/>
            <w:shd w:val="clear" w:color="auto" w:fill="DCE6F0"/>
          </w:tcPr>
          <w:p w14:paraId="6F212297" w14:textId="77777777" w:rsidR="00C63338" w:rsidRDefault="005A3E7C">
            <w:pPr>
              <w:pStyle w:val="TableParagraph"/>
              <w:spacing w:before="75" w:line="163" w:lineRule="exact"/>
              <w:ind w:left="95" w:right="89"/>
              <w:jc w:val="center"/>
              <w:rPr>
                <w:sz w:val="16"/>
              </w:rPr>
            </w:pPr>
            <w:r>
              <w:rPr>
                <w:sz w:val="16"/>
              </w:rPr>
              <w:t>2,097</w:t>
            </w:r>
          </w:p>
        </w:tc>
        <w:tc>
          <w:tcPr>
            <w:tcW w:w="1199" w:type="dxa"/>
            <w:shd w:val="clear" w:color="auto" w:fill="DCE6F0"/>
          </w:tcPr>
          <w:p w14:paraId="6538E939" w14:textId="77777777" w:rsidR="00C63338" w:rsidRDefault="005A3E7C">
            <w:pPr>
              <w:pStyle w:val="TableParagraph"/>
              <w:spacing w:before="75" w:line="163" w:lineRule="exact"/>
              <w:ind w:left="118" w:right="114"/>
              <w:jc w:val="center"/>
              <w:rPr>
                <w:sz w:val="16"/>
              </w:rPr>
            </w:pPr>
            <w:r>
              <w:rPr>
                <w:sz w:val="16"/>
              </w:rPr>
              <w:t>4,596</w:t>
            </w:r>
          </w:p>
        </w:tc>
        <w:tc>
          <w:tcPr>
            <w:tcW w:w="1198" w:type="dxa"/>
            <w:shd w:val="clear" w:color="auto" w:fill="DCE6F0"/>
          </w:tcPr>
          <w:p w14:paraId="53581EFA" w14:textId="77777777" w:rsidR="00C63338" w:rsidRDefault="005A3E7C">
            <w:pPr>
              <w:pStyle w:val="TableParagraph"/>
              <w:spacing w:before="75" w:line="163" w:lineRule="exact"/>
              <w:ind w:left="95" w:right="92"/>
              <w:jc w:val="center"/>
              <w:rPr>
                <w:sz w:val="16"/>
              </w:rPr>
            </w:pPr>
            <w:r>
              <w:rPr>
                <w:sz w:val="16"/>
              </w:rPr>
              <w:t>4,663</w:t>
            </w:r>
          </w:p>
        </w:tc>
      </w:tr>
      <w:tr w:rsidR="00C63338" w14:paraId="7261F5AD" w14:textId="77777777">
        <w:trPr>
          <w:trHeight w:val="259"/>
        </w:trPr>
        <w:tc>
          <w:tcPr>
            <w:tcW w:w="526" w:type="dxa"/>
            <w:vMerge/>
            <w:tcBorders>
              <w:top w:val="nil"/>
            </w:tcBorders>
            <w:textDirection w:val="btLr"/>
          </w:tcPr>
          <w:p w14:paraId="531EB486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198" w:type="dxa"/>
            <w:shd w:val="clear" w:color="auto" w:fill="DCE6F0"/>
          </w:tcPr>
          <w:p w14:paraId="5C006566" w14:textId="77777777" w:rsidR="00C63338" w:rsidRDefault="005A3E7C">
            <w:pPr>
              <w:pStyle w:val="TableParagraph"/>
              <w:spacing w:before="75" w:line="163" w:lineRule="exact"/>
              <w:ind w:left="419"/>
              <w:rPr>
                <w:sz w:val="16"/>
              </w:rPr>
            </w:pPr>
            <w:r>
              <w:rPr>
                <w:sz w:val="16"/>
              </w:rPr>
              <w:t>2028</w:t>
            </w:r>
          </w:p>
        </w:tc>
        <w:tc>
          <w:tcPr>
            <w:tcW w:w="1201" w:type="dxa"/>
            <w:shd w:val="clear" w:color="auto" w:fill="DCE6F0"/>
          </w:tcPr>
          <w:p w14:paraId="163EE967" w14:textId="77777777" w:rsidR="00C63338" w:rsidRDefault="005A3E7C">
            <w:pPr>
              <w:pStyle w:val="TableParagraph"/>
              <w:spacing w:before="75" w:line="163" w:lineRule="exact"/>
              <w:ind w:left="377" w:right="373"/>
              <w:jc w:val="center"/>
              <w:rPr>
                <w:sz w:val="16"/>
              </w:rPr>
            </w:pPr>
            <w:r>
              <w:rPr>
                <w:sz w:val="16"/>
              </w:rPr>
              <w:t>2,615</w:t>
            </w:r>
          </w:p>
        </w:tc>
        <w:tc>
          <w:tcPr>
            <w:tcW w:w="1198" w:type="dxa"/>
            <w:shd w:val="clear" w:color="auto" w:fill="DCE6F0"/>
          </w:tcPr>
          <w:p w14:paraId="068CC4C0" w14:textId="77777777" w:rsidR="00C63338" w:rsidRDefault="005A3E7C">
            <w:pPr>
              <w:pStyle w:val="TableParagraph"/>
              <w:spacing w:before="75" w:line="163" w:lineRule="exact"/>
              <w:ind w:left="95" w:right="93"/>
              <w:jc w:val="center"/>
              <w:rPr>
                <w:sz w:val="16"/>
              </w:rPr>
            </w:pPr>
            <w:r>
              <w:rPr>
                <w:sz w:val="16"/>
              </w:rPr>
              <w:t>2,128</w:t>
            </w:r>
          </w:p>
        </w:tc>
        <w:tc>
          <w:tcPr>
            <w:tcW w:w="1198" w:type="dxa"/>
            <w:shd w:val="clear" w:color="auto" w:fill="DCE6F0"/>
          </w:tcPr>
          <w:p w14:paraId="6164B34B" w14:textId="77777777" w:rsidR="00C63338" w:rsidRDefault="005A3E7C">
            <w:pPr>
              <w:pStyle w:val="TableParagraph"/>
              <w:spacing w:before="75" w:line="163" w:lineRule="exact"/>
              <w:ind w:left="95" w:right="94"/>
              <w:jc w:val="center"/>
              <w:rPr>
                <w:sz w:val="16"/>
              </w:rPr>
            </w:pPr>
            <w:r>
              <w:rPr>
                <w:sz w:val="16"/>
              </w:rPr>
              <w:t>4,743</w:t>
            </w:r>
          </w:p>
        </w:tc>
        <w:tc>
          <w:tcPr>
            <w:tcW w:w="1198" w:type="dxa"/>
            <w:shd w:val="clear" w:color="auto" w:fill="DCE6F0"/>
          </w:tcPr>
          <w:p w14:paraId="6F3F3144" w14:textId="77777777" w:rsidR="00C63338" w:rsidRDefault="005A3E7C">
            <w:pPr>
              <w:pStyle w:val="TableParagraph"/>
              <w:spacing w:before="75" w:line="163" w:lineRule="exact"/>
              <w:ind w:left="95" w:right="89"/>
              <w:jc w:val="center"/>
              <w:rPr>
                <w:sz w:val="16"/>
              </w:rPr>
            </w:pPr>
            <w:r>
              <w:rPr>
                <w:sz w:val="16"/>
              </w:rPr>
              <w:t>2,097</w:t>
            </w:r>
          </w:p>
        </w:tc>
        <w:tc>
          <w:tcPr>
            <w:tcW w:w="1199" w:type="dxa"/>
            <w:shd w:val="clear" w:color="auto" w:fill="DCE6F0"/>
          </w:tcPr>
          <w:p w14:paraId="6651E28E" w14:textId="77777777" w:rsidR="00C63338" w:rsidRDefault="005A3E7C">
            <w:pPr>
              <w:pStyle w:val="TableParagraph"/>
              <w:spacing w:before="75" w:line="163" w:lineRule="exact"/>
              <w:ind w:left="118" w:right="114"/>
              <w:jc w:val="center"/>
              <w:rPr>
                <w:sz w:val="16"/>
              </w:rPr>
            </w:pPr>
            <w:r>
              <w:rPr>
                <w:sz w:val="16"/>
              </w:rPr>
              <w:t>4,673</w:t>
            </w:r>
          </w:p>
        </w:tc>
        <w:tc>
          <w:tcPr>
            <w:tcW w:w="1198" w:type="dxa"/>
            <w:shd w:val="clear" w:color="auto" w:fill="DCE6F0"/>
          </w:tcPr>
          <w:p w14:paraId="6E6D4E4E" w14:textId="77777777" w:rsidR="00C63338" w:rsidRDefault="005A3E7C">
            <w:pPr>
              <w:pStyle w:val="TableParagraph"/>
              <w:spacing w:before="75" w:line="163" w:lineRule="exact"/>
              <w:ind w:left="95" w:right="92"/>
              <w:jc w:val="center"/>
              <w:rPr>
                <w:sz w:val="16"/>
              </w:rPr>
            </w:pPr>
            <w:r>
              <w:rPr>
                <w:sz w:val="16"/>
              </w:rPr>
              <w:t>4,743</w:t>
            </w:r>
          </w:p>
        </w:tc>
      </w:tr>
      <w:tr w:rsidR="00C63338" w14:paraId="23870EFB" w14:textId="77777777">
        <w:trPr>
          <w:trHeight w:val="256"/>
        </w:trPr>
        <w:tc>
          <w:tcPr>
            <w:tcW w:w="526" w:type="dxa"/>
            <w:vMerge/>
            <w:tcBorders>
              <w:top w:val="nil"/>
            </w:tcBorders>
            <w:textDirection w:val="btLr"/>
          </w:tcPr>
          <w:p w14:paraId="331AEB0E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198" w:type="dxa"/>
            <w:shd w:val="clear" w:color="auto" w:fill="DCE6F0"/>
          </w:tcPr>
          <w:p w14:paraId="2AB83FA5" w14:textId="77777777" w:rsidR="00C63338" w:rsidRDefault="005A3E7C">
            <w:pPr>
              <w:pStyle w:val="TableParagraph"/>
              <w:spacing w:before="73" w:line="163" w:lineRule="exact"/>
              <w:ind w:left="419"/>
              <w:rPr>
                <w:sz w:val="16"/>
              </w:rPr>
            </w:pPr>
            <w:r>
              <w:rPr>
                <w:sz w:val="16"/>
              </w:rPr>
              <w:t>2029</w:t>
            </w:r>
          </w:p>
        </w:tc>
        <w:tc>
          <w:tcPr>
            <w:tcW w:w="1201" w:type="dxa"/>
            <w:shd w:val="clear" w:color="auto" w:fill="DCE6F0"/>
          </w:tcPr>
          <w:p w14:paraId="796E6252" w14:textId="77777777" w:rsidR="00C63338" w:rsidRDefault="005A3E7C">
            <w:pPr>
              <w:pStyle w:val="TableParagraph"/>
              <w:spacing w:before="73" w:line="163" w:lineRule="exact"/>
              <w:ind w:left="377" w:right="373"/>
              <w:jc w:val="center"/>
              <w:rPr>
                <w:sz w:val="16"/>
              </w:rPr>
            </w:pPr>
            <w:r>
              <w:rPr>
                <w:sz w:val="16"/>
              </w:rPr>
              <w:t>2,704</w:t>
            </w:r>
          </w:p>
        </w:tc>
        <w:tc>
          <w:tcPr>
            <w:tcW w:w="1198" w:type="dxa"/>
            <w:shd w:val="clear" w:color="auto" w:fill="DCE6F0"/>
          </w:tcPr>
          <w:p w14:paraId="1ABEEBA3" w14:textId="77777777" w:rsidR="00C63338" w:rsidRDefault="005A3E7C">
            <w:pPr>
              <w:pStyle w:val="TableParagraph"/>
              <w:spacing w:before="73" w:line="163" w:lineRule="exact"/>
              <w:ind w:left="95" w:right="93"/>
              <w:jc w:val="center"/>
              <w:rPr>
                <w:sz w:val="16"/>
              </w:rPr>
            </w:pPr>
            <w:r>
              <w:rPr>
                <w:sz w:val="16"/>
              </w:rPr>
              <w:t>2,133</w:t>
            </w:r>
          </w:p>
        </w:tc>
        <w:tc>
          <w:tcPr>
            <w:tcW w:w="1198" w:type="dxa"/>
            <w:shd w:val="clear" w:color="auto" w:fill="DCE6F0"/>
          </w:tcPr>
          <w:p w14:paraId="29628BD5" w14:textId="77777777" w:rsidR="00C63338" w:rsidRDefault="005A3E7C">
            <w:pPr>
              <w:pStyle w:val="TableParagraph"/>
              <w:spacing w:before="73" w:line="163" w:lineRule="exact"/>
              <w:ind w:left="95" w:right="94"/>
              <w:jc w:val="center"/>
              <w:rPr>
                <w:sz w:val="16"/>
              </w:rPr>
            </w:pPr>
            <w:r>
              <w:rPr>
                <w:sz w:val="16"/>
              </w:rPr>
              <w:t>4,837</w:t>
            </w:r>
          </w:p>
        </w:tc>
        <w:tc>
          <w:tcPr>
            <w:tcW w:w="1198" w:type="dxa"/>
            <w:shd w:val="clear" w:color="auto" w:fill="DCE6F0"/>
          </w:tcPr>
          <w:p w14:paraId="449B2606" w14:textId="77777777" w:rsidR="00C63338" w:rsidRDefault="005A3E7C">
            <w:pPr>
              <w:pStyle w:val="TableParagraph"/>
              <w:spacing w:before="73" w:line="163" w:lineRule="exact"/>
              <w:ind w:left="95" w:right="89"/>
              <w:jc w:val="center"/>
              <w:rPr>
                <w:sz w:val="16"/>
              </w:rPr>
            </w:pPr>
            <w:r>
              <w:rPr>
                <w:sz w:val="16"/>
              </w:rPr>
              <w:t>2,097</w:t>
            </w:r>
          </w:p>
        </w:tc>
        <w:tc>
          <w:tcPr>
            <w:tcW w:w="1199" w:type="dxa"/>
            <w:shd w:val="clear" w:color="auto" w:fill="DCE6F0"/>
          </w:tcPr>
          <w:p w14:paraId="0F0E7E23" w14:textId="77777777" w:rsidR="00C63338" w:rsidRDefault="005A3E7C">
            <w:pPr>
              <w:pStyle w:val="TableParagraph"/>
              <w:spacing w:before="73" w:line="163" w:lineRule="exact"/>
              <w:ind w:left="118" w:right="114"/>
              <w:jc w:val="center"/>
              <w:rPr>
                <w:sz w:val="16"/>
              </w:rPr>
            </w:pPr>
            <w:r>
              <w:rPr>
                <w:sz w:val="16"/>
              </w:rPr>
              <w:t>4,763</w:t>
            </w:r>
          </w:p>
        </w:tc>
        <w:tc>
          <w:tcPr>
            <w:tcW w:w="1198" w:type="dxa"/>
            <w:shd w:val="clear" w:color="auto" w:fill="DCE6F0"/>
          </w:tcPr>
          <w:p w14:paraId="3A09C2E8" w14:textId="77777777" w:rsidR="00C63338" w:rsidRDefault="005A3E7C">
            <w:pPr>
              <w:pStyle w:val="TableParagraph"/>
              <w:spacing w:before="73" w:line="163" w:lineRule="exact"/>
              <w:ind w:left="95" w:right="92"/>
              <w:jc w:val="center"/>
              <w:rPr>
                <w:sz w:val="16"/>
              </w:rPr>
            </w:pPr>
            <w:r>
              <w:rPr>
                <w:sz w:val="16"/>
              </w:rPr>
              <w:t>4,837</w:t>
            </w:r>
          </w:p>
        </w:tc>
      </w:tr>
      <w:tr w:rsidR="00C63338" w14:paraId="2E42D18E" w14:textId="77777777">
        <w:trPr>
          <w:trHeight w:val="258"/>
        </w:trPr>
        <w:tc>
          <w:tcPr>
            <w:tcW w:w="526" w:type="dxa"/>
            <w:vMerge/>
            <w:tcBorders>
              <w:top w:val="nil"/>
            </w:tcBorders>
            <w:textDirection w:val="btLr"/>
          </w:tcPr>
          <w:p w14:paraId="0F567EB7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198" w:type="dxa"/>
            <w:shd w:val="clear" w:color="auto" w:fill="DCE6F0"/>
          </w:tcPr>
          <w:p w14:paraId="0447E98F" w14:textId="77777777" w:rsidR="00C63338" w:rsidRDefault="005A3E7C">
            <w:pPr>
              <w:pStyle w:val="TableParagraph"/>
              <w:spacing w:before="75" w:line="163" w:lineRule="exact"/>
              <w:ind w:left="419"/>
              <w:rPr>
                <w:sz w:val="16"/>
              </w:rPr>
            </w:pPr>
            <w:r>
              <w:rPr>
                <w:sz w:val="16"/>
              </w:rPr>
              <w:t>2030</w:t>
            </w:r>
          </w:p>
        </w:tc>
        <w:tc>
          <w:tcPr>
            <w:tcW w:w="1201" w:type="dxa"/>
            <w:shd w:val="clear" w:color="auto" w:fill="DCE6F0"/>
          </w:tcPr>
          <w:p w14:paraId="55D7B378" w14:textId="77777777" w:rsidR="00C63338" w:rsidRDefault="005A3E7C">
            <w:pPr>
              <w:pStyle w:val="TableParagraph"/>
              <w:spacing w:before="75" w:line="163" w:lineRule="exact"/>
              <w:ind w:left="377" w:right="373"/>
              <w:jc w:val="center"/>
              <w:rPr>
                <w:sz w:val="16"/>
              </w:rPr>
            </w:pPr>
            <w:r>
              <w:rPr>
                <w:sz w:val="16"/>
              </w:rPr>
              <w:t>2,800</w:t>
            </w:r>
          </w:p>
        </w:tc>
        <w:tc>
          <w:tcPr>
            <w:tcW w:w="1198" w:type="dxa"/>
            <w:shd w:val="clear" w:color="auto" w:fill="DCE6F0"/>
          </w:tcPr>
          <w:p w14:paraId="4F0CD5FD" w14:textId="77777777" w:rsidR="00C63338" w:rsidRDefault="005A3E7C">
            <w:pPr>
              <w:pStyle w:val="TableParagraph"/>
              <w:spacing w:before="75" w:line="163" w:lineRule="exact"/>
              <w:ind w:left="95" w:right="93"/>
              <w:jc w:val="center"/>
              <w:rPr>
                <w:sz w:val="16"/>
              </w:rPr>
            </w:pPr>
            <w:r>
              <w:rPr>
                <w:sz w:val="16"/>
              </w:rPr>
              <w:t>2,137</w:t>
            </w:r>
          </w:p>
        </w:tc>
        <w:tc>
          <w:tcPr>
            <w:tcW w:w="1198" w:type="dxa"/>
            <w:shd w:val="clear" w:color="auto" w:fill="DCE6F0"/>
          </w:tcPr>
          <w:p w14:paraId="3A7A2B1E" w14:textId="77777777" w:rsidR="00C63338" w:rsidRDefault="005A3E7C">
            <w:pPr>
              <w:pStyle w:val="TableParagraph"/>
              <w:spacing w:before="75" w:line="163" w:lineRule="exact"/>
              <w:ind w:left="95" w:right="94"/>
              <w:jc w:val="center"/>
              <w:rPr>
                <w:sz w:val="16"/>
              </w:rPr>
            </w:pPr>
            <w:r>
              <w:rPr>
                <w:sz w:val="16"/>
              </w:rPr>
              <w:t>4,937</w:t>
            </w:r>
          </w:p>
        </w:tc>
        <w:tc>
          <w:tcPr>
            <w:tcW w:w="1198" w:type="dxa"/>
            <w:shd w:val="clear" w:color="auto" w:fill="DCE6F0"/>
          </w:tcPr>
          <w:p w14:paraId="7BD5006D" w14:textId="77777777" w:rsidR="00C63338" w:rsidRDefault="005A3E7C">
            <w:pPr>
              <w:pStyle w:val="TableParagraph"/>
              <w:spacing w:before="75" w:line="163" w:lineRule="exact"/>
              <w:ind w:left="95" w:right="89"/>
              <w:jc w:val="center"/>
              <w:rPr>
                <w:sz w:val="16"/>
              </w:rPr>
            </w:pPr>
            <w:r>
              <w:rPr>
                <w:sz w:val="16"/>
              </w:rPr>
              <w:t>2,097</w:t>
            </w:r>
          </w:p>
        </w:tc>
        <w:tc>
          <w:tcPr>
            <w:tcW w:w="1199" w:type="dxa"/>
            <w:shd w:val="clear" w:color="auto" w:fill="DCE6F0"/>
          </w:tcPr>
          <w:p w14:paraId="357E5055" w14:textId="77777777" w:rsidR="00C63338" w:rsidRDefault="005A3E7C">
            <w:pPr>
              <w:pStyle w:val="TableParagraph"/>
              <w:spacing w:before="75" w:line="163" w:lineRule="exact"/>
              <w:ind w:left="118" w:right="114"/>
              <w:jc w:val="center"/>
              <w:rPr>
                <w:sz w:val="16"/>
              </w:rPr>
            </w:pPr>
            <w:r>
              <w:rPr>
                <w:sz w:val="16"/>
              </w:rPr>
              <w:t>4,859</w:t>
            </w:r>
          </w:p>
        </w:tc>
        <w:tc>
          <w:tcPr>
            <w:tcW w:w="1198" w:type="dxa"/>
            <w:shd w:val="clear" w:color="auto" w:fill="DCE6F0"/>
          </w:tcPr>
          <w:p w14:paraId="49DC94BC" w14:textId="77777777" w:rsidR="00C63338" w:rsidRDefault="005A3E7C">
            <w:pPr>
              <w:pStyle w:val="TableParagraph"/>
              <w:spacing w:before="75" w:line="163" w:lineRule="exact"/>
              <w:ind w:left="95" w:right="92"/>
              <w:jc w:val="center"/>
              <w:rPr>
                <w:sz w:val="16"/>
              </w:rPr>
            </w:pPr>
            <w:r>
              <w:rPr>
                <w:sz w:val="16"/>
              </w:rPr>
              <w:t>4,937</w:t>
            </w:r>
          </w:p>
        </w:tc>
      </w:tr>
      <w:tr w:rsidR="00C63338" w14:paraId="7014A183" w14:textId="77777777">
        <w:trPr>
          <w:trHeight w:val="258"/>
        </w:trPr>
        <w:tc>
          <w:tcPr>
            <w:tcW w:w="526" w:type="dxa"/>
            <w:vMerge/>
            <w:tcBorders>
              <w:top w:val="nil"/>
            </w:tcBorders>
            <w:textDirection w:val="btLr"/>
          </w:tcPr>
          <w:p w14:paraId="546E0595" w14:textId="77777777" w:rsidR="00C63338" w:rsidRDefault="00C63338">
            <w:pPr>
              <w:rPr>
                <w:sz w:val="2"/>
                <w:szCs w:val="2"/>
              </w:rPr>
            </w:pPr>
          </w:p>
        </w:tc>
        <w:tc>
          <w:tcPr>
            <w:tcW w:w="1198" w:type="dxa"/>
            <w:shd w:val="clear" w:color="auto" w:fill="DCE6F0"/>
          </w:tcPr>
          <w:p w14:paraId="1BD90C88" w14:textId="77777777" w:rsidR="00C63338" w:rsidRDefault="005A3E7C">
            <w:pPr>
              <w:pStyle w:val="TableParagraph"/>
              <w:spacing w:before="75" w:line="163" w:lineRule="exact"/>
              <w:ind w:left="419"/>
              <w:rPr>
                <w:sz w:val="16"/>
              </w:rPr>
            </w:pPr>
            <w:r>
              <w:rPr>
                <w:sz w:val="16"/>
              </w:rPr>
              <w:t>2031</w:t>
            </w:r>
          </w:p>
        </w:tc>
        <w:tc>
          <w:tcPr>
            <w:tcW w:w="1201" w:type="dxa"/>
            <w:shd w:val="clear" w:color="auto" w:fill="DCE6F0"/>
          </w:tcPr>
          <w:p w14:paraId="70C28A5B" w14:textId="77777777" w:rsidR="00C63338" w:rsidRDefault="005A3E7C">
            <w:pPr>
              <w:pStyle w:val="TableParagraph"/>
              <w:spacing w:before="75" w:line="163" w:lineRule="exact"/>
              <w:ind w:left="377" w:right="373"/>
              <w:jc w:val="center"/>
              <w:rPr>
                <w:sz w:val="16"/>
              </w:rPr>
            </w:pPr>
            <w:r>
              <w:rPr>
                <w:sz w:val="16"/>
              </w:rPr>
              <w:t>2,889</w:t>
            </w:r>
          </w:p>
        </w:tc>
        <w:tc>
          <w:tcPr>
            <w:tcW w:w="1198" w:type="dxa"/>
            <w:shd w:val="clear" w:color="auto" w:fill="DCE6F0"/>
          </w:tcPr>
          <w:p w14:paraId="7242B3CD" w14:textId="77777777" w:rsidR="00C63338" w:rsidRDefault="005A3E7C">
            <w:pPr>
              <w:pStyle w:val="TableParagraph"/>
              <w:spacing w:before="75" w:line="163" w:lineRule="exact"/>
              <w:ind w:left="95" w:right="93"/>
              <w:jc w:val="center"/>
              <w:rPr>
                <w:sz w:val="16"/>
              </w:rPr>
            </w:pPr>
            <w:r>
              <w:rPr>
                <w:sz w:val="16"/>
              </w:rPr>
              <w:t>2,137</w:t>
            </w:r>
          </w:p>
        </w:tc>
        <w:tc>
          <w:tcPr>
            <w:tcW w:w="1198" w:type="dxa"/>
            <w:shd w:val="clear" w:color="auto" w:fill="DCE6F0"/>
          </w:tcPr>
          <w:p w14:paraId="03F8AB4C" w14:textId="77777777" w:rsidR="00C63338" w:rsidRDefault="005A3E7C">
            <w:pPr>
              <w:pStyle w:val="TableParagraph"/>
              <w:spacing w:before="75" w:line="163" w:lineRule="exact"/>
              <w:ind w:left="95" w:right="94"/>
              <w:jc w:val="center"/>
              <w:rPr>
                <w:sz w:val="16"/>
              </w:rPr>
            </w:pPr>
            <w:r>
              <w:rPr>
                <w:sz w:val="16"/>
              </w:rPr>
              <w:t>5,026</w:t>
            </w:r>
          </w:p>
        </w:tc>
        <w:tc>
          <w:tcPr>
            <w:tcW w:w="1198" w:type="dxa"/>
            <w:shd w:val="clear" w:color="auto" w:fill="DCE6F0"/>
          </w:tcPr>
          <w:p w14:paraId="75D044C5" w14:textId="77777777" w:rsidR="00C63338" w:rsidRDefault="005A3E7C">
            <w:pPr>
              <w:pStyle w:val="TableParagraph"/>
              <w:spacing w:before="75" w:line="163" w:lineRule="exact"/>
              <w:ind w:left="95" w:right="89"/>
              <w:jc w:val="center"/>
              <w:rPr>
                <w:sz w:val="16"/>
              </w:rPr>
            </w:pPr>
            <w:r>
              <w:rPr>
                <w:sz w:val="16"/>
              </w:rPr>
              <w:t>2,097</w:t>
            </w:r>
          </w:p>
        </w:tc>
        <w:tc>
          <w:tcPr>
            <w:tcW w:w="1199" w:type="dxa"/>
            <w:shd w:val="clear" w:color="auto" w:fill="DCE6F0"/>
          </w:tcPr>
          <w:p w14:paraId="51EB2251" w14:textId="77777777" w:rsidR="00C63338" w:rsidRDefault="005A3E7C">
            <w:pPr>
              <w:pStyle w:val="TableParagraph"/>
              <w:spacing w:before="75" w:line="163" w:lineRule="exact"/>
              <w:ind w:left="118" w:right="114"/>
              <w:jc w:val="center"/>
              <w:rPr>
                <w:sz w:val="16"/>
              </w:rPr>
            </w:pPr>
            <w:r>
              <w:rPr>
                <w:sz w:val="16"/>
              </w:rPr>
              <w:t>4,945</w:t>
            </w:r>
          </w:p>
        </w:tc>
        <w:tc>
          <w:tcPr>
            <w:tcW w:w="1198" w:type="dxa"/>
            <w:shd w:val="clear" w:color="auto" w:fill="DCE6F0"/>
          </w:tcPr>
          <w:p w14:paraId="449054DE" w14:textId="77777777" w:rsidR="00C63338" w:rsidRDefault="005A3E7C">
            <w:pPr>
              <w:pStyle w:val="TableParagraph"/>
              <w:spacing w:before="75" w:line="163" w:lineRule="exact"/>
              <w:ind w:left="95" w:right="92"/>
              <w:jc w:val="center"/>
              <w:rPr>
                <w:sz w:val="16"/>
              </w:rPr>
            </w:pPr>
            <w:r>
              <w:rPr>
                <w:sz w:val="16"/>
              </w:rPr>
              <w:t>5,026</w:t>
            </w:r>
          </w:p>
        </w:tc>
      </w:tr>
    </w:tbl>
    <w:p w14:paraId="628508C3" w14:textId="77777777" w:rsidR="00C63338" w:rsidRDefault="00C63338">
      <w:pPr>
        <w:pStyle w:val="Textoindependiente"/>
        <w:spacing w:before="10"/>
        <w:rPr>
          <w:sz w:val="21"/>
        </w:rPr>
      </w:pPr>
    </w:p>
    <w:p w14:paraId="24AE0984" w14:textId="77777777" w:rsidR="00C63338" w:rsidRDefault="005A3E7C">
      <w:pPr>
        <w:pStyle w:val="Textoindependiente"/>
        <w:ind w:left="821" w:right="1570"/>
        <w:jc w:val="both"/>
      </w:pPr>
      <w:r>
        <w:t>El análisis de costo-efectividad (ACE) es una forma de análisis económico que</w:t>
      </w:r>
      <w:r>
        <w:rPr>
          <w:spacing w:val="1"/>
        </w:rPr>
        <w:t xml:space="preserve"> </w:t>
      </w:r>
      <w:r>
        <w:t>compara los costos relativos con los resultados (efectos) de dos o más cursos de</w:t>
      </w:r>
      <w:r>
        <w:rPr>
          <w:spacing w:val="1"/>
        </w:rPr>
        <w:t xml:space="preserve"> </w:t>
      </w:r>
      <w:r>
        <w:t>acción</w:t>
      </w:r>
      <w:r>
        <w:rPr>
          <w:vertAlign w:val="superscript"/>
        </w:rPr>
        <w:t>18</w:t>
      </w:r>
      <w:r>
        <w:t>. Los costos relativos se comparan por medio del Valor Actual de Costos</w:t>
      </w:r>
      <w:r>
        <w:rPr>
          <w:spacing w:val="1"/>
        </w:rPr>
        <w:t xml:space="preserve"> </w:t>
      </w:r>
      <w:r>
        <w:t>(VAC),</w:t>
      </w:r>
      <w:r>
        <w:rPr>
          <w:spacing w:val="-11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trasladan</w:t>
      </w:r>
      <w:r>
        <w:rPr>
          <w:spacing w:val="-9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costos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distintos</w:t>
      </w:r>
      <w:r>
        <w:rPr>
          <w:spacing w:val="-10"/>
        </w:rPr>
        <w:t xml:space="preserve"> </w:t>
      </w:r>
      <w:r>
        <w:t>periodos</w:t>
      </w:r>
      <w:r>
        <w:rPr>
          <w:spacing w:val="-6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periodo</w:t>
      </w:r>
      <w:r>
        <w:rPr>
          <w:spacing w:val="-10"/>
        </w:rPr>
        <w:t xml:space="preserve"> </w:t>
      </w:r>
      <w:r>
        <w:t>inicial</w:t>
      </w:r>
      <w:r>
        <w:rPr>
          <w:spacing w:val="-7"/>
        </w:rPr>
        <w:t xml:space="preserve"> </w:t>
      </w:r>
      <w:r>
        <w:t>considerando</w:t>
      </w:r>
      <w:r>
        <w:rPr>
          <w:spacing w:val="-59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costos de</w:t>
      </w:r>
      <w:r>
        <w:rPr>
          <w:spacing w:val="-2"/>
        </w:rPr>
        <w:t xml:space="preserve"> </w:t>
      </w:r>
      <w:r>
        <w:t>oportunidad (i</w:t>
      </w:r>
      <w:r>
        <w:rPr>
          <w:spacing w:val="-3"/>
        </w:rPr>
        <w:t xml:space="preserve"> </w:t>
      </w:r>
      <w:r>
        <w:t>=8%).</w:t>
      </w:r>
    </w:p>
    <w:p w14:paraId="43AFDD47" w14:textId="77777777" w:rsidR="00C63338" w:rsidRDefault="00C63338">
      <w:pPr>
        <w:pStyle w:val="Textoindependiente"/>
        <w:spacing w:before="1"/>
      </w:pPr>
    </w:p>
    <w:p w14:paraId="4CC8BBD8" w14:textId="77777777" w:rsidR="00C63338" w:rsidRDefault="005A3E7C">
      <w:pPr>
        <w:pStyle w:val="Textoindependiente"/>
        <w:spacing w:before="1"/>
        <w:ind w:left="821" w:right="1571"/>
        <w:jc w:val="both"/>
      </w:pPr>
      <w:r>
        <w:t>El cálculo de los costos de las alternativas de la Política Nacional se ha efectuado</w:t>
      </w:r>
      <w:r>
        <w:rPr>
          <w:spacing w:val="1"/>
        </w:rPr>
        <w:t xml:space="preserve"> </w:t>
      </w:r>
      <w:r>
        <w:t>considerando</w:t>
      </w:r>
      <w:r>
        <w:rPr>
          <w:spacing w:val="-10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presupuesto</w:t>
      </w:r>
      <w:r>
        <w:rPr>
          <w:spacing w:val="-9"/>
        </w:rPr>
        <w:t xml:space="preserve"> </w:t>
      </w:r>
      <w:r>
        <w:t>destinado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atender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adolescentes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conflicto</w:t>
      </w:r>
      <w:r>
        <w:rPr>
          <w:spacing w:val="-9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ley penal. Para identificar el presupuesto se ha recurrido a una revisión del Plan</w:t>
      </w:r>
      <w:r>
        <w:rPr>
          <w:spacing w:val="1"/>
        </w:rPr>
        <w:t xml:space="preserve"> </w:t>
      </w:r>
      <w:r>
        <w:rPr>
          <w:spacing w:val="-1"/>
        </w:rPr>
        <w:t>Operativo</w:t>
      </w:r>
      <w:r>
        <w:rPr>
          <w:spacing w:val="-14"/>
        </w:rPr>
        <w:t xml:space="preserve"> </w:t>
      </w:r>
      <w:r>
        <w:rPr>
          <w:spacing w:val="-1"/>
        </w:rPr>
        <w:t>Institucional</w:t>
      </w:r>
      <w:r>
        <w:rPr>
          <w:spacing w:val="-15"/>
        </w:rPr>
        <w:t xml:space="preserve"> </w:t>
      </w:r>
      <w:r>
        <w:rPr>
          <w:spacing w:val="-1"/>
        </w:rPr>
        <w:t>de</w:t>
      </w:r>
      <w:r>
        <w:rPr>
          <w:spacing w:val="-16"/>
        </w:rPr>
        <w:t xml:space="preserve"> </w:t>
      </w:r>
      <w:r>
        <w:rPr>
          <w:spacing w:val="-1"/>
        </w:rPr>
        <w:t>las</w:t>
      </w:r>
      <w:r>
        <w:rPr>
          <w:spacing w:val="-14"/>
        </w:rPr>
        <w:t xml:space="preserve"> </w:t>
      </w:r>
      <w:r>
        <w:rPr>
          <w:spacing w:val="-1"/>
        </w:rPr>
        <w:t>distintas</w:t>
      </w:r>
      <w:r>
        <w:rPr>
          <w:spacing w:val="-16"/>
        </w:rPr>
        <w:t xml:space="preserve"> </w:t>
      </w:r>
      <w:r>
        <w:rPr>
          <w:spacing w:val="-1"/>
        </w:rPr>
        <w:t>instituciones</w:t>
      </w:r>
      <w:r>
        <w:rPr>
          <w:spacing w:val="-18"/>
        </w:rPr>
        <w:t xml:space="preserve"> </w:t>
      </w:r>
      <w:r>
        <w:rPr>
          <w:spacing w:val="-1"/>
        </w:rPr>
        <w:t>que</w:t>
      </w:r>
      <w:r>
        <w:rPr>
          <w:spacing w:val="-17"/>
        </w:rPr>
        <w:t xml:space="preserve"> </w:t>
      </w:r>
      <w:r>
        <w:rPr>
          <w:spacing w:val="-1"/>
        </w:rPr>
        <w:t>tienen</w:t>
      </w:r>
      <w:r>
        <w:rPr>
          <w:spacing w:val="-17"/>
        </w:rPr>
        <w:t xml:space="preserve"> </w:t>
      </w:r>
      <w:r>
        <w:t>como</w:t>
      </w:r>
      <w:r>
        <w:rPr>
          <w:spacing w:val="-13"/>
        </w:rPr>
        <w:t xml:space="preserve"> </w:t>
      </w:r>
      <w:r>
        <w:t>objetivo</w:t>
      </w:r>
      <w:r>
        <w:rPr>
          <w:spacing w:val="-12"/>
        </w:rPr>
        <w:t xml:space="preserve"> </w:t>
      </w:r>
      <w:r>
        <w:t>atender</w:t>
      </w:r>
      <w:r>
        <w:rPr>
          <w:spacing w:val="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público objetivo.</w:t>
      </w:r>
    </w:p>
    <w:p w14:paraId="4BDB1925" w14:textId="77777777" w:rsidR="00C63338" w:rsidRDefault="00C63338">
      <w:pPr>
        <w:pStyle w:val="Textoindependiente"/>
        <w:spacing w:before="10"/>
        <w:rPr>
          <w:sz w:val="21"/>
        </w:rPr>
      </w:pPr>
    </w:p>
    <w:p w14:paraId="2F608BD1" w14:textId="77777777" w:rsidR="00C63338" w:rsidRDefault="005A3E7C">
      <w:pPr>
        <w:pStyle w:val="Prrafodelista"/>
        <w:numPr>
          <w:ilvl w:val="0"/>
          <w:numId w:val="3"/>
        </w:numPr>
        <w:tabs>
          <w:tab w:val="left" w:pos="1182"/>
        </w:tabs>
        <w:spacing w:before="1"/>
        <w:ind w:hanging="361"/>
      </w:pPr>
      <w:r>
        <w:t>Programa</w:t>
      </w:r>
      <w:r>
        <w:rPr>
          <w:spacing w:val="-6"/>
        </w:rPr>
        <w:t xml:space="preserve"> </w:t>
      </w:r>
      <w:r>
        <w:t>Nacional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Centros</w:t>
      </w:r>
      <w:r>
        <w:rPr>
          <w:spacing w:val="-6"/>
        </w:rPr>
        <w:t xml:space="preserve"> </w:t>
      </w:r>
      <w:r>
        <w:t>Juveniles</w:t>
      </w:r>
      <w:r>
        <w:rPr>
          <w:spacing w:val="1"/>
        </w:rPr>
        <w:t xml:space="preserve"> </w:t>
      </w:r>
      <w:r>
        <w:t>(PRONACEJ)</w:t>
      </w:r>
    </w:p>
    <w:p w14:paraId="25E08F91" w14:textId="77777777" w:rsidR="00C63338" w:rsidRDefault="005A3E7C">
      <w:pPr>
        <w:pStyle w:val="Prrafodelista"/>
        <w:numPr>
          <w:ilvl w:val="0"/>
          <w:numId w:val="3"/>
        </w:numPr>
        <w:tabs>
          <w:tab w:val="left" w:pos="1182"/>
        </w:tabs>
        <w:spacing w:before="1"/>
        <w:ind w:right="2008"/>
      </w:pPr>
      <w:r>
        <w:t>Ministerio de Justicia y Derechos Humanos (MINJUSDH) mediante la DPP,</w:t>
      </w:r>
      <w:r>
        <w:rPr>
          <w:spacing w:val="-59"/>
        </w:rPr>
        <w:t xml:space="preserve"> </w:t>
      </w:r>
      <w:r>
        <w:t>DCMA</w:t>
      </w:r>
      <w:r>
        <w:rPr>
          <w:spacing w:val="-1"/>
        </w:rPr>
        <w:t xml:space="preserve"> </w:t>
      </w:r>
      <w:r>
        <w:t>Y DPC (ST</w:t>
      </w:r>
      <w:r>
        <w:rPr>
          <w:spacing w:val="2"/>
        </w:rPr>
        <w:t xml:space="preserve"> </w:t>
      </w:r>
      <w:r>
        <w:t>-CRPA)</w:t>
      </w:r>
    </w:p>
    <w:p w14:paraId="32F081D2" w14:textId="77777777" w:rsidR="00C63338" w:rsidRDefault="005A3E7C">
      <w:pPr>
        <w:pStyle w:val="Prrafodelista"/>
        <w:numPr>
          <w:ilvl w:val="0"/>
          <w:numId w:val="3"/>
        </w:numPr>
        <w:tabs>
          <w:tab w:val="left" w:pos="1182"/>
        </w:tabs>
        <w:spacing w:line="246" w:lineRule="exact"/>
        <w:ind w:hanging="361"/>
      </w:pPr>
      <w:r>
        <w:t>Ministerio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Educación</w:t>
      </w:r>
      <w:r>
        <w:rPr>
          <w:spacing w:val="-10"/>
        </w:rPr>
        <w:t xml:space="preserve"> </w:t>
      </w:r>
      <w:r>
        <w:t>(MINEDU)</w:t>
      </w:r>
    </w:p>
    <w:p w14:paraId="4FB12E74" w14:textId="77777777" w:rsidR="00C63338" w:rsidRDefault="005A3E7C">
      <w:pPr>
        <w:pStyle w:val="Prrafodelista"/>
        <w:numPr>
          <w:ilvl w:val="0"/>
          <w:numId w:val="3"/>
        </w:numPr>
        <w:tabs>
          <w:tab w:val="left" w:pos="1182"/>
        </w:tabs>
        <w:spacing w:before="6"/>
        <w:ind w:hanging="361"/>
      </w:pPr>
      <w:r>
        <w:t>Ministerio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Interior</w:t>
      </w:r>
      <w:r>
        <w:rPr>
          <w:spacing w:val="-1"/>
        </w:rPr>
        <w:t xml:space="preserve"> </w:t>
      </w:r>
      <w:r>
        <w:t>(MININTER)</w:t>
      </w:r>
    </w:p>
    <w:p w14:paraId="5B4FF7D3" w14:textId="73F7D82C" w:rsidR="00C63338" w:rsidRDefault="00BF3D94">
      <w:pPr>
        <w:pStyle w:val="Textoindependiente"/>
        <w:spacing w:before="5"/>
        <w:rPr>
          <w:sz w:val="17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5B7648A" wp14:editId="5C5996B7">
                <wp:simplePos x="0" y="0"/>
                <wp:positionH relativeFrom="page">
                  <wp:posOffset>1080770</wp:posOffset>
                </wp:positionH>
                <wp:positionV relativeFrom="paragraph">
                  <wp:posOffset>152400</wp:posOffset>
                </wp:positionV>
                <wp:extent cx="1828800" cy="8890"/>
                <wp:effectExtent l="0" t="0" r="0" b="0"/>
                <wp:wrapTopAndBottom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ECB59F" id="Rectangle 5" o:spid="_x0000_s1026" style="position:absolute;margin-left:85.1pt;margin-top:12pt;width:2in;height:.7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25E331C5" w14:textId="77777777" w:rsidR="00C63338" w:rsidRDefault="005A3E7C">
      <w:pPr>
        <w:tabs>
          <w:tab w:val="left" w:pos="2277"/>
          <w:tab w:val="left" w:pos="2975"/>
          <w:tab w:val="left" w:pos="4371"/>
          <w:tab w:val="left" w:pos="5307"/>
          <w:tab w:val="left" w:pos="6235"/>
          <w:tab w:val="left" w:pos="7501"/>
          <w:tab w:val="left" w:pos="9000"/>
        </w:tabs>
        <w:spacing w:before="92" w:line="242" w:lineRule="auto"/>
        <w:ind w:left="682" w:right="1340"/>
        <w:jc w:val="both"/>
        <w:rPr>
          <w:rFonts w:ascii="Calibri" w:hAnsi="Calibri"/>
          <w:sz w:val="18"/>
        </w:rPr>
      </w:pPr>
      <w:r>
        <w:rPr>
          <w:rFonts w:ascii="Calibri" w:hAnsi="Calibri"/>
          <w:sz w:val="18"/>
          <w:vertAlign w:val="superscript"/>
        </w:rPr>
        <w:t>18</w:t>
      </w:r>
      <w:r>
        <w:rPr>
          <w:rFonts w:ascii="Calibri" w:hAnsi="Calibri"/>
          <w:sz w:val="18"/>
        </w:rPr>
        <w:t xml:space="preserve"> García, E. (2014). Evaluación de las políticas públicas para el desarrollo: efectividad, eficiencia y rentabilidad.</w:t>
      </w:r>
      <w:r>
        <w:rPr>
          <w:rFonts w:ascii="Calibri" w:hAnsi="Calibri"/>
          <w:spacing w:val="1"/>
          <w:sz w:val="18"/>
        </w:rPr>
        <w:t xml:space="preserve"> </w:t>
      </w:r>
      <w:r>
        <w:rPr>
          <w:rFonts w:ascii="Calibri" w:hAnsi="Calibri"/>
          <w:i/>
          <w:sz w:val="18"/>
        </w:rPr>
        <w:t>Globalización</w:t>
      </w:r>
      <w:r>
        <w:rPr>
          <w:rFonts w:ascii="Calibri" w:hAnsi="Calibri"/>
          <w:i/>
          <w:sz w:val="18"/>
        </w:rPr>
        <w:tab/>
        <w:t>y</w:t>
      </w:r>
      <w:r>
        <w:rPr>
          <w:rFonts w:ascii="Calibri" w:hAnsi="Calibri"/>
          <w:i/>
          <w:sz w:val="18"/>
        </w:rPr>
        <w:tab/>
        <w:t>desarrollo,</w:t>
      </w:r>
      <w:r>
        <w:rPr>
          <w:rFonts w:ascii="Calibri" w:hAnsi="Calibri"/>
          <w:i/>
          <w:sz w:val="18"/>
        </w:rPr>
        <w:tab/>
      </w:r>
      <w:r>
        <w:rPr>
          <w:rFonts w:ascii="Calibri" w:hAnsi="Calibri"/>
          <w:sz w:val="18"/>
        </w:rPr>
        <w:t>880,</w:t>
      </w:r>
      <w:r>
        <w:rPr>
          <w:rFonts w:ascii="Calibri" w:hAnsi="Calibri"/>
          <w:sz w:val="18"/>
        </w:rPr>
        <w:tab/>
        <w:t>pág.</w:t>
      </w:r>
      <w:r>
        <w:rPr>
          <w:rFonts w:ascii="Calibri" w:hAnsi="Calibri"/>
          <w:sz w:val="18"/>
        </w:rPr>
        <w:tab/>
        <w:t>151-163.</w:t>
      </w:r>
      <w:r>
        <w:rPr>
          <w:rFonts w:ascii="Calibri" w:hAnsi="Calibri"/>
          <w:sz w:val="18"/>
        </w:rPr>
        <w:tab/>
        <w:t>Recuperado</w:t>
      </w:r>
      <w:r>
        <w:rPr>
          <w:rFonts w:ascii="Calibri" w:hAnsi="Calibri"/>
          <w:sz w:val="18"/>
        </w:rPr>
        <w:tab/>
      </w:r>
      <w:r>
        <w:rPr>
          <w:rFonts w:ascii="Calibri" w:hAnsi="Calibri"/>
          <w:spacing w:val="-1"/>
          <w:sz w:val="18"/>
        </w:rPr>
        <w:t>de</w:t>
      </w:r>
      <w:r>
        <w:rPr>
          <w:rFonts w:ascii="Calibri" w:hAnsi="Calibri"/>
          <w:spacing w:val="-39"/>
          <w:sz w:val="18"/>
        </w:rPr>
        <w:t xml:space="preserve"> </w:t>
      </w:r>
      <w:hyperlink r:id="rId23">
        <w:r>
          <w:rPr>
            <w:rFonts w:ascii="Calibri" w:hAnsi="Calibri"/>
            <w:color w:val="0462C1"/>
            <w:sz w:val="18"/>
            <w:u w:val="single" w:color="0462C1"/>
          </w:rPr>
          <w:t>http://www.revistasice.com/index.php/ICE/article/view/1721</w:t>
        </w:r>
      </w:hyperlink>
    </w:p>
    <w:p w14:paraId="17F91D6C" w14:textId="77777777" w:rsidR="00C63338" w:rsidRDefault="00C63338">
      <w:pPr>
        <w:spacing w:line="242" w:lineRule="auto"/>
        <w:jc w:val="both"/>
        <w:rPr>
          <w:rFonts w:ascii="Calibri" w:hAnsi="Calibri"/>
          <w:sz w:val="18"/>
        </w:rPr>
        <w:sectPr w:rsidR="00C63338">
          <w:pgSz w:w="11910" w:h="16840"/>
          <w:pgMar w:top="1660" w:right="360" w:bottom="1180" w:left="1020" w:header="440" w:footer="998" w:gutter="0"/>
          <w:cols w:space="720"/>
        </w:sectPr>
      </w:pPr>
    </w:p>
    <w:p w14:paraId="4AEA7D51" w14:textId="77777777" w:rsidR="00C63338" w:rsidRDefault="005A3E7C">
      <w:pPr>
        <w:pStyle w:val="Prrafodelista"/>
        <w:numPr>
          <w:ilvl w:val="0"/>
          <w:numId w:val="3"/>
        </w:numPr>
        <w:tabs>
          <w:tab w:val="left" w:pos="1182"/>
        </w:tabs>
        <w:spacing w:before="110" w:line="250" w:lineRule="exact"/>
        <w:ind w:hanging="361"/>
      </w:pPr>
      <w:r>
        <w:lastRenderedPageBreak/>
        <w:t>Ministerio</w:t>
      </w:r>
      <w:r>
        <w:rPr>
          <w:spacing w:val="-3"/>
        </w:rPr>
        <w:t xml:space="preserve"> </w:t>
      </w:r>
      <w:r>
        <w:t>Público</w:t>
      </w:r>
      <w:r>
        <w:rPr>
          <w:spacing w:val="-3"/>
        </w:rPr>
        <w:t xml:space="preserve"> </w:t>
      </w:r>
      <w:r>
        <w:t>Fiscalía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Nación</w:t>
      </w:r>
      <w:r>
        <w:rPr>
          <w:spacing w:val="3"/>
        </w:rPr>
        <w:t xml:space="preserve"> </w:t>
      </w:r>
      <w:r>
        <w:t>(MPFN)</w:t>
      </w:r>
    </w:p>
    <w:p w14:paraId="20D67866" w14:textId="77777777" w:rsidR="00C63338" w:rsidRDefault="005A3E7C">
      <w:pPr>
        <w:pStyle w:val="Prrafodelista"/>
        <w:numPr>
          <w:ilvl w:val="0"/>
          <w:numId w:val="3"/>
        </w:numPr>
        <w:tabs>
          <w:tab w:val="left" w:pos="1182"/>
        </w:tabs>
        <w:spacing w:line="250" w:lineRule="exact"/>
        <w:ind w:hanging="361"/>
      </w:pPr>
      <w:r>
        <w:t>Ministerio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Mujer</w:t>
      </w:r>
      <w:r>
        <w:rPr>
          <w:spacing w:val="-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Poblaciones</w:t>
      </w:r>
      <w:r>
        <w:rPr>
          <w:spacing w:val="-4"/>
        </w:rPr>
        <w:t xml:space="preserve"> </w:t>
      </w:r>
      <w:r>
        <w:t>Vulnerables</w:t>
      </w:r>
      <w:r>
        <w:rPr>
          <w:spacing w:val="-4"/>
        </w:rPr>
        <w:t xml:space="preserve"> </w:t>
      </w:r>
      <w:r>
        <w:t>(MIMP)</w:t>
      </w:r>
    </w:p>
    <w:p w14:paraId="5ED5B114" w14:textId="77777777" w:rsidR="00C63338" w:rsidRDefault="005A3E7C">
      <w:pPr>
        <w:pStyle w:val="Prrafodelista"/>
        <w:numPr>
          <w:ilvl w:val="0"/>
          <w:numId w:val="3"/>
        </w:numPr>
        <w:tabs>
          <w:tab w:val="left" w:pos="1182"/>
        </w:tabs>
        <w:spacing w:line="252" w:lineRule="exact"/>
        <w:ind w:hanging="361"/>
      </w:pPr>
      <w:r>
        <w:t>Poder</w:t>
      </w:r>
      <w:r>
        <w:rPr>
          <w:spacing w:val="-2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(PJ)</w:t>
      </w:r>
    </w:p>
    <w:p w14:paraId="46F725CE" w14:textId="77777777" w:rsidR="00C63338" w:rsidRDefault="00C63338">
      <w:pPr>
        <w:pStyle w:val="Textoindependiente"/>
        <w:spacing w:before="5"/>
      </w:pPr>
    </w:p>
    <w:p w14:paraId="12722C00" w14:textId="77777777" w:rsidR="00C63338" w:rsidRDefault="005A3E7C">
      <w:pPr>
        <w:pStyle w:val="Textoindependiente"/>
        <w:ind w:left="821" w:right="1481"/>
      </w:pPr>
      <w:r>
        <w:t>Operativamente,</w:t>
      </w:r>
      <w:r>
        <w:rPr>
          <w:spacing w:val="-5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Índice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Costo</w:t>
      </w:r>
      <w:r>
        <w:rPr>
          <w:spacing w:val="-6"/>
        </w:rPr>
        <w:t xml:space="preserve"> </w:t>
      </w:r>
      <w:r>
        <w:t>Efectividad</w:t>
      </w:r>
      <w:r>
        <w:rPr>
          <w:spacing w:val="-3"/>
        </w:rPr>
        <w:t xml:space="preserve"> </w:t>
      </w:r>
      <w:r>
        <w:t>(ICE)</w:t>
      </w:r>
      <w:r>
        <w:rPr>
          <w:spacing w:val="-2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obtiene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división</w:t>
      </w:r>
      <w:r>
        <w:rPr>
          <w:spacing w:val="-3"/>
        </w:rPr>
        <w:t xml:space="preserve"> </w:t>
      </w:r>
      <w:r>
        <w:t>entre</w:t>
      </w:r>
      <w:r>
        <w:rPr>
          <w:spacing w:val="-58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VAC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población</w:t>
      </w:r>
      <w:r>
        <w:rPr>
          <w:spacing w:val="-1"/>
        </w:rPr>
        <w:t xml:space="preserve"> </w:t>
      </w:r>
      <w:r>
        <w:t>beneficiaria</w:t>
      </w:r>
      <w:r>
        <w:rPr>
          <w:spacing w:val="-1"/>
        </w:rPr>
        <w:t xml:space="preserve"> </w:t>
      </w:r>
      <w:r>
        <w:t>durante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periodo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análisis.</w:t>
      </w:r>
    </w:p>
    <w:p w14:paraId="410EBF83" w14:textId="77777777" w:rsidR="00C63338" w:rsidRDefault="00C63338">
      <w:pPr>
        <w:pStyle w:val="Textoindependiente"/>
        <w:rPr>
          <w:sz w:val="20"/>
        </w:rPr>
      </w:pPr>
    </w:p>
    <w:p w14:paraId="6DD5D150" w14:textId="77777777" w:rsidR="00C63338" w:rsidRDefault="00C63338">
      <w:pPr>
        <w:pStyle w:val="Textoindependiente"/>
        <w:rPr>
          <w:sz w:val="16"/>
        </w:rPr>
      </w:pPr>
    </w:p>
    <w:p w14:paraId="3ECBEA44" w14:textId="77777777" w:rsidR="00C63338" w:rsidRDefault="00C63338">
      <w:pPr>
        <w:rPr>
          <w:sz w:val="16"/>
        </w:rPr>
        <w:sectPr w:rsidR="00C63338">
          <w:pgSz w:w="11910" w:h="16840"/>
          <w:pgMar w:top="1660" w:right="360" w:bottom="1180" w:left="1020" w:header="440" w:footer="998" w:gutter="0"/>
          <w:cols w:space="720"/>
        </w:sectPr>
      </w:pPr>
    </w:p>
    <w:p w14:paraId="2FE70474" w14:textId="77777777" w:rsidR="00C63338" w:rsidRDefault="00C63338">
      <w:pPr>
        <w:pStyle w:val="Textoindependiente"/>
        <w:spacing w:before="1"/>
        <w:rPr>
          <w:sz w:val="20"/>
        </w:rPr>
      </w:pPr>
    </w:p>
    <w:p w14:paraId="4CA29022" w14:textId="77777777" w:rsidR="00C63338" w:rsidRDefault="005A3E7C">
      <w:pPr>
        <w:pStyle w:val="Textoindependiente"/>
        <w:spacing w:before="1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𝐼𝐶𝐸</w:t>
      </w:r>
      <w:r>
        <w:rPr>
          <w:rFonts w:ascii="Cambria Math" w:eastAsia="Cambria Math"/>
          <w:spacing w:val="21"/>
        </w:rPr>
        <w:t xml:space="preserve"> </w:t>
      </w:r>
      <w:r>
        <w:rPr>
          <w:rFonts w:ascii="Cambria Math" w:eastAsia="Cambria Math"/>
        </w:rPr>
        <w:t>=</w:t>
      </w:r>
    </w:p>
    <w:p w14:paraId="138058D2" w14:textId="77777777" w:rsidR="00C63338" w:rsidRDefault="005A3E7C">
      <w:pPr>
        <w:pStyle w:val="Textoindependiente"/>
        <w:spacing w:before="64"/>
        <w:ind w:left="54" w:right="4144"/>
        <w:jc w:val="center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t>𝑉𝐴𝐶</w:t>
      </w:r>
    </w:p>
    <w:p w14:paraId="3DDC3C6B" w14:textId="77777777" w:rsidR="00C63338" w:rsidRDefault="00C63338">
      <w:pPr>
        <w:pStyle w:val="Textoindependiente"/>
        <w:spacing w:before="2"/>
        <w:rPr>
          <w:rFonts w:ascii="Cambria Math"/>
          <w:sz w:val="4"/>
        </w:rPr>
      </w:pPr>
    </w:p>
    <w:p w14:paraId="45069D54" w14:textId="3EBBF720" w:rsidR="00C63338" w:rsidRDefault="00BF3D94">
      <w:pPr>
        <w:pStyle w:val="Textoindependiente"/>
        <w:spacing w:line="20" w:lineRule="exact"/>
        <w:ind w:left="71"/>
        <w:rPr>
          <w:rFonts w:ascii="Cambria Math"/>
          <w:sz w:val="2"/>
        </w:rPr>
      </w:pPr>
      <w:r>
        <w:rPr>
          <w:rFonts w:ascii="Cambria Math"/>
          <w:noProof/>
          <w:sz w:val="2"/>
          <w:lang w:val="en-US"/>
        </w:rPr>
        <mc:AlternateContent>
          <mc:Choice Requires="wpg">
            <w:drawing>
              <wp:inline distT="0" distB="0" distL="0" distR="0" wp14:anchorId="088772D5" wp14:editId="669A0B9A">
                <wp:extent cx="1448435" cy="9525"/>
                <wp:effectExtent l="0" t="4445" r="1905" b="0"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8435" cy="9525"/>
                          <a:chOff x="0" y="0"/>
                          <a:chExt cx="2281" cy="15"/>
                        </a:xfrm>
                      </wpg:grpSpPr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81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7402BC" id="Group 3" o:spid="_x0000_s1026" style="width:114.05pt;height:.75pt;mso-position-horizontal-relative:char;mso-position-vertical-relative:line" coordsize="228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">
                <v:rect id="Rectangle 4" o:spid="_x0000_s1027" style="position:absolute;width:2281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29CE6BCB" w14:textId="77777777" w:rsidR="00C63338" w:rsidRDefault="005A3E7C">
      <w:pPr>
        <w:pStyle w:val="Textoindependiente"/>
        <w:ind w:left="58" w:right="4144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𝑃𝑜𝑏𝑙𝑎𝑐𝑖</w:t>
      </w:r>
      <w:proofErr w:type="spellStart"/>
      <w:r>
        <w:rPr>
          <w:rFonts w:ascii="Cambria Math" w:eastAsia="Cambria Math" w:hAnsi="Cambria Math"/>
        </w:rPr>
        <w:t>ó</w:t>
      </w:r>
      <w:proofErr w:type="spellEnd"/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𝑏𝑒𝑛𝑒𝑓𝑖𝑐𝑖𝑎𝑟𝑖𝑎</w:t>
      </w:r>
    </w:p>
    <w:p w14:paraId="6F0A2123" w14:textId="77777777" w:rsidR="00C63338" w:rsidRDefault="00C63338">
      <w:pPr>
        <w:jc w:val="center"/>
        <w:rPr>
          <w:rFonts w:ascii="Cambria Math" w:eastAsia="Cambria Math" w:hAnsi="Cambria Math"/>
        </w:rPr>
        <w:sectPr w:rsidR="00C63338">
          <w:type w:val="continuous"/>
          <w:pgSz w:w="11910" w:h="16840"/>
          <w:pgMar w:top="620" w:right="360" w:bottom="280" w:left="1020" w:header="720" w:footer="720" w:gutter="0"/>
          <w:cols w:num="2" w:space="720" w:equalWidth="0">
            <w:col w:w="3980" w:space="40"/>
            <w:col w:w="6510"/>
          </w:cols>
        </w:sectPr>
      </w:pPr>
    </w:p>
    <w:p w14:paraId="72A6261C" w14:textId="77777777" w:rsidR="00C63338" w:rsidRDefault="00C63338">
      <w:pPr>
        <w:pStyle w:val="Textoindependiente"/>
        <w:spacing w:before="11"/>
        <w:rPr>
          <w:rFonts w:ascii="Cambria Math"/>
          <w:sz w:val="14"/>
        </w:rPr>
      </w:pPr>
    </w:p>
    <w:p w14:paraId="6B10FDAD" w14:textId="77777777" w:rsidR="00C63338" w:rsidRDefault="00C63338">
      <w:pPr>
        <w:rPr>
          <w:rFonts w:ascii="Cambria Math"/>
          <w:sz w:val="14"/>
        </w:rPr>
        <w:sectPr w:rsidR="00C63338">
          <w:type w:val="continuous"/>
          <w:pgSz w:w="11910" w:h="16840"/>
          <w:pgMar w:top="620" w:right="360" w:bottom="280" w:left="1020" w:header="720" w:footer="720" w:gutter="0"/>
          <w:cols w:space="720"/>
        </w:sectPr>
      </w:pPr>
    </w:p>
    <w:p w14:paraId="05E0B948" w14:textId="77777777" w:rsidR="00C63338" w:rsidRDefault="00C63338">
      <w:pPr>
        <w:pStyle w:val="Textoindependiente"/>
        <w:rPr>
          <w:rFonts w:ascii="Cambria Math"/>
        </w:rPr>
      </w:pPr>
    </w:p>
    <w:p w14:paraId="1930B422" w14:textId="77777777" w:rsidR="00C63338" w:rsidRDefault="00C63338">
      <w:pPr>
        <w:pStyle w:val="Textoindependiente"/>
        <w:rPr>
          <w:rFonts w:ascii="Cambria Math"/>
        </w:rPr>
      </w:pPr>
    </w:p>
    <w:p w14:paraId="7C7B3FEF" w14:textId="77777777" w:rsidR="00C63338" w:rsidRDefault="00C63338">
      <w:pPr>
        <w:pStyle w:val="Textoindependiente"/>
        <w:spacing w:before="10"/>
        <w:rPr>
          <w:rFonts w:ascii="Cambria Math"/>
          <w:sz w:val="16"/>
        </w:rPr>
      </w:pPr>
    </w:p>
    <w:p w14:paraId="1F50ADE2" w14:textId="77777777" w:rsidR="00C63338" w:rsidRDefault="005A3E7C">
      <w:pPr>
        <w:pStyle w:val="Textoindependiente"/>
        <w:spacing w:line="129" w:lineRule="exact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𝑉𝐴𝐶</w:t>
      </w:r>
      <w:r>
        <w:rPr>
          <w:rFonts w:ascii="Cambria Math" w:eastAsia="Cambria Math"/>
          <w:spacing w:val="23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59"/>
        </w:rPr>
        <w:t xml:space="preserve"> </w:t>
      </w:r>
      <w:r>
        <w:rPr>
          <w:rFonts w:ascii="Cambria Math" w:eastAsia="Cambria Math"/>
        </w:rPr>
        <w:t>𝐼</w:t>
      </w:r>
    </w:p>
    <w:p w14:paraId="752B8CE4" w14:textId="77777777" w:rsidR="00C63338" w:rsidRDefault="005A3E7C">
      <w:pPr>
        <w:pStyle w:val="Textoindependiente"/>
        <w:spacing w:before="63"/>
        <w:ind w:left="1025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t>𝐷𝑜𝑛𝑑𝑒:</w:t>
      </w:r>
    </w:p>
    <w:p w14:paraId="22C90635" w14:textId="77777777" w:rsidR="00C63338" w:rsidRDefault="00C63338">
      <w:pPr>
        <w:pStyle w:val="Textoindependiente"/>
        <w:spacing w:before="2"/>
        <w:rPr>
          <w:rFonts w:ascii="Cambria Math"/>
          <w:sz w:val="19"/>
        </w:rPr>
      </w:pPr>
    </w:p>
    <w:p w14:paraId="14FFF101" w14:textId="77777777" w:rsidR="00C63338" w:rsidRDefault="005A3E7C">
      <w:pPr>
        <w:tabs>
          <w:tab w:val="left" w:pos="622"/>
          <w:tab w:val="left" w:pos="1097"/>
          <w:tab w:val="left" w:pos="1460"/>
          <w:tab w:val="left" w:pos="1721"/>
          <w:tab w:val="left" w:pos="2204"/>
          <w:tab w:val="left" w:pos="2862"/>
          <w:tab w:val="left" w:pos="3126"/>
          <w:tab w:val="left" w:pos="3620"/>
        </w:tabs>
        <w:spacing w:line="231" w:lineRule="exact"/>
        <w:ind w:left="358"/>
        <w:rPr>
          <w:rFonts w:ascii="Cambria Math" w:eastAsia="Cambria Math"/>
          <w:sz w:val="16"/>
        </w:rPr>
      </w:pP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  <w:r>
        <w:rPr>
          <w:rFonts w:ascii="Cambria Math" w:eastAsia="Cambria Math"/>
          <w:w w:val="105"/>
          <w:u w:val="single"/>
        </w:rPr>
        <w:t>𝐶</w:t>
      </w:r>
      <w:r>
        <w:rPr>
          <w:rFonts w:ascii="Cambria Math" w:eastAsia="Cambria Math"/>
          <w:w w:val="105"/>
          <w:position w:val="-4"/>
          <w:sz w:val="16"/>
          <w:u w:val="single"/>
        </w:rPr>
        <w:t>1</w:t>
      </w:r>
      <w:r>
        <w:rPr>
          <w:rFonts w:ascii="Cambria Math" w:eastAsia="Cambria Math"/>
          <w:position w:val="-4"/>
          <w:sz w:val="16"/>
          <w:u w:val="single"/>
        </w:rPr>
        <w:tab/>
      </w:r>
      <w:r>
        <w:rPr>
          <w:rFonts w:ascii="Cambria Math" w:eastAsia="Cambria Math"/>
          <w:position w:val="-4"/>
          <w:sz w:val="16"/>
        </w:rPr>
        <w:tab/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  <w:r>
        <w:rPr>
          <w:rFonts w:ascii="Cambria Math" w:eastAsia="Cambria Math"/>
          <w:w w:val="105"/>
          <w:u w:val="single"/>
        </w:rPr>
        <w:t>𝐶</w:t>
      </w:r>
      <w:r>
        <w:rPr>
          <w:rFonts w:ascii="Cambria Math" w:eastAsia="Cambria Math"/>
          <w:w w:val="105"/>
          <w:position w:val="-4"/>
          <w:sz w:val="16"/>
          <w:u w:val="single"/>
        </w:rPr>
        <w:t>2</w:t>
      </w:r>
      <w:r>
        <w:rPr>
          <w:rFonts w:ascii="Cambria Math" w:eastAsia="Cambria Math"/>
          <w:position w:val="-4"/>
          <w:sz w:val="16"/>
          <w:u w:val="single"/>
        </w:rPr>
        <w:tab/>
      </w:r>
      <w:r>
        <w:rPr>
          <w:rFonts w:ascii="Cambria Math" w:eastAsia="Cambria Math"/>
          <w:position w:val="-4"/>
          <w:sz w:val="16"/>
        </w:rPr>
        <w:tab/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  <w:r>
        <w:rPr>
          <w:rFonts w:ascii="Cambria Math" w:eastAsia="Cambria Math"/>
          <w:w w:val="105"/>
          <w:u w:val="single"/>
        </w:rPr>
        <w:t>𝐶</w:t>
      </w:r>
      <w:r>
        <w:rPr>
          <w:rFonts w:ascii="Cambria Math" w:eastAsia="Cambria Math"/>
          <w:w w:val="105"/>
          <w:position w:val="-4"/>
          <w:sz w:val="16"/>
          <w:u w:val="single"/>
        </w:rPr>
        <w:t>𝑛</w:t>
      </w:r>
      <w:r>
        <w:rPr>
          <w:rFonts w:ascii="Cambria Math" w:eastAsia="Cambria Math"/>
          <w:position w:val="-4"/>
          <w:sz w:val="16"/>
          <w:u w:val="single"/>
        </w:rPr>
        <w:tab/>
      </w:r>
    </w:p>
    <w:p w14:paraId="39CD6D5C" w14:textId="77777777" w:rsidR="00C63338" w:rsidRDefault="005A3E7C">
      <w:pPr>
        <w:pStyle w:val="Textoindependiente"/>
        <w:tabs>
          <w:tab w:val="left" w:pos="1196"/>
          <w:tab w:val="left" w:pos="2240"/>
        </w:tabs>
        <w:spacing w:line="66" w:lineRule="exact"/>
        <w:ind w:left="97"/>
        <w:rPr>
          <w:rFonts w:ascii="Cambria Math"/>
        </w:rPr>
      </w:pPr>
      <w:r>
        <w:rPr>
          <w:rFonts w:ascii="Cambria Math"/>
        </w:rPr>
        <w:t>+</w:t>
      </w:r>
      <w:r>
        <w:rPr>
          <w:rFonts w:ascii="Cambria Math"/>
        </w:rPr>
        <w:tab/>
        <w:t>+</w:t>
      </w:r>
      <w:r>
        <w:rPr>
          <w:rFonts w:ascii="Cambria Math"/>
        </w:rPr>
        <w:tab/>
        <w:t>+ .</w:t>
      </w:r>
      <w:r>
        <w:rPr>
          <w:rFonts w:ascii="Cambria Math"/>
          <w:spacing w:val="-13"/>
        </w:rPr>
        <w:t xml:space="preserve"> </w:t>
      </w:r>
      <w:r>
        <w:rPr>
          <w:rFonts w:ascii="Cambria Math"/>
        </w:rPr>
        <w:t>.</w:t>
      </w:r>
      <w:r>
        <w:rPr>
          <w:rFonts w:ascii="Cambria Math"/>
          <w:spacing w:val="-13"/>
        </w:rPr>
        <w:t xml:space="preserve"> </w:t>
      </w:r>
      <w:r>
        <w:rPr>
          <w:rFonts w:ascii="Cambria Math"/>
        </w:rPr>
        <w:t>.</w:t>
      </w:r>
      <w:r>
        <w:rPr>
          <w:rFonts w:ascii="Cambria Math"/>
          <w:spacing w:val="-13"/>
        </w:rPr>
        <w:t xml:space="preserve"> </w:t>
      </w:r>
      <w:r>
        <w:rPr>
          <w:rFonts w:ascii="Cambria Math"/>
        </w:rPr>
        <w:t>.</w:t>
      </w:r>
      <w:r>
        <w:rPr>
          <w:rFonts w:ascii="Cambria Math"/>
          <w:spacing w:val="-12"/>
        </w:rPr>
        <w:t xml:space="preserve"> </w:t>
      </w:r>
      <w:r>
        <w:rPr>
          <w:rFonts w:ascii="Cambria Math"/>
        </w:rPr>
        <w:t>.</w:t>
      </w:r>
    </w:p>
    <w:p w14:paraId="18E92C87" w14:textId="77777777" w:rsidR="00C63338" w:rsidRDefault="00C63338">
      <w:pPr>
        <w:spacing w:line="66" w:lineRule="exact"/>
        <w:rPr>
          <w:rFonts w:ascii="Cambria Math"/>
        </w:rPr>
        <w:sectPr w:rsidR="00C63338">
          <w:type w:val="continuous"/>
          <w:pgSz w:w="11910" w:h="16840"/>
          <w:pgMar w:top="620" w:right="360" w:bottom="280" w:left="1020" w:header="720" w:footer="720" w:gutter="0"/>
          <w:cols w:num="2" w:space="720" w:equalWidth="0">
            <w:col w:w="3469" w:space="40"/>
            <w:col w:w="7021"/>
          </w:cols>
        </w:sectPr>
      </w:pPr>
    </w:p>
    <w:p w14:paraId="445E032C" w14:textId="77777777" w:rsidR="00C63338" w:rsidRDefault="005A3E7C">
      <w:pPr>
        <w:pStyle w:val="Textoindependiente"/>
        <w:tabs>
          <w:tab w:val="left" w:pos="410"/>
        </w:tabs>
        <w:spacing w:before="20"/>
        <w:jc w:val="right"/>
        <w:rPr>
          <w:rFonts w:ascii="Cambria Math" w:eastAsia="Cambria Math"/>
        </w:rPr>
      </w:pPr>
      <w:r>
        <w:rPr>
          <w:rFonts w:ascii="Cambria Math" w:eastAsia="Cambria Math"/>
          <w:w w:val="110"/>
          <w:vertAlign w:val="superscript"/>
        </w:rPr>
        <w:t>0</w:t>
      </w:r>
      <w:r>
        <w:rPr>
          <w:rFonts w:ascii="Cambria Math" w:eastAsia="Cambria Math"/>
          <w:w w:val="110"/>
        </w:rPr>
        <w:tab/>
      </w:r>
      <w:r>
        <w:rPr>
          <w:rFonts w:ascii="Cambria Math" w:eastAsia="Cambria Math"/>
          <w:w w:val="105"/>
        </w:rPr>
        <w:t>(1</w:t>
      </w:r>
      <w:r>
        <w:rPr>
          <w:rFonts w:ascii="Cambria Math" w:eastAsia="Cambria Math"/>
          <w:spacing w:val="-7"/>
          <w:w w:val="105"/>
        </w:rPr>
        <w:t xml:space="preserve"> </w:t>
      </w:r>
      <w:r>
        <w:rPr>
          <w:rFonts w:ascii="Cambria Math" w:eastAsia="Cambria Math"/>
          <w:w w:val="105"/>
        </w:rPr>
        <w:t>+</w:t>
      </w:r>
      <w:r>
        <w:rPr>
          <w:rFonts w:ascii="Cambria Math" w:eastAsia="Cambria Math"/>
          <w:spacing w:val="-5"/>
          <w:w w:val="105"/>
        </w:rPr>
        <w:t xml:space="preserve"> </w:t>
      </w:r>
      <w:r>
        <w:rPr>
          <w:rFonts w:ascii="Cambria Math" w:eastAsia="Cambria Math"/>
          <w:w w:val="105"/>
        </w:rPr>
        <w:t>𝑖)</w:t>
      </w:r>
      <w:r>
        <w:rPr>
          <w:rFonts w:ascii="Cambria Math" w:eastAsia="Cambria Math"/>
          <w:w w:val="105"/>
          <w:vertAlign w:val="superscript"/>
        </w:rPr>
        <w:t>1</w:t>
      </w:r>
    </w:p>
    <w:p w14:paraId="65AC7770" w14:textId="77777777" w:rsidR="00C63338" w:rsidRDefault="005A3E7C">
      <w:pPr>
        <w:pStyle w:val="Textoindependiente"/>
        <w:spacing w:before="20"/>
        <w:ind w:left="327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spacing w:val="-1"/>
          <w:w w:val="105"/>
        </w:rPr>
        <w:t>(1</w:t>
      </w:r>
      <w:r>
        <w:rPr>
          <w:rFonts w:ascii="Cambria Math" w:eastAsia="Cambria Math"/>
          <w:spacing w:val="-11"/>
          <w:w w:val="105"/>
        </w:rPr>
        <w:t xml:space="preserve"> </w:t>
      </w:r>
      <w:r>
        <w:rPr>
          <w:rFonts w:ascii="Cambria Math" w:eastAsia="Cambria Math"/>
          <w:spacing w:val="-1"/>
          <w:w w:val="105"/>
        </w:rPr>
        <w:t>+</w:t>
      </w:r>
      <w:r>
        <w:rPr>
          <w:rFonts w:ascii="Cambria Math" w:eastAsia="Cambria Math"/>
          <w:spacing w:val="-11"/>
          <w:w w:val="105"/>
        </w:rPr>
        <w:t xml:space="preserve"> </w:t>
      </w:r>
      <w:r>
        <w:rPr>
          <w:rFonts w:ascii="Cambria Math" w:eastAsia="Cambria Math"/>
          <w:spacing w:val="-1"/>
          <w:w w:val="105"/>
        </w:rPr>
        <w:t>𝑖)</w:t>
      </w:r>
      <w:r>
        <w:rPr>
          <w:rFonts w:ascii="Cambria Math" w:eastAsia="Cambria Math"/>
          <w:spacing w:val="-1"/>
          <w:w w:val="105"/>
          <w:vertAlign w:val="superscript"/>
        </w:rPr>
        <w:t>2</w:t>
      </w:r>
    </w:p>
    <w:p w14:paraId="246EF654" w14:textId="77777777" w:rsidR="00C63338" w:rsidRDefault="005A3E7C">
      <w:pPr>
        <w:pStyle w:val="Textoindependiente"/>
        <w:spacing w:before="20"/>
        <w:ind w:left="625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w w:val="105"/>
        </w:rPr>
        <w:t>(1</w:t>
      </w:r>
      <w:r>
        <w:rPr>
          <w:rFonts w:ascii="Cambria Math" w:eastAsia="Cambria Math"/>
          <w:spacing w:val="-4"/>
          <w:w w:val="105"/>
        </w:rPr>
        <w:t xml:space="preserve"> </w:t>
      </w:r>
      <w:r>
        <w:rPr>
          <w:rFonts w:ascii="Cambria Math" w:eastAsia="Cambria Math"/>
          <w:w w:val="105"/>
        </w:rPr>
        <w:t>+</w:t>
      </w:r>
      <w:r>
        <w:rPr>
          <w:rFonts w:ascii="Cambria Math" w:eastAsia="Cambria Math"/>
          <w:spacing w:val="-3"/>
          <w:w w:val="105"/>
        </w:rPr>
        <w:t xml:space="preserve"> </w:t>
      </w:r>
      <w:proofErr w:type="gramStart"/>
      <w:r>
        <w:rPr>
          <w:rFonts w:ascii="Cambria Math" w:eastAsia="Cambria Math"/>
          <w:w w:val="105"/>
        </w:rPr>
        <w:t>𝑖)</w:t>
      </w:r>
      <w:r>
        <w:rPr>
          <w:rFonts w:ascii="Cambria Math" w:eastAsia="Cambria Math"/>
          <w:w w:val="105"/>
          <w:vertAlign w:val="superscript"/>
        </w:rPr>
        <w:t>𝑛</w:t>
      </w:r>
      <w:proofErr w:type="gramEnd"/>
    </w:p>
    <w:p w14:paraId="4FECCAE8" w14:textId="77777777" w:rsidR="00C63338" w:rsidRDefault="00C63338">
      <w:pPr>
        <w:rPr>
          <w:rFonts w:ascii="Cambria Math" w:eastAsia="Cambria Math"/>
        </w:rPr>
        <w:sectPr w:rsidR="00C63338">
          <w:type w:val="continuous"/>
          <w:pgSz w:w="11910" w:h="16840"/>
          <w:pgMar w:top="620" w:right="360" w:bottom="280" w:left="1020" w:header="720" w:footer="720" w:gutter="0"/>
          <w:cols w:num="3" w:space="720" w:equalWidth="0">
            <w:col w:w="4602" w:space="40"/>
            <w:col w:w="1065" w:space="39"/>
            <w:col w:w="4784"/>
          </w:cols>
        </w:sectPr>
      </w:pPr>
    </w:p>
    <w:p w14:paraId="4A3110AE" w14:textId="77777777" w:rsidR="00C63338" w:rsidRDefault="00C63338">
      <w:pPr>
        <w:pStyle w:val="Textoindependiente"/>
        <w:rPr>
          <w:rFonts w:ascii="Cambria Math"/>
          <w:sz w:val="20"/>
        </w:rPr>
      </w:pPr>
    </w:p>
    <w:p w14:paraId="5759BA5A" w14:textId="77777777" w:rsidR="00C63338" w:rsidRDefault="00C63338">
      <w:pPr>
        <w:pStyle w:val="Textoindependiente"/>
        <w:spacing w:before="5"/>
        <w:rPr>
          <w:rFonts w:ascii="Cambria Math"/>
        </w:rPr>
      </w:pPr>
    </w:p>
    <w:p w14:paraId="284EF20D" w14:textId="77777777" w:rsidR="00C63338" w:rsidRDefault="005A3E7C">
      <w:pPr>
        <w:pStyle w:val="Textoindependiente"/>
        <w:spacing w:before="1"/>
        <w:ind w:left="821" w:right="1575"/>
        <w:jc w:val="both"/>
      </w:pPr>
      <w:r>
        <w:rPr>
          <w:spacing w:val="-1"/>
        </w:rPr>
        <w:t>Para</w:t>
      </w:r>
      <w:r>
        <w:rPr>
          <w:spacing w:val="-11"/>
        </w:rPr>
        <w:t xml:space="preserve"> </w:t>
      </w:r>
      <w:r>
        <w:rPr>
          <w:spacing w:val="-1"/>
        </w:rPr>
        <w:t>el</w:t>
      </w:r>
      <w:r>
        <w:rPr>
          <w:spacing w:val="-15"/>
        </w:rPr>
        <w:t xml:space="preserve"> </w:t>
      </w:r>
      <w:r>
        <w:rPr>
          <w:spacing w:val="-1"/>
        </w:rPr>
        <w:t>cálculo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r>
        <w:rPr>
          <w:spacing w:val="-1"/>
        </w:rPr>
        <w:t>los</w:t>
      </w:r>
      <w:r>
        <w:rPr>
          <w:spacing w:val="-13"/>
        </w:rPr>
        <w:t xml:space="preserve"> </w:t>
      </w:r>
      <w:r>
        <w:rPr>
          <w:spacing w:val="-1"/>
        </w:rPr>
        <w:t>costos,</w:t>
      </w:r>
      <w:r>
        <w:rPr>
          <w:spacing w:val="-13"/>
        </w:rPr>
        <w:t xml:space="preserve"> </w:t>
      </w:r>
      <w:r>
        <w:rPr>
          <w:spacing w:val="-1"/>
        </w:rPr>
        <w:t>primero</w:t>
      </w:r>
      <w:r>
        <w:rPr>
          <w:spacing w:val="-14"/>
        </w:rPr>
        <w:t xml:space="preserve"> </w:t>
      </w:r>
      <w:r>
        <w:rPr>
          <w:spacing w:val="-1"/>
        </w:rPr>
        <w:t>se</w:t>
      </w:r>
      <w:r>
        <w:rPr>
          <w:spacing w:val="-17"/>
        </w:rPr>
        <w:t xml:space="preserve"> </w:t>
      </w:r>
      <w:r>
        <w:rPr>
          <w:spacing w:val="-1"/>
        </w:rPr>
        <w:t>realiza</w:t>
      </w:r>
      <w:r>
        <w:rPr>
          <w:spacing w:val="-12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proyección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población</w:t>
      </w:r>
      <w:r>
        <w:rPr>
          <w:spacing w:val="-12"/>
        </w:rPr>
        <w:t xml:space="preserve"> </w:t>
      </w:r>
      <w:r>
        <w:t>tanto</w:t>
      </w:r>
      <w:r>
        <w:rPr>
          <w:spacing w:val="-58"/>
        </w:rPr>
        <w:t xml:space="preserve"> </w:t>
      </w:r>
      <w:r>
        <w:t>de medios cerrado como medios abiertos para un periodo de 10 años. Para mayor</w:t>
      </w:r>
      <w:r>
        <w:rPr>
          <w:spacing w:val="1"/>
        </w:rPr>
        <w:t xml:space="preserve"> </w:t>
      </w:r>
      <w:r>
        <w:t>detalle</w:t>
      </w:r>
      <w:r>
        <w:rPr>
          <w:spacing w:val="-1"/>
        </w:rPr>
        <w:t xml:space="preserve"> </w:t>
      </w:r>
      <w:r>
        <w:t>revisar</w:t>
      </w:r>
      <w:r>
        <w:rPr>
          <w:spacing w:val="1"/>
        </w:rPr>
        <w:t xml:space="preserve"> </w:t>
      </w:r>
      <w:r>
        <w:t>Cuadro</w:t>
      </w:r>
      <w:r>
        <w:rPr>
          <w:spacing w:val="-2"/>
        </w:rPr>
        <w:t xml:space="preserve"> </w:t>
      </w:r>
      <w:proofErr w:type="spellStart"/>
      <w:r>
        <w:t>Nº</w:t>
      </w:r>
      <w:proofErr w:type="spellEnd"/>
      <w:r>
        <w:rPr>
          <w:spacing w:val="-1"/>
        </w:rPr>
        <w:t xml:space="preserve"> </w:t>
      </w:r>
      <w:r>
        <w:t>2</w:t>
      </w:r>
    </w:p>
    <w:p w14:paraId="77A8B104" w14:textId="77777777" w:rsidR="00C63338" w:rsidRDefault="00C63338">
      <w:pPr>
        <w:pStyle w:val="Textoindependiente"/>
        <w:spacing w:before="9"/>
        <w:rPr>
          <w:sz w:val="21"/>
        </w:rPr>
      </w:pPr>
    </w:p>
    <w:p w14:paraId="1D9BCD8F" w14:textId="77777777" w:rsidR="00C63338" w:rsidRDefault="005A3E7C">
      <w:pPr>
        <w:pStyle w:val="Textoindependiente"/>
        <w:spacing w:before="1"/>
        <w:ind w:left="821" w:right="1592"/>
        <w:jc w:val="both"/>
      </w:pPr>
      <w:r>
        <w:t>Como segundo paso se realizó el cálculo aproximado de los costos de la política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uno de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actores:</w:t>
      </w:r>
    </w:p>
    <w:p w14:paraId="7D299806" w14:textId="77777777" w:rsidR="00C63338" w:rsidRDefault="00C63338">
      <w:pPr>
        <w:pStyle w:val="Textoindependiente"/>
        <w:spacing w:before="5"/>
      </w:pPr>
    </w:p>
    <w:p w14:paraId="3FBA1D69" w14:textId="77777777" w:rsidR="00C63338" w:rsidRDefault="005A3E7C">
      <w:pPr>
        <w:pStyle w:val="Prrafodelista"/>
        <w:numPr>
          <w:ilvl w:val="0"/>
          <w:numId w:val="2"/>
        </w:numPr>
        <w:tabs>
          <w:tab w:val="left" w:pos="1182"/>
        </w:tabs>
        <w:spacing w:line="235" w:lineRule="auto"/>
        <w:ind w:right="1566"/>
        <w:jc w:val="both"/>
      </w:pPr>
      <w:r>
        <w:t>El</w:t>
      </w:r>
      <w:r>
        <w:rPr>
          <w:spacing w:val="-13"/>
        </w:rPr>
        <w:t xml:space="preserve"> </w:t>
      </w:r>
      <w:r>
        <w:t>PRONACEJ</w:t>
      </w:r>
      <w:r>
        <w:rPr>
          <w:spacing w:val="-11"/>
        </w:rPr>
        <w:t xml:space="preserve"> </w:t>
      </w:r>
      <w:r>
        <w:t>destina</w:t>
      </w:r>
      <w:r>
        <w:rPr>
          <w:spacing w:val="-12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aproximado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15,490</w:t>
      </w:r>
      <w:r>
        <w:rPr>
          <w:spacing w:val="-14"/>
        </w:rPr>
        <w:t xml:space="preserve"> </w:t>
      </w:r>
      <w:r>
        <w:t>PEN</w:t>
      </w:r>
      <w:r>
        <w:rPr>
          <w:spacing w:val="-13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cada</w:t>
      </w:r>
      <w:r>
        <w:rPr>
          <w:spacing w:val="-11"/>
        </w:rPr>
        <w:t xml:space="preserve"> </w:t>
      </w:r>
      <w:r>
        <w:t>adolescente</w:t>
      </w:r>
      <w:r>
        <w:rPr>
          <w:spacing w:val="-12"/>
        </w:rPr>
        <w:t xml:space="preserve"> </w:t>
      </w:r>
      <w:r>
        <w:t>con</w:t>
      </w:r>
      <w:r>
        <w:rPr>
          <w:spacing w:val="-58"/>
        </w:rPr>
        <w:t xml:space="preserve"> </w:t>
      </w:r>
      <w:r>
        <w:t>conflicto con la ley penal, para el cálculo de los costos de la política se ha</w:t>
      </w:r>
      <w:r>
        <w:rPr>
          <w:spacing w:val="1"/>
        </w:rPr>
        <w:t xml:space="preserve"> </w:t>
      </w:r>
      <w:r>
        <w:t>multiplicado el costo unitario por la proyección de adolescentes. Además, se ha</w:t>
      </w:r>
      <w:r>
        <w:rPr>
          <w:spacing w:val="-59"/>
        </w:rPr>
        <w:t xml:space="preserve"> </w:t>
      </w:r>
      <w:r>
        <w:t>considerado el costo de la implementación progresiva del Nuevo código de</w:t>
      </w:r>
      <w:r>
        <w:rPr>
          <w:spacing w:val="1"/>
        </w:rPr>
        <w:t xml:space="preserve"> </w:t>
      </w:r>
      <w:r>
        <w:t>adolescentes en la SOA CAÑETE, SOA ventanilla, SOA Huaura, SOA Callao,</w:t>
      </w:r>
      <w:r>
        <w:rPr>
          <w:spacing w:val="1"/>
        </w:rPr>
        <w:t xml:space="preserve"> </w:t>
      </w:r>
      <w:r>
        <w:rPr>
          <w:spacing w:val="-1"/>
        </w:rPr>
        <w:t>SOA</w:t>
      </w:r>
      <w:r>
        <w:rPr>
          <w:spacing w:val="-15"/>
        </w:rPr>
        <w:t xml:space="preserve"> </w:t>
      </w:r>
      <w:r>
        <w:rPr>
          <w:spacing w:val="-1"/>
        </w:rPr>
        <w:t>Lima</w:t>
      </w:r>
      <w:r>
        <w:rPr>
          <w:spacing w:val="-17"/>
        </w:rPr>
        <w:t xml:space="preserve"> </w:t>
      </w:r>
      <w:r>
        <w:rPr>
          <w:spacing w:val="-1"/>
        </w:rPr>
        <w:t>este,</w:t>
      </w:r>
      <w:r>
        <w:rPr>
          <w:spacing w:val="-13"/>
        </w:rPr>
        <w:t xml:space="preserve"> </w:t>
      </w:r>
      <w:r>
        <w:rPr>
          <w:spacing w:val="-1"/>
        </w:rPr>
        <w:t>Lima</w:t>
      </w:r>
      <w:r>
        <w:rPr>
          <w:spacing w:val="-14"/>
        </w:rPr>
        <w:t xml:space="preserve"> </w:t>
      </w:r>
      <w:r>
        <w:rPr>
          <w:spacing w:val="-1"/>
        </w:rPr>
        <w:t>sur,</w:t>
      </w:r>
      <w:r>
        <w:rPr>
          <w:spacing w:val="-15"/>
        </w:rPr>
        <w:t xml:space="preserve"> </w:t>
      </w:r>
      <w:r>
        <w:rPr>
          <w:spacing w:val="-1"/>
        </w:rPr>
        <w:t>Lima</w:t>
      </w:r>
      <w:r>
        <w:rPr>
          <w:spacing w:val="-14"/>
        </w:rPr>
        <w:t xml:space="preserve"> </w:t>
      </w:r>
      <w:r>
        <w:rPr>
          <w:spacing w:val="-1"/>
        </w:rPr>
        <w:t>norte,</w:t>
      </w:r>
      <w:r>
        <w:rPr>
          <w:spacing w:val="-13"/>
        </w:rPr>
        <w:t xml:space="preserve"> </w:t>
      </w:r>
      <w:r>
        <w:rPr>
          <w:spacing w:val="-1"/>
        </w:rPr>
        <w:t>Santa</w:t>
      </w:r>
      <w:r>
        <w:rPr>
          <w:spacing w:val="-14"/>
        </w:rPr>
        <w:t xml:space="preserve"> </w:t>
      </w:r>
      <w:r>
        <w:t>Margarita,</w:t>
      </w:r>
      <w:r>
        <w:rPr>
          <w:spacing w:val="-15"/>
        </w:rPr>
        <w:t xml:space="preserve"> </w:t>
      </w:r>
      <w:proofErr w:type="spellStart"/>
      <w:r>
        <w:t>Rimac</w:t>
      </w:r>
      <w:proofErr w:type="spellEnd"/>
      <w:r>
        <w:t>,</w:t>
      </w:r>
      <w:r>
        <w:rPr>
          <w:spacing w:val="-15"/>
        </w:rPr>
        <w:t xml:space="preserve"> </w:t>
      </w:r>
      <w:r>
        <w:t>ANCON</w:t>
      </w:r>
      <w:r>
        <w:rPr>
          <w:spacing w:val="-17"/>
        </w:rPr>
        <w:t xml:space="preserve"> </w:t>
      </w:r>
      <w:r>
        <w:t>II</w:t>
      </w:r>
      <w:r>
        <w:rPr>
          <w:spacing w:val="-15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CJDR</w:t>
      </w:r>
      <w:r>
        <w:rPr>
          <w:spacing w:val="-59"/>
        </w:rPr>
        <w:t xml:space="preserve"> </w:t>
      </w:r>
      <w:r>
        <w:t>LIMA.</w:t>
      </w:r>
    </w:p>
    <w:p w14:paraId="6207091A" w14:textId="77777777" w:rsidR="00C63338" w:rsidRDefault="005A3E7C">
      <w:pPr>
        <w:pStyle w:val="Textoindependiente"/>
        <w:spacing w:line="258" w:lineRule="exact"/>
        <w:ind w:left="821"/>
        <w:rPr>
          <w:rFonts w:ascii="Calibri Light"/>
        </w:rPr>
      </w:pPr>
      <w:r>
        <w:rPr>
          <w:rFonts w:ascii="Calibri Light"/>
        </w:rPr>
        <w:t>-</w:t>
      </w:r>
    </w:p>
    <w:p w14:paraId="42F520FB" w14:textId="77777777" w:rsidR="00C63338" w:rsidRDefault="005A3E7C">
      <w:pPr>
        <w:pStyle w:val="Prrafodelista"/>
        <w:numPr>
          <w:ilvl w:val="0"/>
          <w:numId w:val="2"/>
        </w:numPr>
        <w:tabs>
          <w:tab w:val="left" w:pos="1182"/>
        </w:tabs>
        <w:spacing w:line="235" w:lineRule="auto"/>
        <w:ind w:right="1566"/>
        <w:jc w:val="both"/>
      </w:pPr>
      <w:r>
        <w:t>EL Ministerio Publico, en el marco del Plan Nacional de Acción por la infancia y</w:t>
      </w:r>
      <w:r>
        <w:rPr>
          <w:spacing w:val="-59"/>
        </w:rPr>
        <w:t xml:space="preserve"> </w:t>
      </w:r>
      <w:r>
        <w:t>adolescencia 2012-2021, respondiendo al Resultado Esperado 11: Las y los</w:t>
      </w:r>
      <w:r>
        <w:rPr>
          <w:spacing w:val="1"/>
        </w:rPr>
        <w:t xml:space="preserve"> </w:t>
      </w:r>
      <w:r>
        <w:t>adolescentes involucrados en conflicto con la ley penal disminuyen y el Plan</w:t>
      </w:r>
      <w:r>
        <w:rPr>
          <w:spacing w:val="1"/>
        </w:rPr>
        <w:t xml:space="preserve"> </w:t>
      </w:r>
      <w:r>
        <w:t>Nacional de Prevención y tratamiento de adolescentes en conflicto con la Ley</w:t>
      </w:r>
      <w:r>
        <w:rPr>
          <w:spacing w:val="1"/>
        </w:rPr>
        <w:t xml:space="preserve"> </w:t>
      </w:r>
      <w:r>
        <w:t>Penal actualmente destina un total de 10, 715,615.00 PEN. Para los años</w:t>
      </w:r>
      <w:r>
        <w:rPr>
          <w:spacing w:val="1"/>
        </w:rPr>
        <w:t xml:space="preserve"> </w:t>
      </w:r>
      <w:r>
        <w:t>posteriores, durante la ejecución de la política se espera que el presupuesto</w:t>
      </w:r>
      <w:r>
        <w:rPr>
          <w:spacing w:val="1"/>
        </w:rPr>
        <w:t xml:space="preserve"> </w:t>
      </w:r>
      <w:r>
        <w:rPr>
          <w:spacing w:val="-1"/>
        </w:rPr>
        <w:t>incremente</w:t>
      </w:r>
      <w:r>
        <w:rPr>
          <w:spacing w:val="-12"/>
        </w:rPr>
        <w:t xml:space="preserve"> </w:t>
      </w:r>
      <w:r>
        <w:rPr>
          <w:spacing w:val="-1"/>
        </w:rPr>
        <w:t>un</w:t>
      </w:r>
      <w:r>
        <w:rPr>
          <w:spacing w:val="-14"/>
        </w:rPr>
        <w:t xml:space="preserve"> </w:t>
      </w:r>
      <w:r>
        <w:rPr>
          <w:spacing w:val="-1"/>
        </w:rPr>
        <w:t>4%</w:t>
      </w:r>
      <w:r>
        <w:rPr>
          <w:spacing w:val="-11"/>
        </w:rPr>
        <w:t xml:space="preserve"> </w:t>
      </w:r>
      <w:r>
        <w:rPr>
          <w:spacing w:val="-1"/>
        </w:rPr>
        <w:t>el</w:t>
      </w:r>
      <w:r>
        <w:rPr>
          <w:spacing w:val="-14"/>
        </w:rPr>
        <w:t xml:space="preserve"> </w:t>
      </w:r>
      <w:r>
        <w:rPr>
          <w:spacing w:val="-1"/>
        </w:rPr>
        <w:t>primer</w:t>
      </w:r>
      <w:r>
        <w:rPr>
          <w:spacing w:val="-11"/>
        </w:rPr>
        <w:t xml:space="preserve"> </w:t>
      </w:r>
      <w:r>
        <w:rPr>
          <w:spacing w:val="-1"/>
        </w:rPr>
        <w:t>año</w:t>
      </w:r>
      <w:r>
        <w:rPr>
          <w:spacing w:val="-14"/>
        </w:rPr>
        <w:t xml:space="preserve"> </w:t>
      </w:r>
      <w:r>
        <w:rPr>
          <w:spacing w:val="-1"/>
        </w:rPr>
        <w:t>y</w:t>
      </w:r>
      <w:r>
        <w:rPr>
          <w:spacing w:val="-14"/>
        </w:rPr>
        <w:t xml:space="preserve"> </w:t>
      </w:r>
      <w:r>
        <w:rPr>
          <w:spacing w:val="-1"/>
        </w:rPr>
        <w:t>posteriormente</w:t>
      </w:r>
      <w:r>
        <w:rPr>
          <w:spacing w:val="-11"/>
        </w:rPr>
        <w:t xml:space="preserve"> </w:t>
      </w:r>
      <w:r>
        <w:rPr>
          <w:spacing w:val="-1"/>
        </w:rPr>
        <w:t>incluya</w:t>
      </w:r>
      <w:r>
        <w:rPr>
          <w:spacing w:val="-12"/>
        </w:rPr>
        <w:t xml:space="preserve"> </w:t>
      </w:r>
      <w:r>
        <w:t>además</w:t>
      </w:r>
      <w:r>
        <w:rPr>
          <w:spacing w:val="-11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presupuesto</w:t>
      </w:r>
      <w:r>
        <w:rPr>
          <w:spacing w:val="-59"/>
        </w:rPr>
        <w:t xml:space="preserve"> </w:t>
      </w:r>
      <w:r>
        <w:t>de la implementación del código de adolescentes, con la implantación sucesiva</w:t>
      </w:r>
      <w:r>
        <w:rPr>
          <w:spacing w:val="-59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distritos</w:t>
      </w:r>
      <w:r>
        <w:rPr>
          <w:spacing w:val="-6"/>
        </w:rPr>
        <w:t xml:space="preserve"> </w:t>
      </w:r>
      <w:r>
        <w:t>fiscales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Cañete,</w:t>
      </w:r>
      <w:r>
        <w:rPr>
          <w:spacing w:val="-3"/>
        </w:rPr>
        <w:t xml:space="preserve"> </w:t>
      </w:r>
      <w:r>
        <w:t>Callao,</w:t>
      </w:r>
      <w:r>
        <w:rPr>
          <w:spacing w:val="-3"/>
        </w:rPr>
        <w:t xml:space="preserve"> </w:t>
      </w:r>
      <w:r>
        <w:t>Huaura,</w:t>
      </w:r>
      <w:r>
        <w:rPr>
          <w:spacing w:val="-4"/>
        </w:rPr>
        <w:t xml:space="preserve"> </w:t>
      </w:r>
      <w:r>
        <w:t>Lima,</w:t>
      </w:r>
      <w:r>
        <w:rPr>
          <w:spacing w:val="-5"/>
        </w:rPr>
        <w:t xml:space="preserve"> </w:t>
      </w:r>
      <w:r>
        <w:t>Lima</w:t>
      </w:r>
      <w:r>
        <w:rPr>
          <w:spacing w:val="-5"/>
        </w:rPr>
        <w:t xml:space="preserve"> </w:t>
      </w:r>
      <w:r>
        <w:t>Este,</w:t>
      </w:r>
      <w:r>
        <w:rPr>
          <w:spacing w:val="-3"/>
        </w:rPr>
        <w:t xml:space="preserve"> </w:t>
      </w:r>
      <w:r>
        <w:t>Lima</w:t>
      </w:r>
      <w:r>
        <w:rPr>
          <w:spacing w:val="-7"/>
        </w:rPr>
        <w:t xml:space="preserve"> </w:t>
      </w:r>
      <w:r>
        <w:t>norte,</w:t>
      </w:r>
      <w:r>
        <w:rPr>
          <w:spacing w:val="-58"/>
        </w:rPr>
        <w:t xml:space="preserve"> </w:t>
      </w:r>
      <w:r>
        <w:t>Lima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Ventanilla.</w:t>
      </w:r>
    </w:p>
    <w:p w14:paraId="50FF24A9" w14:textId="77777777" w:rsidR="00C63338" w:rsidRDefault="00C63338">
      <w:pPr>
        <w:pStyle w:val="Textoindependiente"/>
        <w:spacing w:before="1"/>
      </w:pPr>
    </w:p>
    <w:p w14:paraId="672E3B50" w14:textId="77777777" w:rsidR="00C63338" w:rsidRDefault="005A3E7C">
      <w:pPr>
        <w:pStyle w:val="Prrafodelista"/>
        <w:numPr>
          <w:ilvl w:val="0"/>
          <w:numId w:val="2"/>
        </w:numPr>
        <w:tabs>
          <w:tab w:val="left" w:pos="1182"/>
        </w:tabs>
        <w:spacing w:before="1" w:line="235" w:lineRule="auto"/>
        <w:ind w:right="1566"/>
        <w:jc w:val="both"/>
      </w:pPr>
      <w:r>
        <w:t>El</w:t>
      </w:r>
      <w:r>
        <w:rPr>
          <w:spacing w:val="-13"/>
        </w:rPr>
        <w:t xml:space="preserve"> </w:t>
      </w:r>
      <w:r>
        <w:t>MININTER,</w:t>
      </w:r>
      <w:r>
        <w:rPr>
          <w:spacing w:val="-11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t>medio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acciones</w:t>
      </w:r>
      <w:r>
        <w:rPr>
          <w:spacing w:val="-12"/>
        </w:rPr>
        <w:t xml:space="preserve"> </w:t>
      </w:r>
      <w:r>
        <w:t>enmarcadas</w:t>
      </w:r>
      <w:r>
        <w:rPr>
          <w:spacing w:val="-15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Plan</w:t>
      </w:r>
      <w:r>
        <w:rPr>
          <w:spacing w:val="-13"/>
        </w:rPr>
        <w:t xml:space="preserve"> </w:t>
      </w:r>
      <w:r>
        <w:t>Nacional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acción</w:t>
      </w:r>
      <w:r>
        <w:rPr>
          <w:spacing w:val="-59"/>
        </w:rPr>
        <w:t xml:space="preserve"> </w:t>
      </w:r>
      <w:r>
        <w:rPr>
          <w:spacing w:val="-1"/>
        </w:rPr>
        <w:t>por</w:t>
      </w:r>
      <w:r>
        <w:rPr>
          <w:spacing w:val="-13"/>
        </w:rPr>
        <w:t xml:space="preserve"> </w:t>
      </w:r>
      <w:r>
        <w:rPr>
          <w:spacing w:val="-1"/>
        </w:rPr>
        <w:t>la</w:t>
      </w:r>
      <w:r>
        <w:rPr>
          <w:spacing w:val="-14"/>
        </w:rPr>
        <w:t xml:space="preserve"> </w:t>
      </w:r>
      <w:r>
        <w:rPr>
          <w:spacing w:val="-1"/>
        </w:rPr>
        <w:t>Infancia</w:t>
      </w:r>
      <w:r>
        <w:rPr>
          <w:spacing w:val="-14"/>
        </w:rPr>
        <w:t xml:space="preserve"> </w:t>
      </w:r>
      <w:r>
        <w:rPr>
          <w:spacing w:val="-1"/>
        </w:rPr>
        <w:t>y</w:t>
      </w:r>
      <w:r>
        <w:rPr>
          <w:spacing w:val="-16"/>
        </w:rPr>
        <w:t xml:space="preserve"> </w:t>
      </w:r>
      <w:r>
        <w:rPr>
          <w:spacing w:val="-1"/>
        </w:rPr>
        <w:t>la</w:t>
      </w:r>
      <w:r>
        <w:rPr>
          <w:spacing w:val="-14"/>
        </w:rPr>
        <w:t xml:space="preserve"> </w:t>
      </w:r>
      <w:r>
        <w:rPr>
          <w:spacing w:val="-1"/>
        </w:rPr>
        <w:t>Adolescencia</w:t>
      </w:r>
      <w:r>
        <w:rPr>
          <w:spacing w:val="-13"/>
        </w:rPr>
        <w:t xml:space="preserve"> </w:t>
      </w:r>
      <w:r>
        <w:rPr>
          <w:spacing w:val="-1"/>
        </w:rPr>
        <w:t>2012-2021,</w:t>
      </w:r>
      <w:r>
        <w:rPr>
          <w:spacing w:val="-15"/>
        </w:rPr>
        <w:t xml:space="preserve"> </w:t>
      </w:r>
      <w:r>
        <w:rPr>
          <w:spacing w:val="-1"/>
        </w:rPr>
        <w:t>programa</w:t>
      </w:r>
      <w:r>
        <w:rPr>
          <w:spacing w:val="-14"/>
        </w:rPr>
        <w:t xml:space="preserve"> </w:t>
      </w:r>
      <w:r>
        <w:t>colibrí,</w:t>
      </w:r>
      <w:r>
        <w:rPr>
          <w:spacing w:val="-12"/>
        </w:rPr>
        <w:t xml:space="preserve"> </w:t>
      </w:r>
      <w:r>
        <w:t>entre</w:t>
      </w:r>
      <w:r>
        <w:rPr>
          <w:spacing w:val="-14"/>
        </w:rPr>
        <w:t xml:space="preserve"> </w:t>
      </w:r>
      <w:r>
        <w:t>otros</w:t>
      </w:r>
      <w:r>
        <w:rPr>
          <w:spacing w:val="-14"/>
        </w:rPr>
        <w:t xml:space="preserve"> </w:t>
      </w:r>
      <w:r>
        <w:t>destina</w:t>
      </w:r>
      <w:r>
        <w:rPr>
          <w:spacing w:val="-59"/>
        </w:rPr>
        <w:t xml:space="preserve"> </w:t>
      </w:r>
      <w:r>
        <w:t>anualmente un monto aproximado de 610,236 PEN. En el marco de la política</w:t>
      </w:r>
      <w:r>
        <w:rPr>
          <w:spacing w:val="1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espera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presupuesto</w:t>
      </w:r>
      <w:r>
        <w:rPr>
          <w:spacing w:val="-6"/>
        </w:rPr>
        <w:t xml:space="preserve"> </w:t>
      </w:r>
      <w:r>
        <w:t>incremente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tasa</w:t>
      </w:r>
      <w:r>
        <w:rPr>
          <w:spacing w:val="-7"/>
        </w:rPr>
        <w:t xml:space="preserve"> </w:t>
      </w:r>
      <w:r>
        <w:t>anual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5%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primer</w:t>
      </w:r>
      <w:r>
        <w:rPr>
          <w:spacing w:val="-6"/>
        </w:rPr>
        <w:t xml:space="preserve"> </w:t>
      </w:r>
      <w:r>
        <w:t>año,</w:t>
      </w:r>
      <w:r>
        <w:rPr>
          <w:spacing w:val="-58"/>
        </w:rPr>
        <w:t xml:space="preserve"> </w:t>
      </w:r>
      <w:r>
        <w:t>y posteriormente considere un adicional por la implementación progresiva del</w:t>
      </w:r>
      <w:r>
        <w:rPr>
          <w:spacing w:val="1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adolescentes</w:t>
      </w:r>
      <w:r>
        <w:rPr>
          <w:spacing w:val="-2"/>
        </w:rPr>
        <w:t xml:space="preserve"> </w:t>
      </w:r>
      <w:r>
        <w:t>en 11</w:t>
      </w:r>
      <w:r>
        <w:rPr>
          <w:spacing w:val="-2"/>
        </w:rPr>
        <w:t xml:space="preserve"> </w:t>
      </w:r>
      <w:r>
        <w:t>módulos.</w:t>
      </w:r>
    </w:p>
    <w:p w14:paraId="73A656AF" w14:textId="77777777" w:rsidR="00C63338" w:rsidRDefault="00C63338">
      <w:pPr>
        <w:pStyle w:val="Textoindependiente"/>
      </w:pPr>
    </w:p>
    <w:p w14:paraId="4F58639F" w14:textId="77777777" w:rsidR="00C63338" w:rsidRDefault="005A3E7C">
      <w:pPr>
        <w:pStyle w:val="Prrafodelista"/>
        <w:numPr>
          <w:ilvl w:val="0"/>
          <w:numId w:val="2"/>
        </w:numPr>
        <w:tabs>
          <w:tab w:val="left" w:pos="1182"/>
        </w:tabs>
        <w:spacing w:line="230" w:lineRule="auto"/>
        <w:ind w:right="1566"/>
        <w:jc w:val="both"/>
      </w:pPr>
      <w:r>
        <w:t>El</w:t>
      </w:r>
      <w:r>
        <w:rPr>
          <w:spacing w:val="1"/>
        </w:rPr>
        <w:t xml:space="preserve"> </w:t>
      </w:r>
      <w:r>
        <w:t>MINEDU,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medio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actividad</w:t>
      </w:r>
      <w:r>
        <w:rPr>
          <w:spacing w:val="1"/>
        </w:rPr>
        <w:t xml:space="preserve"> </w:t>
      </w:r>
      <w:r>
        <w:t>“Implementación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prevención,</w:t>
      </w:r>
      <w:r>
        <w:rPr>
          <w:spacing w:val="-9"/>
        </w:rPr>
        <w:t xml:space="preserve"> </w:t>
      </w:r>
      <w:r>
        <w:t>espacios</w:t>
      </w:r>
      <w:r>
        <w:rPr>
          <w:spacing w:val="-12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dialogo</w:t>
      </w:r>
      <w:r>
        <w:rPr>
          <w:spacing w:val="-11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gestión</w:t>
      </w:r>
      <w:r>
        <w:rPr>
          <w:spacing w:val="-10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conflictos”</w:t>
      </w:r>
      <w:r>
        <w:rPr>
          <w:spacing w:val="-11"/>
        </w:rPr>
        <w:t xml:space="preserve"> </w:t>
      </w:r>
      <w:r>
        <w:t>destina</w:t>
      </w:r>
      <w:r>
        <w:rPr>
          <w:spacing w:val="-13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aproximando</w:t>
      </w:r>
      <w:r>
        <w:rPr>
          <w:spacing w:val="-58"/>
        </w:rPr>
        <w:t xml:space="preserve"> </w:t>
      </w:r>
      <w:r>
        <w:lastRenderedPageBreak/>
        <w:t>de</w:t>
      </w:r>
      <w:r>
        <w:rPr>
          <w:spacing w:val="2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024,372.00</w:t>
      </w:r>
      <w:r>
        <w:rPr>
          <w:spacing w:val="1"/>
        </w:rPr>
        <w:t xml:space="preserve"> </w:t>
      </w:r>
      <w:r>
        <w:t>PEN.</w:t>
      </w:r>
      <w:r>
        <w:rPr>
          <w:spacing w:val="2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el marco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política</w:t>
      </w:r>
      <w:r>
        <w:rPr>
          <w:spacing w:val="3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espera</w:t>
      </w:r>
      <w:r>
        <w:rPr>
          <w:spacing w:val="-2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el presupuesto</w:t>
      </w:r>
    </w:p>
    <w:p w14:paraId="0CF2A1E8" w14:textId="77777777" w:rsidR="00C63338" w:rsidRDefault="00C63338">
      <w:pPr>
        <w:spacing w:line="230" w:lineRule="auto"/>
        <w:jc w:val="both"/>
        <w:sectPr w:rsidR="00C63338">
          <w:type w:val="continuous"/>
          <w:pgSz w:w="11910" w:h="16840"/>
          <w:pgMar w:top="620" w:right="360" w:bottom="280" w:left="1020" w:header="720" w:footer="720" w:gutter="0"/>
          <w:cols w:space="720"/>
        </w:sectPr>
      </w:pPr>
    </w:p>
    <w:p w14:paraId="5339FE46" w14:textId="77777777" w:rsidR="00C63338" w:rsidRDefault="005A3E7C">
      <w:pPr>
        <w:pStyle w:val="Textoindependiente"/>
        <w:spacing w:before="109" w:line="237" w:lineRule="auto"/>
        <w:ind w:left="1181" w:right="1335"/>
      </w:pPr>
      <w:r>
        <w:lastRenderedPageBreak/>
        <w:t>incremente</w:t>
      </w:r>
      <w:r>
        <w:rPr>
          <w:spacing w:val="34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una</w:t>
      </w:r>
      <w:r>
        <w:rPr>
          <w:spacing w:val="32"/>
        </w:rPr>
        <w:t xml:space="preserve"> </w:t>
      </w:r>
      <w:r>
        <w:t>tasa</w:t>
      </w:r>
      <w:r>
        <w:rPr>
          <w:spacing w:val="30"/>
        </w:rPr>
        <w:t xml:space="preserve"> </w:t>
      </w:r>
      <w:r>
        <w:t>anual</w:t>
      </w:r>
      <w:r>
        <w:rPr>
          <w:spacing w:val="34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5%</w:t>
      </w:r>
      <w:r>
        <w:rPr>
          <w:spacing w:val="36"/>
        </w:rPr>
        <w:t xml:space="preserve"> </w:t>
      </w:r>
      <w:r>
        <w:t>para</w:t>
      </w:r>
      <w:r>
        <w:rPr>
          <w:spacing w:val="33"/>
        </w:rPr>
        <w:t xml:space="preserve"> </w:t>
      </w:r>
      <w:r>
        <w:t>el</w:t>
      </w:r>
      <w:r>
        <w:rPr>
          <w:spacing w:val="33"/>
        </w:rPr>
        <w:t xml:space="preserve"> </w:t>
      </w:r>
      <w:r>
        <w:t>primer</w:t>
      </w:r>
      <w:r>
        <w:rPr>
          <w:spacing w:val="37"/>
        </w:rPr>
        <w:t xml:space="preserve"> </w:t>
      </w:r>
      <w:r>
        <w:t>año</w:t>
      </w:r>
      <w:r>
        <w:rPr>
          <w:spacing w:val="32"/>
        </w:rPr>
        <w:t xml:space="preserve"> </w:t>
      </w:r>
      <w:r>
        <w:t>y</w:t>
      </w:r>
      <w:r>
        <w:rPr>
          <w:spacing w:val="33"/>
        </w:rPr>
        <w:t xml:space="preserve"> </w:t>
      </w:r>
      <w:r>
        <w:t>7%</w:t>
      </w:r>
      <w:r>
        <w:rPr>
          <w:spacing w:val="33"/>
        </w:rPr>
        <w:t xml:space="preserve"> </w:t>
      </w:r>
      <w:r>
        <w:t>para</w:t>
      </w:r>
      <w:r>
        <w:rPr>
          <w:spacing w:val="32"/>
        </w:rPr>
        <w:t xml:space="preserve"> </w:t>
      </w:r>
      <w:r>
        <w:t>los</w:t>
      </w:r>
      <w:r>
        <w:rPr>
          <w:spacing w:val="33"/>
        </w:rPr>
        <w:t xml:space="preserve"> </w:t>
      </w:r>
      <w:r>
        <w:t>años</w:t>
      </w:r>
      <w:r>
        <w:rPr>
          <w:spacing w:val="-58"/>
        </w:rPr>
        <w:t xml:space="preserve"> </w:t>
      </w:r>
      <w:r>
        <w:t>posteriores.</w:t>
      </w:r>
    </w:p>
    <w:p w14:paraId="72DC97B9" w14:textId="77777777" w:rsidR="00C63338" w:rsidRDefault="00C63338">
      <w:pPr>
        <w:pStyle w:val="Textoindependiente"/>
        <w:spacing w:before="11"/>
        <w:rPr>
          <w:sz w:val="23"/>
        </w:rPr>
      </w:pPr>
    </w:p>
    <w:p w14:paraId="13B57B50" w14:textId="77777777" w:rsidR="00C63338" w:rsidRDefault="005A3E7C">
      <w:pPr>
        <w:pStyle w:val="Prrafodelista"/>
        <w:numPr>
          <w:ilvl w:val="0"/>
          <w:numId w:val="2"/>
        </w:numPr>
        <w:tabs>
          <w:tab w:val="left" w:pos="1182"/>
        </w:tabs>
        <w:spacing w:line="232" w:lineRule="auto"/>
        <w:ind w:right="1564"/>
        <w:jc w:val="both"/>
      </w:pPr>
      <w:r>
        <w:t>El MIMP, por medio de 2 servicios y distintas acciones destina un total de 49,</w:t>
      </w:r>
      <w:r>
        <w:rPr>
          <w:spacing w:val="1"/>
        </w:rPr>
        <w:t xml:space="preserve"> </w:t>
      </w:r>
      <w:r>
        <w:t>384,940.00 PEN en la atención a niños y adolescentes en riesgo. En el marco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política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espera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presupuesto</w:t>
      </w:r>
      <w:r>
        <w:rPr>
          <w:spacing w:val="-4"/>
        </w:rPr>
        <w:t xml:space="preserve"> </w:t>
      </w:r>
      <w:r>
        <w:t>incremente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tasa</w:t>
      </w:r>
      <w:r>
        <w:rPr>
          <w:spacing w:val="-4"/>
        </w:rPr>
        <w:t xml:space="preserve"> </w:t>
      </w:r>
      <w:r>
        <w:t>anual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5%.</w:t>
      </w:r>
    </w:p>
    <w:p w14:paraId="34485D24" w14:textId="77777777" w:rsidR="00C63338" w:rsidRDefault="00C63338">
      <w:pPr>
        <w:pStyle w:val="Textoindependiente"/>
        <w:spacing w:before="9"/>
        <w:rPr>
          <w:sz w:val="23"/>
        </w:rPr>
      </w:pPr>
    </w:p>
    <w:p w14:paraId="572A06F1" w14:textId="77777777" w:rsidR="00C63338" w:rsidRDefault="005A3E7C">
      <w:pPr>
        <w:pStyle w:val="Prrafodelista"/>
        <w:numPr>
          <w:ilvl w:val="0"/>
          <w:numId w:val="2"/>
        </w:numPr>
        <w:tabs>
          <w:tab w:val="left" w:pos="1182"/>
        </w:tabs>
        <w:spacing w:line="232" w:lineRule="auto"/>
        <w:ind w:right="1567"/>
        <w:jc w:val="both"/>
      </w:pPr>
      <w:r>
        <w:t>El</w:t>
      </w:r>
      <w:r>
        <w:rPr>
          <w:spacing w:val="1"/>
        </w:rPr>
        <w:t xml:space="preserve"> </w:t>
      </w:r>
      <w:r>
        <w:t>Poder</w:t>
      </w:r>
      <w:r>
        <w:rPr>
          <w:spacing w:val="1"/>
        </w:rPr>
        <w:t xml:space="preserve"> </w:t>
      </w:r>
      <w:r>
        <w:t>Judicial,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espera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destine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presupuesto</w:t>
      </w:r>
      <w:r>
        <w:rPr>
          <w:spacing w:val="1"/>
        </w:rPr>
        <w:t xml:space="preserve"> </w:t>
      </w:r>
      <w:r>
        <w:t>exclusivo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adolescentes</w:t>
      </w:r>
      <w:r>
        <w:rPr>
          <w:spacing w:val="-13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conflicto</w:t>
      </w:r>
      <w:r>
        <w:rPr>
          <w:spacing w:val="-15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ley</w:t>
      </w:r>
      <w:r>
        <w:rPr>
          <w:spacing w:val="-15"/>
        </w:rPr>
        <w:t xml:space="preserve"> </w:t>
      </w:r>
      <w:r>
        <w:t>penal,</w:t>
      </w:r>
      <w:r>
        <w:rPr>
          <w:spacing w:val="-11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implementación</w:t>
      </w:r>
      <w:r>
        <w:rPr>
          <w:spacing w:val="-13"/>
        </w:rPr>
        <w:t xml:space="preserve"> </w:t>
      </w:r>
      <w:r>
        <w:t>progresiva</w:t>
      </w:r>
      <w:r>
        <w:rPr>
          <w:spacing w:val="-12"/>
        </w:rPr>
        <w:t xml:space="preserve"> </w:t>
      </w:r>
      <w:r>
        <w:t>del</w:t>
      </w:r>
      <w:r>
        <w:rPr>
          <w:spacing w:val="-59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adolescentes</w:t>
      </w:r>
      <w:r>
        <w:rPr>
          <w:spacing w:val="-3"/>
        </w:rPr>
        <w:t xml:space="preserve"> </w:t>
      </w:r>
      <w:r>
        <w:t>en los</w:t>
      </w:r>
      <w:r>
        <w:rPr>
          <w:spacing w:val="-1"/>
        </w:rPr>
        <w:t xml:space="preserve"> </w:t>
      </w:r>
      <w:r>
        <w:t>34 distritos</w:t>
      </w:r>
      <w:r>
        <w:rPr>
          <w:spacing w:val="-2"/>
        </w:rPr>
        <w:t xml:space="preserve"> </w:t>
      </w:r>
      <w:r>
        <w:t>fiscales.</w:t>
      </w:r>
    </w:p>
    <w:p w14:paraId="025935BA" w14:textId="77777777" w:rsidR="00C63338" w:rsidRDefault="00C63338">
      <w:pPr>
        <w:pStyle w:val="Textoindependiente"/>
        <w:spacing w:before="2"/>
        <w:rPr>
          <w:sz w:val="24"/>
        </w:rPr>
      </w:pPr>
    </w:p>
    <w:p w14:paraId="336EE2CF" w14:textId="77777777" w:rsidR="00C63338" w:rsidRDefault="005A3E7C">
      <w:pPr>
        <w:pStyle w:val="Prrafodelista"/>
        <w:numPr>
          <w:ilvl w:val="0"/>
          <w:numId w:val="2"/>
        </w:numPr>
        <w:tabs>
          <w:tab w:val="left" w:pos="1182"/>
        </w:tabs>
        <w:spacing w:line="230" w:lineRule="auto"/>
        <w:ind w:right="1566"/>
        <w:jc w:val="both"/>
      </w:pPr>
      <w:r>
        <w:t>MINJUSDH, Se espera que destine un presupuesto proporcional al 65% de la</w:t>
      </w:r>
      <w:r>
        <w:rPr>
          <w:spacing w:val="1"/>
        </w:rPr>
        <w:t xml:space="preserve"> </w:t>
      </w:r>
      <w:r>
        <w:t>implementación</w:t>
      </w:r>
      <w:r>
        <w:rPr>
          <w:spacing w:val="-6"/>
        </w:rPr>
        <w:t xml:space="preserve"> </w:t>
      </w:r>
      <w:r>
        <w:t>progresiva</w:t>
      </w:r>
      <w:r>
        <w:rPr>
          <w:spacing w:val="-5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adolescentes</w:t>
      </w:r>
      <w:r>
        <w:rPr>
          <w:spacing w:val="-5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PRONACEJ,</w:t>
      </w:r>
      <w:r>
        <w:rPr>
          <w:spacing w:val="-4"/>
        </w:rPr>
        <w:t xml:space="preserve"> </w:t>
      </w:r>
      <w:r>
        <w:t>para</w:t>
      </w:r>
      <w:r>
        <w:rPr>
          <w:spacing w:val="-59"/>
        </w:rPr>
        <w:t xml:space="preserve"> </w:t>
      </w:r>
      <w:r>
        <w:t>acompañar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proceso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adopción de</w:t>
      </w:r>
      <w:r>
        <w:rPr>
          <w:spacing w:val="-4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sectores involucrados.</w:t>
      </w:r>
    </w:p>
    <w:p w14:paraId="3FFFE88F" w14:textId="77777777" w:rsidR="00C63338" w:rsidRDefault="00C63338">
      <w:pPr>
        <w:pStyle w:val="Textoindependiente"/>
        <w:spacing w:before="3"/>
        <w:rPr>
          <w:sz w:val="24"/>
        </w:rPr>
      </w:pPr>
    </w:p>
    <w:p w14:paraId="578979C2" w14:textId="77777777" w:rsidR="00C63338" w:rsidRDefault="005A3E7C">
      <w:pPr>
        <w:pStyle w:val="Ttulo3"/>
        <w:ind w:left="682"/>
        <w:jc w:val="both"/>
      </w:pPr>
      <w:r>
        <w:t>Análisis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costo-efectividad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estrategias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intervención</w:t>
      </w:r>
    </w:p>
    <w:p w14:paraId="5010F013" w14:textId="77777777" w:rsidR="00C63338" w:rsidRDefault="00C63338">
      <w:pPr>
        <w:pStyle w:val="Textoindependiente"/>
        <w:spacing w:before="7"/>
        <w:rPr>
          <w:rFonts w:ascii="Arial"/>
          <w:b/>
          <w:sz w:val="25"/>
        </w:rPr>
      </w:pPr>
    </w:p>
    <w:p w14:paraId="34D6F89F" w14:textId="77777777" w:rsidR="00C63338" w:rsidRDefault="005A3E7C">
      <w:pPr>
        <w:pStyle w:val="Textoindependiente"/>
        <w:spacing w:line="259" w:lineRule="auto"/>
        <w:ind w:left="1390" w:right="1336" w:hanging="708"/>
        <w:jc w:val="both"/>
      </w:pPr>
      <w:r>
        <w:rPr>
          <w:spacing w:val="-1"/>
        </w:rPr>
        <w:t>Considerando</w:t>
      </w:r>
      <w:r>
        <w:rPr>
          <w:spacing w:val="-17"/>
        </w:rPr>
        <w:t xml:space="preserve"> </w:t>
      </w:r>
      <w:r>
        <w:rPr>
          <w:spacing w:val="-1"/>
        </w:rPr>
        <w:t>que</w:t>
      </w:r>
      <w:r>
        <w:rPr>
          <w:spacing w:val="-13"/>
        </w:rPr>
        <w:t xml:space="preserve"> </w:t>
      </w:r>
      <w:r>
        <w:rPr>
          <w:spacing w:val="-1"/>
        </w:rPr>
        <w:t>las</w:t>
      </w:r>
      <w:r>
        <w:rPr>
          <w:spacing w:val="-14"/>
        </w:rPr>
        <w:t xml:space="preserve"> </w:t>
      </w:r>
      <w:r>
        <w:rPr>
          <w:spacing w:val="-1"/>
        </w:rPr>
        <w:t>salidas</w:t>
      </w:r>
      <w:r>
        <w:rPr>
          <w:spacing w:val="-13"/>
        </w:rPr>
        <w:t xml:space="preserve"> </w:t>
      </w:r>
      <w:r>
        <w:rPr>
          <w:spacing w:val="-1"/>
        </w:rPr>
        <w:t>alternativas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solución,</w:t>
      </w:r>
      <w:r>
        <w:rPr>
          <w:spacing w:val="-12"/>
        </w:rPr>
        <w:t xml:space="preserve"> </w:t>
      </w:r>
      <w:r>
        <w:rPr>
          <w:spacing w:val="-1"/>
        </w:rPr>
        <w:t>elegidas</w:t>
      </w:r>
      <w:r>
        <w:rPr>
          <w:spacing w:val="-14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presente</w:t>
      </w:r>
      <w:r>
        <w:rPr>
          <w:spacing w:val="-13"/>
        </w:rPr>
        <w:t xml:space="preserve"> </w:t>
      </w:r>
      <w:r>
        <w:t>política,</w:t>
      </w:r>
      <w:r>
        <w:rPr>
          <w:spacing w:val="-59"/>
        </w:rPr>
        <w:t xml:space="preserve"> </w:t>
      </w:r>
      <w:r>
        <w:t>están basadas en la implementación de programas de prevención</w:t>
      </w:r>
      <w:r>
        <w:rPr>
          <w:spacing w:val="1"/>
        </w:rPr>
        <w:t xml:space="preserve"> </w:t>
      </w:r>
      <w:r>
        <w:t>social y</w:t>
      </w:r>
      <w:r>
        <w:rPr>
          <w:spacing w:val="1"/>
        </w:rPr>
        <w:t xml:space="preserve"> </w:t>
      </w:r>
      <w:r>
        <w:t>comunitaria en colegios, la comunidad y las familias, así como la priorización de</w:t>
      </w:r>
      <w:r>
        <w:rPr>
          <w:spacing w:val="-60"/>
        </w:rPr>
        <w:t xml:space="preserve"> </w:t>
      </w:r>
      <w:r>
        <w:t>las medidas no privativas de libertad en la justicia penal juvenil y garantizar una</w:t>
      </w:r>
      <w:r>
        <w:rPr>
          <w:spacing w:val="-59"/>
        </w:rPr>
        <w:t xml:space="preserve"> </w:t>
      </w:r>
      <w:r>
        <w:t>reinserción social basada en evidencia (acciones involucradas en la Alternativa</w:t>
      </w:r>
      <w:r>
        <w:rPr>
          <w:spacing w:val="1"/>
        </w:rPr>
        <w:t xml:space="preserve"> </w:t>
      </w:r>
      <w:r>
        <w:t>1 elegida), el análisis siguiente presenta los beneficios a nivel económico de la</w:t>
      </w:r>
      <w:r>
        <w:rPr>
          <w:spacing w:val="1"/>
        </w:rPr>
        <w:t xml:space="preserve"> </w:t>
      </w:r>
      <w:r>
        <w:t>implementación</w:t>
      </w:r>
      <w:r>
        <w:rPr>
          <w:spacing w:val="-3"/>
        </w:rPr>
        <w:t xml:space="preserve"> </w:t>
      </w:r>
      <w:r>
        <w:t>de dichas</w:t>
      </w:r>
      <w:r>
        <w:rPr>
          <w:spacing w:val="1"/>
        </w:rPr>
        <w:t xml:space="preserve"> </w:t>
      </w:r>
      <w:r>
        <w:t>estrategias.</w:t>
      </w:r>
    </w:p>
    <w:p w14:paraId="360CBEEF" w14:textId="77777777" w:rsidR="00C63338" w:rsidRDefault="00C63338">
      <w:pPr>
        <w:pStyle w:val="Textoindependiente"/>
        <w:spacing w:before="7"/>
        <w:rPr>
          <w:sz w:val="23"/>
        </w:rPr>
      </w:pPr>
    </w:p>
    <w:p w14:paraId="2205A221" w14:textId="77777777" w:rsidR="00C63338" w:rsidRDefault="005A3E7C">
      <w:pPr>
        <w:pStyle w:val="Textoindependiente"/>
        <w:spacing w:line="259" w:lineRule="auto"/>
        <w:ind w:left="682" w:right="1334"/>
        <w:jc w:val="both"/>
      </w:pPr>
      <w:r>
        <w:t>En este sentido, tal como describe la siguiente Tabla, el costo anual por adolescente</w:t>
      </w:r>
      <w:r>
        <w:rPr>
          <w:spacing w:val="1"/>
        </w:rPr>
        <w:t xml:space="preserve"> </w:t>
      </w:r>
      <w:r>
        <w:t>dentro de los Centros Juveniles de medio cerrado es de alrededor de 26 mil soles</w:t>
      </w:r>
      <w:r>
        <w:rPr>
          <w:spacing w:val="1"/>
        </w:rPr>
        <w:t xml:space="preserve"> </w:t>
      </w:r>
      <w:r>
        <w:t>anuales, por lo tanto, la priorización de una justicia juvenil que priorice medidas que</w:t>
      </w:r>
      <w:r>
        <w:rPr>
          <w:spacing w:val="1"/>
        </w:rPr>
        <w:t xml:space="preserve"> </w:t>
      </w:r>
      <w:r>
        <w:t>eviten el ingreso de adolescente a Centros Juveniles de medio cerrado conlleva una</w:t>
      </w:r>
      <w:r>
        <w:rPr>
          <w:spacing w:val="1"/>
        </w:rPr>
        <w:t xml:space="preserve"> </w:t>
      </w:r>
      <w:r>
        <w:t>mayor creación de valor económico (coherentemente con la elección de la Alternativa</w:t>
      </w:r>
      <w:r>
        <w:rPr>
          <w:spacing w:val="1"/>
        </w:rPr>
        <w:t xml:space="preserve"> </w:t>
      </w:r>
      <w:r>
        <w:t>I). Cabe resaltar que, entre 2013 y 2019 el número de adolescentes en medio cerrado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de 2000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mantenido.</w:t>
      </w:r>
    </w:p>
    <w:p w14:paraId="4D299485" w14:textId="77777777" w:rsidR="00C63338" w:rsidRDefault="005A3E7C">
      <w:pPr>
        <w:pStyle w:val="Ttulo3"/>
        <w:spacing w:before="157" w:line="252" w:lineRule="exact"/>
        <w:ind w:right="1401"/>
        <w:jc w:val="center"/>
      </w:pPr>
      <w:r>
        <w:t xml:space="preserve">Cuadro </w:t>
      </w:r>
      <w:proofErr w:type="spellStart"/>
      <w:r>
        <w:t>Nº</w:t>
      </w:r>
      <w:proofErr w:type="spellEnd"/>
      <w:r>
        <w:rPr>
          <w:spacing w:val="-1"/>
        </w:rPr>
        <w:t xml:space="preserve"> </w:t>
      </w:r>
      <w:r>
        <w:t>3</w:t>
      </w:r>
    </w:p>
    <w:p w14:paraId="4F338590" w14:textId="77777777" w:rsidR="00C63338" w:rsidRDefault="005A3E7C">
      <w:pPr>
        <w:pStyle w:val="Textoindependiente"/>
        <w:spacing w:line="252" w:lineRule="exact"/>
        <w:ind w:left="746" w:right="1402"/>
        <w:jc w:val="center"/>
      </w:pPr>
      <w:r>
        <w:t>Costo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atención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adolescente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conflicto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ley</w:t>
      </w:r>
      <w:r>
        <w:rPr>
          <w:spacing w:val="-4"/>
        </w:rPr>
        <w:t xml:space="preserve"> </w:t>
      </w:r>
      <w:r>
        <w:t>penal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Centro Juvenil</w:t>
      </w:r>
    </w:p>
    <w:p w14:paraId="0697B796" w14:textId="77777777" w:rsidR="00C63338" w:rsidRDefault="00C63338">
      <w:pPr>
        <w:pStyle w:val="Textoindependiente"/>
        <w:spacing w:before="6"/>
        <w:rPr>
          <w:sz w:val="15"/>
        </w:rPr>
      </w:pPr>
    </w:p>
    <w:tbl>
      <w:tblPr>
        <w:tblStyle w:val="TableNormal"/>
        <w:tblW w:w="0" w:type="auto"/>
        <w:tblInd w:w="20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2"/>
        <w:gridCol w:w="1326"/>
        <w:gridCol w:w="1475"/>
        <w:gridCol w:w="1177"/>
        <w:gridCol w:w="1086"/>
      </w:tblGrid>
      <w:tr w:rsidR="00C63338" w14:paraId="70079374" w14:textId="77777777">
        <w:trPr>
          <w:trHeight w:val="506"/>
        </w:trPr>
        <w:tc>
          <w:tcPr>
            <w:tcW w:w="802" w:type="dxa"/>
          </w:tcPr>
          <w:p w14:paraId="056AB9E8" w14:textId="77777777" w:rsidR="00C63338" w:rsidRDefault="005A3E7C">
            <w:pPr>
              <w:pStyle w:val="TableParagraph"/>
              <w:spacing w:before="127"/>
              <w:ind w:left="18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Año</w:t>
            </w:r>
          </w:p>
        </w:tc>
        <w:tc>
          <w:tcPr>
            <w:tcW w:w="1326" w:type="dxa"/>
          </w:tcPr>
          <w:p w14:paraId="6A6AA689" w14:textId="77777777" w:rsidR="00C63338" w:rsidRDefault="005A3E7C">
            <w:pPr>
              <w:pStyle w:val="TableParagraph"/>
              <w:spacing w:line="252" w:lineRule="exact"/>
              <w:ind w:left="362" w:right="58" w:hanging="274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Número de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ACLP</w:t>
            </w:r>
          </w:p>
        </w:tc>
        <w:tc>
          <w:tcPr>
            <w:tcW w:w="1475" w:type="dxa"/>
          </w:tcPr>
          <w:p w14:paraId="1883CAE3" w14:textId="77777777" w:rsidR="00C63338" w:rsidRDefault="005A3E7C">
            <w:pPr>
              <w:pStyle w:val="TableParagraph"/>
              <w:spacing w:line="252" w:lineRule="exact"/>
              <w:ind w:left="70" w:right="4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Presupuesto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total</w:t>
            </w:r>
          </w:p>
        </w:tc>
        <w:tc>
          <w:tcPr>
            <w:tcW w:w="1177" w:type="dxa"/>
          </w:tcPr>
          <w:p w14:paraId="130B1646" w14:textId="77777777" w:rsidR="00C63338" w:rsidRDefault="005A3E7C">
            <w:pPr>
              <w:pStyle w:val="TableParagraph"/>
              <w:spacing w:line="252" w:lineRule="exact"/>
              <w:ind w:left="297" w:right="250" w:hanging="2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Costo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anual</w:t>
            </w:r>
          </w:p>
        </w:tc>
        <w:tc>
          <w:tcPr>
            <w:tcW w:w="1086" w:type="dxa"/>
          </w:tcPr>
          <w:p w14:paraId="2B622A90" w14:textId="77777777" w:rsidR="00C63338" w:rsidRDefault="005A3E7C">
            <w:pPr>
              <w:pStyle w:val="TableParagraph"/>
              <w:spacing w:line="252" w:lineRule="exact"/>
              <w:ind w:left="171" w:right="161" w:firstLine="5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Costo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por</w:t>
            </w:r>
            <w:r>
              <w:rPr>
                <w:rFonts w:ascii="Arial" w:hAnsi="Arial"/>
                <w:b/>
                <w:spacing w:val="-10"/>
              </w:rPr>
              <w:t xml:space="preserve"> </w:t>
            </w:r>
            <w:r>
              <w:rPr>
                <w:rFonts w:ascii="Arial" w:hAnsi="Arial"/>
                <w:b/>
              </w:rPr>
              <w:t>día</w:t>
            </w:r>
          </w:p>
        </w:tc>
      </w:tr>
      <w:tr w:rsidR="00C63338" w14:paraId="59D7988B" w14:textId="77777777">
        <w:trPr>
          <w:trHeight w:val="273"/>
        </w:trPr>
        <w:tc>
          <w:tcPr>
            <w:tcW w:w="802" w:type="dxa"/>
          </w:tcPr>
          <w:p w14:paraId="6DB0AB5F" w14:textId="77777777" w:rsidR="00C63338" w:rsidRDefault="005A3E7C">
            <w:pPr>
              <w:pStyle w:val="TableParagraph"/>
              <w:spacing w:before="12" w:line="241" w:lineRule="exact"/>
              <w:ind w:left="244"/>
            </w:pPr>
            <w:r>
              <w:t>2020</w:t>
            </w:r>
          </w:p>
        </w:tc>
        <w:tc>
          <w:tcPr>
            <w:tcW w:w="1326" w:type="dxa"/>
          </w:tcPr>
          <w:p w14:paraId="2DAB3A73" w14:textId="77777777" w:rsidR="00C63338" w:rsidRDefault="005A3E7C">
            <w:pPr>
              <w:pStyle w:val="TableParagraph"/>
              <w:spacing w:before="12" w:line="241" w:lineRule="exact"/>
              <w:ind w:left="705"/>
            </w:pPr>
            <w:r>
              <w:t>2.103</w:t>
            </w:r>
          </w:p>
        </w:tc>
        <w:tc>
          <w:tcPr>
            <w:tcW w:w="1475" w:type="dxa"/>
          </w:tcPr>
          <w:p w14:paraId="1CEE06A6" w14:textId="77777777" w:rsidR="00C63338" w:rsidRDefault="005A3E7C">
            <w:pPr>
              <w:pStyle w:val="TableParagraph"/>
              <w:spacing w:before="12" w:line="241" w:lineRule="exact"/>
              <w:ind w:left="301"/>
            </w:pPr>
            <w:r>
              <w:t>54.723.098</w:t>
            </w:r>
          </w:p>
        </w:tc>
        <w:tc>
          <w:tcPr>
            <w:tcW w:w="1177" w:type="dxa"/>
          </w:tcPr>
          <w:p w14:paraId="7281E2F9" w14:textId="77777777" w:rsidR="00C63338" w:rsidRDefault="005A3E7C">
            <w:pPr>
              <w:pStyle w:val="TableParagraph"/>
              <w:spacing w:before="12" w:line="241" w:lineRule="exact"/>
              <w:ind w:left="247"/>
            </w:pPr>
            <w:r>
              <w:t>26.021,4</w:t>
            </w:r>
          </w:p>
        </w:tc>
        <w:tc>
          <w:tcPr>
            <w:tcW w:w="1086" w:type="dxa"/>
          </w:tcPr>
          <w:p w14:paraId="7BED4E09" w14:textId="77777777" w:rsidR="00C63338" w:rsidRDefault="005A3E7C">
            <w:pPr>
              <w:pStyle w:val="TableParagraph"/>
              <w:spacing w:before="12" w:line="241" w:lineRule="exact"/>
              <w:ind w:left="584"/>
            </w:pPr>
            <w:r>
              <w:t>71,3</w:t>
            </w:r>
          </w:p>
        </w:tc>
      </w:tr>
    </w:tbl>
    <w:p w14:paraId="3F03EE47" w14:textId="77777777" w:rsidR="00C63338" w:rsidRDefault="00C63338">
      <w:pPr>
        <w:pStyle w:val="Textoindependiente"/>
        <w:rPr>
          <w:sz w:val="24"/>
        </w:rPr>
      </w:pPr>
    </w:p>
    <w:p w14:paraId="14D8F535" w14:textId="77777777" w:rsidR="00C63338" w:rsidRDefault="005A3E7C">
      <w:pPr>
        <w:pStyle w:val="Textoindependiente"/>
        <w:spacing w:line="259" w:lineRule="auto"/>
        <w:ind w:left="682" w:right="1332"/>
        <w:jc w:val="both"/>
      </w:pPr>
      <w:r>
        <w:t>De</w:t>
      </w:r>
      <w:r>
        <w:rPr>
          <w:spacing w:val="-13"/>
        </w:rPr>
        <w:t xml:space="preserve"> </w:t>
      </w:r>
      <w:r>
        <w:t>igual</w:t>
      </w:r>
      <w:r>
        <w:rPr>
          <w:spacing w:val="-13"/>
        </w:rPr>
        <w:t xml:space="preserve"> </w:t>
      </w:r>
      <w:r>
        <w:t>modo,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política</w:t>
      </w:r>
      <w:r>
        <w:rPr>
          <w:spacing w:val="-11"/>
        </w:rPr>
        <w:t xml:space="preserve"> </w:t>
      </w:r>
      <w:r>
        <w:t>realizará</w:t>
      </w:r>
      <w:r>
        <w:rPr>
          <w:spacing w:val="-12"/>
        </w:rPr>
        <w:t xml:space="preserve"> </w:t>
      </w:r>
      <w:r>
        <w:t>acciones</w:t>
      </w:r>
      <w:r>
        <w:rPr>
          <w:spacing w:val="-1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promuevan</w:t>
      </w:r>
      <w:r>
        <w:rPr>
          <w:spacing w:val="-14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modificación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medidas</w:t>
      </w:r>
      <w:r>
        <w:rPr>
          <w:spacing w:val="-59"/>
        </w:rPr>
        <w:t xml:space="preserve"> </w:t>
      </w:r>
      <w:r>
        <w:t>socioeducativas y liberación de adolescentes de los centros juveniles, por lo tanto, tal</w:t>
      </w:r>
      <w:r>
        <w:rPr>
          <w:spacing w:val="1"/>
        </w:rPr>
        <w:t xml:space="preserve"> </w:t>
      </w:r>
      <w:r>
        <w:t>como presenta en el siguiente cuadro, en los 10 años de la priorización de dichas</w:t>
      </w:r>
      <w:r>
        <w:rPr>
          <w:spacing w:val="1"/>
        </w:rPr>
        <w:t xml:space="preserve"> </w:t>
      </w:r>
      <w:r>
        <w:t>acciones es</w:t>
      </w:r>
      <w:r>
        <w:rPr>
          <w:spacing w:val="-2"/>
        </w:rPr>
        <w:t xml:space="preserve"> </w:t>
      </w:r>
      <w:r>
        <w:t>relevante la</w:t>
      </w:r>
      <w:r>
        <w:rPr>
          <w:spacing w:val="-3"/>
        </w:rPr>
        <w:t xml:space="preserve"> </w:t>
      </w:r>
      <w:r>
        <w:t>disminución del</w:t>
      </w:r>
      <w:r>
        <w:rPr>
          <w:spacing w:val="-3"/>
        </w:rPr>
        <w:t xml:space="preserve"> </w:t>
      </w:r>
      <w:r>
        <w:t>gasto.</w:t>
      </w:r>
    </w:p>
    <w:p w14:paraId="6243BCCE" w14:textId="77777777" w:rsidR="00C63338" w:rsidRDefault="00C63338">
      <w:pPr>
        <w:spacing w:line="259" w:lineRule="auto"/>
        <w:jc w:val="both"/>
        <w:sectPr w:rsidR="00C63338">
          <w:pgSz w:w="11910" w:h="16840"/>
          <w:pgMar w:top="1660" w:right="360" w:bottom="1180" w:left="1020" w:header="440" w:footer="998" w:gutter="0"/>
          <w:cols w:space="720"/>
        </w:sectPr>
      </w:pPr>
    </w:p>
    <w:p w14:paraId="5BAF20C6" w14:textId="77777777" w:rsidR="00C63338" w:rsidRDefault="005A3E7C">
      <w:pPr>
        <w:pStyle w:val="Ttulo3"/>
        <w:spacing w:before="110"/>
        <w:ind w:right="1401"/>
        <w:jc w:val="center"/>
      </w:pPr>
      <w:r>
        <w:lastRenderedPageBreak/>
        <w:t xml:space="preserve">Cuadro </w:t>
      </w:r>
      <w:proofErr w:type="spellStart"/>
      <w:r>
        <w:t>Nº</w:t>
      </w:r>
      <w:proofErr w:type="spellEnd"/>
      <w:r>
        <w:rPr>
          <w:spacing w:val="-1"/>
        </w:rPr>
        <w:t xml:space="preserve"> </w:t>
      </w:r>
      <w:r>
        <w:t>4</w:t>
      </w:r>
    </w:p>
    <w:p w14:paraId="68892205" w14:textId="77777777" w:rsidR="00C63338" w:rsidRDefault="005A3E7C">
      <w:pPr>
        <w:pStyle w:val="Textoindependiente"/>
        <w:spacing w:before="1"/>
        <w:ind w:left="746" w:right="1405"/>
        <w:jc w:val="center"/>
      </w:pPr>
      <w:r>
        <w:t>Reducción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gastos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2030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Centros</w:t>
      </w:r>
      <w:r>
        <w:rPr>
          <w:spacing w:val="-4"/>
        </w:rPr>
        <w:t xml:space="preserve"> </w:t>
      </w:r>
      <w:r>
        <w:t>Juveniles</w:t>
      </w:r>
    </w:p>
    <w:p w14:paraId="6FEB0EB4" w14:textId="77777777" w:rsidR="00C63338" w:rsidRDefault="00C63338">
      <w:pPr>
        <w:pStyle w:val="Textoindependiente"/>
        <w:spacing w:before="6"/>
        <w:rPr>
          <w:sz w:val="15"/>
        </w:rPr>
      </w:pPr>
    </w:p>
    <w:tbl>
      <w:tblPr>
        <w:tblStyle w:val="TableNormal"/>
        <w:tblW w:w="0" w:type="auto"/>
        <w:tblInd w:w="2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8"/>
        <w:gridCol w:w="2551"/>
        <w:gridCol w:w="2268"/>
      </w:tblGrid>
      <w:tr w:rsidR="00C63338" w14:paraId="552E8839" w14:textId="77777777">
        <w:trPr>
          <w:trHeight w:val="758"/>
        </w:trPr>
        <w:tc>
          <w:tcPr>
            <w:tcW w:w="848" w:type="dxa"/>
          </w:tcPr>
          <w:p w14:paraId="279FF705" w14:textId="77777777" w:rsidR="00C63338" w:rsidRDefault="00C63338">
            <w:pPr>
              <w:pStyle w:val="TableParagraph"/>
              <w:rPr>
                <w:sz w:val="24"/>
              </w:rPr>
            </w:pPr>
          </w:p>
          <w:p w14:paraId="3ED43663" w14:textId="77777777" w:rsidR="00C63338" w:rsidRDefault="00C63338">
            <w:pPr>
              <w:pStyle w:val="TableParagraph"/>
              <w:rPr>
                <w:sz w:val="20"/>
              </w:rPr>
            </w:pPr>
          </w:p>
          <w:p w14:paraId="6E3736F3" w14:textId="77777777" w:rsidR="00C63338" w:rsidRDefault="005A3E7C">
            <w:pPr>
              <w:pStyle w:val="TableParagraph"/>
              <w:spacing w:line="232" w:lineRule="exact"/>
              <w:ind w:left="208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Año</w:t>
            </w:r>
          </w:p>
        </w:tc>
        <w:tc>
          <w:tcPr>
            <w:tcW w:w="2551" w:type="dxa"/>
          </w:tcPr>
          <w:p w14:paraId="5743F0F3" w14:textId="77777777" w:rsidR="00C63338" w:rsidRDefault="005A3E7C">
            <w:pPr>
              <w:pStyle w:val="TableParagraph"/>
              <w:ind w:left="578" w:firstLine="12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Número de</w:t>
            </w:r>
          </w:p>
          <w:p w14:paraId="647F9109" w14:textId="77777777" w:rsidR="00C63338" w:rsidRDefault="005A3E7C">
            <w:pPr>
              <w:pStyle w:val="TableParagraph"/>
              <w:spacing w:line="252" w:lineRule="exact"/>
              <w:ind w:left="784" w:right="549" w:hanging="2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adolescentes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liberados</w:t>
            </w:r>
          </w:p>
        </w:tc>
        <w:tc>
          <w:tcPr>
            <w:tcW w:w="2268" w:type="dxa"/>
          </w:tcPr>
          <w:p w14:paraId="0CEC02A7" w14:textId="77777777" w:rsidR="00C63338" w:rsidRDefault="005A3E7C">
            <w:pPr>
              <w:pStyle w:val="TableParagraph"/>
              <w:spacing w:before="127"/>
              <w:ind w:left="780" w:right="385" w:hanging="37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Reducción de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gastos</w:t>
            </w:r>
          </w:p>
        </w:tc>
      </w:tr>
      <w:tr w:rsidR="00C63338" w14:paraId="5B805AAA" w14:textId="77777777">
        <w:trPr>
          <w:trHeight w:val="253"/>
        </w:trPr>
        <w:tc>
          <w:tcPr>
            <w:tcW w:w="848" w:type="dxa"/>
          </w:tcPr>
          <w:p w14:paraId="752CDE73" w14:textId="77777777" w:rsidR="00C63338" w:rsidRDefault="005A3E7C">
            <w:pPr>
              <w:pStyle w:val="TableParagraph"/>
              <w:spacing w:before="2" w:line="232" w:lineRule="exact"/>
              <w:ind w:left="177"/>
            </w:pPr>
            <w:r>
              <w:t>2020</w:t>
            </w:r>
          </w:p>
        </w:tc>
        <w:tc>
          <w:tcPr>
            <w:tcW w:w="2551" w:type="dxa"/>
          </w:tcPr>
          <w:p w14:paraId="555EE99F" w14:textId="77777777" w:rsidR="00C63338" w:rsidRDefault="005A3E7C">
            <w:pPr>
              <w:pStyle w:val="TableParagraph"/>
              <w:spacing w:before="2" w:line="232" w:lineRule="exact"/>
              <w:ind w:left="111" w:right="104"/>
              <w:jc w:val="center"/>
            </w:pPr>
            <w:r>
              <w:t>50</w:t>
            </w:r>
          </w:p>
        </w:tc>
        <w:tc>
          <w:tcPr>
            <w:tcW w:w="2268" w:type="dxa"/>
          </w:tcPr>
          <w:p w14:paraId="35355EBD" w14:textId="77777777" w:rsidR="00C63338" w:rsidRDefault="005A3E7C">
            <w:pPr>
              <w:pStyle w:val="TableParagraph"/>
              <w:spacing w:before="2" w:line="232" w:lineRule="exact"/>
              <w:ind w:left="588" w:right="578"/>
              <w:jc w:val="center"/>
            </w:pPr>
            <w:r>
              <w:t>-1.301.072</w:t>
            </w:r>
          </w:p>
        </w:tc>
      </w:tr>
      <w:tr w:rsidR="00C63338" w14:paraId="57C4DC7E" w14:textId="77777777">
        <w:trPr>
          <w:trHeight w:val="254"/>
        </w:trPr>
        <w:tc>
          <w:tcPr>
            <w:tcW w:w="848" w:type="dxa"/>
          </w:tcPr>
          <w:p w14:paraId="66231C13" w14:textId="77777777" w:rsidR="00C63338" w:rsidRDefault="005A3E7C">
            <w:pPr>
              <w:pStyle w:val="TableParagraph"/>
              <w:spacing w:line="234" w:lineRule="exact"/>
              <w:ind w:left="177"/>
            </w:pPr>
            <w:r>
              <w:t>2021</w:t>
            </w:r>
          </w:p>
        </w:tc>
        <w:tc>
          <w:tcPr>
            <w:tcW w:w="2551" w:type="dxa"/>
          </w:tcPr>
          <w:p w14:paraId="6BF8E974" w14:textId="77777777" w:rsidR="00C63338" w:rsidRDefault="005A3E7C">
            <w:pPr>
              <w:pStyle w:val="TableParagraph"/>
              <w:spacing w:line="234" w:lineRule="exact"/>
              <w:ind w:left="111" w:right="104"/>
              <w:jc w:val="center"/>
            </w:pPr>
            <w:r>
              <w:t>53</w:t>
            </w:r>
          </w:p>
        </w:tc>
        <w:tc>
          <w:tcPr>
            <w:tcW w:w="2268" w:type="dxa"/>
          </w:tcPr>
          <w:p w14:paraId="4720FE34" w14:textId="77777777" w:rsidR="00C63338" w:rsidRDefault="005A3E7C">
            <w:pPr>
              <w:pStyle w:val="TableParagraph"/>
              <w:spacing w:line="234" w:lineRule="exact"/>
              <w:ind w:left="588" w:right="578"/>
              <w:jc w:val="center"/>
            </w:pPr>
            <w:r>
              <w:t>-1.366.126</w:t>
            </w:r>
          </w:p>
        </w:tc>
      </w:tr>
      <w:tr w:rsidR="00C63338" w14:paraId="54095641" w14:textId="77777777">
        <w:trPr>
          <w:trHeight w:val="251"/>
        </w:trPr>
        <w:tc>
          <w:tcPr>
            <w:tcW w:w="848" w:type="dxa"/>
          </w:tcPr>
          <w:p w14:paraId="364BB22E" w14:textId="77777777" w:rsidR="00C63338" w:rsidRDefault="005A3E7C">
            <w:pPr>
              <w:pStyle w:val="TableParagraph"/>
              <w:spacing w:line="232" w:lineRule="exact"/>
              <w:ind w:left="177"/>
            </w:pPr>
            <w:r>
              <w:t>2022</w:t>
            </w:r>
          </w:p>
        </w:tc>
        <w:tc>
          <w:tcPr>
            <w:tcW w:w="2551" w:type="dxa"/>
          </w:tcPr>
          <w:p w14:paraId="10FF517A" w14:textId="77777777" w:rsidR="00C63338" w:rsidRDefault="005A3E7C">
            <w:pPr>
              <w:pStyle w:val="TableParagraph"/>
              <w:spacing w:line="232" w:lineRule="exact"/>
              <w:ind w:left="111" w:right="104"/>
              <w:jc w:val="center"/>
            </w:pPr>
            <w:r>
              <w:t>55</w:t>
            </w:r>
          </w:p>
        </w:tc>
        <w:tc>
          <w:tcPr>
            <w:tcW w:w="2268" w:type="dxa"/>
          </w:tcPr>
          <w:p w14:paraId="2DE562BA" w14:textId="77777777" w:rsidR="00C63338" w:rsidRDefault="005A3E7C">
            <w:pPr>
              <w:pStyle w:val="TableParagraph"/>
              <w:spacing w:line="232" w:lineRule="exact"/>
              <w:ind w:left="588" w:right="578"/>
              <w:jc w:val="center"/>
            </w:pPr>
            <w:r>
              <w:t>-1.434.432</w:t>
            </w:r>
          </w:p>
        </w:tc>
      </w:tr>
      <w:tr w:rsidR="00C63338" w14:paraId="72009E71" w14:textId="77777777">
        <w:trPr>
          <w:trHeight w:val="253"/>
        </w:trPr>
        <w:tc>
          <w:tcPr>
            <w:tcW w:w="848" w:type="dxa"/>
          </w:tcPr>
          <w:p w14:paraId="053EEFE8" w14:textId="77777777" w:rsidR="00C63338" w:rsidRDefault="005A3E7C">
            <w:pPr>
              <w:pStyle w:val="TableParagraph"/>
              <w:spacing w:line="234" w:lineRule="exact"/>
              <w:ind w:left="177"/>
            </w:pPr>
            <w:r>
              <w:t>2023</w:t>
            </w:r>
          </w:p>
        </w:tc>
        <w:tc>
          <w:tcPr>
            <w:tcW w:w="2551" w:type="dxa"/>
          </w:tcPr>
          <w:p w14:paraId="5A864729" w14:textId="77777777" w:rsidR="00C63338" w:rsidRDefault="005A3E7C">
            <w:pPr>
              <w:pStyle w:val="TableParagraph"/>
              <w:spacing w:line="234" w:lineRule="exact"/>
              <w:ind w:left="111" w:right="104"/>
              <w:jc w:val="center"/>
            </w:pPr>
            <w:r>
              <w:t>58</w:t>
            </w:r>
          </w:p>
        </w:tc>
        <w:tc>
          <w:tcPr>
            <w:tcW w:w="2268" w:type="dxa"/>
          </w:tcPr>
          <w:p w14:paraId="6C64CC5B" w14:textId="77777777" w:rsidR="00C63338" w:rsidRDefault="005A3E7C">
            <w:pPr>
              <w:pStyle w:val="TableParagraph"/>
              <w:spacing w:line="234" w:lineRule="exact"/>
              <w:ind w:left="588" w:right="578"/>
              <w:jc w:val="center"/>
            </w:pPr>
            <w:r>
              <w:t>-1.506.154</w:t>
            </w:r>
          </w:p>
        </w:tc>
      </w:tr>
      <w:tr w:rsidR="00C63338" w14:paraId="6C26A7DE" w14:textId="77777777">
        <w:trPr>
          <w:trHeight w:val="251"/>
        </w:trPr>
        <w:tc>
          <w:tcPr>
            <w:tcW w:w="848" w:type="dxa"/>
          </w:tcPr>
          <w:p w14:paraId="1CCB37BC" w14:textId="77777777" w:rsidR="00C63338" w:rsidRDefault="005A3E7C">
            <w:pPr>
              <w:pStyle w:val="TableParagraph"/>
              <w:spacing w:line="232" w:lineRule="exact"/>
              <w:ind w:left="177"/>
            </w:pPr>
            <w:r>
              <w:t>2024</w:t>
            </w:r>
          </w:p>
        </w:tc>
        <w:tc>
          <w:tcPr>
            <w:tcW w:w="2551" w:type="dxa"/>
          </w:tcPr>
          <w:p w14:paraId="3B25E351" w14:textId="77777777" w:rsidR="00C63338" w:rsidRDefault="005A3E7C">
            <w:pPr>
              <w:pStyle w:val="TableParagraph"/>
              <w:spacing w:line="232" w:lineRule="exact"/>
              <w:ind w:left="111" w:right="104"/>
              <w:jc w:val="center"/>
            </w:pPr>
            <w:r>
              <w:t>61</w:t>
            </w:r>
          </w:p>
        </w:tc>
        <w:tc>
          <w:tcPr>
            <w:tcW w:w="2268" w:type="dxa"/>
          </w:tcPr>
          <w:p w14:paraId="378E60DC" w14:textId="77777777" w:rsidR="00C63338" w:rsidRDefault="005A3E7C">
            <w:pPr>
              <w:pStyle w:val="TableParagraph"/>
              <w:spacing w:line="232" w:lineRule="exact"/>
              <w:ind w:left="588" w:right="578"/>
              <w:jc w:val="center"/>
            </w:pPr>
            <w:r>
              <w:t>-1.581.461</w:t>
            </w:r>
          </w:p>
        </w:tc>
      </w:tr>
      <w:tr w:rsidR="00C63338" w14:paraId="50EEAAF8" w14:textId="77777777">
        <w:trPr>
          <w:trHeight w:val="253"/>
        </w:trPr>
        <w:tc>
          <w:tcPr>
            <w:tcW w:w="848" w:type="dxa"/>
          </w:tcPr>
          <w:p w14:paraId="2202E896" w14:textId="77777777" w:rsidR="00C63338" w:rsidRDefault="005A3E7C">
            <w:pPr>
              <w:pStyle w:val="TableParagraph"/>
              <w:spacing w:line="234" w:lineRule="exact"/>
              <w:ind w:left="177"/>
            </w:pPr>
            <w:r>
              <w:t>2025</w:t>
            </w:r>
          </w:p>
        </w:tc>
        <w:tc>
          <w:tcPr>
            <w:tcW w:w="2551" w:type="dxa"/>
          </w:tcPr>
          <w:p w14:paraId="64A17C8F" w14:textId="77777777" w:rsidR="00C63338" w:rsidRDefault="005A3E7C">
            <w:pPr>
              <w:pStyle w:val="TableParagraph"/>
              <w:spacing w:line="234" w:lineRule="exact"/>
              <w:ind w:left="111" w:right="104"/>
              <w:jc w:val="center"/>
            </w:pPr>
            <w:r>
              <w:t>64</w:t>
            </w:r>
          </w:p>
        </w:tc>
        <w:tc>
          <w:tcPr>
            <w:tcW w:w="2268" w:type="dxa"/>
          </w:tcPr>
          <w:p w14:paraId="22347163" w14:textId="77777777" w:rsidR="00C63338" w:rsidRDefault="005A3E7C">
            <w:pPr>
              <w:pStyle w:val="TableParagraph"/>
              <w:spacing w:line="234" w:lineRule="exact"/>
              <w:ind w:left="588" w:right="578"/>
              <w:jc w:val="center"/>
            </w:pPr>
            <w:r>
              <w:t>-1.660.534</w:t>
            </w:r>
          </w:p>
        </w:tc>
      </w:tr>
      <w:tr w:rsidR="00C63338" w14:paraId="686DFAED" w14:textId="77777777">
        <w:trPr>
          <w:trHeight w:val="251"/>
        </w:trPr>
        <w:tc>
          <w:tcPr>
            <w:tcW w:w="848" w:type="dxa"/>
          </w:tcPr>
          <w:p w14:paraId="6F21DB49" w14:textId="77777777" w:rsidR="00C63338" w:rsidRDefault="005A3E7C">
            <w:pPr>
              <w:pStyle w:val="TableParagraph"/>
              <w:spacing w:line="232" w:lineRule="exact"/>
              <w:ind w:left="177"/>
            </w:pPr>
            <w:r>
              <w:t>2026</w:t>
            </w:r>
          </w:p>
        </w:tc>
        <w:tc>
          <w:tcPr>
            <w:tcW w:w="2551" w:type="dxa"/>
          </w:tcPr>
          <w:p w14:paraId="00E66EA4" w14:textId="77777777" w:rsidR="00C63338" w:rsidRDefault="005A3E7C">
            <w:pPr>
              <w:pStyle w:val="TableParagraph"/>
              <w:spacing w:line="232" w:lineRule="exact"/>
              <w:ind w:left="111" w:right="104"/>
              <w:jc w:val="center"/>
            </w:pPr>
            <w:r>
              <w:t>67</w:t>
            </w:r>
          </w:p>
        </w:tc>
        <w:tc>
          <w:tcPr>
            <w:tcW w:w="2268" w:type="dxa"/>
          </w:tcPr>
          <w:p w14:paraId="232F4B71" w14:textId="77777777" w:rsidR="00C63338" w:rsidRDefault="005A3E7C">
            <w:pPr>
              <w:pStyle w:val="TableParagraph"/>
              <w:spacing w:line="232" w:lineRule="exact"/>
              <w:ind w:left="588" w:right="578"/>
              <w:jc w:val="center"/>
            </w:pPr>
            <w:r>
              <w:t>-1.743.561</w:t>
            </w:r>
          </w:p>
        </w:tc>
      </w:tr>
      <w:tr w:rsidR="00C63338" w14:paraId="6C893D12" w14:textId="77777777">
        <w:trPr>
          <w:trHeight w:val="254"/>
        </w:trPr>
        <w:tc>
          <w:tcPr>
            <w:tcW w:w="848" w:type="dxa"/>
          </w:tcPr>
          <w:p w14:paraId="5E404960" w14:textId="77777777" w:rsidR="00C63338" w:rsidRDefault="005A3E7C">
            <w:pPr>
              <w:pStyle w:val="TableParagraph"/>
              <w:spacing w:before="3" w:line="232" w:lineRule="exact"/>
              <w:ind w:left="177"/>
            </w:pPr>
            <w:r>
              <w:t>2027</w:t>
            </w:r>
          </w:p>
        </w:tc>
        <w:tc>
          <w:tcPr>
            <w:tcW w:w="2551" w:type="dxa"/>
          </w:tcPr>
          <w:p w14:paraId="634BBFFD" w14:textId="77777777" w:rsidR="00C63338" w:rsidRDefault="005A3E7C">
            <w:pPr>
              <w:pStyle w:val="TableParagraph"/>
              <w:spacing w:before="3" w:line="232" w:lineRule="exact"/>
              <w:ind w:left="111" w:right="104"/>
              <w:jc w:val="center"/>
            </w:pPr>
            <w:r>
              <w:t>70</w:t>
            </w:r>
          </w:p>
        </w:tc>
        <w:tc>
          <w:tcPr>
            <w:tcW w:w="2268" w:type="dxa"/>
          </w:tcPr>
          <w:p w14:paraId="6C113E20" w14:textId="77777777" w:rsidR="00C63338" w:rsidRDefault="005A3E7C">
            <w:pPr>
              <w:pStyle w:val="TableParagraph"/>
              <w:spacing w:before="3" w:line="232" w:lineRule="exact"/>
              <w:ind w:left="588" w:right="578"/>
              <w:jc w:val="center"/>
            </w:pPr>
            <w:r>
              <w:t>-1.830.739</w:t>
            </w:r>
          </w:p>
        </w:tc>
      </w:tr>
      <w:tr w:rsidR="00C63338" w14:paraId="49B269DC" w14:textId="77777777">
        <w:trPr>
          <w:trHeight w:val="254"/>
        </w:trPr>
        <w:tc>
          <w:tcPr>
            <w:tcW w:w="848" w:type="dxa"/>
          </w:tcPr>
          <w:p w14:paraId="67F8C7A9" w14:textId="77777777" w:rsidR="00C63338" w:rsidRDefault="005A3E7C">
            <w:pPr>
              <w:pStyle w:val="TableParagraph"/>
              <w:spacing w:line="234" w:lineRule="exact"/>
              <w:ind w:left="177"/>
            </w:pPr>
            <w:r>
              <w:t>2028</w:t>
            </w:r>
          </w:p>
        </w:tc>
        <w:tc>
          <w:tcPr>
            <w:tcW w:w="2551" w:type="dxa"/>
          </w:tcPr>
          <w:p w14:paraId="4E107C6E" w14:textId="77777777" w:rsidR="00C63338" w:rsidRDefault="005A3E7C">
            <w:pPr>
              <w:pStyle w:val="TableParagraph"/>
              <w:spacing w:line="234" w:lineRule="exact"/>
              <w:ind w:left="111" w:right="104"/>
              <w:jc w:val="center"/>
            </w:pPr>
            <w:r>
              <w:t>74</w:t>
            </w:r>
          </w:p>
        </w:tc>
        <w:tc>
          <w:tcPr>
            <w:tcW w:w="2268" w:type="dxa"/>
          </w:tcPr>
          <w:p w14:paraId="69826039" w14:textId="77777777" w:rsidR="00C63338" w:rsidRDefault="005A3E7C">
            <w:pPr>
              <w:pStyle w:val="TableParagraph"/>
              <w:spacing w:line="234" w:lineRule="exact"/>
              <w:ind w:left="588" w:right="578"/>
              <w:jc w:val="center"/>
            </w:pPr>
            <w:r>
              <w:t>-1.922.276</w:t>
            </w:r>
          </w:p>
        </w:tc>
      </w:tr>
      <w:tr w:rsidR="00C63338" w14:paraId="60D58EC1" w14:textId="77777777">
        <w:trPr>
          <w:trHeight w:val="251"/>
        </w:trPr>
        <w:tc>
          <w:tcPr>
            <w:tcW w:w="848" w:type="dxa"/>
          </w:tcPr>
          <w:p w14:paraId="5C940020" w14:textId="77777777" w:rsidR="00C63338" w:rsidRDefault="005A3E7C">
            <w:pPr>
              <w:pStyle w:val="TableParagraph"/>
              <w:spacing w:line="232" w:lineRule="exact"/>
              <w:ind w:left="177"/>
            </w:pPr>
            <w:r>
              <w:t>2029</w:t>
            </w:r>
          </w:p>
        </w:tc>
        <w:tc>
          <w:tcPr>
            <w:tcW w:w="2551" w:type="dxa"/>
          </w:tcPr>
          <w:p w14:paraId="34D5B859" w14:textId="77777777" w:rsidR="00C63338" w:rsidRDefault="005A3E7C">
            <w:pPr>
              <w:pStyle w:val="TableParagraph"/>
              <w:spacing w:line="232" w:lineRule="exact"/>
              <w:ind w:left="111" w:right="104"/>
              <w:jc w:val="center"/>
            </w:pPr>
            <w:r>
              <w:t>78</w:t>
            </w:r>
          </w:p>
        </w:tc>
        <w:tc>
          <w:tcPr>
            <w:tcW w:w="2268" w:type="dxa"/>
          </w:tcPr>
          <w:p w14:paraId="060DF751" w14:textId="77777777" w:rsidR="00C63338" w:rsidRDefault="005A3E7C">
            <w:pPr>
              <w:pStyle w:val="TableParagraph"/>
              <w:spacing w:line="232" w:lineRule="exact"/>
              <w:ind w:left="588" w:right="578"/>
              <w:jc w:val="center"/>
            </w:pPr>
            <w:r>
              <w:t>-2.018.390</w:t>
            </w:r>
          </w:p>
        </w:tc>
      </w:tr>
      <w:tr w:rsidR="00C63338" w14:paraId="5E63E7A9" w14:textId="77777777">
        <w:trPr>
          <w:trHeight w:val="254"/>
        </w:trPr>
        <w:tc>
          <w:tcPr>
            <w:tcW w:w="848" w:type="dxa"/>
          </w:tcPr>
          <w:p w14:paraId="7BD26205" w14:textId="77777777" w:rsidR="00C63338" w:rsidRDefault="005A3E7C">
            <w:pPr>
              <w:pStyle w:val="TableParagraph"/>
              <w:spacing w:line="234" w:lineRule="exact"/>
              <w:ind w:left="177"/>
            </w:pPr>
            <w:r>
              <w:t>2030</w:t>
            </w:r>
          </w:p>
        </w:tc>
        <w:tc>
          <w:tcPr>
            <w:tcW w:w="2551" w:type="dxa"/>
          </w:tcPr>
          <w:p w14:paraId="510746D6" w14:textId="77777777" w:rsidR="00C63338" w:rsidRDefault="005A3E7C">
            <w:pPr>
              <w:pStyle w:val="TableParagraph"/>
              <w:spacing w:line="234" w:lineRule="exact"/>
              <w:ind w:left="111" w:right="104"/>
              <w:jc w:val="center"/>
            </w:pPr>
            <w:r>
              <w:t>81</w:t>
            </w:r>
          </w:p>
        </w:tc>
        <w:tc>
          <w:tcPr>
            <w:tcW w:w="2268" w:type="dxa"/>
          </w:tcPr>
          <w:p w14:paraId="1F3564AC" w14:textId="77777777" w:rsidR="00C63338" w:rsidRDefault="005A3E7C">
            <w:pPr>
              <w:pStyle w:val="TableParagraph"/>
              <w:spacing w:line="234" w:lineRule="exact"/>
              <w:ind w:left="588" w:right="578"/>
              <w:jc w:val="center"/>
            </w:pPr>
            <w:r>
              <w:t>-2.119.310</w:t>
            </w:r>
          </w:p>
        </w:tc>
      </w:tr>
    </w:tbl>
    <w:p w14:paraId="39BB1BAE" w14:textId="77777777" w:rsidR="00C63338" w:rsidRDefault="00C63338">
      <w:pPr>
        <w:pStyle w:val="Textoindependiente"/>
        <w:rPr>
          <w:sz w:val="24"/>
        </w:rPr>
      </w:pPr>
    </w:p>
    <w:p w14:paraId="5A21C185" w14:textId="77777777" w:rsidR="00C63338" w:rsidRDefault="005A3E7C">
      <w:pPr>
        <w:pStyle w:val="Textoindependiente"/>
        <w:spacing w:line="259" w:lineRule="auto"/>
        <w:ind w:left="682" w:right="1334"/>
        <w:jc w:val="both"/>
      </w:pPr>
      <w:r>
        <w:t>Finalmente, con relación a las estrategias de prevención se han realizado diversos</w:t>
      </w:r>
      <w:r>
        <w:rPr>
          <w:spacing w:val="1"/>
        </w:rPr>
        <w:t xml:space="preserve"> </w:t>
      </w:r>
      <w:r>
        <w:t>análisis en las mediciones de calidad-precio de las intervenciones los cuales de forma</w:t>
      </w:r>
      <w:r>
        <w:rPr>
          <w:spacing w:val="1"/>
        </w:rPr>
        <w:t xml:space="preserve"> </w:t>
      </w:r>
      <w:r>
        <w:t>general muestran altos niveles de retorno a las inversiones realizadas. De este modo,</w:t>
      </w:r>
      <w:r>
        <w:rPr>
          <w:spacing w:val="1"/>
        </w:rPr>
        <w:t xml:space="preserve"> </w:t>
      </w:r>
      <w:r>
        <w:t>las intervenciones basadas en jóvenes y comunidades para reducir la delincuencia y</w:t>
      </w:r>
      <w:r>
        <w:rPr>
          <w:spacing w:val="1"/>
        </w:rPr>
        <w:t xml:space="preserve"> </w:t>
      </w:r>
      <w:r>
        <w:t>violencia han presentado resultados positivos (Instituto IGARAPÉ, 2018), tal como</w:t>
      </w:r>
      <w:r>
        <w:rPr>
          <w:spacing w:val="1"/>
        </w:rPr>
        <w:t xml:space="preserve"> </w:t>
      </w:r>
      <w:r>
        <w:t>presenta</w:t>
      </w:r>
      <w:r>
        <w:rPr>
          <w:spacing w:val="-9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siguiente</w:t>
      </w:r>
      <w:r>
        <w:rPr>
          <w:spacing w:val="-12"/>
        </w:rPr>
        <w:t xml:space="preserve"> </w:t>
      </w:r>
      <w:r>
        <w:t>cuadro.</w:t>
      </w:r>
      <w:r>
        <w:rPr>
          <w:spacing w:val="-8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este</w:t>
      </w:r>
      <w:r>
        <w:rPr>
          <w:spacing w:val="-9"/>
        </w:rPr>
        <w:t xml:space="preserve"> </w:t>
      </w:r>
      <w:r>
        <w:t>sentido,</w:t>
      </w:r>
      <w:r>
        <w:rPr>
          <w:spacing w:val="-8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acciones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materia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prevención</w:t>
      </w:r>
      <w:r>
        <w:rPr>
          <w:spacing w:val="-10"/>
        </w:rPr>
        <w:t xml:space="preserve"> </w:t>
      </w:r>
      <w:r>
        <w:t>en</w:t>
      </w:r>
      <w:r>
        <w:rPr>
          <w:spacing w:val="-59"/>
        </w:rPr>
        <w:t xml:space="preserve"> </w:t>
      </w:r>
      <w:r>
        <w:t>contraposición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medidas</w:t>
      </w:r>
      <w:r>
        <w:rPr>
          <w:spacing w:val="1"/>
        </w:rPr>
        <w:t xml:space="preserve"> </w:t>
      </w:r>
      <w:r>
        <w:t>punitivas,</w:t>
      </w:r>
      <w:r>
        <w:rPr>
          <w:spacing w:val="1"/>
        </w:rPr>
        <w:t xml:space="preserve"> </w:t>
      </w:r>
      <w:r>
        <w:t>represivas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centran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rPr>
          <w:spacing w:val="-1"/>
        </w:rPr>
        <w:t>encarcelamiento</w:t>
      </w:r>
      <w:r>
        <w:rPr>
          <w:spacing w:val="-12"/>
        </w:rPr>
        <w:t xml:space="preserve"> </w:t>
      </w:r>
      <w:r>
        <w:rPr>
          <w:spacing w:val="-1"/>
        </w:rPr>
        <w:t>y</w:t>
      </w:r>
      <w:r>
        <w:rPr>
          <w:spacing w:val="-14"/>
        </w:rPr>
        <w:t xml:space="preserve"> </w:t>
      </w:r>
      <w:r>
        <w:rPr>
          <w:spacing w:val="-1"/>
        </w:rPr>
        <w:t>criminalización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los</w:t>
      </w:r>
      <w:r>
        <w:rPr>
          <w:spacing w:val="-12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adolescentes</w:t>
      </w:r>
      <w:r>
        <w:rPr>
          <w:spacing w:val="-11"/>
        </w:rPr>
        <w:t xml:space="preserve"> </w:t>
      </w:r>
      <w:r>
        <w:t>han</w:t>
      </w:r>
      <w:r>
        <w:rPr>
          <w:spacing w:val="-14"/>
        </w:rPr>
        <w:t xml:space="preserve"> </w:t>
      </w:r>
      <w:r>
        <w:t>mostrado</w:t>
      </w:r>
      <w:r>
        <w:rPr>
          <w:spacing w:val="-12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evidenciado</w:t>
      </w:r>
      <w:r>
        <w:rPr>
          <w:spacing w:val="-59"/>
        </w:rPr>
        <w:t xml:space="preserve"> </w:t>
      </w:r>
      <w:r>
        <w:t>beneficios, no obstante, es importante considerar los análisis realizados en la región</w:t>
      </w:r>
      <w:r>
        <w:rPr>
          <w:spacing w:val="1"/>
        </w:rPr>
        <w:t xml:space="preserve"> </w:t>
      </w:r>
      <w:r>
        <w:t>deben</w:t>
      </w:r>
      <w:r>
        <w:rPr>
          <w:spacing w:val="-1"/>
        </w:rPr>
        <w:t xml:space="preserve"> </w:t>
      </w:r>
      <w:r>
        <w:t>considerarse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aproximados para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adaptación al</w:t>
      </w:r>
      <w:r>
        <w:rPr>
          <w:spacing w:val="-2"/>
        </w:rPr>
        <w:t xml:space="preserve"> </w:t>
      </w:r>
      <w:r>
        <w:t>Perú.</w:t>
      </w:r>
    </w:p>
    <w:p w14:paraId="5C09E6F4" w14:textId="77777777" w:rsidR="00C63338" w:rsidRDefault="005A3E7C">
      <w:pPr>
        <w:pStyle w:val="Ttulo3"/>
        <w:spacing w:before="155"/>
        <w:ind w:right="1401"/>
        <w:jc w:val="center"/>
      </w:pPr>
      <w:r>
        <w:t xml:space="preserve">Cuadro </w:t>
      </w:r>
      <w:proofErr w:type="spellStart"/>
      <w:r>
        <w:t>Nº</w:t>
      </w:r>
      <w:proofErr w:type="spellEnd"/>
      <w:r>
        <w:rPr>
          <w:spacing w:val="-1"/>
        </w:rPr>
        <w:t xml:space="preserve"> </w:t>
      </w:r>
      <w:r>
        <w:t>5</w:t>
      </w:r>
    </w:p>
    <w:p w14:paraId="02EDFE1A" w14:textId="77777777" w:rsidR="00C63338" w:rsidRDefault="005A3E7C">
      <w:pPr>
        <w:pStyle w:val="Textoindependiente"/>
        <w:spacing w:before="2" w:line="259" w:lineRule="auto"/>
        <w:ind w:left="746" w:right="1405"/>
        <w:jc w:val="center"/>
      </w:pPr>
      <w:r>
        <w:t>Análisis costo beneficio de las estrategias de intervención basadas en prevención del</w:t>
      </w:r>
      <w:r>
        <w:rPr>
          <w:spacing w:val="-59"/>
        </w:rPr>
        <w:t xml:space="preserve"> </w:t>
      </w:r>
      <w:r>
        <w:t>crimen en Estados Unidos y otros países de América Latina (Instituto IGARAPÉ,</w:t>
      </w:r>
      <w:r>
        <w:rPr>
          <w:spacing w:val="1"/>
        </w:rPr>
        <w:t xml:space="preserve"> </w:t>
      </w:r>
      <w:r>
        <w:t>2018</w:t>
      </w:r>
      <w:r>
        <w:rPr>
          <w:vertAlign w:val="superscript"/>
        </w:rPr>
        <w:t>19</w:t>
      </w:r>
      <w:r>
        <w:t>)</w:t>
      </w:r>
    </w:p>
    <w:p w14:paraId="7F39EEA7" w14:textId="77777777" w:rsidR="00C63338" w:rsidRDefault="00C63338">
      <w:pPr>
        <w:pStyle w:val="Textoindependiente"/>
        <w:spacing w:before="7"/>
        <w:rPr>
          <w:sz w:val="13"/>
        </w:rPr>
      </w:pPr>
    </w:p>
    <w:tbl>
      <w:tblPr>
        <w:tblStyle w:val="TableNormal"/>
        <w:tblW w:w="0" w:type="auto"/>
        <w:tblInd w:w="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1568"/>
        <w:gridCol w:w="5380"/>
      </w:tblGrid>
      <w:tr w:rsidR="00C63338" w14:paraId="576F330D" w14:textId="77777777">
        <w:trPr>
          <w:trHeight w:val="505"/>
        </w:trPr>
        <w:tc>
          <w:tcPr>
            <w:tcW w:w="2122" w:type="dxa"/>
          </w:tcPr>
          <w:p w14:paraId="6C857A3F" w14:textId="77777777" w:rsidR="00C63338" w:rsidRDefault="005A3E7C">
            <w:pPr>
              <w:pStyle w:val="TableParagraph"/>
              <w:ind w:left="10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Intervención</w:t>
            </w:r>
          </w:p>
        </w:tc>
        <w:tc>
          <w:tcPr>
            <w:tcW w:w="1568" w:type="dxa"/>
          </w:tcPr>
          <w:p w14:paraId="57AFC449" w14:textId="77777777" w:rsidR="00C63338" w:rsidRDefault="005A3E7C">
            <w:pPr>
              <w:pStyle w:val="TableParagraph"/>
              <w:ind w:left="300" w:right="287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País</w:t>
            </w:r>
          </w:p>
        </w:tc>
        <w:tc>
          <w:tcPr>
            <w:tcW w:w="5380" w:type="dxa"/>
          </w:tcPr>
          <w:p w14:paraId="0D0A1909" w14:textId="77777777" w:rsidR="00C63338" w:rsidRDefault="005A3E7C">
            <w:pPr>
              <w:pStyle w:val="TableParagraph"/>
              <w:spacing w:line="254" w:lineRule="exact"/>
              <w:ind w:left="1660" w:right="144" w:hanging="149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Resultados y o costo-Beneficio (</w:t>
            </w:r>
            <w:proofErr w:type="gramStart"/>
            <w:r>
              <w:rPr>
                <w:rFonts w:ascii="Arial" w:hAnsi="Arial"/>
                <w:b/>
              </w:rPr>
              <w:t>Dólar</w:t>
            </w:r>
            <w:proofErr w:type="gramEnd"/>
            <w:r>
              <w:rPr>
                <w:rFonts w:ascii="Arial" w:hAnsi="Arial"/>
                <w:b/>
              </w:rPr>
              <w:t xml:space="preserve"> invertido: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Dólar compensado)</w:t>
            </w:r>
          </w:p>
        </w:tc>
      </w:tr>
      <w:tr w:rsidR="00C63338" w14:paraId="2F21B617" w14:textId="77777777">
        <w:trPr>
          <w:trHeight w:val="758"/>
        </w:trPr>
        <w:tc>
          <w:tcPr>
            <w:tcW w:w="2122" w:type="dxa"/>
          </w:tcPr>
          <w:p w14:paraId="6006702F" w14:textId="77777777" w:rsidR="00C63338" w:rsidRDefault="005A3E7C">
            <w:pPr>
              <w:pStyle w:val="TableParagraph"/>
              <w:spacing w:line="251" w:lineRule="exact"/>
              <w:ind w:left="107"/>
            </w:pPr>
            <w:r>
              <w:t>Asociación</w:t>
            </w:r>
            <w:r>
              <w:rPr>
                <w:spacing w:val="-3"/>
              </w:rPr>
              <w:t xml:space="preserve"> </w:t>
            </w:r>
            <w:r>
              <w:t>de</w:t>
            </w:r>
          </w:p>
          <w:p w14:paraId="720A9B94" w14:textId="77777777" w:rsidR="00C63338" w:rsidRDefault="005A3E7C">
            <w:pPr>
              <w:pStyle w:val="TableParagraph"/>
              <w:spacing w:line="252" w:lineRule="exact"/>
              <w:ind w:left="107" w:right="701"/>
            </w:pPr>
            <w:r>
              <w:t>enfermeras y</w:t>
            </w:r>
            <w:r>
              <w:rPr>
                <w:spacing w:val="-59"/>
              </w:rPr>
              <w:t xml:space="preserve"> </w:t>
            </w:r>
            <w:r>
              <w:t>familias</w:t>
            </w:r>
          </w:p>
        </w:tc>
        <w:tc>
          <w:tcPr>
            <w:tcW w:w="1568" w:type="dxa"/>
          </w:tcPr>
          <w:p w14:paraId="1BFF7B2C" w14:textId="77777777" w:rsidR="00C63338" w:rsidRDefault="005A3E7C">
            <w:pPr>
              <w:pStyle w:val="TableParagraph"/>
              <w:spacing w:line="242" w:lineRule="auto"/>
              <w:ind w:left="443" w:right="358" w:hanging="58"/>
            </w:pPr>
            <w:r>
              <w:t>Estados</w:t>
            </w:r>
            <w:r>
              <w:rPr>
                <w:spacing w:val="-59"/>
              </w:rPr>
              <w:t xml:space="preserve"> </w:t>
            </w:r>
            <w:r>
              <w:t>Unidos</w:t>
            </w:r>
          </w:p>
        </w:tc>
        <w:tc>
          <w:tcPr>
            <w:tcW w:w="5380" w:type="dxa"/>
          </w:tcPr>
          <w:p w14:paraId="33250AF2" w14:textId="77777777" w:rsidR="00C63338" w:rsidRDefault="005A3E7C">
            <w:pPr>
              <w:pStyle w:val="TableParagraph"/>
              <w:spacing w:line="251" w:lineRule="exact"/>
              <w:ind w:left="116" w:right="110"/>
              <w:jc w:val="center"/>
            </w:pPr>
            <w:r>
              <w:t>1:6.4</w:t>
            </w:r>
            <w:r>
              <w:rPr>
                <w:spacing w:val="-5"/>
              </w:rPr>
              <w:t xml:space="preserve"> </w:t>
            </w:r>
            <w:r>
              <w:t>dólares</w:t>
            </w:r>
          </w:p>
        </w:tc>
      </w:tr>
      <w:tr w:rsidR="00C63338" w14:paraId="23127FC0" w14:textId="77777777">
        <w:trPr>
          <w:trHeight w:val="1265"/>
        </w:trPr>
        <w:tc>
          <w:tcPr>
            <w:tcW w:w="2122" w:type="dxa"/>
          </w:tcPr>
          <w:p w14:paraId="3B535178" w14:textId="77777777" w:rsidR="00C63338" w:rsidRDefault="005A3E7C">
            <w:pPr>
              <w:pStyle w:val="TableParagraph"/>
              <w:ind w:left="107" w:right="395"/>
            </w:pPr>
            <w:r>
              <w:t>Terapia Familiar</w:t>
            </w:r>
            <w:r>
              <w:rPr>
                <w:spacing w:val="-59"/>
              </w:rPr>
              <w:t xml:space="preserve"> </w:t>
            </w:r>
            <w:r>
              <w:t>Funcional</w:t>
            </w:r>
          </w:p>
        </w:tc>
        <w:tc>
          <w:tcPr>
            <w:tcW w:w="1568" w:type="dxa"/>
          </w:tcPr>
          <w:p w14:paraId="06693C84" w14:textId="77777777" w:rsidR="00C63338" w:rsidRDefault="005A3E7C">
            <w:pPr>
              <w:pStyle w:val="TableParagraph"/>
              <w:ind w:left="443" w:right="358" w:hanging="58"/>
            </w:pPr>
            <w:r>
              <w:t>Estados</w:t>
            </w:r>
            <w:r>
              <w:rPr>
                <w:spacing w:val="-59"/>
              </w:rPr>
              <w:t xml:space="preserve"> </w:t>
            </w:r>
            <w:r>
              <w:t>Unidos</w:t>
            </w:r>
          </w:p>
        </w:tc>
        <w:tc>
          <w:tcPr>
            <w:tcW w:w="5380" w:type="dxa"/>
          </w:tcPr>
          <w:p w14:paraId="0E435837" w14:textId="77777777" w:rsidR="00C63338" w:rsidRDefault="005A3E7C">
            <w:pPr>
              <w:pStyle w:val="TableParagraph"/>
              <w:ind w:left="118" w:right="110"/>
              <w:jc w:val="center"/>
            </w:pPr>
            <w:r>
              <w:t>Los costos del programa son en promedio de</w:t>
            </w:r>
            <w:r>
              <w:rPr>
                <w:spacing w:val="1"/>
              </w:rPr>
              <w:t xml:space="preserve"> </w:t>
            </w:r>
            <w:r>
              <w:t>US$2,380 por intervención, generando un ahorro de</w:t>
            </w:r>
            <w:r>
              <w:rPr>
                <w:spacing w:val="-59"/>
              </w:rPr>
              <w:t xml:space="preserve"> </w:t>
            </w:r>
            <w:r>
              <w:t>US$52,156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beneficios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5"/>
              </w:rPr>
              <w:t xml:space="preserve"> </w:t>
            </w:r>
            <w:r>
              <w:t>ciclo</w:t>
            </w:r>
            <w:r>
              <w:rPr>
                <w:spacing w:val="-2"/>
              </w:rPr>
              <w:t xml:space="preserve"> </w:t>
            </w:r>
            <w:r>
              <w:t>vital.</w:t>
            </w:r>
            <w:r>
              <w:rPr>
                <w:spacing w:val="-3"/>
              </w:rPr>
              <w:t xml:space="preserve"> </w:t>
            </w:r>
            <w:r>
              <w:t>Tasa</w:t>
            </w:r>
            <w:r>
              <w:rPr>
                <w:spacing w:val="-2"/>
              </w:rPr>
              <w:t xml:space="preserve"> </w:t>
            </w:r>
            <w:r>
              <w:t>de</w:t>
            </w:r>
          </w:p>
          <w:p w14:paraId="489BFBAA" w14:textId="77777777" w:rsidR="00C63338" w:rsidRDefault="005A3E7C">
            <w:pPr>
              <w:pStyle w:val="TableParagraph"/>
              <w:spacing w:line="252" w:lineRule="exact"/>
              <w:ind w:left="118" w:right="110"/>
              <w:jc w:val="center"/>
            </w:pPr>
            <w:r>
              <w:t>reincidencia pueden caer más del 18% a lo largo de</w:t>
            </w:r>
            <w:r>
              <w:rPr>
                <w:spacing w:val="-59"/>
              </w:rPr>
              <w:t xml:space="preserve"> </w:t>
            </w:r>
            <w:r>
              <w:t>un</w:t>
            </w:r>
            <w:r>
              <w:rPr>
                <w:spacing w:val="-1"/>
              </w:rPr>
              <w:t xml:space="preserve"> </w:t>
            </w:r>
            <w:r>
              <w:t>periodo de</w:t>
            </w:r>
            <w:r>
              <w:rPr>
                <w:spacing w:val="-2"/>
              </w:rPr>
              <w:t xml:space="preserve"> </w:t>
            </w:r>
            <w:r>
              <w:t>13 años.</w:t>
            </w:r>
          </w:p>
        </w:tc>
      </w:tr>
      <w:tr w:rsidR="00C63338" w14:paraId="30BC8496" w14:textId="77777777">
        <w:trPr>
          <w:trHeight w:val="506"/>
        </w:trPr>
        <w:tc>
          <w:tcPr>
            <w:tcW w:w="2122" w:type="dxa"/>
          </w:tcPr>
          <w:p w14:paraId="17BBBE2C" w14:textId="77777777" w:rsidR="00C63338" w:rsidRDefault="005A3E7C">
            <w:pPr>
              <w:pStyle w:val="TableParagraph"/>
              <w:spacing w:line="252" w:lineRule="exact"/>
              <w:ind w:left="107" w:right="271"/>
            </w:pPr>
            <w:r>
              <w:t>Terapia</w:t>
            </w:r>
            <w:r>
              <w:rPr>
                <w:spacing w:val="-11"/>
              </w:rPr>
              <w:t xml:space="preserve"> </w:t>
            </w:r>
            <w:r>
              <w:t>Cognitiva</w:t>
            </w:r>
            <w:r>
              <w:rPr>
                <w:spacing w:val="-58"/>
              </w:rPr>
              <w:t xml:space="preserve"> </w:t>
            </w:r>
            <w:r>
              <w:t>Conductual</w:t>
            </w:r>
          </w:p>
        </w:tc>
        <w:tc>
          <w:tcPr>
            <w:tcW w:w="1568" w:type="dxa"/>
          </w:tcPr>
          <w:p w14:paraId="187B5429" w14:textId="77777777" w:rsidR="00C63338" w:rsidRDefault="005A3E7C">
            <w:pPr>
              <w:pStyle w:val="TableParagraph"/>
              <w:spacing w:line="252" w:lineRule="exact"/>
              <w:ind w:left="443" w:right="358" w:hanging="58"/>
            </w:pPr>
            <w:r>
              <w:t>Estados</w:t>
            </w:r>
            <w:r>
              <w:rPr>
                <w:spacing w:val="-59"/>
              </w:rPr>
              <w:t xml:space="preserve"> </w:t>
            </w:r>
            <w:r>
              <w:t>Unidos</w:t>
            </w:r>
          </w:p>
        </w:tc>
        <w:tc>
          <w:tcPr>
            <w:tcW w:w="5380" w:type="dxa"/>
          </w:tcPr>
          <w:p w14:paraId="4E5868E2" w14:textId="77777777" w:rsidR="00C63338" w:rsidRDefault="005A3E7C">
            <w:pPr>
              <w:pStyle w:val="TableParagraph"/>
              <w:spacing w:line="252" w:lineRule="exact"/>
              <w:ind w:left="2101" w:right="120" w:hanging="1959"/>
            </w:pPr>
            <w:r>
              <w:t>1:1.96 dólares. Disminución promedio del 26% en la</w:t>
            </w:r>
            <w:r>
              <w:rPr>
                <w:spacing w:val="-60"/>
              </w:rPr>
              <w:t xml:space="preserve"> </w:t>
            </w:r>
            <w:r>
              <w:t>reincidencia</w:t>
            </w:r>
          </w:p>
        </w:tc>
      </w:tr>
    </w:tbl>
    <w:p w14:paraId="4B374A34" w14:textId="77777777" w:rsidR="00C63338" w:rsidRDefault="00C63338">
      <w:pPr>
        <w:pStyle w:val="Textoindependiente"/>
        <w:rPr>
          <w:sz w:val="20"/>
        </w:rPr>
      </w:pPr>
    </w:p>
    <w:p w14:paraId="23269352" w14:textId="77777777" w:rsidR="00C63338" w:rsidRDefault="00C63338">
      <w:pPr>
        <w:pStyle w:val="Textoindependiente"/>
        <w:rPr>
          <w:sz w:val="20"/>
        </w:rPr>
      </w:pPr>
    </w:p>
    <w:p w14:paraId="19EE6FE2" w14:textId="77777777" w:rsidR="00C63338" w:rsidRDefault="00C63338">
      <w:pPr>
        <w:pStyle w:val="Textoindependiente"/>
        <w:rPr>
          <w:sz w:val="20"/>
        </w:rPr>
      </w:pPr>
    </w:p>
    <w:p w14:paraId="6B46E254" w14:textId="784C6457" w:rsidR="00C63338" w:rsidRDefault="00BF3D94">
      <w:pPr>
        <w:pStyle w:val="Textoindependiente"/>
        <w:spacing w:before="9"/>
        <w:rPr>
          <w:sz w:val="13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4F4CF7EC" wp14:editId="4028CCFA">
                <wp:simplePos x="0" y="0"/>
                <wp:positionH relativeFrom="page">
                  <wp:posOffset>1080770</wp:posOffset>
                </wp:positionH>
                <wp:positionV relativeFrom="paragraph">
                  <wp:posOffset>125730</wp:posOffset>
                </wp:positionV>
                <wp:extent cx="1828800" cy="8890"/>
                <wp:effectExtent l="0" t="0" r="0" b="0"/>
                <wp:wrapTopAndBottom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56CB6C" id="Rectangle 2" o:spid="_x0000_s1026" style="position:absolute;margin-left:85.1pt;margin-top:9.9pt;width:2in;height:.7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19659752" w14:textId="77777777" w:rsidR="00C63338" w:rsidRDefault="005A3E7C">
      <w:pPr>
        <w:spacing w:before="67" w:line="247" w:lineRule="auto"/>
        <w:ind w:left="682" w:right="1336"/>
        <w:rPr>
          <w:sz w:val="16"/>
        </w:rPr>
      </w:pPr>
      <w:r>
        <w:rPr>
          <w:rFonts w:ascii="Calibri" w:hAnsi="Calibri"/>
          <w:position w:val="7"/>
          <w:sz w:val="13"/>
        </w:rPr>
        <w:t>19</w:t>
      </w:r>
      <w:r>
        <w:rPr>
          <w:sz w:val="16"/>
        </w:rPr>
        <w:t>Artículo</w:t>
      </w:r>
      <w:r>
        <w:rPr>
          <w:spacing w:val="3"/>
          <w:sz w:val="16"/>
        </w:rPr>
        <w:t xml:space="preserve"> </w:t>
      </w:r>
      <w:r>
        <w:rPr>
          <w:sz w:val="16"/>
        </w:rPr>
        <w:t>Estratégico</w:t>
      </w:r>
      <w:r>
        <w:rPr>
          <w:spacing w:val="4"/>
          <w:sz w:val="16"/>
        </w:rPr>
        <w:t xml:space="preserve"> </w:t>
      </w:r>
      <w:r>
        <w:rPr>
          <w:sz w:val="16"/>
        </w:rPr>
        <w:t>36</w:t>
      </w:r>
      <w:r>
        <w:rPr>
          <w:spacing w:val="5"/>
          <w:sz w:val="16"/>
        </w:rPr>
        <w:t xml:space="preserve"> </w:t>
      </w:r>
      <w:r>
        <w:rPr>
          <w:sz w:val="16"/>
        </w:rPr>
        <w:t>del</w:t>
      </w:r>
      <w:r>
        <w:rPr>
          <w:spacing w:val="3"/>
          <w:sz w:val="16"/>
        </w:rPr>
        <w:t xml:space="preserve"> </w:t>
      </w:r>
      <w:r>
        <w:rPr>
          <w:sz w:val="16"/>
        </w:rPr>
        <w:t>Instituto</w:t>
      </w:r>
      <w:r>
        <w:rPr>
          <w:spacing w:val="5"/>
          <w:sz w:val="16"/>
        </w:rPr>
        <w:t xml:space="preserve"> </w:t>
      </w:r>
      <w:proofErr w:type="spellStart"/>
      <w:r>
        <w:rPr>
          <w:sz w:val="16"/>
        </w:rPr>
        <w:t>Igarapé</w:t>
      </w:r>
      <w:proofErr w:type="spellEnd"/>
      <w:r>
        <w:rPr>
          <w:spacing w:val="5"/>
          <w:sz w:val="16"/>
        </w:rPr>
        <w:t xml:space="preserve"> </w:t>
      </w:r>
      <w:r>
        <w:rPr>
          <w:sz w:val="16"/>
        </w:rPr>
        <w:t>(2018)</w:t>
      </w:r>
      <w:r>
        <w:rPr>
          <w:spacing w:val="9"/>
          <w:sz w:val="16"/>
        </w:rPr>
        <w:t xml:space="preserve"> </w:t>
      </w:r>
      <w:r>
        <w:rPr>
          <w:sz w:val="16"/>
        </w:rPr>
        <w:t>La</w:t>
      </w:r>
      <w:r>
        <w:rPr>
          <w:spacing w:val="5"/>
          <w:sz w:val="16"/>
        </w:rPr>
        <w:t xml:space="preserve"> </w:t>
      </w:r>
      <w:r>
        <w:rPr>
          <w:sz w:val="16"/>
        </w:rPr>
        <w:t>"Mano</w:t>
      </w:r>
      <w:r>
        <w:rPr>
          <w:spacing w:val="5"/>
          <w:sz w:val="16"/>
        </w:rPr>
        <w:t xml:space="preserve"> </w:t>
      </w:r>
      <w:r>
        <w:rPr>
          <w:sz w:val="16"/>
        </w:rPr>
        <w:t>Dura":</w:t>
      </w:r>
      <w:r>
        <w:rPr>
          <w:spacing w:val="6"/>
          <w:sz w:val="16"/>
        </w:rPr>
        <w:t xml:space="preserve"> </w:t>
      </w:r>
      <w:r>
        <w:rPr>
          <w:sz w:val="16"/>
        </w:rPr>
        <w:t>Los</w:t>
      </w:r>
      <w:r>
        <w:rPr>
          <w:spacing w:val="7"/>
          <w:sz w:val="16"/>
        </w:rPr>
        <w:t xml:space="preserve"> </w:t>
      </w:r>
      <w:r>
        <w:rPr>
          <w:sz w:val="16"/>
        </w:rPr>
        <w:t>costos</w:t>
      </w:r>
      <w:r>
        <w:rPr>
          <w:spacing w:val="5"/>
          <w:sz w:val="16"/>
        </w:rPr>
        <w:t xml:space="preserve"> </w:t>
      </w:r>
      <w:r>
        <w:rPr>
          <w:sz w:val="16"/>
        </w:rPr>
        <w:t>de</w:t>
      </w:r>
      <w:r>
        <w:rPr>
          <w:spacing w:val="5"/>
          <w:sz w:val="16"/>
        </w:rPr>
        <w:t xml:space="preserve"> </w:t>
      </w:r>
      <w:r>
        <w:rPr>
          <w:sz w:val="16"/>
        </w:rPr>
        <w:t>la</w:t>
      </w:r>
      <w:r>
        <w:rPr>
          <w:spacing w:val="5"/>
          <w:sz w:val="16"/>
        </w:rPr>
        <w:t xml:space="preserve"> </w:t>
      </w:r>
      <w:r>
        <w:rPr>
          <w:sz w:val="16"/>
        </w:rPr>
        <w:t>represión</w:t>
      </w:r>
      <w:r>
        <w:rPr>
          <w:spacing w:val="5"/>
          <w:sz w:val="16"/>
        </w:rPr>
        <w:t xml:space="preserve"> </w:t>
      </w:r>
      <w:r>
        <w:rPr>
          <w:sz w:val="16"/>
        </w:rPr>
        <w:t>y</w:t>
      </w:r>
      <w:r>
        <w:rPr>
          <w:spacing w:val="5"/>
          <w:sz w:val="16"/>
        </w:rPr>
        <w:t xml:space="preserve"> </w:t>
      </w:r>
      <w:r>
        <w:rPr>
          <w:sz w:val="16"/>
        </w:rPr>
        <w:t>los</w:t>
      </w:r>
      <w:r>
        <w:rPr>
          <w:spacing w:val="6"/>
          <w:sz w:val="16"/>
        </w:rPr>
        <w:t xml:space="preserve"> </w:t>
      </w:r>
      <w:r>
        <w:rPr>
          <w:sz w:val="16"/>
        </w:rPr>
        <w:t>beneficios</w:t>
      </w:r>
      <w:r>
        <w:rPr>
          <w:spacing w:val="7"/>
          <w:sz w:val="16"/>
        </w:rPr>
        <w:t xml:space="preserve"> </w:t>
      </w:r>
      <w:r>
        <w:rPr>
          <w:sz w:val="16"/>
        </w:rPr>
        <w:t>de</w:t>
      </w:r>
      <w:r>
        <w:rPr>
          <w:spacing w:val="5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prevención</w:t>
      </w:r>
      <w:r>
        <w:rPr>
          <w:spacing w:val="10"/>
          <w:sz w:val="16"/>
        </w:rPr>
        <w:t xml:space="preserve"> </w:t>
      </w:r>
      <w:r>
        <w:rPr>
          <w:sz w:val="16"/>
        </w:rPr>
        <w:t>para</w:t>
      </w:r>
      <w:r>
        <w:rPr>
          <w:spacing w:val="11"/>
          <w:sz w:val="16"/>
        </w:rPr>
        <w:t xml:space="preserve"> </w:t>
      </w:r>
      <w:r>
        <w:rPr>
          <w:sz w:val="16"/>
        </w:rPr>
        <w:t>los</w:t>
      </w:r>
      <w:r>
        <w:rPr>
          <w:spacing w:val="12"/>
          <w:sz w:val="16"/>
        </w:rPr>
        <w:t xml:space="preserve"> </w:t>
      </w:r>
      <w:r>
        <w:rPr>
          <w:sz w:val="16"/>
        </w:rPr>
        <w:t>jóvenes</w:t>
      </w:r>
      <w:r>
        <w:rPr>
          <w:spacing w:val="12"/>
          <w:sz w:val="16"/>
        </w:rPr>
        <w:t xml:space="preserve"> </w:t>
      </w:r>
      <w:r>
        <w:rPr>
          <w:sz w:val="16"/>
        </w:rPr>
        <w:t>en</w:t>
      </w:r>
      <w:r>
        <w:rPr>
          <w:spacing w:val="11"/>
          <w:sz w:val="16"/>
        </w:rPr>
        <w:t xml:space="preserve"> </w:t>
      </w:r>
      <w:r>
        <w:rPr>
          <w:sz w:val="16"/>
        </w:rPr>
        <w:t>América</w:t>
      </w:r>
      <w:r>
        <w:rPr>
          <w:spacing w:val="12"/>
          <w:sz w:val="16"/>
        </w:rPr>
        <w:t xml:space="preserve"> </w:t>
      </w:r>
      <w:r>
        <w:rPr>
          <w:sz w:val="16"/>
        </w:rPr>
        <w:t>Latina.</w:t>
      </w:r>
      <w:r>
        <w:rPr>
          <w:spacing w:val="12"/>
          <w:sz w:val="16"/>
        </w:rPr>
        <w:t xml:space="preserve"> </w:t>
      </w:r>
      <w:r>
        <w:rPr>
          <w:sz w:val="16"/>
        </w:rPr>
        <w:t>En:</w:t>
      </w:r>
      <w:r>
        <w:rPr>
          <w:spacing w:val="13"/>
          <w:sz w:val="16"/>
        </w:rPr>
        <w:t xml:space="preserve"> </w:t>
      </w:r>
      <w:r>
        <w:rPr>
          <w:sz w:val="16"/>
        </w:rPr>
        <w:t>https://igarape.org.br/wp-content/uploads/2018/06/La-Mano-Dura-</w:t>
      </w:r>
      <w:r>
        <w:rPr>
          <w:spacing w:val="1"/>
          <w:sz w:val="16"/>
        </w:rPr>
        <w:t xml:space="preserve"> </w:t>
      </w:r>
      <w:r>
        <w:rPr>
          <w:sz w:val="16"/>
        </w:rPr>
        <w:t>Los-costos-de-la-represio%CC%81n-y-los-beneficios-de-la-prevencio%CC%81n-para-los-jo%CC%81venes-en-</w:t>
      </w:r>
      <w:r>
        <w:rPr>
          <w:spacing w:val="1"/>
          <w:sz w:val="16"/>
        </w:rPr>
        <w:t xml:space="preserve"> </w:t>
      </w:r>
      <w:r>
        <w:rPr>
          <w:sz w:val="16"/>
        </w:rPr>
        <w:t>Ame%CC%81rica-Latina.pdf</w:t>
      </w:r>
    </w:p>
    <w:p w14:paraId="696AE05B" w14:textId="77777777" w:rsidR="00C63338" w:rsidRDefault="00C63338">
      <w:pPr>
        <w:spacing w:line="247" w:lineRule="auto"/>
        <w:rPr>
          <w:sz w:val="16"/>
        </w:rPr>
        <w:sectPr w:rsidR="00C63338">
          <w:pgSz w:w="11910" w:h="16840"/>
          <w:pgMar w:top="1660" w:right="360" w:bottom="1180" w:left="1020" w:header="440" w:footer="998" w:gutter="0"/>
          <w:cols w:space="720"/>
        </w:sectPr>
      </w:pPr>
    </w:p>
    <w:p w14:paraId="442DEC68" w14:textId="77777777" w:rsidR="00C63338" w:rsidRDefault="00C63338">
      <w:pPr>
        <w:pStyle w:val="Textoindependiente"/>
        <w:spacing w:before="6"/>
        <w:rPr>
          <w:sz w:val="9"/>
        </w:rPr>
      </w:pPr>
    </w:p>
    <w:tbl>
      <w:tblPr>
        <w:tblStyle w:val="TableNormal"/>
        <w:tblW w:w="0" w:type="auto"/>
        <w:tblInd w:w="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1568"/>
        <w:gridCol w:w="5380"/>
      </w:tblGrid>
      <w:tr w:rsidR="00C63338" w14:paraId="3F0E7791" w14:textId="77777777">
        <w:trPr>
          <w:trHeight w:val="1770"/>
        </w:trPr>
        <w:tc>
          <w:tcPr>
            <w:tcW w:w="2122" w:type="dxa"/>
          </w:tcPr>
          <w:p w14:paraId="30D33A75" w14:textId="77777777" w:rsidR="00C63338" w:rsidRDefault="005A3E7C">
            <w:pPr>
              <w:pStyle w:val="TableParagraph"/>
              <w:ind w:left="107" w:right="175"/>
            </w:pPr>
            <w:r>
              <w:t>Programa</w:t>
            </w:r>
            <w:r>
              <w:rPr>
                <w:spacing w:val="1"/>
              </w:rPr>
              <w:t xml:space="preserve"> </w:t>
            </w:r>
            <w:r>
              <w:t>“Convertirse en un</w:t>
            </w:r>
            <w:r>
              <w:rPr>
                <w:spacing w:val="-59"/>
              </w:rPr>
              <w:t xml:space="preserve"> </w:t>
            </w:r>
            <w:r>
              <w:t>hombre”</w:t>
            </w:r>
          </w:p>
        </w:tc>
        <w:tc>
          <w:tcPr>
            <w:tcW w:w="1568" w:type="dxa"/>
          </w:tcPr>
          <w:p w14:paraId="32766AD4" w14:textId="77777777" w:rsidR="00C63338" w:rsidRDefault="005A3E7C">
            <w:pPr>
              <w:pStyle w:val="TableParagraph"/>
              <w:ind w:left="443" w:right="358" w:hanging="58"/>
            </w:pPr>
            <w:r>
              <w:t>Estados</w:t>
            </w:r>
            <w:r>
              <w:rPr>
                <w:spacing w:val="-59"/>
              </w:rPr>
              <w:t xml:space="preserve"> </w:t>
            </w:r>
            <w:r>
              <w:t>Unidos</w:t>
            </w:r>
          </w:p>
        </w:tc>
        <w:tc>
          <w:tcPr>
            <w:tcW w:w="5380" w:type="dxa"/>
          </w:tcPr>
          <w:p w14:paraId="03ED1612" w14:textId="77777777" w:rsidR="00C63338" w:rsidRDefault="005A3E7C">
            <w:pPr>
              <w:pStyle w:val="TableParagraph"/>
              <w:ind w:left="119" w:right="110"/>
              <w:jc w:val="center"/>
            </w:pPr>
            <w:r>
              <w:t>Niños que participaron en BAM fueron arrestados</w:t>
            </w:r>
            <w:r>
              <w:rPr>
                <w:spacing w:val="1"/>
              </w:rPr>
              <w:t xml:space="preserve"> </w:t>
            </w:r>
            <w:r>
              <w:t>50% menos por crímenes violentos que compañeros</w:t>
            </w:r>
            <w:r>
              <w:rPr>
                <w:spacing w:val="-59"/>
              </w:rPr>
              <w:t xml:space="preserve"> </w:t>
            </w:r>
            <w:r>
              <w:t>que no participaron en el programa. Arrestos por</w:t>
            </w:r>
            <w:r>
              <w:rPr>
                <w:spacing w:val="1"/>
              </w:rPr>
              <w:t xml:space="preserve"> </w:t>
            </w:r>
            <w:r>
              <w:t>cualquier delito fueron 35% más bajos para los</w:t>
            </w:r>
            <w:r>
              <w:rPr>
                <w:spacing w:val="1"/>
              </w:rPr>
              <w:t xml:space="preserve"> </w:t>
            </w:r>
            <w:r>
              <w:t>participantes del programa. Niños del BAM tuvieron</w:t>
            </w:r>
            <w:r>
              <w:rPr>
                <w:spacing w:val="1"/>
              </w:rPr>
              <w:t xml:space="preserve"> </w:t>
            </w:r>
            <w:r>
              <w:t>una</w:t>
            </w:r>
            <w:r>
              <w:rPr>
                <w:spacing w:val="-2"/>
              </w:rPr>
              <w:t xml:space="preserve"> </w:t>
            </w:r>
            <w:r>
              <w:t>probabilidad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19%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más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graduarse</w:t>
            </w:r>
            <w:r>
              <w:rPr>
                <w:spacing w:val="-2"/>
              </w:rPr>
              <w:t xml:space="preserve"> </w:t>
            </w:r>
            <w:r>
              <w:t>del</w:t>
            </w:r>
          </w:p>
          <w:p w14:paraId="397455DB" w14:textId="77777777" w:rsidR="00C63338" w:rsidRDefault="005A3E7C">
            <w:pPr>
              <w:pStyle w:val="TableParagraph"/>
              <w:spacing w:before="1" w:line="232" w:lineRule="exact"/>
              <w:ind w:left="116" w:right="110"/>
              <w:jc w:val="center"/>
            </w:pPr>
            <w:r>
              <w:t>bachillerato.</w:t>
            </w:r>
          </w:p>
        </w:tc>
      </w:tr>
      <w:tr w:rsidR="00C63338" w14:paraId="21362F72" w14:textId="77777777">
        <w:trPr>
          <w:trHeight w:val="1264"/>
        </w:trPr>
        <w:tc>
          <w:tcPr>
            <w:tcW w:w="2122" w:type="dxa"/>
          </w:tcPr>
          <w:p w14:paraId="290DDAAE" w14:textId="77777777" w:rsidR="00C63338" w:rsidRDefault="005A3E7C">
            <w:pPr>
              <w:pStyle w:val="TableParagraph"/>
              <w:ind w:left="107" w:right="187"/>
            </w:pPr>
            <w:r>
              <w:t>Actividades</w:t>
            </w:r>
            <w:r>
              <w:rPr>
                <w:spacing w:val="1"/>
              </w:rPr>
              <w:t xml:space="preserve"> </w:t>
            </w:r>
            <w:r>
              <w:t>extracurriculares y</w:t>
            </w:r>
            <w:r>
              <w:rPr>
                <w:spacing w:val="-59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manejo del</w:t>
            </w:r>
          </w:p>
          <w:p w14:paraId="138B195C" w14:textId="77777777" w:rsidR="00C63338" w:rsidRDefault="005A3E7C">
            <w:pPr>
              <w:pStyle w:val="TableParagraph"/>
              <w:spacing w:line="252" w:lineRule="exact"/>
              <w:ind w:left="107" w:right="531"/>
            </w:pPr>
            <w:r>
              <w:t>tiempo libre</w:t>
            </w:r>
            <w:r>
              <w:rPr>
                <w:spacing w:val="1"/>
              </w:rPr>
              <w:t xml:space="preserve"> </w:t>
            </w:r>
            <w:r>
              <w:t>Programa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Best</w:t>
            </w:r>
            <w:proofErr w:type="spellEnd"/>
          </w:p>
        </w:tc>
        <w:tc>
          <w:tcPr>
            <w:tcW w:w="1568" w:type="dxa"/>
          </w:tcPr>
          <w:p w14:paraId="5A589139" w14:textId="77777777" w:rsidR="00C63338" w:rsidRDefault="005A3E7C">
            <w:pPr>
              <w:pStyle w:val="TableParagraph"/>
              <w:ind w:left="443" w:right="358" w:hanging="58"/>
            </w:pPr>
            <w:r>
              <w:t>Estados</w:t>
            </w:r>
            <w:r>
              <w:rPr>
                <w:spacing w:val="-59"/>
              </w:rPr>
              <w:t xml:space="preserve"> </w:t>
            </w:r>
            <w:r>
              <w:t>Unidos</w:t>
            </w:r>
          </w:p>
        </w:tc>
        <w:tc>
          <w:tcPr>
            <w:tcW w:w="5380" w:type="dxa"/>
          </w:tcPr>
          <w:p w14:paraId="12C81765" w14:textId="77777777" w:rsidR="00C63338" w:rsidRDefault="005A3E7C">
            <w:pPr>
              <w:pStyle w:val="TableParagraph"/>
              <w:ind w:left="119" w:right="112" w:hanging="2"/>
              <w:jc w:val="center"/>
            </w:pPr>
            <w:r>
              <w:t xml:space="preserve">2.50: 1. </w:t>
            </w:r>
            <w:proofErr w:type="gramStart"/>
            <w:r>
              <w:t>Dólares</w:t>
            </w:r>
            <w:proofErr w:type="gramEnd"/>
            <w:r>
              <w:t>. Estudiantes que participaron en el</w:t>
            </w:r>
            <w:r>
              <w:rPr>
                <w:spacing w:val="1"/>
              </w:rPr>
              <w:t xml:space="preserve"> </w:t>
            </w:r>
            <w:r>
              <w:t>programa tienen una menor probabilidad del 30% de</w:t>
            </w:r>
            <w:r>
              <w:rPr>
                <w:spacing w:val="-60"/>
              </w:rPr>
              <w:t xml:space="preserve"> </w:t>
            </w:r>
            <w:r>
              <w:t>cometer algún</w:t>
            </w:r>
            <w:r>
              <w:rPr>
                <w:spacing w:val="-2"/>
              </w:rPr>
              <w:t xml:space="preserve"> </w:t>
            </w:r>
            <w:r>
              <w:t>crimen.</w:t>
            </w:r>
          </w:p>
        </w:tc>
      </w:tr>
      <w:tr w:rsidR="00C63338" w14:paraId="3DAD0AF7" w14:textId="77777777">
        <w:trPr>
          <w:trHeight w:val="1771"/>
        </w:trPr>
        <w:tc>
          <w:tcPr>
            <w:tcW w:w="2122" w:type="dxa"/>
          </w:tcPr>
          <w:p w14:paraId="36C6F345" w14:textId="77777777" w:rsidR="00C63338" w:rsidRDefault="005A3E7C">
            <w:pPr>
              <w:pStyle w:val="TableParagraph"/>
              <w:spacing w:before="2"/>
              <w:ind w:left="107" w:right="101"/>
            </w:pPr>
            <w:r>
              <w:t>Programa abriendo</w:t>
            </w:r>
            <w:r>
              <w:rPr>
                <w:spacing w:val="-59"/>
              </w:rPr>
              <w:t xml:space="preserve"> </w:t>
            </w:r>
            <w:r>
              <w:t>espacios</w:t>
            </w:r>
          </w:p>
        </w:tc>
        <w:tc>
          <w:tcPr>
            <w:tcW w:w="1568" w:type="dxa"/>
          </w:tcPr>
          <w:p w14:paraId="096F6327" w14:textId="77777777" w:rsidR="00C63338" w:rsidRDefault="005A3E7C">
            <w:pPr>
              <w:pStyle w:val="TableParagraph"/>
              <w:spacing w:before="2"/>
              <w:ind w:left="300" w:right="286"/>
              <w:jc w:val="center"/>
            </w:pPr>
            <w:r>
              <w:t>Brasil</w:t>
            </w:r>
          </w:p>
        </w:tc>
        <w:tc>
          <w:tcPr>
            <w:tcW w:w="5380" w:type="dxa"/>
          </w:tcPr>
          <w:p w14:paraId="113B94C8" w14:textId="77777777" w:rsidR="00C63338" w:rsidRDefault="005A3E7C">
            <w:pPr>
              <w:pStyle w:val="TableParagraph"/>
              <w:spacing w:before="2"/>
              <w:ind w:left="123" w:right="119" w:firstLine="4"/>
              <w:jc w:val="center"/>
            </w:pPr>
            <w:r>
              <w:t>En 5,306 colegios en donde el programa fue</w:t>
            </w:r>
            <w:r>
              <w:rPr>
                <w:spacing w:val="1"/>
              </w:rPr>
              <w:t xml:space="preserve"> </w:t>
            </w:r>
            <w:r>
              <w:t>implementado entre el 2003 y el 2006 en São Paulo,</w:t>
            </w:r>
            <w:r>
              <w:rPr>
                <w:spacing w:val="-59"/>
              </w:rPr>
              <w:t xml:space="preserve"> </w:t>
            </w:r>
            <w:r>
              <w:t>la actividad criminal se redujo en 46%. En Río de</w:t>
            </w:r>
            <w:r>
              <w:rPr>
                <w:spacing w:val="1"/>
              </w:rPr>
              <w:t xml:space="preserve"> </w:t>
            </w:r>
            <w:r>
              <w:t>Janeiro y Pernambuco, hubo una significativa</w:t>
            </w:r>
            <w:r>
              <w:rPr>
                <w:spacing w:val="1"/>
              </w:rPr>
              <w:t xml:space="preserve"> </w:t>
            </w:r>
            <w:r>
              <w:t>reducción</w:t>
            </w:r>
            <w:r>
              <w:rPr>
                <w:spacing w:val="-5"/>
              </w:rPr>
              <w:t xml:space="preserve"> </w:t>
            </w:r>
            <w:r>
              <w:t>en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violencia</w:t>
            </w:r>
            <w:r>
              <w:rPr>
                <w:spacing w:val="-3"/>
              </w:rPr>
              <w:t xml:space="preserve"> </w:t>
            </w:r>
            <w:r>
              <w:t>escolar,</w:t>
            </w:r>
            <w:r>
              <w:rPr>
                <w:spacing w:val="-3"/>
              </w:rPr>
              <w:t xml:space="preserve"> </w:t>
            </w:r>
            <w:r>
              <w:t>incluyendo</w:t>
            </w:r>
            <w:r>
              <w:rPr>
                <w:spacing w:val="-4"/>
              </w:rPr>
              <w:t xml:space="preserve"> </w:t>
            </w:r>
            <w:r>
              <w:t>peleas</w:t>
            </w:r>
          </w:p>
          <w:p w14:paraId="35C76651" w14:textId="77777777" w:rsidR="00C63338" w:rsidRDefault="005A3E7C">
            <w:pPr>
              <w:pStyle w:val="TableParagraph"/>
              <w:spacing w:line="252" w:lineRule="exact"/>
              <w:ind w:left="119" w:right="110"/>
              <w:jc w:val="center"/>
            </w:pPr>
            <w:r>
              <w:t>escolares, mal comportamiento de los estudiantes,</w:t>
            </w:r>
            <w:r>
              <w:rPr>
                <w:spacing w:val="-59"/>
              </w:rPr>
              <w:t xml:space="preserve"> </w:t>
            </w:r>
            <w:r>
              <w:t>vandalismo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humillación personal.</w:t>
            </w:r>
          </w:p>
        </w:tc>
      </w:tr>
      <w:tr w:rsidR="00C63338" w14:paraId="6A1F7FBC" w14:textId="77777777">
        <w:trPr>
          <w:trHeight w:val="760"/>
        </w:trPr>
        <w:tc>
          <w:tcPr>
            <w:tcW w:w="2122" w:type="dxa"/>
          </w:tcPr>
          <w:p w14:paraId="328A81E5" w14:textId="77777777" w:rsidR="00C63338" w:rsidRDefault="005A3E7C">
            <w:pPr>
              <w:pStyle w:val="TableParagraph"/>
              <w:spacing w:before="2"/>
              <w:ind w:left="107"/>
            </w:pPr>
            <w:r>
              <w:t>Aulas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Paz</w:t>
            </w:r>
          </w:p>
        </w:tc>
        <w:tc>
          <w:tcPr>
            <w:tcW w:w="1568" w:type="dxa"/>
          </w:tcPr>
          <w:p w14:paraId="06A5F1B5" w14:textId="77777777" w:rsidR="00C63338" w:rsidRDefault="005A3E7C">
            <w:pPr>
              <w:pStyle w:val="TableParagraph"/>
              <w:spacing w:before="2"/>
              <w:ind w:left="300" w:right="288"/>
              <w:jc w:val="center"/>
            </w:pPr>
            <w:r>
              <w:t>Colombia</w:t>
            </w:r>
          </w:p>
        </w:tc>
        <w:tc>
          <w:tcPr>
            <w:tcW w:w="5380" w:type="dxa"/>
          </w:tcPr>
          <w:p w14:paraId="2736531E" w14:textId="77777777" w:rsidR="00C63338" w:rsidRDefault="005A3E7C">
            <w:pPr>
              <w:pStyle w:val="TableParagraph"/>
              <w:spacing w:line="252" w:lineRule="exact"/>
              <w:ind w:left="325" w:right="320" w:firstLine="4"/>
              <w:jc w:val="center"/>
            </w:pPr>
            <w:r>
              <w:t>Los participantes redujeron su comportamiento</w:t>
            </w:r>
            <w:r>
              <w:rPr>
                <w:spacing w:val="1"/>
              </w:rPr>
              <w:t xml:space="preserve"> </w:t>
            </w:r>
            <w:r>
              <w:t>agresivo, al mismo tiempo que evidenciaron una</w:t>
            </w:r>
            <w:r>
              <w:rPr>
                <w:spacing w:val="-59"/>
              </w:rPr>
              <w:t xml:space="preserve"> </w:t>
            </w:r>
            <w:r>
              <w:t>conducta</w:t>
            </w:r>
            <w:r>
              <w:rPr>
                <w:spacing w:val="-3"/>
              </w:rPr>
              <w:t xml:space="preserve"> </w:t>
            </w:r>
            <w:r>
              <w:t>más</w:t>
            </w:r>
            <w:r>
              <w:rPr>
                <w:spacing w:val="-2"/>
              </w:rPr>
              <w:t xml:space="preserve"> </w:t>
            </w:r>
            <w:r>
              <w:t>en pro de</w:t>
            </w:r>
            <w:r>
              <w:rPr>
                <w:spacing w:val="-4"/>
              </w:rPr>
              <w:t xml:space="preserve"> </w:t>
            </w:r>
            <w:r>
              <w:t>lo social.</w:t>
            </w:r>
          </w:p>
        </w:tc>
      </w:tr>
      <w:tr w:rsidR="00C63338" w14:paraId="0DCA02FB" w14:textId="77777777">
        <w:trPr>
          <w:trHeight w:val="1012"/>
        </w:trPr>
        <w:tc>
          <w:tcPr>
            <w:tcW w:w="2122" w:type="dxa"/>
          </w:tcPr>
          <w:p w14:paraId="55744755" w14:textId="77777777" w:rsidR="00C63338" w:rsidRDefault="005A3E7C">
            <w:pPr>
              <w:pStyle w:val="TableParagraph"/>
              <w:ind w:left="107" w:right="174"/>
            </w:pPr>
            <w:r>
              <w:t>Iniciativa de</w:t>
            </w:r>
            <w:r>
              <w:rPr>
                <w:spacing w:val="1"/>
              </w:rPr>
              <w:t xml:space="preserve"> </w:t>
            </w:r>
            <w:r>
              <w:t>Cincinnati para</w:t>
            </w:r>
            <w:r>
              <w:rPr>
                <w:spacing w:val="1"/>
              </w:rPr>
              <w:t xml:space="preserve"> </w:t>
            </w:r>
            <w:r>
              <w:t>reducir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t>violencia</w:t>
            </w:r>
          </w:p>
        </w:tc>
        <w:tc>
          <w:tcPr>
            <w:tcW w:w="1568" w:type="dxa"/>
          </w:tcPr>
          <w:p w14:paraId="68E16144" w14:textId="77777777" w:rsidR="00C63338" w:rsidRDefault="005A3E7C">
            <w:pPr>
              <w:pStyle w:val="TableParagraph"/>
              <w:ind w:left="443" w:right="358" w:hanging="58"/>
            </w:pPr>
            <w:r>
              <w:t>Estados</w:t>
            </w:r>
            <w:r>
              <w:rPr>
                <w:spacing w:val="-59"/>
              </w:rPr>
              <w:t xml:space="preserve"> </w:t>
            </w:r>
            <w:r>
              <w:t>Unidos</w:t>
            </w:r>
          </w:p>
        </w:tc>
        <w:tc>
          <w:tcPr>
            <w:tcW w:w="5380" w:type="dxa"/>
          </w:tcPr>
          <w:p w14:paraId="295D624B" w14:textId="77777777" w:rsidR="00C63338" w:rsidRDefault="005A3E7C">
            <w:pPr>
              <w:pStyle w:val="TableParagraph"/>
              <w:ind w:left="118" w:right="110"/>
              <w:jc w:val="center"/>
            </w:pPr>
            <w:r>
              <w:t>El promedio del número de homicidios relacionados</w:t>
            </w:r>
            <w:r>
              <w:rPr>
                <w:spacing w:val="-59"/>
              </w:rPr>
              <w:t xml:space="preserve"> </w:t>
            </w:r>
            <w:r>
              <w:t>con</w:t>
            </w:r>
            <w:r>
              <w:rPr>
                <w:spacing w:val="-1"/>
              </w:rPr>
              <w:t xml:space="preserve"> </w:t>
            </w:r>
            <w:r>
              <w:t>pandillas</w:t>
            </w:r>
            <w:r>
              <w:rPr>
                <w:spacing w:val="-1"/>
              </w:rPr>
              <w:t xml:space="preserve"> </w:t>
            </w:r>
            <w:r>
              <w:t>se</w:t>
            </w:r>
            <w:r>
              <w:rPr>
                <w:spacing w:val="-2"/>
              </w:rPr>
              <w:t xml:space="preserve"> </w:t>
            </w:r>
            <w:r>
              <w:t>redujo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3.8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3</w:t>
            </w:r>
            <w:r>
              <w:rPr>
                <w:spacing w:val="-3"/>
              </w:rPr>
              <w:t xml:space="preserve"> </w:t>
            </w:r>
            <w:r>
              <w:t>al</w:t>
            </w:r>
            <w:r>
              <w:rPr>
                <w:spacing w:val="-4"/>
              </w:rPr>
              <w:t xml:space="preserve"> </w:t>
            </w:r>
            <w:r>
              <w:t>mes,</w:t>
            </w:r>
            <w:r>
              <w:rPr>
                <w:spacing w:val="-2"/>
              </w:rPr>
              <w:t xml:space="preserve"> </w:t>
            </w:r>
            <w:r>
              <w:t>seguido</w:t>
            </w:r>
          </w:p>
          <w:p w14:paraId="7E90A2FF" w14:textId="77777777" w:rsidR="00C63338" w:rsidRDefault="005A3E7C">
            <w:pPr>
              <w:pStyle w:val="TableParagraph"/>
              <w:spacing w:line="252" w:lineRule="exact"/>
              <w:ind w:left="118" w:right="110"/>
              <w:jc w:val="center"/>
            </w:pPr>
            <w:r>
              <w:t>de la intervención. Se presentó una reducción del</w:t>
            </w:r>
            <w:r>
              <w:rPr>
                <w:spacing w:val="-59"/>
              </w:rPr>
              <w:t xml:space="preserve"> </w:t>
            </w:r>
            <w:r>
              <w:t>37.7%</w:t>
            </w:r>
            <w:r>
              <w:rPr>
                <w:spacing w:val="-3"/>
              </w:rPr>
              <w:t xml:space="preserve"> </w:t>
            </w:r>
            <w:r>
              <w:t>después</w:t>
            </w:r>
            <w:r>
              <w:rPr>
                <w:spacing w:val="-2"/>
              </w:rPr>
              <w:t xml:space="preserve"> </w:t>
            </w:r>
            <w:r>
              <w:t>de 24</w:t>
            </w:r>
            <w:r>
              <w:rPr>
                <w:spacing w:val="-2"/>
              </w:rPr>
              <w:t xml:space="preserve"> </w:t>
            </w:r>
            <w:r>
              <w:t>meses.</w:t>
            </w:r>
          </w:p>
        </w:tc>
      </w:tr>
      <w:tr w:rsidR="00C63338" w14:paraId="64BE067A" w14:textId="77777777">
        <w:trPr>
          <w:trHeight w:val="758"/>
        </w:trPr>
        <w:tc>
          <w:tcPr>
            <w:tcW w:w="2122" w:type="dxa"/>
          </w:tcPr>
          <w:p w14:paraId="19E111DB" w14:textId="77777777" w:rsidR="00C63338" w:rsidRDefault="005A3E7C">
            <w:pPr>
              <w:pStyle w:val="TableParagraph"/>
              <w:ind w:left="107" w:right="646"/>
            </w:pPr>
            <w:r>
              <w:t>Estrategia de</w:t>
            </w:r>
            <w:r>
              <w:rPr>
                <w:spacing w:val="-59"/>
              </w:rPr>
              <w:t xml:space="preserve"> </w:t>
            </w:r>
            <w:r>
              <w:t>Reducción</w:t>
            </w:r>
            <w:r>
              <w:rPr>
                <w:spacing w:val="-7"/>
              </w:rPr>
              <w:t xml:space="preserve"> </w:t>
            </w:r>
            <w:r>
              <w:t>de</w:t>
            </w:r>
          </w:p>
          <w:p w14:paraId="6A76BAA6" w14:textId="77777777" w:rsidR="00C63338" w:rsidRDefault="005A3E7C">
            <w:pPr>
              <w:pStyle w:val="TableParagraph"/>
              <w:spacing w:line="232" w:lineRule="exact"/>
              <w:ind w:left="107"/>
            </w:pPr>
            <w:r>
              <w:t>Violencia</w:t>
            </w:r>
            <w:r>
              <w:rPr>
                <w:spacing w:val="-4"/>
              </w:rPr>
              <w:t xml:space="preserve"> </w:t>
            </w:r>
            <w:r>
              <w:t>Grupal</w:t>
            </w:r>
          </w:p>
        </w:tc>
        <w:tc>
          <w:tcPr>
            <w:tcW w:w="1568" w:type="dxa"/>
          </w:tcPr>
          <w:p w14:paraId="67E36611" w14:textId="77777777" w:rsidR="00C63338" w:rsidRDefault="005A3E7C">
            <w:pPr>
              <w:pStyle w:val="TableParagraph"/>
              <w:ind w:left="443" w:right="358" w:hanging="58"/>
            </w:pPr>
            <w:r>
              <w:t>Estados</w:t>
            </w:r>
            <w:r>
              <w:rPr>
                <w:spacing w:val="-59"/>
              </w:rPr>
              <w:t xml:space="preserve"> </w:t>
            </w:r>
            <w:r>
              <w:t>Unidos</w:t>
            </w:r>
          </w:p>
        </w:tc>
        <w:tc>
          <w:tcPr>
            <w:tcW w:w="5380" w:type="dxa"/>
          </w:tcPr>
          <w:p w14:paraId="19CF8C5F" w14:textId="77777777" w:rsidR="00C63338" w:rsidRDefault="005A3E7C">
            <w:pPr>
              <w:pStyle w:val="TableParagraph"/>
              <w:ind w:left="118" w:right="110"/>
              <w:jc w:val="center"/>
            </w:pPr>
            <w:r>
              <w:t>Tras la implementación del programa, las tasas de</w:t>
            </w:r>
            <w:r>
              <w:rPr>
                <w:spacing w:val="-60"/>
              </w:rPr>
              <w:t xml:space="preserve"> </w:t>
            </w:r>
            <w:r>
              <w:t>homicidios</w:t>
            </w:r>
            <w:r>
              <w:rPr>
                <w:spacing w:val="-4"/>
              </w:rPr>
              <w:t xml:space="preserve"> </w:t>
            </w:r>
            <w:r>
              <w:t>fueron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17,3% en</w:t>
            </w:r>
            <w:r>
              <w:rPr>
                <w:spacing w:val="-4"/>
              </w:rPr>
              <w:t xml:space="preserve"> </w:t>
            </w:r>
            <w:r>
              <w:t>los</w:t>
            </w:r>
            <w:r>
              <w:rPr>
                <w:spacing w:val="-1"/>
              </w:rPr>
              <w:t xml:space="preserve"> </w:t>
            </w:r>
            <w:r>
              <w:t>14</w:t>
            </w:r>
            <w:r>
              <w:rPr>
                <w:spacing w:val="-4"/>
              </w:rPr>
              <w:t xml:space="preserve"> </w:t>
            </w:r>
            <w:r>
              <w:t>sitios</w:t>
            </w:r>
            <w:r>
              <w:rPr>
                <w:spacing w:val="-3"/>
              </w:rPr>
              <w:t xml:space="preserve"> </w:t>
            </w:r>
            <w:r>
              <w:t>que</w:t>
            </w:r>
          </w:p>
          <w:p w14:paraId="4A48C518" w14:textId="77777777" w:rsidR="00C63338" w:rsidRDefault="005A3E7C">
            <w:pPr>
              <w:pStyle w:val="TableParagraph"/>
              <w:spacing w:line="232" w:lineRule="exact"/>
              <w:ind w:left="118" w:right="110"/>
              <w:jc w:val="center"/>
            </w:pPr>
            <w:r>
              <w:t>fueron</w:t>
            </w:r>
            <w:r>
              <w:rPr>
                <w:spacing w:val="-5"/>
              </w:rPr>
              <w:t xml:space="preserve"> </w:t>
            </w:r>
            <w:r>
              <w:t>comparados.</w:t>
            </w:r>
          </w:p>
        </w:tc>
      </w:tr>
      <w:tr w:rsidR="00C63338" w14:paraId="6DAB559C" w14:textId="77777777">
        <w:trPr>
          <w:trHeight w:val="1012"/>
        </w:trPr>
        <w:tc>
          <w:tcPr>
            <w:tcW w:w="2122" w:type="dxa"/>
          </w:tcPr>
          <w:p w14:paraId="690B7193" w14:textId="77777777" w:rsidR="00C63338" w:rsidRDefault="005A3E7C">
            <w:pPr>
              <w:pStyle w:val="TableParagraph"/>
              <w:ind w:left="107" w:right="700"/>
            </w:pPr>
            <w:proofErr w:type="spellStart"/>
            <w:r>
              <w:t>Peace</w:t>
            </w:r>
            <w:proofErr w:type="spellEnd"/>
            <w:r>
              <w:rPr>
                <w:spacing w:val="1"/>
              </w:rPr>
              <w:t xml:space="preserve"> </w:t>
            </w:r>
            <w:r>
              <w:t>Management</w:t>
            </w:r>
            <w:r>
              <w:rPr>
                <w:spacing w:val="-59"/>
              </w:rPr>
              <w:t xml:space="preserve"> </w:t>
            </w:r>
            <w:proofErr w:type="spellStart"/>
            <w:r>
              <w:t>Initiative</w:t>
            </w:r>
            <w:proofErr w:type="spellEnd"/>
          </w:p>
        </w:tc>
        <w:tc>
          <w:tcPr>
            <w:tcW w:w="1568" w:type="dxa"/>
          </w:tcPr>
          <w:p w14:paraId="77110CE2" w14:textId="77777777" w:rsidR="00C63338" w:rsidRDefault="005A3E7C">
            <w:pPr>
              <w:pStyle w:val="TableParagraph"/>
              <w:ind w:left="300" w:right="284"/>
              <w:jc w:val="center"/>
            </w:pPr>
            <w:r>
              <w:t>Jamaica</w:t>
            </w:r>
          </w:p>
        </w:tc>
        <w:tc>
          <w:tcPr>
            <w:tcW w:w="5380" w:type="dxa"/>
          </w:tcPr>
          <w:p w14:paraId="64283D4D" w14:textId="77777777" w:rsidR="00C63338" w:rsidRDefault="005A3E7C">
            <w:pPr>
              <w:pStyle w:val="TableParagraph"/>
              <w:ind w:left="119" w:right="110"/>
              <w:jc w:val="center"/>
            </w:pPr>
            <w:r>
              <w:t>US $12 se ahorraron por cada dólar invertido si se</w:t>
            </w:r>
            <w:r>
              <w:rPr>
                <w:spacing w:val="-59"/>
              </w:rPr>
              <w:t xml:space="preserve"> </w:t>
            </w:r>
            <w:r>
              <w:t>mide</w:t>
            </w:r>
            <w:r>
              <w:rPr>
                <w:spacing w:val="-2"/>
              </w:rPr>
              <w:t xml:space="preserve"> </w:t>
            </w:r>
            <w:r>
              <w:t>por</w:t>
            </w:r>
            <w:r>
              <w:rPr>
                <w:spacing w:val="-2"/>
              </w:rPr>
              <w:t xml:space="preserve"> </w:t>
            </w:r>
            <w:r>
              <w:t>una</w:t>
            </w:r>
            <w:r>
              <w:rPr>
                <w:spacing w:val="-4"/>
              </w:rPr>
              <w:t xml:space="preserve"> </w:t>
            </w:r>
            <w:r>
              <w:t>combinación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costos</w:t>
            </w:r>
            <w:r>
              <w:rPr>
                <w:spacing w:val="-4"/>
              </w:rPr>
              <w:t xml:space="preserve"> </w:t>
            </w:r>
            <w:r>
              <w:t>directos</w:t>
            </w:r>
            <w:r>
              <w:rPr>
                <w:spacing w:val="-1"/>
              </w:rPr>
              <w:t xml:space="preserve"> </w:t>
            </w:r>
            <w:r>
              <w:t>de</w:t>
            </w:r>
          </w:p>
          <w:p w14:paraId="76C48EE8" w14:textId="77777777" w:rsidR="00C63338" w:rsidRDefault="005A3E7C">
            <w:pPr>
              <w:pStyle w:val="TableParagraph"/>
              <w:spacing w:line="252" w:lineRule="exact"/>
              <w:ind w:left="116" w:right="110"/>
              <w:jc w:val="center"/>
            </w:pPr>
            <w:r>
              <w:t>atención médica y pérdidas indirectas de</w:t>
            </w:r>
            <w:r>
              <w:rPr>
                <w:spacing w:val="-59"/>
              </w:rPr>
              <w:t xml:space="preserve"> </w:t>
            </w:r>
            <w:r>
              <w:t>productividad</w:t>
            </w:r>
          </w:p>
        </w:tc>
      </w:tr>
      <w:tr w:rsidR="00C63338" w14:paraId="6650CBD2" w14:textId="77777777">
        <w:trPr>
          <w:trHeight w:val="757"/>
        </w:trPr>
        <w:tc>
          <w:tcPr>
            <w:tcW w:w="2122" w:type="dxa"/>
          </w:tcPr>
          <w:p w14:paraId="61004146" w14:textId="77777777" w:rsidR="00C63338" w:rsidRDefault="005A3E7C">
            <w:pPr>
              <w:pStyle w:val="TableParagraph"/>
              <w:ind w:left="107" w:right="542"/>
            </w:pPr>
            <w:r>
              <w:t>Programa Fica</w:t>
            </w:r>
            <w:r>
              <w:rPr>
                <w:spacing w:val="-59"/>
              </w:rPr>
              <w:t xml:space="preserve"> </w:t>
            </w:r>
            <w:r>
              <w:t>Vivo</w:t>
            </w:r>
          </w:p>
        </w:tc>
        <w:tc>
          <w:tcPr>
            <w:tcW w:w="1568" w:type="dxa"/>
          </w:tcPr>
          <w:p w14:paraId="61D50128" w14:textId="77777777" w:rsidR="00C63338" w:rsidRDefault="005A3E7C">
            <w:pPr>
              <w:pStyle w:val="TableParagraph"/>
              <w:ind w:left="300" w:right="286"/>
              <w:jc w:val="center"/>
            </w:pPr>
            <w:r>
              <w:t>Brasil</w:t>
            </w:r>
          </w:p>
        </w:tc>
        <w:tc>
          <w:tcPr>
            <w:tcW w:w="5380" w:type="dxa"/>
          </w:tcPr>
          <w:p w14:paraId="439A367F" w14:textId="77777777" w:rsidR="00C63338" w:rsidRDefault="005A3E7C">
            <w:pPr>
              <w:pStyle w:val="TableParagraph"/>
              <w:ind w:left="284" w:right="144" w:firstLine="273"/>
            </w:pPr>
            <w:r>
              <w:t>La tasa costo-eficiencia relacionada con los</w:t>
            </w:r>
            <w:r>
              <w:rPr>
                <w:spacing w:val="1"/>
              </w:rPr>
              <w:t xml:space="preserve"> </w:t>
            </w:r>
            <w:r>
              <w:t>homicidios</w:t>
            </w:r>
            <w:r>
              <w:rPr>
                <w:spacing w:val="-4"/>
              </w:rPr>
              <w:t xml:space="preserve"> </w:t>
            </w:r>
            <w:r>
              <w:t>que</w:t>
            </w:r>
            <w:r>
              <w:rPr>
                <w:spacing w:val="-4"/>
              </w:rPr>
              <w:t xml:space="preserve"> </w:t>
            </w:r>
            <w:r>
              <w:t>se</w:t>
            </w:r>
            <w:r>
              <w:rPr>
                <w:spacing w:val="-5"/>
              </w:rPr>
              <w:t xml:space="preserve"> </w:t>
            </w:r>
            <w:r>
              <w:t>evitaron</w:t>
            </w:r>
            <w:r>
              <w:rPr>
                <w:spacing w:val="-3"/>
              </w:rPr>
              <w:t xml:space="preserve"> </w:t>
            </w:r>
            <w:r>
              <w:t>con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t>programa</w:t>
            </w:r>
            <w:r>
              <w:rPr>
                <w:spacing w:val="-5"/>
              </w:rPr>
              <w:t xml:space="preserve"> </w:t>
            </w:r>
            <w:r>
              <w:t>varía</w:t>
            </w:r>
          </w:p>
          <w:p w14:paraId="0E296D3F" w14:textId="77777777" w:rsidR="00C63338" w:rsidRDefault="005A3E7C">
            <w:pPr>
              <w:pStyle w:val="TableParagraph"/>
              <w:spacing w:line="232" w:lineRule="exact"/>
              <w:ind w:left="339"/>
            </w:pPr>
            <w:r>
              <w:t>entre</w:t>
            </w:r>
            <w:r>
              <w:rPr>
                <w:spacing w:val="-5"/>
              </w:rPr>
              <w:t xml:space="preserve"> </w:t>
            </w:r>
            <w:r>
              <w:t>aproximadamente</w:t>
            </w:r>
            <w:r>
              <w:rPr>
                <w:spacing w:val="-6"/>
              </w:rPr>
              <w:t xml:space="preserve"> </w:t>
            </w:r>
            <w:r>
              <w:t>US</w:t>
            </w:r>
            <w:r>
              <w:rPr>
                <w:spacing w:val="-3"/>
              </w:rPr>
              <w:t xml:space="preserve"> </w:t>
            </w:r>
            <w:r>
              <w:t>$93,000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$112,000</w:t>
            </w:r>
          </w:p>
        </w:tc>
      </w:tr>
    </w:tbl>
    <w:p w14:paraId="44A8317F" w14:textId="77777777" w:rsidR="005A3E7C" w:rsidRDefault="005A3E7C"/>
    <w:sectPr w:rsidR="005A3E7C">
      <w:pgSz w:w="11910" w:h="16840"/>
      <w:pgMar w:top="1660" w:right="360" w:bottom="1180" w:left="1020" w:header="44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BEB2A" w14:textId="77777777" w:rsidR="000B207D" w:rsidRDefault="000B207D">
      <w:r>
        <w:separator/>
      </w:r>
    </w:p>
  </w:endnote>
  <w:endnote w:type="continuationSeparator" w:id="0">
    <w:p w14:paraId="37E4F9F3" w14:textId="77777777" w:rsidR="000B207D" w:rsidRDefault="000B2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68A22" w14:textId="5B022690" w:rsidR="007051EB" w:rsidRDefault="00BF3D94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5406720" behindDoc="1" locked="0" layoutInCell="1" allowOverlap="1" wp14:anchorId="11B3FEAD" wp14:editId="2E284C41">
              <wp:simplePos x="0" y="0"/>
              <wp:positionH relativeFrom="page">
                <wp:posOffset>6301740</wp:posOffset>
              </wp:positionH>
              <wp:positionV relativeFrom="page">
                <wp:posOffset>9918700</wp:posOffset>
              </wp:positionV>
              <wp:extent cx="218440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44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18366" w14:textId="6AE68E8B" w:rsidR="007051EB" w:rsidRDefault="007051EB">
                          <w:pPr>
                            <w:spacing w:before="12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F3D94">
                            <w:rPr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B3FEA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96.2pt;margin-top:781pt;width:17.2pt;height:13.15pt;z-index:-1790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" filled="f" stroked="f">
              <v:textbox inset="0,0,0,0">
                <w:txbxContent>
                  <w:p w14:paraId="27118366" w14:textId="6AE68E8B" w:rsidR="007051EB" w:rsidRDefault="007051EB">
                    <w:pPr>
                      <w:spacing w:before="12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F3D94">
                      <w:rPr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0F19B" w14:textId="77777777" w:rsidR="000B207D" w:rsidRDefault="000B207D">
      <w:r>
        <w:separator/>
      </w:r>
    </w:p>
  </w:footnote>
  <w:footnote w:type="continuationSeparator" w:id="0">
    <w:p w14:paraId="1D6A5771" w14:textId="77777777" w:rsidR="000B207D" w:rsidRDefault="000B20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FC37F" w14:textId="729B1D52" w:rsidR="007051EB" w:rsidRDefault="007051EB">
    <w:pPr>
      <w:pStyle w:val="Textoindependiente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485405696" behindDoc="1" locked="0" layoutInCell="1" allowOverlap="1" wp14:anchorId="2FF403FC" wp14:editId="3F49A494">
          <wp:simplePos x="0" y="0"/>
          <wp:positionH relativeFrom="page">
            <wp:posOffset>1091437</wp:posOffset>
          </wp:positionH>
          <wp:positionV relativeFrom="page">
            <wp:posOffset>279316</wp:posOffset>
          </wp:positionV>
          <wp:extent cx="5787009" cy="474428"/>
          <wp:effectExtent l="0" t="0" r="0" b="0"/>
          <wp:wrapNone/>
          <wp:docPr id="7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87009" cy="4744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F3D94">
      <w:rPr>
        <w:noProof/>
        <w:lang w:val="en-US"/>
      </w:rPr>
      <mc:AlternateContent>
        <mc:Choice Requires="wps">
          <w:drawing>
            <wp:anchor distT="0" distB="0" distL="114300" distR="114300" simplePos="0" relativeHeight="485406208" behindDoc="1" locked="0" layoutInCell="1" allowOverlap="1" wp14:anchorId="073B86EE" wp14:editId="644628E1">
              <wp:simplePos x="0" y="0"/>
              <wp:positionH relativeFrom="page">
                <wp:posOffset>2352675</wp:posOffset>
              </wp:positionH>
              <wp:positionV relativeFrom="page">
                <wp:posOffset>741680</wp:posOffset>
              </wp:positionV>
              <wp:extent cx="2852420" cy="28765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2420" cy="287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3DFEC0" w14:textId="77777777" w:rsidR="007051EB" w:rsidRDefault="007051EB">
                          <w:pPr>
                            <w:spacing w:before="19"/>
                            <w:ind w:left="599" w:hanging="579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w w:val="80"/>
                              <w:sz w:val="18"/>
                            </w:rPr>
                            <w:t>“Decenio</w:t>
                          </w:r>
                          <w:r>
                            <w:rPr>
                              <w:rFonts w:ascii="Arial" w:hAnsi="Arial"/>
                              <w:i/>
                              <w:spacing w:val="9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80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i/>
                              <w:spacing w:val="9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80"/>
                              <w:sz w:val="18"/>
                            </w:rPr>
                            <w:t>la</w:t>
                          </w:r>
                          <w:r>
                            <w:rPr>
                              <w:rFonts w:ascii="Arial" w:hAnsi="Arial"/>
                              <w:i/>
                              <w:spacing w:val="9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80"/>
                              <w:sz w:val="18"/>
                            </w:rPr>
                            <w:t>Igualdad</w:t>
                          </w:r>
                          <w:r>
                            <w:rPr>
                              <w:rFonts w:ascii="Arial" w:hAnsi="Arial"/>
                              <w:i/>
                              <w:spacing w:val="9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80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i/>
                              <w:spacing w:val="9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80"/>
                              <w:sz w:val="18"/>
                            </w:rPr>
                            <w:t>Oportunidades</w:t>
                          </w:r>
                          <w:r>
                            <w:rPr>
                              <w:rFonts w:ascii="Arial" w:hAnsi="Arial"/>
                              <w:i/>
                              <w:spacing w:val="10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80"/>
                              <w:sz w:val="18"/>
                            </w:rPr>
                            <w:t>para</w:t>
                          </w:r>
                          <w:r>
                            <w:rPr>
                              <w:rFonts w:ascii="Arial" w:hAnsi="Arial"/>
                              <w:i/>
                              <w:spacing w:val="10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80"/>
                              <w:sz w:val="18"/>
                            </w:rPr>
                            <w:t>mujeres</w:t>
                          </w:r>
                          <w:r>
                            <w:rPr>
                              <w:rFonts w:ascii="Arial" w:hAnsi="Arial"/>
                              <w:i/>
                              <w:spacing w:val="10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80"/>
                              <w:sz w:val="18"/>
                            </w:rPr>
                            <w:t>y</w:t>
                          </w:r>
                          <w:r>
                            <w:rPr>
                              <w:rFonts w:ascii="Arial" w:hAnsi="Arial"/>
                              <w:i/>
                              <w:spacing w:val="9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80"/>
                              <w:sz w:val="18"/>
                            </w:rPr>
                            <w:t>hombres”</w:t>
                          </w:r>
                          <w:r>
                            <w:rPr>
                              <w:rFonts w:ascii="Arial" w:hAnsi="Arial"/>
                              <w:i/>
                              <w:spacing w:val="-37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80"/>
                              <w:sz w:val="18"/>
                            </w:rPr>
                            <w:t>“Año</w:t>
                          </w:r>
                          <w:r>
                            <w:rPr>
                              <w:rFonts w:ascii="Arial" w:hAnsi="Arial"/>
                              <w:i/>
                              <w:spacing w:val="3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80"/>
                              <w:sz w:val="18"/>
                            </w:rPr>
                            <w:t>del</w:t>
                          </w:r>
                          <w:r>
                            <w:rPr>
                              <w:rFonts w:ascii="Arial" w:hAnsi="Arial"/>
                              <w:i/>
                              <w:spacing w:val="4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80"/>
                              <w:sz w:val="18"/>
                            </w:rPr>
                            <w:t>fortalecimiento</w:t>
                          </w:r>
                          <w:r>
                            <w:rPr>
                              <w:rFonts w:ascii="Arial" w:hAnsi="Arial"/>
                              <w:i/>
                              <w:spacing w:val="5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80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i/>
                              <w:spacing w:val="3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80"/>
                              <w:sz w:val="18"/>
                            </w:rPr>
                            <w:t>la</w:t>
                          </w:r>
                          <w:r>
                            <w:rPr>
                              <w:rFonts w:ascii="Arial" w:hAnsi="Arial"/>
                              <w:i/>
                              <w:spacing w:val="3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80"/>
                              <w:sz w:val="18"/>
                            </w:rPr>
                            <w:t>Soberanía</w:t>
                          </w:r>
                          <w:r>
                            <w:rPr>
                              <w:rFonts w:ascii="Arial" w:hAnsi="Arial"/>
                              <w:i/>
                              <w:spacing w:val="3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80"/>
                              <w:sz w:val="18"/>
                            </w:rPr>
                            <w:t>Nacional”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3B86E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5.25pt;margin-top:58.4pt;width:224.6pt;height:22.65pt;z-index:-1791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NlcrAIAAKk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" filled="f" stroked="f">
              <v:textbox inset="0,0,0,0">
                <w:txbxContent>
                  <w:p w14:paraId="413DFEC0" w14:textId="77777777" w:rsidR="007051EB" w:rsidRDefault="007051EB">
                    <w:pPr>
                      <w:spacing w:before="19"/>
                      <w:ind w:left="599" w:hanging="579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w w:val="80"/>
                        <w:sz w:val="18"/>
                      </w:rPr>
                      <w:t>“Decenio</w:t>
                    </w:r>
                    <w:r>
                      <w:rPr>
                        <w:rFonts w:ascii="Arial" w:hAnsi="Arial"/>
                        <w:i/>
                        <w:spacing w:val="9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80"/>
                        <w:sz w:val="18"/>
                      </w:rPr>
                      <w:t>de</w:t>
                    </w:r>
                    <w:r>
                      <w:rPr>
                        <w:rFonts w:ascii="Arial" w:hAnsi="Arial"/>
                        <w:i/>
                        <w:spacing w:val="9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80"/>
                        <w:sz w:val="18"/>
                      </w:rPr>
                      <w:t>la</w:t>
                    </w:r>
                    <w:r>
                      <w:rPr>
                        <w:rFonts w:ascii="Arial" w:hAnsi="Arial"/>
                        <w:i/>
                        <w:spacing w:val="9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80"/>
                        <w:sz w:val="18"/>
                      </w:rPr>
                      <w:t>Igualdad</w:t>
                    </w:r>
                    <w:r>
                      <w:rPr>
                        <w:rFonts w:ascii="Arial" w:hAnsi="Arial"/>
                        <w:i/>
                        <w:spacing w:val="9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80"/>
                        <w:sz w:val="18"/>
                      </w:rPr>
                      <w:t>de</w:t>
                    </w:r>
                    <w:r>
                      <w:rPr>
                        <w:rFonts w:ascii="Arial" w:hAnsi="Arial"/>
                        <w:i/>
                        <w:spacing w:val="9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80"/>
                        <w:sz w:val="18"/>
                      </w:rPr>
                      <w:t>Oportunidades</w:t>
                    </w:r>
                    <w:r>
                      <w:rPr>
                        <w:rFonts w:ascii="Arial" w:hAnsi="Arial"/>
                        <w:i/>
                        <w:spacing w:val="10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80"/>
                        <w:sz w:val="18"/>
                      </w:rPr>
                      <w:t>para</w:t>
                    </w:r>
                    <w:r>
                      <w:rPr>
                        <w:rFonts w:ascii="Arial" w:hAnsi="Arial"/>
                        <w:i/>
                        <w:spacing w:val="10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80"/>
                        <w:sz w:val="18"/>
                      </w:rPr>
                      <w:t>mujeres</w:t>
                    </w:r>
                    <w:r>
                      <w:rPr>
                        <w:rFonts w:ascii="Arial" w:hAnsi="Arial"/>
                        <w:i/>
                        <w:spacing w:val="10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80"/>
                        <w:sz w:val="18"/>
                      </w:rPr>
                      <w:t>y</w:t>
                    </w:r>
                    <w:r>
                      <w:rPr>
                        <w:rFonts w:ascii="Arial" w:hAnsi="Arial"/>
                        <w:i/>
                        <w:spacing w:val="9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80"/>
                        <w:sz w:val="18"/>
                      </w:rPr>
                      <w:t>hombres”</w:t>
                    </w:r>
                    <w:r>
                      <w:rPr>
                        <w:rFonts w:ascii="Arial" w:hAnsi="Arial"/>
                        <w:i/>
                        <w:spacing w:val="-37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80"/>
                        <w:sz w:val="18"/>
                      </w:rPr>
                      <w:t>“Año</w:t>
                    </w:r>
                    <w:r>
                      <w:rPr>
                        <w:rFonts w:ascii="Arial" w:hAnsi="Arial"/>
                        <w:i/>
                        <w:spacing w:val="3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80"/>
                        <w:sz w:val="18"/>
                      </w:rPr>
                      <w:t>del</w:t>
                    </w:r>
                    <w:r>
                      <w:rPr>
                        <w:rFonts w:ascii="Arial" w:hAnsi="Arial"/>
                        <w:i/>
                        <w:spacing w:val="4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80"/>
                        <w:sz w:val="18"/>
                      </w:rPr>
                      <w:t>fortalecimiento</w:t>
                    </w:r>
                    <w:r>
                      <w:rPr>
                        <w:rFonts w:ascii="Arial" w:hAnsi="Arial"/>
                        <w:i/>
                        <w:spacing w:val="5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80"/>
                        <w:sz w:val="18"/>
                      </w:rPr>
                      <w:t>de</w:t>
                    </w:r>
                    <w:r>
                      <w:rPr>
                        <w:rFonts w:ascii="Arial" w:hAnsi="Arial"/>
                        <w:i/>
                        <w:spacing w:val="3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80"/>
                        <w:sz w:val="18"/>
                      </w:rPr>
                      <w:t>la</w:t>
                    </w:r>
                    <w:r>
                      <w:rPr>
                        <w:rFonts w:ascii="Arial" w:hAnsi="Arial"/>
                        <w:i/>
                        <w:spacing w:val="3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80"/>
                        <w:sz w:val="18"/>
                      </w:rPr>
                      <w:t>Soberanía</w:t>
                    </w:r>
                    <w:r>
                      <w:rPr>
                        <w:rFonts w:ascii="Arial" w:hAnsi="Arial"/>
                        <w:i/>
                        <w:spacing w:val="3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80"/>
                        <w:sz w:val="18"/>
                      </w:rPr>
                      <w:t>Nacional”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3029"/>
    <w:multiLevelType w:val="hybridMultilevel"/>
    <w:tmpl w:val="7CFC2DCC"/>
    <w:lvl w:ilvl="0" w:tplc="45E49070">
      <w:start w:val="1"/>
      <w:numFmt w:val="decimal"/>
      <w:lvlText w:val="%1."/>
      <w:lvlJc w:val="left"/>
      <w:pPr>
        <w:ind w:left="1402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C220DC1E">
      <w:numFmt w:val="bullet"/>
      <w:lvlText w:val="-"/>
      <w:lvlJc w:val="left"/>
      <w:pPr>
        <w:ind w:left="1814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10480C0A">
      <w:numFmt w:val="bullet"/>
      <w:lvlText w:val="•"/>
      <w:lvlJc w:val="left"/>
      <w:pPr>
        <w:ind w:left="1943" w:hanging="360"/>
      </w:pPr>
      <w:rPr>
        <w:rFonts w:hint="default"/>
        <w:lang w:val="es-ES" w:eastAsia="en-US" w:bidi="ar-SA"/>
      </w:rPr>
    </w:lvl>
    <w:lvl w:ilvl="3" w:tplc="505C2D48">
      <w:numFmt w:val="bullet"/>
      <w:lvlText w:val="•"/>
      <w:lvlJc w:val="left"/>
      <w:pPr>
        <w:ind w:left="2066" w:hanging="360"/>
      </w:pPr>
      <w:rPr>
        <w:rFonts w:hint="default"/>
        <w:lang w:val="es-ES" w:eastAsia="en-US" w:bidi="ar-SA"/>
      </w:rPr>
    </w:lvl>
    <w:lvl w:ilvl="4" w:tplc="7ED8905A">
      <w:numFmt w:val="bullet"/>
      <w:lvlText w:val="•"/>
      <w:lvlJc w:val="left"/>
      <w:pPr>
        <w:ind w:left="2189" w:hanging="360"/>
      </w:pPr>
      <w:rPr>
        <w:rFonts w:hint="default"/>
        <w:lang w:val="es-ES" w:eastAsia="en-US" w:bidi="ar-SA"/>
      </w:rPr>
    </w:lvl>
    <w:lvl w:ilvl="5" w:tplc="76FAEA9E">
      <w:numFmt w:val="bullet"/>
      <w:lvlText w:val="•"/>
      <w:lvlJc w:val="left"/>
      <w:pPr>
        <w:ind w:left="2313" w:hanging="360"/>
      </w:pPr>
      <w:rPr>
        <w:rFonts w:hint="default"/>
        <w:lang w:val="es-ES" w:eastAsia="en-US" w:bidi="ar-SA"/>
      </w:rPr>
    </w:lvl>
    <w:lvl w:ilvl="6" w:tplc="7042F254">
      <w:numFmt w:val="bullet"/>
      <w:lvlText w:val="•"/>
      <w:lvlJc w:val="left"/>
      <w:pPr>
        <w:ind w:left="2436" w:hanging="360"/>
      </w:pPr>
      <w:rPr>
        <w:rFonts w:hint="default"/>
        <w:lang w:val="es-ES" w:eastAsia="en-US" w:bidi="ar-SA"/>
      </w:rPr>
    </w:lvl>
    <w:lvl w:ilvl="7" w:tplc="377623FA">
      <w:numFmt w:val="bullet"/>
      <w:lvlText w:val="•"/>
      <w:lvlJc w:val="left"/>
      <w:pPr>
        <w:ind w:left="2559" w:hanging="360"/>
      </w:pPr>
      <w:rPr>
        <w:rFonts w:hint="default"/>
        <w:lang w:val="es-ES" w:eastAsia="en-US" w:bidi="ar-SA"/>
      </w:rPr>
    </w:lvl>
    <w:lvl w:ilvl="8" w:tplc="B7D4BDEC">
      <w:numFmt w:val="bullet"/>
      <w:lvlText w:val="•"/>
      <w:lvlJc w:val="left"/>
      <w:pPr>
        <w:ind w:left="268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AE52F7E"/>
    <w:multiLevelType w:val="multilevel"/>
    <w:tmpl w:val="8266E6BE"/>
    <w:lvl w:ilvl="0">
      <w:start w:val="3"/>
      <w:numFmt w:val="decimal"/>
      <w:lvlText w:val="%1"/>
      <w:lvlJc w:val="left"/>
      <w:pPr>
        <w:ind w:left="233" w:hanging="411"/>
        <w:jc w:val="left"/>
      </w:pPr>
      <w:rPr>
        <w:rFonts w:hint="default"/>
        <w:lang w:val="es-ES" w:eastAsia="en-US" w:bidi="ar-SA"/>
      </w:rPr>
    </w:lvl>
    <w:lvl w:ilvl="1">
      <w:start w:val="9"/>
      <w:numFmt w:val="decimal"/>
      <w:lvlText w:val="%1.%2"/>
      <w:lvlJc w:val="left"/>
      <w:pPr>
        <w:ind w:left="233" w:hanging="411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542" w:hanging="41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694" w:hanging="41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845" w:hanging="41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997" w:hanging="41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1148" w:hanging="41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1299" w:hanging="41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1451" w:hanging="411"/>
      </w:pPr>
      <w:rPr>
        <w:rFonts w:hint="default"/>
        <w:lang w:val="es-ES" w:eastAsia="en-US" w:bidi="ar-SA"/>
      </w:rPr>
    </w:lvl>
  </w:abstractNum>
  <w:abstractNum w:abstractNumId="2" w15:restartNumberingAfterBreak="0">
    <w:nsid w:val="21154E4E"/>
    <w:multiLevelType w:val="hybridMultilevel"/>
    <w:tmpl w:val="76FE65BE"/>
    <w:lvl w:ilvl="0" w:tplc="83C49856">
      <w:start w:val="1"/>
      <w:numFmt w:val="decimal"/>
      <w:lvlText w:val="%1."/>
      <w:lvlJc w:val="left"/>
      <w:pPr>
        <w:ind w:left="175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900463D0">
      <w:numFmt w:val="bullet"/>
      <w:lvlText w:val="•"/>
      <w:lvlJc w:val="left"/>
      <w:pPr>
        <w:ind w:left="2636" w:hanging="360"/>
      </w:pPr>
      <w:rPr>
        <w:rFonts w:hint="default"/>
        <w:lang w:val="es-ES" w:eastAsia="en-US" w:bidi="ar-SA"/>
      </w:rPr>
    </w:lvl>
    <w:lvl w:ilvl="2" w:tplc="80640E56">
      <w:numFmt w:val="bullet"/>
      <w:lvlText w:val="•"/>
      <w:lvlJc w:val="left"/>
      <w:pPr>
        <w:ind w:left="3513" w:hanging="360"/>
      </w:pPr>
      <w:rPr>
        <w:rFonts w:hint="default"/>
        <w:lang w:val="es-ES" w:eastAsia="en-US" w:bidi="ar-SA"/>
      </w:rPr>
    </w:lvl>
    <w:lvl w:ilvl="3" w:tplc="7AD81130">
      <w:numFmt w:val="bullet"/>
      <w:lvlText w:val="•"/>
      <w:lvlJc w:val="left"/>
      <w:pPr>
        <w:ind w:left="4389" w:hanging="360"/>
      </w:pPr>
      <w:rPr>
        <w:rFonts w:hint="default"/>
        <w:lang w:val="es-ES" w:eastAsia="en-US" w:bidi="ar-SA"/>
      </w:rPr>
    </w:lvl>
    <w:lvl w:ilvl="4" w:tplc="BBB0F28E">
      <w:numFmt w:val="bullet"/>
      <w:lvlText w:val="•"/>
      <w:lvlJc w:val="left"/>
      <w:pPr>
        <w:ind w:left="5266" w:hanging="360"/>
      </w:pPr>
      <w:rPr>
        <w:rFonts w:hint="default"/>
        <w:lang w:val="es-ES" w:eastAsia="en-US" w:bidi="ar-SA"/>
      </w:rPr>
    </w:lvl>
    <w:lvl w:ilvl="5" w:tplc="F2AAF888">
      <w:numFmt w:val="bullet"/>
      <w:lvlText w:val="•"/>
      <w:lvlJc w:val="left"/>
      <w:pPr>
        <w:ind w:left="6143" w:hanging="360"/>
      </w:pPr>
      <w:rPr>
        <w:rFonts w:hint="default"/>
        <w:lang w:val="es-ES" w:eastAsia="en-US" w:bidi="ar-SA"/>
      </w:rPr>
    </w:lvl>
    <w:lvl w:ilvl="6" w:tplc="06008EC4">
      <w:numFmt w:val="bullet"/>
      <w:lvlText w:val="•"/>
      <w:lvlJc w:val="left"/>
      <w:pPr>
        <w:ind w:left="7019" w:hanging="360"/>
      </w:pPr>
      <w:rPr>
        <w:rFonts w:hint="default"/>
        <w:lang w:val="es-ES" w:eastAsia="en-US" w:bidi="ar-SA"/>
      </w:rPr>
    </w:lvl>
    <w:lvl w:ilvl="7" w:tplc="843A4A90">
      <w:numFmt w:val="bullet"/>
      <w:lvlText w:val="•"/>
      <w:lvlJc w:val="left"/>
      <w:pPr>
        <w:ind w:left="7896" w:hanging="360"/>
      </w:pPr>
      <w:rPr>
        <w:rFonts w:hint="default"/>
        <w:lang w:val="es-ES" w:eastAsia="en-US" w:bidi="ar-SA"/>
      </w:rPr>
    </w:lvl>
    <w:lvl w:ilvl="8" w:tplc="FC70F9BE">
      <w:numFmt w:val="bullet"/>
      <w:lvlText w:val="•"/>
      <w:lvlJc w:val="left"/>
      <w:pPr>
        <w:ind w:left="8773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80F6EF1"/>
    <w:multiLevelType w:val="hybridMultilevel"/>
    <w:tmpl w:val="DD36F1DC"/>
    <w:lvl w:ilvl="0" w:tplc="2E6C6C54">
      <w:start w:val="1"/>
      <w:numFmt w:val="decimal"/>
      <w:lvlText w:val="%1."/>
      <w:lvlJc w:val="left"/>
      <w:pPr>
        <w:ind w:left="1534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1" w:tplc="5E1A7EA4">
      <w:start w:val="1"/>
      <w:numFmt w:val="decimal"/>
      <w:lvlText w:val="%2."/>
      <w:lvlJc w:val="left"/>
      <w:pPr>
        <w:ind w:left="1814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2" w:tplc="B7C6DDB6">
      <w:start w:val="1"/>
      <w:numFmt w:val="lowerLetter"/>
      <w:lvlText w:val="%3."/>
      <w:lvlJc w:val="left"/>
      <w:pPr>
        <w:ind w:left="2458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3" w:tplc="4E2A0A40">
      <w:numFmt w:val="bullet"/>
      <w:lvlText w:val="•"/>
      <w:lvlJc w:val="left"/>
      <w:pPr>
        <w:ind w:left="3468" w:hanging="360"/>
      </w:pPr>
      <w:rPr>
        <w:rFonts w:hint="default"/>
        <w:lang w:val="es-ES" w:eastAsia="en-US" w:bidi="ar-SA"/>
      </w:rPr>
    </w:lvl>
    <w:lvl w:ilvl="4" w:tplc="78B0690E">
      <w:numFmt w:val="bullet"/>
      <w:lvlText w:val="•"/>
      <w:lvlJc w:val="left"/>
      <w:pPr>
        <w:ind w:left="4476" w:hanging="360"/>
      </w:pPr>
      <w:rPr>
        <w:rFonts w:hint="default"/>
        <w:lang w:val="es-ES" w:eastAsia="en-US" w:bidi="ar-SA"/>
      </w:rPr>
    </w:lvl>
    <w:lvl w:ilvl="5" w:tplc="B512085A">
      <w:numFmt w:val="bullet"/>
      <w:lvlText w:val="•"/>
      <w:lvlJc w:val="left"/>
      <w:pPr>
        <w:ind w:left="5484" w:hanging="360"/>
      </w:pPr>
      <w:rPr>
        <w:rFonts w:hint="default"/>
        <w:lang w:val="es-ES" w:eastAsia="en-US" w:bidi="ar-SA"/>
      </w:rPr>
    </w:lvl>
    <w:lvl w:ilvl="6" w:tplc="E4E85124">
      <w:numFmt w:val="bullet"/>
      <w:lvlText w:val="•"/>
      <w:lvlJc w:val="left"/>
      <w:pPr>
        <w:ind w:left="6493" w:hanging="360"/>
      </w:pPr>
      <w:rPr>
        <w:rFonts w:hint="default"/>
        <w:lang w:val="es-ES" w:eastAsia="en-US" w:bidi="ar-SA"/>
      </w:rPr>
    </w:lvl>
    <w:lvl w:ilvl="7" w:tplc="2EE8D760">
      <w:numFmt w:val="bullet"/>
      <w:lvlText w:val="•"/>
      <w:lvlJc w:val="left"/>
      <w:pPr>
        <w:ind w:left="7501" w:hanging="360"/>
      </w:pPr>
      <w:rPr>
        <w:rFonts w:hint="default"/>
        <w:lang w:val="es-ES" w:eastAsia="en-US" w:bidi="ar-SA"/>
      </w:rPr>
    </w:lvl>
    <w:lvl w:ilvl="8" w:tplc="1218A002">
      <w:numFmt w:val="bullet"/>
      <w:lvlText w:val="•"/>
      <w:lvlJc w:val="left"/>
      <w:pPr>
        <w:ind w:left="8509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37663D9"/>
    <w:multiLevelType w:val="hybridMultilevel"/>
    <w:tmpl w:val="7D104A64"/>
    <w:lvl w:ilvl="0" w:tplc="66B462C0">
      <w:numFmt w:val="bullet"/>
      <w:lvlText w:val="-"/>
      <w:lvlJc w:val="left"/>
      <w:pPr>
        <w:ind w:left="1181" w:hanging="360"/>
      </w:pPr>
      <w:rPr>
        <w:rFonts w:ascii="Calibri Light" w:eastAsia="Calibri Light" w:hAnsi="Calibri Light" w:cs="Calibri Light" w:hint="default"/>
        <w:w w:val="100"/>
        <w:sz w:val="22"/>
        <w:szCs w:val="22"/>
        <w:lang w:val="es-ES" w:eastAsia="en-US" w:bidi="ar-SA"/>
      </w:rPr>
    </w:lvl>
    <w:lvl w:ilvl="1" w:tplc="DE307DD6">
      <w:numFmt w:val="bullet"/>
      <w:lvlText w:val="•"/>
      <w:lvlJc w:val="left"/>
      <w:pPr>
        <w:ind w:left="2114" w:hanging="360"/>
      </w:pPr>
      <w:rPr>
        <w:rFonts w:hint="default"/>
        <w:lang w:val="es-ES" w:eastAsia="en-US" w:bidi="ar-SA"/>
      </w:rPr>
    </w:lvl>
    <w:lvl w:ilvl="2" w:tplc="21B0E8CC">
      <w:numFmt w:val="bullet"/>
      <w:lvlText w:val="•"/>
      <w:lvlJc w:val="left"/>
      <w:pPr>
        <w:ind w:left="3049" w:hanging="360"/>
      </w:pPr>
      <w:rPr>
        <w:rFonts w:hint="default"/>
        <w:lang w:val="es-ES" w:eastAsia="en-US" w:bidi="ar-SA"/>
      </w:rPr>
    </w:lvl>
    <w:lvl w:ilvl="3" w:tplc="7C2C04F0">
      <w:numFmt w:val="bullet"/>
      <w:lvlText w:val="•"/>
      <w:lvlJc w:val="left"/>
      <w:pPr>
        <w:ind w:left="3983" w:hanging="360"/>
      </w:pPr>
      <w:rPr>
        <w:rFonts w:hint="default"/>
        <w:lang w:val="es-ES" w:eastAsia="en-US" w:bidi="ar-SA"/>
      </w:rPr>
    </w:lvl>
    <w:lvl w:ilvl="4" w:tplc="E404058E">
      <w:numFmt w:val="bullet"/>
      <w:lvlText w:val="•"/>
      <w:lvlJc w:val="left"/>
      <w:pPr>
        <w:ind w:left="4918" w:hanging="360"/>
      </w:pPr>
      <w:rPr>
        <w:rFonts w:hint="default"/>
        <w:lang w:val="es-ES" w:eastAsia="en-US" w:bidi="ar-SA"/>
      </w:rPr>
    </w:lvl>
    <w:lvl w:ilvl="5" w:tplc="79703570">
      <w:numFmt w:val="bullet"/>
      <w:lvlText w:val="•"/>
      <w:lvlJc w:val="left"/>
      <w:pPr>
        <w:ind w:left="5853" w:hanging="360"/>
      </w:pPr>
      <w:rPr>
        <w:rFonts w:hint="default"/>
        <w:lang w:val="es-ES" w:eastAsia="en-US" w:bidi="ar-SA"/>
      </w:rPr>
    </w:lvl>
    <w:lvl w:ilvl="6" w:tplc="78886A02">
      <w:numFmt w:val="bullet"/>
      <w:lvlText w:val="•"/>
      <w:lvlJc w:val="left"/>
      <w:pPr>
        <w:ind w:left="6787" w:hanging="360"/>
      </w:pPr>
      <w:rPr>
        <w:rFonts w:hint="default"/>
        <w:lang w:val="es-ES" w:eastAsia="en-US" w:bidi="ar-SA"/>
      </w:rPr>
    </w:lvl>
    <w:lvl w:ilvl="7" w:tplc="52EA2C36">
      <w:numFmt w:val="bullet"/>
      <w:lvlText w:val="•"/>
      <w:lvlJc w:val="left"/>
      <w:pPr>
        <w:ind w:left="7722" w:hanging="360"/>
      </w:pPr>
      <w:rPr>
        <w:rFonts w:hint="default"/>
        <w:lang w:val="es-ES" w:eastAsia="en-US" w:bidi="ar-SA"/>
      </w:rPr>
    </w:lvl>
    <w:lvl w:ilvl="8" w:tplc="9AA646E4">
      <w:numFmt w:val="bullet"/>
      <w:lvlText w:val="•"/>
      <w:lvlJc w:val="left"/>
      <w:pPr>
        <w:ind w:left="8657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99D1869"/>
    <w:multiLevelType w:val="multilevel"/>
    <w:tmpl w:val="38A44C5A"/>
    <w:lvl w:ilvl="0">
      <w:start w:val="1"/>
      <w:numFmt w:val="decimal"/>
      <w:lvlText w:val="%1"/>
      <w:lvlJc w:val="left"/>
      <w:pPr>
        <w:ind w:left="233" w:hanging="53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33" w:hanging="533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542" w:hanging="53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694" w:hanging="53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845" w:hanging="53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997" w:hanging="53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1148" w:hanging="53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1299" w:hanging="53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1451" w:hanging="533"/>
      </w:pPr>
      <w:rPr>
        <w:rFonts w:hint="default"/>
        <w:lang w:val="es-ES" w:eastAsia="en-US" w:bidi="ar-SA"/>
      </w:rPr>
    </w:lvl>
  </w:abstractNum>
  <w:abstractNum w:abstractNumId="6" w15:restartNumberingAfterBreak="0">
    <w:nsid w:val="5B68688A"/>
    <w:multiLevelType w:val="multilevel"/>
    <w:tmpl w:val="A07C58BC"/>
    <w:lvl w:ilvl="0">
      <w:start w:val="3"/>
      <w:numFmt w:val="decimal"/>
      <w:lvlText w:val="%1"/>
      <w:lvlJc w:val="left"/>
      <w:pPr>
        <w:ind w:left="233" w:hanging="723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233" w:hanging="723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542" w:hanging="72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694" w:hanging="72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845" w:hanging="72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997" w:hanging="72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1148" w:hanging="72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1299" w:hanging="72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1451" w:hanging="723"/>
      </w:pPr>
      <w:rPr>
        <w:rFonts w:hint="default"/>
        <w:lang w:val="es-ES" w:eastAsia="en-US" w:bidi="ar-SA"/>
      </w:rPr>
    </w:lvl>
  </w:abstractNum>
  <w:abstractNum w:abstractNumId="7" w15:restartNumberingAfterBreak="0">
    <w:nsid w:val="5E036B23"/>
    <w:multiLevelType w:val="hybridMultilevel"/>
    <w:tmpl w:val="BD529B90"/>
    <w:lvl w:ilvl="0" w:tplc="71DC84F8">
      <w:numFmt w:val="bullet"/>
      <w:lvlText w:val="o"/>
      <w:lvlJc w:val="left"/>
      <w:pPr>
        <w:ind w:left="212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1" w:tplc="A726023A">
      <w:numFmt w:val="bullet"/>
      <w:lvlText w:val="•"/>
      <w:lvlJc w:val="left"/>
      <w:pPr>
        <w:ind w:left="2960" w:hanging="360"/>
      </w:pPr>
      <w:rPr>
        <w:rFonts w:hint="default"/>
        <w:lang w:val="es-ES" w:eastAsia="en-US" w:bidi="ar-SA"/>
      </w:rPr>
    </w:lvl>
    <w:lvl w:ilvl="2" w:tplc="BD32BF16">
      <w:numFmt w:val="bullet"/>
      <w:lvlText w:val="•"/>
      <w:lvlJc w:val="left"/>
      <w:pPr>
        <w:ind w:left="3801" w:hanging="360"/>
      </w:pPr>
      <w:rPr>
        <w:rFonts w:hint="default"/>
        <w:lang w:val="es-ES" w:eastAsia="en-US" w:bidi="ar-SA"/>
      </w:rPr>
    </w:lvl>
    <w:lvl w:ilvl="3" w:tplc="2988B0BA">
      <w:numFmt w:val="bullet"/>
      <w:lvlText w:val="•"/>
      <w:lvlJc w:val="left"/>
      <w:pPr>
        <w:ind w:left="4641" w:hanging="360"/>
      </w:pPr>
      <w:rPr>
        <w:rFonts w:hint="default"/>
        <w:lang w:val="es-ES" w:eastAsia="en-US" w:bidi="ar-SA"/>
      </w:rPr>
    </w:lvl>
    <w:lvl w:ilvl="4" w:tplc="5004406C">
      <w:numFmt w:val="bullet"/>
      <w:lvlText w:val="•"/>
      <w:lvlJc w:val="left"/>
      <w:pPr>
        <w:ind w:left="5482" w:hanging="360"/>
      </w:pPr>
      <w:rPr>
        <w:rFonts w:hint="default"/>
        <w:lang w:val="es-ES" w:eastAsia="en-US" w:bidi="ar-SA"/>
      </w:rPr>
    </w:lvl>
    <w:lvl w:ilvl="5" w:tplc="E77C0D22">
      <w:numFmt w:val="bullet"/>
      <w:lvlText w:val="•"/>
      <w:lvlJc w:val="left"/>
      <w:pPr>
        <w:ind w:left="6323" w:hanging="360"/>
      </w:pPr>
      <w:rPr>
        <w:rFonts w:hint="default"/>
        <w:lang w:val="es-ES" w:eastAsia="en-US" w:bidi="ar-SA"/>
      </w:rPr>
    </w:lvl>
    <w:lvl w:ilvl="6" w:tplc="266C8498">
      <w:numFmt w:val="bullet"/>
      <w:lvlText w:val="•"/>
      <w:lvlJc w:val="left"/>
      <w:pPr>
        <w:ind w:left="7163" w:hanging="360"/>
      </w:pPr>
      <w:rPr>
        <w:rFonts w:hint="default"/>
        <w:lang w:val="es-ES" w:eastAsia="en-US" w:bidi="ar-SA"/>
      </w:rPr>
    </w:lvl>
    <w:lvl w:ilvl="7" w:tplc="5FBE8C62">
      <w:numFmt w:val="bullet"/>
      <w:lvlText w:val="•"/>
      <w:lvlJc w:val="left"/>
      <w:pPr>
        <w:ind w:left="8004" w:hanging="360"/>
      </w:pPr>
      <w:rPr>
        <w:rFonts w:hint="default"/>
        <w:lang w:val="es-ES" w:eastAsia="en-US" w:bidi="ar-SA"/>
      </w:rPr>
    </w:lvl>
    <w:lvl w:ilvl="8" w:tplc="F0DA5E44">
      <w:numFmt w:val="bullet"/>
      <w:lvlText w:val="•"/>
      <w:lvlJc w:val="left"/>
      <w:pPr>
        <w:ind w:left="8845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5E8C7400"/>
    <w:multiLevelType w:val="hybridMultilevel"/>
    <w:tmpl w:val="EEBE85F2"/>
    <w:lvl w:ilvl="0" w:tplc="372269C0">
      <w:start w:val="1"/>
      <w:numFmt w:val="decimal"/>
      <w:lvlText w:val="%1)"/>
      <w:lvlJc w:val="left"/>
      <w:pPr>
        <w:ind w:left="1181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61124E30">
      <w:numFmt w:val="bullet"/>
      <w:lvlText w:val="•"/>
      <w:lvlJc w:val="left"/>
      <w:pPr>
        <w:ind w:left="2114" w:hanging="360"/>
      </w:pPr>
      <w:rPr>
        <w:rFonts w:hint="default"/>
        <w:lang w:val="es-ES" w:eastAsia="en-US" w:bidi="ar-SA"/>
      </w:rPr>
    </w:lvl>
    <w:lvl w:ilvl="2" w:tplc="F88A8216">
      <w:numFmt w:val="bullet"/>
      <w:lvlText w:val="•"/>
      <w:lvlJc w:val="left"/>
      <w:pPr>
        <w:ind w:left="3049" w:hanging="360"/>
      </w:pPr>
      <w:rPr>
        <w:rFonts w:hint="default"/>
        <w:lang w:val="es-ES" w:eastAsia="en-US" w:bidi="ar-SA"/>
      </w:rPr>
    </w:lvl>
    <w:lvl w:ilvl="3" w:tplc="265AC390">
      <w:numFmt w:val="bullet"/>
      <w:lvlText w:val="•"/>
      <w:lvlJc w:val="left"/>
      <w:pPr>
        <w:ind w:left="3983" w:hanging="360"/>
      </w:pPr>
      <w:rPr>
        <w:rFonts w:hint="default"/>
        <w:lang w:val="es-ES" w:eastAsia="en-US" w:bidi="ar-SA"/>
      </w:rPr>
    </w:lvl>
    <w:lvl w:ilvl="4" w:tplc="E2823812">
      <w:numFmt w:val="bullet"/>
      <w:lvlText w:val="•"/>
      <w:lvlJc w:val="left"/>
      <w:pPr>
        <w:ind w:left="4918" w:hanging="360"/>
      </w:pPr>
      <w:rPr>
        <w:rFonts w:hint="default"/>
        <w:lang w:val="es-ES" w:eastAsia="en-US" w:bidi="ar-SA"/>
      </w:rPr>
    </w:lvl>
    <w:lvl w:ilvl="5" w:tplc="877E83EE">
      <w:numFmt w:val="bullet"/>
      <w:lvlText w:val="•"/>
      <w:lvlJc w:val="left"/>
      <w:pPr>
        <w:ind w:left="5853" w:hanging="360"/>
      </w:pPr>
      <w:rPr>
        <w:rFonts w:hint="default"/>
        <w:lang w:val="es-ES" w:eastAsia="en-US" w:bidi="ar-SA"/>
      </w:rPr>
    </w:lvl>
    <w:lvl w:ilvl="6" w:tplc="BAEA33DA">
      <w:numFmt w:val="bullet"/>
      <w:lvlText w:val="•"/>
      <w:lvlJc w:val="left"/>
      <w:pPr>
        <w:ind w:left="6787" w:hanging="360"/>
      </w:pPr>
      <w:rPr>
        <w:rFonts w:hint="default"/>
        <w:lang w:val="es-ES" w:eastAsia="en-US" w:bidi="ar-SA"/>
      </w:rPr>
    </w:lvl>
    <w:lvl w:ilvl="7" w:tplc="B63A68D6">
      <w:numFmt w:val="bullet"/>
      <w:lvlText w:val="•"/>
      <w:lvlJc w:val="left"/>
      <w:pPr>
        <w:ind w:left="7722" w:hanging="360"/>
      </w:pPr>
      <w:rPr>
        <w:rFonts w:hint="default"/>
        <w:lang w:val="es-ES" w:eastAsia="en-US" w:bidi="ar-SA"/>
      </w:rPr>
    </w:lvl>
    <w:lvl w:ilvl="8" w:tplc="3B628D2C">
      <w:numFmt w:val="bullet"/>
      <w:lvlText w:val="•"/>
      <w:lvlJc w:val="left"/>
      <w:pPr>
        <w:ind w:left="8657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7C551E1F"/>
    <w:multiLevelType w:val="multilevel"/>
    <w:tmpl w:val="85381698"/>
    <w:lvl w:ilvl="0">
      <w:start w:val="1"/>
      <w:numFmt w:val="decimal"/>
      <w:lvlText w:val="%1."/>
      <w:lvlJc w:val="left"/>
      <w:pPr>
        <w:ind w:left="1534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100" w:hanging="56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"/>
      <w:lvlJc w:val="left"/>
      <w:pPr>
        <w:ind w:left="245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3468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7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8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93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01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09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7F2C0F06"/>
    <w:multiLevelType w:val="multilevel"/>
    <w:tmpl w:val="37C83F7A"/>
    <w:lvl w:ilvl="0">
      <w:start w:val="1"/>
      <w:numFmt w:val="decimal"/>
      <w:lvlText w:val="%1"/>
      <w:lvlJc w:val="left"/>
      <w:pPr>
        <w:ind w:left="233" w:hanging="533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233" w:hanging="533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542" w:hanging="53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694" w:hanging="53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845" w:hanging="53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997" w:hanging="53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1148" w:hanging="53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1299" w:hanging="53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1451" w:hanging="533"/>
      </w:pPr>
      <w:rPr>
        <w:rFonts w:hint="default"/>
        <w:lang w:val="es-ES" w:eastAsia="en-US" w:bidi="ar-SA"/>
      </w:rPr>
    </w:lvl>
  </w:abstractNum>
  <w:num w:numId="1" w16cid:durableId="546841381">
    <w:abstractNumId w:val="0"/>
  </w:num>
  <w:num w:numId="2" w16cid:durableId="1754744241">
    <w:abstractNumId w:val="4"/>
  </w:num>
  <w:num w:numId="3" w16cid:durableId="1742099779">
    <w:abstractNumId w:val="8"/>
  </w:num>
  <w:num w:numId="4" w16cid:durableId="619846720">
    <w:abstractNumId w:val="7"/>
  </w:num>
  <w:num w:numId="5" w16cid:durableId="879629000">
    <w:abstractNumId w:val="1"/>
  </w:num>
  <w:num w:numId="6" w16cid:durableId="999112315">
    <w:abstractNumId w:val="6"/>
  </w:num>
  <w:num w:numId="7" w16cid:durableId="1883709334">
    <w:abstractNumId w:val="5"/>
  </w:num>
  <w:num w:numId="8" w16cid:durableId="891187608">
    <w:abstractNumId w:val="10"/>
  </w:num>
  <w:num w:numId="9" w16cid:durableId="1644117523">
    <w:abstractNumId w:val="2"/>
  </w:num>
  <w:num w:numId="10" w16cid:durableId="884755549">
    <w:abstractNumId w:val="3"/>
  </w:num>
  <w:num w:numId="11" w16cid:durableId="1974677102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varo Gamboa Buendia">
    <w15:presenceInfo w15:providerId="Windows Live" w15:userId="22626a46bf1138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338"/>
    <w:rsid w:val="00057F00"/>
    <w:rsid w:val="000B207D"/>
    <w:rsid w:val="003F37DD"/>
    <w:rsid w:val="00581F14"/>
    <w:rsid w:val="005A3E7C"/>
    <w:rsid w:val="006805D0"/>
    <w:rsid w:val="007051EB"/>
    <w:rsid w:val="00831009"/>
    <w:rsid w:val="009123FE"/>
    <w:rsid w:val="00B34E29"/>
    <w:rsid w:val="00BF3D94"/>
    <w:rsid w:val="00C6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DFEA537"/>
  <w15:docId w15:val="{C1707DAB-F043-4E83-A6DE-F04FE25FB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534" w:hanging="36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746" w:right="1335"/>
      <w:outlineLvl w:val="1"/>
    </w:pPr>
    <w:rPr>
      <w:sz w:val="23"/>
      <w:szCs w:val="23"/>
    </w:rPr>
  </w:style>
  <w:style w:type="paragraph" w:styleId="Ttulo3">
    <w:name w:val="heading 3"/>
    <w:basedOn w:val="Normal"/>
    <w:uiPriority w:val="9"/>
    <w:unhideWhenUsed/>
    <w:qFormat/>
    <w:pPr>
      <w:ind w:left="746"/>
      <w:outlineLvl w:val="2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81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Revisin">
    <w:name w:val="Revision"/>
    <w:hidden/>
    <w:uiPriority w:val="99"/>
    <w:semiHidden/>
    <w:rsid w:val="006805D0"/>
    <w:pPr>
      <w:widowControl/>
      <w:autoSpaceDE/>
      <w:autoSpaceDN/>
    </w:pPr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gob.pe/uploads/document/file/1057132/TENDENCIAS-GLOBALES-QUE-AFECTAN-A-" TargetMode="External"/><Relationship Id="rId18" Type="http://schemas.openxmlformats.org/officeDocument/2006/relationships/hyperlink" Target="https://igarape.org.br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3.jpeg"/><Relationship Id="rId7" Type="http://schemas.openxmlformats.org/officeDocument/2006/relationships/header" Target="header1.xml"/><Relationship Id="rId12" Type="http://schemas.openxmlformats.org/officeDocument/2006/relationships/hyperlink" Target="https://publications.iadb.org/publications/spanish/document/Crimen-y-violencia-Un-obstaculo-para-el-desarrollo-de-las-ciudades-de-America-Latina-y-el-Caribe.pdf" TargetMode="External"/><Relationship Id="rId17" Type="http://schemas.openxmlformats.org/officeDocument/2006/relationships/hyperlink" Target="https://cdn.www.gob.pe/uploads/document/file/3171122/VISION%20PERU%20AL%202050.pdf.pdf" TargetMode="External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hyperlink" Target="http://www.inei.gob.pe/media/MenuRecursivo/publicaciones_digitales/Est/Lib1532/index.html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ublications.iadb.org/publications/spanish/document/Crimen-y-violencia-Un-obstaculo-para-el-desarrollo-de-las-ciudades-de-America-Latina-y-el-Caribe.pdf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inei.gob.pe/media/MenuRecursivo/publicaciones_digitales/Est/Lib1532/index.html" TargetMode="External"/><Relationship Id="rId23" Type="http://schemas.openxmlformats.org/officeDocument/2006/relationships/hyperlink" Target="http://www.revistasice.com/index.php/ICE/article/view/1721" TargetMode="External"/><Relationship Id="rId10" Type="http://schemas.openxmlformats.org/officeDocument/2006/relationships/hyperlink" Target="https://cipc-icpc.org/es/informe/5o-informe-internacional-sobre-la-prevencion-de-la-criminalidad-y-la-seguridad-cotidiana-las-ciudades-y-la-nueva-agenda-urbana/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ipc-icpc.org/es/informe/5o-informe-internacional-sobre-la-prevencion-de-la-criminalidad-y-la-seguridad-cotidiana-las-ciudades-y-la-nueva-agenda-urbana/" TargetMode="External"/><Relationship Id="rId14" Type="http://schemas.openxmlformats.org/officeDocument/2006/relationships/hyperlink" Target="http://www.gob.pe/uploads/document/file/1057132/TENDENCIAS-GLOBALES-QUE-AFECTAN-A-" TargetMode="External"/><Relationship Id="rId22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34</Pages>
  <Words>11364</Words>
  <Characters>62505</Characters>
  <Application>Microsoft Office Word</Application>
  <DocSecurity>0</DocSecurity>
  <Lines>520</Lines>
  <Paragraphs>147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Picu_Misho</dc:creator>
  <cp:lastModifiedBy>Alvaro Gamboa Buendia</cp:lastModifiedBy>
  <cp:revision>2</cp:revision>
  <dcterms:created xsi:type="dcterms:W3CDTF">2022-06-14T00:54:00Z</dcterms:created>
  <dcterms:modified xsi:type="dcterms:W3CDTF">2022-06-14T00:54:00Z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2022-06-08T00:00:00Z</vt:filetime>
  </property>
</Properties>
</file>
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05245C" w:rsidRDefault="0005245C">
      <w:pPr>
        <w:widowControl w:val="0"/>
        <w:pBdr>
          <w:top w:val="nil"/>
          <w:left w:val="nil"/>
          <w:bottom w:val="nil"/>
          <w:right w:val="nil"/>
          <w:between w:val="nil"/>
        </w:pBdr>
        <w:spacing w:after="0" w:line="276" w:lineRule="auto"/>
      </w:pPr>
    </w:p>
    <w:p w14:paraId="00000002" w14:textId="77777777" w:rsidR="0005245C" w:rsidRDefault="0005245C">
      <w:pPr>
        <w:pBdr>
          <w:top w:val="nil"/>
          <w:left w:val="nil"/>
          <w:bottom w:val="nil"/>
          <w:right w:val="nil"/>
          <w:between w:val="nil"/>
        </w:pBdr>
        <w:spacing w:after="0" w:line="240" w:lineRule="auto"/>
        <w:jc w:val="center"/>
        <w:rPr>
          <w:rFonts w:ascii="Candara" w:eastAsia="Candara" w:hAnsi="Candara" w:cs="Candara"/>
          <w:b/>
          <w:color w:val="000000"/>
          <w:sz w:val="36"/>
          <w:szCs w:val="36"/>
        </w:rPr>
      </w:pPr>
    </w:p>
    <w:p w14:paraId="00000003" w14:textId="77777777" w:rsidR="0005245C" w:rsidRDefault="0005245C">
      <w:pPr>
        <w:pBdr>
          <w:top w:val="nil"/>
          <w:left w:val="nil"/>
          <w:bottom w:val="nil"/>
          <w:right w:val="nil"/>
          <w:between w:val="nil"/>
        </w:pBdr>
        <w:spacing w:after="0" w:line="240" w:lineRule="auto"/>
        <w:jc w:val="center"/>
        <w:rPr>
          <w:rFonts w:ascii="Candara" w:eastAsia="Candara" w:hAnsi="Candara" w:cs="Candara"/>
          <w:b/>
          <w:color w:val="000000"/>
          <w:sz w:val="36"/>
          <w:szCs w:val="36"/>
        </w:rPr>
      </w:pPr>
    </w:p>
    <w:p w14:paraId="00000004" w14:textId="77777777" w:rsidR="0005245C" w:rsidRDefault="0005245C">
      <w:pPr>
        <w:pBdr>
          <w:top w:val="nil"/>
          <w:left w:val="nil"/>
          <w:bottom w:val="nil"/>
          <w:right w:val="nil"/>
          <w:between w:val="nil"/>
        </w:pBdr>
        <w:spacing w:after="0" w:line="240" w:lineRule="auto"/>
        <w:jc w:val="center"/>
        <w:rPr>
          <w:rFonts w:ascii="Candara" w:eastAsia="Candara" w:hAnsi="Candara" w:cs="Candara"/>
          <w:b/>
          <w:color w:val="000000"/>
          <w:sz w:val="36"/>
          <w:szCs w:val="36"/>
        </w:rPr>
      </w:pPr>
    </w:p>
    <w:p w14:paraId="00000005" w14:textId="77777777" w:rsidR="0005245C" w:rsidRDefault="0005245C">
      <w:pPr>
        <w:pBdr>
          <w:top w:val="nil"/>
          <w:left w:val="nil"/>
          <w:bottom w:val="nil"/>
          <w:right w:val="nil"/>
          <w:between w:val="nil"/>
        </w:pBdr>
        <w:spacing w:after="0" w:line="240" w:lineRule="auto"/>
        <w:jc w:val="center"/>
        <w:rPr>
          <w:rFonts w:ascii="Candara" w:eastAsia="Candara" w:hAnsi="Candara" w:cs="Candara"/>
          <w:b/>
          <w:color w:val="000000"/>
          <w:sz w:val="36"/>
          <w:szCs w:val="36"/>
        </w:rPr>
      </w:pPr>
    </w:p>
    <w:p w14:paraId="00000006" w14:textId="77777777" w:rsidR="0005245C" w:rsidRDefault="0005245C">
      <w:pPr>
        <w:pBdr>
          <w:top w:val="nil"/>
          <w:left w:val="nil"/>
          <w:bottom w:val="nil"/>
          <w:right w:val="nil"/>
          <w:between w:val="nil"/>
        </w:pBdr>
        <w:spacing w:after="0" w:line="240" w:lineRule="auto"/>
        <w:jc w:val="center"/>
        <w:rPr>
          <w:rFonts w:ascii="Candara" w:eastAsia="Candara" w:hAnsi="Candara" w:cs="Candara"/>
          <w:b/>
          <w:color w:val="000000"/>
          <w:sz w:val="36"/>
          <w:szCs w:val="36"/>
        </w:rPr>
      </w:pPr>
    </w:p>
    <w:p w14:paraId="00000007" w14:textId="77777777" w:rsidR="0005245C" w:rsidRDefault="0005245C">
      <w:pPr>
        <w:pBdr>
          <w:top w:val="nil"/>
          <w:left w:val="nil"/>
          <w:bottom w:val="nil"/>
          <w:right w:val="nil"/>
          <w:between w:val="nil"/>
        </w:pBdr>
        <w:spacing w:after="0" w:line="240" w:lineRule="auto"/>
        <w:jc w:val="center"/>
        <w:rPr>
          <w:rFonts w:ascii="Candara" w:eastAsia="Candara" w:hAnsi="Candara" w:cs="Candara"/>
          <w:b/>
          <w:color w:val="000000"/>
          <w:sz w:val="36"/>
          <w:szCs w:val="36"/>
        </w:rPr>
      </w:pPr>
    </w:p>
    <w:p w14:paraId="00000008" w14:textId="77777777" w:rsidR="0005245C" w:rsidRDefault="00385F20">
      <w:pPr>
        <w:pBdr>
          <w:top w:val="nil"/>
          <w:left w:val="nil"/>
          <w:bottom w:val="nil"/>
          <w:right w:val="nil"/>
          <w:between w:val="nil"/>
        </w:pBdr>
        <w:spacing w:after="0" w:line="240" w:lineRule="auto"/>
        <w:jc w:val="center"/>
        <w:rPr>
          <w:rFonts w:ascii="Candara" w:eastAsia="Candara" w:hAnsi="Candara" w:cs="Candara"/>
          <w:b/>
          <w:color w:val="000000"/>
          <w:sz w:val="40"/>
          <w:szCs w:val="40"/>
        </w:rPr>
      </w:pPr>
      <w:r>
        <w:rPr>
          <w:rFonts w:ascii="Candara" w:eastAsia="Candara" w:hAnsi="Candara" w:cs="Candara"/>
          <w:b/>
          <w:color w:val="000000"/>
          <w:sz w:val="40"/>
          <w:szCs w:val="40"/>
        </w:rPr>
        <w:t>POLÍTICA NACIONAL</w:t>
      </w:r>
    </w:p>
    <w:p w14:paraId="00000009" w14:textId="77777777" w:rsidR="0005245C" w:rsidRDefault="00385F20">
      <w:pPr>
        <w:pBdr>
          <w:top w:val="nil"/>
          <w:left w:val="nil"/>
          <w:bottom w:val="nil"/>
          <w:right w:val="nil"/>
          <w:between w:val="nil"/>
        </w:pBdr>
        <w:spacing w:after="0" w:line="240" w:lineRule="auto"/>
        <w:jc w:val="center"/>
        <w:rPr>
          <w:rFonts w:ascii="Candara" w:eastAsia="Candara" w:hAnsi="Candara" w:cs="Candara"/>
          <w:b/>
          <w:color w:val="000000"/>
          <w:sz w:val="40"/>
          <w:szCs w:val="40"/>
        </w:rPr>
      </w:pPr>
      <w:r>
        <w:rPr>
          <w:rFonts w:ascii="Candara" w:eastAsia="Candara" w:hAnsi="Candara" w:cs="Candara"/>
          <w:b/>
          <w:color w:val="000000"/>
          <w:sz w:val="40"/>
          <w:szCs w:val="40"/>
        </w:rPr>
        <w:t xml:space="preserve"> DE ORDENAMIENTO TERRITORIAL </w:t>
      </w:r>
    </w:p>
    <w:p w14:paraId="0000000A" w14:textId="77777777" w:rsidR="0005245C" w:rsidRDefault="0005245C">
      <w:pPr>
        <w:pBdr>
          <w:top w:val="nil"/>
          <w:left w:val="nil"/>
          <w:bottom w:val="nil"/>
          <w:right w:val="nil"/>
          <w:between w:val="nil"/>
        </w:pBdr>
        <w:spacing w:after="0" w:line="240" w:lineRule="auto"/>
        <w:jc w:val="center"/>
        <w:rPr>
          <w:rFonts w:ascii="Candara" w:eastAsia="Candara" w:hAnsi="Candara" w:cs="Candara"/>
          <w:color w:val="000000"/>
        </w:rPr>
      </w:pPr>
    </w:p>
    <w:p w14:paraId="0000000B" w14:textId="77777777" w:rsidR="0005245C" w:rsidRDefault="0005245C">
      <w:pPr>
        <w:pBdr>
          <w:top w:val="nil"/>
          <w:left w:val="nil"/>
          <w:bottom w:val="nil"/>
          <w:right w:val="nil"/>
          <w:between w:val="nil"/>
        </w:pBdr>
        <w:spacing w:after="0" w:line="240" w:lineRule="auto"/>
        <w:jc w:val="center"/>
        <w:rPr>
          <w:rFonts w:ascii="Candara" w:eastAsia="Candara" w:hAnsi="Candara" w:cs="Candara"/>
          <w:color w:val="000000"/>
        </w:rPr>
      </w:pPr>
    </w:p>
    <w:p w14:paraId="0000000C" w14:textId="77777777" w:rsidR="0005245C" w:rsidRDefault="0005245C">
      <w:pPr>
        <w:pBdr>
          <w:top w:val="nil"/>
          <w:left w:val="nil"/>
          <w:bottom w:val="nil"/>
          <w:right w:val="nil"/>
          <w:between w:val="nil"/>
        </w:pBdr>
        <w:spacing w:after="0" w:line="240" w:lineRule="auto"/>
        <w:jc w:val="center"/>
        <w:rPr>
          <w:rFonts w:ascii="Candara" w:eastAsia="Candara" w:hAnsi="Candara" w:cs="Candara"/>
          <w:color w:val="000000"/>
        </w:rPr>
      </w:pPr>
    </w:p>
    <w:p w14:paraId="0000000D" w14:textId="77777777" w:rsidR="0005245C" w:rsidRDefault="0005245C">
      <w:pPr>
        <w:pBdr>
          <w:top w:val="nil"/>
          <w:left w:val="nil"/>
          <w:bottom w:val="nil"/>
          <w:right w:val="nil"/>
          <w:between w:val="nil"/>
        </w:pBdr>
        <w:spacing w:after="0" w:line="240" w:lineRule="auto"/>
        <w:jc w:val="center"/>
        <w:rPr>
          <w:rFonts w:ascii="Candara" w:eastAsia="Candara" w:hAnsi="Candara" w:cs="Candara"/>
          <w:color w:val="000000"/>
        </w:rPr>
      </w:pPr>
    </w:p>
    <w:p w14:paraId="0000000E" w14:textId="77777777" w:rsidR="0005245C" w:rsidRDefault="00385F20">
      <w:pPr>
        <w:pBdr>
          <w:top w:val="nil"/>
          <w:left w:val="nil"/>
          <w:bottom w:val="nil"/>
          <w:right w:val="nil"/>
          <w:between w:val="nil"/>
        </w:pBdr>
        <w:spacing w:after="0" w:line="240" w:lineRule="auto"/>
        <w:jc w:val="center"/>
        <w:rPr>
          <w:rFonts w:ascii="Candara" w:eastAsia="Candara" w:hAnsi="Candara" w:cs="Candara"/>
          <w:color w:val="000000"/>
        </w:rPr>
      </w:pPr>
      <w:r>
        <w:rPr>
          <w:rFonts w:ascii="Candara" w:eastAsia="Candara" w:hAnsi="Candara" w:cs="Candara"/>
          <w:color w:val="000000"/>
          <w:sz w:val="28"/>
          <w:szCs w:val="28"/>
        </w:rPr>
        <w:t>Entregable 3</w:t>
      </w:r>
    </w:p>
    <w:p w14:paraId="0000000F" w14:textId="77777777" w:rsidR="0005245C" w:rsidRDefault="0005245C">
      <w:pPr>
        <w:pBdr>
          <w:top w:val="nil"/>
          <w:left w:val="nil"/>
          <w:bottom w:val="nil"/>
          <w:right w:val="nil"/>
          <w:between w:val="nil"/>
        </w:pBdr>
        <w:spacing w:after="0" w:line="240" w:lineRule="auto"/>
        <w:jc w:val="center"/>
        <w:rPr>
          <w:rFonts w:ascii="Candara" w:eastAsia="Candara" w:hAnsi="Candara" w:cs="Candara"/>
          <w:color w:val="000000"/>
        </w:rPr>
      </w:pPr>
    </w:p>
    <w:p w14:paraId="00000010" w14:textId="77777777" w:rsidR="0005245C" w:rsidRDefault="0005245C">
      <w:pPr>
        <w:pBdr>
          <w:top w:val="nil"/>
          <w:left w:val="nil"/>
          <w:bottom w:val="nil"/>
          <w:right w:val="nil"/>
          <w:between w:val="nil"/>
        </w:pBdr>
        <w:spacing w:after="0" w:line="240" w:lineRule="auto"/>
        <w:jc w:val="center"/>
        <w:rPr>
          <w:rFonts w:ascii="Candara" w:eastAsia="Candara" w:hAnsi="Candara" w:cs="Candara"/>
          <w:color w:val="000000"/>
        </w:rPr>
      </w:pPr>
    </w:p>
    <w:p w14:paraId="00000011" w14:textId="77777777" w:rsidR="0005245C" w:rsidRDefault="0005245C">
      <w:pPr>
        <w:pBdr>
          <w:top w:val="nil"/>
          <w:left w:val="nil"/>
          <w:bottom w:val="nil"/>
          <w:right w:val="nil"/>
          <w:between w:val="nil"/>
        </w:pBdr>
        <w:spacing w:after="0" w:line="240" w:lineRule="auto"/>
        <w:jc w:val="center"/>
        <w:rPr>
          <w:rFonts w:ascii="Candara" w:eastAsia="Candara" w:hAnsi="Candara" w:cs="Candara"/>
          <w:color w:val="000000"/>
        </w:rPr>
      </w:pPr>
    </w:p>
    <w:p w14:paraId="00000012" w14:textId="77777777" w:rsidR="0005245C" w:rsidRDefault="0005245C">
      <w:pPr>
        <w:pBdr>
          <w:top w:val="nil"/>
          <w:left w:val="nil"/>
          <w:bottom w:val="nil"/>
          <w:right w:val="nil"/>
          <w:between w:val="nil"/>
        </w:pBdr>
        <w:spacing w:after="0" w:line="240" w:lineRule="auto"/>
        <w:jc w:val="center"/>
        <w:rPr>
          <w:rFonts w:ascii="Candara" w:eastAsia="Candara" w:hAnsi="Candara" w:cs="Candara"/>
          <w:color w:val="000000"/>
        </w:rPr>
      </w:pPr>
    </w:p>
    <w:p w14:paraId="00000013" w14:textId="77777777" w:rsidR="0005245C" w:rsidRDefault="0005245C">
      <w:pPr>
        <w:pBdr>
          <w:top w:val="nil"/>
          <w:left w:val="nil"/>
          <w:bottom w:val="nil"/>
          <w:right w:val="nil"/>
          <w:between w:val="nil"/>
        </w:pBdr>
        <w:spacing w:after="0" w:line="240" w:lineRule="auto"/>
        <w:jc w:val="center"/>
        <w:rPr>
          <w:rFonts w:ascii="Candara" w:eastAsia="Candara" w:hAnsi="Candara" w:cs="Candara"/>
          <w:color w:val="000000"/>
        </w:rPr>
      </w:pPr>
    </w:p>
    <w:p w14:paraId="00000014" w14:textId="77777777" w:rsidR="0005245C" w:rsidRDefault="0005245C">
      <w:pPr>
        <w:pBdr>
          <w:top w:val="nil"/>
          <w:left w:val="nil"/>
          <w:bottom w:val="nil"/>
          <w:right w:val="nil"/>
          <w:between w:val="nil"/>
        </w:pBdr>
        <w:spacing w:after="0" w:line="240" w:lineRule="auto"/>
        <w:jc w:val="center"/>
        <w:rPr>
          <w:rFonts w:ascii="Candara" w:eastAsia="Candara" w:hAnsi="Candara" w:cs="Candara"/>
          <w:color w:val="000000"/>
        </w:rPr>
      </w:pPr>
    </w:p>
    <w:p w14:paraId="00000015" w14:textId="77777777" w:rsidR="0005245C" w:rsidRDefault="0005245C">
      <w:pPr>
        <w:pBdr>
          <w:top w:val="nil"/>
          <w:left w:val="nil"/>
          <w:bottom w:val="nil"/>
          <w:right w:val="nil"/>
          <w:between w:val="nil"/>
        </w:pBdr>
        <w:spacing w:after="0" w:line="240" w:lineRule="auto"/>
        <w:jc w:val="center"/>
        <w:rPr>
          <w:rFonts w:ascii="Candara" w:eastAsia="Candara" w:hAnsi="Candara" w:cs="Candara"/>
          <w:color w:val="000000"/>
        </w:rPr>
      </w:pPr>
    </w:p>
    <w:p w14:paraId="00000016" w14:textId="77777777" w:rsidR="0005245C" w:rsidRDefault="0005245C">
      <w:pPr>
        <w:pBdr>
          <w:top w:val="nil"/>
          <w:left w:val="nil"/>
          <w:bottom w:val="nil"/>
          <w:right w:val="nil"/>
          <w:between w:val="nil"/>
        </w:pBdr>
        <w:spacing w:after="0" w:line="240" w:lineRule="auto"/>
        <w:jc w:val="center"/>
        <w:rPr>
          <w:rFonts w:ascii="Candara" w:eastAsia="Candara" w:hAnsi="Candara" w:cs="Candara"/>
          <w:color w:val="000000"/>
        </w:rPr>
      </w:pPr>
    </w:p>
    <w:p w14:paraId="00000017" w14:textId="77777777" w:rsidR="0005245C" w:rsidRDefault="00385F20">
      <w:pPr>
        <w:pBdr>
          <w:top w:val="nil"/>
          <w:left w:val="nil"/>
          <w:bottom w:val="nil"/>
          <w:right w:val="nil"/>
          <w:between w:val="nil"/>
        </w:pBdr>
        <w:spacing w:after="0" w:line="240" w:lineRule="auto"/>
        <w:jc w:val="center"/>
        <w:rPr>
          <w:rFonts w:ascii="Candara" w:eastAsia="Candara" w:hAnsi="Candara" w:cs="Candara"/>
          <w:color w:val="000000"/>
        </w:rPr>
      </w:pPr>
      <w:r>
        <w:rPr>
          <w:rFonts w:ascii="Candara" w:eastAsia="Candara" w:hAnsi="Candara" w:cs="Candara"/>
          <w:color w:val="000000"/>
        </w:rPr>
        <w:t>Unidad Funcional de Ordenamiento Territorial y Gestión del Riesgo de Desastres</w:t>
      </w:r>
    </w:p>
    <w:p w14:paraId="00000018" w14:textId="77777777" w:rsidR="0005245C" w:rsidRDefault="00385F20">
      <w:pPr>
        <w:pBdr>
          <w:top w:val="nil"/>
          <w:left w:val="nil"/>
          <w:bottom w:val="nil"/>
          <w:right w:val="nil"/>
          <w:between w:val="nil"/>
        </w:pBdr>
        <w:spacing w:after="0" w:line="240" w:lineRule="auto"/>
        <w:jc w:val="center"/>
        <w:rPr>
          <w:rFonts w:ascii="Candara" w:eastAsia="Candara" w:hAnsi="Candara" w:cs="Candara"/>
          <w:color w:val="000000"/>
        </w:rPr>
      </w:pPr>
      <w:r>
        <w:rPr>
          <w:rFonts w:ascii="Candara" w:eastAsia="Candara" w:hAnsi="Candara" w:cs="Candara"/>
          <w:color w:val="000000"/>
        </w:rPr>
        <w:t>Despacho Viceministerial de Gobernanza Territorial de la</w:t>
      </w:r>
    </w:p>
    <w:p w14:paraId="00000019" w14:textId="77777777" w:rsidR="0005245C" w:rsidRDefault="00385F20">
      <w:pPr>
        <w:pBdr>
          <w:top w:val="nil"/>
          <w:left w:val="nil"/>
          <w:bottom w:val="nil"/>
          <w:right w:val="nil"/>
          <w:between w:val="nil"/>
        </w:pBdr>
        <w:spacing w:after="0" w:line="240" w:lineRule="auto"/>
        <w:jc w:val="center"/>
        <w:rPr>
          <w:rFonts w:ascii="Candara" w:eastAsia="Candara" w:hAnsi="Candara" w:cs="Candara"/>
          <w:color w:val="000000"/>
        </w:rPr>
      </w:pPr>
      <w:r>
        <w:rPr>
          <w:rFonts w:ascii="Candara" w:eastAsia="Candara" w:hAnsi="Candara" w:cs="Candara"/>
          <w:color w:val="000000"/>
        </w:rPr>
        <w:t>Presidencia del Consejo de Ministros</w:t>
      </w:r>
    </w:p>
    <w:p w14:paraId="0000001A" w14:textId="77777777" w:rsidR="0005245C" w:rsidRDefault="0005245C">
      <w:pPr>
        <w:pBdr>
          <w:top w:val="nil"/>
          <w:left w:val="nil"/>
          <w:bottom w:val="nil"/>
          <w:right w:val="nil"/>
          <w:between w:val="nil"/>
        </w:pBdr>
        <w:spacing w:after="0" w:line="240" w:lineRule="auto"/>
        <w:jc w:val="center"/>
        <w:rPr>
          <w:rFonts w:ascii="Arial Rounded" w:eastAsia="Arial Rounded" w:hAnsi="Arial Rounded" w:cs="Arial Rounded"/>
          <w:b/>
          <w:color w:val="000000"/>
          <w:sz w:val="20"/>
          <w:szCs w:val="20"/>
        </w:rPr>
      </w:pPr>
    </w:p>
    <w:p w14:paraId="0000001B" w14:textId="77777777" w:rsidR="0005245C" w:rsidRDefault="0005245C">
      <w:pPr>
        <w:pBdr>
          <w:top w:val="nil"/>
          <w:left w:val="nil"/>
          <w:bottom w:val="nil"/>
          <w:right w:val="nil"/>
          <w:between w:val="nil"/>
        </w:pBdr>
        <w:spacing w:after="0" w:line="240" w:lineRule="auto"/>
        <w:jc w:val="center"/>
        <w:rPr>
          <w:rFonts w:ascii="Arial Rounded" w:eastAsia="Arial Rounded" w:hAnsi="Arial Rounded" w:cs="Arial Rounded"/>
          <w:b/>
          <w:color w:val="000000"/>
          <w:sz w:val="20"/>
          <w:szCs w:val="20"/>
        </w:rPr>
      </w:pPr>
    </w:p>
    <w:p w14:paraId="0000001C" w14:textId="77777777" w:rsidR="0005245C" w:rsidRDefault="0005245C">
      <w:pPr>
        <w:pBdr>
          <w:top w:val="nil"/>
          <w:left w:val="nil"/>
          <w:bottom w:val="nil"/>
          <w:right w:val="nil"/>
          <w:between w:val="nil"/>
        </w:pBdr>
        <w:spacing w:after="0" w:line="240" w:lineRule="auto"/>
        <w:jc w:val="center"/>
        <w:rPr>
          <w:rFonts w:ascii="Arial Rounded" w:eastAsia="Arial Rounded" w:hAnsi="Arial Rounded" w:cs="Arial Rounded"/>
          <w:b/>
          <w:color w:val="000000"/>
          <w:sz w:val="20"/>
          <w:szCs w:val="20"/>
        </w:rPr>
      </w:pPr>
    </w:p>
    <w:p w14:paraId="0000001D" w14:textId="77777777" w:rsidR="0005245C" w:rsidRDefault="0005245C">
      <w:pPr>
        <w:pBdr>
          <w:top w:val="nil"/>
          <w:left w:val="nil"/>
          <w:bottom w:val="nil"/>
          <w:right w:val="nil"/>
          <w:between w:val="nil"/>
        </w:pBdr>
        <w:spacing w:after="0" w:line="240" w:lineRule="auto"/>
        <w:jc w:val="center"/>
        <w:rPr>
          <w:rFonts w:ascii="Arial Rounded" w:eastAsia="Arial Rounded" w:hAnsi="Arial Rounded" w:cs="Arial Rounded"/>
          <w:b/>
          <w:color w:val="000000"/>
          <w:sz w:val="20"/>
          <w:szCs w:val="20"/>
        </w:rPr>
      </w:pPr>
    </w:p>
    <w:p w14:paraId="0000001E" w14:textId="77777777" w:rsidR="0005245C" w:rsidRDefault="0005245C">
      <w:pPr>
        <w:pBdr>
          <w:top w:val="nil"/>
          <w:left w:val="nil"/>
          <w:bottom w:val="nil"/>
          <w:right w:val="nil"/>
          <w:between w:val="nil"/>
        </w:pBdr>
        <w:spacing w:after="0" w:line="240" w:lineRule="auto"/>
        <w:jc w:val="center"/>
        <w:rPr>
          <w:rFonts w:ascii="Arial Rounded" w:eastAsia="Arial Rounded" w:hAnsi="Arial Rounded" w:cs="Arial Rounded"/>
          <w:b/>
          <w:color w:val="000000"/>
          <w:sz w:val="20"/>
          <w:szCs w:val="20"/>
        </w:rPr>
      </w:pPr>
    </w:p>
    <w:p w14:paraId="0000001F" w14:textId="77777777" w:rsidR="0005245C" w:rsidRDefault="0005245C">
      <w:pPr>
        <w:pBdr>
          <w:top w:val="nil"/>
          <w:left w:val="nil"/>
          <w:bottom w:val="nil"/>
          <w:right w:val="nil"/>
          <w:between w:val="nil"/>
        </w:pBdr>
        <w:spacing w:after="0" w:line="240" w:lineRule="auto"/>
        <w:jc w:val="center"/>
        <w:rPr>
          <w:rFonts w:ascii="Arial Rounded" w:eastAsia="Arial Rounded" w:hAnsi="Arial Rounded" w:cs="Arial Rounded"/>
          <w:b/>
          <w:color w:val="000000"/>
          <w:sz w:val="20"/>
          <w:szCs w:val="20"/>
        </w:rPr>
      </w:pPr>
    </w:p>
    <w:p w14:paraId="00000020" w14:textId="77777777" w:rsidR="0005245C" w:rsidRDefault="0005245C">
      <w:pPr>
        <w:pBdr>
          <w:top w:val="nil"/>
          <w:left w:val="nil"/>
          <w:bottom w:val="nil"/>
          <w:right w:val="nil"/>
          <w:between w:val="nil"/>
        </w:pBdr>
        <w:spacing w:after="0" w:line="240" w:lineRule="auto"/>
        <w:jc w:val="center"/>
        <w:rPr>
          <w:rFonts w:ascii="Candara" w:eastAsia="Candara" w:hAnsi="Candara" w:cs="Candara"/>
          <w:b/>
          <w:color w:val="000000"/>
          <w:sz w:val="28"/>
          <w:szCs w:val="28"/>
        </w:rPr>
      </w:pPr>
    </w:p>
    <w:p w14:paraId="00000021" w14:textId="77777777" w:rsidR="0005245C" w:rsidRDefault="0005245C">
      <w:pPr>
        <w:pBdr>
          <w:top w:val="nil"/>
          <w:left w:val="nil"/>
          <w:bottom w:val="nil"/>
          <w:right w:val="nil"/>
          <w:between w:val="nil"/>
        </w:pBdr>
        <w:spacing w:after="0" w:line="240" w:lineRule="auto"/>
        <w:jc w:val="center"/>
        <w:rPr>
          <w:rFonts w:ascii="Arial Rounded" w:eastAsia="Arial Rounded" w:hAnsi="Arial Rounded" w:cs="Arial Rounded"/>
          <w:b/>
          <w:color w:val="000000"/>
          <w:sz w:val="28"/>
          <w:szCs w:val="28"/>
        </w:rPr>
      </w:pPr>
    </w:p>
    <w:p w14:paraId="00000022" w14:textId="77777777" w:rsidR="0005245C" w:rsidRDefault="0005245C">
      <w:pPr>
        <w:pBdr>
          <w:top w:val="nil"/>
          <w:left w:val="nil"/>
          <w:bottom w:val="nil"/>
          <w:right w:val="nil"/>
          <w:between w:val="nil"/>
        </w:pBdr>
        <w:spacing w:after="0" w:line="240" w:lineRule="auto"/>
        <w:jc w:val="center"/>
        <w:rPr>
          <w:rFonts w:ascii="Candara" w:eastAsia="Candara" w:hAnsi="Candara" w:cs="Candara"/>
          <w:color w:val="000000"/>
        </w:rPr>
      </w:pPr>
    </w:p>
    <w:p w14:paraId="00000023" w14:textId="1B05FAE7" w:rsidR="0005245C" w:rsidRDefault="003A6675">
      <w:pPr>
        <w:pBdr>
          <w:top w:val="nil"/>
          <w:left w:val="nil"/>
          <w:bottom w:val="nil"/>
          <w:right w:val="nil"/>
          <w:between w:val="nil"/>
        </w:pBdr>
        <w:spacing w:after="0" w:line="240" w:lineRule="auto"/>
        <w:jc w:val="center"/>
        <w:rPr>
          <w:rFonts w:ascii="Candara" w:eastAsia="Candara" w:hAnsi="Candara" w:cs="Candara"/>
          <w:color w:val="000000"/>
        </w:rPr>
      </w:pPr>
      <w:r>
        <w:rPr>
          <w:rFonts w:ascii="Candara" w:eastAsia="Candara" w:hAnsi="Candara" w:cs="Candara"/>
          <w:color w:val="000000"/>
        </w:rPr>
        <w:t>Noviembre</w:t>
      </w:r>
      <w:r w:rsidR="00385F20">
        <w:rPr>
          <w:rFonts w:ascii="Candara" w:eastAsia="Candara" w:hAnsi="Candara" w:cs="Candara"/>
          <w:color w:val="000000"/>
        </w:rPr>
        <w:t>, 2023</w:t>
      </w:r>
    </w:p>
    <w:p w14:paraId="00000024" w14:textId="77777777" w:rsidR="0005245C" w:rsidRDefault="0005245C">
      <w:pPr>
        <w:pBdr>
          <w:top w:val="nil"/>
          <w:left w:val="nil"/>
          <w:bottom w:val="nil"/>
          <w:right w:val="nil"/>
          <w:between w:val="nil"/>
        </w:pBdr>
        <w:spacing w:after="0" w:line="240" w:lineRule="auto"/>
        <w:jc w:val="center"/>
        <w:rPr>
          <w:rFonts w:ascii="Candara" w:eastAsia="Candara" w:hAnsi="Candara" w:cs="Candara"/>
          <w:color w:val="000000"/>
          <w:sz w:val="28"/>
          <w:szCs w:val="28"/>
        </w:rPr>
      </w:pPr>
    </w:p>
    <w:p w14:paraId="00000025" w14:textId="77777777" w:rsidR="0005245C" w:rsidRDefault="00385F20">
      <w:pPr>
        <w:rPr>
          <w:b/>
        </w:rPr>
      </w:pPr>
      <w:r>
        <w:br w:type="page"/>
      </w:r>
      <w:bookmarkStart w:id="0" w:name="_GoBack"/>
      <w:bookmarkEnd w:id="0"/>
    </w:p>
    <w:p w14:paraId="00000026" w14:textId="77777777" w:rsidR="0005245C" w:rsidRDefault="00385F20">
      <w:pPr>
        <w:pStyle w:val="Ttulo1"/>
        <w:numPr>
          <w:ilvl w:val="0"/>
          <w:numId w:val="3"/>
        </w:numPr>
        <w:ind w:left="284" w:hanging="284"/>
        <w:rPr>
          <w:rFonts w:ascii="Calibri" w:eastAsia="Calibri" w:hAnsi="Calibri" w:cs="Calibri"/>
        </w:rPr>
      </w:pPr>
      <w:bookmarkStart w:id="1" w:name="_heading=h.gjdgxs" w:colFirst="0" w:colLast="0"/>
      <w:bookmarkEnd w:id="1"/>
      <w:r>
        <w:rPr>
          <w:rFonts w:ascii="Calibri" w:eastAsia="Calibri" w:hAnsi="Calibri" w:cs="Calibri"/>
        </w:rPr>
        <w:lastRenderedPageBreak/>
        <w:t>Contexto: Situación futura deseada y resultados</w:t>
      </w:r>
    </w:p>
    <w:p w14:paraId="00000027" w14:textId="77777777" w:rsidR="0005245C" w:rsidRDefault="00385F20">
      <w:pPr>
        <w:tabs>
          <w:tab w:val="left" w:pos="1590"/>
        </w:tabs>
        <w:spacing w:after="0" w:line="256" w:lineRule="auto"/>
        <w:ind w:left="284"/>
        <w:jc w:val="both"/>
      </w:pPr>
      <w:r>
        <w:t>El Resultado final esperado en la situación futura se ha propuesto del siguiente modo:</w:t>
      </w:r>
    </w:p>
    <w:p w14:paraId="00000028" w14:textId="77777777" w:rsidR="0005245C" w:rsidRDefault="0005245C">
      <w:pPr>
        <w:tabs>
          <w:tab w:val="left" w:pos="1590"/>
        </w:tabs>
        <w:spacing w:after="0" w:line="256" w:lineRule="auto"/>
        <w:ind w:left="284"/>
        <w:jc w:val="both"/>
      </w:pPr>
    </w:p>
    <w:p w14:paraId="00000029" w14:textId="77777777" w:rsidR="0005245C" w:rsidRDefault="00385F20">
      <w:pPr>
        <w:spacing w:after="0" w:line="240" w:lineRule="auto"/>
        <w:ind w:left="284"/>
        <w:jc w:val="center"/>
        <w:rPr>
          <w:i/>
        </w:rPr>
      </w:pPr>
      <w:r>
        <w:rPr>
          <w:i/>
        </w:rPr>
        <w:t>“Al 2050, el país cuenta, en al menos dos Mancomunidades Regionales</w:t>
      </w:r>
      <w:r>
        <w:rPr>
          <w:i/>
          <w:vertAlign w:val="superscript"/>
        </w:rPr>
        <w:footnoteReference w:id="1"/>
      </w:r>
      <w:r>
        <w:rPr>
          <w:i/>
        </w:rPr>
        <w:t>, con experiencias de ordenamiento del territorio que lo hacen sostenibles y competitivos en condiciones de equidad social y de reconocimiento de la diversidad geográfica y socio cultural, habilitando que su ocupación, uso y aprovechamiento permita el desarrollo de las personas con el ejercicio pleno de los derechos de mujeres y hombres con igualdad de oportunidades para todas las personas”.</w:t>
      </w:r>
    </w:p>
    <w:p w14:paraId="0000002A" w14:textId="77777777" w:rsidR="0005245C" w:rsidRDefault="0005245C">
      <w:pPr>
        <w:spacing w:after="0" w:line="240" w:lineRule="auto"/>
        <w:ind w:left="284"/>
        <w:jc w:val="both"/>
      </w:pPr>
    </w:p>
    <w:p w14:paraId="0000002B" w14:textId="77777777" w:rsidR="0005245C" w:rsidRDefault="00385F20">
      <w:pPr>
        <w:tabs>
          <w:tab w:val="left" w:pos="1590"/>
        </w:tabs>
        <w:spacing w:after="0" w:line="240" w:lineRule="auto"/>
        <w:ind w:left="284"/>
      </w:pPr>
      <w:r>
        <w:t xml:space="preserve">Para ello, la Política busca lograr estos resultados a través de: </w:t>
      </w:r>
    </w:p>
    <w:p w14:paraId="0000002C" w14:textId="77777777" w:rsidR="0005245C" w:rsidRDefault="0005245C">
      <w:pPr>
        <w:pBdr>
          <w:top w:val="nil"/>
          <w:left w:val="nil"/>
          <w:bottom w:val="nil"/>
          <w:right w:val="nil"/>
          <w:between w:val="nil"/>
        </w:pBdr>
        <w:tabs>
          <w:tab w:val="left" w:pos="1590"/>
        </w:tabs>
        <w:spacing w:after="0" w:line="240" w:lineRule="auto"/>
        <w:ind w:left="1080"/>
        <w:jc w:val="both"/>
        <w:rPr>
          <w:color w:val="000000"/>
        </w:rPr>
      </w:pPr>
    </w:p>
    <w:p w14:paraId="0000002D" w14:textId="77777777" w:rsidR="0005245C" w:rsidRDefault="00385F20">
      <w:pPr>
        <w:numPr>
          <w:ilvl w:val="0"/>
          <w:numId w:val="5"/>
        </w:numPr>
        <w:pBdr>
          <w:top w:val="nil"/>
          <w:left w:val="nil"/>
          <w:bottom w:val="nil"/>
          <w:right w:val="nil"/>
          <w:between w:val="nil"/>
        </w:pBdr>
        <w:spacing w:after="0"/>
        <w:ind w:left="709" w:hanging="371"/>
        <w:jc w:val="both"/>
      </w:pPr>
      <w:r>
        <w:rPr>
          <w:color w:val="000000"/>
        </w:rPr>
        <w:t xml:space="preserve">Formas de </w:t>
      </w:r>
      <w:r>
        <w:rPr>
          <w:b/>
          <w:color w:val="000000"/>
        </w:rPr>
        <w:t>ocupación</w:t>
      </w:r>
      <w:r>
        <w:rPr>
          <w:color w:val="000000"/>
        </w:rPr>
        <w:t xml:space="preserve"> del territorio que considere a sus </w:t>
      </w:r>
      <w:r>
        <w:rPr>
          <w:b/>
          <w:color w:val="000000"/>
        </w:rPr>
        <w:t>aptitudes y potencialidades</w:t>
      </w:r>
      <w:r>
        <w:rPr>
          <w:color w:val="000000"/>
        </w:rPr>
        <w:t xml:space="preserve">, tanto en términos de su </w:t>
      </w:r>
      <w:r>
        <w:rPr>
          <w:b/>
          <w:color w:val="000000"/>
        </w:rPr>
        <w:t>protección y conservación</w:t>
      </w:r>
      <w:r>
        <w:rPr>
          <w:color w:val="000000"/>
        </w:rPr>
        <w:t xml:space="preserve"> como alrededor de las dinámicas de </w:t>
      </w:r>
      <w:r>
        <w:rPr>
          <w:b/>
          <w:color w:val="000000"/>
        </w:rPr>
        <w:t xml:space="preserve">asentamiento poblacional </w:t>
      </w:r>
      <w:r>
        <w:rPr>
          <w:color w:val="000000"/>
        </w:rPr>
        <w:t>que desarrollen las personas.</w:t>
      </w:r>
    </w:p>
    <w:p w14:paraId="0000002E" w14:textId="77777777" w:rsidR="0005245C" w:rsidRDefault="0005245C">
      <w:pPr>
        <w:pBdr>
          <w:top w:val="nil"/>
          <w:left w:val="nil"/>
          <w:bottom w:val="nil"/>
          <w:right w:val="nil"/>
          <w:between w:val="nil"/>
        </w:pBdr>
        <w:spacing w:after="0" w:line="240" w:lineRule="auto"/>
        <w:ind w:left="709" w:hanging="371"/>
        <w:jc w:val="both"/>
        <w:rPr>
          <w:color w:val="000000"/>
        </w:rPr>
      </w:pPr>
    </w:p>
    <w:p w14:paraId="0000002F" w14:textId="77777777" w:rsidR="0005245C" w:rsidRDefault="00385F20">
      <w:pPr>
        <w:numPr>
          <w:ilvl w:val="0"/>
          <w:numId w:val="5"/>
        </w:numPr>
        <w:pBdr>
          <w:top w:val="nil"/>
          <w:left w:val="nil"/>
          <w:bottom w:val="nil"/>
          <w:right w:val="nil"/>
          <w:between w:val="nil"/>
        </w:pBdr>
        <w:spacing w:after="0"/>
        <w:ind w:left="709" w:hanging="371"/>
        <w:jc w:val="both"/>
      </w:pPr>
      <w:r>
        <w:rPr>
          <w:color w:val="000000"/>
        </w:rPr>
        <w:t xml:space="preserve">Mecanismos que permitan </w:t>
      </w:r>
      <w:r>
        <w:rPr>
          <w:b/>
          <w:color w:val="000000"/>
        </w:rPr>
        <w:t>ordenar</w:t>
      </w:r>
      <w:r>
        <w:rPr>
          <w:color w:val="000000"/>
        </w:rPr>
        <w:t xml:space="preserve"> el territorio en respuesta a </w:t>
      </w:r>
      <w:r>
        <w:rPr>
          <w:b/>
          <w:color w:val="000000"/>
        </w:rPr>
        <w:t xml:space="preserve">visiones comunes e integrales </w:t>
      </w:r>
      <w:r>
        <w:rPr>
          <w:color w:val="000000"/>
        </w:rPr>
        <w:t xml:space="preserve">que habiliten y garanticen </w:t>
      </w:r>
      <w:r>
        <w:rPr>
          <w:b/>
          <w:color w:val="000000"/>
        </w:rPr>
        <w:t>derechos paras todas las personas.</w:t>
      </w:r>
    </w:p>
    <w:p w14:paraId="00000030" w14:textId="77777777" w:rsidR="0005245C" w:rsidRDefault="0005245C">
      <w:pPr>
        <w:pBdr>
          <w:top w:val="nil"/>
          <w:left w:val="nil"/>
          <w:bottom w:val="nil"/>
          <w:right w:val="nil"/>
          <w:between w:val="nil"/>
        </w:pBdr>
        <w:spacing w:after="0" w:line="240" w:lineRule="auto"/>
        <w:ind w:left="709" w:hanging="371"/>
        <w:jc w:val="both"/>
        <w:rPr>
          <w:color w:val="000000"/>
        </w:rPr>
      </w:pPr>
    </w:p>
    <w:p w14:paraId="00000031" w14:textId="77777777" w:rsidR="0005245C" w:rsidRDefault="00385F20">
      <w:pPr>
        <w:numPr>
          <w:ilvl w:val="0"/>
          <w:numId w:val="5"/>
        </w:numPr>
        <w:pBdr>
          <w:top w:val="nil"/>
          <w:left w:val="nil"/>
          <w:bottom w:val="nil"/>
          <w:right w:val="nil"/>
          <w:between w:val="nil"/>
        </w:pBdr>
        <w:spacing w:after="0"/>
        <w:ind w:left="709" w:hanging="371"/>
        <w:jc w:val="both"/>
      </w:pPr>
      <w:r>
        <w:rPr>
          <w:color w:val="000000"/>
        </w:rPr>
        <w:t xml:space="preserve">Estrategias de </w:t>
      </w:r>
      <w:r>
        <w:rPr>
          <w:b/>
          <w:color w:val="000000"/>
        </w:rPr>
        <w:t xml:space="preserve">gestión integrada </w:t>
      </w:r>
      <w:r>
        <w:rPr>
          <w:color w:val="000000"/>
        </w:rPr>
        <w:t xml:space="preserve">de la información territorial que coadyuve a la </w:t>
      </w:r>
      <w:r>
        <w:rPr>
          <w:b/>
          <w:color w:val="000000"/>
        </w:rPr>
        <w:t xml:space="preserve">toma de decisiones concertada </w:t>
      </w:r>
      <w:r>
        <w:rPr>
          <w:color w:val="000000"/>
        </w:rPr>
        <w:t>de las comunidades y el Estado.</w:t>
      </w:r>
    </w:p>
    <w:p w14:paraId="00000032" w14:textId="77777777" w:rsidR="0005245C" w:rsidRDefault="0005245C">
      <w:pPr>
        <w:pBdr>
          <w:top w:val="nil"/>
          <w:left w:val="nil"/>
          <w:bottom w:val="nil"/>
          <w:right w:val="nil"/>
          <w:between w:val="nil"/>
        </w:pBdr>
        <w:spacing w:after="0" w:line="240" w:lineRule="auto"/>
        <w:ind w:left="709" w:hanging="371"/>
        <w:jc w:val="both"/>
        <w:rPr>
          <w:color w:val="000000"/>
        </w:rPr>
      </w:pPr>
    </w:p>
    <w:p w14:paraId="00000033" w14:textId="77777777" w:rsidR="0005245C" w:rsidRDefault="00385F20">
      <w:pPr>
        <w:numPr>
          <w:ilvl w:val="0"/>
          <w:numId w:val="5"/>
        </w:numPr>
        <w:pBdr>
          <w:top w:val="nil"/>
          <w:left w:val="nil"/>
          <w:bottom w:val="nil"/>
          <w:right w:val="nil"/>
          <w:between w:val="nil"/>
        </w:pBdr>
        <w:spacing w:after="0" w:line="256" w:lineRule="auto"/>
        <w:ind w:left="709" w:hanging="371"/>
      </w:pPr>
      <w:r>
        <w:rPr>
          <w:color w:val="000000"/>
        </w:rPr>
        <w:t xml:space="preserve">Un </w:t>
      </w:r>
      <w:r>
        <w:rPr>
          <w:b/>
          <w:color w:val="000000"/>
        </w:rPr>
        <w:t xml:space="preserve">sistema de gobernanza de la rectoría </w:t>
      </w:r>
      <w:r>
        <w:rPr>
          <w:color w:val="000000"/>
        </w:rPr>
        <w:t xml:space="preserve">y la </w:t>
      </w:r>
      <w:r>
        <w:rPr>
          <w:b/>
          <w:color w:val="000000"/>
        </w:rPr>
        <w:t xml:space="preserve">implementación del gobierno </w:t>
      </w:r>
      <w:r>
        <w:rPr>
          <w:color w:val="000000"/>
        </w:rPr>
        <w:t xml:space="preserve">de los territorios de forma articulada intergubernamentalmente </w:t>
      </w:r>
      <w:r>
        <w:rPr>
          <w:b/>
          <w:color w:val="000000"/>
        </w:rPr>
        <w:t xml:space="preserve">superando la sectorialización </w:t>
      </w:r>
      <w:r>
        <w:rPr>
          <w:color w:val="000000"/>
        </w:rPr>
        <w:t>aislada de las intervenciones del Estado.</w:t>
      </w:r>
    </w:p>
    <w:p w14:paraId="00000034" w14:textId="77777777" w:rsidR="0005245C" w:rsidRDefault="0005245C">
      <w:pPr>
        <w:tabs>
          <w:tab w:val="left" w:pos="1590"/>
        </w:tabs>
        <w:spacing w:after="0" w:line="256" w:lineRule="auto"/>
      </w:pPr>
    </w:p>
    <w:p w14:paraId="00000035" w14:textId="77777777" w:rsidR="0005245C" w:rsidRDefault="00385F20">
      <w:pPr>
        <w:tabs>
          <w:tab w:val="left" w:pos="1590"/>
        </w:tabs>
        <w:spacing w:after="0" w:line="240" w:lineRule="auto"/>
        <w:ind w:left="284"/>
        <w:jc w:val="both"/>
      </w:pPr>
      <w:r>
        <w:t>Esta visión de cambio ha sido construida y socializada con diversos actores en espacios de diálogo que vienen desarrollándose desde el 2019 hasta la fecha con mancomunidades regionales, gobiernos regionales a través de servidores públicos de las Gerencias de Planeamiento Presupuesto y Acondicionamiento Territorial, Autoridades Regionales Ambientales, y Gerencias Regionales de Recursos Naturales y/o Forestales, así como de expertos, Sectores intervinientes en las acciones de ordenamiento territorial y otras instituciones de la sociedad civil.</w:t>
      </w:r>
    </w:p>
    <w:p w14:paraId="00000036" w14:textId="77777777" w:rsidR="0005245C" w:rsidRDefault="0005245C">
      <w:pPr>
        <w:tabs>
          <w:tab w:val="left" w:pos="1590"/>
        </w:tabs>
        <w:spacing w:after="0" w:line="256" w:lineRule="auto"/>
        <w:ind w:left="284"/>
      </w:pPr>
    </w:p>
    <w:p w14:paraId="00000037" w14:textId="77777777" w:rsidR="0005245C" w:rsidRDefault="00385F20">
      <w:pPr>
        <w:spacing w:after="0" w:line="240" w:lineRule="auto"/>
        <w:ind w:left="284"/>
        <w:jc w:val="both"/>
      </w:pPr>
      <w:r>
        <w:t>Otra manera de darle consistencia a la situación futura deseada se formuló a través de un análisis de las condiciones de cambio y principales aspectos de las mismas. Aquí, presentamos una lista de variables identificadas:</w:t>
      </w:r>
    </w:p>
    <w:p w14:paraId="00000038" w14:textId="77777777" w:rsidR="0005245C" w:rsidRDefault="0005245C">
      <w:pPr>
        <w:spacing w:after="0" w:line="256" w:lineRule="auto"/>
        <w:jc w:val="center"/>
        <w:rPr>
          <w:b/>
        </w:rPr>
      </w:pPr>
    </w:p>
    <w:p w14:paraId="00000039" w14:textId="77777777" w:rsidR="0005245C" w:rsidRDefault="00385F20">
      <w:pPr>
        <w:rPr>
          <w:b/>
        </w:rPr>
      </w:pPr>
      <w:r>
        <w:br w:type="page"/>
      </w:r>
    </w:p>
    <w:p w14:paraId="0000003A" w14:textId="77777777" w:rsidR="0005245C" w:rsidRDefault="00385F20">
      <w:pPr>
        <w:spacing w:after="0" w:line="240" w:lineRule="auto"/>
        <w:jc w:val="center"/>
        <w:rPr>
          <w:b/>
        </w:rPr>
      </w:pPr>
      <w:proofErr w:type="gramStart"/>
      <w:r>
        <w:rPr>
          <w:b/>
        </w:rPr>
        <w:lastRenderedPageBreak/>
        <w:t>Tabla Nº</w:t>
      </w:r>
      <w:proofErr w:type="gramEnd"/>
      <w:r>
        <w:rPr>
          <w:b/>
        </w:rPr>
        <w:t xml:space="preserve"> 1</w:t>
      </w:r>
    </w:p>
    <w:p w14:paraId="0000003B" w14:textId="77777777" w:rsidR="0005245C" w:rsidRDefault="00385F20">
      <w:pPr>
        <w:spacing w:after="0" w:line="240" w:lineRule="auto"/>
        <w:jc w:val="center"/>
        <w:rPr>
          <w:rFonts w:ascii="Arial Narrow" w:eastAsia="Arial Narrow" w:hAnsi="Arial Narrow" w:cs="Arial Narrow"/>
          <w:b/>
          <w:sz w:val="24"/>
          <w:szCs w:val="24"/>
        </w:rPr>
      </w:pPr>
      <w:r>
        <w:rPr>
          <w:b/>
        </w:rPr>
        <w:t xml:space="preserve">Variables estratégicas asociadas a la situación deseada en los territorios </w:t>
      </w:r>
    </w:p>
    <w:p w14:paraId="0000003C" w14:textId="77777777" w:rsidR="0005245C" w:rsidRDefault="0005245C">
      <w:pPr>
        <w:tabs>
          <w:tab w:val="left" w:pos="1590"/>
        </w:tabs>
        <w:spacing w:after="0" w:line="256" w:lineRule="auto"/>
        <w:jc w:val="center"/>
        <w:rPr>
          <w:b/>
        </w:rPr>
      </w:pPr>
    </w:p>
    <w:tbl>
      <w:tblPr>
        <w:tblStyle w:val="a"/>
        <w:tblW w:w="10632" w:type="dxa"/>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2"/>
        <w:gridCol w:w="1559"/>
        <w:gridCol w:w="1702"/>
        <w:gridCol w:w="1559"/>
        <w:gridCol w:w="2126"/>
        <w:gridCol w:w="1984"/>
      </w:tblGrid>
      <w:tr w:rsidR="0005245C" w14:paraId="2DF745DD" w14:textId="77777777" w:rsidTr="00033FC6">
        <w:trPr>
          <w:trHeight w:val="382"/>
          <w:tblHeader/>
        </w:trPr>
        <w:tc>
          <w:tcPr>
            <w:tcW w:w="1702" w:type="dxa"/>
            <w:shd w:val="clear" w:color="auto" w:fill="FFE599"/>
            <w:vAlign w:val="center"/>
          </w:tcPr>
          <w:p w14:paraId="0000003D" w14:textId="77777777" w:rsidR="0005245C" w:rsidRDefault="00385F20">
            <w:pPr>
              <w:tabs>
                <w:tab w:val="left" w:pos="1590"/>
              </w:tabs>
              <w:spacing w:line="256" w:lineRule="auto"/>
              <w:jc w:val="center"/>
              <w:rPr>
                <w:b/>
                <w:sz w:val="20"/>
                <w:szCs w:val="20"/>
              </w:rPr>
            </w:pPr>
            <w:r>
              <w:rPr>
                <w:b/>
                <w:sz w:val="20"/>
                <w:szCs w:val="20"/>
              </w:rPr>
              <w:t>Causa Directa</w:t>
            </w:r>
          </w:p>
        </w:tc>
        <w:tc>
          <w:tcPr>
            <w:tcW w:w="1559" w:type="dxa"/>
            <w:shd w:val="clear" w:color="auto" w:fill="FFE599"/>
            <w:vAlign w:val="center"/>
          </w:tcPr>
          <w:p w14:paraId="0000003E" w14:textId="77777777" w:rsidR="0005245C" w:rsidRDefault="00385F20">
            <w:pPr>
              <w:tabs>
                <w:tab w:val="left" w:pos="1590"/>
              </w:tabs>
              <w:spacing w:line="256" w:lineRule="auto"/>
              <w:jc w:val="center"/>
              <w:rPr>
                <w:b/>
                <w:sz w:val="20"/>
                <w:szCs w:val="20"/>
              </w:rPr>
            </w:pPr>
            <w:r>
              <w:rPr>
                <w:b/>
                <w:sz w:val="20"/>
                <w:szCs w:val="20"/>
              </w:rPr>
              <w:t>Causa Indirecta</w:t>
            </w:r>
          </w:p>
        </w:tc>
        <w:tc>
          <w:tcPr>
            <w:tcW w:w="1702" w:type="dxa"/>
            <w:shd w:val="clear" w:color="auto" w:fill="FFE599"/>
            <w:vAlign w:val="center"/>
          </w:tcPr>
          <w:p w14:paraId="0000003F" w14:textId="77777777" w:rsidR="0005245C" w:rsidRDefault="00385F20">
            <w:pPr>
              <w:tabs>
                <w:tab w:val="left" w:pos="1590"/>
              </w:tabs>
              <w:spacing w:line="256" w:lineRule="auto"/>
              <w:jc w:val="center"/>
              <w:rPr>
                <w:b/>
                <w:sz w:val="20"/>
                <w:szCs w:val="20"/>
              </w:rPr>
            </w:pPr>
            <w:r>
              <w:rPr>
                <w:b/>
                <w:sz w:val="20"/>
                <w:szCs w:val="20"/>
              </w:rPr>
              <w:t>Condición de cambio (a)</w:t>
            </w:r>
          </w:p>
        </w:tc>
        <w:tc>
          <w:tcPr>
            <w:tcW w:w="1559" w:type="dxa"/>
            <w:shd w:val="clear" w:color="auto" w:fill="FFE599"/>
            <w:vAlign w:val="center"/>
          </w:tcPr>
          <w:p w14:paraId="00000040" w14:textId="77777777" w:rsidR="0005245C" w:rsidRDefault="00385F20">
            <w:pPr>
              <w:tabs>
                <w:tab w:val="left" w:pos="1590"/>
              </w:tabs>
              <w:spacing w:line="256" w:lineRule="auto"/>
              <w:jc w:val="center"/>
              <w:rPr>
                <w:b/>
                <w:sz w:val="20"/>
                <w:szCs w:val="20"/>
              </w:rPr>
            </w:pPr>
            <w:r>
              <w:rPr>
                <w:b/>
                <w:sz w:val="20"/>
                <w:szCs w:val="20"/>
              </w:rPr>
              <w:t>Aspecto (b)</w:t>
            </w:r>
          </w:p>
        </w:tc>
        <w:tc>
          <w:tcPr>
            <w:tcW w:w="2126" w:type="dxa"/>
            <w:shd w:val="clear" w:color="auto" w:fill="FFE599"/>
            <w:vAlign w:val="center"/>
          </w:tcPr>
          <w:p w14:paraId="00000041" w14:textId="77777777" w:rsidR="0005245C" w:rsidRDefault="00385F20">
            <w:pPr>
              <w:tabs>
                <w:tab w:val="left" w:pos="1590"/>
              </w:tabs>
              <w:spacing w:line="256" w:lineRule="auto"/>
              <w:jc w:val="center"/>
              <w:rPr>
                <w:b/>
                <w:sz w:val="20"/>
                <w:szCs w:val="20"/>
              </w:rPr>
            </w:pPr>
            <w:r>
              <w:rPr>
                <w:b/>
                <w:sz w:val="20"/>
                <w:szCs w:val="20"/>
              </w:rPr>
              <w:t>Variable (a)+(b)</w:t>
            </w:r>
          </w:p>
        </w:tc>
        <w:tc>
          <w:tcPr>
            <w:tcW w:w="1984" w:type="dxa"/>
            <w:shd w:val="clear" w:color="auto" w:fill="FFE599"/>
            <w:vAlign w:val="center"/>
          </w:tcPr>
          <w:p w14:paraId="00000042" w14:textId="77777777" w:rsidR="0005245C" w:rsidRDefault="00385F20">
            <w:pPr>
              <w:tabs>
                <w:tab w:val="left" w:pos="1590"/>
              </w:tabs>
              <w:spacing w:line="256" w:lineRule="auto"/>
              <w:jc w:val="center"/>
              <w:rPr>
                <w:b/>
                <w:sz w:val="20"/>
                <w:szCs w:val="20"/>
              </w:rPr>
            </w:pPr>
            <w:r>
              <w:rPr>
                <w:b/>
                <w:sz w:val="20"/>
                <w:szCs w:val="20"/>
              </w:rPr>
              <w:t>Situación deseada</w:t>
            </w:r>
          </w:p>
        </w:tc>
      </w:tr>
      <w:tr w:rsidR="0005245C" w14:paraId="023FED68" w14:textId="77777777" w:rsidTr="00033FC6">
        <w:trPr>
          <w:trHeight w:val="989"/>
        </w:trPr>
        <w:tc>
          <w:tcPr>
            <w:tcW w:w="1702" w:type="dxa"/>
            <w:vMerge w:val="restart"/>
            <w:vAlign w:val="center"/>
          </w:tcPr>
          <w:p w14:paraId="00000043" w14:textId="77777777" w:rsidR="0005245C" w:rsidRDefault="00385F20">
            <w:pPr>
              <w:tabs>
                <w:tab w:val="left" w:pos="1590"/>
              </w:tabs>
              <w:rPr>
                <w:sz w:val="20"/>
                <w:szCs w:val="20"/>
              </w:rPr>
            </w:pPr>
            <w:r>
              <w:rPr>
                <w:sz w:val="20"/>
                <w:szCs w:val="20"/>
              </w:rPr>
              <w:t>Ocupación del territorio omite considerar sus aptitudes y potencialidades</w:t>
            </w:r>
          </w:p>
        </w:tc>
        <w:tc>
          <w:tcPr>
            <w:tcW w:w="1559" w:type="dxa"/>
            <w:vMerge w:val="restart"/>
            <w:vAlign w:val="center"/>
          </w:tcPr>
          <w:p w14:paraId="00000044" w14:textId="77777777" w:rsidR="0005245C" w:rsidRDefault="00385F20">
            <w:pPr>
              <w:tabs>
                <w:tab w:val="left" w:pos="1590"/>
              </w:tabs>
              <w:rPr>
                <w:sz w:val="20"/>
                <w:szCs w:val="20"/>
              </w:rPr>
            </w:pPr>
            <w:r>
              <w:rPr>
                <w:sz w:val="20"/>
                <w:szCs w:val="20"/>
              </w:rPr>
              <w:t>Desequilibrios en la ocupación territorial</w:t>
            </w:r>
          </w:p>
        </w:tc>
        <w:tc>
          <w:tcPr>
            <w:tcW w:w="1702" w:type="dxa"/>
            <w:vAlign w:val="center"/>
          </w:tcPr>
          <w:p w14:paraId="00000045" w14:textId="77777777" w:rsidR="0005245C" w:rsidRDefault="00385F20">
            <w:pPr>
              <w:tabs>
                <w:tab w:val="left" w:pos="1590"/>
              </w:tabs>
              <w:rPr>
                <w:sz w:val="20"/>
                <w:szCs w:val="20"/>
              </w:rPr>
            </w:pPr>
            <w:r>
              <w:rPr>
                <w:sz w:val="20"/>
                <w:szCs w:val="20"/>
              </w:rPr>
              <w:t>Orden</w:t>
            </w:r>
          </w:p>
        </w:tc>
        <w:tc>
          <w:tcPr>
            <w:tcW w:w="1559" w:type="dxa"/>
            <w:vAlign w:val="center"/>
          </w:tcPr>
          <w:p w14:paraId="00000046" w14:textId="77777777" w:rsidR="0005245C" w:rsidRDefault="00385F20">
            <w:pPr>
              <w:tabs>
                <w:tab w:val="left" w:pos="1590"/>
              </w:tabs>
              <w:rPr>
                <w:sz w:val="20"/>
                <w:szCs w:val="20"/>
              </w:rPr>
            </w:pPr>
            <w:r>
              <w:rPr>
                <w:sz w:val="20"/>
                <w:szCs w:val="20"/>
              </w:rPr>
              <w:t>Ocupación</w:t>
            </w:r>
          </w:p>
        </w:tc>
        <w:tc>
          <w:tcPr>
            <w:tcW w:w="2126" w:type="dxa"/>
            <w:vAlign w:val="center"/>
          </w:tcPr>
          <w:p w14:paraId="00000047" w14:textId="77777777" w:rsidR="0005245C" w:rsidRDefault="00385F20">
            <w:pPr>
              <w:tabs>
                <w:tab w:val="left" w:pos="1590"/>
              </w:tabs>
              <w:rPr>
                <w:sz w:val="20"/>
                <w:szCs w:val="20"/>
              </w:rPr>
            </w:pPr>
            <w:r>
              <w:rPr>
                <w:sz w:val="20"/>
                <w:szCs w:val="20"/>
              </w:rPr>
              <w:t>Ocupación ordenada del territorio</w:t>
            </w:r>
          </w:p>
        </w:tc>
        <w:tc>
          <w:tcPr>
            <w:tcW w:w="1984" w:type="dxa"/>
            <w:vMerge w:val="restart"/>
            <w:vAlign w:val="center"/>
          </w:tcPr>
          <w:p w14:paraId="00000048" w14:textId="77777777" w:rsidR="0005245C" w:rsidRDefault="00385F20">
            <w:pPr>
              <w:tabs>
                <w:tab w:val="left" w:pos="1590"/>
              </w:tabs>
              <w:rPr>
                <w:sz w:val="20"/>
                <w:szCs w:val="20"/>
              </w:rPr>
            </w:pPr>
            <w:r>
              <w:rPr>
                <w:b/>
                <w:sz w:val="20"/>
                <w:szCs w:val="20"/>
              </w:rPr>
              <w:t>Territorios que protegen y conservan integralmente patrimonios y zonas de importancia ambiental</w:t>
            </w:r>
          </w:p>
          <w:p w14:paraId="00000049" w14:textId="77777777" w:rsidR="0005245C" w:rsidRDefault="0005245C">
            <w:pPr>
              <w:tabs>
                <w:tab w:val="left" w:pos="1590"/>
              </w:tabs>
              <w:rPr>
                <w:sz w:val="20"/>
                <w:szCs w:val="20"/>
              </w:rPr>
            </w:pPr>
          </w:p>
          <w:p w14:paraId="0000004A" w14:textId="77777777" w:rsidR="0005245C" w:rsidRDefault="00385F20">
            <w:pPr>
              <w:tabs>
                <w:tab w:val="left" w:pos="1590"/>
              </w:tabs>
              <w:rPr>
                <w:sz w:val="20"/>
                <w:szCs w:val="20"/>
              </w:rPr>
            </w:pPr>
            <w:r>
              <w:rPr>
                <w:sz w:val="20"/>
                <w:szCs w:val="20"/>
              </w:rPr>
              <w:t xml:space="preserve">Territorios que </w:t>
            </w:r>
            <w:r>
              <w:rPr>
                <w:b/>
                <w:sz w:val="20"/>
                <w:szCs w:val="20"/>
              </w:rPr>
              <w:t xml:space="preserve">reducen desequilibrios </w:t>
            </w:r>
            <w:r>
              <w:rPr>
                <w:sz w:val="20"/>
                <w:szCs w:val="20"/>
              </w:rPr>
              <w:t xml:space="preserve">en la ocupación y </w:t>
            </w:r>
            <w:r>
              <w:rPr>
                <w:b/>
                <w:sz w:val="20"/>
                <w:szCs w:val="20"/>
              </w:rPr>
              <w:t>aprovechamiento de sus recursos</w:t>
            </w:r>
          </w:p>
          <w:p w14:paraId="0000004B" w14:textId="77777777" w:rsidR="0005245C" w:rsidRDefault="0005245C">
            <w:pPr>
              <w:tabs>
                <w:tab w:val="left" w:pos="1590"/>
              </w:tabs>
              <w:rPr>
                <w:sz w:val="20"/>
                <w:szCs w:val="20"/>
              </w:rPr>
            </w:pPr>
          </w:p>
        </w:tc>
      </w:tr>
      <w:tr w:rsidR="0005245C" w14:paraId="69836926" w14:textId="77777777" w:rsidTr="00033FC6">
        <w:trPr>
          <w:trHeight w:val="988"/>
        </w:trPr>
        <w:tc>
          <w:tcPr>
            <w:tcW w:w="1702" w:type="dxa"/>
            <w:vMerge/>
            <w:vAlign w:val="center"/>
          </w:tcPr>
          <w:p w14:paraId="0000004C" w14:textId="77777777" w:rsidR="0005245C" w:rsidRDefault="0005245C">
            <w:pPr>
              <w:widowControl w:val="0"/>
              <w:pBdr>
                <w:top w:val="nil"/>
                <w:left w:val="nil"/>
                <w:bottom w:val="nil"/>
                <w:right w:val="nil"/>
                <w:between w:val="nil"/>
              </w:pBdr>
              <w:spacing w:line="276" w:lineRule="auto"/>
              <w:rPr>
                <w:sz w:val="20"/>
                <w:szCs w:val="20"/>
              </w:rPr>
            </w:pPr>
          </w:p>
        </w:tc>
        <w:tc>
          <w:tcPr>
            <w:tcW w:w="1559" w:type="dxa"/>
            <w:vMerge/>
            <w:vAlign w:val="center"/>
          </w:tcPr>
          <w:p w14:paraId="0000004D" w14:textId="77777777" w:rsidR="0005245C" w:rsidRDefault="0005245C">
            <w:pPr>
              <w:widowControl w:val="0"/>
              <w:pBdr>
                <w:top w:val="nil"/>
                <w:left w:val="nil"/>
                <w:bottom w:val="nil"/>
                <w:right w:val="nil"/>
                <w:between w:val="nil"/>
              </w:pBdr>
              <w:spacing w:line="276" w:lineRule="auto"/>
              <w:rPr>
                <w:sz w:val="20"/>
                <w:szCs w:val="20"/>
              </w:rPr>
            </w:pPr>
          </w:p>
        </w:tc>
        <w:tc>
          <w:tcPr>
            <w:tcW w:w="1702" w:type="dxa"/>
            <w:vAlign w:val="center"/>
          </w:tcPr>
          <w:p w14:paraId="0000004E" w14:textId="77777777" w:rsidR="0005245C" w:rsidRDefault="00385F20">
            <w:pPr>
              <w:tabs>
                <w:tab w:val="left" w:pos="1590"/>
              </w:tabs>
              <w:rPr>
                <w:sz w:val="20"/>
                <w:szCs w:val="20"/>
              </w:rPr>
            </w:pPr>
            <w:r>
              <w:rPr>
                <w:sz w:val="20"/>
                <w:szCs w:val="20"/>
              </w:rPr>
              <w:t>Prevalencia</w:t>
            </w:r>
          </w:p>
        </w:tc>
        <w:tc>
          <w:tcPr>
            <w:tcW w:w="1559" w:type="dxa"/>
            <w:vAlign w:val="center"/>
          </w:tcPr>
          <w:p w14:paraId="0000004F" w14:textId="77777777" w:rsidR="0005245C" w:rsidRDefault="00385F20">
            <w:pPr>
              <w:tabs>
                <w:tab w:val="left" w:pos="1590"/>
              </w:tabs>
              <w:rPr>
                <w:sz w:val="20"/>
                <w:szCs w:val="20"/>
              </w:rPr>
            </w:pPr>
            <w:r>
              <w:rPr>
                <w:sz w:val="20"/>
                <w:szCs w:val="20"/>
              </w:rPr>
              <w:t>Riesgos</w:t>
            </w:r>
          </w:p>
        </w:tc>
        <w:tc>
          <w:tcPr>
            <w:tcW w:w="2126" w:type="dxa"/>
            <w:vAlign w:val="center"/>
          </w:tcPr>
          <w:p w14:paraId="00000050" w14:textId="77777777" w:rsidR="0005245C" w:rsidRDefault="00385F20">
            <w:pPr>
              <w:tabs>
                <w:tab w:val="left" w:pos="1590"/>
              </w:tabs>
              <w:rPr>
                <w:sz w:val="20"/>
                <w:szCs w:val="20"/>
              </w:rPr>
            </w:pPr>
            <w:r>
              <w:rPr>
                <w:sz w:val="20"/>
                <w:szCs w:val="20"/>
              </w:rPr>
              <w:t>Prevalencia de riesgos en el territorio</w:t>
            </w:r>
          </w:p>
        </w:tc>
        <w:tc>
          <w:tcPr>
            <w:tcW w:w="1984" w:type="dxa"/>
            <w:vMerge/>
            <w:vAlign w:val="center"/>
          </w:tcPr>
          <w:p w14:paraId="00000051" w14:textId="77777777" w:rsidR="0005245C" w:rsidRDefault="0005245C">
            <w:pPr>
              <w:widowControl w:val="0"/>
              <w:pBdr>
                <w:top w:val="nil"/>
                <w:left w:val="nil"/>
                <w:bottom w:val="nil"/>
                <w:right w:val="nil"/>
                <w:between w:val="nil"/>
              </w:pBdr>
              <w:spacing w:line="276" w:lineRule="auto"/>
              <w:rPr>
                <w:sz w:val="20"/>
                <w:szCs w:val="20"/>
              </w:rPr>
            </w:pPr>
          </w:p>
        </w:tc>
      </w:tr>
      <w:tr w:rsidR="0005245C" w14:paraId="7165C3C0" w14:textId="77777777" w:rsidTr="00033FC6">
        <w:trPr>
          <w:trHeight w:val="1117"/>
        </w:trPr>
        <w:tc>
          <w:tcPr>
            <w:tcW w:w="1702" w:type="dxa"/>
            <w:vMerge/>
            <w:vAlign w:val="center"/>
          </w:tcPr>
          <w:p w14:paraId="00000052" w14:textId="77777777" w:rsidR="0005245C" w:rsidRDefault="0005245C">
            <w:pPr>
              <w:widowControl w:val="0"/>
              <w:pBdr>
                <w:top w:val="nil"/>
                <w:left w:val="nil"/>
                <w:bottom w:val="nil"/>
                <w:right w:val="nil"/>
                <w:between w:val="nil"/>
              </w:pBdr>
              <w:spacing w:line="276" w:lineRule="auto"/>
              <w:rPr>
                <w:sz w:val="20"/>
                <w:szCs w:val="20"/>
              </w:rPr>
            </w:pPr>
          </w:p>
        </w:tc>
        <w:tc>
          <w:tcPr>
            <w:tcW w:w="1559" w:type="dxa"/>
            <w:vMerge w:val="restart"/>
            <w:vAlign w:val="center"/>
          </w:tcPr>
          <w:p w14:paraId="00000053" w14:textId="77777777" w:rsidR="0005245C" w:rsidRDefault="00385F20">
            <w:pPr>
              <w:tabs>
                <w:tab w:val="left" w:pos="1590"/>
              </w:tabs>
              <w:rPr>
                <w:sz w:val="20"/>
                <w:szCs w:val="20"/>
              </w:rPr>
            </w:pPr>
            <w:r>
              <w:rPr>
                <w:sz w:val="20"/>
                <w:szCs w:val="20"/>
              </w:rPr>
              <w:t>Sobreexplotación en el uso del territorio</w:t>
            </w:r>
          </w:p>
        </w:tc>
        <w:tc>
          <w:tcPr>
            <w:tcW w:w="1702" w:type="dxa"/>
            <w:vAlign w:val="center"/>
          </w:tcPr>
          <w:p w14:paraId="00000054" w14:textId="77777777" w:rsidR="0005245C" w:rsidRDefault="00385F20">
            <w:pPr>
              <w:tabs>
                <w:tab w:val="left" w:pos="1590"/>
              </w:tabs>
              <w:rPr>
                <w:sz w:val="20"/>
                <w:szCs w:val="20"/>
              </w:rPr>
            </w:pPr>
            <w:r>
              <w:rPr>
                <w:sz w:val="20"/>
                <w:szCs w:val="20"/>
              </w:rPr>
              <w:t>Protección</w:t>
            </w:r>
          </w:p>
        </w:tc>
        <w:tc>
          <w:tcPr>
            <w:tcW w:w="1559" w:type="dxa"/>
            <w:vAlign w:val="center"/>
          </w:tcPr>
          <w:p w14:paraId="00000055" w14:textId="77777777" w:rsidR="0005245C" w:rsidRDefault="00385F20">
            <w:pPr>
              <w:tabs>
                <w:tab w:val="left" w:pos="1590"/>
              </w:tabs>
              <w:rPr>
                <w:sz w:val="20"/>
                <w:szCs w:val="20"/>
              </w:rPr>
            </w:pPr>
            <w:r>
              <w:rPr>
                <w:sz w:val="20"/>
                <w:szCs w:val="20"/>
              </w:rPr>
              <w:t>Ambiente</w:t>
            </w:r>
          </w:p>
          <w:p w14:paraId="00000056" w14:textId="77777777" w:rsidR="0005245C" w:rsidRDefault="00385F20">
            <w:pPr>
              <w:tabs>
                <w:tab w:val="left" w:pos="1590"/>
              </w:tabs>
              <w:rPr>
                <w:sz w:val="20"/>
                <w:szCs w:val="20"/>
              </w:rPr>
            </w:pPr>
            <w:r>
              <w:rPr>
                <w:sz w:val="20"/>
                <w:szCs w:val="20"/>
              </w:rPr>
              <w:t>Patrimonio</w:t>
            </w:r>
          </w:p>
        </w:tc>
        <w:tc>
          <w:tcPr>
            <w:tcW w:w="2126" w:type="dxa"/>
            <w:vAlign w:val="center"/>
          </w:tcPr>
          <w:p w14:paraId="00000057" w14:textId="77777777" w:rsidR="0005245C" w:rsidRDefault="00385F20">
            <w:pPr>
              <w:tabs>
                <w:tab w:val="left" w:pos="1590"/>
              </w:tabs>
              <w:rPr>
                <w:sz w:val="20"/>
                <w:szCs w:val="20"/>
              </w:rPr>
            </w:pPr>
            <w:r>
              <w:rPr>
                <w:sz w:val="20"/>
                <w:szCs w:val="20"/>
              </w:rPr>
              <w:t>Ambiente y Patrimonio protegido en el territorio</w:t>
            </w:r>
          </w:p>
        </w:tc>
        <w:tc>
          <w:tcPr>
            <w:tcW w:w="1984" w:type="dxa"/>
            <w:vMerge/>
            <w:vAlign w:val="center"/>
          </w:tcPr>
          <w:p w14:paraId="00000058" w14:textId="77777777" w:rsidR="0005245C" w:rsidRDefault="0005245C">
            <w:pPr>
              <w:widowControl w:val="0"/>
              <w:pBdr>
                <w:top w:val="nil"/>
                <w:left w:val="nil"/>
                <w:bottom w:val="nil"/>
                <w:right w:val="nil"/>
                <w:between w:val="nil"/>
              </w:pBdr>
              <w:spacing w:line="276" w:lineRule="auto"/>
              <w:rPr>
                <w:sz w:val="20"/>
                <w:szCs w:val="20"/>
              </w:rPr>
            </w:pPr>
          </w:p>
        </w:tc>
      </w:tr>
      <w:tr w:rsidR="0005245C" w14:paraId="681391A3" w14:textId="77777777" w:rsidTr="00033FC6">
        <w:trPr>
          <w:trHeight w:val="926"/>
        </w:trPr>
        <w:tc>
          <w:tcPr>
            <w:tcW w:w="1702" w:type="dxa"/>
            <w:vMerge/>
            <w:vAlign w:val="center"/>
          </w:tcPr>
          <w:p w14:paraId="00000059" w14:textId="77777777" w:rsidR="0005245C" w:rsidRDefault="0005245C">
            <w:pPr>
              <w:widowControl w:val="0"/>
              <w:pBdr>
                <w:top w:val="nil"/>
                <w:left w:val="nil"/>
                <w:bottom w:val="nil"/>
                <w:right w:val="nil"/>
                <w:between w:val="nil"/>
              </w:pBdr>
              <w:spacing w:line="276" w:lineRule="auto"/>
              <w:rPr>
                <w:sz w:val="20"/>
                <w:szCs w:val="20"/>
              </w:rPr>
            </w:pPr>
          </w:p>
        </w:tc>
        <w:tc>
          <w:tcPr>
            <w:tcW w:w="1559" w:type="dxa"/>
            <w:vMerge/>
            <w:vAlign w:val="center"/>
          </w:tcPr>
          <w:p w14:paraId="0000005A" w14:textId="77777777" w:rsidR="0005245C" w:rsidRDefault="0005245C">
            <w:pPr>
              <w:widowControl w:val="0"/>
              <w:pBdr>
                <w:top w:val="nil"/>
                <w:left w:val="nil"/>
                <w:bottom w:val="nil"/>
                <w:right w:val="nil"/>
                <w:between w:val="nil"/>
              </w:pBdr>
              <w:spacing w:line="276" w:lineRule="auto"/>
              <w:rPr>
                <w:sz w:val="20"/>
                <w:szCs w:val="20"/>
              </w:rPr>
            </w:pPr>
          </w:p>
        </w:tc>
        <w:tc>
          <w:tcPr>
            <w:tcW w:w="1702" w:type="dxa"/>
            <w:vAlign w:val="center"/>
          </w:tcPr>
          <w:p w14:paraId="0000005B" w14:textId="77777777" w:rsidR="0005245C" w:rsidRDefault="00385F20">
            <w:pPr>
              <w:tabs>
                <w:tab w:val="left" w:pos="1590"/>
              </w:tabs>
              <w:rPr>
                <w:sz w:val="20"/>
                <w:szCs w:val="20"/>
              </w:rPr>
            </w:pPr>
            <w:r>
              <w:rPr>
                <w:sz w:val="20"/>
                <w:szCs w:val="20"/>
              </w:rPr>
              <w:t>Aprovechamiento</w:t>
            </w:r>
          </w:p>
        </w:tc>
        <w:tc>
          <w:tcPr>
            <w:tcW w:w="1559" w:type="dxa"/>
            <w:vAlign w:val="center"/>
          </w:tcPr>
          <w:p w14:paraId="0000005C" w14:textId="77777777" w:rsidR="0005245C" w:rsidRDefault="00385F20">
            <w:pPr>
              <w:tabs>
                <w:tab w:val="left" w:pos="1590"/>
              </w:tabs>
              <w:rPr>
                <w:sz w:val="20"/>
                <w:szCs w:val="20"/>
              </w:rPr>
            </w:pPr>
            <w:r>
              <w:rPr>
                <w:sz w:val="20"/>
                <w:szCs w:val="20"/>
              </w:rPr>
              <w:t>Recursos</w:t>
            </w:r>
          </w:p>
        </w:tc>
        <w:tc>
          <w:tcPr>
            <w:tcW w:w="2126" w:type="dxa"/>
            <w:vAlign w:val="center"/>
          </w:tcPr>
          <w:p w14:paraId="0000005D" w14:textId="77777777" w:rsidR="0005245C" w:rsidRDefault="00385F20">
            <w:pPr>
              <w:tabs>
                <w:tab w:val="left" w:pos="1590"/>
              </w:tabs>
              <w:rPr>
                <w:sz w:val="20"/>
                <w:szCs w:val="20"/>
              </w:rPr>
            </w:pPr>
            <w:r>
              <w:rPr>
                <w:sz w:val="20"/>
                <w:szCs w:val="20"/>
              </w:rPr>
              <w:t>Aprovechamiento de recursos en el territorio</w:t>
            </w:r>
          </w:p>
        </w:tc>
        <w:tc>
          <w:tcPr>
            <w:tcW w:w="1984" w:type="dxa"/>
            <w:vMerge/>
            <w:vAlign w:val="center"/>
          </w:tcPr>
          <w:p w14:paraId="0000005E" w14:textId="77777777" w:rsidR="0005245C" w:rsidRDefault="0005245C">
            <w:pPr>
              <w:widowControl w:val="0"/>
              <w:pBdr>
                <w:top w:val="nil"/>
                <w:left w:val="nil"/>
                <w:bottom w:val="nil"/>
                <w:right w:val="nil"/>
                <w:between w:val="nil"/>
              </w:pBdr>
              <w:spacing w:line="276" w:lineRule="auto"/>
              <w:rPr>
                <w:sz w:val="20"/>
                <w:szCs w:val="20"/>
              </w:rPr>
            </w:pPr>
          </w:p>
        </w:tc>
      </w:tr>
      <w:tr w:rsidR="0005245C" w14:paraId="51C701D7" w14:textId="77777777" w:rsidTr="00033FC6">
        <w:trPr>
          <w:trHeight w:val="688"/>
        </w:trPr>
        <w:tc>
          <w:tcPr>
            <w:tcW w:w="1702" w:type="dxa"/>
            <w:vMerge w:val="restart"/>
            <w:vAlign w:val="center"/>
          </w:tcPr>
          <w:p w14:paraId="0000005F" w14:textId="77777777" w:rsidR="0005245C" w:rsidRDefault="00385F20">
            <w:pPr>
              <w:tabs>
                <w:tab w:val="left" w:pos="1590"/>
              </w:tabs>
              <w:rPr>
                <w:sz w:val="20"/>
                <w:szCs w:val="20"/>
              </w:rPr>
            </w:pPr>
            <w:r>
              <w:rPr>
                <w:sz w:val="20"/>
                <w:szCs w:val="20"/>
              </w:rPr>
              <w:t>Territorios sin visión común que afecta el derecho de las personas</w:t>
            </w:r>
          </w:p>
        </w:tc>
        <w:tc>
          <w:tcPr>
            <w:tcW w:w="1559" w:type="dxa"/>
            <w:vMerge w:val="restart"/>
            <w:vAlign w:val="center"/>
          </w:tcPr>
          <w:p w14:paraId="00000060" w14:textId="77777777" w:rsidR="0005245C" w:rsidRDefault="00385F20">
            <w:pPr>
              <w:tabs>
                <w:tab w:val="left" w:pos="1590"/>
              </w:tabs>
              <w:rPr>
                <w:sz w:val="20"/>
                <w:szCs w:val="20"/>
              </w:rPr>
            </w:pPr>
            <w:r>
              <w:rPr>
                <w:sz w:val="20"/>
                <w:szCs w:val="20"/>
              </w:rPr>
              <w:t>Ejercicios de la territorialidad que se superponen</w:t>
            </w:r>
          </w:p>
        </w:tc>
        <w:tc>
          <w:tcPr>
            <w:tcW w:w="1702" w:type="dxa"/>
            <w:vAlign w:val="center"/>
          </w:tcPr>
          <w:p w14:paraId="00000061" w14:textId="77777777" w:rsidR="0005245C" w:rsidRDefault="00385F20">
            <w:pPr>
              <w:tabs>
                <w:tab w:val="left" w:pos="1590"/>
              </w:tabs>
              <w:rPr>
                <w:sz w:val="20"/>
                <w:szCs w:val="20"/>
              </w:rPr>
            </w:pPr>
            <w:r>
              <w:rPr>
                <w:sz w:val="20"/>
                <w:szCs w:val="20"/>
              </w:rPr>
              <w:t>Uso</w:t>
            </w:r>
          </w:p>
          <w:p w14:paraId="00000062" w14:textId="77777777" w:rsidR="0005245C" w:rsidRDefault="00385F20">
            <w:pPr>
              <w:tabs>
                <w:tab w:val="left" w:pos="1590"/>
              </w:tabs>
              <w:rPr>
                <w:sz w:val="20"/>
                <w:szCs w:val="20"/>
              </w:rPr>
            </w:pPr>
            <w:r>
              <w:rPr>
                <w:sz w:val="20"/>
                <w:szCs w:val="20"/>
              </w:rPr>
              <w:t>Habilitación</w:t>
            </w:r>
          </w:p>
        </w:tc>
        <w:tc>
          <w:tcPr>
            <w:tcW w:w="1559" w:type="dxa"/>
            <w:vAlign w:val="center"/>
          </w:tcPr>
          <w:p w14:paraId="00000063" w14:textId="77777777" w:rsidR="0005245C" w:rsidRDefault="00385F20">
            <w:pPr>
              <w:tabs>
                <w:tab w:val="left" w:pos="1590"/>
              </w:tabs>
              <w:rPr>
                <w:sz w:val="20"/>
                <w:szCs w:val="20"/>
              </w:rPr>
            </w:pPr>
            <w:r>
              <w:rPr>
                <w:sz w:val="20"/>
                <w:szCs w:val="20"/>
              </w:rPr>
              <w:t>Espacios</w:t>
            </w:r>
          </w:p>
        </w:tc>
        <w:tc>
          <w:tcPr>
            <w:tcW w:w="2126" w:type="dxa"/>
            <w:vAlign w:val="center"/>
          </w:tcPr>
          <w:p w14:paraId="00000064" w14:textId="77777777" w:rsidR="0005245C" w:rsidRDefault="00385F20">
            <w:pPr>
              <w:tabs>
                <w:tab w:val="left" w:pos="1590"/>
              </w:tabs>
              <w:rPr>
                <w:sz w:val="20"/>
                <w:szCs w:val="20"/>
              </w:rPr>
            </w:pPr>
            <w:r>
              <w:rPr>
                <w:sz w:val="20"/>
                <w:szCs w:val="20"/>
              </w:rPr>
              <w:t>Uso y habilitación de espacios</w:t>
            </w:r>
          </w:p>
        </w:tc>
        <w:tc>
          <w:tcPr>
            <w:tcW w:w="1984" w:type="dxa"/>
            <w:vMerge w:val="restart"/>
            <w:vAlign w:val="center"/>
          </w:tcPr>
          <w:p w14:paraId="00000065" w14:textId="77777777" w:rsidR="0005245C" w:rsidRDefault="00385F20">
            <w:pPr>
              <w:tabs>
                <w:tab w:val="left" w:pos="1590"/>
              </w:tabs>
              <w:rPr>
                <w:sz w:val="20"/>
                <w:szCs w:val="20"/>
              </w:rPr>
            </w:pPr>
            <w:r>
              <w:rPr>
                <w:sz w:val="20"/>
                <w:szCs w:val="20"/>
              </w:rPr>
              <w:t xml:space="preserve">Territorios que contribuyen a </w:t>
            </w:r>
            <w:r>
              <w:rPr>
                <w:b/>
                <w:sz w:val="20"/>
                <w:szCs w:val="20"/>
              </w:rPr>
              <w:t xml:space="preserve">reducir desigualdades                             </w:t>
            </w:r>
            <w:r>
              <w:rPr>
                <w:sz w:val="20"/>
                <w:szCs w:val="20"/>
              </w:rPr>
              <w:t>en el acceso a oportunidades y servicios</w:t>
            </w:r>
          </w:p>
          <w:p w14:paraId="00000066" w14:textId="77777777" w:rsidR="0005245C" w:rsidRDefault="0005245C">
            <w:pPr>
              <w:tabs>
                <w:tab w:val="left" w:pos="1590"/>
              </w:tabs>
              <w:rPr>
                <w:sz w:val="20"/>
                <w:szCs w:val="20"/>
              </w:rPr>
            </w:pPr>
          </w:p>
          <w:p w14:paraId="00000067" w14:textId="77777777" w:rsidR="0005245C" w:rsidRDefault="00385F20">
            <w:pPr>
              <w:tabs>
                <w:tab w:val="left" w:pos="1590"/>
              </w:tabs>
              <w:rPr>
                <w:sz w:val="20"/>
                <w:szCs w:val="20"/>
              </w:rPr>
            </w:pPr>
            <w:r>
              <w:rPr>
                <w:sz w:val="20"/>
                <w:szCs w:val="20"/>
              </w:rPr>
              <w:t xml:space="preserve">Territorios que </w:t>
            </w:r>
            <w:r>
              <w:rPr>
                <w:b/>
                <w:sz w:val="20"/>
                <w:szCs w:val="20"/>
              </w:rPr>
              <w:t>generan, reconocen y valoran</w:t>
            </w:r>
            <w:r>
              <w:rPr>
                <w:sz w:val="20"/>
                <w:szCs w:val="20"/>
              </w:rPr>
              <w:t xml:space="preserve"> un ambiente urbano rural de mejor calidad</w:t>
            </w:r>
          </w:p>
          <w:p w14:paraId="00000068" w14:textId="77777777" w:rsidR="0005245C" w:rsidRDefault="0005245C">
            <w:pPr>
              <w:tabs>
                <w:tab w:val="left" w:pos="1590"/>
              </w:tabs>
              <w:rPr>
                <w:sz w:val="20"/>
                <w:szCs w:val="20"/>
              </w:rPr>
            </w:pPr>
          </w:p>
          <w:p w14:paraId="00000069" w14:textId="77777777" w:rsidR="0005245C" w:rsidRDefault="00385F20">
            <w:pPr>
              <w:tabs>
                <w:tab w:val="left" w:pos="1590"/>
              </w:tabs>
              <w:rPr>
                <w:sz w:val="20"/>
                <w:szCs w:val="20"/>
              </w:rPr>
            </w:pPr>
            <w:r>
              <w:rPr>
                <w:sz w:val="20"/>
                <w:szCs w:val="20"/>
              </w:rPr>
              <w:t>Territorios que promueven dinámicas saludables, equitativas y activadoras de economía con visión de desarrollo de cada territorio</w:t>
            </w:r>
          </w:p>
        </w:tc>
      </w:tr>
      <w:tr w:rsidR="0005245C" w14:paraId="5A9E76F6" w14:textId="77777777" w:rsidTr="00033FC6">
        <w:trPr>
          <w:trHeight w:val="1876"/>
        </w:trPr>
        <w:tc>
          <w:tcPr>
            <w:tcW w:w="1702" w:type="dxa"/>
            <w:vMerge/>
            <w:vAlign w:val="center"/>
          </w:tcPr>
          <w:p w14:paraId="0000006A" w14:textId="77777777" w:rsidR="0005245C" w:rsidRDefault="0005245C">
            <w:pPr>
              <w:widowControl w:val="0"/>
              <w:pBdr>
                <w:top w:val="nil"/>
                <w:left w:val="nil"/>
                <w:bottom w:val="nil"/>
                <w:right w:val="nil"/>
                <w:between w:val="nil"/>
              </w:pBdr>
              <w:spacing w:line="276" w:lineRule="auto"/>
              <w:rPr>
                <w:sz w:val="20"/>
                <w:szCs w:val="20"/>
              </w:rPr>
            </w:pPr>
          </w:p>
        </w:tc>
        <w:tc>
          <w:tcPr>
            <w:tcW w:w="1559" w:type="dxa"/>
            <w:vMerge/>
            <w:vAlign w:val="center"/>
          </w:tcPr>
          <w:p w14:paraId="0000006B" w14:textId="77777777" w:rsidR="0005245C" w:rsidRDefault="0005245C">
            <w:pPr>
              <w:widowControl w:val="0"/>
              <w:pBdr>
                <w:top w:val="nil"/>
                <w:left w:val="nil"/>
                <w:bottom w:val="nil"/>
                <w:right w:val="nil"/>
                <w:between w:val="nil"/>
              </w:pBdr>
              <w:spacing w:line="276" w:lineRule="auto"/>
              <w:rPr>
                <w:sz w:val="20"/>
                <w:szCs w:val="20"/>
              </w:rPr>
            </w:pPr>
          </w:p>
        </w:tc>
        <w:tc>
          <w:tcPr>
            <w:tcW w:w="1702" w:type="dxa"/>
            <w:vAlign w:val="center"/>
          </w:tcPr>
          <w:p w14:paraId="0000006C" w14:textId="77777777" w:rsidR="0005245C" w:rsidRDefault="00385F20">
            <w:pPr>
              <w:tabs>
                <w:tab w:val="left" w:pos="1590"/>
              </w:tabs>
              <w:rPr>
                <w:sz w:val="20"/>
                <w:szCs w:val="20"/>
              </w:rPr>
            </w:pPr>
            <w:r>
              <w:rPr>
                <w:sz w:val="20"/>
                <w:szCs w:val="20"/>
              </w:rPr>
              <w:t>Localización</w:t>
            </w:r>
          </w:p>
        </w:tc>
        <w:tc>
          <w:tcPr>
            <w:tcW w:w="1559" w:type="dxa"/>
            <w:vAlign w:val="center"/>
          </w:tcPr>
          <w:p w14:paraId="0000006D" w14:textId="77777777" w:rsidR="0005245C" w:rsidRDefault="00385F20">
            <w:pPr>
              <w:tabs>
                <w:tab w:val="left" w:pos="1590"/>
              </w:tabs>
              <w:rPr>
                <w:sz w:val="20"/>
                <w:szCs w:val="20"/>
              </w:rPr>
            </w:pPr>
            <w:r>
              <w:rPr>
                <w:sz w:val="20"/>
                <w:szCs w:val="20"/>
              </w:rPr>
              <w:t>Asentamientos</w:t>
            </w:r>
          </w:p>
          <w:p w14:paraId="0000006E" w14:textId="77777777" w:rsidR="0005245C" w:rsidRDefault="00385F20">
            <w:pPr>
              <w:tabs>
                <w:tab w:val="left" w:pos="1590"/>
              </w:tabs>
              <w:rPr>
                <w:sz w:val="20"/>
                <w:szCs w:val="20"/>
              </w:rPr>
            </w:pPr>
            <w:r>
              <w:rPr>
                <w:sz w:val="20"/>
                <w:szCs w:val="20"/>
              </w:rPr>
              <w:t>Vías</w:t>
            </w:r>
          </w:p>
          <w:p w14:paraId="0000006F" w14:textId="77777777" w:rsidR="0005245C" w:rsidRDefault="00385F20">
            <w:pPr>
              <w:tabs>
                <w:tab w:val="left" w:pos="1590"/>
              </w:tabs>
              <w:rPr>
                <w:sz w:val="20"/>
                <w:szCs w:val="20"/>
              </w:rPr>
            </w:pPr>
            <w:r>
              <w:rPr>
                <w:sz w:val="20"/>
                <w:szCs w:val="20"/>
              </w:rPr>
              <w:t>Infraestructuras</w:t>
            </w:r>
          </w:p>
        </w:tc>
        <w:tc>
          <w:tcPr>
            <w:tcW w:w="2126" w:type="dxa"/>
            <w:vAlign w:val="center"/>
          </w:tcPr>
          <w:p w14:paraId="00000070" w14:textId="77777777" w:rsidR="0005245C" w:rsidRDefault="00385F20">
            <w:pPr>
              <w:tabs>
                <w:tab w:val="left" w:pos="1590"/>
              </w:tabs>
              <w:rPr>
                <w:sz w:val="20"/>
                <w:szCs w:val="20"/>
              </w:rPr>
            </w:pPr>
            <w:r>
              <w:rPr>
                <w:sz w:val="20"/>
                <w:szCs w:val="20"/>
              </w:rPr>
              <w:t>Localización de asentamientos de personas, vías de acceso e infraestructuras prestacionales</w:t>
            </w:r>
          </w:p>
        </w:tc>
        <w:tc>
          <w:tcPr>
            <w:tcW w:w="1984" w:type="dxa"/>
            <w:vMerge/>
            <w:vAlign w:val="center"/>
          </w:tcPr>
          <w:p w14:paraId="00000071" w14:textId="77777777" w:rsidR="0005245C" w:rsidRDefault="0005245C">
            <w:pPr>
              <w:widowControl w:val="0"/>
              <w:pBdr>
                <w:top w:val="nil"/>
                <w:left w:val="nil"/>
                <w:bottom w:val="nil"/>
                <w:right w:val="nil"/>
                <w:between w:val="nil"/>
              </w:pBdr>
              <w:spacing w:line="276" w:lineRule="auto"/>
              <w:rPr>
                <w:sz w:val="20"/>
                <w:szCs w:val="20"/>
              </w:rPr>
            </w:pPr>
          </w:p>
        </w:tc>
      </w:tr>
      <w:tr w:rsidR="0005245C" w14:paraId="0C469DC0" w14:textId="77777777" w:rsidTr="00033FC6">
        <w:trPr>
          <w:trHeight w:val="2072"/>
        </w:trPr>
        <w:tc>
          <w:tcPr>
            <w:tcW w:w="1702" w:type="dxa"/>
            <w:vMerge/>
            <w:vAlign w:val="center"/>
          </w:tcPr>
          <w:p w14:paraId="00000072" w14:textId="77777777" w:rsidR="0005245C" w:rsidRDefault="0005245C">
            <w:pPr>
              <w:widowControl w:val="0"/>
              <w:pBdr>
                <w:top w:val="nil"/>
                <w:left w:val="nil"/>
                <w:bottom w:val="nil"/>
                <w:right w:val="nil"/>
                <w:between w:val="nil"/>
              </w:pBdr>
              <w:spacing w:line="276" w:lineRule="auto"/>
              <w:rPr>
                <w:sz w:val="20"/>
                <w:szCs w:val="20"/>
              </w:rPr>
            </w:pPr>
          </w:p>
        </w:tc>
        <w:tc>
          <w:tcPr>
            <w:tcW w:w="1559" w:type="dxa"/>
            <w:vMerge/>
            <w:vAlign w:val="center"/>
          </w:tcPr>
          <w:p w14:paraId="00000073" w14:textId="77777777" w:rsidR="0005245C" w:rsidRDefault="0005245C">
            <w:pPr>
              <w:widowControl w:val="0"/>
              <w:pBdr>
                <w:top w:val="nil"/>
                <w:left w:val="nil"/>
                <w:bottom w:val="nil"/>
                <w:right w:val="nil"/>
                <w:between w:val="nil"/>
              </w:pBdr>
              <w:spacing w:line="276" w:lineRule="auto"/>
              <w:rPr>
                <w:sz w:val="20"/>
                <w:szCs w:val="20"/>
              </w:rPr>
            </w:pPr>
          </w:p>
        </w:tc>
        <w:tc>
          <w:tcPr>
            <w:tcW w:w="1702" w:type="dxa"/>
            <w:vAlign w:val="center"/>
          </w:tcPr>
          <w:p w14:paraId="00000074" w14:textId="77777777" w:rsidR="0005245C" w:rsidRDefault="00385F20">
            <w:pPr>
              <w:tabs>
                <w:tab w:val="left" w:pos="1590"/>
              </w:tabs>
              <w:rPr>
                <w:sz w:val="20"/>
                <w:szCs w:val="20"/>
              </w:rPr>
            </w:pPr>
            <w:r>
              <w:rPr>
                <w:sz w:val="20"/>
                <w:szCs w:val="20"/>
              </w:rPr>
              <w:t>Niveles de Sostenibilidad</w:t>
            </w:r>
          </w:p>
          <w:p w14:paraId="00000075" w14:textId="77777777" w:rsidR="0005245C" w:rsidRDefault="00385F20">
            <w:pPr>
              <w:tabs>
                <w:tab w:val="left" w:pos="1590"/>
              </w:tabs>
              <w:rPr>
                <w:sz w:val="20"/>
                <w:szCs w:val="20"/>
              </w:rPr>
            </w:pPr>
            <w:r>
              <w:rPr>
                <w:sz w:val="20"/>
                <w:szCs w:val="20"/>
              </w:rPr>
              <w:t>Niveles de Competitividad</w:t>
            </w:r>
          </w:p>
        </w:tc>
        <w:tc>
          <w:tcPr>
            <w:tcW w:w="1559" w:type="dxa"/>
            <w:vAlign w:val="center"/>
          </w:tcPr>
          <w:p w14:paraId="00000076" w14:textId="77777777" w:rsidR="0005245C" w:rsidRDefault="00385F20">
            <w:pPr>
              <w:tabs>
                <w:tab w:val="left" w:pos="1590"/>
              </w:tabs>
              <w:rPr>
                <w:sz w:val="20"/>
                <w:szCs w:val="20"/>
              </w:rPr>
            </w:pPr>
            <w:r>
              <w:rPr>
                <w:sz w:val="20"/>
                <w:szCs w:val="20"/>
              </w:rPr>
              <w:t>Actividades económicas y sociales</w:t>
            </w:r>
          </w:p>
        </w:tc>
        <w:tc>
          <w:tcPr>
            <w:tcW w:w="2126" w:type="dxa"/>
            <w:vAlign w:val="center"/>
          </w:tcPr>
          <w:p w14:paraId="00000077" w14:textId="77777777" w:rsidR="0005245C" w:rsidRDefault="00385F20">
            <w:pPr>
              <w:tabs>
                <w:tab w:val="left" w:pos="1590"/>
              </w:tabs>
              <w:rPr>
                <w:sz w:val="20"/>
                <w:szCs w:val="20"/>
              </w:rPr>
            </w:pPr>
            <w:r>
              <w:rPr>
                <w:sz w:val="20"/>
                <w:szCs w:val="20"/>
              </w:rPr>
              <w:t>Equilibrio de sostenibilidad y competitividad de actividades económicas y sociales en el territorio</w:t>
            </w:r>
          </w:p>
        </w:tc>
        <w:tc>
          <w:tcPr>
            <w:tcW w:w="1984" w:type="dxa"/>
            <w:vMerge/>
            <w:vAlign w:val="center"/>
          </w:tcPr>
          <w:p w14:paraId="00000078" w14:textId="77777777" w:rsidR="0005245C" w:rsidRDefault="0005245C">
            <w:pPr>
              <w:widowControl w:val="0"/>
              <w:pBdr>
                <w:top w:val="nil"/>
                <w:left w:val="nil"/>
                <w:bottom w:val="nil"/>
                <w:right w:val="nil"/>
                <w:between w:val="nil"/>
              </w:pBdr>
              <w:spacing w:line="276" w:lineRule="auto"/>
              <w:rPr>
                <w:sz w:val="20"/>
                <w:szCs w:val="20"/>
              </w:rPr>
            </w:pPr>
          </w:p>
        </w:tc>
      </w:tr>
      <w:tr w:rsidR="0005245C" w14:paraId="0C1E9530" w14:textId="77777777" w:rsidTr="00033FC6">
        <w:trPr>
          <w:trHeight w:val="1894"/>
        </w:trPr>
        <w:tc>
          <w:tcPr>
            <w:tcW w:w="1702" w:type="dxa"/>
            <w:vMerge w:val="restart"/>
            <w:vAlign w:val="center"/>
          </w:tcPr>
          <w:p w14:paraId="00000079" w14:textId="77777777" w:rsidR="0005245C" w:rsidRDefault="00385F20">
            <w:pPr>
              <w:tabs>
                <w:tab w:val="left" w:pos="1590"/>
              </w:tabs>
              <w:rPr>
                <w:sz w:val="20"/>
                <w:szCs w:val="20"/>
              </w:rPr>
            </w:pPr>
            <w:r>
              <w:rPr>
                <w:sz w:val="20"/>
                <w:szCs w:val="20"/>
              </w:rPr>
              <w:t>Insuficiente conocimiento del territorio limita la toma de decisiones de los actores</w:t>
            </w:r>
          </w:p>
        </w:tc>
        <w:tc>
          <w:tcPr>
            <w:tcW w:w="1559" w:type="dxa"/>
            <w:vAlign w:val="center"/>
          </w:tcPr>
          <w:p w14:paraId="0000007A" w14:textId="77777777" w:rsidR="0005245C" w:rsidRDefault="00385F20">
            <w:pPr>
              <w:tabs>
                <w:tab w:val="left" w:pos="1590"/>
              </w:tabs>
              <w:rPr>
                <w:sz w:val="20"/>
                <w:szCs w:val="20"/>
              </w:rPr>
            </w:pPr>
            <w:r>
              <w:rPr>
                <w:sz w:val="20"/>
                <w:szCs w:val="20"/>
              </w:rPr>
              <w:t>Escasa inversión en gestión y análisis de información territorial</w:t>
            </w:r>
          </w:p>
        </w:tc>
        <w:tc>
          <w:tcPr>
            <w:tcW w:w="1702" w:type="dxa"/>
            <w:vAlign w:val="center"/>
          </w:tcPr>
          <w:p w14:paraId="0000007B" w14:textId="77777777" w:rsidR="0005245C" w:rsidRDefault="00385F20">
            <w:pPr>
              <w:tabs>
                <w:tab w:val="left" w:pos="1590"/>
              </w:tabs>
              <w:rPr>
                <w:sz w:val="20"/>
                <w:szCs w:val="20"/>
              </w:rPr>
            </w:pPr>
            <w:r>
              <w:rPr>
                <w:sz w:val="20"/>
                <w:szCs w:val="20"/>
              </w:rPr>
              <w:t>Integración</w:t>
            </w:r>
          </w:p>
          <w:p w14:paraId="0000007C" w14:textId="77777777" w:rsidR="0005245C" w:rsidRDefault="00385F20">
            <w:pPr>
              <w:tabs>
                <w:tab w:val="left" w:pos="1590"/>
              </w:tabs>
              <w:rPr>
                <w:sz w:val="20"/>
                <w:szCs w:val="20"/>
              </w:rPr>
            </w:pPr>
            <w:r>
              <w:rPr>
                <w:sz w:val="20"/>
                <w:szCs w:val="20"/>
              </w:rPr>
              <w:t>Disponibilidad</w:t>
            </w:r>
          </w:p>
          <w:p w14:paraId="0000007D" w14:textId="77777777" w:rsidR="0005245C" w:rsidRDefault="00385F20">
            <w:pPr>
              <w:tabs>
                <w:tab w:val="left" w:pos="1590"/>
              </w:tabs>
              <w:rPr>
                <w:sz w:val="20"/>
                <w:szCs w:val="20"/>
              </w:rPr>
            </w:pPr>
            <w:r>
              <w:rPr>
                <w:sz w:val="20"/>
                <w:szCs w:val="20"/>
              </w:rPr>
              <w:t>Uso</w:t>
            </w:r>
          </w:p>
          <w:p w14:paraId="0000007E" w14:textId="77777777" w:rsidR="0005245C" w:rsidRDefault="00385F20">
            <w:pPr>
              <w:tabs>
                <w:tab w:val="left" w:pos="1590"/>
              </w:tabs>
              <w:rPr>
                <w:sz w:val="20"/>
                <w:szCs w:val="20"/>
              </w:rPr>
            </w:pPr>
            <w:r>
              <w:rPr>
                <w:sz w:val="20"/>
                <w:szCs w:val="20"/>
              </w:rPr>
              <w:t>Investigación</w:t>
            </w:r>
          </w:p>
        </w:tc>
        <w:tc>
          <w:tcPr>
            <w:tcW w:w="1559" w:type="dxa"/>
            <w:vAlign w:val="center"/>
          </w:tcPr>
          <w:p w14:paraId="0000007F" w14:textId="77777777" w:rsidR="0005245C" w:rsidRDefault="00385F20">
            <w:pPr>
              <w:tabs>
                <w:tab w:val="left" w:pos="1590"/>
              </w:tabs>
              <w:rPr>
                <w:sz w:val="20"/>
                <w:szCs w:val="20"/>
              </w:rPr>
            </w:pPr>
            <w:r>
              <w:rPr>
                <w:sz w:val="20"/>
                <w:szCs w:val="20"/>
              </w:rPr>
              <w:t>Información territorial</w:t>
            </w:r>
          </w:p>
        </w:tc>
        <w:tc>
          <w:tcPr>
            <w:tcW w:w="2126" w:type="dxa"/>
            <w:vAlign w:val="center"/>
          </w:tcPr>
          <w:p w14:paraId="00000080" w14:textId="77777777" w:rsidR="0005245C" w:rsidRDefault="00385F20">
            <w:pPr>
              <w:tabs>
                <w:tab w:val="left" w:pos="1590"/>
              </w:tabs>
              <w:rPr>
                <w:sz w:val="20"/>
                <w:szCs w:val="20"/>
              </w:rPr>
            </w:pPr>
            <w:r>
              <w:rPr>
                <w:sz w:val="20"/>
                <w:szCs w:val="20"/>
              </w:rPr>
              <w:t>Información territorial integrada, disponible y de uso del territorio</w:t>
            </w:r>
          </w:p>
          <w:p w14:paraId="00000081" w14:textId="77777777" w:rsidR="0005245C" w:rsidRDefault="0005245C">
            <w:pPr>
              <w:tabs>
                <w:tab w:val="left" w:pos="1590"/>
              </w:tabs>
              <w:rPr>
                <w:sz w:val="20"/>
                <w:szCs w:val="20"/>
              </w:rPr>
            </w:pPr>
          </w:p>
          <w:p w14:paraId="00000082" w14:textId="77777777" w:rsidR="0005245C" w:rsidRDefault="00385F20">
            <w:pPr>
              <w:tabs>
                <w:tab w:val="left" w:pos="1590"/>
              </w:tabs>
              <w:rPr>
                <w:sz w:val="20"/>
                <w:szCs w:val="20"/>
              </w:rPr>
            </w:pPr>
            <w:r>
              <w:rPr>
                <w:sz w:val="20"/>
                <w:szCs w:val="20"/>
              </w:rPr>
              <w:t>Investigación</w:t>
            </w:r>
          </w:p>
        </w:tc>
        <w:tc>
          <w:tcPr>
            <w:tcW w:w="1984" w:type="dxa"/>
            <w:vMerge w:val="restart"/>
            <w:vAlign w:val="center"/>
          </w:tcPr>
          <w:p w14:paraId="00000083" w14:textId="77777777" w:rsidR="0005245C" w:rsidRDefault="00385F20">
            <w:pPr>
              <w:tabs>
                <w:tab w:val="left" w:pos="1590"/>
              </w:tabs>
              <w:rPr>
                <w:sz w:val="20"/>
                <w:szCs w:val="20"/>
              </w:rPr>
            </w:pPr>
            <w:r>
              <w:rPr>
                <w:sz w:val="20"/>
                <w:szCs w:val="20"/>
              </w:rPr>
              <w:t xml:space="preserve">Territorios que generen </w:t>
            </w:r>
            <w:r>
              <w:rPr>
                <w:b/>
                <w:sz w:val="20"/>
                <w:szCs w:val="20"/>
              </w:rPr>
              <w:t>información sustentada</w:t>
            </w:r>
            <w:r>
              <w:rPr>
                <w:sz w:val="20"/>
                <w:szCs w:val="20"/>
              </w:rPr>
              <w:t xml:space="preserve">, y usen </w:t>
            </w:r>
            <w:r>
              <w:rPr>
                <w:b/>
                <w:sz w:val="20"/>
                <w:szCs w:val="20"/>
              </w:rPr>
              <w:t>conocimientos y evidencias</w:t>
            </w:r>
            <w:r>
              <w:rPr>
                <w:sz w:val="20"/>
                <w:szCs w:val="20"/>
              </w:rPr>
              <w:t xml:space="preserve"> </w:t>
            </w:r>
            <w:r>
              <w:rPr>
                <w:b/>
                <w:sz w:val="20"/>
                <w:szCs w:val="20"/>
              </w:rPr>
              <w:t>interculturales</w:t>
            </w:r>
            <w:r>
              <w:rPr>
                <w:sz w:val="20"/>
                <w:szCs w:val="20"/>
              </w:rPr>
              <w:t xml:space="preserve"> para la adecuada toma de decisiones con criterios de interculturalidad y participación comunitaria</w:t>
            </w:r>
          </w:p>
        </w:tc>
      </w:tr>
      <w:tr w:rsidR="0005245C" w14:paraId="0C4DFC07" w14:textId="77777777" w:rsidTr="00033FC6">
        <w:trPr>
          <w:trHeight w:val="1119"/>
        </w:trPr>
        <w:tc>
          <w:tcPr>
            <w:tcW w:w="1702" w:type="dxa"/>
            <w:vMerge/>
            <w:vAlign w:val="center"/>
          </w:tcPr>
          <w:p w14:paraId="00000084" w14:textId="77777777" w:rsidR="0005245C" w:rsidRDefault="0005245C">
            <w:pPr>
              <w:widowControl w:val="0"/>
              <w:pBdr>
                <w:top w:val="nil"/>
                <w:left w:val="nil"/>
                <w:bottom w:val="nil"/>
                <w:right w:val="nil"/>
                <w:between w:val="nil"/>
              </w:pBdr>
              <w:spacing w:line="276" w:lineRule="auto"/>
              <w:rPr>
                <w:sz w:val="20"/>
                <w:szCs w:val="20"/>
              </w:rPr>
            </w:pPr>
          </w:p>
        </w:tc>
        <w:tc>
          <w:tcPr>
            <w:tcW w:w="1559" w:type="dxa"/>
            <w:vAlign w:val="center"/>
          </w:tcPr>
          <w:p w14:paraId="00000085" w14:textId="77777777" w:rsidR="0005245C" w:rsidRDefault="00385F20">
            <w:pPr>
              <w:tabs>
                <w:tab w:val="left" w:pos="1590"/>
              </w:tabs>
              <w:rPr>
                <w:sz w:val="20"/>
                <w:szCs w:val="20"/>
              </w:rPr>
            </w:pPr>
            <w:r>
              <w:rPr>
                <w:sz w:val="20"/>
                <w:szCs w:val="20"/>
              </w:rPr>
              <w:t>Conocimientos comunitarios y ancestrales dejados de lado</w:t>
            </w:r>
          </w:p>
        </w:tc>
        <w:tc>
          <w:tcPr>
            <w:tcW w:w="1702" w:type="dxa"/>
            <w:vAlign w:val="center"/>
          </w:tcPr>
          <w:p w14:paraId="00000086" w14:textId="77777777" w:rsidR="0005245C" w:rsidRDefault="00385F20">
            <w:pPr>
              <w:tabs>
                <w:tab w:val="left" w:pos="1590"/>
              </w:tabs>
              <w:rPr>
                <w:sz w:val="20"/>
                <w:szCs w:val="20"/>
              </w:rPr>
            </w:pPr>
            <w:r>
              <w:rPr>
                <w:sz w:val="20"/>
                <w:szCs w:val="20"/>
              </w:rPr>
              <w:t>Incorporación</w:t>
            </w:r>
          </w:p>
        </w:tc>
        <w:tc>
          <w:tcPr>
            <w:tcW w:w="1559" w:type="dxa"/>
            <w:vAlign w:val="center"/>
          </w:tcPr>
          <w:p w14:paraId="00000087" w14:textId="77777777" w:rsidR="0005245C" w:rsidRDefault="00385F20">
            <w:pPr>
              <w:tabs>
                <w:tab w:val="left" w:pos="1590"/>
              </w:tabs>
              <w:rPr>
                <w:sz w:val="20"/>
                <w:szCs w:val="20"/>
              </w:rPr>
            </w:pPr>
            <w:r>
              <w:rPr>
                <w:sz w:val="20"/>
                <w:szCs w:val="20"/>
              </w:rPr>
              <w:t>Conocimientos comunitarios y ancestrales</w:t>
            </w:r>
          </w:p>
        </w:tc>
        <w:tc>
          <w:tcPr>
            <w:tcW w:w="2126" w:type="dxa"/>
            <w:vAlign w:val="center"/>
          </w:tcPr>
          <w:p w14:paraId="00000088" w14:textId="77777777" w:rsidR="0005245C" w:rsidRDefault="00385F20">
            <w:pPr>
              <w:tabs>
                <w:tab w:val="left" w:pos="1590"/>
              </w:tabs>
              <w:rPr>
                <w:sz w:val="20"/>
                <w:szCs w:val="20"/>
              </w:rPr>
            </w:pPr>
            <w:r>
              <w:rPr>
                <w:sz w:val="20"/>
                <w:szCs w:val="20"/>
              </w:rPr>
              <w:t>Incorporación de conocimientos comunitarios y ancestrales</w:t>
            </w:r>
          </w:p>
        </w:tc>
        <w:tc>
          <w:tcPr>
            <w:tcW w:w="1984" w:type="dxa"/>
            <w:vMerge/>
            <w:vAlign w:val="center"/>
          </w:tcPr>
          <w:p w14:paraId="00000089" w14:textId="77777777" w:rsidR="0005245C" w:rsidRDefault="0005245C">
            <w:pPr>
              <w:widowControl w:val="0"/>
              <w:pBdr>
                <w:top w:val="nil"/>
                <w:left w:val="nil"/>
                <w:bottom w:val="nil"/>
                <w:right w:val="nil"/>
                <w:between w:val="nil"/>
              </w:pBdr>
              <w:spacing w:line="276" w:lineRule="auto"/>
              <w:rPr>
                <w:sz w:val="20"/>
                <w:szCs w:val="20"/>
              </w:rPr>
            </w:pPr>
          </w:p>
        </w:tc>
      </w:tr>
      <w:tr w:rsidR="0005245C" w14:paraId="26CA44C1" w14:textId="77777777" w:rsidTr="00033FC6">
        <w:trPr>
          <w:trHeight w:val="1971"/>
        </w:trPr>
        <w:tc>
          <w:tcPr>
            <w:tcW w:w="1702" w:type="dxa"/>
            <w:vMerge w:val="restart"/>
            <w:vAlign w:val="center"/>
          </w:tcPr>
          <w:p w14:paraId="0000008A" w14:textId="77777777" w:rsidR="0005245C" w:rsidRDefault="00385F20">
            <w:pPr>
              <w:tabs>
                <w:tab w:val="left" w:pos="1590"/>
              </w:tabs>
              <w:rPr>
                <w:sz w:val="20"/>
                <w:szCs w:val="20"/>
              </w:rPr>
            </w:pPr>
            <w:r>
              <w:rPr>
                <w:sz w:val="20"/>
                <w:szCs w:val="20"/>
              </w:rPr>
              <w:lastRenderedPageBreak/>
              <w:t>Gobernanza del territorio débil y sectorializada afecta el planeamiento y actuación integral del Estado</w:t>
            </w:r>
          </w:p>
        </w:tc>
        <w:tc>
          <w:tcPr>
            <w:tcW w:w="1559" w:type="dxa"/>
            <w:vAlign w:val="center"/>
          </w:tcPr>
          <w:p w14:paraId="0000008B" w14:textId="77777777" w:rsidR="0005245C" w:rsidRDefault="00385F20">
            <w:pPr>
              <w:tabs>
                <w:tab w:val="left" w:pos="1590"/>
              </w:tabs>
              <w:rPr>
                <w:sz w:val="20"/>
                <w:szCs w:val="20"/>
              </w:rPr>
            </w:pPr>
            <w:r>
              <w:rPr>
                <w:sz w:val="20"/>
                <w:szCs w:val="20"/>
              </w:rPr>
              <w:t>Instrumentalización profusa y desarticulada de planes, zonificaciones y “ordenamientos” sectoriales</w:t>
            </w:r>
          </w:p>
        </w:tc>
        <w:tc>
          <w:tcPr>
            <w:tcW w:w="1702" w:type="dxa"/>
            <w:vAlign w:val="center"/>
          </w:tcPr>
          <w:p w14:paraId="0000008C" w14:textId="77777777" w:rsidR="0005245C" w:rsidRDefault="00385F20">
            <w:pPr>
              <w:tabs>
                <w:tab w:val="left" w:pos="1590"/>
              </w:tabs>
              <w:rPr>
                <w:sz w:val="20"/>
                <w:szCs w:val="20"/>
              </w:rPr>
            </w:pPr>
            <w:r>
              <w:rPr>
                <w:sz w:val="20"/>
                <w:szCs w:val="20"/>
              </w:rPr>
              <w:t>Articulación</w:t>
            </w:r>
          </w:p>
          <w:p w14:paraId="0000008D" w14:textId="77777777" w:rsidR="0005245C" w:rsidRDefault="00385F20">
            <w:pPr>
              <w:tabs>
                <w:tab w:val="left" w:pos="1590"/>
              </w:tabs>
              <w:rPr>
                <w:sz w:val="20"/>
                <w:szCs w:val="20"/>
              </w:rPr>
            </w:pPr>
            <w:r>
              <w:rPr>
                <w:sz w:val="20"/>
                <w:szCs w:val="20"/>
              </w:rPr>
              <w:t>Revalorización</w:t>
            </w:r>
          </w:p>
        </w:tc>
        <w:tc>
          <w:tcPr>
            <w:tcW w:w="1559" w:type="dxa"/>
            <w:vAlign w:val="center"/>
          </w:tcPr>
          <w:p w14:paraId="0000008E" w14:textId="77777777" w:rsidR="0005245C" w:rsidRDefault="00385F20">
            <w:pPr>
              <w:tabs>
                <w:tab w:val="left" w:pos="1590"/>
              </w:tabs>
              <w:rPr>
                <w:sz w:val="20"/>
                <w:szCs w:val="20"/>
              </w:rPr>
            </w:pPr>
            <w:r>
              <w:rPr>
                <w:sz w:val="20"/>
                <w:szCs w:val="20"/>
              </w:rPr>
              <w:t>Planes</w:t>
            </w:r>
          </w:p>
          <w:p w14:paraId="0000008F" w14:textId="77777777" w:rsidR="0005245C" w:rsidRDefault="00385F20">
            <w:pPr>
              <w:tabs>
                <w:tab w:val="left" w:pos="1590"/>
              </w:tabs>
              <w:rPr>
                <w:sz w:val="20"/>
                <w:szCs w:val="20"/>
              </w:rPr>
            </w:pPr>
            <w:r>
              <w:rPr>
                <w:sz w:val="20"/>
                <w:szCs w:val="20"/>
              </w:rPr>
              <w:t>Zonificaciones</w:t>
            </w:r>
          </w:p>
          <w:p w14:paraId="00000090" w14:textId="77777777" w:rsidR="0005245C" w:rsidRDefault="00385F20">
            <w:pPr>
              <w:tabs>
                <w:tab w:val="left" w:pos="1590"/>
              </w:tabs>
              <w:rPr>
                <w:sz w:val="20"/>
                <w:szCs w:val="20"/>
              </w:rPr>
            </w:pPr>
            <w:r>
              <w:rPr>
                <w:sz w:val="20"/>
                <w:szCs w:val="20"/>
              </w:rPr>
              <w:t>Ordenamientos</w:t>
            </w:r>
          </w:p>
        </w:tc>
        <w:tc>
          <w:tcPr>
            <w:tcW w:w="2126" w:type="dxa"/>
            <w:vAlign w:val="center"/>
          </w:tcPr>
          <w:p w14:paraId="00000091" w14:textId="77777777" w:rsidR="0005245C" w:rsidRDefault="00385F20">
            <w:pPr>
              <w:tabs>
                <w:tab w:val="left" w:pos="1590"/>
              </w:tabs>
              <w:rPr>
                <w:sz w:val="20"/>
                <w:szCs w:val="20"/>
              </w:rPr>
            </w:pPr>
            <w:r>
              <w:rPr>
                <w:sz w:val="20"/>
                <w:szCs w:val="20"/>
              </w:rPr>
              <w:t>Puesta en valor de planes, zonificaciones y ordenamientos articulados en el territorio</w:t>
            </w:r>
          </w:p>
        </w:tc>
        <w:tc>
          <w:tcPr>
            <w:tcW w:w="1984" w:type="dxa"/>
            <w:vMerge w:val="restart"/>
            <w:vAlign w:val="center"/>
          </w:tcPr>
          <w:p w14:paraId="00000092" w14:textId="77777777" w:rsidR="0005245C" w:rsidRDefault="0005245C">
            <w:pPr>
              <w:tabs>
                <w:tab w:val="left" w:pos="1590"/>
              </w:tabs>
              <w:rPr>
                <w:sz w:val="20"/>
                <w:szCs w:val="20"/>
              </w:rPr>
            </w:pPr>
          </w:p>
          <w:p w14:paraId="00000093" w14:textId="77777777" w:rsidR="0005245C" w:rsidRDefault="00385F20">
            <w:pPr>
              <w:tabs>
                <w:tab w:val="left" w:pos="1590"/>
              </w:tabs>
              <w:rPr>
                <w:sz w:val="20"/>
                <w:szCs w:val="20"/>
              </w:rPr>
            </w:pPr>
            <w:r>
              <w:rPr>
                <w:sz w:val="20"/>
                <w:szCs w:val="20"/>
              </w:rPr>
              <w:t xml:space="preserve">Territorios </w:t>
            </w:r>
            <w:r>
              <w:rPr>
                <w:b/>
                <w:sz w:val="20"/>
                <w:szCs w:val="20"/>
              </w:rPr>
              <w:t xml:space="preserve">gobernados en base a consensos </w:t>
            </w:r>
            <w:r>
              <w:rPr>
                <w:sz w:val="20"/>
                <w:szCs w:val="20"/>
              </w:rPr>
              <w:t xml:space="preserve">de sus habitantes y con la </w:t>
            </w:r>
            <w:r>
              <w:rPr>
                <w:b/>
                <w:sz w:val="20"/>
                <w:szCs w:val="20"/>
              </w:rPr>
              <w:t xml:space="preserve">conducción efectiva </w:t>
            </w:r>
            <w:r>
              <w:rPr>
                <w:sz w:val="20"/>
                <w:szCs w:val="20"/>
              </w:rPr>
              <w:t xml:space="preserve">de las autoridades regionales y locales, </w:t>
            </w:r>
          </w:p>
          <w:p w14:paraId="00000094" w14:textId="77777777" w:rsidR="0005245C" w:rsidRDefault="00385F20">
            <w:pPr>
              <w:tabs>
                <w:tab w:val="left" w:pos="1590"/>
              </w:tabs>
              <w:rPr>
                <w:sz w:val="20"/>
                <w:szCs w:val="20"/>
              </w:rPr>
            </w:pPr>
            <w:r>
              <w:rPr>
                <w:sz w:val="20"/>
                <w:szCs w:val="20"/>
              </w:rPr>
              <w:t>en base a sus visiones de desarrollo territorial</w:t>
            </w:r>
          </w:p>
        </w:tc>
      </w:tr>
      <w:tr w:rsidR="0005245C" w14:paraId="38BC5A09" w14:textId="77777777" w:rsidTr="00033FC6">
        <w:tc>
          <w:tcPr>
            <w:tcW w:w="1702" w:type="dxa"/>
            <w:vMerge/>
            <w:vAlign w:val="center"/>
          </w:tcPr>
          <w:p w14:paraId="00000095" w14:textId="77777777" w:rsidR="0005245C" w:rsidRDefault="0005245C">
            <w:pPr>
              <w:widowControl w:val="0"/>
              <w:pBdr>
                <w:top w:val="nil"/>
                <w:left w:val="nil"/>
                <w:bottom w:val="nil"/>
                <w:right w:val="nil"/>
                <w:between w:val="nil"/>
              </w:pBdr>
              <w:spacing w:line="276" w:lineRule="auto"/>
              <w:rPr>
                <w:sz w:val="20"/>
                <w:szCs w:val="20"/>
              </w:rPr>
            </w:pPr>
          </w:p>
        </w:tc>
        <w:tc>
          <w:tcPr>
            <w:tcW w:w="1559" w:type="dxa"/>
            <w:vAlign w:val="center"/>
          </w:tcPr>
          <w:p w14:paraId="00000096" w14:textId="77777777" w:rsidR="0005245C" w:rsidRDefault="00385F20">
            <w:pPr>
              <w:tabs>
                <w:tab w:val="left" w:pos="1590"/>
              </w:tabs>
            </w:pPr>
            <w:r>
              <w:rPr>
                <w:sz w:val="20"/>
                <w:szCs w:val="20"/>
              </w:rPr>
              <w:t>Débil rol de GORE y Municipalidades en el gobierno de sus territorios</w:t>
            </w:r>
          </w:p>
        </w:tc>
        <w:tc>
          <w:tcPr>
            <w:tcW w:w="1702" w:type="dxa"/>
            <w:vAlign w:val="center"/>
          </w:tcPr>
          <w:p w14:paraId="00000097" w14:textId="77777777" w:rsidR="0005245C" w:rsidRDefault="00385F20">
            <w:pPr>
              <w:tabs>
                <w:tab w:val="left" w:pos="1590"/>
              </w:tabs>
              <w:rPr>
                <w:sz w:val="20"/>
                <w:szCs w:val="20"/>
              </w:rPr>
            </w:pPr>
            <w:r>
              <w:rPr>
                <w:sz w:val="20"/>
                <w:szCs w:val="20"/>
              </w:rPr>
              <w:t>Liderazgo</w:t>
            </w:r>
          </w:p>
        </w:tc>
        <w:tc>
          <w:tcPr>
            <w:tcW w:w="1559" w:type="dxa"/>
            <w:vAlign w:val="center"/>
          </w:tcPr>
          <w:p w14:paraId="00000098" w14:textId="77777777" w:rsidR="0005245C" w:rsidRDefault="00385F20">
            <w:pPr>
              <w:tabs>
                <w:tab w:val="left" w:pos="1590"/>
              </w:tabs>
              <w:rPr>
                <w:sz w:val="20"/>
                <w:szCs w:val="20"/>
              </w:rPr>
            </w:pPr>
            <w:r>
              <w:rPr>
                <w:sz w:val="20"/>
                <w:szCs w:val="20"/>
              </w:rPr>
              <w:t xml:space="preserve">Rol de gobiernos </w:t>
            </w:r>
            <w:proofErr w:type="spellStart"/>
            <w:r>
              <w:rPr>
                <w:sz w:val="20"/>
                <w:szCs w:val="20"/>
              </w:rPr>
              <w:t>subnacionales</w:t>
            </w:r>
            <w:proofErr w:type="spellEnd"/>
            <w:r>
              <w:rPr>
                <w:sz w:val="20"/>
                <w:szCs w:val="20"/>
              </w:rPr>
              <w:t xml:space="preserve"> en el ordenamiento territorial</w:t>
            </w:r>
          </w:p>
        </w:tc>
        <w:tc>
          <w:tcPr>
            <w:tcW w:w="2126" w:type="dxa"/>
            <w:vAlign w:val="center"/>
          </w:tcPr>
          <w:p w14:paraId="00000099" w14:textId="77777777" w:rsidR="0005245C" w:rsidRDefault="00385F20">
            <w:pPr>
              <w:tabs>
                <w:tab w:val="left" w:pos="1590"/>
              </w:tabs>
              <w:rPr>
                <w:sz w:val="20"/>
                <w:szCs w:val="20"/>
              </w:rPr>
            </w:pPr>
            <w:r>
              <w:rPr>
                <w:sz w:val="20"/>
                <w:szCs w:val="20"/>
              </w:rPr>
              <w:t>Situación de liderazgo y conducción en el rol ejercido por los GORE y Municipalidades sobre su territorio</w:t>
            </w:r>
          </w:p>
        </w:tc>
        <w:tc>
          <w:tcPr>
            <w:tcW w:w="1984" w:type="dxa"/>
            <w:vMerge/>
            <w:vAlign w:val="center"/>
          </w:tcPr>
          <w:p w14:paraId="0000009A" w14:textId="77777777" w:rsidR="0005245C" w:rsidRDefault="0005245C">
            <w:pPr>
              <w:widowControl w:val="0"/>
              <w:pBdr>
                <w:top w:val="nil"/>
                <w:left w:val="nil"/>
                <w:bottom w:val="nil"/>
                <w:right w:val="nil"/>
                <w:between w:val="nil"/>
              </w:pBdr>
              <w:spacing w:line="276" w:lineRule="auto"/>
              <w:rPr>
                <w:sz w:val="20"/>
                <w:szCs w:val="20"/>
              </w:rPr>
            </w:pPr>
          </w:p>
        </w:tc>
      </w:tr>
      <w:tr w:rsidR="0005245C" w14:paraId="2CD6CE68" w14:textId="77777777" w:rsidTr="00033FC6">
        <w:trPr>
          <w:trHeight w:val="1339"/>
        </w:trPr>
        <w:tc>
          <w:tcPr>
            <w:tcW w:w="1702" w:type="dxa"/>
            <w:vMerge/>
            <w:vAlign w:val="center"/>
          </w:tcPr>
          <w:p w14:paraId="0000009B" w14:textId="77777777" w:rsidR="0005245C" w:rsidRDefault="0005245C">
            <w:pPr>
              <w:widowControl w:val="0"/>
              <w:pBdr>
                <w:top w:val="nil"/>
                <w:left w:val="nil"/>
                <w:bottom w:val="nil"/>
                <w:right w:val="nil"/>
                <w:between w:val="nil"/>
              </w:pBdr>
              <w:spacing w:line="276" w:lineRule="auto"/>
              <w:rPr>
                <w:sz w:val="20"/>
                <w:szCs w:val="20"/>
              </w:rPr>
            </w:pPr>
          </w:p>
        </w:tc>
        <w:tc>
          <w:tcPr>
            <w:tcW w:w="1559" w:type="dxa"/>
            <w:vAlign w:val="center"/>
          </w:tcPr>
          <w:p w14:paraId="0000009C" w14:textId="77777777" w:rsidR="0005245C" w:rsidRDefault="00385F20">
            <w:pPr>
              <w:tabs>
                <w:tab w:val="left" w:pos="1590"/>
              </w:tabs>
            </w:pPr>
            <w:r>
              <w:rPr>
                <w:sz w:val="20"/>
                <w:szCs w:val="20"/>
              </w:rPr>
              <w:t>Débil rectoría de OT</w:t>
            </w:r>
          </w:p>
        </w:tc>
        <w:tc>
          <w:tcPr>
            <w:tcW w:w="1702" w:type="dxa"/>
            <w:vAlign w:val="center"/>
          </w:tcPr>
          <w:p w14:paraId="0000009D" w14:textId="77777777" w:rsidR="0005245C" w:rsidRDefault="00385F20">
            <w:pPr>
              <w:tabs>
                <w:tab w:val="left" w:pos="1590"/>
              </w:tabs>
              <w:rPr>
                <w:sz w:val="20"/>
                <w:szCs w:val="20"/>
              </w:rPr>
            </w:pPr>
            <w:r>
              <w:rPr>
                <w:sz w:val="20"/>
                <w:szCs w:val="20"/>
              </w:rPr>
              <w:t>Liderazgo</w:t>
            </w:r>
          </w:p>
        </w:tc>
        <w:tc>
          <w:tcPr>
            <w:tcW w:w="1559" w:type="dxa"/>
            <w:vAlign w:val="center"/>
          </w:tcPr>
          <w:p w14:paraId="0000009E" w14:textId="77777777" w:rsidR="0005245C" w:rsidRDefault="00385F20">
            <w:pPr>
              <w:tabs>
                <w:tab w:val="left" w:pos="1590"/>
              </w:tabs>
              <w:rPr>
                <w:sz w:val="20"/>
                <w:szCs w:val="20"/>
              </w:rPr>
            </w:pPr>
            <w:r>
              <w:rPr>
                <w:sz w:val="20"/>
                <w:szCs w:val="20"/>
              </w:rPr>
              <w:t>Rectoría del ordenamiento territorial</w:t>
            </w:r>
          </w:p>
        </w:tc>
        <w:tc>
          <w:tcPr>
            <w:tcW w:w="2126" w:type="dxa"/>
            <w:vAlign w:val="center"/>
          </w:tcPr>
          <w:p w14:paraId="0000009F" w14:textId="77777777" w:rsidR="0005245C" w:rsidRDefault="00385F20">
            <w:pPr>
              <w:tabs>
                <w:tab w:val="left" w:pos="1590"/>
              </w:tabs>
              <w:rPr>
                <w:sz w:val="20"/>
                <w:szCs w:val="20"/>
              </w:rPr>
            </w:pPr>
            <w:r>
              <w:rPr>
                <w:sz w:val="20"/>
                <w:szCs w:val="20"/>
              </w:rPr>
              <w:t>Situación de liderazgo y resolución de controversias en materia de ordenamiento territorial del ente rector</w:t>
            </w:r>
          </w:p>
        </w:tc>
        <w:tc>
          <w:tcPr>
            <w:tcW w:w="1984" w:type="dxa"/>
            <w:vMerge/>
            <w:vAlign w:val="center"/>
          </w:tcPr>
          <w:p w14:paraId="000000A0" w14:textId="77777777" w:rsidR="0005245C" w:rsidRDefault="0005245C">
            <w:pPr>
              <w:widowControl w:val="0"/>
              <w:pBdr>
                <w:top w:val="nil"/>
                <w:left w:val="nil"/>
                <w:bottom w:val="nil"/>
                <w:right w:val="nil"/>
                <w:between w:val="nil"/>
              </w:pBdr>
              <w:spacing w:line="276" w:lineRule="auto"/>
              <w:rPr>
                <w:sz w:val="20"/>
                <w:szCs w:val="20"/>
              </w:rPr>
            </w:pPr>
          </w:p>
        </w:tc>
      </w:tr>
    </w:tbl>
    <w:p w14:paraId="000000A1" w14:textId="77777777" w:rsidR="0005245C" w:rsidRDefault="0005245C">
      <w:pPr>
        <w:tabs>
          <w:tab w:val="left" w:pos="1590"/>
        </w:tabs>
        <w:spacing w:line="256" w:lineRule="auto"/>
        <w:jc w:val="both"/>
      </w:pPr>
    </w:p>
    <w:p w14:paraId="000000A2" w14:textId="77777777" w:rsidR="0005245C" w:rsidRDefault="00385F20">
      <w:pPr>
        <w:spacing w:after="0" w:line="240" w:lineRule="auto"/>
        <w:ind w:left="284"/>
        <w:jc w:val="both"/>
      </w:pPr>
      <w:r>
        <w:t>En ese sentido, las variables de cambio apuntan a transformar las situaciones de causalidad del problema público de modo que se logren resultados de diversa índole, como se puede expresar en este esquema:</w:t>
      </w:r>
    </w:p>
    <w:p w14:paraId="000000A3" w14:textId="77777777" w:rsidR="0005245C" w:rsidRDefault="0005245C">
      <w:pPr>
        <w:spacing w:after="0" w:line="240" w:lineRule="auto"/>
        <w:ind w:left="284"/>
        <w:jc w:val="both"/>
      </w:pPr>
    </w:p>
    <w:p w14:paraId="000000A4" w14:textId="77777777" w:rsidR="0005245C" w:rsidRDefault="00385F20">
      <w:pPr>
        <w:spacing w:before="240" w:after="0" w:line="240" w:lineRule="auto"/>
        <w:jc w:val="center"/>
        <w:rPr>
          <w:b/>
        </w:rPr>
      </w:pPr>
      <w:r>
        <w:rPr>
          <w:b/>
        </w:rPr>
        <w:t>Gráfico Nº 2</w:t>
      </w:r>
    </w:p>
    <w:p w14:paraId="000000A5" w14:textId="77777777" w:rsidR="0005245C" w:rsidRDefault="00385F20">
      <w:pPr>
        <w:tabs>
          <w:tab w:val="left" w:pos="1590"/>
        </w:tabs>
        <w:spacing w:after="0" w:line="256" w:lineRule="auto"/>
        <w:jc w:val="center"/>
        <w:rPr>
          <w:b/>
        </w:rPr>
      </w:pPr>
      <w:r>
        <w:rPr>
          <w:b/>
        </w:rPr>
        <w:t>Resultados de cambio esperados</w:t>
      </w:r>
    </w:p>
    <w:p w14:paraId="000000A6" w14:textId="77777777" w:rsidR="0005245C" w:rsidRDefault="0005245C">
      <w:pPr>
        <w:tabs>
          <w:tab w:val="left" w:pos="1590"/>
        </w:tabs>
        <w:spacing w:after="0" w:line="256" w:lineRule="auto"/>
        <w:jc w:val="center"/>
        <w:rPr>
          <w:b/>
          <w:sz w:val="10"/>
          <w:szCs w:val="10"/>
        </w:rPr>
      </w:pPr>
    </w:p>
    <w:p w14:paraId="000000A7" w14:textId="77777777" w:rsidR="0005245C" w:rsidRDefault="00385F20">
      <w:pPr>
        <w:tabs>
          <w:tab w:val="left" w:pos="1590"/>
        </w:tabs>
        <w:spacing w:after="0" w:line="256" w:lineRule="auto"/>
        <w:rPr>
          <w:b/>
          <w:sz w:val="24"/>
          <w:szCs w:val="24"/>
        </w:rPr>
      </w:pPr>
      <w:r>
        <w:rPr>
          <w:noProof/>
          <w:lang w:eastAsia="es-PE"/>
        </w:rPr>
        <mc:AlternateContent>
          <mc:Choice Requires="wpg">
            <w:drawing>
              <wp:inline distT="0" distB="0" distL="0" distR="0" wp14:anchorId="08D74C30" wp14:editId="46928389">
                <wp:extent cx="5253487" cy="4038600"/>
                <wp:effectExtent l="0" t="0" r="0" b="0"/>
                <wp:docPr id="218" name="Grupo 218"/>
                <wp:cNvGraphicFramePr/>
                <a:graphic xmlns:a="http://schemas.openxmlformats.org/drawingml/2006/main">
                  <a:graphicData uri="http://schemas.microsoft.com/office/word/2010/wordprocessingGroup">
                    <wpg:wgp>
                      <wpg:cNvGrpSpPr/>
                      <wpg:grpSpPr>
                        <a:xfrm>
                          <a:off x="0" y="0"/>
                          <a:ext cx="5253487" cy="4038600"/>
                          <a:chOff x="0" y="0"/>
                          <a:chExt cx="5253475" cy="4042825"/>
                        </a:xfrm>
                      </wpg:grpSpPr>
                      <wpg:grpSp>
                        <wpg:cNvPr id="1519949916" name="Grupo 1519949916"/>
                        <wpg:cNvGrpSpPr/>
                        <wpg:grpSpPr>
                          <a:xfrm>
                            <a:off x="0" y="0"/>
                            <a:ext cx="5253475" cy="4038600"/>
                            <a:chOff x="0" y="0"/>
                            <a:chExt cx="5253475" cy="4038600"/>
                          </a:xfrm>
                        </wpg:grpSpPr>
                        <wps:wsp>
                          <wps:cNvPr id="474253106" name="Rectángulo 474253106"/>
                          <wps:cNvSpPr/>
                          <wps:spPr>
                            <a:xfrm>
                              <a:off x="0" y="0"/>
                              <a:ext cx="5253475" cy="4038600"/>
                            </a:xfrm>
                            <a:prstGeom prst="rect">
                              <a:avLst/>
                            </a:prstGeom>
                            <a:noFill/>
                            <a:ln>
                              <a:noFill/>
                            </a:ln>
                          </wps:spPr>
                          <wps:txbx>
                            <w:txbxContent>
                              <w:p w14:paraId="2B14B5C1" w14:textId="77777777" w:rsidR="003D5FEA" w:rsidRDefault="003D5FEA">
                                <w:pPr>
                                  <w:spacing w:after="0" w:line="240" w:lineRule="auto"/>
                                  <w:textDirection w:val="btLr"/>
                                </w:pPr>
                              </w:p>
                            </w:txbxContent>
                          </wps:txbx>
                          <wps:bodyPr spcFirstLastPara="1" wrap="square" lIns="91425" tIns="91425" rIns="91425" bIns="91425" anchor="ctr" anchorCtr="0">
                            <a:noAutofit/>
                          </wps:bodyPr>
                        </wps:wsp>
                        <wps:wsp>
                          <wps:cNvPr id="1919590203" name="Forma libre: forma 1919590203"/>
                          <wps:cNvSpPr/>
                          <wps:spPr>
                            <a:xfrm>
                              <a:off x="754883" y="2019300"/>
                              <a:ext cx="311353" cy="1779838"/>
                            </a:xfrm>
                            <a:custGeom>
                              <a:avLst/>
                              <a:gdLst/>
                              <a:ahLst/>
                              <a:cxnLst/>
                              <a:rect l="l" t="t" r="r" b="b"/>
                              <a:pathLst>
                                <a:path w="120000" h="120000" extrusionOk="0">
                                  <a:moveTo>
                                    <a:pt x="0" y="0"/>
                                  </a:moveTo>
                                  <a:lnTo>
                                    <a:pt x="60000" y="0"/>
                                  </a:lnTo>
                                  <a:lnTo>
                                    <a:pt x="60000" y="120000"/>
                                  </a:lnTo>
                                  <a:lnTo>
                                    <a:pt x="120000" y="120000"/>
                                  </a:lnTo>
                                </a:path>
                              </a:pathLst>
                            </a:custGeom>
                            <a:noFill/>
                            <a:ln w="12700" cap="flat" cmpd="sng">
                              <a:solidFill>
                                <a:schemeClr val="dk1"/>
                              </a:solidFill>
                              <a:prstDash val="solid"/>
                              <a:miter lim="800000"/>
                              <a:headEnd type="none" w="sm" len="sm"/>
                              <a:tailEnd type="none" w="sm" len="sm"/>
                            </a:ln>
                          </wps:spPr>
                          <wps:txbx>
                            <w:txbxContent>
                              <w:p w14:paraId="0AB6F102" w14:textId="77777777" w:rsidR="003D5FEA" w:rsidRDefault="003D5FEA">
                                <w:pPr>
                                  <w:spacing w:after="0" w:line="240" w:lineRule="auto"/>
                                  <w:textDirection w:val="btLr"/>
                                </w:pPr>
                              </w:p>
                            </w:txbxContent>
                          </wps:txbx>
                          <wps:bodyPr spcFirstLastPara="1" wrap="square" lIns="91425" tIns="91425" rIns="91425" bIns="91425" anchor="ctr" anchorCtr="0">
                            <a:noAutofit/>
                          </wps:bodyPr>
                        </wps:wsp>
                        <wps:wsp>
                          <wps:cNvPr id="1099498671" name="Cuadro de texto 1099498671"/>
                          <wps:cNvSpPr txBox="1"/>
                          <wps:spPr>
                            <a:xfrm>
                              <a:off x="865388" y="2864047"/>
                              <a:ext cx="90343" cy="90343"/>
                            </a:xfrm>
                            <a:prstGeom prst="rect">
                              <a:avLst/>
                            </a:prstGeom>
                            <a:noFill/>
                            <a:ln>
                              <a:noFill/>
                            </a:ln>
                          </wps:spPr>
                          <wps:txbx>
                            <w:txbxContent>
                              <w:p w14:paraId="631A7E75" w14:textId="77777777" w:rsidR="003D5FEA" w:rsidRDefault="003D5FEA">
                                <w:pPr>
                                  <w:spacing w:after="0" w:line="215" w:lineRule="auto"/>
                                  <w:jc w:val="center"/>
                                  <w:textDirection w:val="btLr"/>
                                </w:pPr>
                              </w:p>
                            </w:txbxContent>
                          </wps:txbx>
                          <wps:bodyPr spcFirstLastPara="1" wrap="square" lIns="12700" tIns="0" rIns="12700" bIns="0" anchor="ctr" anchorCtr="0">
                            <a:noAutofit/>
                          </wps:bodyPr>
                        </wps:wsp>
                        <wps:wsp>
                          <wps:cNvPr id="1677274157" name="Forma libre: forma 1677274157"/>
                          <wps:cNvSpPr/>
                          <wps:spPr>
                            <a:xfrm>
                              <a:off x="754883" y="2019300"/>
                              <a:ext cx="311353" cy="1186559"/>
                            </a:xfrm>
                            <a:custGeom>
                              <a:avLst/>
                              <a:gdLst/>
                              <a:ahLst/>
                              <a:cxnLst/>
                              <a:rect l="l" t="t" r="r" b="b"/>
                              <a:pathLst>
                                <a:path w="120000" h="120000" extrusionOk="0">
                                  <a:moveTo>
                                    <a:pt x="0" y="0"/>
                                  </a:moveTo>
                                  <a:lnTo>
                                    <a:pt x="60000" y="0"/>
                                  </a:lnTo>
                                  <a:lnTo>
                                    <a:pt x="60000" y="120000"/>
                                  </a:lnTo>
                                  <a:lnTo>
                                    <a:pt x="120000" y="120000"/>
                                  </a:lnTo>
                                </a:path>
                              </a:pathLst>
                            </a:custGeom>
                            <a:noFill/>
                            <a:ln w="12700" cap="flat" cmpd="sng">
                              <a:solidFill>
                                <a:schemeClr val="dk1"/>
                              </a:solidFill>
                              <a:prstDash val="solid"/>
                              <a:miter lim="800000"/>
                              <a:headEnd type="none" w="sm" len="sm"/>
                              <a:tailEnd type="none" w="sm" len="sm"/>
                            </a:ln>
                          </wps:spPr>
                          <wps:txbx>
                            <w:txbxContent>
                              <w:p w14:paraId="6912DBC3" w14:textId="77777777" w:rsidR="003D5FEA" w:rsidRDefault="003D5FEA">
                                <w:pPr>
                                  <w:spacing w:after="0" w:line="240" w:lineRule="auto"/>
                                  <w:textDirection w:val="btLr"/>
                                </w:pPr>
                              </w:p>
                            </w:txbxContent>
                          </wps:txbx>
                          <wps:bodyPr spcFirstLastPara="1" wrap="square" lIns="91425" tIns="91425" rIns="91425" bIns="91425" anchor="ctr" anchorCtr="0">
                            <a:noAutofit/>
                          </wps:bodyPr>
                        </wps:wsp>
                        <wps:wsp>
                          <wps:cNvPr id="361845138" name="Cuadro de texto 361845138"/>
                          <wps:cNvSpPr txBox="1"/>
                          <wps:spPr>
                            <a:xfrm>
                              <a:off x="879891" y="2581911"/>
                              <a:ext cx="61336" cy="61336"/>
                            </a:xfrm>
                            <a:prstGeom prst="rect">
                              <a:avLst/>
                            </a:prstGeom>
                            <a:noFill/>
                            <a:ln>
                              <a:noFill/>
                            </a:ln>
                          </wps:spPr>
                          <wps:txbx>
                            <w:txbxContent>
                              <w:p w14:paraId="4CACD05C" w14:textId="77777777" w:rsidR="003D5FEA" w:rsidRDefault="003D5FEA">
                                <w:pPr>
                                  <w:spacing w:after="0" w:line="215" w:lineRule="auto"/>
                                  <w:jc w:val="center"/>
                                  <w:textDirection w:val="btLr"/>
                                </w:pPr>
                              </w:p>
                            </w:txbxContent>
                          </wps:txbx>
                          <wps:bodyPr spcFirstLastPara="1" wrap="square" lIns="12700" tIns="0" rIns="12700" bIns="0" anchor="ctr" anchorCtr="0">
                            <a:noAutofit/>
                          </wps:bodyPr>
                        </wps:wsp>
                        <wps:wsp>
                          <wps:cNvPr id="1205962908" name="Forma libre: forma 1205962908"/>
                          <wps:cNvSpPr/>
                          <wps:spPr>
                            <a:xfrm>
                              <a:off x="754883" y="2019300"/>
                              <a:ext cx="311353" cy="593279"/>
                            </a:xfrm>
                            <a:custGeom>
                              <a:avLst/>
                              <a:gdLst/>
                              <a:ahLst/>
                              <a:cxnLst/>
                              <a:rect l="l" t="t" r="r" b="b"/>
                              <a:pathLst>
                                <a:path w="120000" h="120000" extrusionOk="0">
                                  <a:moveTo>
                                    <a:pt x="0" y="0"/>
                                  </a:moveTo>
                                  <a:lnTo>
                                    <a:pt x="60000" y="0"/>
                                  </a:lnTo>
                                  <a:lnTo>
                                    <a:pt x="60000" y="120000"/>
                                  </a:lnTo>
                                  <a:lnTo>
                                    <a:pt x="120000" y="120000"/>
                                  </a:lnTo>
                                </a:path>
                              </a:pathLst>
                            </a:custGeom>
                            <a:noFill/>
                            <a:ln w="12700" cap="flat" cmpd="sng">
                              <a:solidFill>
                                <a:schemeClr val="dk1"/>
                              </a:solidFill>
                              <a:prstDash val="solid"/>
                              <a:miter lim="800000"/>
                              <a:headEnd type="none" w="sm" len="sm"/>
                              <a:tailEnd type="none" w="sm" len="sm"/>
                            </a:ln>
                          </wps:spPr>
                          <wps:txbx>
                            <w:txbxContent>
                              <w:p w14:paraId="3C8AE1BB" w14:textId="77777777" w:rsidR="003D5FEA" w:rsidRDefault="003D5FEA">
                                <w:pPr>
                                  <w:spacing w:after="0" w:line="240" w:lineRule="auto"/>
                                  <w:textDirection w:val="btLr"/>
                                </w:pPr>
                              </w:p>
                            </w:txbxContent>
                          </wps:txbx>
                          <wps:bodyPr spcFirstLastPara="1" wrap="square" lIns="91425" tIns="91425" rIns="91425" bIns="91425" anchor="ctr" anchorCtr="0">
                            <a:noAutofit/>
                          </wps:bodyPr>
                        </wps:wsp>
                        <wps:wsp>
                          <wps:cNvPr id="1007635599" name="Cuadro de texto 1007635599"/>
                          <wps:cNvSpPr txBox="1"/>
                          <wps:spPr>
                            <a:xfrm>
                              <a:off x="893809" y="2299189"/>
                              <a:ext cx="33500" cy="33500"/>
                            </a:xfrm>
                            <a:prstGeom prst="rect">
                              <a:avLst/>
                            </a:prstGeom>
                            <a:noFill/>
                            <a:ln>
                              <a:noFill/>
                            </a:ln>
                          </wps:spPr>
                          <wps:txbx>
                            <w:txbxContent>
                              <w:p w14:paraId="7BB8CC88" w14:textId="77777777" w:rsidR="003D5FEA" w:rsidRDefault="003D5FEA">
                                <w:pPr>
                                  <w:spacing w:after="0" w:line="215" w:lineRule="auto"/>
                                  <w:jc w:val="center"/>
                                  <w:textDirection w:val="btLr"/>
                                </w:pPr>
                              </w:p>
                            </w:txbxContent>
                          </wps:txbx>
                          <wps:bodyPr spcFirstLastPara="1" wrap="square" lIns="12700" tIns="0" rIns="12700" bIns="0" anchor="ctr" anchorCtr="0">
                            <a:noAutofit/>
                          </wps:bodyPr>
                        </wps:wsp>
                        <wps:wsp>
                          <wps:cNvPr id="1101236948" name="Forma libre: forma 1101236948"/>
                          <wps:cNvSpPr/>
                          <wps:spPr>
                            <a:xfrm>
                              <a:off x="754883" y="1973580"/>
                              <a:ext cx="311353" cy="91440"/>
                            </a:xfrm>
                            <a:custGeom>
                              <a:avLst/>
                              <a:gdLst/>
                              <a:ahLst/>
                              <a:cxnLst/>
                              <a:rect l="l" t="t" r="r" b="b"/>
                              <a:pathLst>
                                <a:path w="120000" h="120000" extrusionOk="0">
                                  <a:moveTo>
                                    <a:pt x="0" y="60000"/>
                                  </a:moveTo>
                                  <a:lnTo>
                                    <a:pt x="120000" y="60000"/>
                                  </a:lnTo>
                                </a:path>
                              </a:pathLst>
                            </a:custGeom>
                            <a:noFill/>
                            <a:ln w="12700" cap="flat" cmpd="sng">
                              <a:solidFill>
                                <a:schemeClr val="dk1"/>
                              </a:solidFill>
                              <a:prstDash val="solid"/>
                              <a:miter lim="800000"/>
                              <a:headEnd type="none" w="sm" len="sm"/>
                              <a:tailEnd type="none" w="sm" len="sm"/>
                            </a:ln>
                          </wps:spPr>
                          <wps:txbx>
                            <w:txbxContent>
                              <w:p w14:paraId="31169A0E" w14:textId="77777777" w:rsidR="003D5FEA" w:rsidRDefault="003D5FEA">
                                <w:pPr>
                                  <w:spacing w:after="0" w:line="240" w:lineRule="auto"/>
                                  <w:textDirection w:val="btLr"/>
                                </w:pPr>
                              </w:p>
                            </w:txbxContent>
                          </wps:txbx>
                          <wps:bodyPr spcFirstLastPara="1" wrap="square" lIns="91425" tIns="91425" rIns="91425" bIns="91425" anchor="ctr" anchorCtr="0">
                            <a:noAutofit/>
                          </wps:bodyPr>
                        </wps:wsp>
                        <wps:wsp>
                          <wps:cNvPr id="1504343196" name="Cuadro de texto 1504343196"/>
                          <wps:cNvSpPr txBox="1"/>
                          <wps:spPr>
                            <a:xfrm>
                              <a:off x="902776" y="2011516"/>
                              <a:ext cx="15567" cy="15567"/>
                            </a:xfrm>
                            <a:prstGeom prst="rect">
                              <a:avLst/>
                            </a:prstGeom>
                            <a:noFill/>
                            <a:ln>
                              <a:noFill/>
                            </a:ln>
                          </wps:spPr>
                          <wps:txbx>
                            <w:txbxContent>
                              <w:p w14:paraId="2D4EC77F" w14:textId="77777777" w:rsidR="003D5FEA" w:rsidRDefault="003D5FEA">
                                <w:pPr>
                                  <w:spacing w:after="0" w:line="215" w:lineRule="auto"/>
                                  <w:jc w:val="center"/>
                                  <w:textDirection w:val="btLr"/>
                                </w:pPr>
                              </w:p>
                            </w:txbxContent>
                          </wps:txbx>
                          <wps:bodyPr spcFirstLastPara="1" wrap="square" lIns="12700" tIns="0" rIns="12700" bIns="0" anchor="ctr" anchorCtr="0">
                            <a:noAutofit/>
                          </wps:bodyPr>
                        </wps:wsp>
                        <wps:wsp>
                          <wps:cNvPr id="2050575069" name="Forma libre: forma 2050575069"/>
                          <wps:cNvSpPr/>
                          <wps:spPr>
                            <a:xfrm>
                              <a:off x="754883" y="1426020"/>
                              <a:ext cx="311353" cy="593279"/>
                            </a:xfrm>
                            <a:custGeom>
                              <a:avLst/>
                              <a:gdLst/>
                              <a:ahLst/>
                              <a:cxnLst/>
                              <a:rect l="l" t="t" r="r" b="b"/>
                              <a:pathLst>
                                <a:path w="120000" h="120000" extrusionOk="0">
                                  <a:moveTo>
                                    <a:pt x="0" y="120000"/>
                                  </a:moveTo>
                                  <a:lnTo>
                                    <a:pt x="60000" y="120000"/>
                                  </a:lnTo>
                                  <a:lnTo>
                                    <a:pt x="60000" y="0"/>
                                  </a:lnTo>
                                  <a:lnTo>
                                    <a:pt x="120000" y="0"/>
                                  </a:lnTo>
                                </a:path>
                              </a:pathLst>
                            </a:custGeom>
                            <a:noFill/>
                            <a:ln w="12700" cap="flat" cmpd="sng">
                              <a:solidFill>
                                <a:schemeClr val="dk1"/>
                              </a:solidFill>
                              <a:prstDash val="solid"/>
                              <a:miter lim="800000"/>
                              <a:headEnd type="none" w="sm" len="sm"/>
                              <a:tailEnd type="none" w="sm" len="sm"/>
                            </a:ln>
                          </wps:spPr>
                          <wps:txbx>
                            <w:txbxContent>
                              <w:p w14:paraId="225273D9" w14:textId="77777777" w:rsidR="003D5FEA" w:rsidRDefault="003D5FEA">
                                <w:pPr>
                                  <w:spacing w:after="0" w:line="240" w:lineRule="auto"/>
                                  <w:textDirection w:val="btLr"/>
                                </w:pPr>
                              </w:p>
                            </w:txbxContent>
                          </wps:txbx>
                          <wps:bodyPr spcFirstLastPara="1" wrap="square" lIns="91425" tIns="91425" rIns="91425" bIns="91425" anchor="ctr" anchorCtr="0">
                            <a:noAutofit/>
                          </wps:bodyPr>
                        </wps:wsp>
                        <wps:wsp>
                          <wps:cNvPr id="1306402002" name="Cuadro de texto 1306402002"/>
                          <wps:cNvSpPr txBox="1"/>
                          <wps:spPr>
                            <a:xfrm>
                              <a:off x="893809" y="1705909"/>
                              <a:ext cx="33500" cy="33500"/>
                            </a:xfrm>
                            <a:prstGeom prst="rect">
                              <a:avLst/>
                            </a:prstGeom>
                            <a:noFill/>
                            <a:ln>
                              <a:noFill/>
                            </a:ln>
                          </wps:spPr>
                          <wps:txbx>
                            <w:txbxContent>
                              <w:p w14:paraId="78CADF4D" w14:textId="77777777" w:rsidR="003D5FEA" w:rsidRDefault="003D5FEA">
                                <w:pPr>
                                  <w:spacing w:after="0" w:line="215" w:lineRule="auto"/>
                                  <w:jc w:val="center"/>
                                  <w:textDirection w:val="btLr"/>
                                </w:pPr>
                              </w:p>
                            </w:txbxContent>
                          </wps:txbx>
                          <wps:bodyPr spcFirstLastPara="1" wrap="square" lIns="12700" tIns="0" rIns="12700" bIns="0" anchor="ctr" anchorCtr="0">
                            <a:noAutofit/>
                          </wps:bodyPr>
                        </wps:wsp>
                        <wps:wsp>
                          <wps:cNvPr id="161371962" name="Forma libre: forma 161371962"/>
                          <wps:cNvSpPr/>
                          <wps:spPr>
                            <a:xfrm>
                              <a:off x="754883" y="832740"/>
                              <a:ext cx="311353" cy="1186559"/>
                            </a:xfrm>
                            <a:custGeom>
                              <a:avLst/>
                              <a:gdLst/>
                              <a:ahLst/>
                              <a:cxnLst/>
                              <a:rect l="l" t="t" r="r" b="b"/>
                              <a:pathLst>
                                <a:path w="120000" h="120000" extrusionOk="0">
                                  <a:moveTo>
                                    <a:pt x="0" y="120000"/>
                                  </a:moveTo>
                                  <a:lnTo>
                                    <a:pt x="60000" y="120000"/>
                                  </a:lnTo>
                                  <a:lnTo>
                                    <a:pt x="60000" y="0"/>
                                  </a:lnTo>
                                  <a:lnTo>
                                    <a:pt x="120000" y="0"/>
                                  </a:lnTo>
                                </a:path>
                              </a:pathLst>
                            </a:custGeom>
                            <a:noFill/>
                            <a:ln w="12700" cap="flat" cmpd="sng">
                              <a:solidFill>
                                <a:schemeClr val="dk1"/>
                              </a:solidFill>
                              <a:prstDash val="solid"/>
                              <a:miter lim="800000"/>
                              <a:headEnd type="none" w="sm" len="sm"/>
                              <a:tailEnd type="none" w="sm" len="sm"/>
                            </a:ln>
                          </wps:spPr>
                          <wps:txbx>
                            <w:txbxContent>
                              <w:p w14:paraId="6236BCF9" w14:textId="77777777" w:rsidR="003D5FEA" w:rsidRDefault="003D5FEA">
                                <w:pPr>
                                  <w:spacing w:after="0" w:line="240" w:lineRule="auto"/>
                                  <w:textDirection w:val="btLr"/>
                                </w:pPr>
                              </w:p>
                            </w:txbxContent>
                          </wps:txbx>
                          <wps:bodyPr spcFirstLastPara="1" wrap="square" lIns="91425" tIns="91425" rIns="91425" bIns="91425" anchor="ctr" anchorCtr="0">
                            <a:noAutofit/>
                          </wps:bodyPr>
                        </wps:wsp>
                        <wps:wsp>
                          <wps:cNvPr id="789012954" name="Cuadro de texto 789012954"/>
                          <wps:cNvSpPr txBox="1"/>
                          <wps:spPr>
                            <a:xfrm>
                              <a:off x="879891" y="1395352"/>
                              <a:ext cx="61336" cy="61336"/>
                            </a:xfrm>
                            <a:prstGeom prst="rect">
                              <a:avLst/>
                            </a:prstGeom>
                            <a:noFill/>
                            <a:ln>
                              <a:noFill/>
                            </a:ln>
                          </wps:spPr>
                          <wps:txbx>
                            <w:txbxContent>
                              <w:p w14:paraId="407F400D" w14:textId="77777777" w:rsidR="003D5FEA" w:rsidRDefault="003D5FEA">
                                <w:pPr>
                                  <w:spacing w:after="0" w:line="215" w:lineRule="auto"/>
                                  <w:jc w:val="center"/>
                                  <w:textDirection w:val="btLr"/>
                                </w:pPr>
                              </w:p>
                            </w:txbxContent>
                          </wps:txbx>
                          <wps:bodyPr spcFirstLastPara="1" wrap="square" lIns="12700" tIns="0" rIns="12700" bIns="0" anchor="ctr" anchorCtr="0">
                            <a:noAutofit/>
                          </wps:bodyPr>
                        </wps:wsp>
                        <wps:wsp>
                          <wps:cNvPr id="210819945" name="Forma libre: forma 210819945"/>
                          <wps:cNvSpPr/>
                          <wps:spPr>
                            <a:xfrm>
                              <a:off x="754883" y="239461"/>
                              <a:ext cx="311353" cy="1779838"/>
                            </a:xfrm>
                            <a:custGeom>
                              <a:avLst/>
                              <a:gdLst/>
                              <a:ahLst/>
                              <a:cxnLst/>
                              <a:rect l="l" t="t" r="r" b="b"/>
                              <a:pathLst>
                                <a:path w="120000" h="120000" extrusionOk="0">
                                  <a:moveTo>
                                    <a:pt x="0" y="120000"/>
                                  </a:moveTo>
                                  <a:lnTo>
                                    <a:pt x="60000" y="120000"/>
                                  </a:lnTo>
                                  <a:lnTo>
                                    <a:pt x="60000" y="0"/>
                                  </a:lnTo>
                                  <a:lnTo>
                                    <a:pt x="120000" y="0"/>
                                  </a:lnTo>
                                </a:path>
                              </a:pathLst>
                            </a:custGeom>
                            <a:noFill/>
                            <a:ln w="12700" cap="flat" cmpd="sng">
                              <a:solidFill>
                                <a:schemeClr val="dk1"/>
                              </a:solidFill>
                              <a:prstDash val="solid"/>
                              <a:miter lim="800000"/>
                              <a:headEnd type="none" w="sm" len="sm"/>
                              <a:tailEnd type="none" w="sm" len="sm"/>
                            </a:ln>
                          </wps:spPr>
                          <wps:txbx>
                            <w:txbxContent>
                              <w:p w14:paraId="4FF66075" w14:textId="77777777" w:rsidR="003D5FEA" w:rsidRDefault="003D5FEA">
                                <w:pPr>
                                  <w:spacing w:after="0" w:line="240" w:lineRule="auto"/>
                                  <w:textDirection w:val="btLr"/>
                                </w:pPr>
                              </w:p>
                            </w:txbxContent>
                          </wps:txbx>
                          <wps:bodyPr spcFirstLastPara="1" wrap="square" lIns="91425" tIns="91425" rIns="91425" bIns="91425" anchor="ctr" anchorCtr="0">
                            <a:noAutofit/>
                          </wps:bodyPr>
                        </wps:wsp>
                        <wps:wsp>
                          <wps:cNvPr id="119842317" name="Cuadro de texto 119842317"/>
                          <wps:cNvSpPr txBox="1"/>
                          <wps:spPr>
                            <a:xfrm>
                              <a:off x="865388" y="1084208"/>
                              <a:ext cx="90343" cy="90343"/>
                            </a:xfrm>
                            <a:prstGeom prst="rect">
                              <a:avLst/>
                            </a:prstGeom>
                            <a:noFill/>
                            <a:ln>
                              <a:noFill/>
                            </a:ln>
                          </wps:spPr>
                          <wps:txbx>
                            <w:txbxContent>
                              <w:p w14:paraId="617630E8" w14:textId="77777777" w:rsidR="003D5FEA" w:rsidRDefault="003D5FEA">
                                <w:pPr>
                                  <w:spacing w:after="0" w:line="215" w:lineRule="auto"/>
                                  <w:jc w:val="center"/>
                                  <w:textDirection w:val="btLr"/>
                                </w:pPr>
                              </w:p>
                            </w:txbxContent>
                          </wps:txbx>
                          <wps:bodyPr spcFirstLastPara="1" wrap="square" lIns="12700" tIns="0" rIns="12700" bIns="0" anchor="ctr" anchorCtr="0">
                            <a:noAutofit/>
                          </wps:bodyPr>
                        </wps:wsp>
                        <wps:wsp>
                          <wps:cNvPr id="235451685" name="Rectángulo 235451685"/>
                          <wps:cNvSpPr/>
                          <wps:spPr>
                            <a:xfrm rot="-5400000">
                              <a:off x="-692025" y="1821400"/>
                              <a:ext cx="2498019" cy="395798"/>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40C451DB" w14:textId="77777777" w:rsidR="003D5FEA" w:rsidRDefault="003D5FEA">
                                <w:pPr>
                                  <w:spacing w:after="0" w:line="240" w:lineRule="auto"/>
                                  <w:textDirection w:val="btLr"/>
                                </w:pPr>
                              </w:p>
                            </w:txbxContent>
                          </wps:txbx>
                          <wps:bodyPr spcFirstLastPara="1" wrap="square" lIns="91425" tIns="91425" rIns="91425" bIns="91425" anchor="ctr" anchorCtr="0">
                            <a:noAutofit/>
                          </wps:bodyPr>
                        </wps:wsp>
                        <wps:wsp>
                          <wps:cNvPr id="883915659" name="Cuadro de texto 883915659"/>
                          <wps:cNvSpPr txBox="1"/>
                          <wps:spPr>
                            <a:xfrm rot="-5400000">
                              <a:off x="-692025" y="1821400"/>
                              <a:ext cx="2498019" cy="395798"/>
                            </a:xfrm>
                            <a:prstGeom prst="rect">
                              <a:avLst/>
                            </a:prstGeom>
                            <a:noFill/>
                            <a:ln>
                              <a:noFill/>
                            </a:ln>
                          </wps:spPr>
                          <wps:txbx>
                            <w:txbxContent>
                              <w:p w14:paraId="162EE01C" w14:textId="77777777" w:rsidR="003D5FEA" w:rsidRDefault="003D5FEA">
                                <w:pPr>
                                  <w:spacing w:after="0" w:line="215" w:lineRule="auto"/>
                                  <w:jc w:val="center"/>
                                  <w:textDirection w:val="btLr"/>
                                </w:pPr>
                                <w:r>
                                  <w:rPr>
                                    <w:color w:val="000000"/>
                                    <w:sz w:val="48"/>
                                  </w:rPr>
                                  <w:t>RESULTADOS</w:t>
                                </w:r>
                              </w:p>
                            </w:txbxContent>
                          </wps:txbx>
                          <wps:bodyPr spcFirstLastPara="1" wrap="square" lIns="15225" tIns="15225" rIns="15225" bIns="15225" anchor="ctr" anchorCtr="0">
                            <a:noAutofit/>
                          </wps:bodyPr>
                        </wps:wsp>
                        <wps:wsp>
                          <wps:cNvPr id="1962490542" name="Rectángulo 1962490542"/>
                          <wps:cNvSpPr/>
                          <wps:spPr>
                            <a:xfrm>
                              <a:off x="1066236" y="2149"/>
                              <a:ext cx="3765442" cy="474623"/>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4238C0D8" w14:textId="77777777" w:rsidR="003D5FEA" w:rsidRDefault="003D5FEA">
                                <w:pPr>
                                  <w:spacing w:after="0" w:line="240" w:lineRule="auto"/>
                                  <w:textDirection w:val="btLr"/>
                                </w:pPr>
                              </w:p>
                            </w:txbxContent>
                          </wps:txbx>
                          <wps:bodyPr spcFirstLastPara="1" wrap="square" lIns="91425" tIns="91425" rIns="91425" bIns="91425" anchor="ctr" anchorCtr="0">
                            <a:noAutofit/>
                          </wps:bodyPr>
                        </wps:wsp>
                        <wps:wsp>
                          <wps:cNvPr id="1232693519" name="Cuadro de texto 1232693519"/>
                          <wps:cNvSpPr txBox="1"/>
                          <wps:spPr>
                            <a:xfrm>
                              <a:off x="1066236" y="2149"/>
                              <a:ext cx="3765442" cy="474623"/>
                            </a:xfrm>
                            <a:prstGeom prst="rect">
                              <a:avLst/>
                            </a:prstGeom>
                            <a:noFill/>
                            <a:ln>
                              <a:noFill/>
                            </a:ln>
                          </wps:spPr>
                          <wps:txbx>
                            <w:txbxContent>
                              <w:p w14:paraId="4EBAF9FA" w14:textId="77777777" w:rsidR="003D5FEA" w:rsidRDefault="003D5FEA">
                                <w:pPr>
                                  <w:spacing w:after="0" w:line="215" w:lineRule="auto"/>
                                  <w:jc w:val="center"/>
                                  <w:textDirection w:val="btLr"/>
                                </w:pPr>
                                <w:r>
                                  <w:rPr>
                                    <w:b/>
                                    <w:color w:val="000000"/>
                                    <w:sz w:val="20"/>
                                  </w:rPr>
                                  <w:t>Territorios que protegen y conservan integralmente patrimonios y zonas de importancia ambiental</w:t>
                                </w:r>
                              </w:p>
                            </w:txbxContent>
                          </wps:txbx>
                          <wps:bodyPr spcFirstLastPara="1" wrap="square" lIns="6350" tIns="6350" rIns="6350" bIns="6350" anchor="ctr" anchorCtr="0">
                            <a:noAutofit/>
                          </wps:bodyPr>
                        </wps:wsp>
                        <wps:wsp>
                          <wps:cNvPr id="1221386574" name="Rectángulo 1221386574"/>
                          <wps:cNvSpPr/>
                          <wps:spPr>
                            <a:xfrm>
                              <a:off x="1066236" y="595428"/>
                              <a:ext cx="3804704" cy="474623"/>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0438E2EC" w14:textId="77777777" w:rsidR="003D5FEA" w:rsidRDefault="003D5FEA">
                                <w:pPr>
                                  <w:spacing w:after="0" w:line="240" w:lineRule="auto"/>
                                  <w:textDirection w:val="btLr"/>
                                </w:pPr>
                              </w:p>
                            </w:txbxContent>
                          </wps:txbx>
                          <wps:bodyPr spcFirstLastPara="1" wrap="square" lIns="91425" tIns="91425" rIns="91425" bIns="91425" anchor="ctr" anchorCtr="0">
                            <a:noAutofit/>
                          </wps:bodyPr>
                        </wps:wsp>
                        <wps:wsp>
                          <wps:cNvPr id="1040822715" name="Cuadro de texto 1040822715"/>
                          <wps:cNvSpPr txBox="1"/>
                          <wps:spPr>
                            <a:xfrm>
                              <a:off x="1066236" y="595428"/>
                              <a:ext cx="3804704" cy="474623"/>
                            </a:xfrm>
                            <a:prstGeom prst="rect">
                              <a:avLst/>
                            </a:prstGeom>
                            <a:noFill/>
                            <a:ln>
                              <a:noFill/>
                            </a:ln>
                          </wps:spPr>
                          <wps:txbx>
                            <w:txbxContent>
                              <w:p w14:paraId="4A4587F3" w14:textId="77777777" w:rsidR="003D5FEA" w:rsidRDefault="003D5FEA">
                                <w:pPr>
                                  <w:spacing w:after="0" w:line="215" w:lineRule="auto"/>
                                  <w:jc w:val="center"/>
                                  <w:textDirection w:val="btLr"/>
                                </w:pPr>
                                <w:r>
                                  <w:rPr>
                                    <w:color w:val="000000"/>
                                    <w:sz w:val="20"/>
                                  </w:rPr>
                                  <w:t xml:space="preserve">Territorios que </w:t>
                                </w:r>
                                <w:r>
                                  <w:rPr>
                                    <w:b/>
                                    <w:color w:val="000000"/>
                                    <w:sz w:val="20"/>
                                  </w:rPr>
                                  <w:t xml:space="preserve">reducen desequilibrios </w:t>
                                </w:r>
                                <w:r>
                                  <w:rPr>
                                    <w:color w:val="000000"/>
                                    <w:sz w:val="20"/>
                                  </w:rPr>
                                  <w:t xml:space="preserve">en la ocupación y </w:t>
                                </w:r>
                              </w:p>
                              <w:p w14:paraId="687D4E37" w14:textId="77777777" w:rsidR="003D5FEA" w:rsidRDefault="003D5FEA">
                                <w:pPr>
                                  <w:spacing w:before="70" w:after="0" w:line="215" w:lineRule="auto"/>
                                  <w:jc w:val="center"/>
                                  <w:textDirection w:val="btLr"/>
                                </w:pPr>
                                <w:r>
                                  <w:rPr>
                                    <w:b/>
                                    <w:color w:val="000000"/>
                                    <w:sz w:val="20"/>
                                  </w:rPr>
                                  <w:t>aprovechamiento de sus recursos</w:t>
                                </w:r>
                              </w:p>
                            </w:txbxContent>
                          </wps:txbx>
                          <wps:bodyPr spcFirstLastPara="1" wrap="square" lIns="6350" tIns="6350" rIns="6350" bIns="6350" anchor="ctr" anchorCtr="0">
                            <a:noAutofit/>
                          </wps:bodyPr>
                        </wps:wsp>
                        <wps:wsp>
                          <wps:cNvPr id="1303094997" name="Rectángulo 1303094997"/>
                          <wps:cNvSpPr/>
                          <wps:spPr>
                            <a:xfrm>
                              <a:off x="1066236" y="1188708"/>
                              <a:ext cx="3828164" cy="474623"/>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3C9574C1" w14:textId="77777777" w:rsidR="003D5FEA" w:rsidRDefault="003D5FEA">
                                <w:pPr>
                                  <w:spacing w:after="0" w:line="240" w:lineRule="auto"/>
                                  <w:textDirection w:val="btLr"/>
                                </w:pPr>
                              </w:p>
                            </w:txbxContent>
                          </wps:txbx>
                          <wps:bodyPr spcFirstLastPara="1" wrap="square" lIns="91425" tIns="91425" rIns="91425" bIns="91425" anchor="ctr" anchorCtr="0">
                            <a:noAutofit/>
                          </wps:bodyPr>
                        </wps:wsp>
                        <wps:wsp>
                          <wps:cNvPr id="1385403114" name="Cuadro de texto 1385403114"/>
                          <wps:cNvSpPr txBox="1"/>
                          <wps:spPr>
                            <a:xfrm>
                              <a:off x="1066236" y="1188708"/>
                              <a:ext cx="3828164" cy="474623"/>
                            </a:xfrm>
                            <a:prstGeom prst="rect">
                              <a:avLst/>
                            </a:prstGeom>
                            <a:noFill/>
                            <a:ln>
                              <a:noFill/>
                            </a:ln>
                          </wps:spPr>
                          <wps:txbx>
                            <w:txbxContent>
                              <w:p w14:paraId="6DF52052" w14:textId="77777777" w:rsidR="003D5FEA" w:rsidRDefault="003D5FEA">
                                <w:pPr>
                                  <w:spacing w:after="0" w:line="215" w:lineRule="auto"/>
                                  <w:jc w:val="center"/>
                                  <w:textDirection w:val="btLr"/>
                                </w:pPr>
                                <w:r>
                                  <w:rPr>
                                    <w:color w:val="000000"/>
                                    <w:sz w:val="20"/>
                                  </w:rPr>
                                  <w:t>Territorios que contribuyen a reducir desigualdades en el acceso a oportunidades y servicios</w:t>
                                </w:r>
                              </w:p>
                            </w:txbxContent>
                          </wps:txbx>
                          <wps:bodyPr spcFirstLastPara="1" wrap="square" lIns="6350" tIns="6350" rIns="6350" bIns="6350" anchor="ctr" anchorCtr="0">
                            <a:noAutofit/>
                          </wps:bodyPr>
                        </wps:wsp>
                        <wps:wsp>
                          <wps:cNvPr id="303139532" name="Rectángulo 303139532"/>
                          <wps:cNvSpPr/>
                          <wps:spPr>
                            <a:xfrm>
                              <a:off x="1066236" y="1781988"/>
                              <a:ext cx="3828164" cy="474623"/>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56C430B1" w14:textId="77777777" w:rsidR="003D5FEA" w:rsidRDefault="003D5FEA">
                                <w:pPr>
                                  <w:spacing w:after="0" w:line="240" w:lineRule="auto"/>
                                  <w:textDirection w:val="btLr"/>
                                </w:pPr>
                              </w:p>
                            </w:txbxContent>
                          </wps:txbx>
                          <wps:bodyPr spcFirstLastPara="1" wrap="square" lIns="91425" tIns="91425" rIns="91425" bIns="91425" anchor="ctr" anchorCtr="0">
                            <a:noAutofit/>
                          </wps:bodyPr>
                        </wps:wsp>
                        <wps:wsp>
                          <wps:cNvPr id="1344652866" name="Cuadro de texto 1344652866"/>
                          <wps:cNvSpPr txBox="1"/>
                          <wps:spPr>
                            <a:xfrm>
                              <a:off x="1066236" y="1781988"/>
                              <a:ext cx="3828164" cy="474623"/>
                            </a:xfrm>
                            <a:prstGeom prst="rect">
                              <a:avLst/>
                            </a:prstGeom>
                            <a:noFill/>
                            <a:ln>
                              <a:noFill/>
                            </a:ln>
                          </wps:spPr>
                          <wps:txbx>
                            <w:txbxContent>
                              <w:p w14:paraId="7FF60292" w14:textId="77777777" w:rsidR="003D5FEA" w:rsidRDefault="003D5FEA">
                                <w:pPr>
                                  <w:spacing w:after="0" w:line="215" w:lineRule="auto"/>
                                  <w:jc w:val="center"/>
                                  <w:textDirection w:val="btLr"/>
                                </w:pPr>
                                <w:r>
                                  <w:rPr>
                                    <w:color w:val="000000"/>
                                    <w:sz w:val="20"/>
                                  </w:rPr>
                                  <w:t xml:space="preserve">Territorios que </w:t>
                                </w:r>
                                <w:r>
                                  <w:rPr>
                                    <w:b/>
                                    <w:color w:val="000000"/>
                                    <w:sz w:val="20"/>
                                  </w:rPr>
                                  <w:t>generan, reconocen y valoran</w:t>
                                </w:r>
                                <w:r>
                                  <w:rPr>
                                    <w:color w:val="000000"/>
                                    <w:sz w:val="20"/>
                                  </w:rPr>
                                  <w:t xml:space="preserve"> un</w:t>
                                </w:r>
                              </w:p>
                              <w:p w14:paraId="1BCDA788" w14:textId="77777777" w:rsidR="003D5FEA" w:rsidRDefault="003D5FEA">
                                <w:pPr>
                                  <w:spacing w:before="70" w:after="0" w:line="215" w:lineRule="auto"/>
                                  <w:jc w:val="center"/>
                                  <w:textDirection w:val="btLr"/>
                                </w:pPr>
                                <w:r>
                                  <w:rPr>
                                    <w:color w:val="000000"/>
                                    <w:sz w:val="20"/>
                                  </w:rPr>
                                  <w:t>ambiente urbano rural de mejor calidad</w:t>
                                </w:r>
                              </w:p>
                            </w:txbxContent>
                          </wps:txbx>
                          <wps:bodyPr spcFirstLastPara="1" wrap="square" lIns="6350" tIns="6350" rIns="6350" bIns="6350" anchor="ctr" anchorCtr="0">
                            <a:noAutofit/>
                          </wps:bodyPr>
                        </wps:wsp>
                        <wps:wsp>
                          <wps:cNvPr id="396664086" name="Rectángulo 396664086"/>
                          <wps:cNvSpPr/>
                          <wps:spPr>
                            <a:xfrm>
                              <a:off x="1066236" y="2375267"/>
                              <a:ext cx="3804704" cy="474623"/>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69BD7EF4" w14:textId="77777777" w:rsidR="003D5FEA" w:rsidRDefault="003D5FEA">
                                <w:pPr>
                                  <w:spacing w:after="0" w:line="240" w:lineRule="auto"/>
                                  <w:textDirection w:val="btLr"/>
                                </w:pPr>
                              </w:p>
                            </w:txbxContent>
                          </wps:txbx>
                          <wps:bodyPr spcFirstLastPara="1" wrap="square" lIns="91425" tIns="91425" rIns="91425" bIns="91425" anchor="ctr" anchorCtr="0">
                            <a:noAutofit/>
                          </wps:bodyPr>
                        </wps:wsp>
                        <wps:wsp>
                          <wps:cNvPr id="234342588" name="Cuadro de texto 234342588"/>
                          <wps:cNvSpPr txBox="1"/>
                          <wps:spPr>
                            <a:xfrm>
                              <a:off x="1066236" y="2375267"/>
                              <a:ext cx="3804704" cy="474623"/>
                            </a:xfrm>
                            <a:prstGeom prst="rect">
                              <a:avLst/>
                            </a:prstGeom>
                            <a:noFill/>
                            <a:ln>
                              <a:noFill/>
                            </a:ln>
                          </wps:spPr>
                          <wps:txbx>
                            <w:txbxContent>
                              <w:p w14:paraId="21F0ED8A" w14:textId="77777777" w:rsidR="003D5FEA" w:rsidRDefault="003D5FEA">
                                <w:pPr>
                                  <w:spacing w:after="0" w:line="215" w:lineRule="auto"/>
                                  <w:jc w:val="center"/>
                                  <w:textDirection w:val="btLr"/>
                                </w:pPr>
                                <w:r>
                                  <w:rPr>
                                    <w:color w:val="000000"/>
                                    <w:sz w:val="20"/>
                                  </w:rPr>
                                  <w:t>Territorios que promueven dinámicas saludables, equitativas y activadoras de economía con visión de desarrollo de cada territorio</w:t>
                                </w:r>
                              </w:p>
                            </w:txbxContent>
                          </wps:txbx>
                          <wps:bodyPr spcFirstLastPara="1" wrap="square" lIns="6350" tIns="6350" rIns="6350" bIns="6350" anchor="ctr" anchorCtr="0">
                            <a:noAutofit/>
                          </wps:bodyPr>
                        </wps:wsp>
                        <wps:wsp>
                          <wps:cNvPr id="1394160398" name="Rectángulo 1394160398"/>
                          <wps:cNvSpPr/>
                          <wps:spPr>
                            <a:xfrm>
                              <a:off x="1066236" y="2968547"/>
                              <a:ext cx="3804704" cy="474623"/>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4F05D5B7" w14:textId="77777777" w:rsidR="003D5FEA" w:rsidRDefault="003D5FEA">
                                <w:pPr>
                                  <w:spacing w:after="0" w:line="240" w:lineRule="auto"/>
                                  <w:textDirection w:val="btLr"/>
                                </w:pPr>
                              </w:p>
                            </w:txbxContent>
                          </wps:txbx>
                          <wps:bodyPr spcFirstLastPara="1" wrap="square" lIns="91425" tIns="91425" rIns="91425" bIns="91425" anchor="ctr" anchorCtr="0">
                            <a:noAutofit/>
                          </wps:bodyPr>
                        </wps:wsp>
                        <wps:wsp>
                          <wps:cNvPr id="1498664097" name="Cuadro de texto 1498664097"/>
                          <wps:cNvSpPr txBox="1"/>
                          <wps:spPr>
                            <a:xfrm>
                              <a:off x="1066236" y="2968547"/>
                              <a:ext cx="3804704" cy="474623"/>
                            </a:xfrm>
                            <a:prstGeom prst="rect">
                              <a:avLst/>
                            </a:prstGeom>
                            <a:noFill/>
                            <a:ln>
                              <a:noFill/>
                            </a:ln>
                          </wps:spPr>
                          <wps:txbx>
                            <w:txbxContent>
                              <w:p w14:paraId="574A3AED" w14:textId="77777777" w:rsidR="003D5FEA" w:rsidRDefault="003D5FEA">
                                <w:pPr>
                                  <w:spacing w:after="0" w:line="215" w:lineRule="auto"/>
                                  <w:jc w:val="center"/>
                                  <w:textDirection w:val="btLr"/>
                                </w:pPr>
                                <w:r>
                                  <w:rPr>
                                    <w:color w:val="000000"/>
                                    <w:sz w:val="20"/>
                                  </w:rPr>
                                  <w:t xml:space="preserve">Territorios que </w:t>
                                </w:r>
                                <w:r>
                                  <w:rPr>
                                    <w:b/>
                                    <w:color w:val="000000"/>
                                    <w:sz w:val="20"/>
                                  </w:rPr>
                                  <w:t xml:space="preserve">generen información sustentada, y usen conocimientos y evidencias interculturales </w:t>
                                </w:r>
                                <w:r>
                                  <w:rPr>
                                    <w:color w:val="000000"/>
                                    <w:sz w:val="20"/>
                                  </w:rPr>
                                  <w:t xml:space="preserve">para la adecuada toma de decisiones con criterios de </w:t>
                                </w:r>
                                <w:r>
                                  <w:rPr>
                                    <w:b/>
                                    <w:color w:val="000000"/>
                                    <w:sz w:val="20"/>
                                  </w:rPr>
                                  <w:t>interculturalidad</w:t>
                                </w:r>
                                <w:r>
                                  <w:rPr>
                                    <w:color w:val="000000"/>
                                    <w:sz w:val="20"/>
                                  </w:rPr>
                                  <w:t xml:space="preserve"> y </w:t>
                                </w:r>
                                <w:r>
                                  <w:rPr>
                                    <w:b/>
                                    <w:color w:val="000000"/>
                                    <w:sz w:val="20"/>
                                  </w:rPr>
                                  <w:t>participación comunitaria</w:t>
                                </w:r>
                              </w:p>
                            </w:txbxContent>
                          </wps:txbx>
                          <wps:bodyPr spcFirstLastPara="1" wrap="square" lIns="6350" tIns="6350" rIns="6350" bIns="6350" anchor="ctr" anchorCtr="0">
                            <a:noAutofit/>
                          </wps:bodyPr>
                        </wps:wsp>
                        <wps:wsp>
                          <wps:cNvPr id="100741380" name="Rectángulo 100741380"/>
                          <wps:cNvSpPr/>
                          <wps:spPr>
                            <a:xfrm>
                              <a:off x="1066236" y="3561827"/>
                              <a:ext cx="3804704" cy="474623"/>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104922A1" w14:textId="77777777" w:rsidR="003D5FEA" w:rsidRDefault="003D5FEA">
                                <w:pPr>
                                  <w:spacing w:after="0" w:line="240" w:lineRule="auto"/>
                                  <w:textDirection w:val="btLr"/>
                                </w:pPr>
                              </w:p>
                            </w:txbxContent>
                          </wps:txbx>
                          <wps:bodyPr spcFirstLastPara="1" wrap="square" lIns="91425" tIns="91425" rIns="91425" bIns="91425" anchor="ctr" anchorCtr="0">
                            <a:noAutofit/>
                          </wps:bodyPr>
                        </wps:wsp>
                        <wps:wsp>
                          <wps:cNvPr id="1703664553" name="Cuadro de texto 1703664553"/>
                          <wps:cNvSpPr txBox="1"/>
                          <wps:spPr>
                            <a:xfrm>
                              <a:off x="1066236" y="3561827"/>
                              <a:ext cx="3804704" cy="474623"/>
                            </a:xfrm>
                            <a:prstGeom prst="rect">
                              <a:avLst/>
                            </a:prstGeom>
                            <a:noFill/>
                            <a:ln>
                              <a:noFill/>
                            </a:ln>
                          </wps:spPr>
                          <wps:txbx>
                            <w:txbxContent>
                              <w:p w14:paraId="03646D55" w14:textId="77777777" w:rsidR="003D5FEA" w:rsidRDefault="003D5FEA">
                                <w:pPr>
                                  <w:spacing w:after="0" w:line="215" w:lineRule="auto"/>
                                  <w:jc w:val="center"/>
                                  <w:textDirection w:val="btLr"/>
                                </w:pPr>
                                <w:r>
                                  <w:rPr>
                                    <w:color w:val="000000"/>
                                    <w:sz w:val="20"/>
                                  </w:rPr>
                                  <w:t xml:space="preserve">Territorios </w:t>
                                </w:r>
                                <w:r>
                                  <w:rPr>
                                    <w:b/>
                                    <w:color w:val="000000"/>
                                    <w:sz w:val="20"/>
                                  </w:rPr>
                                  <w:t xml:space="preserve">gobernados en base a consensos </w:t>
                                </w:r>
                                <w:r>
                                  <w:rPr>
                                    <w:color w:val="000000"/>
                                    <w:sz w:val="20"/>
                                  </w:rPr>
                                  <w:t xml:space="preserve">de sus habitantes y con la </w:t>
                                </w:r>
                                <w:r>
                                  <w:rPr>
                                    <w:b/>
                                    <w:color w:val="000000"/>
                                    <w:sz w:val="20"/>
                                  </w:rPr>
                                  <w:t xml:space="preserve">conducción efectiva </w:t>
                                </w:r>
                                <w:r>
                                  <w:rPr>
                                    <w:color w:val="000000"/>
                                    <w:sz w:val="20"/>
                                  </w:rPr>
                                  <w:t>de las autoridades regionales y locales, en base a sus visiones de desarrollo territorial</w:t>
                                </w:r>
                              </w:p>
                            </w:txbxContent>
                          </wps:txbx>
                          <wps:bodyPr spcFirstLastPara="1" wrap="square" lIns="6350" tIns="6350" rIns="6350" bIns="6350" anchor="ctr" anchorCtr="0">
                            <a:noAutofit/>
                          </wps:bodyPr>
                        </wps:wsp>
                      </wpg:grpSp>
                    </wpg:wgp>
                  </a:graphicData>
                </a:graphic>
              </wp:inline>
            </w:drawing>
          </mc:Choice>
          <mc:Fallback>
            <w:pict>
              <v:group w14:anchorId="08D74C30" id="Grupo 218" o:spid="_x0000_s1026" style="width:413.65pt;height:318pt;mso-position-horizontal-relative:char;mso-position-vertical-relative:line" coordsize="52534,40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">
                <v:group id="Grupo 1519949916" o:spid="_x0000_s1027" style="position:absolute;width:52534;height:40386" coordsize="52534,40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">
                  <v:rect id="Rectángulo 474253106" o:spid="_x0000_s1028" style="position:absolute;width:52534;height:403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" filled="f" stroked="f">
                    <v:textbox inset="2.53958mm,2.53958mm,2.53958mm,2.53958mm">
                      <w:txbxContent>
                        <w:p w14:paraId="2B14B5C1" w14:textId="77777777" w:rsidR="003D5FEA" w:rsidRDefault="003D5FEA">
                          <w:pPr>
                            <w:spacing w:after="0" w:line="240" w:lineRule="auto"/>
                            <w:textDirection w:val="btLr"/>
                          </w:pPr>
                        </w:p>
                      </w:txbxContent>
                    </v:textbox>
                  </v:rect>
                  <v:shape id="Forma libre: forma 1919590203" o:spid="_x0000_s1029" style="position:absolute;left:7548;top:20193;width:3114;height:17798;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" adj="-11796480,,5400" path="m,l60000,r,120000l120000,120000e" filled="f" strokecolor="black [3200]" strokeweight="1pt">
                    <v:stroke startarrowwidth="narrow" startarrowlength="short" endarrowwidth="narrow" endarrowlength="short" joinstyle="miter"/>
                    <v:formulas/>
                    <v:path arrowok="t" o:extrusionok="f" o:connecttype="custom" textboxrect="0,0,120000,120000"/>
                    <v:textbox inset="2.53958mm,2.53958mm,2.53958mm,2.53958mm">
                      <w:txbxContent>
                        <w:p w14:paraId="0AB6F102" w14:textId="77777777" w:rsidR="003D5FEA" w:rsidRDefault="003D5FEA">
                          <w:pPr>
                            <w:spacing w:after="0" w:line="240" w:lineRule="auto"/>
                            <w:textDirection w:val="btLr"/>
                          </w:pPr>
                        </w:p>
                      </w:txbxContent>
                    </v:textbox>
                  </v:shape>
                  <v:shapetype id="_x0000_t202" coordsize="21600,21600" o:spt="202" path="m,l,21600r21600,l21600,xe">
                    <v:stroke joinstyle="miter"/>
                    <v:path gradientshapeok="t" o:connecttype="rect"/>
                  </v:shapetype>
                  <v:shape id="Cuadro de texto 1099498671" o:spid="_x0000_s1030" type="#_x0000_t202" style="position:absolute;left:8653;top:28640;width:904;height:9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" filled="f" stroked="f">
                    <v:textbox inset="1pt,0,1pt,0">
                      <w:txbxContent>
                        <w:p w14:paraId="631A7E75" w14:textId="77777777" w:rsidR="003D5FEA" w:rsidRDefault="003D5FEA">
                          <w:pPr>
                            <w:spacing w:after="0" w:line="215" w:lineRule="auto"/>
                            <w:jc w:val="center"/>
                            <w:textDirection w:val="btLr"/>
                          </w:pPr>
                        </w:p>
                      </w:txbxContent>
                    </v:textbox>
                  </v:shape>
                  <v:shape id="Forma libre: forma 1677274157" o:spid="_x0000_s1031" style="position:absolute;left:7548;top:20193;width:3114;height:11865;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" adj="-11796480,,5400" path="m,l60000,r,120000l120000,120000e" filled="f" strokecolor="black [3200]" strokeweight="1pt">
                    <v:stroke startarrowwidth="narrow" startarrowlength="short" endarrowwidth="narrow" endarrowlength="short" joinstyle="miter"/>
                    <v:formulas/>
                    <v:path arrowok="t" o:extrusionok="f" o:connecttype="custom" textboxrect="0,0,120000,120000"/>
                    <v:textbox inset="2.53958mm,2.53958mm,2.53958mm,2.53958mm">
                      <w:txbxContent>
                        <w:p w14:paraId="6912DBC3" w14:textId="77777777" w:rsidR="003D5FEA" w:rsidRDefault="003D5FEA">
                          <w:pPr>
                            <w:spacing w:after="0" w:line="240" w:lineRule="auto"/>
                            <w:textDirection w:val="btLr"/>
                          </w:pPr>
                        </w:p>
                      </w:txbxContent>
                    </v:textbox>
                  </v:shape>
                  <v:shape id="Cuadro de texto 361845138" o:spid="_x0000_s1032" type="#_x0000_t202" style="position:absolute;left:8798;top:25819;width:614;height:6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" filled="f" stroked="f">
                    <v:textbox inset="1pt,0,1pt,0">
                      <w:txbxContent>
                        <w:p w14:paraId="4CACD05C" w14:textId="77777777" w:rsidR="003D5FEA" w:rsidRDefault="003D5FEA">
                          <w:pPr>
                            <w:spacing w:after="0" w:line="215" w:lineRule="auto"/>
                            <w:jc w:val="center"/>
                            <w:textDirection w:val="btLr"/>
                          </w:pPr>
                        </w:p>
                      </w:txbxContent>
                    </v:textbox>
                  </v:shape>
                  <v:shape id="Forma libre: forma 1205962908" o:spid="_x0000_s1033" style="position:absolute;left:7548;top:20193;width:3114;height:5932;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" adj="-11796480,,5400" path="m,l60000,r,120000l120000,120000e" filled="f" strokecolor="black [3200]" strokeweight="1pt">
                    <v:stroke startarrowwidth="narrow" startarrowlength="short" endarrowwidth="narrow" endarrowlength="short" joinstyle="miter"/>
                    <v:formulas/>
                    <v:path arrowok="t" o:extrusionok="f" o:connecttype="custom" textboxrect="0,0,120000,120000"/>
                    <v:textbox inset="2.53958mm,2.53958mm,2.53958mm,2.53958mm">
                      <w:txbxContent>
                        <w:p w14:paraId="3C8AE1BB" w14:textId="77777777" w:rsidR="003D5FEA" w:rsidRDefault="003D5FEA">
                          <w:pPr>
                            <w:spacing w:after="0" w:line="240" w:lineRule="auto"/>
                            <w:textDirection w:val="btLr"/>
                          </w:pPr>
                        </w:p>
                      </w:txbxContent>
                    </v:textbox>
                  </v:shape>
                  <v:shape id="Cuadro de texto 1007635599" o:spid="_x0000_s1034" type="#_x0000_t202" style="position:absolute;left:8938;top:22991;width:335;height: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" filled="f" stroked="f">
                    <v:textbox inset="1pt,0,1pt,0">
                      <w:txbxContent>
                        <w:p w14:paraId="7BB8CC88" w14:textId="77777777" w:rsidR="003D5FEA" w:rsidRDefault="003D5FEA">
                          <w:pPr>
                            <w:spacing w:after="0" w:line="215" w:lineRule="auto"/>
                            <w:jc w:val="center"/>
                            <w:textDirection w:val="btLr"/>
                          </w:pPr>
                        </w:p>
                      </w:txbxContent>
                    </v:textbox>
                  </v:shape>
                  <v:shape id="Forma libre: forma 1101236948" o:spid="_x0000_s1035" style="position:absolute;left:7548;top:19735;width:3114;height:915;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" adj="-11796480,,5400" path="m,60000r120000,e" filled="f" strokecolor="black [3200]" strokeweight="1pt">
                    <v:stroke startarrowwidth="narrow" startarrowlength="short" endarrowwidth="narrow" endarrowlength="short" joinstyle="miter"/>
                    <v:formulas/>
                    <v:path arrowok="t" o:extrusionok="f" o:connecttype="custom" textboxrect="0,0,120000,120000"/>
                    <v:textbox inset="2.53958mm,2.53958mm,2.53958mm,2.53958mm">
                      <w:txbxContent>
                        <w:p w14:paraId="31169A0E" w14:textId="77777777" w:rsidR="003D5FEA" w:rsidRDefault="003D5FEA">
                          <w:pPr>
                            <w:spacing w:after="0" w:line="240" w:lineRule="auto"/>
                            <w:textDirection w:val="btLr"/>
                          </w:pPr>
                        </w:p>
                      </w:txbxContent>
                    </v:textbox>
                  </v:shape>
                  <v:shape id="Cuadro de texto 1504343196" o:spid="_x0000_s1036" type="#_x0000_t202" style="position:absolute;left:9027;top:20115;width:156;height: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" filled="f" stroked="f">
                    <v:textbox inset="1pt,0,1pt,0">
                      <w:txbxContent>
                        <w:p w14:paraId="2D4EC77F" w14:textId="77777777" w:rsidR="003D5FEA" w:rsidRDefault="003D5FEA">
                          <w:pPr>
                            <w:spacing w:after="0" w:line="215" w:lineRule="auto"/>
                            <w:jc w:val="center"/>
                            <w:textDirection w:val="btLr"/>
                          </w:pPr>
                        </w:p>
                      </w:txbxContent>
                    </v:textbox>
                  </v:shape>
                  <v:shape id="Forma libre: forma 2050575069" o:spid="_x0000_s1037" style="position:absolute;left:7548;top:14260;width:3114;height:5932;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" adj="-11796480,,5400" path="m,120000r60000,l60000,r60000,e" filled="f" strokecolor="black [3200]" strokeweight="1pt">
                    <v:stroke startarrowwidth="narrow" startarrowlength="short" endarrowwidth="narrow" endarrowlength="short" joinstyle="miter"/>
                    <v:formulas/>
                    <v:path arrowok="t" o:extrusionok="f" o:connecttype="custom" textboxrect="0,0,120000,120000"/>
                    <v:textbox inset="2.53958mm,2.53958mm,2.53958mm,2.53958mm">
                      <w:txbxContent>
                        <w:p w14:paraId="225273D9" w14:textId="77777777" w:rsidR="003D5FEA" w:rsidRDefault="003D5FEA">
                          <w:pPr>
                            <w:spacing w:after="0" w:line="240" w:lineRule="auto"/>
                            <w:textDirection w:val="btLr"/>
                          </w:pPr>
                        </w:p>
                      </w:txbxContent>
                    </v:textbox>
                  </v:shape>
                  <v:shape id="Cuadro de texto 1306402002" o:spid="_x0000_s1038" type="#_x0000_t202" style="position:absolute;left:8938;top:17059;width:335;height: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" filled="f" stroked="f">
                    <v:textbox inset="1pt,0,1pt,0">
                      <w:txbxContent>
                        <w:p w14:paraId="78CADF4D" w14:textId="77777777" w:rsidR="003D5FEA" w:rsidRDefault="003D5FEA">
                          <w:pPr>
                            <w:spacing w:after="0" w:line="215" w:lineRule="auto"/>
                            <w:jc w:val="center"/>
                            <w:textDirection w:val="btLr"/>
                          </w:pPr>
                        </w:p>
                      </w:txbxContent>
                    </v:textbox>
                  </v:shape>
                  <v:shape id="Forma libre: forma 161371962" o:spid="_x0000_s1039" style="position:absolute;left:7548;top:8327;width:3114;height:11865;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" adj="-11796480,,5400" path="m,120000r60000,l60000,r60000,e" filled="f" strokecolor="black [3200]" strokeweight="1pt">
                    <v:stroke startarrowwidth="narrow" startarrowlength="short" endarrowwidth="narrow" endarrowlength="short" joinstyle="miter"/>
                    <v:formulas/>
                    <v:path arrowok="t" o:extrusionok="f" o:connecttype="custom" textboxrect="0,0,120000,120000"/>
                    <v:textbox inset="2.53958mm,2.53958mm,2.53958mm,2.53958mm">
                      <w:txbxContent>
                        <w:p w14:paraId="6236BCF9" w14:textId="77777777" w:rsidR="003D5FEA" w:rsidRDefault="003D5FEA">
                          <w:pPr>
                            <w:spacing w:after="0" w:line="240" w:lineRule="auto"/>
                            <w:textDirection w:val="btLr"/>
                          </w:pPr>
                        </w:p>
                      </w:txbxContent>
                    </v:textbox>
                  </v:shape>
                  <v:shape id="Cuadro de texto 789012954" o:spid="_x0000_s1040" type="#_x0000_t202" style="position:absolute;left:8798;top:13953;width:614;height:6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" filled="f" stroked="f">
                    <v:textbox inset="1pt,0,1pt,0">
                      <w:txbxContent>
                        <w:p w14:paraId="407F400D" w14:textId="77777777" w:rsidR="003D5FEA" w:rsidRDefault="003D5FEA">
                          <w:pPr>
                            <w:spacing w:after="0" w:line="215" w:lineRule="auto"/>
                            <w:jc w:val="center"/>
                            <w:textDirection w:val="btLr"/>
                          </w:pPr>
                        </w:p>
                      </w:txbxContent>
                    </v:textbox>
                  </v:shape>
                  <v:shape id="Forma libre: forma 210819945" o:spid="_x0000_s1041" style="position:absolute;left:7548;top:2394;width:3114;height:17798;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" adj="-11796480,,5400" path="m,120000r60000,l60000,r60000,e" filled="f" strokecolor="black [3200]" strokeweight="1pt">
                    <v:stroke startarrowwidth="narrow" startarrowlength="short" endarrowwidth="narrow" endarrowlength="short" joinstyle="miter"/>
                    <v:formulas/>
                    <v:path arrowok="t" o:extrusionok="f" o:connecttype="custom" textboxrect="0,0,120000,120000"/>
                    <v:textbox inset="2.53958mm,2.53958mm,2.53958mm,2.53958mm">
                      <w:txbxContent>
                        <w:p w14:paraId="4FF66075" w14:textId="77777777" w:rsidR="003D5FEA" w:rsidRDefault="003D5FEA">
                          <w:pPr>
                            <w:spacing w:after="0" w:line="240" w:lineRule="auto"/>
                            <w:textDirection w:val="btLr"/>
                          </w:pPr>
                        </w:p>
                      </w:txbxContent>
                    </v:textbox>
                  </v:shape>
                  <v:shape id="Cuadro de texto 119842317" o:spid="_x0000_s1042" type="#_x0000_t202" style="position:absolute;left:8653;top:10842;width:904;height:9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" filled="f" stroked="f">
                    <v:textbox inset="1pt,0,1pt,0">
                      <w:txbxContent>
                        <w:p w14:paraId="617630E8" w14:textId="77777777" w:rsidR="003D5FEA" w:rsidRDefault="003D5FEA">
                          <w:pPr>
                            <w:spacing w:after="0" w:line="215" w:lineRule="auto"/>
                            <w:jc w:val="center"/>
                            <w:textDirection w:val="btLr"/>
                          </w:pPr>
                        </w:p>
                      </w:txbxContent>
                    </v:textbox>
                  </v:shape>
                  <v:rect id="Rectángulo 235451685" o:spid="_x0000_s1043" style="position:absolute;left:-6922;top:18214;width:24981;height:395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" fillcolor="white [3201]" strokecolor="black [3200]" strokeweight="1pt">
                    <v:stroke startarrowwidth="narrow" startarrowlength="short" endarrowwidth="narrow" endarrowlength="short"/>
                    <v:textbox inset="2.53958mm,2.53958mm,2.53958mm,2.53958mm">
                      <w:txbxContent>
                        <w:p w14:paraId="40C451DB" w14:textId="77777777" w:rsidR="003D5FEA" w:rsidRDefault="003D5FEA">
                          <w:pPr>
                            <w:spacing w:after="0" w:line="240" w:lineRule="auto"/>
                            <w:textDirection w:val="btLr"/>
                          </w:pPr>
                        </w:p>
                      </w:txbxContent>
                    </v:textbox>
                  </v:rect>
                  <v:shape id="Cuadro de texto 883915659" o:spid="_x0000_s1044" type="#_x0000_t202" style="position:absolute;left:-6922;top:18214;width:24981;height:395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" filled="f" stroked="f">
                    <v:textbox inset=".42292mm,.42292mm,.42292mm,.42292mm">
                      <w:txbxContent>
                        <w:p w14:paraId="162EE01C" w14:textId="77777777" w:rsidR="003D5FEA" w:rsidRDefault="003D5FEA">
                          <w:pPr>
                            <w:spacing w:after="0" w:line="215" w:lineRule="auto"/>
                            <w:jc w:val="center"/>
                            <w:textDirection w:val="btLr"/>
                          </w:pPr>
                          <w:r>
                            <w:rPr>
                              <w:color w:val="000000"/>
                              <w:sz w:val="48"/>
                            </w:rPr>
                            <w:t>RESULTADOS</w:t>
                          </w:r>
                        </w:p>
                      </w:txbxContent>
                    </v:textbox>
                  </v:shape>
                  <v:rect id="Rectángulo 1962490542" o:spid="_x0000_s1045" style="position:absolute;left:10662;top:21;width:37654;height:4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" fillcolor="white [3201]" strokecolor="black [3200]" strokeweight="1pt">
                    <v:stroke startarrowwidth="narrow" startarrowlength="short" endarrowwidth="narrow" endarrowlength="short"/>
                    <v:textbox inset="2.53958mm,2.53958mm,2.53958mm,2.53958mm">
                      <w:txbxContent>
                        <w:p w14:paraId="4238C0D8" w14:textId="77777777" w:rsidR="003D5FEA" w:rsidRDefault="003D5FEA">
                          <w:pPr>
                            <w:spacing w:after="0" w:line="240" w:lineRule="auto"/>
                            <w:textDirection w:val="btLr"/>
                          </w:pPr>
                        </w:p>
                      </w:txbxContent>
                    </v:textbox>
                  </v:rect>
                  <v:shape id="Cuadro de texto 1232693519" o:spid="_x0000_s1046" type="#_x0000_t202" style="position:absolute;left:10662;top:21;width:37654;height:4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" filled="f" stroked="f">
                    <v:textbox inset=".5pt,.5pt,.5pt,.5pt">
                      <w:txbxContent>
                        <w:p w14:paraId="4EBAF9FA" w14:textId="77777777" w:rsidR="003D5FEA" w:rsidRDefault="003D5FEA">
                          <w:pPr>
                            <w:spacing w:after="0" w:line="215" w:lineRule="auto"/>
                            <w:jc w:val="center"/>
                            <w:textDirection w:val="btLr"/>
                          </w:pPr>
                          <w:r>
                            <w:rPr>
                              <w:b/>
                              <w:color w:val="000000"/>
                              <w:sz w:val="20"/>
                            </w:rPr>
                            <w:t>Territorios que protegen y conservan integralmente patrimonios y zonas de importancia ambiental</w:t>
                          </w:r>
                        </w:p>
                      </w:txbxContent>
                    </v:textbox>
                  </v:shape>
                  <v:rect id="Rectángulo 1221386574" o:spid="_x0000_s1047" style="position:absolute;left:10662;top:5954;width:38047;height:4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" fillcolor="white [3201]" strokecolor="black [3200]" strokeweight="1pt">
                    <v:stroke startarrowwidth="narrow" startarrowlength="short" endarrowwidth="narrow" endarrowlength="short"/>
                    <v:textbox inset="2.53958mm,2.53958mm,2.53958mm,2.53958mm">
                      <w:txbxContent>
                        <w:p w14:paraId="0438E2EC" w14:textId="77777777" w:rsidR="003D5FEA" w:rsidRDefault="003D5FEA">
                          <w:pPr>
                            <w:spacing w:after="0" w:line="240" w:lineRule="auto"/>
                            <w:textDirection w:val="btLr"/>
                          </w:pPr>
                        </w:p>
                      </w:txbxContent>
                    </v:textbox>
                  </v:rect>
                  <v:shape id="Cuadro de texto 1040822715" o:spid="_x0000_s1048" type="#_x0000_t202" style="position:absolute;left:10662;top:5954;width:38047;height:4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" filled="f" stroked="f">
                    <v:textbox inset=".5pt,.5pt,.5pt,.5pt">
                      <w:txbxContent>
                        <w:p w14:paraId="4A4587F3" w14:textId="77777777" w:rsidR="003D5FEA" w:rsidRDefault="003D5FEA">
                          <w:pPr>
                            <w:spacing w:after="0" w:line="215" w:lineRule="auto"/>
                            <w:jc w:val="center"/>
                            <w:textDirection w:val="btLr"/>
                          </w:pPr>
                          <w:r>
                            <w:rPr>
                              <w:color w:val="000000"/>
                              <w:sz w:val="20"/>
                            </w:rPr>
                            <w:t xml:space="preserve">Territorios que </w:t>
                          </w:r>
                          <w:r>
                            <w:rPr>
                              <w:b/>
                              <w:color w:val="000000"/>
                              <w:sz w:val="20"/>
                            </w:rPr>
                            <w:t xml:space="preserve">reducen desequilibrios </w:t>
                          </w:r>
                          <w:r>
                            <w:rPr>
                              <w:color w:val="000000"/>
                              <w:sz w:val="20"/>
                            </w:rPr>
                            <w:t xml:space="preserve">en la ocupación y </w:t>
                          </w:r>
                        </w:p>
                        <w:p w14:paraId="687D4E37" w14:textId="77777777" w:rsidR="003D5FEA" w:rsidRDefault="003D5FEA">
                          <w:pPr>
                            <w:spacing w:before="70" w:after="0" w:line="215" w:lineRule="auto"/>
                            <w:jc w:val="center"/>
                            <w:textDirection w:val="btLr"/>
                          </w:pPr>
                          <w:r>
                            <w:rPr>
                              <w:b/>
                              <w:color w:val="000000"/>
                              <w:sz w:val="20"/>
                            </w:rPr>
                            <w:t>aprovechamiento de sus recursos</w:t>
                          </w:r>
                        </w:p>
                      </w:txbxContent>
                    </v:textbox>
                  </v:shape>
                  <v:rect id="Rectángulo 1303094997" o:spid="_x0000_s1049" style="position:absolute;left:10662;top:11887;width:38282;height:4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" fillcolor="white [3201]" strokecolor="black [3200]" strokeweight="1pt">
                    <v:stroke startarrowwidth="narrow" startarrowlength="short" endarrowwidth="narrow" endarrowlength="short"/>
                    <v:textbox inset="2.53958mm,2.53958mm,2.53958mm,2.53958mm">
                      <w:txbxContent>
                        <w:p w14:paraId="3C9574C1" w14:textId="77777777" w:rsidR="003D5FEA" w:rsidRDefault="003D5FEA">
                          <w:pPr>
                            <w:spacing w:after="0" w:line="240" w:lineRule="auto"/>
                            <w:textDirection w:val="btLr"/>
                          </w:pPr>
                        </w:p>
                      </w:txbxContent>
                    </v:textbox>
                  </v:rect>
                  <v:shape id="Cuadro de texto 1385403114" o:spid="_x0000_s1050" type="#_x0000_t202" style="position:absolute;left:10662;top:11887;width:38282;height:4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" filled="f" stroked="f">
                    <v:textbox inset=".5pt,.5pt,.5pt,.5pt">
                      <w:txbxContent>
                        <w:p w14:paraId="6DF52052" w14:textId="77777777" w:rsidR="003D5FEA" w:rsidRDefault="003D5FEA">
                          <w:pPr>
                            <w:spacing w:after="0" w:line="215" w:lineRule="auto"/>
                            <w:jc w:val="center"/>
                            <w:textDirection w:val="btLr"/>
                          </w:pPr>
                          <w:r>
                            <w:rPr>
                              <w:color w:val="000000"/>
                              <w:sz w:val="20"/>
                            </w:rPr>
                            <w:t>Territorios que contribuyen a reducir desigualdades en el acceso a oportunidades y servicios</w:t>
                          </w:r>
                        </w:p>
                      </w:txbxContent>
                    </v:textbox>
                  </v:shape>
                  <v:rect id="Rectángulo 303139532" o:spid="_x0000_s1051" style="position:absolute;left:10662;top:17819;width:38282;height:4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" fillcolor="white [3201]" strokecolor="black [3200]" strokeweight="1pt">
                    <v:stroke startarrowwidth="narrow" startarrowlength="short" endarrowwidth="narrow" endarrowlength="short"/>
                    <v:textbox inset="2.53958mm,2.53958mm,2.53958mm,2.53958mm">
                      <w:txbxContent>
                        <w:p w14:paraId="56C430B1" w14:textId="77777777" w:rsidR="003D5FEA" w:rsidRDefault="003D5FEA">
                          <w:pPr>
                            <w:spacing w:after="0" w:line="240" w:lineRule="auto"/>
                            <w:textDirection w:val="btLr"/>
                          </w:pPr>
                        </w:p>
                      </w:txbxContent>
                    </v:textbox>
                  </v:rect>
                  <v:shape id="Cuadro de texto 1344652866" o:spid="_x0000_s1052" type="#_x0000_t202" style="position:absolute;left:10662;top:17819;width:38282;height:4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" filled="f" stroked="f">
                    <v:textbox inset=".5pt,.5pt,.5pt,.5pt">
                      <w:txbxContent>
                        <w:p w14:paraId="7FF60292" w14:textId="77777777" w:rsidR="003D5FEA" w:rsidRDefault="003D5FEA">
                          <w:pPr>
                            <w:spacing w:after="0" w:line="215" w:lineRule="auto"/>
                            <w:jc w:val="center"/>
                            <w:textDirection w:val="btLr"/>
                          </w:pPr>
                          <w:r>
                            <w:rPr>
                              <w:color w:val="000000"/>
                              <w:sz w:val="20"/>
                            </w:rPr>
                            <w:t xml:space="preserve">Territorios que </w:t>
                          </w:r>
                          <w:r>
                            <w:rPr>
                              <w:b/>
                              <w:color w:val="000000"/>
                              <w:sz w:val="20"/>
                            </w:rPr>
                            <w:t>generan, reconocen y valoran</w:t>
                          </w:r>
                          <w:r>
                            <w:rPr>
                              <w:color w:val="000000"/>
                              <w:sz w:val="20"/>
                            </w:rPr>
                            <w:t xml:space="preserve"> un</w:t>
                          </w:r>
                        </w:p>
                        <w:p w14:paraId="1BCDA788" w14:textId="77777777" w:rsidR="003D5FEA" w:rsidRDefault="003D5FEA">
                          <w:pPr>
                            <w:spacing w:before="70" w:after="0" w:line="215" w:lineRule="auto"/>
                            <w:jc w:val="center"/>
                            <w:textDirection w:val="btLr"/>
                          </w:pPr>
                          <w:r>
                            <w:rPr>
                              <w:color w:val="000000"/>
                              <w:sz w:val="20"/>
                            </w:rPr>
                            <w:t>ambiente urbano rural de mejor calidad</w:t>
                          </w:r>
                        </w:p>
                      </w:txbxContent>
                    </v:textbox>
                  </v:shape>
                  <v:rect id="Rectángulo 396664086" o:spid="_x0000_s1053" style="position:absolute;left:10662;top:23752;width:38047;height:4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" fillcolor="white [3201]" strokecolor="black [3200]" strokeweight="1pt">
                    <v:stroke startarrowwidth="narrow" startarrowlength="short" endarrowwidth="narrow" endarrowlength="short"/>
                    <v:textbox inset="2.53958mm,2.53958mm,2.53958mm,2.53958mm">
                      <w:txbxContent>
                        <w:p w14:paraId="69BD7EF4" w14:textId="77777777" w:rsidR="003D5FEA" w:rsidRDefault="003D5FEA">
                          <w:pPr>
                            <w:spacing w:after="0" w:line="240" w:lineRule="auto"/>
                            <w:textDirection w:val="btLr"/>
                          </w:pPr>
                        </w:p>
                      </w:txbxContent>
                    </v:textbox>
                  </v:rect>
                  <v:shape id="Cuadro de texto 234342588" o:spid="_x0000_s1054" type="#_x0000_t202" style="position:absolute;left:10662;top:23752;width:38047;height:4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" filled="f" stroked="f">
                    <v:textbox inset=".5pt,.5pt,.5pt,.5pt">
                      <w:txbxContent>
                        <w:p w14:paraId="21F0ED8A" w14:textId="77777777" w:rsidR="003D5FEA" w:rsidRDefault="003D5FEA">
                          <w:pPr>
                            <w:spacing w:after="0" w:line="215" w:lineRule="auto"/>
                            <w:jc w:val="center"/>
                            <w:textDirection w:val="btLr"/>
                          </w:pPr>
                          <w:r>
                            <w:rPr>
                              <w:color w:val="000000"/>
                              <w:sz w:val="20"/>
                            </w:rPr>
                            <w:t>Territorios que promueven dinámicas saludables, equitativas y activadoras de economía con visión de desarrollo de cada territorio</w:t>
                          </w:r>
                        </w:p>
                      </w:txbxContent>
                    </v:textbox>
                  </v:shape>
                  <v:rect id="Rectángulo 1394160398" o:spid="_x0000_s1055" style="position:absolute;left:10662;top:29685;width:38047;height:4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" fillcolor="white [3201]" strokecolor="black [3200]" strokeweight="1pt">
                    <v:stroke startarrowwidth="narrow" startarrowlength="short" endarrowwidth="narrow" endarrowlength="short"/>
                    <v:textbox inset="2.53958mm,2.53958mm,2.53958mm,2.53958mm">
                      <w:txbxContent>
                        <w:p w14:paraId="4F05D5B7" w14:textId="77777777" w:rsidR="003D5FEA" w:rsidRDefault="003D5FEA">
                          <w:pPr>
                            <w:spacing w:after="0" w:line="240" w:lineRule="auto"/>
                            <w:textDirection w:val="btLr"/>
                          </w:pPr>
                        </w:p>
                      </w:txbxContent>
                    </v:textbox>
                  </v:rect>
                  <v:shape id="Cuadro de texto 1498664097" o:spid="_x0000_s1056" type="#_x0000_t202" style="position:absolute;left:10662;top:29685;width:38047;height:4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" filled="f" stroked="f">
                    <v:textbox inset=".5pt,.5pt,.5pt,.5pt">
                      <w:txbxContent>
                        <w:p w14:paraId="574A3AED" w14:textId="77777777" w:rsidR="003D5FEA" w:rsidRDefault="003D5FEA">
                          <w:pPr>
                            <w:spacing w:after="0" w:line="215" w:lineRule="auto"/>
                            <w:jc w:val="center"/>
                            <w:textDirection w:val="btLr"/>
                          </w:pPr>
                          <w:r>
                            <w:rPr>
                              <w:color w:val="000000"/>
                              <w:sz w:val="20"/>
                            </w:rPr>
                            <w:t xml:space="preserve">Territorios que </w:t>
                          </w:r>
                          <w:r>
                            <w:rPr>
                              <w:b/>
                              <w:color w:val="000000"/>
                              <w:sz w:val="20"/>
                            </w:rPr>
                            <w:t xml:space="preserve">generen información sustentada, y usen conocimientos y evidencias interculturales </w:t>
                          </w:r>
                          <w:r>
                            <w:rPr>
                              <w:color w:val="000000"/>
                              <w:sz w:val="20"/>
                            </w:rPr>
                            <w:t xml:space="preserve">para la adecuada toma de decisiones con criterios de </w:t>
                          </w:r>
                          <w:r>
                            <w:rPr>
                              <w:b/>
                              <w:color w:val="000000"/>
                              <w:sz w:val="20"/>
                            </w:rPr>
                            <w:t>interculturalidad</w:t>
                          </w:r>
                          <w:r>
                            <w:rPr>
                              <w:color w:val="000000"/>
                              <w:sz w:val="20"/>
                            </w:rPr>
                            <w:t xml:space="preserve"> y </w:t>
                          </w:r>
                          <w:r>
                            <w:rPr>
                              <w:b/>
                              <w:color w:val="000000"/>
                              <w:sz w:val="20"/>
                            </w:rPr>
                            <w:t>participación comunitaria</w:t>
                          </w:r>
                        </w:p>
                      </w:txbxContent>
                    </v:textbox>
                  </v:shape>
                  <v:rect id="Rectángulo 100741380" o:spid="_x0000_s1057" style="position:absolute;left:10662;top:35618;width:38047;height:4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" fillcolor="white [3201]" strokecolor="black [3200]" strokeweight="1pt">
                    <v:stroke startarrowwidth="narrow" startarrowlength="short" endarrowwidth="narrow" endarrowlength="short"/>
                    <v:textbox inset="2.53958mm,2.53958mm,2.53958mm,2.53958mm">
                      <w:txbxContent>
                        <w:p w14:paraId="104922A1" w14:textId="77777777" w:rsidR="003D5FEA" w:rsidRDefault="003D5FEA">
                          <w:pPr>
                            <w:spacing w:after="0" w:line="240" w:lineRule="auto"/>
                            <w:textDirection w:val="btLr"/>
                          </w:pPr>
                        </w:p>
                      </w:txbxContent>
                    </v:textbox>
                  </v:rect>
                  <v:shape id="Cuadro de texto 1703664553" o:spid="_x0000_s1058" type="#_x0000_t202" style="position:absolute;left:10662;top:35618;width:38047;height:4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" filled="f" stroked="f">
                    <v:textbox inset=".5pt,.5pt,.5pt,.5pt">
                      <w:txbxContent>
                        <w:p w14:paraId="03646D55" w14:textId="77777777" w:rsidR="003D5FEA" w:rsidRDefault="003D5FEA">
                          <w:pPr>
                            <w:spacing w:after="0" w:line="215" w:lineRule="auto"/>
                            <w:jc w:val="center"/>
                            <w:textDirection w:val="btLr"/>
                          </w:pPr>
                          <w:r>
                            <w:rPr>
                              <w:color w:val="000000"/>
                              <w:sz w:val="20"/>
                            </w:rPr>
                            <w:t xml:space="preserve">Territorios </w:t>
                          </w:r>
                          <w:r>
                            <w:rPr>
                              <w:b/>
                              <w:color w:val="000000"/>
                              <w:sz w:val="20"/>
                            </w:rPr>
                            <w:t xml:space="preserve">gobernados en base a consensos </w:t>
                          </w:r>
                          <w:r>
                            <w:rPr>
                              <w:color w:val="000000"/>
                              <w:sz w:val="20"/>
                            </w:rPr>
                            <w:t xml:space="preserve">de sus habitantes y con la </w:t>
                          </w:r>
                          <w:r>
                            <w:rPr>
                              <w:b/>
                              <w:color w:val="000000"/>
                              <w:sz w:val="20"/>
                            </w:rPr>
                            <w:t xml:space="preserve">conducción efectiva </w:t>
                          </w:r>
                          <w:r>
                            <w:rPr>
                              <w:color w:val="000000"/>
                              <w:sz w:val="20"/>
                            </w:rPr>
                            <w:t>de las autoridades regionales y locales, en base a sus visiones de desarrollo territorial</w:t>
                          </w:r>
                        </w:p>
                      </w:txbxContent>
                    </v:textbox>
                  </v:shape>
                </v:group>
                <w10:anchorlock/>
              </v:group>
            </w:pict>
          </mc:Fallback>
        </mc:AlternateContent>
      </w:r>
      <w:r>
        <w:br w:type="page"/>
      </w:r>
    </w:p>
    <w:p w14:paraId="000000A8" w14:textId="27D1BF7A" w:rsidR="0005245C" w:rsidRDefault="00385F20">
      <w:pPr>
        <w:pStyle w:val="Ttulo1"/>
        <w:numPr>
          <w:ilvl w:val="0"/>
          <w:numId w:val="3"/>
        </w:numPr>
        <w:ind w:left="284" w:hanging="284"/>
        <w:rPr>
          <w:rFonts w:ascii="Calibri" w:eastAsia="Calibri" w:hAnsi="Calibri" w:cs="Calibri"/>
        </w:rPr>
      </w:pPr>
      <w:r>
        <w:rPr>
          <w:rFonts w:ascii="Calibri" w:eastAsia="Calibri" w:hAnsi="Calibri" w:cs="Calibri"/>
        </w:rPr>
        <w:lastRenderedPageBreak/>
        <w:t>Objetivos Prioritarios</w:t>
      </w:r>
    </w:p>
    <w:p w14:paraId="34AB817D" w14:textId="77777777" w:rsidR="005616C4" w:rsidRPr="005616C4" w:rsidRDefault="005616C4" w:rsidP="005616C4"/>
    <w:p w14:paraId="000000A9" w14:textId="77777777" w:rsidR="0005245C" w:rsidRDefault="00385F20">
      <w:pPr>
        <w:tabs>
          <w:tab w:val="left" w:pos="1590"/>
        </w:tabs>
        <w:spacing w:after="0" w:line="256" w:lineRule="auto"/>
        <w:ind w:left="284"/>
        <w:jc w:val="both"/>
      </w:pPr>
      <w:r>
        <w:t>Para alcanzar la situación futura deseada y resolver las causas identificadas en el modelo de problema público, se ha planteado cuatro (04) objetivos prioritarios, los mismos que recogen experiencias de las alternativas de solución priorizadas en el Entregable 2. A continuación se describen los Objetivos Prioritarios</w:t>
      </w:r>
      <w:r>
        <w:rPr>
          <w:vertAlign w:val="superscript"/>
        </w:rPr>
        <w:footnoteReference w:id="2"/>
      </w:r>
      <w:r>
        <w:t>:</w:t>
      </w:r>
    </w:p>
    <w:p w14:paraId="000000AA" w14:textId="77777777" w:rsidR="0005245C" w:rsidRDefault="0005245C">
      <w:pPr>
        <w:tabs>
          <w:tab w:val="left" w:pos="1590"/>
        </w:tabs>
        <w:spacing w:line="256" w:lineRule="auto"/>
        <w:jc w:val="both"/>
      </w:pPr>
    </w:p>
    <w:p w14:paraId="000000AB" w14:textId="77777777" w:rsidR="0005245C" w:rsidRDefault="00385F20">
      <w:pPr>
        <w:tabs>
          <w:tab w:val="left" w:pos="1590"/>
        </w:tabs>
        <w:spacing w:line="256" w:lineRule="auto"/>
        <w:ind w:left="284"/>
        <w:jc w:val="both"/>
      </w:pPr>
      <w:r>
        <w:rPr>
          <w:b/>
        </w:rPr>
        <w:t>Objetivo Prioritario OP.01. Garantizar la ocupación, uso ordenado y seguro de los territorios considerado sus aptitudes y potencialidades.</w:t>
      </w:r>
    </w:p>
    <w:p w14:paraId="000000AC" w14:textId="77777777" w:rsidR="0005245C" w:rsidRDefault="00385F20">
      <w:pPr>
        <w:tabs>
          <w:tab w:val="left" w:pos="1590"/>
        </w:tabs>
        <w:spacing w:after="0" w:line="256" w:lineRule="auto"/>
        <w:ind w:left="284"/>
        <w:jc w:val="both"/>
      </w:pPr>
      <w:r>
        <w:t>Las formas actuales de uso y ocupación actual del territorio responden a decisiones que no han considerado las aptitudes y potencialidades existentes. Dichas formas de emplazamiento desarticulado y carente de planificación, en la mayoría de casos, han llevado a crear desequilibrios territoriales y acentuar problemáticas entorno a la protección del patrimonio natural y cultural, los recursos, gestión de los riesgos existentes</w:t>
      </w:r>
      <w:r>
        <w:rPr>
          <w:vertAlign w:val="superscript"/>
        </w:rPr>
        <w:footnoteReference w:id="3"/>
      </w:r>
      <w:r>
        <w:t xml:space="preserve">, entre otros. Ante ello el objetivo plantea, mediante cinco dimensiones, orientar el desarrollo integral del territorio para alcanzar un adecuando manejo del mismo. Asimismo, responde a la Causa Directa 1 “Ocupación del territorio que omite considerar sus aptitudes y potencialidades”, producto de desequilibrios en la ocupación territorial y de una sobreexplotación en el uso del territorio. </w:t>
      </w:r>
    </w:p>
    <w:p w14:paraId="000000AD" w14:textId="77777777" w:rsidR="0005245C" w:rsidRDefault="0005245C">
      <w:pPr>
        <w:tabs>
          <w:tab w:val="left" w:pos="1590"/>
        </w:tabs>
        <w:spacing w:line="256" w:lineRule="auto"/>
        <w:ind w:left="284"/>
        <w:jc w:val="both"/>
      </w:pPr>
    </w:p>
    <w:p w14:paraId="000000AE" w14:textId="77777777" w:rsidR="0005245C" w:rsidRDefault="00385F20">
      <w:pPr>
        <w:pBdr>
          <w:top w:val="nil"/>
          <w:left w:val="nil"/>
          <w:bottom w:val="nil"/>
          <w:right w:val="nil"/>
          <w:between w:val="nil"/>
        </w:pBdr>
        <w:tabs>
          <w:tab w:val="left" w:pos="1590"/>
        </w:tabs>
        <w:spacing w:line="256" w:lineRule="auto"/>
        <w:ind w:left="284"/>
        <w:jc w:val="both"/>
        <w:rPr>
          <w:b/>
          <w:color w:val="000000"/>
        </w:rPr>
      </w:pPr>
      <w:r>
        <w:rPr>
          <w:b/>
          <w:color w:val="000000"/>
        </w:rPr>
        <w:t>Objetivo Prioritario OP.02. Lograr condiciones de equidad entre los territorios.</w:t>
      </w:r>
    </w:p>
    <w:p w14:paraId="000000AF" w14:textId="77777777" w:rsidR="0005245C" w:rsidRDefault="00385F20">
      <w:pPr>
        <w:tabs>
          <w:tab w:val="left" w:pos="1590"/>
        </w:tabs>
        <w:spacing w:after="0" w:line="256" w:lineRule="auto"/>
        <w:ind w:left="284"/>
        <w:jc w:val="both"/>
      </w:pPr>
      <w:r>
        <w:t xml:space="preserve">El objetivo se orienta a lograr territorios que respondan a la visión común de los actores que lo habitan, y solucionar superposiciones en los ejercicios de territorialidad que son causantes de conflictos y que remarcan las brechas. Además, atender a las demandas colectivas buscando condiciones territoriales equitativas y sostenibles que generen igualdad de oportunidades con intervenciones en y entre los territorios según sea lo más conveniente, geográficamente, para la mayor cantidad de personas. Este objetivo responde a la Causa Directa 2 “Territorios sin visión común que afecta el derecho de las personas”, vinculado a ejercicios de territorialidad que se superponen. </w:t>
      </w:r>
    </w:p>
    <w:p w14:paraId="000000B0" w14:textId="77777777" w:rsidR="0005245C" w:rsidRDefault="0005245C">
      <w:pPr>
        <w:tabs>
          <w:tab w:val="left" w:pos="1590"/>
        </w:tabs>
        <w:spacing w:line="256" w:lineRule="auto"/>
        <w:ind w:left="284"/>
        <w:jc w:val="both"/>
      </w:pPr>
    </w:p>
    <w:p w14:paraId="000000B1" w14:textId="77777777" w:rsidR="0005245C" w:rsidRDefault="00385F20">
      <w:pPr>
        <w:pBdr>
          <w:top w:val="nil"/>
          <w:left w:val="nil"/>
          <w:bottom w:val="nil"/>
          <w:right w:val="nil"/>
          <w:between w:val="nil"/>
        </w:pBdr>
        <w:tabs>
          <w:tab w:val="left" w:pos="1590"/>
        </w:tabs>
        <w:spacing w:line="256" w:lineRule="auto"/>
        <w:ind w:left="284"/>
        <w:jc w:val="both"/>
        <w:rPr>
          <w:b/>
          <w:color w:val="000000"/>
        </w:rPr>
      </w:pPr>
      <w:r>
        <w:rPr>
          <w:b/>
          <w:color w:val="000000"/>
        </w:rPr>
        <w:t>Objetivo Prioritario OP.03. Mejorar la toma de decisiones de los actores basada en el conocimiento integral del territorio.</w:t>
      </w:r>
    </w:p>
    <w:p w14:paraId="000000B2" w14:textId="77777777" w:rsidR="0005245C" w:rsidRDefault="00385F20">
      <w:pPr>
        <w:tabs>
          <w:tab w:val="left" w:pos="1590"/>
        </w:tabs>
        <w:spacing w:after="0" w:line="256" w:lineRule="auto"/>
        <w:ind w:left="284"/>
        <w:jc w:val="both"/>
      </w:pPr>
      <w:r>
        <w:t xml:space="preserve">Se busca que la toma de decisiones de los actores se base en información territorial integrada y considere los conocimientos comunitarios y ancestrales para atender a problemáticas específicas en los territorios. Este objetivo responde a la Causa Directa 3 “Insuficiente conocimiento del territorio que limita la toma de decisiones de los actores”, como consecuencia de la escasa inversión en gestión y análisis de información territorial, y a conocimientos comunitarios y ancestrales que han sido dejados de lado. </w:t>
      </w:r>
    </w:p>
    <w:p w14:paraId="000000B3" w14:textId="77777777" w:rsidR="0005245C" w:rsidRDefault="0005245C">
      <w:pPr>
        <w:tabs>
          <w:tab w:val="left" w:pos="1590"/>
        </w:tabs>
        <w:spacing w:line="256" w:lineRule="auto"/>
        <w:ind w:left="284"/>
        <w:jc w:val="both"/>
      </w:pPr>
    </w:p>
    <w:p w14:paraId="000000B4" w14:textId="77777777" w:rsidR="0005245C" w:rsidRDefault="0005245C">
      <w:pPr>
        <w:pBdr>
          <w:top w:val="nil"/>
          <w:left w:val="nil"/>
          <w:bottom w:val="nil"/>
          <w:right w:val="nil"/>
          <w:between w:val="nil"/>
        </w:pBdr>
        <w:tabs>
          <w:tab w:val="left" w:pos="1590"/>
        </w:tabs>
        <w:spacing w:after="0" w:line="256" w:lineRule="auto"/>
        <w:ind w:left="284"/>
        <w:jc w:val="both"/>
        <w:rPr>
          <w:b/>
          <w:color w:val="000000"/>
        </w:rPr>
      </w:pPr>
    </w:p>
    <w:p w14:paraId="000000B5" w14:textId="77777777" w:rsidR="0005245C" w:rsidRDefault="0005245C">
      <w:pPr>
        <w:pBdr>
          <w:top w:val="nil"/>
          <w:left w:val="nil"/>
          <w:bottom w:val="nil"/>
          <w:right w:val="nil"/>
          <w:between w:val="nil"/>
        </w:pBdr>
        <w:tabs>
          <w:tab w:val="left" w:pos="1590"/>
        </w:tabs>
        <w:spacing w:after="0" w:line="256" w:lineRule="auto"/>
        <w:ind w:left="284"/>
        <w:jc w:val="both"/>
        <w:rPr>
          <w:b/>
          <w:color w:val="000000"/>
        </w:rPr>
      </w:pPr>
    </w:p>
    <w:p w14:paraId="000000B6" w14:textId="77777777" w:rsidR="0005245C" w:rsidRDefault="00385F20">
      <w:pPr>
        <w:pBdr>
          <w:top w:val="nil"/>
          <w:left w:val="nil"/>
          <w:bottom w:val="nil"/>
          <w:right w:val="nil"/>
          <w:between w:val="nil"/>
        </w:pBdr>
        <w:tabs>
          <w:tab w:val="left" w:pos="1590"/>
        </w:tabs>
        <w:spacing w:line="256" w:lineRule="auto"/>
        <w:ind w:left="284"/>
        <w:jc w:val="both"/>
        <w:rPr>
          <w:b/>
          <w:color w:val="000000"/>
        </w:rPr>
      </w:pPr>
      <w:r>
        <w:rPr>
          <w:b/>
          <w:color w:val="000000"/>
        </w:rPr>
        <w:lastRenderedPageBreak/>
        <w:t>Objetivo Prioritario OP.04. Fortalecer la institucionalidad de la gobernanza en los territorios.</w:t>
      </w:r>
    </w:p>
    <w:p w14:paraId="000000B7" w14:textId="77777777" w:rsidR="0005245C" w:rsidRDefault="00385F20">
      <w:pPr>
        <w:tabs>
          <w:tab w:val="left" w:pos="1590"/>
        </w:tabs>
        <w:spacing w:after="0" w:line="256" w:lineRule="auto"/>
        <w:ind w:left="284"/>
        <w:jc w:val="both"/>
      </w:pPr>
      <w:r>
        <w:t xml:space="preserve">El objetivo se orienta a fortalecer la gobernanza del territorio para lograr un adecuado planeamiento y actuación integral del Estado que permita revertir la desarticulación de instrumentos y repotenciar el rol en sus respectivos ámbitos territoriales. Este objetivo responde a la Causa Directa 4 “Gobernanza del territorio débil y sectorializada que afecta el planeamiento y actuación integral del Estado”, como efecto de una débil rectoría de Ordenamiento Territorial y al débil rol de los Gobiernos Regionales y Municipalidades en el gobierno de sus territorios, aunado a una instrumentalización profusa y desarticulada de planes, zonificaciones y ordenamientos sectoriales. </w:t>
      </w:r>
    </w:p>
    <w:p w14:paraId="000000B8" w14:textId="77777777" w:rsidR="0005245C" w:rsidRDefault="0005245C">
      <w:pPr>
        <w:tabs>
          <w:tab w:val="left" w:pos="1590"/>
        </w:tabs>
        <w:spacing w:after="0" w:line="256" w:lineRule="auto"/>
        <w:ind w:left="284"/>
        <w:jc w:val="both"/>
      </w:pPr>
    </w:p>
    <w:p w14:paraId="000000B9" w14:textId="77777777" w:rsidR="0005245C" w:rsidRDefault="0005245C">
      <w:pPr>
        <w:tabs>
          <w:tab w:val="left" w:pos="1590"/>
        </w:tabs>
        <w:spacing w:after="0" w:line="256" w:lineRule="auto"/>
        <w:ind w:left="284"/>
        <w:jc w:val="both"/>
      </w:pPr>
    </w:p>
    <w:p w14:paraId="000000BA" w14:textId="77777777" w:rsidR="0005245C" w:rsidRDefault="00385F20">
      <w:pPr>
        <w:tabs>
          <w:tab w:val="left" w:pos="1590"/>
        </w:tabs>
        <w:spacing w:after="0" w:line="256" w:lineRule="auto"/>
        <w:ind w:left="284"/>
        <w:jc w:val="both"/>
      </w:pPr>
      <w:r>
        <w:t>Los objetivos prioritarios mencionados se vinculan a las causas directas e indirectas de la siguiente manera:</w:t>
      </w:r>
    </w:p>
    <w:p w14:paraId="000000BB" w14:textId="77777777" w:rsidR="0005245C" w:rsidRDefault="0005245C">
      <w:pPr>
        <w:rPr>
          <w:b/>
        </w:rPr>
      </w:pPr>
    </w:p>
    <w:p w14:paraId="000000BC" w14:textId="77777777" w:rsidR="0005245C" w:rsidRDefault="00385F20">
      <w:pPr>
        <w:spacing w:after="0" w:line="240" w:lineRule="auto"/>
        <w:jc w:val="center"/>
        <w:rPr>
          <w:b/>
        </w:rPr>
      </w:pPr>
      <w:proofErr w:type="gramStart"/>
      <w:r>
        <w:rPr>
          <w:b/>
        </w:rPr>
        <w:t>Tabla Nº</w:t>
      </w:r>
      <w:proofErr w:type="gramEnd"/>
      <w:r>
        <w:rPr>
          <w:b/>
        </w:rPr>
        <w:t xml:space="preserve"> 3</w:t>
      </w:r>
    </w:p>
    <w:p w14:paraId="000000BD" w14:textId="77777777" w:rsidR="0005245C" w:rsidRDefault="00385F20">
      <w:pPr>
        <w:spacing w:after="0" w:line="240" w:lineRule="auto"/>
        <w:jc w:val="center"/>
        <w:rPr>
          <w:b/>
        </w:rPr>
      </w:pPr>
      <w:r>
        <w:rPr>
          <w:b/>
        </w:rPr>
        <w:t>Articulación de las causas con los objetivos prioritarios propuestos</w:t>
      </w:r>
    </w:p>
    <w:p w14:paraId="000000BE" w14:textId="77777777" w:rsidR="0005245C" w:rsidRDefault="0005245C">
      <w:pPr>
        <w:spacing w:after="0" w:line="240" w:lineRule="auto"/>
        <w:jc w:val="center"/>
        <w:rPr>
          <w:b/>
        </w:rPr>
      </w:pPr>
    </w:p>
    <w:tbl>
      <w:tblPr>
        <w:tblStyle w:val="a0"/>
        <w:tblW w:w="9782"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3400"/>
        <w:gridCol w:w="3547"/>
      </w:tblGrid>
      <w:tr w:rsidR="0005245C" w14:paraId="31B557DA" w14:textId="77777777">
        <w:trPr>
          <w:trHeight w:val="509"/>
          <w:tblHeader/>
        </w:trPr>
        <w:tc>
          <w:tcPr>
            <w:tcW w:w="2835" w:type="dxa"/>
            <w:shd w:val="clear" w:color="auto" w:fill="FFE599"/>
            <w:vAlign w:val="center"/>
          </w:tcPr>
          <w:p w14:paraId="000000BF" w14:textId="77777777" w:rsidR="0005245C" w:rsidRDefault="00385F20">
            <w:pPr>
              <w:tabs>
                <w:tab w:val="left" w:pos="1590"/>
              </w:tabs>
              <w:spacing w:line="256" w:lineRule="auto"/>
              <w:jc w:val="center"/>
              <w:rPr>
                <w:b/>
                <w:sz w:val="20"/>
                <w:szCs w:val="20"/>
              </w:rPr>
            </w:pPr>
            <w:r>
              <w:rPr>
                <w:b/>
                <w:sz w:val="20"/>
                <w:szCs w:val="20"/>
              </w:rPr>
              <w:t>Causa Directa</w:t>
            </w:r>
          </w:p>
        </w:tc>
        <w:tc>
          <w:tcPr>
            <w:tcW w:w="3400" w:type="dxa"/>
            <w:shd w:val="clear" w:color="auto" w:fill="FFE599"/>
            <w:vAlign w:val="center"/>
          </w:tcPr>
          <w:p w14:paraId="000000C0" w14:textId="77777777" w:rsidR="0005245C" w:rsidRDefault="00385F20">
            <w:pPr>
              <w:tabs>
                <w:tab w:val="left" w:pos="1590"/>
              </w:tabs>
              <w:spacing w:line="256" w:lineRule="auto"/>
              <w:jc w:val="center"/>
              <w:rPr>
                <w:b/>
                <w:sz w:val="20"/>
                <w:szCs w:val="20"/>
              </w:rPr>
            </w:pPr>
            <w:r>
              <w:rPr>
                <w:b/>
                <w:sz w:val="20"/>
                <w:szCs w:val="20"/>
              </w:rPr>
              <w:t>Causa Indirecta</w:t>
            </w:r>
          </w:p>
        </w:tc>
        <w:tc>
          <w:tcPr>
            <w:tcW w:w="3547" w:type="dxa"/>
            <w:shd w:val="clear" w:color="auto" w:fill="92D050"/>
            <w:vAlign w:val="center"/>
          </w:tcPr>
          <w:p w14:paraId="000000C1" w14:textId="77777777" w:rsidR="0005245C" w:rsidRDefault="00385F20">
            <w:pPr>
              <w:tabs>
                <w:tab w:val="left" w:pos="1590"/>
              </w:tabs>
              <w:spacing w:line="256" w:lineRule="auto"/>
              <w:jc w:val="center"/>
              <w:rPr>
                <w:b/>
                <w:sz w:val="20"/>
                <w:szCs w:val="20"/>
              </w:rPr>
            </w:pPr>
            <w:r>
              <w:rPr>
                <w:b/>
                <w:sz w:val="20"/>
                <w:szCs w:val="20"/>
              </w:rPr>
              <w:t>Objetivo Prioritario</w:t>
            </w:r>
          </w:p>
        </w:tc>
      </w:tr>
      <w:tr w:rsidR="0005245C" w14:paraId="14F80596" w14:textId="77777777">
        <w:trPr>
          <w:trHeight w:val="624"/>
        </w:trPr>
        <w:tc>
          <w:tcPr>
            <w:tcW w:w="2835" w:type="dxa"/>
            <w:vMerge w:val="restart"/>
            <w:tcBorders>
              <w:bottom w:val="single" w:sz="4" w:space="0" w:color="000000"/>
            </w:tcBorders>
            <w:vAlign w:val="center"/>
          </w:tcPr>
          <w:p w14:paraId="000000C2" w14:textId="77777777" w:rsidR="0005245C" w:rsidRDefault="00385F20">
            <w:pPr>
              <w:tabs>
                <w:tab w:val="left" w:pos="1590"/>
              </w:tabs>
              <w:rPr>
                <w:sz w:val="20"/>
                <w:szCs w:val="20"/>
              </w:rPr>
            </w:pPr>
            <w:r>
              <w:rPr>
                <w:sz w:val="20"/>
                <w:szCs w:val="20"/>
              </w:rPr>
              <w:t>Ocupación del territorio omite considerar sus aptitudes y potencialidades</w:t>
            </w:r>
          </w:p>
        </w:tc>
        <w:tc>
          <w:tcPr>
            <w:tcW w:w="3400" w:type="dxa"/>
            <w:tcBorders>
              <w:bottom w:val="single" w:sz="4" w:space="0" w:color="000000"/>
            </w:tcBorders>
            <w:vAlign w:val="center"/>
          </w:tcPr>
          <w:p w14:paraId="000000C3" w14:textId="77777777" w:rsidR="0005245C" w:rsidRDefault="00385F20">
            <w:pPr>
              <w:tabs>
                <w:tab w:val="left" w:pos="1590"/>
              </w:tabs>
              <w:rPr>
                <w:sz w:val="20"/>
                <w:szCs w:val="20"/>
              </w:rPr>
            </w:pPr>
            <w:r>
              <w:rPr>
                <w:sz w:val="20"/>
                <w:szCs w:val="20"/>
              </w:rPr>
              <w:t xml:space="preserve">Desequilibrios en la </w:t>
            </w:r>
            <w:r>
              <w:rPr>
                <w:b/>
                <w:sz w:val="20"/>
                <w:szCs w:val="20"/>
              </w:rPr>
              <w:t>ocupación</w:t>
            </w:r>
            <w:r>
              <w:rPr>
                <w:sz w:val="20"/>
                <w:szCs w:val="20"/>
              </w:rPr>
              <w:t xml:space="preserve"> territorial</w:t>
            </w:r>
          </w:p>
        </w:tc>
        <w:tc>
          <w:tcPr>
            <w:tcW w:w="3547" w:type="dxa"/>
            <w:vMerge w:val="restart"/>
            <w:vAlign w:val="center"/>
          </w:tcPr>
          <w:p w14:paraId="000000C4" w14:textId="0E02E0EA" w:rsidR="0005245C" w:rsidRDefault="00385F20">
            <w:pPr>
              <w:tabs>
                <w:tab w:val="left" w:pos="1590"/>
              </w:tabs>
              <w:rPr>
                <w:sz w:val="20"/>
                <w:szCs w:val="20"/>
              </w:rPr>
            </w:pPr>
            <w:r>
              <w:rPr>
                <w:sz w:val="20"/>
                <w:szCs w:val="20"/>
              </w:rPr>
              <w:t xml:space="preserve">Garantizar la ocupación, uso ordenado y seguro de los territorios </w:t>
            </w:r>
            <w:r w:rsidRPr="00923B51">
              <w:rPr>
                <w:sz w:val="20"/>
                <w:szCs w:val="20"/>
                <w:highlight w:val="yellow"/>
              </w:rPr>
              <w:t>considera</w:t>
            </w:r>
            <w:r w:rsidR="00923B51" w:rsidRPr="00923B51">
              <w:rPr>
                <w:sz w:val="20"/>
                <w:szCs w:val="20"/>
                <w:highlight w:val="yellow"/>
              </w:rPr>
              <w:t>n</w:t>
            </w:r>
            <w:r w:rsidRPr="00923B51">
              <w:rPr>
                <w:sz w:val="20"/>
                <w:szCs w:val="20"/>
                <w:highlight w:val="yellow"/>
              </w:rPr>
              <w:t>do</w:t>
            </w:r>
            <w:r>
              <w:rPr>
                <w:sz w:val="20"/>
                <w:szCs w:val="20"/>
              </w:rPr>
              <w:t xml:space="preserve"> sus aptitudes y potencialidades.</w:t>
            </w:r>
          </w:p>
        </w:tc>
      </w:tr>
      <w:tr w:rsidR="0005245C" w14:paraId="09FB1899" w14:textId="77777777">
        <w:trPr>
          <w:trHeight w:val="694"/>
        </w:trPr>
        <w:tc>
          <w:tcPr>
            <w:tcW w:w="2835" w:type="dxa"/>
            <w:vMerge/>
            <w:tcBorders>
              <w:bottom w:val="single" w:sz="4" w:space="0" w:color="000000"/>
            </w:tcBorders>
            <w:vAlign w:val="center"/>
          </w:tcPr>
          <w:p w14:paraId="000000C5" w14:textId="77777777" w:rsidR="0005245C" w:rsidRDefault="0005245C">
            <w:pPr>
              <w:widowControl w:val="0"/>
              <w:pBdr>
                <w:top w:val="nil"/>
                <w:left w:val="nil"/>
                <w:bottom w:val="nil"/>
                <w:right w:val="nil"/>
                <w:between w:val="nil"/>
              </w:pBdr>
              <w:spacing w:line="276" w:lineRule="auto"/>
              <w:rPr>
                <w:sz w:val="20"/>
                <w:szCs w:val="20"/>
              </w:rPr>
            </w:pPr>
          </w:p>
        </w:tc>
        <w:tc>
          <w:tcPr>
            <w:tcW w:w="3400" w:type="dxa"/>
            <w:tcBorders>
              <w:bottom w:val="single" w:sz="4" w:space="0" w:color="000000"/>
            </w:tcBorders>
            <w:vAlign w:val="center"/>
          </w:tcPr>
          <w:p w14:paraId="000000C6" w14:textId="77777777" w:rsidR="0005245C" w:rsidRDefault="00385F20">
            <w:pPr>
              <w:tabs>
                <w:tab w:val="left" w:pos="1590"/>
              </w:tabs>
              <w:rPr>
                <w:sz w:val="20"/>
                <w:szCs w:val="20"/>
              </w:rPr>
            </w:pPr>
            <w:r>
              <w:rPr>
                <w:sz w:val="20"/>
                <w:szCs w:val="20"/>
              </w:rPr>
              <w:t xml:space="preserve">Sobre explotación en el </w:t>
            </w:r>
            <w:r>
              <w:rPr>
                <w:b/>
                <w:sz w:val="20"/>
                <w:szCs w:val="20"/>
              </w:rPr>
              <w:t>uso</w:t>
            </w:r>
            <w:r>
              <w:rPr>
                <w:sz w:val="20"/>
                <w:szCs w:val="20"/>
              </w:rPr>
              <w:t xml:space="preserve"> del territorio</w:t>
            </w:r>
          </w:p>
        </w:tc>
        <w:tc>
          <w:tcPr>
            <w:tcW w:w="3547" w:type="dxa"/>
            <w:vMerge/>
            <w:vAlign w:val="center"/>
          </w:tcPr>
          <w:p w14:paraId="000000C7" w14:textId="77777777" w:rsidR="0005245C" w:rsidRDefault="0005245C">
            <w:pPr>
              <w:widowControl w:val="0"/>
              <w:pBdr>
                <w:top w:val="nil"/>
                <w:left w:val="nil"/>
                <w:bottom w:val="nil"/>
                <w:right w:val="nil"/>
                <w:between w:val="nil"/>
              </w:pBdr>
              <w:spacing w:line="276" w:lineRule="auto"/>
              <w:rPr>
                <w:sz w:val="20"/>
                <w:szCs w:val="20"/>
              </w:rPr>
            </w:pPr>
          </w:p>
        </w:tc>
      </w:tr>
      <w:tr w:rsidR="0005245C" w14:paraId="00EB558A" w14:textId="77777777">
        <w:trPr>
          <w:trHeight w:val="983"/>
        </w:trPr>
        <w:tc>
          <w:tcPr>
            <w:tcW w:w="2835" w:type="dxa"/>
            <w:vAlign w:val="center"/>
          </w:tcPr>
          <w:p w14:paraId="000000C8" w14:textId="77777777" w:rsidR="0005245C" w:rsidRDefault="00385F20">
            <w:pPr>
              <w:tabs>
                <w:tab w:val="left" w:pos="1590"/>
              </w:tabs>
              <w:rPr>
                <w:sz w:val="20"/>
                <w:szCs w:val="20"/>
              </w:rPr>
            </w:pPr>
            <w:r>
              <w:rPr>
                <w:sz w:val="20"/>
                <w:szCs w:val="20"/>
              </w:rPr>
              <w:t>Territorios sin visión común que afecta el derecho de las personas</w:t>
            </w:r>
          </w:p>
        </w:tc>
        <w:tc>
          <w:tcPr>
            <w:tcW w:w="3400" w:type="dxa"/>
            <w:vAlign w:val="center"/>
          </w:tcPr>
          <w:p w14:paraId="000000C9" w14:textId="77777777" w:rsidR="0005245C" w:rsidRDefault="00385F20">
            <w:pPr>
              <w:tabs>
                <w:tab w:val="left" w:pos="1590"/>
              </w:tabs>
              <w:rPr>
                <w:sz w:val="20"/>
                <w:szCs w:val="20"/>
              </w:rPr>
            </w:pPr>
            <w:r>
              <w:rPr>
                <w:sz w:val="20"/>
                <w:szCs w:val="20"/>
              </w:rPr>
              <w:t>Ejercicios de la territorialidad que se superponen</w:t>
            </w:r>
          </w:p>
        </w:tc>
        <w:tc>
          <w:tcPr>
            <w:tcW w:w="3547" w:type="dxa"/>
            <w:vAlign w:val="center"/>
          </w:tcPr>
          <w:p w14:paraId="000000CA" w14:textId="77777777" w:rsidR="0005245C" w:rsidRDefault="00385F20">
            <w:pPr>
              <w:tabs>
                <w:tab w:val="left" w:pos="1590"/>
              </w:tabs>
              <w:rPr>
                <w:sz w:val="20"/>
                <w:szCs w:val="20"/>
              </w:rPr>
            </w:pPr>
            <w:r>
              <w:rPr>
                <w:sz w:val="20"/>
                <w:szCs w:val="20"/>
              </w:rPr>
              <w:t>Lograr condiciones de equidad entre los territorios.</w:t>
            </w:r>
          </w:p>
        </w:tc>
      </w:tr>
      <w:tr w:rsidR="0005245C" w14:paraId="5F3D4C33" w14:textId="77777777">
        <w:trPr>
          <w:trHeight w:val="842"/>
        </w:trPr>
        <w:tc>
          <w:tcPr>
            <w:tcW w:w="2835" w:type="dxa"/>
            <w:vMerge w:val="restart"/>
            <w:vAlign w:val="center"/>
          </w:tcPr>
          <w:p w14:paraId="000000CB" w14:textId="77777777" w:rsidR="0005245C" w:rsidRDefault="00385F20">
            <w:pPr>
              <w:tabs>
                <w:tab w:val="left" w:pos="1590"/>
              </w:tabs>
              <w:rPr>
                <w:sz w:val="20"/>
                <w:szCs w:val="20"/>
              </w:rPr>
            </w:pPr>
            <w:r>
              <w:rPr>
                <w:sz w:val="20"/>
                <w:szCs w:val="20"/>
              </w:rPr>
              <w:t>Insuficiente conocimiento del territorio limita la toma de decisiones de los actores</w:t>
            </w:r>
          </w:p>
        </w:tc>
        <w:tc>
          <w:tcPr>
            <w:tcW w:w="3400" w:type="dxa"/>
            <w:vAlign w:val="center"/>
          </w:tcPr>
          <w:p w14:paraId="000000CC" w14:textId="77777777" w:rsidR="0005245C" w:rsidRDefault="00385F20">
            <w:pPr>
              <w:tabs>
                <w:tab w:val="left" w:pos="1590"/>
              </w:tabs>
              <w:rPr>
                <w:sz w:val="20"/>
                <w:szCs w:val="20"/>
              </w:rPr>
            </w:pPr>
            <w:r>
              <w:rPr>
                <w:sz w:val="20"/>
                <w:szCs w:val="20"/>
              </w:rPr>
              <w:t xml:space="preserve">Escasa inversión en gestión y análisis de </w:t>
            </w:r>
            <w:r>
              <w:rPr>
                <w:b/>
                <w:sz w:val="20"/>
                <w:szCs w:val="20"/>
              </w:rPr>
              <w:t>información</w:t>
            </w:r>
            <w:r>
              <w:rPr>
                <w:sz w:val="20"/>
                <w:szCs w:val="20"/>
              </w:rPr>
              <w:t xml:space="preserve"> territorial</w:t>
            </w:r>
          </w:p>
        </w:tc>
        <w:tc>
          <w:tcPr>
            <w:tcW w:w="3547" w:type="dxa"/>
            <w:vMerge w:val="restart"/>
            <w:vAlign w:val="center"/>
          </w:tcPr>
          <w:p w14:paraId="000000CD" w14:textId="77777777" w:rsidR="0005245C" w:rsidRDefault="00385F20">
            <w:pPr>
              <w:tabs>
                <w:tab w:val="left" w:pos="1590"/>
              </w:tabs>
              <w:rPr>
                <w:sz w:val="20"/>
                <w:szCs w:val="20"/>
              </w:rPr>
            </w:pPr>
            <w:r>
              <w:rPr>
                <w:sz w:val="20"/>
                <w:szCs w:val="20"/>
              </w:rPr>
              <w:t>Mejorar la toma de decisiones de los actores basada en el conocimiento integral del territorio.</w:t>
            </w:r>
          </w:p>
        </w:tc>
      </w:tr>
      <w:tr w:rsidR="0005245C" w14:paraId="4DA11BCA" w14:textId="77777777">
        <w:trPr>
          <w:trHeight w:val="716"/>
        </w:trPr>
        <w:tc>
          <w:tcPr>
            <w:tcW w:w="2835" w:type="dxa"/>
            <w:vMerge/>
            <w:vAlign w:val="center"/>
          </w:tcPr>
          <w:p w14:paraId="000000CE" w14:textId="77777777" w:rsidR="0005245C" w:rsidRDefault="0005245C">
            <w:pPr>
              <w:widowControl w:val="0"/>
              <w:pBdr>
                <w:top w:val="nil"/>
                <w:left w:val="nil"/>
                <w:bottom w:val="nil"/>
                <w:right w:val="nil"/>
                <w:between w:val="nil"/>
              </w:pBdr>
              <w:spacing w:line="276" w:lineRule="auto"/>
              <w:rPr>
                <w:sz w:val="20"/>
                <w:szCs w:val="20"/>
              </w:rPr>
            </w:pPr>
          </w:p>
        </w:tc>
        <w:tc>
          <w:tcPr>
            <w:tcW w:w="3400" w:type="dxa"/>
            <w:vAlign w:val="center"/>
          </w:tcPr>
          <w:p w14:paraId="000000CF" w14:textId="77777777" w:rsidR="0005245C" w:rsidRDefault="00385F20">
            <w:pPr>
              <w:tabs>
                <w:tab w:val="left" w:pos="1590"/>
              </w:tabs>
              <w:rPr>
                <w:sz w:val="20"/>
                <w:szCs w:val="20"/>
              </w:rPr>
            </w:pPr>
            <w:r>
              <w:rPr>
                <w:sz w:val="20"/>
                <w:szCs w:val="20"/>
              </w:rPr>
              <w:t xml:space="preserve">Conocimiento </w:t>
            </w:r>
            <w:r>
              <w:rPr>
                <w:b/>
                <w:sz w:val="20"/>
                <w:szCs w:val="20"/>
              </w:rPr>
              <w:t>comunitarios</w:t>
            </w:r>
            <w:r>
              <w:rPr>
                <w:sz w:val="20"/>
                <w:szCs w:val="20"/>
              </w:rPr>
              <w:t xml:space="preserve"> y </w:t>
            </w:r>
            <w:r>
              <w:rPr>
                <w:b/>
                <w:sz w:val="20"/>
                <w:szCs w:val="20"/>
              </w:rPr>
              <w:t>ancestrales</w:t>
            </w:r>
            <w:r>
              <w:rPr>
                <w:sz w:val="20"/>
                <w:szCs w:val="20"/>
              </w:rPr>
              <w:t xml:space="preserve"> dejados de lado</w:t>
            </w:r>
          </w:p>
        </w:tc>
        <w:tc>
          <w:tcPr>
            <w:tcW w:w="3547" w:type="dxa"/>
            <w:vMerge/>
            <w:vAlign w:val="center"/>
          </w:tcPr>
          <w:p w14:paraId="000000D0" w14:textId="77777777" w:rsidR="0005245C" w:rsidRDefault="0005245C">
            <w:pPr>
              <w:widowControl w:val="0"/>
              <w:pBdr>
                <w:top w:val="nil"/>
                <w:left w:val="nil"/>
                <w:bottom w:val="nil"/>
                <w:right w:val="nil"/>
                <w:between w:val="nil"/>
              </w:pBdr>
              <w:spacing w:line="276" w:lineRule="auto"/>
              <w:rPr>
                <w:sz w:val="20"/>
                <w:szCs w:val="20"/>
              </w:rPr>
            </w:pPr>
          </w:p>
        </w:tc>
      </w:tr>
      <w:tr w:rsidR="0005245C" w14:paraId="38B402D4" w14:textId="77777777">
        <w:trPr>
          <w:trHeight w:val="978"/>
        </w:trPr>
        <w:tc>
          <w:tcPr>
            <w:tcW w:w="2835" w:type="dxa"/>
            <w:vMerge w:val="restart"/>
            <w:vAlign w:val="center"/>
          </w:tcPr>
          <w:p w14:paraId="000000D1" w14:textId="77777777" w:rsidR="0005245C" w:rsidRDefault="00385F20">
            <w:pPr>
              <w:tabs>
                <w:tab w:val="left" w:pos="1590"/>
              </w:tabs>
              <w:rPr>
                <w:sz w:val="20"/>
                <w:szCs w:val="20"/>
              </w:rPr>
            </w:pPr>
            <w:r>
              <w:rPr>
                <w:sz w:val="20"/>
                <w:szCs w:val="20"/>
              </w:rPr>
              <w:t>Gobernanza del territorio débil y sectorializada afecta el planeamiento y actuación integral del Estado</w:t>
            </w:r>
          </w:p>
        </w:tc>
        <w:tc>
          <w:tcPr>
            <w:tcW w:w="3400" w:type="dxa"/>
            <w:vAlign w:val="center"/>
          </w:tcPr>
          <w:p w14:paraId="000000D2" w14:textId="77777777" w:rsidR="0005245C" w:rsidRDefault="00385F20">
            <w:pPr>
              <w:tabs>
                <w:tab w:val="left" w:pos="1590"/>
              </w:tabs>
              <w:rPr>
                <w:sz w:val="20"/>
                <w:szCs w:val="20"/>
              </w:rPr>
            </w:pPr>
            <w:r>
              <w:rPr>
                <w:sz w:val="20"/>
                <w:szCs w:val="20"/>
              </w:rPr>
              <w:t>Instrumentalización profusa y desarticulada de planes, zonificaciones y “ordenamientos” sectoriales</w:t>
            </w:r>
          </w:p>
        </w:tc>
        <w:tc>
          <w:tcPr>
            <w:tcW w:w="3547" w:type="dxa"/>
            <w:vMerge w:val="restart"/>
            <w:vAlign w:val="center"/>
          </w:tcPr>
          <w:p w14:paraId="000000D3" w14:textId="77777777" w:rsidR="0005245C" w:rsidRDefault="00385F20">
            <w:pPr>
              <w:tabs>
                <w:tab w:val="left" w:pos="1590"/>
              </w:tabs>
              <w:rPr>
                <w:sz w:val="20"/>
                <w:szCs w:val="20"/>
              </w:rPr>
            </w:pPr>
            <w:r>
              <w:rPr>
                <w:sz w:val="20"/>
                <w:szCs w:val="20"/>
              </w:rPr>
              <w:t>Fortalecer la institucionalidad de la gobernanza en los territorios.</w:t>
            </w:r>
          </w:p>
        </w:tc>
      </w:tr>
      <w:tr w:rsidR="0005245C" w14:paraId="6CDD4ED0" w14:textId="77777777">
        <w:trPr>
          <w:trHeight w:val="837"/>
        </w:trPr>
        <w:tc>
          <w:tcPr>
            <w:tcW w:w="2835" w:type="dxa"/>
            <w:vMerge/>
            <w:vAlign w:val="center"/>
          </w:tcPr>
          <w:p w14:paraId="000000D4" w14:textId="77777777" w:rsidR="0005245C" w:rsidRDefault="0005245C">
            <w:pPr>
              <w:widowControl w:val="0"/>
              <w:pBdr>
                <w:top w:val="nil"/>
                <w:left w:val="nil"/>
                <w:bottom w:val="nil"/>
                <w:right w:val="nil"/>
                <w:between w:val="nil"/>
              </w:pBdr>
              <w:spacing w:line="276" w:lineRule="auto"/>
              <w:rPr>
                <w:sz w:val="20"/>
                <w:szCs w:val="20"/>
              </w:rPr>
            </w:pPr>
          </w:p>
        </w:tc>
        <w:tc>
          <w:tcPr>
            <w:tcW w:w="3400" w:type="dxa"/>
            <w:vAlign w:val="center"/>
          </w:tcPr>
          <w:p w14:paraId="000000D5" w14:textId="77777777" w:rsidR="0005245C" w:rsidRDefault="00385F20">
            <w:pPr>
              <w:tabs>
                <w:tab w:val="left" w:pos="1590"/>
              </w:tabs>
              <w:rPr>
                <w:sz w:val="20"/>
                <w:szCs w:val="20"/>
              </w:rPr>
            </w:pPr>
            <w:r>
              <w:rPr>
                <w:sz w:val="20"/>
                <w:szCs w:val="20"/>
              </w:rPr>
              <w:t>Débil rol de GORE y Municipalidades en el gobierno de sus territorios</w:t>
            </w:r>
          </w:p>
        </w:tc>
        <w:tc>
          <w:tcPr>
            <w:tcW w:w="3547" w:type="dxa"/>
            <w:vMerge/>
            <w:vAlign w:val="center"/>
          </w:tcPr>
          <w:p w14:paraId="000000D6" w14:textId="77777777" w:rsidR="0005245C" w:rsidRDefault="0005245C">
            <w:pPr>
              <w:widowControl w:val="0"/>
              <w:pBdr>
                <w:top w:val="nil"/>
                <w:left w:val="nil"/>
                <w:bottom w:val="nil"/>
                <w:right w:val="nil"/>
                <w:between w:val="nil"/>
              </w:pBdr>
              <w:spacing w:line="276" w:lineRule="auto"/>
              <w:rPr>
                <w:sz w:val="20"/>
                <w:szCs w:val="20"/>
              </w:rPr>
            </w:pPr>
          </w:p>
        </w:tc>
      </w:tr>
      <w:tr w:rsidR="0005245C" w14:paraId="01256C90" w14:textId="77777777">
        <w:trPr>
          <w:trHeight w:val="574"/>
        </w:trPr>
        <w:tc>
          <w:tcPr>
            <w:tcW w:w="2835" w:type="dxa"/>
            <w:vMerge/>
            <w:vAlign w:val="center"/>
          </w:tcPr>
          <w:p w14:paraId="000000D7" w14:textId="77777777" w:rsidR="0005245C" w:rsidRDefault="0005245C">
            <w:pPr>
              <w:widowControl w:val="0"/>
              <w:pBdr>
                <w:top w:val="nil"/>
                <w:left w:val="nil"/>
                <w:bottom w:val="nil"/>
                <w:right w:val="nil"/>
                <w:between w:val="nil"/>
              </w:pBdr>
              <w:spacing w:line="276" w:lineRule="auto"/>
              <w:rPr>
                <w:sz w:val="20"/>
                <w:szCs w:val="20"/>
              </w:rPr>
            </w:pPr>
          </w:p>
        </w:tc>
        <w:tc>
          <w:tcPr>
            <w:tcW w:w="3400" w:type="dxa"/>
            <w:vAlign w:val="center"/>
          </w:tcPr>
          <w:p w14:paraId="000000D8" w14:textId="77777777" w:rsidR="0005245C" w:rsidRDefault="00385F20">
            <w:pPr>
              <w:tabs>
                <w:tab w:val="left" w:pos="1590"/>
              </w:tabs>
              <w:rPr>
                <w:sz w:val="20"/>
                <w:szCs w:val="20"/>
              </w:rPr>
            </w:pPr>
            <w:r>
              <w:rPr>
                <w:sz w:val="20"/>
                <w:szCs w:val="20"/>
              </w:rPr>
              <w:t>Débil rectoría de OT</w:t>
            </w:r>
          </w:p>
        </w:tc>
        <w:tc>
          <w:tcPr>
            <w:tcW w:w="3547" w:type="dxa"/>
            <w:vMerge/>
            <w:vAlign w:val="center"/>
          </w:tcPr>
          <w:p w14:paraId="000000D9" w14:textId="77777777" w:rsidR="0005245C" w:rsidRDefault="0005245C">
            <w:pPr>
              <w:widowControl w:val="0"/>
              <w:pBdr>
                <w:top w:val="nil"/>
                <w:left w:val="nil"/>
                <w:bottom w:val="nil"/>
                <w:right w:val="nil"/>
                <w:between w:val="nil"/>
              </w:pBdr>
              <w:spacing w:line="276" w:lineRule="auto"/>
              <w:rPr>
                <w:sz w:val="20"/>
                <w:szCs w:val="20"/>
              </w:rPr>
            </w:pPr>
          </w:p>
        </w:tc>
      </w:tr>
    </w:tbl>
    <w:p w14:paraId="000000DA" w14:textId="77777777" w:rsidR="0005245C" w:rsidRDefault="0005245C">
      <w:pPr>
        <w:rPr>
          <w:b/>
        </w:rPr>
      </w:pPr>
    </w:p>
    <w:p w14:paraId="000000DB" w14:textId="77777777" w:rsidR="0005245C" w:rsidRDefault="0005245C">
      <w:pPr>
        <w:rPr>
          <w:b/>
        </w:rPr>
      </w:pPr>
    </w:p>
    <w:p w14:paraId="000000DC" w14:textId="77777777" w:rsidR="0005245C" w:rsidRDefault="0005245C">
      <w:pPr>
        <w:tabs>
          <w:tab w:val="left" w:pos="1590"/>
        </w:tabs>
        <w:spacing w:after="0" w:line="256" w:lineRule="auto"/>
        <w:rPr>
          <w:b/>
          <w:sz w:val="24"/>
          <w:szCs w:val="24"/>
        </w:rPr>
      </w:pPr>
    </w:p>
    <w:p w14:paraId="000000DD" w14:textId="77777777" w:rsidR="0005245C" w:rsidRDefault="00385F20">
      <w:pPr>
        <w:pStyle w:val="Ttulo1"/>
        <w:numPr>
          <w:ilvl w:val="0"/>
          <w:numId w:val="3"/>
        </w:numPr>
        <w:ind w:left="284" w:hanging="284"/>
        <w:rPr>
          <w:rFonts w:ascii="Calibri" w:eastAsia="Calibri" w:hAnsi="Calibri" w:cs="Calibri"/>
        </w:rPr>
      </w:pPr>
      <w:r>
        <w:rPr>
          <w:rFonts w:ascii="Calibri" w:eastAsia="Calibri" w:hAnsi="Calibri" w:cs="Calibri"/>
        </w:rPr>
        <w:lastRenderedPageBreak/>
        <w:t>Lineamientos</w:t>
      </w:r>
    </w:p>
    <w:p w14:paraId="000000DE" w14:textId="1EB8E7FA" w:rsidR="0005245C" w:rsidRDefault="00385F20">
      <w:pPr>
        <w:tabs>
          <w:tab w:val="left" w:pos="1590"/>
        </w:tabs>
        <w:spacing w:after="0" w:line="256" w:lineRule="auto"/>
        <w:ind w:left="284"/>
        <w:jc w:val="both"/>
      </w:pPr>
      <w:r>
        <w:t xml:space="preserve">Para la consecución de los Objetivos Prioritarios planteados, se </w:t>
      </w:r>
      <w:r w:rsidRPr="005616C4">
        <w:rPr>
          <w:color w:val="FF0000"/>
        </w:rPr>
        <w:t xml:space="preserve">establecen </w:t>
      </w:r>
      <w:r w:rsidR="00221E0C" w:rsidRPr="005616C4">
        <w:rPr>
          <w:color w:val="FF0000"/>
        </w:rPr>
        <w:t>16</w:t>
      </w:r>
      <w:r w:rsidRPr="005616C4">
        <w:rPr>
          <w:color w:val="FF0000"/>
        </w:rPr>
        <w:t xml:space="preserve"> lineamientos</w:t>
      </w:r>
      <w:r w:rsidRPr="00221E0C">
        <w:t>,</w:t>
      </w:r>
      <w:r>
        <w:t xml:space="preserve"> los mismos que recogen experiencias de las alternativas de solución priorizadas en el Entregable 2. A continuación, se </w:t>
      </w:r>
      <w:r w:rsidR="005616C4">
        <w:t>desarrollan</w:t>
      </w:r>
      <w:r>
        <w:t xml:space="preserve"> los lineamientos por objetivo prioritario:</w:t>
      </w:r>
    </w:p>
    <w:p w14:paraId="000000DF" w14:textId="77777777" w:rsidR="0005245C" w:rsidRDefault="00385F20" w:rsidP="00C5383F">
      <w:pPr>
        <w:tabs>
          <w:tab w:val="left" w:pos="1590"/>
        </w:tabs>
        <w:spacing w:line="256" w:lineRule="auto"/>
        <w:ind w:left="426"/>
        <w:jc w:val="both"/>
      </w:pPr>
      <w:r>
        <w:rPr>
          <w:noProof/>
          <w:lang w:eastAsia="es-PE"/>
        </w:rPr>
        <mc:AlternateContent>
          <mc:Choice Requires="wps">
            <w:drawing>
              <wp:anchor distT="0" distB="0" distL="0" distR="0" simplePos="0" relativeHeight="251658240" behindDoc="1" locked="0" layoutInCell="1" hidden="0" allowOverlap="1" wp14:anchorId="7DCCFE26" wp14:editId="4327FFF1">
                <wp:simplePos x="0" y="0"/>
                <wp:positionH relativeFrom="column">
                  <wp:posOffset>143023</wp:posOffset>
                </wp:positionH>
                <wp:positionV relativeFrom="paragraph">
                  <wp:posOffset>270238</wp:posOffset>
                </wp:positionV>
                <wp:extent cx="5274310" cy="843148"/>
                <wp:effectExtent l="0" t="0" r="21590" b="14605"/>
                <wp:wrapNone/>
                <wp:docPr id="222" name="Rectángulo 222"/>
                <wp:cNvGraphicFramePr/>
                <a:graphic xmlns:a="http://schemas.openxmlformats.org/drawingml/2006/main">
                  <a:graphicData uri="http://schemas.microsoft.com/office/word/2010/wordprocessingShape">
                    <wps:wsp>
                      <wps:cNvSpPr/>
                      <wps:spPr>
                        <a:xfrm>
                          <a:off x="0" y="0"/>
                          <a:ext cx="5274310" cy="843148"/>
                        </a:xfrm>
                        <a:prstGeom prst="rect">
                          <a:avLst/>
                        </a:prstGeom>
                        <a:solidFill>
                          <a:schemeClr val="bg2">
                            <a:lumMod val="90000"/>
                          </a:schemeClr>
                        </a:solidFill>
                        <a:ln w="9525" cap="flat" cmpd="sng">
                          <a:solidFill>
                            <a:srgbClr val="AEABAB"/>
                          </a:solidFill>
                          <a:prstDash val="solid"/>
                          <a:miter lim="800000"/>
                          <a:headEnd type="none" w="sm" len="sm"/>
                          <a:tailEnd type="none" w="sm" len="sm"/>
                        </a:ln>
                      </wps:spPr>
                      <wps:txbx>
                        <w:txbxContent>
                          <w:p w14:paraId="2879468C" w14:textId="77777777" w:rsidR="003D5FEA" w:rsidRDefault="003D5FEA">
                            <w:pPr>
                              <w:spacing w:line="258" w:lineRule="auto"/>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DCCFE26" id="Rectángulo 222" o:spid="_x0000_s1059" style="position:absolute;left:0;text-align:left;margin-left:11.25pt;margin-top:21.3pt;width:415.3pt;height:66.4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" fillcolor="#cfcdcd [2894]" strokecolor="#aeabab">
                <v:stroke startarrowwidth="narrow" startarrowlength="short" endarrowwidth="narrow" endarrowlength="short"/>
                <v:textbox inset="2.53958mm,1.2694mm,2.53958mm,1.2694mm">
                  <w:txbxContent>
                    <w:p w14:paraId="2879468C" w14:textId="77777777" w:rsidR="003D5FEA" w:rsidRDefault="003D5FEA">
                      <w:pPr>
                        <w:spacing w:line="258" w:lineRule="auto"/>
                        <w:textDirection w:val="btLr"/>
                      </w:pPr>
                    </w:p>
                  </w:txbxContent>
                </v:textbox>
              </v:rect>
            </w:pict>
          </mc:Fallback>
        </mc:AlternateContent>
      </w:r>
    </w:p>
    <w:p w14:paraId="5E5F5EEB" w14:textId="77777777" w:rsidR="00C5383F" w:rsidRDefault="00C5383F" w:rsidP="00C5383F">
      <w:pPr>
        <w:tabs>
          <w:tab w:val="left" w:pos="1590"/>
        </w:tabs>
        <w:spacing w:after="0" w:line="256" w:lineRule="auto"/>
        <w:ind w:left="426"/>
        <w:jc w:val="both"/>
        <w:rPr>
          <w:b/>
        </w:rPr>
      </w:pPr>
    </w:p>
    <w:p w14:paraId="18C32B2F" w14:textId="54D699C2" w:rsidR="00C5383F" w:rsidRDefault="00C5383F" w:rsidP="00C5383F">
      <w:pPr>
        <w:tabs>
          <w:tab w:val="left" w:pos="1590"/>
        </w:tabs>
        <w:spacing w:after="0" w:line="256" w:lineRule="auto"/>
        <w:ind w:left="426"/>
        <w:jc w:val="both"/>
        <w:rPr>
          <w:b/>
        </w:rPr>
      </w:pPr>
      <w:r>
        <w:rPr>
          <w:b/>
        </w:rPr>
        <w:t xml:space="preserve">OBJETIVO PRIORITARIO OP.01. </w:t>
      </w:r>
    </w:p>
    <w:p w14:paraId="0FA329CF" w14:textId="77777777" w:rsidR="00C5383F" w:rsidRDefault="00385F20" w:rsidP="00C5383F">
      <w:pPr>
        <w:tabs>
          <w:tab w:val="left" w:pos="1590"/>
        </w:tabs>
        <w:spacing w:after="0" w:line="256" w:lineRule="auto"/>
        <w:ind w:left="426"/>
        <w:jc w:val="both"/>
        <w:rPr>
          <w:b/>
        </w:rPr>
      </w:pPr>
      <w:r>
        <w:rPr>
          <w:b/>
        </w:rPr>
        <w:t xml:space="preserve">Garantizar la ocupación, uso ordenado y seguro de los territorios </w:t>
      </w:r>
      <w:sdt>
        <w:sdtPr>
          <w:tag w:val="goog_rdk_0"/>
          <w:id w:val="-1867892554"/>
        </w:sdtPr>
        <w:sdtContent/>
      </w:sdt>
      <w:r w:rsidRPr="00923B51">
        <w:rPr>
          <w:b/>
          <w:highlight w:val="yellow"/>
        </w:rPr>
        <w:t>considera</w:t>
      </w:r>
      <w:r w:rsidR="00923B51" w:rsidRPr="00923B51">
        <w:rPr>
          <w:b/>
          <w:highlight w:val="yellow"/>
        </w:rPr>
        <w:t>n</w:t>
      </w:r>
      <w:r w:rsidRPr="00923B51">
        <w:rPr>
          <w:b/>
          <w:highlight w:val="yellow"/>
        </w:rPr>
        <w:t>do</w:t>
      </w:r>
      <w:r>
        <w:rPr>
          <w:b/>
        </w:rPr>
        <w:t xml:space="preserve"> </w:t>
      </w:r>
    </w:p>
    <w:p w14:paraId="000000E0" w14:textId="4D31EECE" w:rsidR="0005245C" w:rsidRDefault="00385F20" w:rsidP="00C5383F">
      <w:pPr>
        <w:tabs>
          <w:tab w:val="left" w:pos="1590"/>
        </w:tabs>
        <w:spacing w:after="0" w:line="256" w:lineRule="auto"/>
        <w:ind w:left="426"/>
        <w:jc w:val="both"/>
      </w:pPr>
      <w:r>
        <w:rPr>
          <w:b/>
        </w:rPr>
        <w:t>sus aptitudes y potencialidades.</w:t>
      </w:r>
    </w:p>
    <w:p w14:paraId="000000E1" w14:textId="77777777" w:rsidR="0005245C" w:rsidRDefault="0005245C">
      <w:pPr>
        <w:tabs>
          <w:tab w:val="left" w:pos="1590"/>
        </w:tabs>
        <w:spacing w:after="0" w:line="256" w:lineRule="auto"/>
        <w:ind w:left="284"/>
        <w:jc w:val="both"/>
      </w:pPr>
    </w:p>
    <w:p w14:paraId="0DE6C602" w14:textId="100A5CB6" w:rsidR="009B6D40" w:rsidRPr="005616C4" w:rsidRDefault="00385F20">
      <w:pPr>
        <w:tabs>
          <w:tab w:val="left" w:pos="1590"/>
        </w:tabs>
        <w:spacing w:after="0" w:line="256" w:lineRule="auto"/>
        <w:ind w:left="284"/>
        <w:jc w:val="both"/>
      </w:pPr>
      <w:r w:rsidRPr="005616C4">
        <w:rPr>
          <w:b/>
        </w:rPr>
        <w:t xml:space="preserve">L.01.01. </w:t>
      </w:r>
      <w:sdt>
        <w:sdtPr>
          <w:tag w:val="goog_rdk_1"/>
          <w:id w:val="1454446032"/>
        </w:sdtPr>
        <w:sdtContent/>
      </w:sdt>
      <w:r w:rsidRPr="005616C4">
        <w:rPr>
          <w:b/>
        </w:rPr>
        <w:t xml:space="preserve">Ocupación del territorio. </w:t>
      </w:r>
      <w:r w:rsidRPr="005616C4">
        <w:t xml:space="preserve">Implementar mecanismos de ocupación del territorio que responda al planeamiento dentro de una visión integral y sostenible sobre el manejo de los territorios. </w:t>
      </w:r>
    </w:p>
    <w:p w14:paraId="78936285" w14:textId="77777777" w:rsidR="005616C4" w:rsidRPr="005616C4" w:rsidRDefault="005616C4">
      <w:pPr>
        <w:tabs>
          <w:tab w:val="left" w:pos="1590"/>
        </w:tabs>
        <w:spacing w:after="0" w:line="256" w:lineRule="auto"/>
        <w:ind w:left="284"/>
        <w:jc w:val="both"/>
      </w:pPr>
    </w:p>
    <w:p w14:paraId="000000E2" w14:textId="198CEAEE" w:rsidR="0005245C" w:rsidRPr="005616C4" w:rsidRDefault="00385F20" w:rsidP="009B6D40">
      <w:pPr>
        <w:pStyle w:val="Prrafodelista"/>
        <w:numPr>
          <w:ilvl w:val="0"/>
          <w:numId w:val="6"/>
        </w:numPr>
        <w:tabs>
          <w:tab w:val="left" w:pos="1590"/>
        </w:tabs>
        <w:spacing w:after="0" w:line="256" w:lineRule="auto"/>
        <w:jc w:val="both"/>
      </w:pPr>
      <w:r w:rsidRPr="005616C4">
        <w:t>El lineamiento busca</w:t>
      </w:r>
      <w:sdt>
        <w:sdtPr>
          <w:tag w:val="goog_rdk_2"/>
          <w:id w:val="-1314168910"/>
        </w:sdtPr>
        <w:sdtContent/>
      </w:sdt>
      <w:r w:rsidRPr="005616C4">
        <w:t xml:space="preserve"> que se realicen los estudios de aptitudes y potencialidades del territorio y los adecuados instrumentos de ordenamiento territorial con diagnósticos y propuestas que respondan a una mirada integral y sostenible de desarrollo.</w:t>
      </w:r>
      <w:r w:rsidR="00EB392C" w:rsidRPr="005616C4">
        <w:t xml:space="preserve"> </w:t>
      </w:r>
      <w:r w:rsidR="00530B4A" w:rsidRPr="005616C4">
        <w:t>Desde los</w:t>
      </w:r>
      <w:r w:rsidR="00EB392C" w:rsidRPr="005616C4">
        <w:t xml:space="preserve"> procesos</w:t>
      </w:r>
      <w:r w:rsidR="00CD082D" w:rsidRPr="005616C4">
        <w:t>,</w:t>
      </w:r>
      <w:r w:rsidR="00EB392C" w:rsidRPr="005616C4">
        <w:t xml:space="preserve"> donde se construye un modelo territorial acorde a las características de un ámbito en particular, se considera al territorio en su totalidad </w:t>
      </w:r>
      <w:r w:rsidR="00530B4A" w:rsidRPr="005616C4">
        <w:t>para reforzar</w:t>
      </w:r>
      <w:r w:rsidR="00EB392C" w:rsidRPr="005616C4">
        <w:t xml:space="preserve"> </w:t>
      </w:r>
      <w:r w:rsidR="00CD082D" w:rsidRPr="005616C4">
        <w:t xml:space="preserve">los vínculos entre </w:t>
      </w:r>
      <w:r w:rsidR="00EB392C" w:rsidRPr="005616C4">
        <w:t>las zonas urbanas y rurales</w:t>
      </w:r>
      <w:r w:rsidR="00530B4A" w:rsidRPr="005616C4">
        <w:t xml:space="preserve"> </w:t>
      </w:r>
      <w:r w:rsidR="00EE3AA2" w:rsidRPr="005616C4">
        <w:t xml:space="preserve">e impulsar el desarrollo equilibrado. </w:t>
      </w:r>
    </w:p>
    <w:p w14:paraId="000000E3" w14:textId="77777777" w:rsidR="0005245C" w:rsidRPr="005616C4" w:rsidRDefault="0005245C">
      <w:pPr>
        <w:tabs>
          <w:tab w:val="left" w:pos="1590"/>
        </w:tabs>
        <w:spacing w:after="0" w:line="256" w:lineRule="auto"/>
        <w:ind w:left="284"/>
        <w:jc w:val="both"/>
      </w:pPr>
    </w:p>
    <w:p w14:paraId="01C5B028" w14:textId="7C88B143" w:rsidR="009B6D40" w:rsidRPr="005616C4" w:rsidRDefault="00385F20">
      <w:pPr>
        <w:tabs>
          <w:tab w:val="left" w:pos="1590"/>
        </w:tabs>
        <w:spacing w:after="0" w:line="256" w:lineRule="auto"/>
        <w:ind w:left="284"/>
        <w:jc w:val="both"/>
      </w:pPr>
      <w:r w:rsidRPr="005616C4">
        <w:rPr>
          <w:b/>
        </w:rPr>
        <w:t xml:space="preserve">L.01.02. Desarrollo de actividades productivas en el territorio. </w:t>
      </w:r>
      <w:r w:rsidRPr="005616C4">
        <w:t xml:space="preserve">Incentivar sinergias territoriales que impulsan dinámicas productivas enfocadas en sostenibilidad y complementariedad económica en ámbitos regionales y locales. </w:t>
      </w:r>
    </w:p>
    <w:p w14:paraId="230544BD" w14:textId="77777777" w:rsidR="005616C4" w:rsidRPr="005616C4" w:rsidRDefault="005616C4">
      <w:pPr>
        <w:tabs>
          <w:tab w:val="left" w:pos="1590"/>
        </w:tabs>
        <w:spacing w:after="0" w:line="256" w:lineRule="auto"/>
        <w:ind w:left="284"/>
        <w:jc w:val="both"/>
      </w:pPr>
    </w:p>
    <w:p w14:paraId="000000E4" w14:textId="226AD64E" w:rsidR="0005245C" w:rsidRPr="005616C4" w:rsidRDefault="00385F20" w:rsidP="009B6D40">
      <w:pPr>
        <w:pStyle w:val="Prrafodelista"/>
        <w:numPr>
          <w:ilvl w:val="0"/>
          <w:numId w:val="6"/>
        </w:numPr>
        <w:tabs>
          <w:tab w:val="left" w:pos="1590"/>
        </w:tabs>
        <w:spacing w:after="0" w:line="256" w:lineRule="auto"/>
        <w:jc w:val="both"/>
      </w:pPr>
      <w:r w:rsidRPr="005616C4">
        <w:t>El lineamiento se orienta a promover actividades productivas entre territorios regionales y locales entorno a las actividades económicas identificadas con la finalidad de impulsar dinámicas complementarias, sostenibles y especializadas con inclusión social y enfoque de género. El desarrollo de estas actividades deberá impulsar a que los territorios sean m</w:t>
      </w:r>
      <w:r w:rsidR="001660BE" w:rsidRPr="005616C4">
        <w:t xml:space="preserve">ás competitivos, equilibrados, y que apuesten por el desarrollo agrario y seguridad alimentaria. Asimismo, se debe garantizar la compatibilidad en el territorio de aquellas actividades económicas que se desarrollen. </w:t>
      </w:r>
    </w:p>
    <w:p w14:paraId="000000E5" w14:textId="77777777" w:rsidR="0005245C" w:rsidRPr="005616C4" w:rsidRDefault="0005245C">
      <w:pPr>
        <w:tabs>
          <w:tab w:val="left" w:pos="1590"/>
        </w:tabs>
        <w:spacing w:after="0" w:line="256" w:lineRule="auto"/>
        <w:ind w:left="284"/>
        <w:jc w:val="both"/>
      </w:pPr>
    </w:p>
    <w:p w14:paraId="24F82161" w14:textId="4FD791D0" w:rsidR="009B6D40" w:rsidRPr="005616C4" w:rsidRDefault="00385F20">
      <w:pPr>
        <w:tabs>
          <w:tab w:val="left" w:pos="1590"/>
        </w:tabs>
        <w:spacing w:after="0" w:line="256" w:lineRule="auto"/>
        <w:ind w:left="284"/>
        <w:jc w:val="both"/>
      </w:pPr>
      <w:r w:rsidRPr="005616C4">
        <w:rPr>
          <w:b/>
        </w:rPr>
        <w:t xml:space="preserve">L.01.03. Ecosistemas. </w:t>
      </w:r>
      <w:r w:rsidRPr="005616C4">
        <w:t xml:space="preserve">Fomentar el uso, conservación, aprovechamiento y restauración de ecosistemas logrando territorios sostenibles. </w:t>
      </w:r>
    </w:p>
    <w:p w14:paraId="1C01BBD8" w14:textId="77777777" w:rsidR="005616C4" w:rsidRPr="005616C4" w:rsidRDefault="005616C4">
      <w:pPr>
        <w:tabs>
          <w:tab w:val="left" w:pos="1590"/>
        </w:tabs>
        <w:spacing w:after="0" w:line="256" w:lineRule="auto"/>
        <w:ind w:left="284"/>
        <w:jc w:val="both"/>
      </w:pPr>
    </w:p>
    <w:p w14:paraId="000000E6" w14:textId="5F2EE445" w:rsidR="0005245C" w:rsidRPr="005616C4" w:rsidRDefault="00385F20" w:rsidP="009B6D40">
      <w:pPr>
        <w:pStyle w:val="Prrafodelista"/>
        <w:numPr>
          <w:ilvl w:val="0"/>
          <w:numId w:val="6"/>
        </w:numPr>
        <w:tabs>
          <w:tab w:val="left" w:pos="1590"/>
        </w:tabs>
        <w:spacing w:after="0" w:line="256" w:lineRule="auto"/>
        <w:jc w:val="both"/>
      </w:pPr>
      <w:r w:rsidRPr="005616C4">
        <w:t xml:space="preserve">El lineamiento apunta a asegurar la protección sostenible de los ecosistemas terrestres y marinos considerando su rol e importancia para incorporarlos en los procesos de planificación del territorio. Asimismo, busca contar con mecanismos para la retribución de los servicios ecosistémicos y el reconocimiento a aquellos actores que resguardan los territorios protegidos. </w:t>
      </w:r>
    </w:p>
    <w:p w14:paraId="000000E7" w14:textId="77777777" w:rsidR="0005245C" w:rsidRPr="005616C4" w:rsidRDefault="0005245C">
      <w:pPr>
        <w:tabs>
          <w:tab w:val="left" w:pos="1590"/>
        </w:tabs>
        <w:spacing w:after="0" w:line="256" w:lineRule="auto"/>
        <w:ind w:left="284"/>
        <w:jc w:val="both"/>
      </w:pPr>
    </w:p>
    <w:p w14:paraId="4D9E86AD" w14:textId="707C99E0" w:rsidR="009B6D40" w:rsidRPr="005616C4" w:rsidRDefault="00385F20">
      <w:pPr>
        <w:tabs>
          <w:tab w:val="left" w:pos="1590"/>
        </w:tabs>
        <w:spacing w:after="0" w:line="256" w:lineRule="auto"/>
        <w:ind w:left="284"/>
        <w:jc w:val="both"/>
      </w:pPr>
      <w:r w:rsidRPr="005616C4">
        <w:rPr>
          <w:b/>
        </w:rPr>
        <w:t xml:space="preserve">L.01.04. Patrimonio. </w:t>
      </w:r>
      <w:r w:rsidR="00923B51" w:rsidRPr="005616C4">
        <w:t>Incentivar el</w:t>
      </w:r>
      <w:r w:rsidRPr="005616C4">
        <w:t xml:space="preserve"> uso social del patrimonio cultural para convertirlos en espacios dinamizadores de los territorios.</w:t>
      </w:r>
    </w:p>
    <w:p w14:paraId="772809BA" w14:textId="77777777" w:rsidR="005616C4" w:rsidRPr="005616C4" w:rsidRDefault="005616C4">
      <w:pPr>
        <w:tabs>
          <w:tab w:val="left" w:pos="1590"/>
        </w:tabs>
        <w:spacing w:after="0" w:line="256" w:lineRule="auto"/>
        <w:ind w:left="284"/>
        <w:jc w:val="both"/>
      </w:pPr>
    </w:p>
    <w:p w14:paraId="594DC79F" w14:textId="09A0506F" w:rsidR="00340289" w:rsidRPr="005616C4" w:rsidRDefault="003D5FEA" w:rsidP="00221E0C">
      <w:pPr>
        <w:pStyle w:val="Prrafodelista"/>
        <w:numPr>
          <w:ilvl w:val="0"/>
          <w:numId w:val="6"/>
        </w:numPr>
        <w:tabs>
          <w:tab w:val="left" w:pos="1590"/>
        </w:tabs>
        <w:spacing w:after="0" w:line="256" w:lineRule="auto"/>
        <w:jc w:val="both"/>
      </w:pPr>
      <w:sdt>
        <w:sdtPr>
          <w:tag w:val="goog_rdk_3"/>
          <w:id w:val="-1839373797"/>
        </w:sdtPr>
        <w:sdtContent/>
      </w:sdt>
      <w:r w:rsidR="00385F20" w:rsidRPr="005616C4">
        <w:t>El lineamiento busca que el patrimonio cultural sea integrado en las dinámicas socioeconómicas y territoriales locales para fortalecer el sentido de pertenencia para el bienestar de la población.</w:t>
      </w:r>
      <w:r w:rsidR="00340289" w:rsidRPr="005616C4">
        <w:t xml:space="preserve"> Esto implica qu</w:t>
      </w:r>
      <w:r w:rsidR="00C64215" w:rsidRPr="005616C4">
        <w:t xml:space="preserve">e el patrimonio luego de pasar por un proceso de recuperación y buscar su conservación, se vincule con otras actividades o prácticas en su entorno con la finalidad que la sociedad haga uso de este y se beneficie de la </w:t>
      </w:r>
      <w:r w:rsidR="00C64215" w:rsidRPr="005616C4">
        <w:lastRenderedPageBreak/>
        <w:t>coexistencia con otras dinámicas locales. La reactivación del patrimonio mediante su integración</w:t>
      </w:r>
      <w:r w:rsidR="00AD67FC" w:rsidRPr="005616C4">
        <w:t xml:space="preserve">, </w:t>
      </w:r>
      <w:proofErr w:type="spellStart"/>
      <w:r w:rsidR="00AD67FC" w:rsidRPr="005616C4">
        <w:t>visibilización</w:t>
      </w:r>
      <w:proofErr w:type="spellEnd"/>
      <w:r w:rsidR="00C64215" w:rsidRPr="005616C4">
        <w:t xml:space="preserve"> y reapropiación por parte de los ciudadanos más próximos a este, en un primer momento, </w:t>
      </w:r>
      <w:r w:rsidR="00AD67FC" w:rsidRPr="005616C4">
        <w:t xml:space="preserve">conlleva a reforzar la identidad y a comprender nuestro legado. </w:t>
      </w:r>
    </w:p>
    <w:p w14:paraId="38DDE1FB" w14:textId="77777777" w:rsidR="00C64215" w:rsidRPr="005616C4" w:rsidRDefault="00C64215" w:rsidP="00C64215">
      <w:pPr>
        <w:pStyle w:val="Prrafodelista"/>
        <w:tabs>
          <w:tab w:val="left" w:pos="1590"/>
        </w:tabs>
        <w:spacing w:after="0" w:line="256" w:lineRule="auto"/>
        <w:jc w:val="both"/>
      </w:pPr>
    </w:p>
    <w:p w14:paraId="5EE9071E" w14:textId="19CAA28D" w:rsidR="009B6D40" w:rsidRPr="005616C4" w:rsidRDefault="00385F20">
      <w:pPr>
        <w:tabs>
          <w:tab w:val="left" w:pos="1590"/>
        </w:tabs>
        <w:spacing w:after="0" w:line="256" w:lineRule="auto"/>
        <w:ind w:left="284"/>
        <w:jc w:val="both"/>
      </w:pPr>
      <w:r w:rsidRPr="005616C4">
        <w:rPr>
          <w:b/>
        </w:rPr>
        <w:t>L.01.05. Reducción del riesgo de desastres en los territorios</w:t>
      </w:r>
      <w:r w:rsidRPr="005616C4">
        <w:t>. Orientar intervenciones a partir de estudios y análisis de riesgo de desastres, en el contexto del cambio climático,</w:t>
      </w:r>
      <w:r w:rsidR="005C1D32" w:rsidRPr="005616C4">
        <w:t xml:space="preserve"> obteniendo territorios seguros y resilientes</w:t>
      </w:r>
    </w:p>
    <w:p w14:paraId="0DCAAC14" w14:textId="77777777" w:rsidR="005616C4" w:rsidRPr="005616C4" w:rsidRDefault="005616C4">
      <w:pPr>
        <w:tabs>
          <w:tab w:val="left" w:pos="1590"/>
        </w:tabs>
        <w:spacing w:after="0" w:line="256" w:lineRule="auto"/>
        <w:ind w:left="284"/>
        <w:jc w:val="both"/>
      </w:pPr>
    </w:p>
    <w:p w14:paraId="000000EA" w14:textId="120FB62B" w:rsidR="0005245C" w:rsidRPr="005616C4" w:rsidRDefault="00385F20" w:rsidP="009B6D40">
      <w:pPr>
        <w:pStyle w:val="Prrafodelista"/>
        <w:numPr>
          <w:ilvl w:val="0"/>
          <w:numId w:val="6"/>
        </w:numPr>
        <w:tabs>
          <w:tab w:val="left" w:pos="1590"/>
        </w:tabs>
        <w:spacing w:after="0" w:line="256" w:lineRule="auto"/>
        <w:jc w:val="both"/>
      </w:pPr>
      <w:r w:rsidRPr="005616C4">
        <w:t>El lineamiento busca guiar las intervenciones del sector público y privado, así como</w:t>
      </w:r>
      <w:r w:rsidR="009561E6" w:rsidRPr="005616C4">
        <w:t xml:space="preserve">, el crecimiento de las zonas urbanas </w:t>
      </w:r>
      <w:r w:rsidRPr="005616C4">
        <w:t xml:space="preserve">en </w:t>
      </w:r>
      <w:r w:rsidR="009561E6" w:rsidRPr="005616C4">
        <w:t xml:space="preserve">áreas seguras </w:t>
      </w:r>
      <w:r w:rsidRPr="005616C4">
        <w:t>con la finalidad de reducir los riesgos y considerar los efectos del cambio climático, basándose en los estudio</w:t>
      </w:r>
      <w:r w:rsidR="009561E6" w:rsidRPr="005616C4">
        <w:t xml:space="preserve">s y evaluaciones de la materia. En cuanto a las zonas rurales, especialmente en las áreas agropecuarias, se busca que puedan ser identificadas aquellas que presenten mayor vulnerabilidad para que sean intervenidas con la finalidad de evitar más pérdidas afectando el desarrollo de las personas. </w:t>
      </w:r>
    </w:p>
    <w:p w14:paraId="000000EB" w14:textId="77777777" w:rsidR="0005245C" w:rsidRPr="005616C4" w:rsidRDefault="00385F20">
      <w:pPr>
        <w:tabs>
          <w:tab w:val="left" w:pos="1590"/>
        </w:tabs>
        <w:spacing w:line="256" w:lineRule="auto"/>
        <w:ind w:left="284"/>
        <w:jc w:val="both"/>
      </w:pPr>
      <w:r w:rsidRPr="005616C4">
        <w:rPr>
          <w:noProof/>
          <w:lang w:eastAsia="es-PE"/>
        </w:rPr>
        <mc:AlternateContent>
          <mc:Choice Requires="wps">
            <w:drawing>
              <wp:anchor distT="0" distB="0" distL="0" distR="0" simplePos="0" relativeHeight="251659264" behindDoc="1" locked="0" layoutInCell="1" hidden="0" allowOverlap="1" wp14:anchorId="580D8744" wp14:editId="166E5C80">
                <wp:simplePos x="0" y="0"/>
                <wp:positionH relativeFrom="column">
                  <wp:posOffset>148164</wp:posOffset>
                </wp:positionH>
                <wp:positionV relativeFrom="paragraph">
                  <wp:posOffset>97828</wp:posOffset>
                </wp:positionV>
                <wp:extent cx="5274310" cy="724032"/>
                <wp:effectExtent l="0" t="0" r="21590" b="19050"/>
                <wp:wrapNone/>
                <wp:docPr id="220" name="Rectángulo 220"/>
                <wp:cNvGraphicFramePr/>
                <a:graphic xmlns:a="http://schemas.openxmlformats.org/drawingml/2006/main">
                  <a:graphicData uri="http://schemas.microsoft.com/office/word/2010/wordprocessingShape">
                    <wps:wsp>
                      <wps:cNvSpPr/>
                      <wps:spPr>
                        <a:xfrm>
                          <a:off x="0" y="0"/>
                          <a:ext cx="5274310" cy="724032"/>
                        </a:xfrm>
                        <a:prstGeom prst="rect">
                          <a:avLst/>
                        </a:prstGeom>
                        <a:solidFill>
                          <a:schemeClr val="bg2">
                            <a:lumMod val="90000"/>
                          </a:schemeClr>
                        </a:solidFill>
                        <a:ln w="9525" cap="flat" cmpd="sng">
                          <a:solidFill>
                            <a:srgbClr val="AEABAB"/>
                          </a:solidFill>
                          <a:prstDash val="solid"/>
                          <a:miter lim="800000"/>
                          <a:headEnd type="none" w="sm" len="sm"/>
                          <a:tailEnd type="none" w="sm" len="sm"/>
                        </a:ln>
                      </wps:spPr>
                      <wps:txbx>
                        <w:txbxContent>
                          <w:p w14:paraId="63B4E6AB" w14:textId="77777777" w:rsidR="003D5FEA" w:rsidRDefault="003D5FEA">
                            <w:pPr>
                              <w:spacing w:line="258" w:lineRule="auto"/>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80D8744" id="Rectángulo 220" o:spid="_x0000_s1060" style="position:absolute;left:0;text-align:left;margin-left:11.65pt;margin-top:7.7pt;width:415.3pt;height:57pt;z-index:-2516572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" fillcolor="#cfcdcd [2894]" strokecolor="#aeabab">
                <v:stroke startarrowwidth="narrow" startarrowlength="short" endarrowwidth="narrow" endarrowlength="short"/>
                <v:textbox inset="2.53958mm,1.2694mm,2.53958mm,1.2694mm">
                  <w:txbxContent>
                    <w:p w14:paraId="63B4E6AB" w14:textId="77777777" w:rsidR="003D5FEA" w:rsidRDefault="003D5FEA">
                      <w:pPr>
                        <w:spacing w:line="258" w:lineRule="auto"/>
                        <w:textDirection w:val="btLr"/>
                      </w:pPr>
                    </w:p>
                  </w:txbxContent>
                </v:textbox>
              </v:rect>
            </w:pict>
          </mc:Fallback>
        </mc:AlternateContent>
      </w:r>
    </w:p>
    <w:p w14:paraId="020B67A5" w14:textId="08A4F1F0" w:rsidR="00C5383F" w:rsidRPr="005616C4" w:rsidRDefault="00C5383F" w:rsidP="00C5383F">
      <w:pPr>
        <w:pBdr>
          <w:top w:val="nil"/>
          <w:left w:val="nil"/>
          <w:bottom w:val="nil"/>
          <w:right w:val="nil"/>
          <w:between w:val="nil"/>
        </w:pBdr>
        <w:tabs>
          <w:tab w:val="left" w:pos="1590"/>
        </w:tabs>
        <w:spacing w:after="0" w:line="256" w:lineRule="auto"/>
        <w:ind w:left="426"/>
        <w:jc w:val="both"/>
        <w:rPr>
          <w:b/>
          <w:color w:val="000000"/>
        </w:rPr>
      </w:pPr>
      <w:r w:rsidRPr="005616C4">
        <w:rPr>
          <w:b/>
          <w:color w:val="000000"/>
        </w:rPr>
        <w:t xml:space="preserve">OBJETIVO PRIORITARIO OP.02. </w:t>
      </w:r>
    </w:p>
    <w:p w14:paraId="000000EC" w14:textId="14259D2C" w:rsidR="0005245C" w:rsidRPr="005616C4" w:rsidRDefault="00385F20" w:rsidP="00C5383F">
      <w:pPr>
        <w:pBdr>
          <w:top w:val="nil"/>
          <w:left w:val="nil"/>
          <w:bottom w:val="nil"/>
          <w:right w:val="nil"/>
          <w:between w:val="nil"/>
        </w:pBdr>
        <w:tabs>
          <w:tab w:val="left" w:pos="1590"/>
        </w:tabs>
        <w:spacing w:after="0" w:line="256" w:lineRule="auto"/>
        <w:ind w:left="426"/>
        <w:jc w:val="both"/>
        <w:rPr>
          <w:b/>
          <w:color w:val="000000"/>
        </w:rPr>
      </w:pPr>
      <w:r w:rsidRPr="005616C4">
        <w:rPr>
          <w:b/>
          <w:color w:val="000000"/>
        </w:rPr>
        <w:t>Lograr condiciones de equidad entre los territorios.</w:t>
      </w:r>
    </w:p>
    <w:p w14:paraId="000000ED" w14:textId="77777777" w:rsidR="0005245C" w:rsidRPr="005616C4" w:rsidRDefault="0005245C">
      <w:pPr>
        <w:tabs>
          <w:tab w:val="left" w:pos="1590"/>
        </w:tabs>
        <w:spacing w:after="0" w:line="256" w:lineRule="auto"/>
        <w:ind w:left="284"/>
        <w:jc w:val="both"/>
        <w:rPr>
          <w:b/>
        </w:rPr>
      </w:pPr>
    </w:p>
    <w:p w14:paraId="08E3F6D0" w14:textId="77777777" w:rsidR="00C5383F" w:rsidRPr="005616C4" w:rsidRDefault="00C5383F">
      <w:pPr>
        <w:tabs>
          <w:tab w:val="left" w:pos="1590"/>
        </w:tabs>
        <w:spacing w:after="0" w:line="256" w:lineRule="auto"/>
        <w:ind w:left="284"/>
        <w:jc w:val="both"/>
        <w:rPr>
          <w:b/>
        </w:rPr>
      </w:pPr>
    </w:p>
    <w:p w14:paraId="4305633D" w14:textId="7BDE5AF8" w:rsidR="00646381" w:rsidRPr="005616C4" w:rsidRDefault="00385F20">
      <w:pPr>
        <w:tabs>
          <w:tab w:val="left" w:pos="1590"/>
        </w:tabs>
        <w:spacing w:after="0" w:line="256" w:lineRule="auto"/>
        <w:ind w:left="284"/>
        <w:jc w:val="both"/>
      </w:pPr>
      <w:r w:rsidRPr="005616C4">
        <w:rPr>
          <w:b/>
        </w:rPr>
        <w:t xml:space="preserve">L.02.01. Visión territorial. </w:t>
      </w:r>
      <w:r w:rsidRPr="005616C4">
        <w:t>Fomentar visiones integrales alineadas a objetivos comune</w:t>
      </w:r>
      <w:r w:rsidR="00923B51" w:rsidRPr="005616C4">
        <w:t xml:space="preserve">s de gestión territorial en los </w:t>
      </w:r>
      <w:r w:rsidRPr="005616C4">
        <w:t xml:space="preserve">diferentes </w:t>
      </w:r>
      <w:r w:rsidR="00923B51" w:rsidRPr="005616C4">
        <w:t>actores del territorio,</w:t>
      </w:r>
      <w:r w:rsidRPr="005616C4">
        <w:t xml:space="preserve"> niveles y sectores de gobierno.</w:t>
      </w:r>
    </w:p>
    <w:p w14:paraId="1C54C572" w14:textId="77777777" w:rsidR="005616C4" w:rsidRPr="005616C4" w:rsidRDefault="005616C4">
      <w:pPr>
        <w:tabs>
          <w:tab w:val="left" w:pos="1590"/>
        </w:tabs>
        <w:spacing w:after="0" w:line="256" w:lineRule="auto"/>
        <w:ind w:left="284"/>
        <w:jc w:val="both"/>
      </w:pPr>
    </w:p>
    <w:p w14:paraId="000000EE" w14:textId="190F0C90" w:rsidR="0005245C" w:rsidRPr="005616C4" w:rsidRDefault="003D5FEA" w:rsidP="00646381">
      <w:pPr>
        <w:pStyle w:val="Prrafodelista"/>
        <w:numPr>
          <w:ilvl w:val="0"/>
          <w:numId w:val="6"/>
        </w:numPr>
        <w:tabs>
          <w:tab w:val="left" w:pos="1590"/>
        </w:tabs>
        <w:spacing w:after="0" w:line="256" w:lineRule="auto"/>
        <w:jc w:val="both"/>
      </w:pPr>
      <w:sdt>
        <w:sdtPr>
          <w:tag w:val="goog_rdk_4"/>
          <w:id w:val="1543718630"/>
        </w:sdtPr>
        <w:sdtContent/>
      </w:sdt>
      <w:r w:rsidR="00385F20" w:rsidRPr="005616C4">
        <w:t>El lineamiento se enfoca en considerar</w:t>
      </w:r>
      <w:r w:rsidR="004F731B" w:rsidRPr="005616C4">
        <w:t xml:space="preserve"> y recoger</w:t>
      </w:r>
      <w:r w:rsidR="00385F20" w:rsidRPr="005616C4">
        <w:t xml:space="preserve"> la visión de los diferentes actores en el territorio para obtener objetivos </w:t>
      </w:r>
      <w:r w:rsidR="004F731B" w:rsidRPr="005616C4">
        <w:t>comunes</w:t>
      </w:r>
      <w:r w:rsidR="00385F20" w:rsidRPr="005616C4">
        <w:t xml:space="preserve"> de gestión territorial.</w:t>
      </w:r>
      <w:r w:rsidR="004F731B" w:rsidRPr="005616C4">
        <w:t xml:space="preserve"> </w:t>
      </w:r>
      <w:r w:rsidR="003F44D9" w:rsidRPr="005616C4">
        <w:t>Est</w:t>
      </w:r>
      <w:r w:rsidR="003E2B87" w:rsidRPr="005616C4">
        <w:t>a dinámica</w:t>
      </w:r>
      <w:r w:rsidR="003F44D9" w:rsidRPr="005616C4">
        <w:t xml:space="preserve"> permite construir un</w:t>
      </w:r>
      <w:r w:rsidR="004F731B" w:rsidRPr="005616C4">
        <w:t xml:space="preserve">a visión integral </w:t>
      </w:r>
      <w:r w:rsidR="003F44D9" w:rsidRPr="005616C4">
        <w:t xml:space="preserve">basada en </w:t>
      </w:r>
      <w:r w:rsidR="004F731B" w:rsidRPr="005616C4">
        <w:t>consensos</w:t>
      </w:r>
      <w:r w:rsidR="003F44D9" w:rsidRPr="005616C4">
        <w:t xml:space="preserve">, la cual será </w:t>
      </w:r>
      <w:r w:rsidR="004F731B" w:rsidRPr="005616C4">
        <w:t xml:space="preserve">llevada a un modelo de desarrollo del territorio que responda a las </w:t>
      </w:r>
      <w:r w:rsidR="003F44D9" w:rsidRPr="005616C4">
        <w:t xml:space="preserve">verdaderas </w:t>
      </w:r>
      <w:r w:rsidR="004F731B" w:rsidRPr="005616C4">
        <w:t>demandas de las personas; será a partir de ello que se coordinen</w:t>
      </w:r>
      <w:r w:rsidR="003F44D9" w:rsidRPr="005616C4">
        <w:t xml:space="preserve"> las intervenciones desde los diferentes actores territoriales, y niveles y sectores del gobierno.</w:t>
      </w:r>
    </w:p>
    <w:p w14:paraId="000000EF" w14:textId="77777777" w:rsidR="0005245C" w:rsidRPr="005616C4" w:rsidRDefault="0005245C">
      <w:pPr>
        <w:tabs>
          <w:tab w:val="left" w:pos="1590"/>
        </w:tabs>
        <w:spacing w:after="0" w:line="256" w:lineRule="auto"/>
        <w:ind w:left="284"/>
        <w:jc w:val="both"/>
      </w:pPr>
    </w:p>
    <w:p w14:paraId="1587568B" w14:textId="77777777" w:rsidR="005616C4" w:rsidRPr="005616C4" w:rsidRDefault="00385F20">
      <w:pPr>
        <w:tabs>
          <w:tab w:val="left" w:pos="1590"/>
        </w:tabs>
        <w:spacing w:after="0" w:line="256" w:lineRule="auto"/>
        <w:ind w:left="284"/>
        <w:jc w:val="both"/>
      </w:pPr>
      <w:commentRangeStart w:id="2"/>
      <w:r w:rsidRPr="005616C4">
        <w:rPr>
          <w:b/>
        </w:rPr>
        <w:t xml:space="preserve">L.02.02. </w:t>
      </w:r>
      <w:commentRangeEnd w:id="2"/>
      <w:r w:rsidR="003A6675">
        <w:rPr>
          <w:rStyle w:val="Refdecomentario"/>
          <w:lang w:val="en-US"/>
        </w:rPr>
        <w:commentReference w:id="2"/>
      </w:r>
      <w:r w:rsidRPr="005616C4">
        <w:rPr>
          <w:b/>
        </w:rPr>
        <w:t xml:space="preserve">Red </w:t>
      </w:r>
      <w:r w:rsidR="009B0CDB" w:rsidRPr="005616C4">
        <w:rPr>
          <w:b/>
        </w:rPr>
        <w:t>de ciudades,</w:t>
      </w:r>
      <w:r w:rsidRPr="005616C4">
        <w:rPr>
          <w:b/>
        </w:rPr>
        <w:t xml:space="preserve"> y centros poblados</w:t>
      </w:r>
      <w:r w:rsidR="009B0CDB" w:rsidRPr="005616C4">
        <w:rPr>
          <w:b/>
        </w:rPr>
        <w:t xml:space="preserve"> urbanos y rurales</w:t>
      </w:r>
      <w:r w:rsidRPr="005616C4">
        <w:rPr>
          <w:b/>
        </w:rPr>
        <w:t>.</w:t>
      </w:r>
      <w:r w:rsidRPr="005616C4">
        <w:t xml:space="preserve"> Equilibrar las dinámicas territoriales con enfoque de sostenibilidad, inclusión social, resiliencia y competitividad en la red de ciudades y centros poblados</w:t>
      </w:r>
      <w:r w:rsidR="002D7E47" w:rsidRPr="005616C4">
        <w:t xml:space="preserve"> urbanos y rurales</w:t>
      </w:r>
      <w:r w:rsidRPr="005616C4">
        <w:t>.</w:t>
      </w:r>
    </w:p>
    <w:p w14:paraId="7BBAD768" w14:textId="3CE4185C" w:rsidR="002D7E47" w:rsidRPr="005616C4" w:rsidRDefault="003D5FEA">
      <w:pPr>
        <w:tabs>
          <w:tab w:val="left" w:pos="1590"/>
        </w:tabs>
        <w:spacing w:after="0" w:line="256" w:lineRule="auto"/>
        <w:ind w:left="284"/>
        <w:jc w:val="both"/>
      </w:pPr>
      <w:sdt>
        <w:sdtPr>
          <w:tag w:val="goog_rdk_5"/>
          <w:id w:val="474332992"/>
          <w:showingPlcHdr/>
        </w:sdtPr>
        <w:sdtContent>
          <w:r w:rsidR="005616C4" w:rsidRPr="005616C4">
            <w:t xml:space="preserve">     </w:t>
          </w:r>
        </w:sdtContent>
      </w:sdt>
    </w:p>
    <w:p w14:paraId="4A8F9311" w14:textId="1998F29A" w:rsidR="00205DB6" w:rsidRPr="005616C4" w:rsidRDefault="00385F20" w:rsidP="00FD2E70">
      <w:pPr>
        <w:pStyle w:val="Prrafodelista"/>
        <w:numPr>
          <w:ilvl w:val="0"/>
          <w:numId w:val="6"/>
        </w:numPr>
        <w:tabs>
          <w:tab w:val="left" w:pos="1590"/>
        </w:tabs>
        <w:spacing w:after="0" w:line="256" w:lineRule="auto"/>
        <w:ind w:left="709"/>
        <w:jc w:val="both"/>
      </w:pPr>
      <w:r w:rsidRPr="005616C4">
        <w:t>El lineamiento busca</w:t>
      </w:r>
      <w:r w:rsidR="009B0CDB" w:rsidRPr="005616C4">
        <w:t xml:space="preserve"> equilibrar los núcleos atrayentes de población, mayormente las capitales de provincias, mediante la identificación y repotenciación de </w:t>
      </w:r>
      <w:r w:rsidRPr="005616C4">
        <w:t>ciudades intermedias</w:t>
      </w:r>
      <w:r w:rsidR="00205DB6" w:rsidRPr="005616C4">
        <w:rPr>
          <w:rStyle w:val="Refdenotaalpie"/>
        </w:rPr>
        <w:footnoteReference w:id="4"/>
      </w:r>
      <w:r w:rsidRPr="005616C4">
        <w:t xml:space="preserve"> como áreas urbanas con un rol articulador y proveedor d</w:t>
      </w:r>
      <w:r w:rsidR="009B0CDB" w:rsidRPr="005616C4">
        <w:t>e servicios dentro del sistema</w:t>
      </w:r>
      <w:r w:rsidR="00205DB6" w:rsidRPr="005616C4">
        <w:t xml:space="preserve"> de ciudades y centros poblados. La finalidad de las ciudades intermedias es atender las demandas de </w:t>
      </w:r>
      <w:r w:rsidR="00214797" w:rsidRPr="005616C4">
        <w:t xml:space="preserve">las poblaciones alejadas, especialmente en </w:t>
      </w:r>
      <w:r w:rsidR="00205DB6" w:rsidRPr="005616C4">
        <w:t>zonas rurales</w:t>
      </w:r>
      <w:r w:rsidR="00214797" w:rsidRPr="005616C4">
        <w:t>. En dichas áreas urbanas se busca incentivar inversiones del sector público y privado, ubicando estratégicamente servicios</w:t>
      </w:r>
      <w:r w:rsidR="00FD2E70" w:rsidRPr="005616C4">
        <w:t xml:space="preserve"> prestacionales</w:t>
      </w:r>
      <w:r w:rsidR="00214797" w:rsidRPr="005616C4">
        <w:t xml:space="preserve"> con mayor cobertura, y donde se puedan</w:t>
      </w:r>
      <w:r w:rsidR="00205DB6" w:rsidRPr="005616C4">
        <w:t xml:space="preserve"> generar oportunidades de desarrollo contribuyendo a re</w:t>
      </w:r>
      <w:r w:rsidR="00214797" w:rsidRPr="005616C4">
        <w:t xml:space="preserve">ducir las desigualdades </w:t>
      </w:r>
      <w:r w:rsidR="00214797" w:rsidRPr="005616C4">
        <w:lastRenderedPageBreak/>
        <w:t xml:space="preserve">entre </w:t>
      </w:r>
      <w:r w:rsidR="00205DB6" w:rsidRPr="005616C4">
        <w:t xml:space="preserve">los territorios. </w:t>
      </w:r>
      <w:r w:rsidR="00214797" w:rsidRPr="005616C4">
        <w:t>Lograr un equilibrio en la red ciudades y centros poblados, y reforzar el vínculo con las áreas de desarrollo agrícola, puede contribuir a frenar el despoblamiento rural en aquellas zonas desde donde se impulsa la migraci</w:t>
      </w:r>
      <w:r w:rsidR="00FD2E70" w:rsidRPr="005616C4">
        <w:t xml:space="preserve">ón interna ante la falta de oportunidades. </w:t>
      </w:r>
    </w:p>
    <w:p w14:paraId="000000F3" w14:textId="77777777" w:rsidR="0005245C" w:rsidRPr="005616C4" w:rsidRDefault="00385F20">
      <w:pPr>
        <w:tabs>
          <w:tab w:val="left" w:pos="1590"/>
        </w:tabs>
        <w:spacing w:after="0" w:line="256" w:lineRule="auto"/>
        <w:ind w:left="284"/>
        <w:jc w:val="both"/>
      </w:pPr>
      <w:r w:rsidRPr="005616C4">
        <w:t xml:space="preserve"> </w:t>
      </w:r>
    </w:p>
    <w:p w14:paraId="434D28DB" w14:textId="5C65EA20" w:rsidR="00FD2E70" w:rsidRDefault="00385F20">
      <w:pPr>
        <w:tabs>
          <w:tab w:val="left" w:pos="1590"/>
        </w:tabs>
        <w:spacing w:after="0" w:line="256" w:lineRule="auto"/>
        <w:ind w:left="284"/>
        <w:jc w:val="both"/>
      </w:pPr>
      <w:r w:rsidRPr="005616C4">
        <w:rPr>
          <w:b/>
        </w:rPr>
        <w:t>L.02.0</w:t>
      </w:r>
      <w:r w:rsidR="00CA74AB" w:rsidRPr="005616C4">
        <w:rPr>
          <w:b/>
        </w:rPr>
        <w:t>3</w:t>
      </w:r>
      <w:r w:rsidRPr="005616C4">
        <w:rPr>
          <w:b/>
        </w:rPr>
        <w:t>. Conectividad</w:t>
      </w:r>
      <w:r w:rsidRPr="005616C4">
        <w:t xml:space="preserve">. Fomentar mayor conectividad territorial entre zonas urbanas, periurbanas y rurales. </w:t>
      </w:r>
    </w:p>
    <w:p w14:paraId="4CD3C43C" w14:textId="77777777" w:rsidR="005616C4" w:rsidRPr="005616C4" w:rsidRDefault="005616C4">
      <w:pPr>
        <w:tabs>
          <w:tab w:val="left" w:pos="1590"/>
        </w:tabs>
        <w:spacing w:after="0" w:line="256" w:lineRule="auto"/>
        <w:ind w:left="284"/>
        <w:jc w:val="both"/>
      </w:pPr>
    </w:p>
    <w:p w14:paraId="000000F4" w14:textId="35BD8968" w:rsidR="0005245C" w:rsidRPr="005616C4" w:rsidRDefault="00385F20" w:rsidP="00FD2E70">
      <w:pPr>
        <w:pStyle w:val="Prrafodelista"/>
        <w:numPr>
          <w:ilvl w:val="0"/>
          <w:numId w:val="6"/>
        </w:numPr>
        <w:tabs>
          <w:tab w:val="left" w:pos="1590"/>
        </w:tabs>
        <w:spacing w:after="0" w:line="256" w:lineRule="auto"/>
        <w:jc w:val="both"/>
      </w:pPr>
      <w:r w:rsidRPr="005616C4">
        <w:t xml:space="preserve">El lineamiento se orienta a disminuir el aislamiento y falta de integración en el sistema de centros poblados entre zonas urbanas, periurbanas y rurales promoviendo la inversión en vías terrestres vecinales y departamentales, vías fluviales y telecomunicaciones con la finalidad de brindar igualdad de oportunidades de desarrollo e inclusión social.  </w:t>
      </w:r>
    </w:p>
    <w:p w14:paraId="000000F5" w14:textId="77777777" w:rsidR="0005245C" w:rsidRPr="005616C4" w:rsidRDefault="0005245C">
      <w:pPr>
        <w:tabs>
          <w:tab w:val="left" w:pos="1590"/>
        </w:tabs>
        <w:spacing w:after="0" w:line="256" w:lineRule="auto"/>
        <w:ind w:left="284"/>
        <w:jc w:val="both"/>
      </w:pPr>
    </w:p>
    <w:p w14:paraId="147C47EB" w14:textId="0FA45128" w:rsidR="00053E2C" w:rsidRPr="005616C4" w:rsidRDefault="00385F20">
      <w:pPr>
        <w:tabs>
          <w:tab w:val="left" w:pos="1590"/>
        </w:tabs>
        <w:spacing w:after="0" w:line="256" w:lineRule="auto"/>
        <w:ind w:left="284"/>
        <w:jc w:val="both"/>
      </w:pPr>
      <w:r w:rsidRPr="005616C4">
        <w:rPr>
          <w:b/>
        </w:rPr>
        <w:t>L.02.0</w:t>
      </w:r>
      <w:r w:rsidR="00CA74AB" w:rsidRPr="005616C4">
        <w:rPr>
          <w:b/>
        </w:rPr>
        <w:t>4</w:t>
      </w:r>
      <w:r w:rsidRPr="005616C4">
        <w:rPr>
          <w:b/>
        </w:rPr>
        <w:t>. Servicios e infraestructura.</w:t>
      </w:r>
      <w:r w:rsidRPr="005616C4">
        <w:t xml:space="preserve"> Intervenir estratégicamente con servicios básicos e infraestructura para impulsar condiciones de desarrollo equitativo entre los territorios.</w:t>
      </w:r>
    </w:p>
    <w:p w14:paraId="2DCA1352" w14:textId="77777777" w:rsidR="005616C4" w:rsidRPr="005616C4" w:rsidRDefault="005616C4">
      <w:pPr>
        <w:tabs>
          <w:tab w:val="left" w:pos="1590"/>
        </w:tabs>
        <w:spacing w:after="0" w:line="256" w:lineRule="auto"/>
        <w:ind w:left="284"/>
        <w:jc w:val="both"/>
      </w:pPr>
    </w:p>
    <w:p w14:paraId="000000F6" w14:textId="1BBD4961" w:rsidR="0005245C" w:rsidRPr="005616C4" w:rsidRDefault="00385F20" w:rsidP="00221E0C">
      <w:pPr>
        <w:pStyle w:val="Prrafodelista"/>
        <w:numPr>
          <w:ilvl w:val="0"/>
          <w:numId w:val="6"/>
        </w:numPr>
        <w:tabs>
          <w:tab w:val="left" w:pos="1590"/>
        </w:tabs>
        <w:spacing w:after="0" w:line="256" w:lineRule="auto"/>
        <w:jc w:val="both"/>
      </w:pPr>
      <w:r w:rsidRPr="005616C4">
        <w:t>El lineamiento propone ubicar estratégicamente la infraestructura y servicios prestacionales con la finalidad de favorecer a las poblaciones menos atendidas</w:t>
      </w:r>
      <w:r w:rsidR="00053E2C" w:rsidRPr="005616C4">
        <w:t xml:space="preserve"> y con mayor aislamiento. </w:t>
      </w:r>
      <w:r w:rsidR="00CA74AB" w:rsidRPr="005616C4">
        <w:t>El oportuno acceso a los servicios prestacionales permitirá</w:t>
      </w:r>
      <w:r w:rsidRPr="005616C4">
        <w:t xml:space="preserve"> fortalecer </w:t>
      </w:r>
      <w:r w:rsidR="00CA74AB" w:rsidRPr="005616C4">
        <w:t>las</w:t>
      </w:r>
      <w:r w:rsidRPr="005616C4">
        <w:t xml:space="preserve"> dinámicas socio culturales y op</w:t>
      </w:r>
      <w:r w:rsidR="00CA74AB" w:rsidRPr="005616C4">
        <w:t xml:space="preserve">timizar los recursos económicos conllevado a lograr territorios más equitativos. </w:t>
      </w:r>
    </w:p>
    <w:p w14:paraId="000000F7" w14:textId="77777777" w:rsidR="0005245C" w:rsidRPr="005616C4" w:rsidRDefault="00385F20">
      <w:pPr>
        <w:tabs>
          <w:tab w:val="left" w:pos="1590"/>
        </w:tabs>
        <w:spacing w:line="256" w:lineRule="auto"/>
        <w:ind w:left="284"/>
        <w:jc w:val="both"/>
      </w:pPr>
      <w:r w:rsidRPr="005616C4">
        <w:rPr>
          <w:noProof/>
          <w:lang w:eastAsia="es-PE"/>
        </w:rPr>
        <mc:AlternateContent>
          <mc:Choice Requires="wps">
            <w:drawing>
              <wp:anchor distT="0" distB="0" distL="0" distR="0" simplePos="0" relativeHeight="251660288" behindDoc="1" locked="0" layoutInCell="1" hidden="0" allowOverlap="1" wp14:anchorId="38B04B5D" wp14:editId="6CA0825D">
                <wp:simplePos x="0" y="0"/>
                <wp:positionH relativeFrom="column">
                  <wp:posOffset>148164</wp:posOffset>
                </wp:positionH>
                <wp:positionV relativeFrom="paragraph">
                  <wp:posOffset>170512</wp:posOffset>
                </wp:positionV>
                <wp:extent cx="5248894" cy="724395"/>
                <wp:effectExtent l="0" t="0" r="28575" b="19050"/>
                <wp:wrapNone/>
                <wp:docPr id="219" name="Rectángulo 219"/>
                <wp:cNvGraphicFramePr/>
                <a:graphic xmlns:a="http://schemas.openxmlformats.org/drawingml/2006/main">
                  <a:graphicData uri="http://schemas.microsoft.com/office/word/2010/wordprocessingShape">
                    <wps:wsp>
                      <wps:cNvSpPr/>
                      <wps:spPr>
                        <a:xfrm>
                          <a:off x="0" y="0"/>
                          <a:ext cx="5248894" cy="724395"/>
                        </a:xfrm>
                        <a:prstGeom prst="rect">
                          <a:avLst/>
                        </a:prstGeom>
                        <a:solidFill>
                          <a:schemeClr val="bg2">
                            <a:lumMod val="90000"/>
                          </a:schemeClr>
                        </a:solidFill>
                        <a:ln w="9525" cap="flat" cmpd="sng">
                          <a:solidFill>
                            <a:srgbClr val="AEABAB"/>
                          </a:solidFill>
                          <a:prstDash val="solid"/>
                          <a:miter lim="800000"/>
                          <a:headEnd type="none" w="sm" len="sm"/>
                          <a:tailEnd type="none" w="sm" len="sm"/>
                        </a:ln>
                      </wps:spPr>
                      <wps:txbx>
                        <w:txbxContent>
                          <w:p w14:paraId="763F597E" w14:textId="77777777" w:rsidR="003D5FEA" w:rsidRDefault="003D5FEA">
                            <w:pPr>
                              <w:spacing w:line="258" w:lineRule="auto"/>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8B04B5D" id="Rectángulo 219" o:spid="_x0000_s1061" style="position:absolute;left:0;text-align:left;margin-left:11.65pt;margin-top:13.45pt;width:413.3pt;height:57.05pt;z-index:-2516561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" fillcolor="#cfcdcd [2894]" strokecolor="#aeabab">
                <v:stroke startarrowwidth="narrow" startarrowlength="short" endarrowwidth="narrow" endarrowlength="short"/>
                <v:textbox inset="2.53958mm,1.2694mm,2.53958mm,1.2694mm">
                  <w:txbxContent>
                    <w:p w14:paraId="763F597E" w14:textId="77777777" w:rsidR="003D5FEA" w:rsidRDefault="003D5FEA">
                      <w:pPr>
                        <w:spacing w:line="258" w:lineRule="auto"/>
                        <w:textDirection w:val="btLr"/>
                      </w:pPr>
                    </w:p>
                  </w:txbxContent>
                </v:textbox>
              </v:rect>
            </w:pict>
          </mc:Fallback>
        </mc:AlternateContent>
      </w:r>
    </w:p>
    <w:p w14:paraId="581EC325" w14:textId="28D8ADD5" w:rsidR="00C5383F" w:rsidRPr="005616C4" w:rsidRDefault="00C5383F" w:rsidP="00C5383F">
      <w:pPr>
        <w:pBdr>
          <w:top w:val="nil"/>
          <w:left w:val="nil"/>
          <w:bottom w:val="nil"/>
          <w:right w:val="nil"/>
          <w:between w:val="nil"/>
        </w:pBdr>
        <w:tabs>
          <w:tab w:val="left" w:pos="1590"/>
        </w:tabs>
        <w:spacing w:after="0" w:line="256" w:lineRule="auto"/>
        <w:ind w:left="426"/>
        <w:jc w:val="both"/>
        <w:rPr>
          <w:b/>
          <w:color w:val="000000"/>
        </w:rPr>
      </w:pPr>
      <w:r w:rsidRPr="005616C4">
        <w:rPr>
          <w:b/>
          <w:color w:val="000000"/>
        </w:rPr>
        <w:t xml:space="preserve">OBJETIVO PRIORITARIO OP.03. </w:t>
      </w:r>
    </w:p>
    <w:p w14:paraId="5B503DDA" w14:textId="77777777" w:rsidR="00C5383F" w:rsidRPr="005616C4" w:rsidRDefault="00385F20" w:rsidP="00C5383F">
      <w:pPr>
        <w:pBdr>
          <w:top w:val="nil"/>
          <w:left w:val="nil"/>
          <w:bottom w:val="nil"/>
          <w:right w:val="nil"/>
          <w:between w:val="nil"/>
        </w:pBdr>
        <w:tabs>
          <w:tab w:val="left" w:pos="1590"/>
        </w:tabs>
        <w:spacing w:after="0" w:line="256" w:lineRule="auto"/>
        <w:ind w:left="426"/>
        <w:jc w:val="both"/>
        <w:rPr>
          <w:b/>
          <w:color w:val="000000"/>
        </w:rPr>
      </w:pPr>
      <w:r w:rsidRPr="005616C4">
        <w:rPr>
          <w:b/>
          <w:color w:val="000000"/>
        </w:rPr>
        <w:t xml:space="preserve">Mejorar la toma de decisiones de los actores basada en el conocimiento integral </w:t>
      </w:r>
    </w:p>
    <w:p w14:paraId="000000F8" w14:textId="69D995AF" w:rsidR="0005245C" w:rsidRPr="005616C4" w:rsidRDefault="00385F20" w:rsidP="00C5383F">
      <w:pPr>
        <w:pBdr>
          <w:top w:val="nil"/>
          <w:left w:val="nil"/>
          <w:bottom w:val="nil"/>
          <w:right w:val="nil"/>
          <w:between w:val="nil"/>
        </w:pBdr>
        <w:tabs>
          <w:tab w:val="left" w:pos="1590"/>
        </w:tabs>
        <w:spacing w:after="0" w:line="256" w:lineRule="auto"/>
        <w:ind w:left="426"/>
        <w:jc w:val="both"/>
        <w:rPr>
          <w:b/>
          <w:color w:val="000000"/>
        </w:rPr>
      </w:pPr>
      <w:r w:rsidRPr="005616C4">
        <w:rPr>
          <w:b/>
          <w:color w:val="000000"/>
        </w:rPr>
        <w:t>del territorio.</w:t>
      </w:r>
    </w:p>
    <w:p w14:paraId="000000F9" w14:textId="77777777" w:rsidR="0005245C" w:rsidRPr="005616C4" w:rsidRDefault="0005245C">
      <w:pPr>
        <w:tabs>
          <w:tab w:val="left" w:pos="1590"/>
        </w:tabs>
        <w:spacing w:after="0" w:line="256" w:lineRule="auto"/>
        <w:ind w:left="284"/>
        <w:jc w:val="both"/>
      </w:pPr>
    </w:p>
    <w:p w14:paraId="0DD405DB" w14:textId="77777777" w:rsidR="00C5383F" w:rsidRPr="005616C4" w:rsidRDefault="00C5383F">
      <w:pPr>
        <w:tabs>
          <w:tab w:val="left" w:pos="1590"/>
        </w:tabs>
        <w:spacing w:after="0" w:line="256" w:lineRule="auto"/>
        <w:ind w:left="284"/>
        <w:jc w:val="both"/>
        <w:rPr>
          <w:b/>
        </w:rPr>
      </w:pPr>
    </w:p>
    <w:p w14:paraId="390572BE" w14:textId="265BC892" w:rsidR="00260ACA" w:rsidRPr="005616C4" w:rsidRDefault="00385F20">
      <w:pPr>
        <w:tabs>
          <w:tab w:val="left" w:pos="1590"/>
        </w:tabs>
        <w:spacing w:after="0" w:line="256" w:lineRule="auto"/>
        <w:ind w:left="284"/>
        <w:jc w:val="both"/>
      </w:pPr>
      <w:r w:rsidRPr="005616C4">
        <w:rPr>
          <w:b/>
        </w:rPr>
        <w:t xml:space="preserve">L.03.01. Información integrada. </w:t>
      </w:r>
      <w:r w:rsidRPr="005616C4">
        <w:t xml:space="preserve">Fortalecer la integración de la información territorial para la toma de decisiones idóneas en cada ámbito territorial. </w:t>
      </w:r>
    </w:p>
    <w:p w14:paraId="2A2A55EB" w14:textId="77777777" w:rsidR="005616C4" w:rsidRPr="005616C4" w:rsidRDefault="005616C4">
      <w:pPr>
        <w:tabs>
          <w:tab w:val="left" w:pos="1590"/>
        </w:tabs>
        <w:spacing w:after="0" w:line="256" w:lineRule="auto"/>
        <w:ind w:left="284"/>
        <w:jc w:val="both"/>
      </w:pPr>
    </w:p>
    <w:p w14:paraId="000000FA" w14:textId="7BF7B5E3" w:rsidR="0005245C" w:rsidRPr="005616C4" w:rsidRDefault="00385F20" w:rsidP="00260ACA">
      <w:pPr>
        <w:pStyle w:val="Prrafodelista"/>
        <w:numPr>
          <w:ilvl w:val="0"/>
          <w:numId w:val="6"/>
        </w:numPr>
        <w:tabs>
          <w:tab w:val="left" w:pos="1590"/>
        </w:tabs>
        <w:spacing w:after="0" w:line="256" w:lineRule="auto"/>
        <w:jc w:val="both"/>
        <w:rPr>
          <w:b/>
        </w:rPr>
      </w:pPr>
      <w:r w:rsidRPr="005616C4">
        <w:t>El lineamiento tiene como objetivo que se logre un sistema único de información d</w:t>
      </w:r>
      <w:r w:rsidR="00260ACA" w:rsidRPr="005616C4">
        <w:t xml:space="preserve">otado de insumos adecuados a disposición para </w:t>
      </w:r>
      <w:r w:rsidRPr="005616C4">
        <w:t xml:space="preserve">la toma de decisiones territoriales. </w:t>
      </w:r>
    </w:p>
    <w:p w14:paraId="000000FB" w14:textId="77777777" w:rsidR="0005245C" w:rsidRPr="005616C4" w:rsidRDefault="0005245C">
      <w:pPr>
        <w:tabs>
          <w:tab w:val="left" w:pos="1590"/>
        </w:tabs>
        <w:spacing w:after="0" w:line="256" w:lineRule="auto"/>
        <w:ind w:left="284"/>
        <w:jc w:val="both"/>
      </w:pPr>
    </w:p>
    <w:p w14:paraId="4A9C5416" w14:textId="64584C46" w:rsidR="00260ACA" w:rsidRPr="007F4565" w:rsidRDefault="00385F20">
      <w:pPr>
        <w:tabs>
          <w:tab w:val="left" w:pos="1590"/>
        </w:tabs>
        <w:spacing w:after="0" w:line="256" w:lineRule="auto"/>
        <w:ind w:left="284"/>
        <w:jc w:val="both"/>
      </w:pPr>
      <w:r w:rsidRPr="007F4565">
        <w:rPr>
          <w:b/>
        </w:rPr>
        <w:t>L.03.02. Preservación y uso de conocimientos tradicionales.</w:t>
      </w:r>
      <w:r w:rsidRPr="007F4565">
        <w:t xml:space="preserve"> </w:t>
      </w:r>
      <w:r w:rsidR="002D3221" w:rsidRPr="007F4565">
        <w:t>Mantener</w:t>
      </w:r>
      <w:r w:rsidRPr="007F4565">
        <w:t xml:space="preserve"> la vigencia de los conocimientos tradicionales en la visión del territorio.</w:t>
      </w:r>
    </w:p>
    <w:p w14:paraId="2A730015" w14:textId="77777777" w:rsidR="005616C4" w:rsidRPr="007F4565" w:rsidRDefault="005616C4">
      <w:pPr>
        <w:tabs>
          <w:tab w:val="left" w:pos="1590"/>
        </w:tabs>
        <w:spacing w:after="0" w:line="256" w:lineRule="auto"/>
        <w:ind w:left="284"/>
        <w:jc w:val="both"/>
      </w:pPr>
    </w:p>
    <w:p w14:paraId="000000FC" w14:textId="53103F30" w:rsidR="0005245C" w:rsidRPr="003A6675" w:rsidRDefault="003D5FEA" w:rsidP="00260ACA">
      <w:pPr>
        <w:pStyle w:val="Prrafodelista"/>
        <w:numPr>
          <w:ilvl w:val="0"/>
          <w:numId w:val="6"/>
        </w:numPr>
        <w:tabs>
          <w:tab w:val="left" w:pos="1590"/>
        </w:tabs>
        <w:spacing w:after="0" w:line="256" w:lineRule="auto"/>
        <w:jc w:val="both"/>
      </w:pPr>
      <w:sdt>
        <w:sdtPr>
          <w:tag w:val="goog_rdk_7"/>
          <w:id w:val="-290363564"/>
        </w:sdtPr>
        <w:sdtContent/>
      </w:sdt>
      <w:r w:rsidR="00E66111" w:rsidRPr="003A6675">
        <w:t xml:space="preserve">El lineamiento busca mantener vigente los conocimientos tradicionales (dinámicas y prácticas socioculturales, técnicas agrícolas, técnicas constructivas, entre otros) mediante </w:t>
      </w:r>
      <w:r w:rsidR="00D61CF7" w:rsidRPr="003A6675">
        <w:t>la promoción de su</w:t>
      </w:r>
      <w:r w:rsidR="00E66111" w:rsidRPr="003A6675">
        <w:t xml:space="preserve"> registro, la comprensión de su interrelación con el entorno, y la investigación </w:t>
      </w:r>
      <w:r w:rsidR="004D4FC2" w:rsidRPr="003A6675">
        <w:t>detallada</w:t>
      </w:r>
      <w:r w:rsidR="00E66111" w:rsidRPr="003A6675">
        <w:t xml:space="preserve"> </w:t>
      </w:r>
      <w:r w:rsidR="00385F20" w:rsidRPr="003A6675">
        <w:t>para salvaguardar</w:t>
      </w:r>
      <w:r w:rsidR="00E66111" w:rsidRPr="003A6675">
        <w:t>los</w:t>
      </w:r>
      <w:r w:rsidR="00385F20" w:rsidRPr="003A6675">
        <w:t xml:space="preserve"> y aplicar</w:t>
      </w:r>
      <w:r w:rsidR="00E66111" w:rsidRPr="003A6675">
        <w:t>los</w:t>
      </w:r>
      <w:r w:rsidR="00D61CF7" w:rsidRPr="003A6675">
        <w:t xml:space="preserve"> en sus respectivos ámbitos</w:t>
      </w:r>
      <w:r w:rsidR="00D61CF7" w:rsidRPr="003A6675">
        <w:rPr>
          <w:rStyle w:val="Refdenotaalpie"/>
        </w:rPr>
        <w:footnoteReference w:id="5"/>
      </w:r>
      <w:r w:rsidR="00E66111" w:rsidRPr="003A6675">
        <w:t xml:space="preserve">. El objetivo de ello, será </w:t>
      </w:r>
      <w:r w:rsidR="004D4FC2" w:rsidRPr="003A6675">
        <w:t>fomentar la conservación</w:t>
      </w:r>
      <w:r w:rsidR="00E66111" w:rsidRPr="003A6675">
        <w:t xml:space="preserve"> y buscar su mejora, de ser necesario, para atender futuras problemáticas </w:t>
      </w:r>
      <w:r w:rsidR="007F4565" w:rsidRPr="003A6675">
        <w:t>locales y considerar dichas</w:t>
      </w:r>
      <w:r w:rsidR="004D4FC2" w:rsidRPr="003A6675">
        <w:t xml:space="preserve"> práctica</w:t>
      </w:r>
      <w:r w:rsidR="007F4565" w:rsidRPr="003A6675">
        <w:t>s</w:t>
      </w:r>
      <w:r w:rsidR="00E66111" w:rsidRPr="003A6675">
        <w:t xml:space="preserve"> en los procesos de desarrollo</w:t>
      </w:r>
      <w:r w:rsidR="00385F20" w:rsidRPr="003A6675">
        <w:t xml:space="preserve"> territorial. </w:t>
      </w:r>
    </w:p>
    <w:p w14:paraId="000000FD" w14:textId="77777777" w:rsidR="0005245C" w:rsidRPr="005616C4" w:rsidRDefault="0005245C">
      <w:pPr>
        <w:tabs>
          <w:tab w:val="left" w:pos="1590"/>
        </w:tabs>
        <w:spacing w:after="0" w:line="256" w:lineRule="auto"/>
        <w:ind w:left="284"/>
        <w:jc w:val="both"/>
      </w:pPr>
    </w:p>
    <w:p w14:paraId="1F163AA2" w14:textId="6D437580" w:rsidR="00260ACA" w:rsidRPr="005616C4" w:rsidRDefault="00385F20">
      <w:pPr>
        <w:tabs>
          <w:tab w:val="left" w:pos="1590"/>
        </w:tabs>
        <w:spacing w:after="0" w:line="256" w:lineRule="auto"/>
        <w:ind w:left="284"/>
        <w:jc w:val="both"/>
      </w:pPr>
      <w:r w:rsidRPr="005616C4">
        <w:rPr>
          <w:b/>
        </w:rPr>
        <w:lastRenderedPageBreak/>
        <w:t>L.03.03. Investigación y conocimiento.</w:t>
      </w:r>
      <w:r w:rsidRPr="005616C4">
        <w:t xml:space="preserve"> Incentivar la investigación científica aplicada y vinculada al ordenamiento territorial. </w:t>
      </w:r>
    </w:p>
    <w:p w14:paraId="4FFF8E6F" w14:textId="77777777" w:rsidR="005616C4" w:rsidRPr="005616C4" w:rsidRDefault="005616C4" w:rsidP="005616C4">
      <w:pPr>
        <w:tabs>
          <w:tab w:val="left" w:pos="1590"/>
        </w:tabs>
        <w:spacing w:after="0" w:line="256" w:lineRule="auto"/>
        <w:jc w:val="both"/>
      </w:pPr>
    </w:p>
    <w:p w14:paraId="000000FE" w14:textId="649E119A" w:rsidR="0005245C" w:rsidRPr="005616C4" w:rsidRDefault="00385F20" w:rsidP="00260ACA">
      <w:pPr>
        <w:pStyle w:val="Prrafodelista"/>
        <w:numPr>
          <w:ilvl w:val="0"/>
          <w:numId w:val="6"/>
        </w:numPr>
        <w:tabs>
          <w:tab w:val="left" w:pos="1590"/>
        </w:tabs>
        <w:spacing w:after="0" w:line="256" w:lineRule="auto"/>
        <w:jc w:val="both"/>
      </w:pPr>
      <w:r w:rsidRPr="005616C4">
        <w:t>El lineamiento busca que se cuente con los sustentos técnicos y científicos, así como la data geoespacial de calidad y a escala adecuada para los territorios. Asimismo, se busca promover la investigación científica en materia de ordenamiento territorial en los centros de investigación y universidades en coordinación y cooperación con las autoridades locales para su respectivo uso y aplicación.</w:t>
      </w:r>
    </w:p>
    <w:p w14:paraId="000000FF" w14:textId="438AC32A" w:rsidR="0005245C" w:rsidRPr="005616C4" w:rsidRDefault="00C5383F">
      <w:pPr>
        <w:tabs>
          <w:tab w:val="left" w:pos="1590"/>
        </w:tabs>
        <w:spacing w:line="256" w:lineRule="auto"/>
        <w:ind w:left="284"/>
        <w:jc w:val="both"/>
      </w:pPr>
      <w:r w:rsidRPr="005616C4">
        <w:rPr>
          <w:noProof/>
          <w:lang w:eastAsia="es-PE"/>
        </w:rPr>
        <mc:AlternateContent>
          <mc:Choice Requires="wps">
            <w:drawing>
              <wp:anchor distT="0" distB="0" distL="0" distR="0" simplePos="0" relativeHeight="251661312" behindDoc="1" locked="0" layoutInCell="1" hidden="0" allowOverlap="1" wp14:anchorId="0BE19AEA" wp14:editId="75926675">
                <wp:simplePos x="0" y="0"/>
                <wp:positionH relativeFrom="column">
                  <wp:posOffset>148164</wp:posOffset>
                </wp:positionH>
                <wp:positionV relativeFrom="paragraph">
                  <wp:posOffset>105694</wp:posOffset>
                </wp:positionV>
                <wp:extent cx="5254388" cy="743165"/>
                <wp:effectExtent l="0" t="0" r="22860" b="19050"/>
                <wp:wrapNone/>
                <wp:docPr id="221" name="Rectángulo 221"/>
                <wp:cNvGraphicFramePr/>
                <a:graphic xmlns:a="http://schemas.openxmlformats.org/drawingml/2006/main">
                  <a:graphicData uri="http://schemas.microsoft.com/office/word/2010/wordprocessingShape">
                    <wps:wsp>
                      <wps:cNvSpPr/>
                      <wps:spPr>
                        <a:xfrm>
                          <a:off x="0" y="0"/>
                          <a:ext cx="5254388" cy="743165"/>
                        </a:xfrm>
                        <a:prstGeom prst="rect">
                          <a:avLst/>
                        </a:prstGeom>
                        <a:solidFill>
                          <a:schemeClr val="bg2">
                            <a:lumMod val="90000"/>
                          </a:schemeClr>
                        </a:solidFill>
                        <a:ln w="9525" cap="flat" cmpd="sng">
                          <a:solidFill>
                            <a:srgbClr val="AEABAB"/>
                          </a:solidFill>
                          <a:prstDash val="solid"/>
                          <a:miter lim="800000"/>
                          <a:headEnd type="none" w="sm" len="sm"/>
                          <a:tailEnd type="none" w="sm" len="sm"/>
                        </a:ln>
                      </wps:spPr>
                      <wps:txbx>
                        <w:txbxContent>
                          <w:p w14:paraId="3DD93A58" w14:textId="77777777" w:rsidR="003D5FEA" w:rsidRDefault="003D5FEA">
                            <w:pPr>
                              <w:spacing w:line="258" w:lineRule="auto"/>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BE19AEA" id="Rectángulo 221" o:spid="_x0000_s1062" style="position:absolute;left:0;text-align:left;margin-left:11.65pt;margin-top:8.3pt;width:413.75pt;height:58.5pt;z-index:-2516551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" fillcolor="#cfcdcd [2894]" strokecolor="#aeabab">
                <v:stroke startarrowwidth="narrow" startarrowlength="short" endarrowwidth="narrow" endarrowlength="short"/>
                <v:textbox inset="2.53958mm,1.2694mm,2.53958mm,1.2694mm">
                  <w:txbxContent>
                    <w:p w14:paraId="3DD93A58" w14:textId="77777777" w:rsidR="003D5FEA" w:rsidRDefault="003D5FEA">
                      <w:pPr>
                        <w:spacing w:line="258" w:lineRule="auto"/>
                        <w:textDirection w:val="btLr"/>
                      </w:pPr>
                    </w:p>
                  </w:txbxContent>
                </v:textbox>
              </v:rect>
            </w:pict>
          </mc:Fallback>
        </mc:AlternateContent>
      </w:r>
    </w:p>
    <w:p w14:paraId="3671E87C" w14:textId="40198A24" w:rsidR="00C5383F" w:rsidRPr="005616C4" w:rsidRDefault="00C5383F" w:rsidP="00C5383F">
      <w:pPr>
        <w:pBdr>
          <w:top w:val="nil"/>
          <w:left w:val="nil"/>
          <w:bottom w:val="nil"/>
          <w:right w:val="nil"/>
          <w:between w:val="nil"/>
        </w:pBdr>
        <w:tabs>
          <w:tab w:val="left" w:pos="1590"/>
        </w:tabs>
        <w:spacing w:after="0" w:line="256" w:lineRule="auto"/>
        <w:ind w:left="426"/>
        <w:jc w:val="both"/>
        <w:rPr>
          <w:b/>
          <w:color w:val="000000"/>
        </w:rPr>
      </w:pPr>
      <w:r w:rsidRPr="005616C4">
        <w:rPr>
          <w:b/>
          <w:color w:val="000000"/>
        </w:rPr>
        <w:t xml:space="preserve">OBJETIVO PRIORITARIO OP.04. </w:t>
      </w:r>
    </w:p>
    <w:p w14:paraId="00000101" w14:textId="300B7B6D" w:rsidR="0005245C" w:rsidRPr="005616C4" w:rsidRDefault="00385F20" w:rsidP="00C5383F">
      <w:pPr>
        <w:pBdr>
          <w:top w:val="nil"/>
          <w:left w:val="nil"/>
          <w:bottom w:val="nil"/>
          <w:right w:val="nil"/>
          <w:between w:val="nil"/>
        </w:pBdr>
        <w:tabs>
          <w:tab w:val="left" w:pos="1590"/>
        </w:tabs>
        <w:spacing w:after="0" w:line="256" w:lineRule="auto"/>
        <w:ind w:left="426"/>
        <w:jc w:val="both"/>
        <w:rPr>
          <w:b/>
          <w:color w:val="000000"/>
        </w:rPr>
      </w:pPr>
      <w:r w:rsidRPr="005616C4">
        <w:rPr>
          <w:b/>
          <w:color w:val="000000"/>
        </w:rPr>
        <w:t>Fortalecer la institucionalidad de la gobernanza en los territorios.</w:t>
      </w:r>
    </w:p>
    <w:p w14:paraId="00000102" w14:textId="77777777" w:rsidR="0005245C" w:rsidRPr="005616C4" w:rsidRDefault="0005245C">
      <w:pPr>
        <w:tabs>
          <w:tab w:val="left" w:pos="1590"/>
        </w:tabs>
        <w:spacing w:after="0" w:line="256" w:lineRule="auto"/>
        <w:ind w:left="284"/>
        <w:jc w:val="both"/>
      </w:pPr>
    </w:p>
    <w:p w14:paraId="277AC720" w14:textId="77777777" w:rsidR="00C5383F" w:rsidRPr="005616C4" w:rsidRDefault="00C5383F">
      <w:pPr>
        <w:tabs>
          <w:tab w:val="left" w:pos="1590"/>
        </w:tabs>
        <w:spacing w:after="0" w:line="256" w:lineRule="auto"/>
        <w:ind w:left="284"/>
        <w:jc w:val="both"/>
        <w:rPr>
          <w:b/>
        </w:rPr>
      </w:pPr>
    </w:p>
    <w:p w14:paraId="1CD77D29" w14:textId="7AB322CE" w:rsidR="00260ACA" w:rsidRDefault="00385F20">
      <w:pPr>
        <w:tabs>
          <w:tab w:val="left" w:pos="1590"/>
        </w:tabs>
        <w:spacing w:after="0" w:line="256" w:lineRule="auto"/>
        <w:ind w:left="284"/>
        <w:jc w:val="both"/>
      </w:pPr>
      <w:r w:rsidRPr="005616C4">
        <w:rPr>
          <w:b/>
        </w:rPr>
        <w:t>L.04.01. Sistema.</w:t>
      </w:r>
      <w:r w:rsidRPr="005616C4">
        <w:t xml:space="preserve"> Establecer el sistema funcio</w:t>
      </w:r>
      <w:r w:rsidR="003276C0" w:rsidRPr="005616C4">
        <w:t>nal de Ordenamiento Territorial</w:t>
      </w:r>
      <w:r w:rsidRPr="005616C4">
        <w:t>.</w:t>
      </w:r>
    </w:p>
    <w:p w14:paraId="454B2D0D" w14:textId="77777777" w:rsidR="005616C4" w:rsidRPr="005616C4" w:rsidRDefault="005616C4">
      <w:pPr>
        <w:tabs>
          <w:tab w:val="left" w:pos="1590"/>
        </w:tabs>
        <w:spacing w:after="0" w:line="256" w:lineRule="auto"/>
        <w:ind w:left="284"/>
        <w:jc w:val="both"/>
      </w:pPr>
    </w:p>
    <w:p w14:paraId="00000103" w14:textId="76EA9008" w:rsidR="0005245C" w:rsidRPr="005616C4" w:rsidRDefault="003D5FEA" w:rsidP="00260ACA">
      <w:pPr>
        <w:pStyle w:val="Prrafodelista"/>
        <w:numPr>
          <w:ilvl w:val="0"/>
          <w:numId w:val="6"/>
        </w:numPr>
        <w:tabs>
          <w:tab w:val="left" w:pos="1590"/>
        </w:tabs>
        <w:spacing w:after="0" w:line="256" w:lineRule="auto"/>
        <w:jc w:val="both"/>
      </w:pPr>
      <w:sdt>
        <w:sdtPr>
          <w:tag w:val="goog_rdk_8"/>
          <w:id w:val="-1556149464"/>
        </w:sdtPr>
        <w:sdtContent/>
      </w:sdt>
      <w:r w:rsidR="00385F20" w:rsidRPr="005616C4">
        <w:t xml:space="preserve">El lineamiento busca el fortalecimiento de la materia mediante la creación de un </w:t>
      </w:r>
      <w:r w:rsidR="002F7C55" w:rsidRPr="005616C4">
        <w:t>S</w:t>
      </w:r>
      <w:r w:rsidR="00385F20" w:rsidRPr="005616C4">
        <w:t xml:space="preserve">istema </w:t>
      </w:r>
      <w:r w:rsidR="002F7C55" w:rsidRPr="005616C4">
        <w:t>F</w:t>
      </w:r>
      <w:r w:rsidR="004D4FC2" w:rsidRPr="005616C4">
        <w:t xml:space="preserve">uncional </w:t>
      </w:r>
      <w:r w:rsidR="002F7C55" w:rsidRPr="005616C4">
        <w:t>de Ordenamiento Territorial (SIFOT) con los respectivos reglamentos, parámetros e instrumentos comunes como guía para que los sectores y niveles de gobierno puedan cumplir su rol dentro del mismo.</w:t>
      </w:r>
      <w:r w:rsidR="00385F20" w:rsidRPr="005616C4">
        <w:t xml:space="preserve"> </w:t>
      </w:r>
      <w:r w:rsidR="002F7C55" w:rsidRPr="005616C4">
        <w:t xml:space="preserve">Si bien el sistema involucra a los 3 niveles de gobierno y sectores, contará con la participación de actores territoriales lo cual implica reconocer diferentes formas de organización y acción colectiva. </w:t>
      </w:r>
    </w:p>
    <w:p w14:paraId="00000104" w14:textId="77777777" w:rsidR="0005245C" w:rsidRPr="005616C4" w:rsidRDefault="0005245C">
      <w:pPr>
        <w:tabs>
          <w:tab w:val="left" w:pos="1590"/>
        </w:tabs>
        <w:spacing w:after="0" w:line="256" w:lineRule="auto"/>
        <w:ind w:left="284"/>
        <w:jc w:val="both"/>
      </w:pPr>
    </w:p>
    <w:p w14:paraId="779CCC94" w14:textId="70B8B294" w:rsidR="00260ACA" w:rsidRDefault="00385F20">
      <w:pPr>
        <w:tabs>
          <w:tab w:val="left" w:pos="1590"/>
        </w:tabs>
        <w:spacing w:after="0" w:line="256" w:lineRule="auto"/>
        <w:ind w:left="284"/>
        <w:jc w:val="both"/>
      </w:pPr>
      <w:r w:rsidRPr="005616C4">
        <w:rPr>
          <w:b/>
        </w:rPr>
        <w:t>L.04.02. Rectoría</w:t>
      </w:r>
      <w:r w:rsidRPr="005616C4">
        <w:t>. Fortalecer las competencias en la materia de ordenamiento territorial del ente rector.</w:t>
      </w:r>
    </w:p>
    <w:p w14:paraId="78A7D977" w14:textId="77777777" w:rsidR="005616C4" w:rsidRPr="005616C4" w:rsidRDefault="005616C4">
      <w:pPr>
        <w:tabs>
          <w:tab w:val="left" w:pos="1590"/>
        </w:tabs>
        <w:spacing w:after="0" w:line="256" w:lineRule="auto"/>
        <w:ind w:left="284"/>
        <w:jc w:val="both"/>
      </w:pPr>
    </w:p>
    <w:p w14:paraId="00000105" w14:textId="22B01325" w:rsidR="0005245C" w:rsidRPr="005616C4" w:rsidRDefault="003D5FEA" w:rsidP="00260ACA">
      <w:pPr>
        <w:pStyle w:val="Prrafodelista"/>
        <w:numPr>
          <w:ilvl w:val="0"/>
          <w:numId w:val="6"/>
        </w:numPr>
        <w:tabs>
          <w:tab w:val="left" w:pos="1590"/>
        </w:tabs>
        <w:spacing w:after="0" w:line="256" w:lineRule="auto"/>
        <w:jc w:val="both"/>
      </w:pPr>
      <w:sdt>
        <w:sdtPr>
          <w:tag w:val="goog_rdk_9"/>
          <w:id w:val="60839116"/>
        </w:sdtPr>
        <w:sdtContent/>
      </w:sdt>
      <w:r w:rsidR="00385F20" w:rsidRPr="005616C4">
        <w:t xml:space="preserve">El lineamiento busca fortalecer al ente rector en la materia con </w:t>
      </w:r>
      <w:r w:rsidR="002F7C55" w:rsidRPr="005616C4">
        <w:t>mecanismos</w:t>
      </w:r>
      <w:r w:rsidR="00385F20" w:rsidRPr="005616C4">
        <w:t xml:space="preserve"> que permita resolver controversias y conducir el desarrollo del territorio.</w:t>
      </w:r>
    </w:p>
    <w:p w14:paraId="00000106" w14:textId="77777777" w:rsidR="0005245C" w:rsidRPr="005616C4" w:rsidRDefault="0005245C">
      <w:pPr>
        <w:tabs>
          <w:tab w:val="left" w:pos="1590"/>
        </w:tabs>
        <w:spacing w:after="0" w:line="256" w:lineRule="auto"/>
        <w:ind w:left="284"/>
        <w:jc w:val="both"/>
      </w:pPr>
    </w:p>
    <w:p w14:paraId="6DC7C7B5" w14:textId="756AA9B5" w:rsidR="00260ACA" w:rsidRDefault="00385F20">
      <w:pPr>
        <w:tabs>
          <w:tab w:val="left" w:pos="1590"/>
        </w:tabs>
        <w:spacing w:after="0" w:line="256" w:lineRule="auto"/>
        <w:ind w:left="284"/>
        <w:jc w:val="both"/>
      </w:pPr>
      <w:r w:rsidRPr="005616C4">
        <w:rPr>
          <w:b/>
        </w:rPr>
        <w:t>L.04.03. Planeamiento territorial</w:t>
      </w:r>
      <w:r w:rsidRPr="005616C4">
        <w:t xml:space="preserve">. Fortalecer e incentivar el alineamiento entre el planeamiento del desarrollo y la planificación territorial </w:t>
      </w:r>
      <w:r w:rsidR="003276C0" w:rsidRPr="005616C4">
        <w:t>en los diferentes niveles de gobierno.</w:t>
      </w:r>
      <w:r w:rsidRPr="005616C4">
        <w:t xml:space="preserve"> </w:t>
      </w:r>
    </w:p>
    <w:p w14:paraId="17FD8BDA" w14:textId="77777777" w:rsidR="005616C4" w:rsidRPr="005616C4" w:rsidRDefault="005616C4">
      <w:pPr>
        <w:tabs>
          <w:tab w:val="left" w:pos="1590"/>
        </w:tabs>
        <w:spacing w:after="0" w:line="256" w:lineRule="auto"/>
        <w:ind w:left="284"/>
        <w:jc w:val="both"/>
      </w:pPr>
    </w:p>
    <w:p w14:paraId="00000107" w14:textId="561461AC" w:rsidR="0005245C" w:rsidRPr="005616C4" w:rsidRDefault="00385F20" w:rsidP="00260ACA">
      <w:pPr>
        <w:pStyle w:val="Prrafodelista"/>
        <w:numPr>
          <w:ilvl w:val="0"/>
          <w:numId w:val="6"/>
        </w:numPr>
        <w:tabs>
          <w:tab w:val="left" w:pos="1590"/>
        </w:tabs>
        <w:spacing w:after="0" w:line="256" w:lineRule="auto"/>
        <w:jc w:val="both"/>
      </w:pPr>
      <w:r w:rsidRPr="005616C4">
        <w:t xml:space="preserve">El lineamiento busca que los diferentes ámbitos cuenten con instrumentos de planificación territorial vigentes y aprobados, y </w:t>
      </w:r>
      <w:sdt>
        <w:sdtPr>
          <w:tag w:val="goog_rdk_10"/>
          <w:id w:val="-2056298332"/>
        </w:sdtPr>
        <w:sdtContent/>
      </w:sdt>
      <w:r w:rsidRPr="005616C4">
        <w:t>que se articulen con los respectivos planes de desarrollo concertado.</w:t>
      </w:r>
      <w:r w:rsidR="00E96B8C" w:rsidRPr="005616C4">
        <w:t xml:space="preserve"> Dichos instrumentos deben responder a un modelo de desarrollo territorial previamente consensuado que responda a las potencialidades y limitaciones territoriales, así como a las demandas de población. </w:t>
      </w:r>
    </w:p>
    <w:p w14:paraId="00000108" w14:textId="77777777" w:rsidR="0005245C" w:rsidRPr="005616C4" w:rsidRDefault="0005245C">
      <w:pPr>
        <w:tabs>
          <w:tab w:val="left" w:pos="1590"/>
        </w:tabs>
        <w:spacing w:after="0" w:line="256" w:lineRule="auto"/>
        <w:ind w:left="284"/>
        <w:jc w:val="both"/>
      </w:pPr>
    </w:p>
    <w:p w14:paraId="662797F4" w14:textId="7F0F9635" w:rsidR="00260ACA" w:rsidRDefault="00385F20">
      <w:pPr>
        <w:tabs>
          <w:tab w:val="left" w:pos="1590"/>
        </w:tabs>
        <w:spacing w:after="0" w:line="256" w:lineRule="auto"/>
        <w:ind w:left="284"/>
        <w:jc w:val="both"/>
      </w:pPr>
      <w:r w:rsidRPr="005616C4">
        <w:rPr>
          <w:b/>
        </w:rPr>
        <w:t>L.04.04. Capacidades institucionales.</w:t>
      </w:r>
      <w:r w:rsidRPr="005616C4">
        <w:t xml:space="preserve"> Fortalecer la institucionalidad y las capacidades en materia de gestión territorial de los gobiernos</w:t>
      </w:r>
      <w:r w:rsidR="00E96B8C" w:rsidRPr="005616C4">
        <w:t xml:space="preserve"> regionales y locales</w:t>
      </w:r>
      <w:r w:rsidRPr="005616C4">
        <w:t>.</w:t>
      </w:r>
    </w:p>
    <w:p w14:paraId="1402663E" w14:textId="77777777" w:rsidR="005616C4" w:rsidRPr="005616C4" w:rsidRDefault="005616C4">
      <w:pPr>
        <w:tabs>
          <w:tab w:val="left" w:pos="1590"/>
        </w:tabs>
        <w:spacing w:after="0" w:line="256" w:lineRule="auto"/>
        <w:ind w:left="284"/>
        <w:jc w:val="both"/>
      </w:pPr>
    </w:p>
    <w:p w14:paraId="00000109" w14:textId="7A82595A" w:rsidR="0005245C" w:rsidRPr="005616C4" w:rsidRDefault="003D5FEA" w:rsidP="00221E0C">
      <w:pPr>
        <w:pStyle w:val="Prrafodelista"/>
        <w:numPr>
          <w:ilvl w:val="0"/>
          <w:numId w:val="6"/>
        </w:numPr>
        <w:tabs>
          <w:tab w:val="left" w:pos="1590"/>
        </w:tabs>
        <w:spacing w:after="0" w:line="256" w:lineRule="auto"/>
        <w:jc w:val="both"/>
      </w:pPr>
      <w:sdt>
        <w:sdtPr>
          <w:tag w:val="goog_rdk_11"/>
          <w:id w:val="-956715295"/>
        </w:sdtPr>
        <w:sdtContent/>
      </w:sdt>
      <w:r w:rsidR="00385F20" w:rsidRPr="005616C4">
        <w:t>El lineam</w:t>
      </w:r>
      <w:r w:rsidR="00E96B8C" w:rsidRPr="005616C4">
        <w:t xml:space="preserve">iento busca que los tomadores de decisión y técnicos </w:t>
      </w:r>
      <w:r w:rsidR="00385F20" w:rsidRPr="005616C4">
        <w:t>cuenten con la capacidad institucional</w:t>
      </w:r>
      <w:r w:rsidR="00E96B8C" w:rsidRPr="005616C4">
        <w:t xml:space="preserve">, acceso a la información, </w:t>
      </w:r>
      <w:r w:rsidR="00F83F81" w:rsidRPr="005616C4">
        <w:t xml:space="preserve">claridad del modelo territorial a seguir para lograr </w:t>
      </w:r>
      <w:r w:rsidR="00385F20" w:rsidRPr="005616C4">
        <w:t>la articulación y participación multinivel y multiactor para ejercer lo proyectado en instrumentos de ordenamiento y gestión territorial.</w:t>
      </w:r>
    </w:p>
    <w:p w14:paraId="223D5209" w14:textId="77777777" w:rsidR="00E96B8C" w:rsidRPr="005616C4" w:rsidRDefault="00E96B8C" w:rsidP="00E96B8C">
      <w:pPr>
        <w:pStyle w:val="Prrafodelista"/>
        <w:tabs>
          <w:tab w:val="left" w:pos="1590"/>
        </w:tabs>
        <w:spacing w:after="0" w:line="256" w:lineRule="auto"/>
        <w:jc w:val="both"/>
      </w:pPr>
    </w:p>
    <w:p w14:paraId="0000010B" w14:textId="77777777" w:rsidR="0005245C" w:rsidRPr="005616C4" w:rsidRDefault="00385F20">
      <w:pPr>
        <w:ind w:left="284"/>
        <w:jc w:val="both"/>
      </w:pPr>
      <w:r w:rsidRPr="005616C4">
        <w:t>De acuerdo a la metodología establecida para la formulación de políticas, a continuación, se muestra la Matriz donde se consolidan los objetivos prioritarios, indicadores y lineamientos planteados:</w:t>
      </w:r>
    </w:p>
    <w:p w14:paraId="0000010C" w14:textId="77777777" w:rsidR="0005245C" w:rsidRDefault="00385F20">
      <w:pPr>
        <w:rPr>
          <w:b/>
        </w:rPr>
        <w:sectPr w:rsidR="0005245C">
          <w:footerReference w:type="default" r:id="rId14"/>
          <w:pgSz w:w="11906" w:h="16838"/>
          <w:pgMar w:top="851" w:right="1701" w:bottom="1276" w:left="1701" w:header="709" w:footer="445" w:gutter="0"/>
          <w:pgNumType w:start="1"/>
          <w:cols w:space="720"/>
        </w:sectPr>
      </w:pPr>
      <w:r w:rsidRPr="005616C4">
        <w:br w:type="page"/>
      </w:r>
    </w:p>
    <w:p w14:paraId="0000010D" w14:textId="77777777" w:rsidR="0005245C" w:rsidRDefault="00385F20">
      <w:pPr>
        <w:spacing w:after="0" w:line="240" w:lineRule="auto"/>
        <w:jc w:val="center"/>
        <w:rPr>
          <w:b/>
        </w:rPr>
      </w:pPr>
      <w:proofErr w:type="gramStart"/>
      <w:r>
        <w:rPr>
          <w:b/>
        </w:rPr>
        <w:lastRenderedPageBreak/>
        <w:t>Tabla Nº</w:t>
      </w:r>
      <w:proofErr w:type="gramEnd"/>
      <w:r>
        <w:rPr>
          <w:b/>
        </w:rPr>
        <w:t xml:space="preserve"> 4</w:t>
      </w:r>
    </w:p>
    <w:p w14:paraId="0000010E" w14:textId="77777777" w:rsidR="0005245C" w:rsidRDefault="00385F20">
      <w:pPr>
        <w:tabs>
          <w:tab w:val="left" w:pos="1590"/>
        </w:tabs>
        <w:spacing w:after="0" w:line="256" w:lineRule="auto"/>
        <w:jc w:val="center"/>
        <w:rPr>
          <w:b/>
        </w:rPr>
      </w:pPr>
      <w:r>
        <w:rPr>
          <w:b/>
        </w:rPr>
        <w:t xml:space="preserve">Matriz de Objetivos Prioritarios y Lineamientos </w:t>
      </w:r>
    </w:p>
    <w:p w14:paraId="0000010F" w14:textId="77777777" w:rsidR="0005245C" w:rsidRDefault="0005245C">
      <w:pPr>
        <w:tabs>
          <w:tab w:val="left" w:pos="1590"/>
        </w:tabs>
        <w:spacing w:after="0" w:line="256" w:lineRule="auto"/>
        <w:jc w:val="center"/>
        <w:rPr>
          <w:b/>
        </w:rPr>
      </w:pPr>
    </w:p>
    <w:tbl>
      <w:tblPr>
        <w:tblStyle w:val="a1"/>
        <w:tblW w:w="1544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1"/>
        <w:gridCol w:w="1716"/>
        <w:gridCol w:w="1276"/>
        <w:gridCol w:w="1418"/>
        <w:gridCol w:w="992"/>
        <w:gridCol w:w="992"/>
        <w:gridCol w:w="3969"/>
        <w:gridCol w:w="4252"/>
      </w:tblGrid>
      <w:tr w:rsidR="0005245C" w14:paraId="616863A9" w14:textId="77777777" w:rsidTr="006D198C">
        <w:trPr>
          <w:trHeight w:val="382"/>
          <w:tblHeader/>
        </w:trPr>
        <w:tc>
          <w:tcPr>
            <w:tcW w:w="831" w:type="dxa"/>
            <w:shd w:val="clear" w:color="auto" w:fill="92D050"/>
            <w:vAlign w:val="center"/>
          </w:tcPr>
          <w:p w14:paraId="00000110" w14:textId="77777777" w:rsidR="0005245C" w:rsidRDefault="00385F20">
            <w:pPr>
              <w:tabs>
                <w:tab w:val="left" w:pos="1590"/>
              </w:tabs>
              <w:spacing w:line="256" w:lineRule="auto"/>
              <w:jc w:val="center"/>
              <w:rPr>
                <w:b/>
                <w:sz w:val="20"/>
                <w:szCs w:val="20"/>
              </w:rPr>
            </w:pPr>
            <w:r>
              <w:rPr>
                <w:b/>
                <w:sz w:val="20"/>
                <w:szCs w:val="20"/>
              </w:rPr>
              <w:t>Código</w:t>
            </w:r>
          </w:p>
        </w:tc>
        <w:tc>
          <w:tcPr>
            <w:tcW w:w="1716" w:type="dxa"/>
            <w:shd w:val="clear" w:color="auto" w:fill="92D050"/>
            <w:vAlign w:val="center"/>
          </w:tcPr>
          <w:p w14:paraId="00000111" w14:textId="77777777" w:rsidR="0005245C" w:rsidRDefault="00385F20">
            <w:pPr>
              <w:tabs>
                <w:tab w:val="left" w:pos="1590"/>
              </w:tabs>
              <w:spacing w:line="256" w:lineRule="auto"/>
              <w:jc w:val="center"/>
              <w:rPr>
                <w:b/>
                <w:sz w:val="20"/>
                <w:szCs w:val="20"/>
              </w:rPr>
            </w:pPr>
            <w:r>
              <w:rPr>
                <w:b/>
                <w:sz w:val="20"/>
                <w:szCs w:val="20"/>
              </w:rPr>
              <w:t>Objetivo Prioritario</w:t>
            </w:r>
          </w:p>
        </w:tc>
        <w:tc>
          <w:tcPr>
            <w:tcW w:w="1276" w:type="dxa"/>
            <w:shd w:val="clear" w:color="auto" w:fill="92D050"/>
            <w:vAlign w:val="center"/>
          </w:tcPr>
          <w:p w14:paraId="00000112" w14:textId="77777777" w:rsidR="0005245C" w:rsidRDefault="00385F20">
            <w:pPr>
              <w:tabs>
                <w:tab w:val="left" w:pos="1590"/>
              </w:tabs>
              <w:spacing w:line="256" w:lineRule="auto"/>
              <w:jc w:val="center"/>
              <w:rPr>
                <w:b/>
                <w:sz w:val="20"/>
                <w:szCs w:val="20"/>
              </w:rPr>
            </w:pPr>
            <w:r>
              <w:rPr>
                <w:b/>
                <w:sz w:val="20"/>
                <w:szCs w:val="20"/>
              </w:rPr>
              <w:t>Responsable del objetivo</w:t>
            </w:r>
          </w:p>
        </w:tc>
        <w:tc>
          <w:tcPr>
            <w:tcW w:w="1418" w:type="dxa"/>
            <w:shd w:val="clear" w:color="auto" w:fill="BDD7EE"/>
            <w:vAlign w:val="center"/>
          </w:tcPr>
          <w:p w14:paraId="00000113" w14:textId="77777777" w:rsidR="0005245C" w:rsidRDefault="00385F20">
            <w:pPr>
              <w:tabs>
                <w:tab w:val="left" w:pos="1590"/>
              </w:tabs>
              <w:spacing w:line="256" w:lineRule="auto"/>
              <w:jc w:val="center"/>
              <w:rPr>
                <w:b/>
                <w:sz w:val="20"/>
                <w:szCs w:val="20"/>
              </w:rPr>
            </w:pPr>
            <w:r>
              <w:rPr>
                <w:b/>
                <w:sz w:val="20"/>
                <w:szCs w:val="20"/>
              </w:rPr>
              <w:t>Indicador</w:t>
            </w:r>
          </w:p>
          <w:p w14:paraId="00000114" w14:textId="77777777" w:rsidR="0005245C" w:rsidRDefault="00385F20">
            <w:pPr>
              <w:tabs>
                <w:tab w:val="left" w:pos="1590"/>
              </w:tabs>
              <w:spacing w:line="256" w:lineRule="auto"/>
              <w:jc w:val="center"/>
              <w:rPr>
                <w:b/>
                <w:sz w:val="20"/>
                <w:szCs w:val="20"/>
              </w:rPr>
            </w:pPr>
            <w:r>
              <w:rPr>
                <w:b/>
                <w:sz w:val="20"/>
                <w:szCs w:val="20"/>
              </w:rPr>
              <w:t>del objetivo</w:t>
            </w:r>
          </w:p>
        </w:tc>
        <w:tc>
          <w:tcPr>
            <w:tcW w:w="992" w:type="dxa"/>
            <w:shd w:val="clear" w:color="auto" w:fill="BDD7EE"/>
            <w:vAlign w:val="center"/>
          </w:tcPr>
          <w:p w14:paraId="00000115" w14:textId="77777777" w:rsidR="0005245C" w:rsidRDefault="00385F20">
            <w:pPr>
              <w:tabs>
                <w:tab w:val="left" w:pos="1590"/>
              </w:tabs>
              <w:spacing w:line="256" w:lineRule="auto"/>
              <w:jc w:val="center"/>
              <w:rPr>
                <w:b/>
                <w:sz w:val="20"/>
                <w:szCs w:val="20"/>
              </w:rPr>
            </w:pPr>
            <w:r>
              <w:rPr>
                <w:b/>
                <w:sz w:val="20"/>
                <w:szCs w:val="20"/>
              </w:rPr>
              <w:t>Línea de base</w:t>
            </w:r>
            <w:r>
              <w:rPr>
                <w:b/>
                <w:sz w:val="20"/>
                <w:szCs w:val="20"/>
                <w:vertAlign w:val="superscript"/>
              </w:rPr>
              <w:footnoteReference w:id="6"/>
            </w:r>
          </w:p>
        </w:tc>
        <w:tc>
          <w:tcPr>
            <w:tcW w:w="992" w:type="dxa"/>
            <w:shd w:val="clear" w:color="auto" w:fill="BDD7EE"/>
            <w:vAlign w:val="center"/>
          </w:tcPr>
          <w:p w14:paraId="00000116" w14:textId="77777777" w:rsidR="0005245C" w:rsidRDefault="00385F20">
            <w:pPr>
              <w:tabs>
                <w:tab w:val="left" w:pos="1590"/>
              </w:tabs>
              <w:spacing w:line="256" w:lineRule="auto"/>
              <w:jc w:val="center"/>
              <w:rPr>
                <w:b/>
                <w:sz w:val="20"/>
                <w:szCs w:val="20"/>
              </w:rPr>
            </w:pPr>
            <w:r>
              <w:rPr>
                <w:b/>
                <w:sz w:val="20"/>
                <w:szCs w:val="20"/>
              </w:rPr>
              <w:t>Logro</w:t>
            </w:r>
          </w:p>
          <w:p w14:paraId="00000117" w14:textId="77777777" w:rsidR="0005245C" w:rsidRDefault="00385F20">
            <w:pPr>
              <w:tabs>
                <w:tab w:val="left" w:pos="1590"/>
              </w:tabs>
              <w:spacing w:line="256" w:lineRule="auto"/>
              <w:jc w:val="center"/>
              <w:rPr>
                <w:b/>
                <w:sz w:val="20"/>
                <w:szCs w:val="20"/>
              </w:rPr>
            </w:pPr>
            <w:r>
              <w:rPr>
                <w:b/>
                <w:sz w:val="20"/>
                <w:szCs w:val="20"/>
              </w:rPr>
              <w:t>esperado</w:t>
            </w:r>
          </w:p>
        </w:tc>
        <w:tc>
          <w:tcPr>
            <w:tcW w:w="3969" w:type="dxa"/>
            <w:shd w:val="clear" w:color="auto" w:fill="BDD7EE"/>
            <w:vAlign w:val="center"/>
          </w:tcPr>
          <w:p w14:paraId="00000118" w14:textId="77777777" w:rsidR="0005245C" w:rsidRDefault="00385F20">
            <w:pPr>
              <w:tabs>
                <w:tab w:val="left" w:pos="1590"/>
              </w:tabs>
              <w:spacing w:line="256" w:lineRule="auto"/>
              <w:jc w:val="center"/>
              <w:rPr>
                <w:b/>
                <w:sz w:val="20"/>
                <w:szCs w:val="20"/>
              </w:rPr>
            </w:pPr>
            <w:r>
              <w:rPr>
                <w:b/>
                <w:sz w:val="20"/>
                <w:szCs w:val="20"/>
              </w:rPr>
              <w:t>Lineamiento</w:t>
            </w:r>
          </w:p>
        </w:tc>
        <w:tc>
          <w:tcPr>
            <w:tcW w:w="4252" w:type="dxa"/>
            <w:shd w:val="clear" w:color="auto" w:fill="BDD7EE"/>
            <w:vAlign w:val="center"/>
          </w:tcPr>
          <w:p w14:paraId="00000119" w14:textId="77777777" w:rsidR="0005245C" w:rsidRDefault="00385F20">
            <w:pPr>
              <w:tabs>
                <w:tab w:val="left" w:pos="1590"/>
              </w:tabs>
              <w:spacing w:line="256" w:lineRule="auto"/>
              <w:jc w:val="center"/>
              <w:rPr>
                <w:b/>
                <w:sz w:val="20"/>
                <w:szCs w:val="20"/>
              </w:rPr>
            </w:pPr>
            <w:r>
              <w:rPr>
                <w:b/>
                <w:sz w:val="20"/>
                <w:szCs w:val="20"/>
              </w:rPr>
              <w:t>Alternativa de solución seleccionada</w:t>
            </w:r>
          </w:p>
        </w:tc>
      </w:tr>
      <w:tr w:rsidR="0005245C" w14:paraId="7CC43204" w14:textId="77777777" w:rsidTr="006D198C">
        <w:trPr>
          <w:trHeight w:val="1325"/>
        </w:trPr>
        <w:tc>
          <w:tcPr>
            <w:tcW w:w="831" w:type="dxa"/>
            <w:vMerge w:val="restart"/>
            <w:tcBorders>
              <w:bottom w:val="single" w:sz="4" w:space="0" w:color="000000"/>
            </w:tcBorders>
            <w:vAlign w:val="center"/>
          </w:tcPr>
          <w:p w14:paraId="0000011A" w14:textId="77777777" w:rsidR="0005245C" w:rsidRDefault="00385F20">
            <w:pPr>
              <w:tabs>
                <w:tab w:val="left" w:pos="1590"/>
              </w:tabs>
              <w:jc w:val="center"/>
              <w:rPr>
                <w:b/>
                <w:sz w:val="20"/>
                <w:szCs w:val="20"/>
              </w:rPr>
            </w:pPr>
            <w:bookmarkStart w:id="3" w:name="_heading=h.30j0zll" w:colFirst="0" w:colLast="0"/>
            <w:bookmarkEnd w:id="3"/>
            <w:r>
              <w:rPr>
                <w:b/>
                <w:sz w:val="20"/>
                <w:szCs w:val="20"/>
              </w:rPr>
              <w:t>OP.01</w:t>
            </w:r>
          </w:p>
        </w:tc>
        <w:tc>
          <w:tcPr>
            <w:tcW w:w="1716" w:type="dxa"/>
            <w:vMerge w:val="restart"/>
            <w:tcBorders>
              <w:bottom w:val="single" w:sz="4" w:space="0" w:color="000000"/>
            </w:tcBorders>
            <w:vAlign w:val="center"/>
          </w:tcPr>
          <w:p w14:paraId="0000011B" w14:textId="5146B7D4" w:rsidR="0005245C" w:rsidRDefault="00385F20">
            <w:pPr>
              <w:tabs>
                <w:tab w:val="left" w:pos="1590"/>
              </w:tabs>
              <w:rPr>
                <w:sz w:val="20"/>
                <w:szCs w:val="20"/>
              </w:rPr>
            </w:pPr>
            <w:r>
              <w:rPr>
                <w:b/>
              </w:rPr>
              <w:t xml:space="preserve">Garantizar la ocupación, uso ordenado y seguro de los territorios </w:t>
            </w:r>
            <w:r w:rsidRPr="00923B51">
              <w:rPr>
                <w:b/>
                <w:highlight w:val="yellow"/>
              </w:rPr>
              <w:t>considera</w:t>
            </w:r>
            <w:r w:rsidR="00923B51" w:rsidRPr="00923B51">
              <w:rPr>
                <w:b/>
                <w:highlight w:val="yellow"/>
              </w:rPr>
              <w:t>n</w:t>
            </w:r>
            <w:r w:rsidRPr="00923B51">
              <w:rPr>
                <w:b/>
                <w:highlight w:val="yellow"/>
              </w:rPr>
              <w:t>do</w:t>
            </w:r>
            <w:r>
              <w:rPr>
                <w:b/>
              </w:rPr>
              <w:t xml:space="preserve"> sus aptitudes y potencialidades</w:t>
            </w:r>
          </w:p>
        </w:tc>
        <w:tc>
          <w:tcPr>
            <w:tcW w:w="1276" w:type="dxa"/>
            <w:vMerge w:val="restart"/>
            <w:vAlign w:val="center"/>
          </w:tcPr>
          <w:p w14:paraId="0000011C" w14:textId="77777777" w:rsidR="0005245C" w:rsidRDefault="00385F20">
            <w:pPr>
              <w:tabs>
                <w:tab w:val="left" w:pos="1590"/>
              </w:tabs>
              <w:jc w:val="center"/>
              <w:rPr>
                <w:sz w:val="20"/>
                <w:szCs w:val="20"/>
              </w:rPr>
            </w:pPr>
            <w:r>
              <w:rPr>
                <w:sz w:val="20"/>
                <w:szCs w:val="20"/>
              </w:rPr>
              <w:t>PCM-VGT</w:t>
            </w:r>
          </w:p>
        </w:tc>
        <w:tc>
          <w:tcPr>
            <w:tcW w:w="1418" w:type="dxa"/>
            <w:vMerge w:val="restart"/>
            <w:vAlign w:val="center"/>
          </w:tcPr>
          <w:p w14:paraId="0000011D" w14:textId="12C0925F" w:rsidR="0005245C" w:rsidRDefault="00385F20" w:rsidP="00473D71">
            <w:pPr>
              <w:tabs>
                <w:tab w:val="left" w:pos="1590"/>
              </w:tabs>
              <w:rPr>
                <w:sz w:val="20"/>
                <w:szCs w:val="20"/>
              </w:rPr>
            </w:pPr>
            <w:r>
              <w:rPr>
                <w:b/>
                <w:sz w:val="20"/>
                <w:szCs w:val="20"/>
              </w:rPr>
              <w:t xml:space="preserve">IOP.01.01. </w:t>
            </w:r>
            <w:r w:rsidRPr="00473D71">
              <w:rPr>
                <w:sz w:val="20"/>
                <w:szCs w:val="20"/>
                <w:highlight w:val="yellow"/>
              </w:rPr>
              <w:t>Índice</w:t>
            </w:r>
            <w:r w:rsidR="00473D71" w:rsidRPr="00473D71">
              <w:rPr>
                <w:sz w:val="20"/>
                <w:szCs w:val="20"/>
                <w:highlight w:val="yellow"/>
              </w:rPr>
              <w:t xml:space="preserve"> regional</w:t>
            </w:r>
            <w:r>
              <w:rPr>
                <w:sz w:val="20"/>
                <w:szCs w:val="20"/>
              </w:rPr>
              <w:t xml:space="preserve"> de ocupación, uso ordenado y seguro de los territorios </w:t>
            </w:r>
          </w:p>
        </w:tc>
        <w:tc>
          <w:tcPr>
            <w:tcW w:w="992" w:type="dxa"/>
            <w:vMerge w:val="restart"/>
            <w:vAlign w:val="center"/>
          </w:tcPr>
          <w:p w14:paraId="0000011E" w14:textId="77777777" w:rsidR="0005245C" w:rsidRDefault="00385F20">
            <w:pPr>
              <w:tabs>
                <w:tab w:val="left" w:pos="1590"/>
              </w:tabs>
              <w:jc w:val="center"/>
              <w:rPr>
                <w:sz w:val="20"/>
                <w:szCs w:val="20"/>
              </w:rPr>
            </w:pPr>
            <w:r>
              <w:rPr>
                <w:sz w:val="20"/>
                <w:szCs w:val="20"/>
              </w:rPr>
              <w:t>Año 2023:</w:t>
            </w:r>
          </w:p>
          <w:p w14:paraId="0000011F" w14:textId="77777777" w:rsidR="0005245C" w:rsidRDefault="00385F20">
            <w:pPr>
              <w:tabs>
                <w:tab w:val="left" w:pos="1590"/>
              </w:tabs>
              <w:jc w:val="center"/>
              <w:rPr>
                <w:sz w:val="20"/>
                <w:szCs w:val="20"/>
              </w:rPr>
            </w:pPr>
            <w:r>
              <w:rPr>
                <w:sz w:val="20"/>
                <w:szCs w:val="20"/>
              </w:rPr>
              <w:t>1.00</w:t>
            </w:r>
          </w:p>
        </w:tc>
        <w:tc>
          <w:tcPr>
            <w:tcW w:w="992" w:type="dxa"/>
            <w:vMerge w:val="restart"/>
            <w:vAlign w:val="center"/>
          </w:tcPr>
          <w:p w14:paraId="00000120" w14:textId="77777777" w:rsidR="0005245C" w:rsidRDefault="00385F20">
            <w:pPr>
              <w:tabs>
                <w:tab w:val="left" w:pos="1590"/>
              </w:tabs>
              <w:jc w:val="center"/>
              <w:rPr>
                <w:sz w:val="20"/>
                <w:szCs w:val="20"/>
              </w:rPr>
            </w:pPr>
            <w:r>
              <w:rPr>
                <w:sz w:val="20"/>
                <w:szCs w:val="20"/>
              </w:rPr>
              <w:t>Año 2050:</w:t>
            </w:r>
          </w:p>
          <w:p w14:paraId="00000121" w14:textId="77777777" w:rsidR="0005245C" w:rsidRDefault="00385F20">
            <w:pPr>
              <w:tabs>
                <w:tab w:val="left" w:pos="1590"/>
              </w:tabs>
              <w:jc w:val="center"/>
              <w:rPr>
                <w:b/>
                <w:sz w:val="20"/>
                <w:szCs w:val="20"/>
              </w:rPr>
            </w:pPr>
            <w:r>
              <w:rPr>
                <w:sz w:val="20"/>
                <w:szCs w:val="20"/>
              </w:rPr>
              <w:t xml:space="preserve">1.26 </w:t>
            </w:r>
          </w:p>
        </w:tc>
        <w:tc>
          <w:tcPr>
            <w:tcW w:w="3969" w:type="dxa"/>
            <w:tcBorders>
              <w:bottom w:val="single" w:sz="4" w:space="0" w:color="000000"/>
            </w:tcBorders>
            <w:vAlign w:val="center"/>
          </w:tcPr>
          <w:p w14:paraId="00000122" w14:textId="77777777" w:rsidR="0005245C" w:rsidRDefault="00385F20" w:rsidP="007E6BD2">
            <w:pPr>
              <w:tabs>
                <w:tab w:val="left" w:pos="1590"/>
              </w:tabs>
              <w:rPr>
                <w:b/>
                <w:sz w:val="20"/>
                <w:szCs w:val="20"/>
              </w:rPr>
            </w:pPr>
            <w:r>
              <w:rPr>
                <w:b/>
                <w:sz w:val="20"/>
                <w:szCs w:val="20"/>
              </w:rPr>
              <w:t>L.01.01. Ocupación del territorio</w:t>
            </w:r>
          </w:p>
          <w:p w14:paraId="00000123" w14:textId="77777777" w:rsidR="0005245C" w:rsidRDefault="00385F20" w:rsidP="007E6BD2">
            <w:pPr>
              <w:tabs>
                <w:tab w:val="left" w:pos="1590"/>
              </w:tabs>
              <w:rPr>
                <w:sz w:val="20"/>
                <w:szCs w:val="20"/>
              </w:rPr>
            </w:pPr>
            <w:r>
              <w:rPr>
                <w:sz w:val="20"/>
                <w:szCs w:val="20"/>
              </w:rPr>
              <w:t>Implementar mecanismos de ocupación del territorio que responda al planeamiento dentro de una visión integral y sostenible sobre el manejo de los territorios.</w:t>
            </w:r>
          </w:p>
        </w:tc>
        <w:tc>
          <w:tcPr>
            <w:tcW w:w="4252" w:type="dxa"/>
            <w:vAlign w:val="center"/>
          </w:tcPr>
          <w:p w14:paraId="00000124" w14:textId="77777777" w:rsidR="0005245C" w:rsidRDefault="00385F20" w:rsidP="006D198C">
            <w:pPr>
              <w:tabs>
                <w:tab w:val="left" w:pos="1590"/>
              </w:tabs>
              <w:rPr>
                <w:sz w:val="20"/>
                <w:szCs w:val="20"/>
              </w:rPr>
            </w:pPr>
            <w:r>
              <w:rPr>
                <w:sz w:val="20"/>
                <w:szCs w:val="20"/>
              </w:rPr>
              <w:t>Implementar mecanismos de ocupación del territorio en base a estudios de aptitudes y potencialidades, diagnósticos territoriales y propuestas de usos del suelo elaborados con el fin de orientar las intervenciones públicas y privadas.</w:t>
            </w:r>
          </w:p>
        </w:tc>
      </w:tr>
      <w:tr w:rsidR="0005245C" w14:paraId="0DBFCBAD" w14:textId="77777777" w:rsidTr="006D198C">
        <w:trPr>
          <w:trHeight w:val="1553"/>
        </w:trPr>
        <w:tc>
          <w:tcPr>
            <w:tcW w:w="831" w:type="dxa"/>
            <w:vMerge/>
            <w:tcBorders>
              <w:bottom w:val="single" w:sz="4" w:space="0" w:color="000000"/>
            </w:tcBorders>
            <w:vAlign w:val="center"/>
          </w:tcPr>
          <w:p w14:paraId="00000125" w14:textId="77777777" w:rsidR="0005245C" w:rsidRDefault="0005245C">
            <w:pPr>
              <w:widowControl w:val="0"/>
              <w:pBdr>
                <w:top w:val="nil"/>
                <w:left w:val="nil"/>
                <w:bottom w:val="nil"/>
                <w:right w:val="nil"/>
                <w:between w:val="nil"/>
              </w:pBdr>
              <w:spacing w:line="276" w:lineRule="auto"/>
              <w:rPr>
                <w:sz w:val="20"/>
                <w:szCs w:val="20"/>
              </w:rPr>
            </w:pPr>
          </w:p>
        </w:tc>
        <w:tc>
          <w:tcPr>
            <w:tcW w:w="1716" w:type="dxa"/>
            <w:vMerge/>
            <w:tcBorders>
              <w:bottom w:val="single" w:sz="4" w:space="0" w:color="000000"/>
            </w:tcBorders>
            <w:vAlign w:val="center"/>
          </w:tcPr>
          <w:p w14:paraId="00000126" w14:textId="77777777" w:rsidR="0005245C" w:rsidRDefault="0005245C">
            <w:pPr>
              <w:widowControl w:val="0"/>
              <w:pBdr>
                <w:top w:val="nil"/>
                <w:left w:val="nil"/>
                <w:bottom w:val="nil"/>
                <w:right w:val="nil"/>
                <w:between w:val="nil"/>
              </w:pBdr>
              <w:spacing w:line="276" w:lineRule="auto"/>
              <w:rPr>
                <w:sz w:val="20"/>
                <w:szCs w:val="20"/>
              </w:rPr>
            </w:pPr>
          </w:p>
        </w:tc>
        <w:tc>
          <w:tcPr>
            <w:tcW w:w="1276" w:type="dxa"/>
            <w:vMerge/>
            <w:vAlign w:val="center"/>
          </w:tcPr>
          <w:p w14:paraId="00000127" w14:textId="77777777" w:rsidR="0005245C" w:rsidRDefault="0005245C">
            <w:pPr>
              <w:widowControl w:val="0"/>
              <w:pBdr>
                <w:top w:val="nil"/>
                <w:left w:val="nil"/>
                <w:bottom w:val="nil"/>
                <w:right w:val="nil"/>
                <w:between w:val="nil"/>
              </w:pBdr>
              <w:spacing w:line="276" w:lineRule="auto"/>
              <w:rPr>
                <w:sz w:val="20"/>
                <w:szCs w:val="20"/>
              </w:rPr>
            </w:pPr>
          </w:p>
        </w:tc>
        <w:tc>
          <w:tcPr>
            <w:tcW w:w="1418" w:type="dxa"/>
            <w:vMerge/>
            <w:vAlign w:val="center"/>
          </w:tcPr>
          <w:p w14:paraId="00000128" w14:textId="77777777" w:rsidR="0005245C" w:rsidRDefault="0005245C">
            <w:pPr>
              <w:widowControl w:val="0"/>
              <w:pBdr>
                <w:top w:val="nil"/>
                <w:left w:val="nil"/>
                <w:bottom w:val="nil"/>
                <w:right w:val="nil"/>
                <w:between w:val="nil"/>
              </w:pBdr>
              <w:spacing w:line="276" w:lineRule="auto"/>
              <w:rPr>
                <w:sz w:val="20"/>
                <w:szCs w:val="20"/>
              </w:rPr>
            </w:pPr>
          </w:p>
        </w:tc>
        <w:tc>
          <w:tcPr>
            <w:tcW w:w="992" w:type="dxa"/>
            <w:vMerge/>
            <w:vAlign w:val="center"/>
          </w:tcPr>
          <w:p w14:paraId="00000129" w14:textId="77777777" w:rsidR="0005245C" w:rsidRDefault="0005245C">
            <w:pPr>
              <w:widowControl w:val="0"/>
              <w:pBdr>
                <w:top w:val="nil"/>
                <w:left w:val="nil"/>
                <w:bottom w:val="nil"/>
                <w:right w:val="nil"/>
                <w:between w:val="nil"/>
              </w:pBdr>
              <w:spacing w:line="276" w:lineRule="auto"/>
              <w:rPr>
                <w:sz w:val="20"/>
                <w:szCs w:val="20"/>
              </w:rPr>
            </w:pPr>
          </w:p>
        </w:tc>
        <w:tc>
          <w:tcPr>
            <w:tcW w:w="992" w:type="dxa"/>
            <w:vMerge/>
            <w:vAlign w:val="center"/>
          </w:tcPr>
          <w:p w14:paraId="0000012A" w14:textId="77777777" w:rsidR="0005245C" w:rsidRDefault="0005245C">
            <w:pPr>
              <w:widowControl w:val="0"/>
              <w:pBdr>
                <w:top w:val="nil"/>
                <w:left w:val="nil"/>
                <w:bottom w:val="nil"/>
                <w:right w:val="nil"/>
                <w:between w:val="nil"/>
              </w:pBdr>
              <w:spacing w:line="276" w:lineRule="auto"/>
              <w:rPr>
                <w:sz w:val="20"/>
                <w:szCs w:val="20"/>
              </w:rPr>
            </w:pPr>
          </w:p>
        </w:tc>
        <w:tc>
          <w:tcPr>
            <w:tcW w:w="3969" w:type="dxa"/>
            <w:tcBorders>
              <w:bottom w:val="single" w:sz="4" w:space="0" w:color="000000"/>
            </w:tcBorders>
            <w:shd w:val="clear" w:color="auto" w:fill="auto"/>
            <w:vAlign w:val="center"/>
          </w:tcPr>
          <w:p w14:paraId="0000012B" w14:textId="77777777" w:rsidR="0005245C" w:rsidRDefault="00385F20" w:rsidP="007E6BD2">
            <w:pPr>
              <w:tabs>
                <w:tab w:val="left" w:pos="1590"/>
              </w:tabs>
              <w:rPr>
                <w:b/>
                <w:sz w:val="20"/>
                <w:szCs w:val="20"/>
                <w:highlight w:val="yellow"/>
              </w:rPr>
            </w:pPr>
            <w:r>
              <w:rPr>
                <w:b/>
                <w:sz w:val="20"/>
                <w:szCs w:val="20"/>
              </w:rPr>
              <w:t xml:space="preserve">L.01.02. Desarrollo de actividades productivas en el territorio </w:t>
            </w:r>
          </w:p>
          <w:p w14:paraId="0000012C" w14:textId="77777777" w:rsidR="0005245C" w:rsidRDefault="00385F20" w:rsidP="007E6BD2">
            <w:pPr>
              <w:tabs>
                <w:tab w:val="left" w:pos="1590"/>
              </w:tabs>
              <w:rPr>
                <w:sz w:val="20"/>
                <w:szCs w:val="20"/>
              </w:rPr>
            </w:pPr>
            <w:r>
              <w:rPr>
                <w:sz w:val="20"/>
                <w:szCs w:val="20"/>
              </w:rPr>
              <w:t>Incentivar sinergias territoriales que impulsan dinámicas productivas enfocadas en sostenibilidad y complementariedad económica en ámbitos regionales y locales.</w:t>
            </w:r>
          </w:p>
        </w:tc>
        <w:tc>
          <w:tcPr>
            <w:tcW w:w="4252" w:type="dxa"/>
            <w:vAlign w:val="center"/>
          </w:tcPr>
          <w:p w14:paraId="0000012D" w14:textId="77777777" w:rsidR="0005245C" w:rsidRDefault="00385F20" w:rsidP="006D198C">
            <w:pPr>
              <w:tabs>
                <w:tab w:val="left" w:pos="1590"/>
              </w:tabs>
              <w:rPr>
                <w:sz w:val="20"/>
                <w:szCs w:val="20"/>
              </w:rPr>
            </w:pPr>
            <w:r>
              <w:rPr>
                <w:sz w:val="20"/>
                <w:szCs w:val="20"/>
              </w:rPr>
              <w:t xml:space="preserve">Desarrollar diversos esquemas asociativos, entre territorios regionales y locales, para impulsar clústeres productivos enfocados en sostenibilidad, especialización y complementariedad económica, inclusión social y enfoque de género y contribuir a </w:t>
            </w:r>
            <w:r w:rsidRPr="003D5FEA">
              <w:rPr>
                <w:sz w:val="20"/>
                <w:szCs w:val="20"/>
              </w:rPr>
              <w:t>la seguridad alimentaria.</w:t>
            </w:r>
          </w:p>
        </w:tc>
      </w:tr>
      <w:tr w:rsidR="0005245C" w14:paraId="11F56805" w14:textId="77777777" w:rsidTr="006D198C">
        <w:trPr>
          <w:trHeight w:val="1266"/>
        </w:trPr>
        <w:tc>
          <w:tcPr>
            <w:tcW w:w="831" w:type="dxa"/>
            <w:vMerge/>
            <w:tcBorders>
              <w:bottom w:val="single" w:sz="4" w:space="0" w:color="000000"/>
            </w:tcBorders>
            <w:vAlign w:val="center"/>
          </w:tcPr>
          <w:p w14:paraId="0000012E" w14:textId="77777777" w:rsidR="0005245C" w:rsidRDefault="0005245C">
            <w:pPr>
              <w:widowControl w:val="0"/>
              <w:pBdr>
                <w:top w:val="nil"/>
                <w:left w:val="nil"/>
                <w:bottom w:val="nil"/>
                <w:right w:val="nil"/>
                <w:between w:val="nil"/>
              </w:pBdr>
              <w:spacing w:line="276" w:lineRule="auto"/>
              <w:rPr>
                <w:sz w:val="20"/>
                <w:szCs w:val="20"/>
              </w:rPr>
            </w:pPr>
          </w:p>
        </w:tc>
        <w:tc>
          <w:tcPr>
            <w:tcW w:w="1716" w:type="dxa"/>
            <w:vMerge/>
            <w:tcBorders>
              <w:bottom w:val="single" w:sz="4" w:space="0" w:color="000000"/>
            </w:tcBorders>
            <w:vAlign w:val="center"/>
          </w:tcPr>
          <w:p w14:paraId="0000012F" w14:textId="77777777" w:rsidR="0005245C" w:rsidRDefault="0005245C">
            <w:pPr>
              <w:widowControl w:val="0"/>
              <w:pBdr>
                <w:top w:val="nil"/>
                <w:left w:val="nil"/>
                <w:bottom w:val="nil"/>
                <w:right w:val="nil"/>
                <w:between w:val="nil"/>
              </w:pBdr>
              <w:spacing w:line="276" w:lineRule="auto"/>
              <w:rPr>
                <w:sz w:val="20"/>
                <w:szCs w:val="20"/>
              </w:rPr>
            </w:pPr>
          </w:p>
        </w:tc>
        <w:tc>
          <w:tcPr>
            <w:tcW w:w="1276" w:type="dxa"/>
            <w:vMerge/>
            <w:vAlign w:val="center"/>
          </w:tcPr>
          <w:p w14:paraId="00000130" w14:textId="77777777" w:rsidR="0005245C" w:rsidRDefault="0005245C">
            <w:pPr>
              <w:widowControl w:val="0"/>
              <w:pBdr>
                <w:top w:val="nil"/>
                <w:left w:val="nil"/>
                <w:bottom w:val="nil"/>
                <w:right w:val="nil"/>
                <w:between w:val="nil"/>
              </w:pBdr>
              <w:spacing w:line="276" w:lineRule="auto"/>
              <w:rPr>
                <w:sz w:val="20"/>
                <w:szCs w:val="20"/>
              </w:rPr>
            </w:pPr>
          </w:p>
        </w:tc>
        <w:tc>
          <w:tcPr>
            <w:tcW w:w="1418" w:type="dxa"/>
            <w:vMerge/>
            <w:vAlign w:val="center"/>
          </w:tcPr>
          <w:p w14:paraId="00000131" w14:textId="77777777" w:rsidR="0005245C" w:rsidRDefault="0005245C">
            <w:pPr>
              <w:widowControl w:val="0"/>
              <w:pBdr>
                <w:top w:val="nil"/>
                <w:left w:val="nil"/>
                <w:bottom w:val="nil"/>
                <w:right w:val="nil"/>
                <w:between w:val="nil"/>
              </w:pBdr>
              <w:spacing w:line="276" w:lineRule="auto"/>
              <w:rPr>
                <w:sz w:val="20"/>
                <w:szCs w:val="20"/>
              </w:rPr>
            </w:pPr>
          </w:p>
        </w:tc>
        <w:tc>
          <w:tcPr>
            <w:tcW w:w="992" w:type="dxa"/>
            <w:vMerge/>
            <w:vAlign w:val="center"/>
          </w:tcPr>
          <w:p w14:paraId="00000132" w14:textId="77777777" w:rsidR="0005245C" w:rsidRDefault="0005245C">
            <w:pPr>
              <w:widowControl w:val="0"/>
              <w:pBdr>
                <w:top w:val="nil"/>
                <w:left w:val="nil"/>
                <w:bottom w:val="nil"/>
                <w:right w:val="nil"/>
                <w:between w:val="nil"/>
              </w:pBdr>
              <w:spacing w:line="276" w:lineRule="auto"/>
              <w:rPr>
                <w:sz w:val="20"/>
                <w:szCs w:val="20"/>
              </w:rPr>
            </w:pPr>
          </w:p>
        </w:tc>
        <w:tc>
          <w:tcPr>
            <w:tcW w:w="992" w:type="dxa"/>
            <w:vMerge/>
            <w:vAlign w:val="center"/>
          </w:tcPr>
          <w:p w14:paraId="00000133" w14:textId="77777777" w:rsidR="0005245C" w:rsidRDefault="0005245C">
            <w:pPr>
              <w:widowControl w:val="0"/>
              <w:pBdr>
                <w:top w:val="nil"/>
                <w:left w:val="nil"/>
                <w:bottom w:val="nil"/>
                <w:right w:val="nil"/>
                <w:between w:val="nil"/>
              </w:pBdr>
              <w:spacing w:line="276" w:lineRule="auto"/>
              <w:rPr>
                <w:sz w:val="20"/>
                <w:szCs w:val="20"/>
              </w:rPr>
            </w:pPr>
          </w:p>
        </w:tc>
        <w:tc>
          <w:tcPr>
            <w:tcW w:w="3969" w:type="dxa"/>
            <w:shd w:val="clear" w:color="auto" w:fill="auto"/>
            <w:vAlign w:val="center"/>
          </w:tcPr>
          <w:p w14:paraId="00000134" w14:textId="77777777" w:rsidR="0005245C" w:rsidRDefault="00385F20" w:rsidP="007E6BD2">
            <w:pPr>
              <w:tabs>
                <w:tab w:val="left" w:pos="1590"/>
              </w:tabs>
              <w:rPr>
                <w:sz w:val="20"/>
                <w:szCs w:val="20"/>
              </w:rPr>
            </w:pPr>
            <w:r>
              <w:rPr>
                <w:b/>
                <w:sz w:val="20"/>
                <w:szCs w:val="20"/>
              </w:rPr>
              <w:t>L.01.03. Ecosistemas</w:t>
            </w:r>
          </w:p>
          <w:p w14:paraId="00000135" w14:textId="77777777" w:rsidR="0005245C" w:rsidRDefault="00385F20" w:rsidP="007E6BD2">
            <w:pPr>
              <w:tabs>
                <w:tab w:val="left" w:pos="1590"/>
              </w:tabs>
              <w:rPr>
                <w:sz w:val="20"/>
                <w:szCs w:val="20"/>
              </w:rPr>
            </w:pPr>
            <w:r>
              <w:rPr>
                <w:sz w:val="20"/>
                <w:szCs w:val="20"/>
              </w:rPr>
              <w:t xml:space="preserve">Fomentar el uso, conservación, aprovechamiento y restauración de ecosistemas logrando territorios sostenibles.  </w:t>
            </w:r>
          </w:p>
        </w:tc>
        <w:tc>
          <w:tcPr>
            <w:tcW w:w="4252" w:type="dxa"/>
            <w:vAlign w:val="center"/>
          </w:tcPr>
          <w:p w14:paraId="00000136" w14:textId="77777777" w:rsidR="0005245C" w:rsidRDefault="00385F20" w:rsidP="006D198C">
            <w:pPr>
              <w:tabs>
                <w:tab w:val="left" w:pos="1590"/>
              </w:tabs>
              <w:rPr>
                <w:sz w:val="20"/>
                <w:szCs w:val="20"/>
              </w:rPr>
            </w:pPr>
            <w:r>
              <w:rPr>
                <w:sz w:val="20"/>
                <w:szCs w:val="20"/>
              </w:rPr>
              <w:t>Asegurar la conservación, el aprovechamiento y la restauración de los ecosistemas terrestres y marinos en los procesos de planificación territorial, además de incluir mecanismos de retribución por servicios ecosistémicos y reconocimiento a los agentes que resguardan las áreas protegidas.</w:t>
            </w:r>
          </w:p>
        </w:tc>
      </w:tr>
      <w:tr w:rsidR="0005245C" w14:paraId="0EA435D3" w14:textId="77777777" w:rsidTr="006D198C">
        <w:trPr>
          <w:trHeight w:val="1256"/>
        </w:trPr>
        <w:tc>
          <w:tcPr>
            <w:tcW w:w="831" w:type="dxa"/>
            <w:vMerge/>
            <w:tcBorders>
              <w:bottom w:val="single" w:sz="4" w:space="0" w:color="000000"/>
            </w:tcBorders>
            <w:vAlign w:val="center"/>
          </w:tcPr>
          <w:p w14:paraId="00000137" w14:textId="77777777" w:rsidR="0005245C" w:rsidRDefault="0005245C">
            <w:pPr>
              <w:widowControl w:val="0"/>
              <w:pBdr>
                <w:top w:val="nil"/>
                <w:left w:val="nil"/>
                <w:bottom w:val="nil"/>
                <w:right w:val="nil"/>
                <w:between w:val="nil"/>
              </w:pBdr>
              <w:spacing w:line="276" w:lineRule="auto"/>
              <w:rPr>
                <w:sz w:val="20"/>
                <w:szCs w:val="20"/>
              </w:rPr>
            </w:pPr>
          </w:p>
        </w:tc>
        <w:tc>
          <w:tcPr>
            <w:tcW w:w="1716" w:type="dxa"/>
            <w:vMerge/>
            <w:tcBorders>
              <w:bottom w:val="single" w:sz="4" w:space="0" w:color="000000"/>
            </w:tcBorders>
            <w:vAlign w:val="center"/>
          </w:tcPr>
          <w:p w14:paraId="00000138" w14:textId="77777777" w:rsidR="0005245C" w:rsidRDefault="0005245C">
            <w:pPr>
              <w:widowControl w:val="0"/>
              <w:pBdr>
                <w:top w:val="nil"/>
                <w:left w:val="nil"/>
                <w:bottom w:val="nil"/>
                <w:right w:val="nil"/>
                <w:between w:val="nil"/>
              </w:pBdr>
              <w:spacing w:line="276" w:lineRule="auto"/>
              <w:rPr>
                <w:sz w:val="20"/>
                <w:szCs w:val="20"/>
              </w:rPr>
            </w:pPr>
          </w:p>
        </w:tc>
        <w:tc>
          <w:tcPr>
            <w:tcW w:w="1276" w:type="dxa"/>
            <w:vMerge/>
            <w:vAlign w:val="center"/>
          </w:tcPr>
          <w:p w14:paraId="00000139" w14:textId="77777777" w:rsidR="0005245C" w:rsidRDefault="0005245C">
            <w:pPr>
              <w:widowControl w:val="0"/>
              <w:pBdr>
                <w:top w:val="nil"/>
                <w:left w:val="nil"/>
                <w:bottom w:val="nil"/>
                <w:right w:val="nil"/>
                <w:between w:val="nil"/>
              </w:pBdr>
              <w:spacing w:line="276" w:lineRule="auto"/>
              <w:rPr>
                <w:sz w:val="20"/>
                <w:szCs w:val="20"/>
              </w:rPr>
            </w:pPr>
          </w:p>
        </w:tc>
        <w:tc>
          <w:tcPr>
            <w:tcW w:w="1418" w:type="dxa"/>
            <w:vMerge/>
            <w:vAlign w:val="center"/>
          </w:tcPr>
          <w:p w14:paraId="0000013A" w14:textId="77777777" w:rsidR="0005245C" w:rsidRDefault="0005245C">
            <w:pPr>
              <w:widowControl w:val="0"/>
              <w:pBdr>
                <w:top w:val="nil"/>
                <w:left w:val="nil"/>
                <w:bottom w:val="nil"/>
                <w:right w:val="nil"/>
                <w:between w:val="nil"/>
              </w:pBdr>
              <w:spacing w:line="276" w:lineRule="auto"/>
              <w:rPr>
                <w:sz w:val="20"/>
                <w:szCs w:val="20"/>
              </w:rPr>
            </w:pPr>
          </w:p>
        </w:tc>
        <w:tc>
          <w:tcPr>
            <w:tcW w:w="992" w:type="dxa"/>
            <w:vMerge/>
            <w:vAlign w:val="center"/>
          </w:tcPr>
          <w:p w14:paraId="0000013B" w14:textId="77777777" w:rsidR="0005245C" w:rsidRDefault="0005245C">
            <w:pPr>
              <w:widowControl w:val="0"/>
              <w:pBdr>
                <w:top w:val="nil"/>
                <w:left w:val="nil"/>
                <w:bottom w:val="nil"/>
                <w:right w:val="nil"/>
                <w:between w:val="nil"/>
              </w:pBdr>
              <w:spacing w:line="276" w:lineRule="auto"/>
              <w:rPr>
                <w:sz w:val="20"/>
                <w:szCs w:val="20"/>
              </w:rPr>
            </w:pPr>
          </w:p>
        </w:tc>
        <w:tc>
          <w:tcPr>
            <w:tcW w:w="992" w:type="dxa"/>
            <w:vMerge/>
            <w:vAlign w:val="center"/>
          </w:tcPr>
          <w:p w14:paraId="0000013C" w14:textId="77777777" w:rsidR="0005245C" w:rsidRDefault="0005245C">
            <w:pPr>
              <w:widowControl w:val="0"/>
              <w:pBdr>
                <w:top w:val="nil"/>
                <w:left w:val="nil"/>
                <w:bottom w:val="nil"/>
                <w:right w:val="nil"/>
                <w:between w:val="nil"/>
              </w:pBdr>
              <w:spacing w:line="276" w:lineRule="auto"/>
              <w:rPr>
                <w:sz w:val="20"/>
                <w:szCs w:val="20"/>
              </w:rPr>
            </w:pPr>
          </w:p>
        </w:tc>
        <w:tc>
          <w:tcPr>
            <w:tcW w:w="3969" w:type="dxa"/>
            <w:shd w:val="clear" w:color="auto" w:fill="auto"/>
            <w:vAlign w:val="center"/>
          </w:tcPr>
          <w:p w14:paraId="0000013D" w14:textId="77777777" w:rsidR="0005245C" w:rsidRDefault="00385F20" w:rsidP="007E6BD2">
            <w:pPr>
              <w:tabs>
                <w:tab w:val="left" w:pos="1590"/>
              </w:tabs>
              <w:rPr>
                <w:b/>
                <w:sz w:val="20"/>
                <w:szCs w:val="20"/>
              </w:rPr>
            </w:pPr>
            <w:r>
              <w:rPr>
                <w:b/>
                <w:sz w:val="20"/>
                <w:szCs w:val="20"/>
              </w:rPr>
              <w:t>L.01.04. Patrimonio</w:t>
            </w:r>
          </w:p>
          <w:p w14:paraId="0000013E" w14:textId="5F4554AE" w:rsidR="0005245C" w:rsidRDefault="00923B51" w:rsidP="007E6BD2">
            <w:pPr>
              <w:tabs>
                <w:tab w:val="left" w:pos="1590"/>
              </w:tabs>
              <w:rPr>
                <w:sz w:val="20"/>
                <w:szCs w:val="20"/>
              </w:rPr>
            </w:pPr>
            <w:r>
              <w:rPr>
                <w:sz w:val="20"/>
                <w:szCs w:val="20"/>
              </w:rPr>
              <w:t>Incentivar el</w:t>
            </w:r>
            <w:r w:rsidR="00385F20">
              <w:rPr>
                <w:sz w:val="20"/>
                <w:szCs w:val="20"/>
              </w:rPr>
              <w:t xml:space="preserve"> </w:t>
            </w:r>
            <w:r w:rsidR="00385F20" w:rsidRPr="00923B51">
              <w:rPr>
                <w:sz w:val="20"/>
                <w:szCs w:val="20"/>
                <w:highlight w:val="yellow"/>
              </w:rPr>
              <w:t>uso social del patrimonio</w:t>
            </w:r>
            <w:r w:rsidR="00385F20">
              <w:rPr>
                <w:sz w:val="20"/>
                <w:szCs w:val="20"/>
              </w:rPr>
              <w:t xml:space="preserve"> cultural para convertirlos en espacios dinamizadores de los territorios.</w:t>
            </w:r>
          </w:p>
        </w:tc>
        <w:tc>
          <w:tcPr>
            <w:tcW w:w="4252" w:type="dxa"/>
            <w:vAlign w:val="center"/>
          </w:tcPr>
          <w:p w14:paraId="0000013F" w14:textId="77777777" w:rsidR="0005245C" w:rsidRDefault="00385F20" w:rsidP="006D198C">
            <w:pPr>
              <w:tabs>
                <w:tab w:val="left" w:pos="1590"/>
              </w:tabs>
              <w:rPr>
                <w:sz w:val="20"/>
                <w:szCs w:val="20"/>
              </w:rPr>
            </w:pPr>
            <w:r>
              <w:rPr>
                <w:sz w:val="20"/>
                <w:szCs w:val="20"/>
              </w:rPr>
              <w:t>Impulsar la puesta en uso social del patrimonio cultural, integrándolo en las dinámicas sociales y territoriales, fortaleciendo el sentido de pertenencia.</w:t>
            </w:r>
          </w:p>
        </w:tc>
      </w:tr>
      <w:tr w:rsidR="0005245C" w14:paraId="4CB1A75C" w14:textId="77777777" w:rsidTr="006D198C">
        <w:trPr>
          <w:trHeight w:val="1698"/>
        </w:trPr>
        <w:tc>
          <w:tcPr>
            <w:tcW w:w="831" w:type="dxa"/>
            <w:vMerge/>
            <w:tcBorders>
              <w:bottom w:val="single" w:sz="4" w:space="0" w:color="000000"/>
            </w:tcBorders>
            <w:vAlign w:val="center"/>
          </w:tcPr>
          <w:p w14:paraId="00000140" w14:textId="77777777" w:rsidR="0005245C" w:rsidRDefault="0005245C">
            <w:pPr>
              <w:widowControl w:val="0"/>
              <w:pBdr>
                <w:top w:val="nil"/>
                <w:left w:val="nil"/>
                <w:bottom w:val="nil"/>
                <w:right w:val="nil"/>
                <w:between w:val="nil"/>
              </w:pBdr>
              <w:spacing w:line="276" w:lineRule="auto"/>
              <w:rPr>
                <w:sz w:val="20"/>
                <w:szCs w:val="20"/>
              </w:rPr>
            </w:pPr>
          </w:p>
        </w:tc>
        <w:tc>
          <w:tcPr>
            <w:tcW w:w="1716" w:type="dxa"/>
            <w:vMerge/>
            <w:tcBorders>
              <w:bottom w:val="single" w:sz="4" w:space="0" w:color="000000"/>
            </w:tcBorders>
            <w:vAlign w:val="center"/>
          </w:tcPr>
          <w:p w14:paraId="00000141" w14:textId="77777777" w:rsidR="0005245C" w:rsidRDefault="0005245C">
            <w:pPr>
              <w:widowControl w:val="0"/>
              <w:pBdr>
                <w:top w:val="nil"/>
                <w:left w:val="nil"/>
                <w:bottom w:val="nil"/>
                <w:right w:val="nil"/>
                <w:between w:val="nil"/>
              </w:pBdr>
              <w:spacing w:line="276" w:lineRule="auto"/>
              <w:rPr>
                <w:sz w:val="20"/>
                <w:szCs w:val="20"/>
              </w:rPr>
            </w:pPr>
          </w:p>
        </w:tc>
        <w:tc>
          <w:tcPr>
            <w:tcW w:w="1276" w:type="dxa"/>
            <w:vMerge/>
            <w:vAlign w:val="center"/>
          </w:tcPr>
          <w:p w14:paraId="00000142" w14:textId="77777777" w:rsidR="0005245C" w:rsidRDefault="0005245C">
            <w:pPr>
              <w:widowControl w:val="0"/>
              <w:pBdr>
                <w:top w:val="nil"/>
                <w:left w:val="nil"/>
                <w:bottom w:val="nil"/>
                <w:right w:val="nil"/>
                <w:between w:val="nil"/>
              </w:pBdr>
              <w:spacing w:line="276" w:lineRule="auto"/>
              <w:rPr>
                <w:sz w:val="20"/>
                <w:szCs w:val="20"/>
              </w:rPr>
            </w:pPr>
          </w:p>
        </w:tc>
        <w:tc>
          <w:tcPr>
            <w:tcW w:w="1418" w:type="dxa"/>
            <w:vAlign w:val="center"/>
          </w:tcPr>
          <w:p w14:paraId="00000143" w14:textId="6EC1FD7C" w:rsidR="0005245C" w:rsidRDefault="00385F20">
            <w:pPr>
              <w:tabs>
                <w:tab w:val="left" w:pos="1590"/>
              </w:tabs>
              <w:rPr>
                <w:sz w:val="20"/>
                <w:szCs w:val="20"/>
              </w:rPr>
            </w:pPr>
            <w:r>
              <w:rPr>
                <w:b/>
                <w:sz w:val="20"/>
                <w:szCs w:val="20"/>
              </w:rPr>
              <w:t xml:space="preserve">IOP.01.02. </w:t>
            </w:r>
            <w:r w:rsidRPr="00473D71">
              <w:rPr>
                <w:sz w:val="20"/>
                <w:szCs w:val="20"/>
                <w:highlight w:val="yellow"/>
              </w:rPr>
              <w:t xml:space="preserve">Índice </w:t>
            </w:r>
            <w:r w:rsidR="00473D71" w:rsidRPr="00473D71">
              <w:rPr>
                <w:sz w:val="20"/>
                <w:szCs w:val="20"/>
                <w:highlight w:val="yellow"/>
              </w:rPr>
              <w:t>regional</w:t>
            </w:r>
            <w:r w:rsidR="00473D71">
              <w:rPr>
                <w:sz w:val="20"/>
                <w:szCs w:val="20"/>
              </w:rPr>
              <w:t xml:space="preserve"> </w:t>
            </w:r>
            <w:r>
              <w:rPr>
                <w:sz w:val="20"/>
                <w:szCs w:val="20"/>
              </w:rPr>
              <w:t>de reducción del riesgo de desastres en los territorios</w:t>
            </w:r>
          </w:p>
        </w:tc>
        <w:tc>
          <w:tcPr>
            <w:tcW w:w="992" w:type="dxa"/>
            <w:vAlign w:val="center"/>
          </w:tcPr>
          <w:p w14:paraId="00000144" w14:textId="77777777" w:rsidR="0005245C" w:rsidRDefault="00385F20">
            <w:pPr>
              <w:tabs>
                <w:tab w:val="left" w:pos="1590"/>
              </w:tabs>
              <w:jc w:val="center"/>
              <w:rPr>
                <w:sz w:val="20"/>
                <w:szCs w:val="20"/>
              </w:rPr>
            </w:pPr>
            <w:r>
              <w:rPr>
                <w:sz w:val="20"/>
                <w:szCs w:val="20"/>
              </w:rPr>
              <w:t>Año 2022:</w:t>
            </w:r>
          </w:p>
          <w:p w14:paraId="00000145" w14:textId="77777777" w:rsidR="0005245C" w:rsidRDefault="00385F20">
            <w:pPr>
              <w:tabs>
                <w:tab w:val="left" w:pos="1590"/>
              </w:tabs>
              <w:jc w:val="center"/>
              <w:rPr>
                <w:b/>
                <w:sz w:val="20"/>
                <w:szCs w:val="20"/>
              </w:rPr>
            </w:pPr>
            <w:r>
              <w:rPr>
                <w:sz w:val="20"/>
                <w:szCs w:val="20"/>
              </w:rPr>
              <w:t>1.00</w:t>
            </w:r>
          </w:p>
        </w:tc>
        <w:tc>
          <w:tcPr>
            <w:tcW w:w="992" w:type="dxa"/>
            <w:vAlign w:val="center"/>
          </w:tcPr>
          <w:p w14:paraId="00000146" w14:textId="77777777" w:rsidR="0005245C" w:rsidRDefault="00385F20">
            <w:pPr>
              <w:tabs>
                <w:tab w:val="left" w:pos="1590"/>
              </w:tabs>
              <w:jc w:val="center"/>
              <w:rPr>
                <w:sz w:val="20"/>
                <w:szCs w:val="20"/>
              </w:rPr>
            </w:pPr>
            <w:r>
              <w:rPr>
                <w:sz w:val="20"/>
                <w:szCs w:val="20"/>
              </w:rPr>
              <w:t>Año 2050:</w:t>
            </w:r>
          </w:p>
          <w:p w14:paraId="00000147" w14:textId="77777777" w:rsidR="0005245C" w:rsidRDefault="00385F20">
            <w:pPr>
              <w:tabs>
                <w:tab w:val="left" w:pos="1590"/>
              </w:tabs>
              <w:jc w:val="center"/>
              <w:rPr>
                <w:sz w:val="20"/>
                <w:szCs w:val="20"/>
              </w:rPr>
            </w:pPr>
            <w:r>
              <w:rPr>
                <w:sz w:val="20"/>
                <w:szCs w:val="20"/>
              </w:rPr>
              <w:t>0.79</w:t>
            </w:r>
          </w:p>
        </w:tc>
        <w:tc>
          <w:tcPr>
            <w:tcW w:w="3969" w:type="dxa"/>
            <w:vAlign w:val="center"/>
          </w:tcPr>
          <w:p w14:paraId="00000148" w14:textId="77777777" w:rsidR="0005245C" w:rsidRDefault="00385F20" w:rsidP="007E6BD2">
            <w:pPr>
              <w:tabs>
                <w:tab w:val="left" w:pos="1590"/>
              </w:tabs>
              <w:rPr>
                <w:b/>
                <w:sz w:val="20"/>
                <w:szCs w:val="20"/>
              </w:rPr>
            </w:pPr>
            <w:r>
              <w:rPr>
                <w:b/>
                <w:sz w:val="20"/>
                <w:szCs w:val="20"/>
              </w:rPr>
              <w:t>L.01.05. Reducción del riesgo de desastres en los territorios</w:t>
            </w:r>
          </w:p>
          <w:p w14:paraId="00000149" w14:textId="0FA86FBD" w:rsidR="0005245C" w:rsidRDefault="00385F20" w:rsidP="007E6BD2">
            <w:pPr>
              <w:tabs>
                <w:tab w:val="left" w:pos="1590"/>
              </w:tabs>
              <w:rPr>
                <w:sz w:val="20"/>
                <w:szCs w:val="20"/>
              </w:rPr>
            </w:pPr>
            <w:r>
              <w:rPr>
                <w:sz w:val="20"/>
                <w:szCs w:val="20"/>
              </w:rPr>
              <w:t>Orientar intervenciones a partir de estudios y análisis de riesgo de desastres, en el contexto del cambio climático, obte</w:t>
            </w:r>
            <w:r w:rsidR="00923B51">
              <w:rPr>
                <w:sz w:val="20"/>
                <w:szCs w:val="20"/>
              </w:rPr>
              <w:t xml:space="preserve">niendo territorios seguros y </w:t>
            </w:r>
            <w:r w:rsidR="00923B51" w:rsidRPr="00923B51">
              <w:rPr>
                <w:sz w:val="20"/>
                <w:szCs w:val="20"/>
                <w:highlight w:val="yellow"/>
              </w:rPr>
              <w:t>resilientes</w:t>
            </w:r>
            <w:r w:rsidR="00923B51">
              <w:rPr>
                <w:sz w:val="20"/>
                <w:szCs w:val="20"/>
              </w:rPr>
              <w:t>.</w:t>
            </w:r>
          </w:p>
        </w:tc>
        <w:tc>
          <w:tcPr>
            <w:tcW w:w="4252" w:type="dxa"/>
            <w:vAlign w:val="center"/>
          </w:tcPr>
          <w:p w14:paraId="0000014A" w14:textId="77777777" w:rsidR="0005245C" w:rsidRDefault="00385F20" w:rsidP="006D198C">
            <w:pPr>
              <w:tabs>
                <w:tab w:val="left" w:pos="1590"/>
              </w:tabs>
              <w:rPr>
                <w:sz w:val="20"/>
                <w:szCs w:val="20"/>
              </w:rPr>
            </w:pPr>
            <w:r>
              <w:rPr>
                <w:sz w:val="20"/>
                <w:szCs w:val="20"/>
              </w:rPr>
              <w:t>Orientar las intervenciones del estado y del sector privado en el territorio en zonas seguras y zonas de tratamiento especial, tomando en cuenta los estudios y evaluación de riesgos de desastres, incluyendo los efectos del cambio climático sobre el territorio.</w:t>
            </w:r>
          </w:p>
        </w:tc>
      </w:tr>
    </w:tbl>
    <w:p w14:paraId="0000014B" w14:textId="77777777" w:rsidR="0005245C" w:rsidRDefault="0005245C">
      <w:pPr>
        <w:spacing w:after="0"/>
      </w:pPr>
    </w:p>
    <w:tbl>
      <w:tblPr>
        <w:tblStyle w:val="a2"/>
        <w:tblW w:w="1544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0"/>
        <w:gridCol w:w="1574"/>
        <w:gridCol w:w="1277"/>
        <w:gridCol w:w="1703"/>
        <w:gridCol w:w="992"/>
        <w:gridCol w:w="992"/>
        <w:gridCol w:w="3967"/>
        <w:gridCol w:w="4111"/>
      </w:tblGrid>
      <w:tr w:rsidR="0005245C" w14:paraId="5FC31D43" w14:textId="77777777" w:rsidTr="006D198C">
        <w:trPr>
          <w:trHeight w:val="382"/>
          <w:tblHeader/>
        </w:trPr>
        <w:tc>
          <w:tcPr>
            <w:tcW w:w="830" w:type="dxa"/>
            <w:shd w:val="clear" w:color="auto" w:fill="92D050"/>
            <w:vAlign w:val="center"/>
          </w:tcPr>
          <w:p w14:paraId="0000014C" w14:textId="77777777" w:rsidR="0005245C" w:rsidRDefault="00385F20">
            <w:pPr>
              <w:tabs>
                <w:tab w:val="left" w:pos="1590"/>
              </w:tabs>
              <w:spacing w:line="256" w:lineRule="auto"/>
              <w:jc w:val="center"/>
              <w:rPr>
                <w:b/>
                <w:sz w:val="20"/>
                <w:szCs w:val="20"/>
              </w:rPr>
            </w:pPr>
            <w:r>
              <w:rPr>
                <w:b/>
                <w:sz w:val="20"/>
                <w:szCs w:val="20"/>
              </w:rPr>
              <w:t>Código</w:t>
            </w:r>
          </w:p>
        </w:tc>
        <w:tc>
          <w:tcPr>
            <w:tcW w:w="1574" w:type="dxa"/>
            <w:shd w:val="clear" w:color="auto" w:fill="92D050"/>
            <w:vAlign w:val="center"/>
          </w:tcPr>
          <w:p w14:paraId="0000014D" w14:textId="77777777" w:rsidR="0005245C" w:rsidRDefault="00385F20">
            <w:pPr>
              <w:tabs>
                <w:tab w:val="left" w:pos="1590"/>
              </w:tabs>
              <w:spacing w:line="256" w:lineRule="auto"/>
              <w:jc w:val="center"/>
              <w:rPr>
                <w:b/>
                <w:sz w:val="20"/>
                <w:szCs w:val="20"/>
              </w:rPr>
            </w:pPr>
            <w:r>
              <w:rPr>
                <w:b/>
                <w:sz w:val="20"/>
                <w:szCs w:val="20"/>
              </w:rPr>
              <w:t>Objetivo Prioritario</w:t>
            </w:r>
          </w:p>
        </w:tc>
        <w:tc>
          <w:tcPr>
            <w:tcW w:w="1277" w:type="dxa"/>
            <w:shd w:val="clear" w:color="auto" w:fill="92D050"/>
            <w:vAlign w:val="center"/>
          </w:tcPr>
          <w:p w14:paraId="0000014F" w14:textId="77777777" w:rsidR="0005245C" w:rsidRDefault="00385F20">
            <w:pPr>
              <w:tabs>
                <w:tab w:val="left" w:pos="1590"/>
              </w:tabs>
              <w:spacing w:line="256" w:lineRule="auto"/>
              <w:jc w:val="center"/>
              <w:rPr>
                <w:b/>
                <w:sz w:val="20"/>
                <w:szCs w:val="20"/>
              </w:rPr>
            </w:pPr>
            <w:r>
              <w:rPr>
                <w:b/>
                <w:sz w:val="20"/>
                <w:szCs w:val="20"/>
              </w:rPr>
              <w:t>Responsable del objetivo</w:t>
            </w:r>
          </w:p>
        </w:tc>
        <w:tc>
          <w:tcPr>
            <w:tcW w:w="1703" w:type="dxa"/>
            <w:shd w:val="clear" w:color="auto" w:fill="BDD7EE"/>
            <w:vAlign w:val="center"/>
          </w:tcPr>
          <w:p w14:paraId="00000150" w14:textId="77777777" w:rsidR="0005245C" w:rsidRDefault="00385F20">
            <w:pPr>
              <w:tabs>
                <w:tab w:val="left" w:pos="1590"/>
              </w:tabs>
              <w:spacing w:line="256" w:lineRule="auto"/>
              <w:jc w:val="center"/>
              <w:rPr>
                <w:b/>
                <w:sz w:val="20"/>
                <w:szCs w:val="20"/>
              </w:rPr>
            </w:pPr>
            <w:r>
              <w:rPr>
                <w:b/>
                <w:sz w:val="20"/>
                <w:szCs w:val="20"/>
              </w:rPr>
              <w:t>Indicador</w:t>
            </w:r>
          </w:p>
          <w:p w14:paraId="00000151" w14:textId="77777777" w:rsidR="0005245C" w:rsidRDefault="00385F20">
            <w:pPr>
              <w:tabs>
                <w:tab w:val="left" w:pos="1590"/>
              </w:tabs>
              <w:spacing w:line="256" w:lineRule="auto"/>
              <w:jc w:val="center"/>
              <w:rPr>
                <w:b/>
                <w:sz w:val="20"/>
                <w:szCs w:val="20"/>
              </w:rPr>
            </w:pPr>
            <w:r>
              <w:rPr>
                <w:b/>
                <w:sz w:val="20"/>
                <w:szCs w:val="20"/>
              </w:rPr>
              <w:t>del objetivo</w:t>
            </w:r>
          </w:p>
        </w:tc>
        <w:tc>
          <w:tcPr>
            <w:tcW w:w="992" w:type="dxa"/>
            <w:shd w:val="clear" w:color="auto" w:fill="BDD7EE"/>
            <w:vAlign w:val="center"/>
          </w:tcPr>
          <w:p w14:paraId="00000152" w14:textId="77777777" w:rsidR="0005245C" w:rsidRDefault="00385F20">
            <w:pPr>
              <w:tabs>
                <w:tab w:val="left" w:pos="1590"/>
              </w:tabs>
              <w:spacing w:line="256" w:lineRule="auto"/>
              <w:jc w:val="center"/>
              <w:rPr>
                <w:b/>
                <w:sz w:val="20"/>
                <w:szCs w:val="20"/>
              </w:rPr>
            </w:pPr>
            <w:r>
              <w:rPr>
                <w:b/>
                <w:sz w:val="20"/>
                <w:szCs w:val="20"/>
              </w:rPr>
              <w:t>Línea de base</w:t>
            </w:r>
            <w:r>
              <w:rPr>
                <w:b/>
                <w:sz w:val="20"/>
                <w:szCs w:val="20"/>
                <w:vertAlign w:val="superscript"/>
              </w:rPr>
              <w:footnoteReference w:id="7"/>
            </w:r>
          </w:p>
        </w:tc>
        <w:tc>
          <w:tcPr>
            <w:tcW w:w="992" w:type="dxa"/>
            <w:shd w:val="clear" w:color="auto" w:fill="BDD7EE"/>
            <w:vAlign w:val="center"/>
          </w:tcPr>
          <w:p w14:paraId="00000153" w14:textId="77777777" w:rsidR="0005245C" w:rsidRDefault="00385F20">
            <w:pPr>
              <w:tabs>
                <w:tab w:val="left" w:pos="1590"/>
              </w:tabs>
              <w:spacing w:line="256" w:lineRule="auto"/>
              <w:jc w:val="center"/>
              <w:rPr>
                <w:b/>
                <w:sz w:val="20"/>
                <w:szCs w:val="20"/>
              </w:rPr>
            </w:pPr>
            <w:r>
              <w:rPr>
                <w:b/>
                <w:sz w:val="20"/>
                <w:szCs w:val="20"/>
              </w:rPr>
              <w:t>Logro</w:t>
            </w:r>
          </w:p>
          <w:p w14:paraId="00000154" w14:textId="77777777" w:rsidR="0005245C" w:rsidRDefault="00385F20">
            <w:pPr>
              <w:tabs>
                <w:tab w:val="left" w:pos="1590"/>
              </w:tabs>
              <w:spacing w:line="256" w:lineRule="auto"/>
              <w:jc w:val="center"/>
              <w:rPr>
                <w:b/>
                <w:sz w:val="20"/>
                <w:szCs w:val="20"/>
              </w:rPr>
            </w:pPr>
            <w:r>
              <w:rPr>
                <w:b/>
                <w:sz w:val="20"/>
                <w:szCs w:val="20"/>
              </w:rPr>
              <w:t>esperado</w:t>
            </w:r>
          </w:p>
        </w:tc>
        <w:tc>
          <w:tcPr>
            <w:tcW w:w="3967" w:type="dxa"/>
            <w:shd w:val="clear" w:color="auto" w:fill="BDD7EE"/>
            <w:vAlign w:val="center"/>
          </w:tcPr>
          <w:p w14:paraId="00000155" w14:textId="77777777" w:rsidR="0005245C" w:rsidRDefault="00385F20">
            <w:pPr>
              <w:tabs>
                <w:tab w:val="left" w:pos="1590"/>
              </w:tabs>
              <w:spacing w:line="256" w:lineRule="auto"/>
              <w:jc w:val="center"/>
              <w:rPr>
                <w:b/>
                <w:sz w:val="20"/>
                <w:szCs w:val="20"/>
              </w:rPr>
            </w:pPr>
            <w:r>
              <w:rPr>
                <w:b/>
                <w:sz w:val="20"/>
                <w:szCs w:val="20"/>
              </w:rPr>
              <w:t>Lineamiento</w:t>
            </w:r>
          </w:p>
        </w:tc>
        <w:tc>
          <w:tcPr>
            <w:tcW w:w="4111" w:type="dxa"/>
            <w:shd w:val="clear" w:color="auto" w:fill="BDD7EE"/>
            <w:vAlign w:val="center"/>
          </w:tcPr>
          <w:p w14:paraId="00000156" w14:textId="77777777" w:rsidR="0005245C" w:rsidRDefault="00385F20">
            <w:pPr>
              <w:tabs>
                <w:tab w:val="left" w:pos="1590"/>
              </w:tabs>
              <w:spacing w:line="256" w:lineRule="auto"/>
              <w:jc w:val="center"/>
              <w:rPr>
                <w:b/>
                <w:sz w:val="20"/>
                <w:szCs w:val="20"/>
              </w:rPr>
            </w:pPr>
            <w:r>
              <w:rPr>
                <w:b/>
                <w:sz w:val="20"/>
                <w:szCs w:val="20"/>
              </w:rPr>
              <w:t>Alternativa de solución seleccionada</w:t>
            </w:r>
          </w:p>
        </w:tc>
      </w:tr>
      <w:tr w:rsidR="0005245C" w14:paraId="5B4679FE" w14:textId="77777777" w:rsidTr="006D198C">
        <w:trPr>
          <w:trHeight w:val="1196"/>
        </w:trPr>
        <w:tc>
          <w:tcPr>
            <w:tcW w:w="830" w:type="dxa"/>
            <w:vMerge w:val="restart"/>
            <w:vAlign w:val="center"/>
          </w:tcPr>
          <w:p w14:paraId="00000157" w14:textId="77777777" w:rsidR="0005245C" w:rsidRDefault="00385F20">
            <w:pPr>
              <w:tabs>
                <w:tab w:val="left" w:pos="1590"/>
              </w:tabs>
              <w:jc w:val="both"/>
              <w:rPr>
                <w:b/>
                <w:sz w:val="20"/>
                <w:szCs w:val="20"/>
              </w:rPr>
            </w:pPr>
            <w:r>
              <w:rPr>
                <w:b/>
                <w:sz w:val="20"/>
                <w:szCs w:val="20"/>
              </w:rPr>
              <w:t>OP.02</w:t>
            </w:r>
          </w:p>
        </w:tc>
        <w:tc>
          <w:tcPr>
            <w:tcW w:w="1574" w:type="dxa"/>
            <w:vMerge w:val="restart"/>
            <w:vAlign w:val="center"/>
          </w:tcPr>
          <w:p w14:paraId="00000158" w14:textId="77777777" w:rsidR="0005245C" w:rsidRDefault="0005245C">
            <w:pPr>
              <w:tabs>
                <w:tab w:val="left" w:pos="1590"/>
              </w:tabs>
              <w:rPr>
                <w:sz w:val="20"/>
                <w:szCs w:val="20"/>
              </w:rPr>
            </w:pPr>
          </w:p>
          <w:p w14:paraId="00000159" w14:textId="77777777" w:rsidR="0005245C" w:rsidRDefault="00385F20">
            <w:pPr>
              <w:tabs>
                <w:tab w:val="left" w:pos="1590"/>
              </w:tabs>
              <w:rPr>
                <w:i/>
                <w:sz w:val="20"/>
                <w:szCs w:val="20"/>
              </w:rPr>
            </w:pPr>
            <w:r>
              <w:rPr>
                <w:b/>
              </w:rPr>
              <w:t>Lograr condiciones de equidad entre los territorios</w:t>
            </w:r>
          </w:p>
        </w:tc>
        <w:tc>
          <w:tcPr>
            <w:tcW w:w="1277" w:type="dxa"/>
            <w:vMerge w:val="restart"/>
            <w:vAlign w:val="center"/>
          </w:tcPr>
          <w:p w14:paraId="0000015B" w14:textId="77777777" w:rsidR="0005245C" w:rsidRDefault="00385F20">
            <w:pPr>
              <w:pBdr>
                <w:top w:val="nil"/>
                <w:left w:val="nil"/>
                <w:bottom w:val="nil"/>
                <w:right w:val="nil"/>
                <w:between w:val="nil"/>
              </w:pBdr>
              <w:jc w:val="center"/>
              <w:rPr>
                <w:b/>
                <w:color w:val="000000"/>
                <w:sz w:val="20"/>
                <w:szCs w:val="20"/>
                <w:highlight w:val="magenta"/>
              </w:rPr>
            </w:pPr>
            <w:r>
              <w:rPr>
                <w:color w:val="000000"/>
                <w:sz w:val="20"/>
                <w:szCs w:val="20"/>
              </w:rPr>
              <w:t>PCM-VGT</w:t>
            </w:r>
          </w:p>
        </w:tc>
        <w:tc>
          <w:tcPr>
            <w:tcW w:w="1703" w:type="dxa"/>
            <w:vMerge w:val="restart"/>
            <w:vAlign w:val="center"/>
          </w:tcPr>
          <w:p w14:paraId="0000015C" w14:textId="77777777" w:rsidR="0005245C" w:rsidRDefault="0005245C">
            <w:pPr>
              <w:pBdr>
                <w:top w:val="nil"/>
                <w:left w:val="nil"/>
                <w:bottom w:val="nil"/>
                <w:right w:val="nil"/>
                <w:between w:val="nil"/>
              </w:pBdr>
              <w:rPr>
                <w:b/>
                <w:color w:val="000000"/>
                <w:sz w:val="20"/>
                <w:szCs w:val="20"/>
              </w:rPr>
            </w:pPr>
          </w:p>
          <w:p w14:paraId="0000015D" w14:textId="77777777" w:rsidR="0005245C" w:rsidRDefault="00385F20">
            <w:pPr>
              <w:pBdr>
                <w:top w:val="nil"/>
                <w:left w:val="nil"/>
                <w:bottom w:val="nil"/>
                <w:right w:val="nil"/>
                <w:between w:val="nil"/>
              </w:pBdr>
              <w:rPr>
                <w:color w:val="000000"/>
                <w:sz w:val="20"/>
                <w:szCs w:val="20"/>
              </w:rPr>
            </w:pPr>
            <w:r>
              <w:rPr>
                <w:b/>
                <w:color w:val="000000"/>
                <w:sz w:val="20"/>
                <w:szCs w:val="20"/>
              </w:rPr>
              <w:t>IOP.02.01</w:t>
            </w:r>
            <w:r>
              <w:rPr>
                <w:color w:val="000000"/>
                <w:sz w:val="20"/>
                <w:szCs w:val="20"/>
              </w:rPr>
              <w:t>.</w:t>
            </w:r>
          </w:p>
          <w:p w14:paraId="0000015E" w14:textId="10144D16" w:rsidR="0005245C" w:rsidRDefault="00385F20">
            <w:pPr>
              <w:pBdr>
                <w:top w:val="nil"/>
                <w:left w:val="nil"/>
                <w:bottom w:val="nil"/>
                <w:right w:val="nil"/>
                <w:between w:val="nil"/>
              </w:pBdr>
              <w:rPr>
                <w:color w:val="000000"/>
                <w:sz w:val="20"/>
                <w:szCs w:val="20"/>
                <w:highlight w:val="yellow"/>
              </w:rPr>
            </w:pPr>
            <w:r w:rsidRPr="00473D71">
              <w:rPr>
                <w:color w:val="000000"/>
                <w:sz w:val="20"/>
                <w:szCs w:val="20"/>
                <w:highlight w:val="yellow"/>
              </w:rPr>
              <w:t xml:space="preserve">Índice </w:t>
            </w:r>
            <w:r w:rsidR="00473D71" w:rsidRPr="00473D71">
              <w:rPr>
                <w:color w:val="000000"/>
                <w:sz w:val="20"/>
                <w:szCs w:val="20"/>
                <w:highlight w:val="yellow"/>
              </w:rPr>
              <w:t>regional</w:t>
            </w:r>
            <w:r w:rsidR="00473D71">
              <w:rPr>
                <w:color w:val="000000"/>
                <w:sz w:val="20"/>
                <w:szCs w:val="20"/>
              </w:rPr>
              <w:t xml:space="preserve"> </w:t>
            </w:r>
            <w:r>
              <w:rPr>
                <w:color w:val="000000"/>
                <w:sz w:val="20"/>
                <w:szCs w:val="20"/>
              </w:rPr>
              <w:t>de equidad y competitividad en los territorios</w:t>
            </w:r>
            <w:r>
              <w:rPr>
                <w:b/>
                <w:color w:val="000000"/>
                <w:sz w:val="20"/>
                <w:szCs w:val="20"/>
              </w:rPr>
              <w:t xml:space="preserve"> </w:t>
            </w:r>
          </w:p>
        </w:tc>
        <w:tc>
          <w:tcPr>
            <w:tcW w:w="992" w:type="dxa"/>
            <w:vMerge w:val="restart"/>
            <w:vAlign w:val="center"/>
          </w:tcPr>
          <w:p w14:paraId="0000015F" w14:textId="77777777" w:rsidR="0005245C" w:rsidRDefault="00385F20">
            <w:pPr>
              <w:tabs>
                <w:tab w:val="left" w:pos="1590"/>
              </w:tabs>
              <w:jc w:val="center"/>
              <w:rPr>
                <w:sz w:val="20"/>
                <w:szCs w:val="20"/>
              </w:rPr>
            </w:pPr>
            <w:r>
              <w:rPr>
                <w:sz w:val="20"/>
                <w:szCs w:val="20"/>
              </w:rPr>
              <w:t>Año 2017:</w:t>
            </w:r>
          </w:p>
          <w:p w14:paraId="00000160" w14:textId="77777777" w:rsidR="0005245C" w:rsidRDefault="00385F20">
            <w:pPr>
              <w:tabs>
                <w:tab w:val="left" w:pos="1590"/>
              </w:tabs>
              <w:jc w:val="center"/>
              <w:rPr>
                <w:sz w:val="20"/>
                <w:szCs w:val="20"/>
              </w:rPr>
            </w:pPr>
            <w:r>
              <w:rPr>
                <w:sz w:val="20"/>
                <w:szCs w:val="20"/>
              </w:rPr>
              <w:t>75.9%</w:t>
            </w:r>
          </w:p>
        </w:tc>
        <w:tc>
          <w:tcPr>
            <w:tcW w:w="992" w:type="dxa"/>
            <w:vMerge w:val="restart"/>
            <w:vAlign w:val="center"/>
          </w:tcPr>
          <w:p w14:paraId="00000161" w14:textId="77777777" w:rsidR="0005245C" w:rsidRDefault="00385F20">
            <w:pPr>
              <w:tabs>
                <w:tab w:val="left" w:pos="1590"/>
              </w:tabs>
              <w:jc w:val="center"/>
              <w:rPr>
                <w:sz w:val="20"/>
                <w:szCs w:val="20"/>
              </w:rPr>
            </w:pPr>
            <w:r>
              <w:rPr>
                <w:sz w:val="20"/>
                <w:szCs w:val="20"/>
              </w:rPr>
              <w:t>Año 2050:</w:t>
            </w:r>
          </w:p>
          <w:p w14:paraId="3F79565F" w14:textId="77777777" w:rsidR="00CA74AB" w:rsidRDefault="00385F20">
            <w:pPr>
              <w:tabs>
                <w:tab w:val="left" w:pos="1590"/>
              </w:tabs>
              <w:jc w:val="center"/>
              <w:rPr>
                <w:sz w:val="20"/>
                <w:szCs w:val="20"/>
              </w:rPr>
            </w:pPr>
            <w:r>
              <w:rPr>
                <w:sz w:val="20"/>
                <w:szCs w:val="20"/>
              </w:rPr>
              <w:t>96%</w:t>
            </w:r>
          </w:p>
          <w:p w14:paraId="00000162" w14:textId="64BCF113" w:rsidR="0005245C" w:rsidRDefault="00385F20">
            <w:pPr>
              <w:tabs>
                <w:tab w:val="left" w:pos="1590"/>
              </w:tabs>
              <w:jc w:val="center"/>
              <w:rPr>
                <w:sz w:val="20"/>
                <w:szCs w:val="20"/>
              </w:rPr>
            </w:pPr>
            <w:r>
              <w:rPr>
                <w:sz w:val="20"/>
                <w:szCs w:val="20"/>
              </w:rPr>
              <w:t>19.29%</w:t>
            </w:r>
          </w:p>
        </w:tc>
        <w:tc>
          <w:tcPr>
            <w:tcW w:w="3967" w:type="dxa"/>
            <w:vAlign w:val="center"/>
          </w:tcPr>
          <w:p w14:paraId="00000163" w14:textId="77777777" w:rsidR="0005245C" w:rsidRDefault="00385F20" w:rsidP="007E6BD2">
            <w:pPr>
              <w:tabs>
                <w:tab w:val="left" w:pos="1590"/>
              </w:tabs>
              <w:rPr>
                <w:b/>
                <w:sz w:val="20"/>
                <w:szCs w:val="20"/>
              </w:rPr>
            </w:pPr>
            <w:r>
              <w:rPr>
                <w:b/>
                <w:sz w:val="20"/>
                <w:szCs w:val="20"/>
              </w:rPr>
              <w:t>L.02.01. Visión territorial</w:t>
            </w:r>
          </w:p>
          <w:p w14:paraId="00000164" w14:textId="77777777" w:rsidR="0005245C" w:rsidRDefault="00385F20" w:rsidP="007E6BD2">
            <w:pPr>
              <w:tabs>
                <w:tab w:val="left" w:pos="1590"/>
              </w:tabs>
              <w:rPr>
                <w:sz w:val="20"/>
                <w:szCs w:val="20"/>
              </w:rPr>
            </w:pPr>
            <w:r>
              <w:rPr>
                <w:sz w:val="20"/>
                <w:szCs w:val="20"/>
              </w:rPr>
              <w:t>Fomentar visiones integrales alineadas a objetivos comunes de gestión territorial en los diferentes agentes comunitarios, y niveles y sectores de gobierno</w:t>
            </w:r>
          </w:p>
        </w:tc>
        <w:tc>
          <w:tcPr>
            <w:tcW w:w="4111" w:type="dxa"/>
            <w:vAlign w:val="center"/>
          </w:tcPr>
          <w:p w14:paraId="00000165" w14:textId="77777777" w:rsidR="0005245C" w:rsidRDefault="00385F20" w:rsidP="006D198C">
            <w:pPr>
              <w:tabs>
                <w:tab w:val="left" w:pos="1590"/>
              </w:tabs>
              <w:rPr>
                <w:sz w:val="20"/>
                <w:szCs w:val="20"/>
              </w:rPr>
            </w:pPr>
            <w:r>
              <w:rPr>
                <w:sz w:val="20"/>
                <w:szCs w:val="20"/>
              </w:rPr>
              <w:t>Promover visiones integrales en los diferentes niveles y Sectores de desarrollo alineadas a objetivos comunes de gestión territorial.</w:t>
            </w:r>
          </w:p>
        </w:tc>
      </w:tr>
      <w:tr w:rsidR="0005245C" w14:paraId="39C2D945" w14:textId="77777777" w:rsidTr="006D198C">
        <w:trPr>
          <w:trHeight w:val="1511"/>
        </w:trPr>
        <w:tc>
          <w:tcPr>
            <w:tcW w:w="830" w:type="dxa"/>
            <w:vMerge/>
            <w:vAlign w:val="center"/>
          </w:tcPr>
          <w:p w14:paraId="00000166" w14:textId="77777777" w:rsidR="0005245C" w:rsidRDefault="0005245C">
            <w:pPr>
              <w:widowControl w:val="0"/>
              <w:pBdr>
                <w:top w:val="nil"/>
                <w:left w:val="nil"/>
                <w:bottom w:val="nil"/>
                <w:right w:val="nil"/>
                <w:between w:val="nil"/>
              </w:pBdr>
              <w:spacing w:line="276" w:lineRule="auto"/>
              <w:rPr>
                <w:sz w:val="20"/>
                <w:szCs w:val="20"/>
              </w:rPr>
            </w:pPr>
          </w:p>
        </w:tc>
        <w:tc>
          <w:tcPr>
            <w:tcW w:w="1574" w:type="dxa"/>
            <w:vMerge/>
            <w:vAlign w:val="center"/>
          </w:tcPr>
          <w:p w14:paraId="00000167" w14:textId="77777777" w:rsidR="0005245C" w:rsidRDefault="0005245C">
            <w:pPr>
              <w:widowControl w:val="0"/>
              <w:pBdr>
                <w:top w:val="nil"/>
                <w:left w:val="nil"/>
                <w:bottom w:val="nil"/>
                <w:right w:val="nil"/>
                <w:between w:val="nil"/>
              </w:pBdr>
              <w:spacing w:line="276" w:lineRule="auto"/>
              <w:rPr>
                <w:sz w:val="20"/>
                <w:szCs w:val="20"/>
              </w:rPr>
            </w:pPr>
          </w:p>
        </w:tc>
        <w:tc>
          <w:tcPr>
            <w:tcW w:w="1277" w:type="dxa"/>
            <w:vMerge/>
            <w:vAlign w:val="center"/>
          </w:tcPr>
          <w:p w14:paraId="00000169" w14:textId="77777777" w:rsidR="0005245C" w:rsidRDefault="0005245C">
            <w:pPr>
              <w:widowControl w:val="0"/>
              <w:pBdr>
                <w:top w:val="nil"/>
                <w:left w:val="nil"/>
                <w:bottom w:val="nil"/>
                <w:right w:val="nil"/>
                <w:between w:val="nil"/>
              </w:pBdr>
              <w:spacing w:line="276" w:lineRule="auto"/>
              <w:rPr>
                <w:sz w:val="20"/>
                <w:szCs w:val="20"/>
              </w:rPr>
            </w:pPr>
          </w:p>
        </w:tc>
        <w:tc>
          <w:tcPr>
            <w:tcW w:w="1703" w:type="dxa"/>
            <w:vMerge/>
            <w:vAlign w:val="center"/>
          </w:tcPr>
          <w:p w14:paraId="0000016A" w14:textId="77777777" w:rsidR="0005245C" w:rsidRDefault="0005245C">
            <w:pPr>
              <w:widowControl w:val="0"/>
              <w:pBdr>
                <w:top w:val="nil"/>
                <w:left w:val="nil"/>
                <w:bottom w:val="nil"/>
                <w:right w:val="nil"/>
                <w:between w:val="nil"/>
              </w:pBdr>
              <w:spacing w:line="276" w:lineRule="auto"/>
              <w:rPr>
                <w:sz w:val="20"/>
                <w:szCs w:val="20"/>
              </w:rPr>
            </w:pPr>
          </w:p>
        </w:tc>
        <w:tc>
          <w:tcPr>
            <w:tcW w:w="992" w:type="dxa"/>
            <w:vMerge/>
            <w:vAlign w:val="center"/>
          </w:tcPr>
          <w:p w14:paraId="0000016B" w14:textId="77777777" w:rsidR="0005245C" w:rsidRDefault="0005245C">
            <w:pPr>
              <w:widowControl w:val="0"/>
              <w:pBdr>
                <w:top w:val="nil"/>
                <w:left w:val="nil"/>
                <w:bottom w:val="nil"/>
                <w:right w:val="nil"/>
                <w:between w:val="nil"/>
              </w:pBdr>
              <w:spacing w:line="276" w:lineRule="auto"/>
              <w:rPr>
                <w:sz w:val="20"/>
                <w:szCs w:val="20"/>
              </w:rPr>
            </w:pPr>
          </w:p>
        </w:tc>
        <w:tc>
          <w:tcPr>
            <w:tcW w:w="992" w:type="dxa"/>
            <w:vMerge/>
            <w:vAlign w:val="center"/>
          </w:tcPr>
          <w:p w14:paraId="0000016C" w14:textId="77777777" w:rsidR="0005245C" w:rsidRDefault="0005245C">
            <w:pPr>
              <w:widowControl w:val="0"/>
              <w:pBdr>
                <w:top w:val="nil"/>
                <w:left w:val="nil"/>
                <w:bottom w:val="nil"/>
                <w:right w:val="nil"/>
                <w:between w:val="nil"/>
              </w:pBdr>
              <w:spacing w:line="276" w:lineRule="auto"/>
              <w:rPr>
                <w:sz w:val="20"/>
                <w:szCs w:val="20"/>
              </w:rPr>
            </w:pPr>
          </w:p>
        </w:tc>
        <w:tc>
          <w:tcPr>
            <w:tcW w:w="3967" w:type="dxa"/>
            <w:tcBorders>
              <w:bottom w:val="single" w:sz="4" w:space="0" w:color="000000"/>
            </w:tcBorders>
            <w:vAlign w:val="center"/>
          </w:tcPr>
          <w:p w14:paraId="0000016D" w14:textId="5570C1E2" w:rsidR="0005245C" w:rsidRDefault="00385F20" w:rsidP="007E6BD2">
            <w:pPr>
              <w:tabs>
                <w:tab w:val="left" w:pos="1590"/>
              </w:tabs>
              <w:rPr>
                <w:b/>
                <w:sz w:val="20"/>
                <w:szCs w:val="20"/>
              </w:rPr>
            </w:pPr>
            <w:r>
              <w:rPr>
                <w:b/>
                <w:sz w:val="20"/>
                <w:szCs w:val="20"/>
              </w:rPr>
              <w:t xml:space="preserve">L.02.02. </w:t>
            </w:r>
            <w:r w:rsidR="009B0CDB" w:rsidRPr="009B0CDB">
              <w:rPr>
                <w:b/>
                <w:sz w:val="20"/>
                <w:szCs w:val="20"/>
              </w:rPr>
              <w:t>Red de ciudades, y centros poblados urbanos y rurales</w:t>
            </w:r>
          </w:p>
          <w:p w14:paraId="0000016E" w14:textId="0B30D6B6" w:rsidR="0005245C" w:rsidRDefault="00385F20" w:rsidP="007E6BD2">
            <w:pPr>
              <w:tabs>
                <w:tab w:val="left" w:pos="1590"/>
              </w:tabs>
              <w:rPr>
                <w:sz w:val="20"/>
                <w:szCs w:val="20"/>
              </w:rPr>
            </w:pPr>
            <w:r>
              <w:rPr>
                <w:sz w:val="20"/>
                <w:szCs w:val="20"/>
              </w:rPr>
              <w:t>Equilibrar las dinámicas territoriales con enfoque de sostenibilidad, inclusión social, res</w:t>
            </w:r>
            <w:r w:rsidR="00646381">
              <w:rPr>
                <w:sz w:val="20"/>
                <w:szCs w:val="20"/>
              </w:rPr>
              <w:t xml:space="preserve">iliencia y competitividad en la red </w:t>
            </w:r>
            <w:r>
              <w:rPr>
                <w:sz w:val="20"/>
                <w:szCs w:val="20"/>
              </w:rPr>
              <w:t>de ciudades y centros poblados</w:t>
            </w:r>
            <w:r w:rsidR="00646381">
              <w:rPr>
                <w:sz w:val="20"/>
                <w:szCs w:val="20"/>
              </w:rPr>
              <w:t xml:space="preserve"> urbanos y rurales</w:t>
            </w:r>
            <w:r>
              <w:rPr>
                <w:sz w:val="20"/>
                <w:szCs w:val="20"/>
              </w:rPr>
              <w:t xml:space="preserve">. </w:t>
            </w:r>
          </w:p>
        </w:tc>
        <w:tc>
          <w:tcPr>
            <w:tcW w:w="4111" w:type="dxa"/>
            <w:vAlign w:val="center"/>
          </w:tcPr>
          <w:p w14:paraId="0000016F" w14:textId="77777777" w:rsidR="0005245C" w:rsidRDefault="00385F20" w:rsidP="006D198C">
            <w:pPr>
              <w:tabs>
                <w:tab w:val="left" w:pos="1590"/>
              </w:tabs>
              <w:rPr>
                <w:sz w:val="20"/>
                <w:szCs w:val="20"/>
              </w:rPr>
            </w:pPr>
            <w:r>
              <w:rPr>
                <w:sz w:val="20"/>
                <w:szCs w:val="20"/>
              </w:rPr>
              <w:t>Identificar y repotenciar ciudades intermedias o sistemas de asentamientos que articulen y sostengan espacialmente la ocupación del territorio con enfoque de sostenibilidad, resiliencia e inclusión social.</w:t>
            </w:r>
          </w:p>
        </w:tc>
      </w:tr>
      <w:tr w:rsidR="0005245C" w14:paraId="7CBCE02B" w14:textId="77777777" w:rsidTr="006D198C">
        <w:trPr>
          <w:trHeight w:val="1406"/>
        </w:trPr>
        <w:tc>
          <w:tcPr>
            <w:tcW w:w="830" w:type="dxa"/>
            <w:vMerge/>
            <w:vAlign w:val="center"/>
          </w:tcPr>
          <w:p w14:paraId="0000017A" w14:textId="77777777" w:rsidR="0005245C" w:rsidRDefault="0005245C">
            <w:pPr>
              <w:widowControl w:val="0"/>
              <w:pBdr>
                <w:top w:val="nil"/>
                <w:left w:val="nil"/>
                <w:bottom w:val="nil"/>
                <w:right w:val="nil"/>
                <w:between w:val="nil"/>
              </w:pBdr>
              <w:spacing w:line="276" w:lineRule="auto"/>
              <w:rPr>
                <w:sz w:val="20"/>
                <w:szCs w:val="20"/>
              </w:rPr>
            </w:pPr>
          </w:p>
        </w:tc>
        <w:tc>
          <w:tcPr>
            <w:tcW w:w="1574" w:type="dxa"/>
            <w:vMerge/>
            <w:vAlign w:val="center"/>
          </w:tcPr>
          <w:p w14:paraId="0000017B" w14:textId="77777777" w:rsidR="0005245C" w:rsidRDefault="0005245C">
            <w:pPr>
              <w:widowControl w:val="0"/>
              <w:pBdr>
                <w:top w:val="nil"/>
                <w:left w:val="nil"/>
                <w:bottom w:val="nil"/>
                <w:right w:val="nil"/>
                <w:between w:val="nil"/>
              </w:pBdr>
              <w:spacing w:line="276" w:lineRule="auto"/>
              <w:rPr>
                <w:sz w:val="20"/>
                <w:szCs w:val="20"/>
              </w:rPr>
            </w:pPr>
          </w:p>
        </w:tc>
        <w:tc>
          <w:tcPr>
            <w:tcW w:w="1277" w:type="dxa"/>
            <w:vMerge/>
            <w:vAlign w:val="center"/>
          </w:tcPr>
          <w:p w14:paraId="0000017D" w14:textId="77777777" w:rsidR="0005245C" w:rsidRDefault="0005245C">
            <w:pPr>
              <w:widowControl w:val="0"/>
              <w:pBdr>
                <w:top w:val="nil"/>
                <w:left w:val="nil"/>
                <w:bottom w:val="nil"/>
                <w:right w:val="nil"/>
                <w:between w:val="nil"/>
              </w:pBdr>
              <w:spacing w:line="276" w:lineRule="auto"/>
              <w:rPr>
                <w:sz w:val="20"/>
                <w:szCs w:val="20"/>
              </w:rPr>
            </w:pPr>
          </w:p>
        </w:tc>
        <w:tc>
          <w:tcPr>
            <w:tcW w:w="1703" w:type="dxa"/>
            <w:vMerge/>
            <w:vAlign w:val="center"/>
          </w:tcPr>
          <w:p w14:paraId="0000017E" w14:textId="77777777" w:rsidR="0005245C" w:rsidRDefault="0005245C">
            <w:pPr>
              <w:widowControl w:val="0"/>
              <w:pBdr>
                <w:top w:val="nil"/>
                <w:left w:val="nil"/>
                <w:bottom w:val="nil"/>
                <w:right w:val="nil"/>
                <w:between w:val="nil"/>
              </w:pBdr>
              <w:spacing w:line="276" w:lineRule="auto"/>
              <w:rPr>
                <w:sz w:val="20"/>
                <w:szCs w:val="20"/>
              </w:rPr>
            </w:pPr>
          </w:p>
        </w:tc>
        <w:tc>
          <w:tcPr>
            <w:tcW w:w="992" w:type="dxa"/>
            <w:vMerge/>
            <w:vAlign w:val="center"/>
          </w:tcPr>
          <w:p w14:paraId="0000017F" w14:textId="77777777" w:rsidR="0005245C" w:rsidRDefault="0005245C">
            <w:pPr>
              <w:widowControl w:val="0"/>
              <w:pBdr>
                <w:top w:val="nil"/>
                <w:left w:val="nil"/>
                <w:bottom w:val="nil"/>
                <w:right w:val="nil"/>
                <w:between w:val="nil"/>
              </w:pBdr>
              <w:spacing w:line="276" w:lineRule="auto"/>
              <w:rPr>
                <w:sz w:val="20"/>
                <w:szCs w:val="20"/>
              </w:rPr>
            </w:pPr>
          </w:p>
        </w:tc>
        <w:tc>
          <w:tcPr>
            <w:tcW w:w="992" w:type="dxa"/>
            <w:vMerge/>
            <w:vAlign w:val="center"/>
          </w:tcPr>
          <w:p w14:paraId="00000180" w14:textId="77777777" w:rsidR="0005245C" w:rsidRDefault="0005245C">
            <w:pPr>
              <w:widowControl w:val="0"/>
              <w:pBdr>
                <w:top w:val="nil"/>
                <w:left w:val="nil"/>
                <w:bottom w:val="nil"/>
                <w:right w:val="nil"/>
                <w:between w:val="nil"/>
              </w:pBdr>
              <w:spacing w:line="276" w:lineRule="auto"/>
              <w:rPr>
                <w:sz w:val="20"/>
                <w:szCs w:val="20"/>
              </w:rPr>
            </w:pPr>
          </w:p>
        </w:tc>
        <w:tc>
          <w:tcPr>
            <w:tcW w:w="3967" w:type="dxa"/>
            <w:vAlign w:val="center"/>
          </w:tcPr>
          <w:p w14:paraId="00000181" w14:textId="376EE8E2" w:rsidR="0005245C" w:rsidRDefault="00CA74AB" w:rsidP="007E6BD2">
            <w:pPr>
              <w:tabs>
                <w:tab w:val="left" w:pos="1590"/>
              </w:tabs>
              <w:rPr>
                <w:b/>
                <w:sz w:val="20"/>
                <w:szCs w:val="20"/>
              </w:rPr>
            </w:pPr>
            <w:r>
              <w:rPr>
                <w:b/>
                <w:sz w:val="20"/>
                <w:szCs w:val="20"/>
              </w:rPr>
              <w:t>L.02.03</w:t>
            </w:r>
            <w:r w:rsidR="00385F20">
              <w:rPr>
                <w:b/>
                <w:sz w:val="20"/>
                <w:szCs w:val="20"/>
              </w:rPr>
              <w:t>. Conectividad</w:t>
            </w:r>
          </w:p>
          <w:p w14:paraId="00000182" w14:textId="77777777" w:rsidR="0005245C" w:rsidRDefault="00385F20" w:rsidP="007E6BD2">
            <w:pPr>
              <w:tabs>
                <w:tab w:val="left" w:pos="1590"/>
              </w:tabs>
              <w:rPr>
                <w:sz w:val="20"/>
                <w:szCs w:val="20"/>
              </w:rPr>
            </w:pPr>
            <w:r>
              <w:rPr>
                <w:sz w:val="20"/>
                <w:szCs w:val="20"/>
              </w:rPr>
              <w:t>Fomentar mayor conectividad territorial entre zonas urbanas, periurbanas y rurales</w:t>
            </w:r>
            <w:r>
              <w:t>.</w:t>
            </w:r>
          </w:p>
        </w:tc>
        <w:tc>
          <w:tcPr>
            <w:tcW w:w="4111" w:type="dxa"/>
            <w:vAlign w:val="center"/>
          </w:tcPr>
          <w:p w14:paraId="00000183" w14:textId="77777777" w:rsidR="0005245C" w:rsidRDefault="00385F20" w:rsidP="006D198C">
            <w:pPr>
              <w:tabs>
                <w:tab w:val="left" w:pos="1590"/>
              </w:tabs>
              <w:rPr>
                <w:sz w:val="20"/>
                <w:szCs w:val="20"/>
              </w:rPr>
            </w:pPr>
            <w:r>
              <w:rPr>
                <w:sz w:val="20"/>
                <w:szCs w:val="20"/>
              </w:rPr>
              <w:t>Impulsar mayor conectividad territorial en zonas rurales y aisladas a través de inversión en vías vecinales y departamentales para disminuir el aislamiento y falta de integración al sistema de centros poblados entre zonas urbanas, periurbanas y rurales y así propiciar oportunidades de desarrollo e inclusión social.</w:t>
            </w:r>
          </w:p>
        </w:tc>
      </w:tr>
      <w:tr w:rsidR="0005245C" w14:paraId="74F0CF5A" w14:textId="77777777" w:rsidTr="006D198C">
        <w:trPr>
          <w:trHeight w:val="1072"/>
        </w:trPr>
        <w:tc>
          <w:tcPr>
            <w:tcW w:w="830" w:type="dxa"/>
            <w:vMerge/>
            <w:vAlign w:val="center"/>
          </w:tcPr>
          <w:p w14:paraId="00000184" w14:textId="77777777" w:rsidR="0005245C" w:rsidRDefault="0005245C">
            <w:pPr>
              <w:widowControl w:val="0"/>
              <w:pBdr>
                <w:top w:val="nil"/>
                <w:left w:val="nil"/>
                <w:bottom w:val="nil"/>
                <w:right w:val="nil"/>
                <w:between w:val="nil"/>
              </w:pBdr>
              <w:spacing w:line="276" w:lineRule="auto"/>
              <w:rPr>
                <w:sz w:val="20"/>
                <w:szCs w:val="20"/>
              </w:rPr>
            </w:pPr>
          </w:p>
        </w:tc>
        <w:tc>
          <w:tcPr>
            <w:tcW w:w="1574" w:type="dxa"/>
            <w:vMerge/>
            <w:vAlign w:val="center"/>
          </w:tcPr>
          <w:p w14:paraId="00000185" w14:textId="77777777" w:rsidR="0005245C" w:rsidRDefault="0005245C">
            <w:pPr>
              <w:widowControl w:val="0"/>
              <w:pBdr>
                <w:top w:val="nil"/>
                <w:left w:val="nil"/>
                <w:bottom w:val="nil"/>
                <w:right w:val="nil"/>
                <w:between w:val="nil"/>
              </w:pBdr>
              <w:spacing w:line="276" w:lineRule="auto"/>
              <w:rPr>
                <w:sz w:val="20"/>
                <w:szCs w:val="20"/>
              </w:rPr>
            </w:pPr>
          </w:p>
        </w:tc>
        <w:tc>
          <w:tcPr>
            <w:tcW w:w="1277" w:type="dxa"/>
            <w:vMerge/>
            <w:vAlign w:val="center"/>
          </w:tcPr>
          <w:p w14:paraId="00000187" w14:textId="77777777" w:rsidR="0005245C" w:rsidRDefault="0005245C">
            <w:pPr>
              <w:widowControl w:val="0"/>
              <w:pBdr>
                <w:top w:val="nil"/>
                <w:left w:val="nil"/>
                <w:bottom w:val="nil"/>
                <w:right w:val="nil"/>
                <w:between w:val="nil"/>
              </w:pBdr>
              <w:spacing w:line="276" w:lineRule="auto"/>
              <w:rPr>
                <w:sz w:val="20"/>
                <w:szCs w:val="20"/>
              </w:rPr>
            </w:pPr>
          </w:p>
        </w:tc>
        <w:tc>
          <w:tcPr>
            <w:tcW w:w="1703" w:type="dxa"/>
            <w:vMerge/>
            <w:vAlign w:val="center"/>
          </w:tcPr>
          <w:p w14:paraId="00000188" w14:textId="77777777" w:rsidR="0005245C" w:rsidRDefault="0005245C">
            <w:pPr>
              <w:widowControl w:val="0"/>
              <w:pBdr>
                <w:top w:val="nil"/>
                <w:left w:val="nil"/>
                <w:bottom w:val="nil"/>
                <w:right w:val="nil"/>
                <w:between w:val="nil"/>
              </w:pBdr>
              <w:spacing w:line="276" w:lineRule="auto"/>
              <w:rPr>
                <w:sz w:val="20"/>
                <w:szCs w:val="20"/>
              </w:rPr>
            </w:pPr>
          </w:p>
        </w:tc>
        <w:tc>
          <w:tcPr>
            <w:tcW w:w="992" w:type="dxa"/>
            <w:vMerge/>
            <w:vAlign w:val="center"/>
          </w:tcPr>
          <w:p w14:paraId="00000189" w14:textId="77777777" w:rsidR="0005245C" w:rsidRDefault="0005245C">
            <w:pPr>
              <w:widowControl w:val="0"/>
              <w:pBdr>
                <w:top w:val="nil"/>
                <w:left w:val="nil"/>
                <w:bottom w:val="nil"/>
                <w:right w:val="nil"/>
                <w:between w:val="nil"/>
              </w:pBdr>
              <w:spacing w:line="276" w:lineRule="auto"/>
              <w:rPr>
                <w:sz w:val="20"/>
                <w:szCs w:val="20"/>
              </w:rPr>
            </w:pPr>
          </w:p>
        </w:tc>
        <w:tc>
          <w:tcPr>
            <w:tcW w:w="992" w:type="dxa"/>
            <w:vMerge/>
            <w:vAlign w:val="center"/>
          </w:tcPr>
          <w:p w14:paraId="0000018A" w14:textId="77777777" w:rsidR="0005245C" w:rsidRDefault="0005245C">
            <w:pPr>
              <w:widowControl w:val="0"/>
              <w:pBdr>
                <w:top w:val="nil"/>
                <w:left w:val="nil"/>
                <w:bottom w:val="nil"/>
                <w:right w:val="nil"/>
                <w:between w:val="nil"/>
              </w:pBdr>
              <w:spacing w:line="276" w:lineRule="auto"/>
              <w:rPr>
                <w:sz w:val="20"/>
                <w:szCs w:val="20"/>
              </w:rPr>
            </w:pPr>
          </w:p>
        </w:tc>
        <w:tc>
          <w:tcPr>
            <w:tcW w:w="3967" w:type="dxa"/>
            <w:vAlign w:val="center"/>
          </w:tcPr>
          <w:p w14:paraId="0000018B" w14:textId="3B59311D" w:rsidR="0005245C" w:rsidRDefault="00385F20" w:rsidP="007E6BD2">
            <w:pPr>
              <w:tabs>
                <w:tab w:val="left" w:pos="1590"/>
              </w:tabs>
              <w:rPr>
                <w:b/>
                <w:sz w:val="20"/>
                <w:szCs w:val="20"/>
              </w:rPr>
            </w:pPr>
            <w:r>
              <w:rPr>
                <w:b/>
                <w:sz w:val="20"/>
                <w:szCs w:val="20"/>
              </w:rPr>
              <w:t>L.02.0</w:t>
            </w:r>
            <w:r w:rsidR="00CA74AB">
              <w:rPr>
                <w:b/>
                <w:sz w:val="20"/>
                <w:szCs w:val="20"/>
              </w:rPr>
              <w:t>4</w:t>
            </w:r>
            <w:r>
              <w:rPr>
                <w:b/>
                <w:sz w:val="20"/>
                <w:szCs w:val="20"/>
              </w:rPr>
              <w:t>. Servicios e infraestructura</w:t>
            </w:r>
          </w:p>
          <w:p w14:paraId="0000018C" w14:textId="77777777" w:rsidR="0005245C" w:rsidRDefault="00385F20" w:rsidP="007E6BD2">
            <w:pPr>
              <w:tabs>
                <w:tab w:val="left" w:pos="1590"/>
              </w:tabs>
              <w:rPr>
                <w:sz w:val="20"/>
                <w:szCs w:val="20"/>
              </w:rPr>
            </w:pPr>
            <w:r>
              <w:rPr>
                <w:sz w:val="20"/>
                <w:szCs w:val="20"/>
              </w:rPr>
              <w:t>Intervenir estratégicamente con servicios básicos e infraestructura para impulsar condiciones de desarrollo equitativo entre los territorios.</w:t>
            </w:r>
          </w:p>
        </w:tc>
        <w:tc>
          <w:tcPr>
            <w:tcW w:w="4111" w:type="dxa"/>
            <w:vAlign w:val="center"/>
          </w:tcPr>
          <w:p w14:paraId="0000018D" w14:textId="77777777" w:rsidR="0005245C" w:rsidRDefault="00385F20" w:rsidP="006D198C">
            <w:pPr>
              <w:tabs>
                <w:tab w:val="left" w:pos="1590"/>
              </w:tabs>
              <w:rPr>
                <w:sz w:val="20"/>
                <w:szCs w:val="20"/>
              </w:rPr>
            </w:pPr>
            <w:r>
              <w:rPr>
                <w:sz w:val="20"/>
                <w:szCs w:val="20"/>
              </w:rPr>
              <w:t>Incorporar infraestructura estratégicamente ubicada que permita operar mecanismos de desarrollo e inclusión para las poblaciones menos favorecidas con el fin de fortalecer sus dinámicas económicas, socio culturales y ambientales.</w:t>
            </w:r>
          </w:p>
        </w:tc>
      </w:tr>
      <w:tr w:rsidR="0005245C" w14:paraId="579B1C39" w14:textId="77777777" w:rsidTr="006D198C">
        <w:trPr>
          <w:trHeight w:val="1732"/>
        </w:trPr>
        <w:tc>
          <w:tcPr>
            <w:tcW w:w="830" w:type="dxa"/>
            <w:vMerge w:val="restart"/>
            <w:vAlign w:val="center"/>
          </w:tcPr>
          <w:p w14:paraId="00000199" w14:textId="77777777" w:rsidR="0005245C" w:rsidRDefault="00385F20">
            <w:pPr>
              <w:tabs>
                <w:tab w:val="left" w:pos="1590"/>
              </w:tabs>
              <w:rPr>
                <w:b/>
                <w:sz w:val="20"/>
                <w:szCs w:val="20"/>
              </w:rPr>
            </w:pPr>
            <w:r>
              <w:rPr>
                <w:b/>
                <w:sz w:val="20"/>
                <w:szCs w:val="20"/>
              </w:rPr>
              <w:t>OP.03</w:t>
            </w:r>
          </w:p>
        </w:tc>
        <w:tc>
          <w:tcPr>
            <w:tcW w:w="1574" w:type="dxa"/>
            <w:vMerge w:val="restart"/>
            <w:vAlign w:val="center"/>
          </w:tcPr>
          <w:p w14:paraId="0000019A" w14:textId="77777777" w:rsidR="0005245C" w:rsidRDefault="00385F20">
            <w:pPr>
              <w:tabs>
                <w:tab w:val="left" w:pos="1590"/>
              </w:tabs>
              <w:rPr>
                <w:b/>
              </w:rPr>
            </w:pPr>
            <w:r>
              <w:rPr>
                <w:b/>
              </w:rPr>
              <w:t xml:space="preserve">Mejorar la toma de decisiones de los actores basada en el conocimiento </w:t>
            </w:r>
            <w:r>
              <w:rPr>
                <w:b/>
              </w:rPr>
              <w:lastRenderedPageBreak/>
              <w:t>integral del territorio.</w:t>
            </w:r>
          </w:p>
          <w:p w14:paraId="0000019B" w14:textId="77777777" w:rsidR="0005245C" w:rsidRDefault="0005245C">
            <w:pPr>
              <w:tabs>
                <w:tab w:val="left" w:pos="1590"/>
              </w:tabs>
              <w:rPr>
                <w:sz w:val="20"/>
                <w:szCs w:val="20"/>
              </w:rPr>
            </w:pPr>
          </w:p>
        </w:tc>
        <w:tc>
          <w:tcPr>
            <w:tcW w:w="1277" w:type="dxa"/>
            <w:vMerge w:val="restart"/>
            <w:vAlign w:val="center"/>
          </w:tcPr>
          <w:p w14:paraId="0000019C" w14:textId="77777777" w:rsidR="0005245C" w:rsidRDefault="00385F20">
            <w:pPr>
              <w:pBdr>
                <w:top w:val="nil"/>
                <w:left w:val="nil"/>
                <w:bottom w:val="nil"/>
                <w:right w:val="nil"/>
                <w:between w:val="nil"/>
              </w:pBdr>
              <w:jc w:val="center"/>
              <w:rPr>
                <w:color w:val="000000"/>
                <w:sz w:val="20"/>
                <w:szCs w:val="20"/>
                <w:highlight w:val="magenta"/>
              </w:rPr>
            </w:pPr>
            <w:r>
              <w:rPr>
                <w:color w:val="000000"/>
                <w:sz w:val="20"/>
                <w:szCs w:val="20"/>
              </w:rPr>
              <w:lastRenderedPageBreak/>
              <w:t>PCM-VGT</w:t>
            </w:r>
          </w:p>
        </w:tc>
        <w:tc>
          <w:tcPr>
            <w:tcW w:w="1703" w:type="dxa"/>
            <w:vMerge w:val="restart"/>
            <w:vAlign w:val="center"/>
          </w:tcPr>
          <w:p w14:paraId="0000019E" w14:textId="77777777" w:rsidR="0005245C" w:rsidRDefault="0005245C">
            <w:pPr>
              <w:pBdr>
                <w:top w:val="nil"/>
                <w:left w:val="nil"/>
                <w:bottom w:val="nil"/>
                <w:right w:val="nil"/>
                <w:between w:val="nil"/>
              </w:pBdr>
              <w:rPr>
                <w:color w:val="000000"/>
                <w:sz w:val="20"/>
                <w:szCs w:val="20"/>
              </w:rPr>
            </w:pPr>
          </w:p>
          <w:p w14:paraId="0000019F" w14:textId="77777777" w:rsidR="0005245C" w:rsidRDefault="00385F20">
            <w:pPr>
              <w:pBdr>
                <w:top w:val="nil"/>
                <w:left w:val="nil"/>
                <w:bottom w:val="nil"/>
                <w:right w:val="nil"/>
                <w:between w:val="nil"/>
              </w:pBdr>
              <w:rPr>
                <w:b/>
                <w:color w:val="000000"/>
                <w:sz w:val="20"/>
                <w:szCs w:val="20"/>
              </w:rPr>
            </w:pPr>
            <w:r>
              <w:rPr>
                <w:b/>
                <w:color w:val="000000"/>
                <w:sz w:val="20"/>
                <w:szCs w:val="20"/>
              </w:rPr>
              <w:t>IOP.03.01.</w:t>
            </w:r>
          </w:p>
          <w:p w14:paraId="000001A0" w14:textId="349BEDEF" w:rsidR="0005245C" w:rsidRDefault="00385F20">
            <w:pPr>
              <w:pBdr>
                <w:top w:val="nil"/>
                <w:left w:val="nil"/>
                <w:bottom w:val="nil"/>
                <w:right w:val="nil"/>
                <w:between w:val="nil"/>
              </w:pBdr>
              <w:rPr>
                <w:color w:val="000000"/>
                <w:sz w:val="20"/>
                <w:szCs w:val="20"/>
              </w:rPr>
            </w:pPr>
            <w:r w:rsidRPr="00473D71">
              <w:rPr>
                <w:color w:val="000000"/>
                <w:sz w:val="20"/>
                <w:szCs w:val="20"/>
                <w:highlight w:val="yellow"/>
              </w:rPr>
              <w:t xml:space="preserve">Índice </w:t>
            </w:r>
            <w:r w:rsidR="00473D71" w:rsidRPr="00473D71">
              <w:rPr>
                <w:color w:val="000000"/>
                <w:sz w:val="20"/>
                <w:szCs w:val="20"/>
                <w:highlight w:val="yellow"/>
              </w:rPr>
              <w:t>regional</w:t>
            </w:r>
            <w:r w:rsidR="00473D71">
              <w:rPr>
                <w:color w:val="000000"/>
                <w:sz w:val="20"/>
                <w:szCs w:val="20"/>
              </w:rPr>
              <w:t xml:space="preserve"> </w:t>
            </w:r>
            <w:r>
              <w:rPr>
                <w:color w:val="000000"/>
                <w:sz w:val="20"/>
                <w:szCs w:val="20"/>
              </w:rPr>
              <w:t xml:space="preserve">de mejora en la toma de decisiones de los actores regionales </w:t>
            </w:r>
            <w:r>
              <w:rPr>
                <w:color w:val="000000"/>
                <w:sz w:val="20"/>
                <w:szCs w:val="20"/>
              </w:rPr>
              <w:lastRenderedPageBreak/>
              <w:t>basada en el conocimiento integral del territorio</w:t>
            </w:r>
          </w:p>
        </w:tc>
        <w:tc>
          <w:tcPr>
            <w:tcW w:w="992" w:type="dxa"/>
            <w:vMerge w:val="restart"/>
            <w:vAlign w:val="center"/>
          </w:tcPr>
          <w:p w14:paraId="000001A1" w14:textId="77777777" w:rsidR="0005245C" w:rsidRDefault="00385F20">
            <w:pPr>
              <w:tabs>
                <w:tab w:val="left" w:pos="1590"/>
              </w:tabs>
              <w:jc w:val="center"/>
              <w:rPr>
                <w:sz w:val="20"/>
                <w:szCs w:val="20"/>
              </w:rPr>
            </w:pPr>
            <w:r>
              <w:rPr>
                <w:sz w:val="20"/>
                <w:szCs w:val="20"/>
              </w:rPr>
              <w:lastRenderedPageBreak/>
              <w:t>Año 2022:</w:t>
            </w:r>
          </w:p>
          <w:p w14:paraId="000001A2" w14:textId="77777777" w:rsidR="0005245C" w:rsidRDefault="00385F20">
            <w:pPr>
              <w:tabs>
                <w:tab w:val="left" w:pos="1590"/>
              </w:tabs>
              <w:jc w:val="center"/>
              <w:rPr>
                <w:sz w:val="20"/>
                <w:szCs w:val="20"/>
              </w:rPr>
            </w:pPr>
            <w:r>
              <w:rPr>
                <w:sz w:val="20"/>
                <w:szCs w:val="20"/>
              </w:rPr>
              <w:t>1</w:t>
            </w:r>
          </w:p>
        </w:tc>
        <w:tc>
          <w:tcPr>
            <w:tcW w:w="992" w:type="dxa"/>
            <w:vMerge w:val="restart"/>
            <w:vAlign w:val="center"/>
          </w:tcPr>
          <w:p w14:paraId="000001A3" w14:textId="77777777" w:rsidR="0005245C" w:rsidRDefault="00385F20">
            <w:pPr>
              <w:tabs>
                <w:tab w:val="left" w:pos="1590"/>
              </w:tabs>
              <w:jc w:val="center"/>
              <w:rPr>
                <w:sz w:val="20"/>
                <w:szCs w:val="20"/>
              </w:rPr>
            </w:pPr>
            <w:r>
              <w:rPr>
                <w:sz w:val="20"/>
                <w:szCs w:val="20"/>
              </w:rPr>
              <w:t>Año 2050:</w:t>
            </w:r>
          </w:p>
          <w:p w14:paraId="000001A4" w14:textId="77777777" w:rsidR="0005245C" w:rsidRDefault="00385F20">
            <w:pPr>
              <w:tabs>
                <w:tab w:val="left" w:pos="1590"/>
              </w:tabs>
              <w:jc w:val="center"/>
              <w:rPr>
                <w:sz w:val="20"/>
                <w:szCs w:val="20"/>
              </w:rPr>
            </w:pPr>
            <w:r>
              <w:rPr>
                <w:sz w:val="20"/>
                <w:szCs w:val="20"/>
              </w:rPr>
              <w:t>1.26</w:t>
            </w:r>
          </w:p>
        </w:tc>
        <w:tc>
          <w:tcPr>
            <w:tcW w:w="3967" w:type="dxa"/>
            <w:vAlign w:val="center"/>
          </w:tcPr>
          <w:p w14:paraId="000001A5" w14:textId="77777777" w:rsidR="0005245C" w:rsidRDefault="00385F20">
            <w:pPr>
              <w:tabs>
                <w:tab w:val="left" w:pos="1590"/>
              </w:tabs>
              <w:jc w:val="both"/>
              <w:rPr>
                <w:b/>
                <w:sz w:val="20"/>
                <w:szCs w:val="20"/>
              </w:rPr>
            </w:pPr>
            <w:r>
              <w:rPr>
                <w:b/>
                <w:sz w:val="20"/>
                <w:szCs w:val="20"/>
              </w:rPr>
              <w:t>L.03.01. Información integrada</w:t>
            </w:r>
          </w:p>
          <w:p w14:paraId="000001A6" w14:textId="77777777" w:rsidR="0005245C" w:rsidRDefault="00385F20">
            <w:pPr>
              <w:tabs>
                <w:tab w:val="left" w:pos="1590"/>
              </w:tabs>
              <w:jc w:val="both"/>
              <w:rPr>
                <w:sz w:val="20"/>
                <w:szCs w:val="20"/>
              </w:rPr>
            </w:pPr>
            <w:r>
              <w:rPr>
                <w:sz w:val="20"/>
                <w:szCs w:val="20"/>
              </w:rPr>
              <w:t>Fortalecer la integración de la información territorial para la toma de decisiones idóneas en cada ámbito territorial</w:t>
            </w:r>
            <w:r>
              <w:t>.</w:t>
            </w:r>
          </w:p>
        </w:tc>
        <w:tc>
          <w:tcPr>
            <w:tcW w:w="4111" w:type="dxa"/>
            <w:vAlign w:val="center"/>
          </w:tcPr>
          <w:p w14:paraId="000001A7" w14:textId="77777777" w:rsidR="0005245C" w:rsidRDefault="00385F20" w:rsidP="006D198C">
            <w:pPr>
              <w:tabs>
                <w:tab w:val="left" w:pos="1590"/>
              </w:tabs>
              <w:rPr>
                <w:sz w:val="20"/>
                <w:szCs w:val="20"/>
              </w:rPr>
            </w:pPr>
            <w:r>
              <w:rPr>
                <w:sz w:val="20"/>
                <w:szCs w:val="20"/>
              </w:rPr>
              <w:t xml:space="preserve">Fortalecer e integrar en un sistema único la información territorial con insumos remitidos por los diferentes niveles de gobierno y los sectores. </w:t>
            </w:r>
          </w:p>
        </w:tc>
      </w:tr>
      <w:tr w:rsidR="006D198C" w14:paraId="7496A61F" w14:textId="77777777" w:rsidTr="006D198C">
        <w:trPr>
          <w:trHeight w:val="1973"/>
        </w:trPr>
        <w:tc>
          <w:tcPr>
            <w:tcW w:w="830" w:type="dxa"/>
            <w:vMerge/>
            <w:vAlign w:val="center"/>
          </w:tcPr>
          <w:p w14:paraId="000001A8" w14:textId="77777777" w:rsidR="006D198C" w:rsidRDefault="006D198C" w:rsidP="006D198C">
            <w:pPr>
              <w:widowControl w:val="0"/>
              <w:pBdr>
                <w:top w:val="nil"/>
                <w:left w:val="nil"/>
                <w:bottom w:val="nil"/>
                <w:right w:val="nil"/>
                <w:between w:val="nil"/>
              </w:pBdr>
              <w:spacing w:line="276" w:lineRule="auto"/>
              <w:rPr>
                <w:sz w:val="20"/>
                <w:szCs w:val="20"/>
              </w:rPr>
            </w:pPr>
          </w:p>
        </w:tc>
        <w:tc>
          <w:tcPr>
            <w:tcW w:w="1574" w:type="dxa"/>
            <w:vMerge/>
            <w:vAlign w:val="center"/>
          </w:tcPr>
          <w:p w14:paraId="000001A9" w14:textId="77777777" w:rsidR="006D198C" w:rsidRDefault="006D198C" w:rsidP="006D198C">
            <w:pPr>
              <w:widowControl w:val="0"/>
              <w:pBdr>
                <w:top w:val="nil"/>
                <w:left w:val="nil"/>
                <w:bottom w:val="nil"/>
                <w:right w:val="nil"/>
                <w:between w:val="nil"/>
              </w:pBdr>
              <w:spacing w:line="276" w:lineRule="auto"/>
              <w:rPr>
                <w:sz w:val="20"/>
                <w:szCs w:val="20"/>
              </w:rPr>
            </w:pPr>
          </w:p>
        </w:tc>
        <w:tc>
          <w:tcPr>
            <w:tcW w:w="1277" w:type="dxa"/>
            <w:vMerge/>
            <w:vAlign w:val="center"/>
          </w:tcPr>
          <w:p w14:paraId="000001AA" w14:textId="77777777" w:rsidR="006D198C" w:rsidRDefault="006D198C" w:rsidP="006D198C">
            <w:pPr>
              <w:widowControl w:val="0"/>
              <w:pBdr>
                <w:top w:val="nil"/>
                <w:left w:val="nil"/>
                <w:bottom w:val="nil"/>
                <w:right w:val="nil"/>
                <w:between w:val="nil"/>
              </w:pBdr>
              <w:spacing w:line="276" w:lineRule="auto"/>
              <w:rPr>
                <w:sz w:val="20"/>
                <w:szCs w:val="20"/>
              </w:rPr>
            </w:pPr>
          </w:p>
        </w:tc>
        <w:tc>
          <w:tcPr>
            <w:tcW w:w="1703" w:type="dxa"/>
            <w:vMerge/>
            <w:vAlign w:val="center"/>
          </w:tcPr>
          <w:p w14:paraId="000001AC" w14:textId="77777777" w:rsidR="006D198C" w:rsidRDefault="006D198C" w:rsidP="006D198C">
            <w:pPr>
              <w:widowControl w:val="0"/>
              <w:pBdr>
                <w:top w:val="nil"/>
                <w:left w:val="nil"/>
                <w:bottom w:val="nil"/>
                <w:right w:val="nil"/>
                <w:between w:val="nil"/>
              </w:pBdr>
              <w:spacing w:line="276" w:lineRule="auto"/>
              <w:rPr>
                <w:sz w:val="20"/>
                <w:szCs w:val="20"/>
              </w:rPr>
            </w:pPr>
          </w:p>
        </w:tc>
        <w:tc>
          <w:tcPr>
            <w:tcW w:w="992" w:type="dxa"/>
            <w:vMerge/>
            <w:vAlign w:val="center"/>
          </w:tcPr>
          <w:p w14:paraId="000001AD" w14:textId="77777777" w:rsidR="006D198C" w:rsidRDefault="006D198C" w:rsidP="006D198C">
            <w:pPr>
              <w:widowControl w:val="0"/>
              <w:pBdr>
                <w:top w:val="nil"/>
                <w:left w:val="nil"/>
                <w:bottom w:val="nil"/>
                <w:right w:val="nil"/>
                <w:between w:val="nil"/>
              </w:pBdr>
              <w:spacing w:line="276" w:lineRule="auto"/>
              <w:rPr>
                <w:sz w:val="20"/>
                <w:szCs w:val="20"/>
              </w:rPr>
            </w:pPr>
          </w:p>
        </w:tc>
        <w:tc>
          <w:tcPr>
            <w:tcW w:w="992" w:type="dxa"/>
            <w:vMerge/>
            <w:vAlign w:val="center"/>
          </w:tcPr>
          <w:p w14:paraId="000001AE" w14:textId="77777777" w:rsidR="006D198C" w:rsidRDefault="006D198C" w:rsidP="006D198C">
            <w:pPr>
              <w:widowControl w:val="0"/>
              <w:pBdr>
                <w:top w:val="nil"/>
                <w:left w:val="nil"/>
                <w:bottom w:val="nil"/>
                <w:right w:val="nil"/>
                <w:between w:val="nil"/>
              </w:pBdr>
              <w:spacing w:line="276" w:lineRule="auto"/>
              <w:rPr>
                <w:sz w:val="20"/>
                <w:szCs w:val="20"/>
              </w:rPr>
            </w:pPr>
          </w:p>
        </w:tc>
        <w:tc>
          <w:tcPr>
            <w:tcW w:w="3967" w:type="dxa"/>
            <w:vAlign w:val="center"/>
          </w:tcPr>
          <w:p w14:paraId="000001AF" w14:textId="77777777" w:rsidR="006D198C" w:rsidRDefault="006D198C" w:rsidP="006D198C">
            <w:pPr>
              <w:tabs>
                <w:tab w:val="left" w:pos="1590"/>
              </w:tabs>
              <w:jc w:val="both"/>
              <w:rPr>
                <w:b/>
                <w:sz w:val="20"/>
                <w:szCs w:val="20"/>
              </w:rPr>
            </w:pPr>
            <w:r>
              <w:rPr>
                <w:b/>
                <w:sz w:val="20"/>
                <w:szCs w:val="20"/>
              </w:rPr>
              <w:t>L.03.02. Preservación y uso de conocimientos tradicionales</w:t>
            </w:r>
          </w:p>
          <w:p w14:paraId="000001B0" w14:textId="6B129EFB" w:rsidR="006D198C" w:rsidRDefault="006D198C" w:rsidP="006D198C">
            <w:pPr>
              <w:tabs>
                <w:tab w:val="left" w:pos="1590"/>
              </w:tabs>
              <w:jc w:val="both"/>
              <w:rPr>
                <w:b/>
                <w:sz w:val="20"/>
                <w:szCs w:val="20"/>
              </w:rPr>
            </w:pPr>
            <w:r>
              <w:rPr>
                <w:sz w:val="20"/>
                <w:szCs w:val="20"/>
              </w:rPr>
              <w:t>Mantener la vigencia de los conocimientos tradicionales en la visión del territorio</w:t>
            </w:r>
            <w:r>
              <w:t>.</w:t>
            </w:r>
          </w:p>
        </w:tc>
        <w:tc>
          <w:tcPr>
            <w:tcW w:w="4111" w:type="dxa"/>
            <w:vAlign w:val="center"/>
          </w:tcPr>
          <w:p w14:paraId="000001B1" w14:textId="4FBF3D6E" w:rsidR="006D198C" w:rsidRDefault="006D198C" w:rsidP="006D198C">
            <w:pPr>
              <w:tabs>
                <w:tab w:val="left" w:pos="1590"/>
              </w:tabs>
              <w:rPr>
                <w:sz w:val="20"/>
                <w:szCs w:val="20"/>
              </w:rPr>
            </w:pPr>
            <w:r w:rsidRPr="00103A9A">
              <w:rPr>
                <w:rFonts w:cstheme="minorHAnsi"/>
                <w:sz w:val="20"/>
                <w:szCs w:val="20"/>
              </w:rPr>
              <w:t>Fomentar el registro e investigación de técnicas de procedimientos y prácticas ancestrales con la finalidad que luego puedan ser aplicadas desde los gobiernos locales en las distintas etapas de los procesos de ordenamiento territorial.</w:t>
            </w:r>
          </w:p>
        </w:tc>
      </w:tr>
      <w:tr w:rsidR="006D198C" w14:paraId="526FF749" w14:textId="77777777" w:rsidTr="006D198C">
        <w:trPr>
          <w:trHeight w:val="2125"/>
        </w:trPr>
        <w:tc>
          <w:tcPr>
            <w:tcW w:w="830" w:type="dxa"/>
            <w:vMerge/>
            <w:vAlign w:val="center"/>
          </w:tcPr>
          <w:p w14:paraId="000001B2" w14:textId="77777777" w:rsidR="006D198C" w:rsidRDefault="006D198C" w:rsidP="006D198C">
            <w:pPr>
              <w:widowControl w:val="0"/>
              <w:pBdr>
                <w:top w:val="nil"/>
                <w:left w:val="nil"/>
                <w:bottom w:val="nil"/>
                <w:right w:val="nil"/>
                <w:between w:val="nil"/>
              </w:pBdr>
              <w:spacing w:line="276" w:lineRule="auto"/>
              <w:rPr>
                <w:sz w:val="20"/>
                <w:szCs w:val="20"/>
              </w:rPr>
            </w:pPr>
          </w:p>
        </w:tc>
        <w:tc>
          <w:tcPr>
            <w:tcW w:w="1574" w:type="dxa"/>
            <w:vMerge/>
            <w:vAlign w:val="center"/>
          </w:tcPr>
          <w:p w14:paraId="000001B3" w14:textId="77777777" w:rsidR="006D198C" w:rsidRDefault="006D198C" w:rsidP="006D198C">
            <w:pPr>
              <w:widowControl w:val="0"/>
              <w:pBdr>
                <w:top w:val="nil"/>
                <w:left w:val="nil"/>
                <w:bottom w:val="nil"/>
                <w:right w:val="nil"/>
                <w:between w:val="nil"/>
              </w:pBdr>
              <w:spacing w:line="276" w:lineRule="auto"/>
              <w:rPr>
                <w:sz w:val="20"/>
                <w:szCs w:val="20"/>
              </w:rPr>
            </w:pPr>
          </w:p>
        </w:tc>
        <w:tc>
          <w:tcPr>
            <w:tcW w:w="1277" w:type="dxa"/>
            <w:vMerge/>
            <w:vAlign w:val="center"/>
          </w:tcPr>
          <w:p w14:paraId="000001B4" w14:textId="77777777" w:rsidR="006D198C" w:rsidRDefault="006D198C" w:rsidP="006D198C">
            <w:pPr>
              <w:widowControl w:val="0"/>
              <w:pBdr>
                <w:top w:val="nil"/>
                <w:left w:val="nil"/>
                <w:bottom w:val="nil"/>
                <w:right w:val="nil"/>
                <w:between w:val="nil"/>
              </w:pBdr>
              <w:spacing w:line="276" w:lineRule="auto"/>
              <w:rPr>
                <w:sz w:val="20"/>
                <w:szCs w:val="20"/>
              </w:rPr>
            </w:pPr>
          </w:p>
        </w:tc>
        <w:tc>
          <w:tcPr>
            <w:tcW w:w="1703" w:type="dxa"/>
            <w:vMerge/>
            <w:vAlign w:val="center"/>
          </w:tcPr>
          <w:p w14:paraId="000001B6" w14:textId="77777777" w:rsidR="006D198C" w:rsidRDefault="006D198C" w:rsidP="006D198C">
            <w:pPr>
              <w:widowControl w:val="0"/>
              <w:pBdr>
                <w:top w:val="nil"/>
                <w:left w:val="nil"/>
                <w:bottom w:val="nil"/>
                <w:right w:val="nil"/>
                <w:between w:val="nil"/>
              </w:pBdr>
              <w:spacing w:line="276" w:lineRule="auto"/>
              <w:rPr>
                <w:sz w:val="20"/>
                <w:szCs w:val="20"/>
              </w:rPr>
            </w:pPr>
          </w:p>
        </w:tc>
        <w:tc>
          <w:tcPr>
            <w:tcW w:w="992" w:type="dxa"/>
            <w:vMerge/>
            <w:vAlign w:val="center"/>
          </w:tcPr>
          <w:p w14:paraId="000001B7" w14:textId="77777777" w:rsidR="006D198C" w:rsidRDefault="006D198C" w:rsidP="006D198C">
            <w:pPr>
              <w:widowControl w:val="0"/>
              <w:pBdr>
                <w:top w:val="nil"/>
                <w:left w:val="nil"/>
                <w:bottom w:val="nil"/>
                <w:right w:val="nil"/>
                <w:between w:val="nil"/>
              </w:pBdr>
              <w:spacing w:line="276" w:lineRule="auto"/>
              <w:rPr>
                <w:sz w:val="20"/>
                <w:szCs w:val="20"/>
              </w:rPr>
            </w:pPr>
          </w:p>
        </w:tc>
        <w:tc>
          <w:tcPr>
            <w:tcW w:w="992" w:type="dxa"/>
            <w:vMerge/>
            <w:vAlign w:val="center"/>
          </w:tcPr>
          <w:p w14:paraId="000001B8" w14:textId="77777777" w:rsidR="006D198C" w:rsidRDefault="006D198C" w:rsidP="006D198C">
            <w:pPr>
              <w:widowControl w:val="0"/>
              <w:pBdr>
                <w:top w:val="nil"/>
                <w:left w:val="nil"/>
                <w:bottom w:val="nil"/>
                <w:right w:val="nil"/>
                <w:between w:val="nil"/>
              </w:pBdr>
              <w:spacing w:line="276" w:lineRule="auto"/>
              <w:rPr>
                <w:sz w:val="20"/>
                <w:szCs w:val="20"/>
              </w:rPr>
            </w:pPr>
          </w:p>
        </w:tc>
        <w:tc>
          <w:tcPr>
            <w:tcW w:w="3967" w:type="dxa"/>
            <w:vAlign w:val="center"/>
          </w:tcPr>
          <w:p w14:paraId="000001B9" w14:textId="77777777" w:rsidR="006D198C" w:rsidRDefault="006D198C" w:rsidP="006D198C">
            <w:pPr>
              <w:tabs>
                <w:tab w:val="left" w:pos="1590"/>
              </w:tabs>
              <w:jc w:val="both"/>
              <w:rPr>
                <w:b/>
                <w:sz w:val="20"/>
                <w:szCs w:val="20"/>
              </w:rPr>
            </w:pPr>
            <w:r>
              <w:rPr>
                <w:b/>
                <w:sz w:val="20"/>
                <w:szCs w:val="20"/>
              </w:rPr>
              <w:t>L.03.03. Investigación y conocimiento</w:t>
            </w:r>
          </w:p>
          <w:p w14:paraId="000001BA" w14:textId="77777777" w:rsidR="006D198C" w:rsidRDefault="006D198C" w:rsidP="006D198C">
            <w:pPr>
              <w:tabs>
                <w:tab w:val="left" w:pos="1590"/>
              </w:tabs>
              <w:jc w:val="both"/>
              <w:rPr>
                <w:b/>
                <w:sz w:val="20"/>
                <w:szCs w:val="20"/>
              </w:rPr>
            </w:pPr>
            <w:r>
              <w:rPr>
                <w:sz w:val="20"/>
                <w:szCs w:val="20"/>
              </w:rPr>
              <w:t>Incentivar la investigación científica aplicada y vinculada al ordenamiento territorial</w:t>
            </w:r>
            <w:r>
              <w:t>.</w:t>
            </w:r>
          </w:p>
        </w:tc>
        <w:tc>
          <w:tcPr>
            <w:tcW w:w="4111" w:type="dxa"/>
            <w:vAlign w:val="center"/>
          </w:tcPr>
          <w:p w14:paraId="000001BB" w14:textId="77777777" w:rsidR="006D198C" w:rsidRDefault="006D198C" w:rsidP="006D198C">
            <w:pPr>
              <w:tabs>
                <w:tab w:val="left" w:pos="1590"/>
              </w:tabs>
              <w:rPr>
                <w:sz w:val="20"/>
                <w:szCs w:val="20"/>
              </w:rPr>
            </w:pPr>
            <w:r>
              <w:rPr>
                <w:sz w:val="20"/>
                <w:szCs w:val="20"/>
              </w:rPr>
              <w:t>Promover la investigación científica aplicada al territorio en centros de investigación y universidades en estrecha coordinación con gobiernos y mancomunidades regionales que produzca información y conocimiento accesibles y al servicio del desarrollo.</w:t>
            </w:r>
          </w:p>
        </w:tc>
      </w:tr>
    </w:tbl>
    <w:tbl>
      <w:tblPr>
        <w:tblStyle w:val="a3"/>
        <w:tblW w:w="1544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1"/>
        <w:gridCol w:w="1574"/>
        <w:gridCol w:w="1276"/>
        <w:gridCol w:w="1701"/>
        <w:gridCol w:w="992"/>
        <w:gridCol w:w="992"/>
        <w:gridCol w:w="3969"/>
        <w:gridCol w:w="4111"/>
      </w:tblGrid>
      <w:tr w:rsidR="0005245C" w14:paraId="2C67C30C" w14:textId="77777777" w:rsidTr="006D198C">
        <w:trPr>
          <w:trHeight w:val="1546"/>
        </w:trPr>
        <w:tc>
          <w:tcPr>
            <w:tcW w:w="831" w:type="dxa"/>
            <w:vMerge w:val="restart"/>
            <w:vAlign w:val="center"/>
          </w:tcPr>
          <w:p w14:paraId="000001CE" w14:textId="77777777" w:rsidR="0005245C" w:rsidRDefault="00385F20">
            <w:pPr>
              <w:tabs>
                <w:tab w:val="left" w:pos="1590"/>
              </w:tabs>
              <w:rPr>
                <w:sz w:val="20"/>
                <w:szCs w:val="20"/>
              </w:rPr>
            </w:pPr>
            <w:r>
              <w:rPr>
                <w:b/>
                <w:sz w:val="20"/>
                <w:szCs w:val="20"/>
              </w:rPr>
              <w:t>OP.04</w:t>
            </w:r>
          </w:p>
        </w:tc>
        <w:tc>
          <w:tcPr>
            <w:tcW w:w="1574" w:type="dxa"/>
            <w:vMerge w:val="restart"/>
            <w:vAlign w:val="center"/>
          </w:tcPr>
          <w:p w14:paraId="000001CF" w14:textId="77777777" w:rsidR="0005245C" w:rsidRDefault="00385F20">
            <w:pPr>
              <w:tabs>
                <w:tab w:val="left" w:pos="1590"/>
              </w:tabs>
              <w:rPr>
                <w:b/>
                <w:sz w:val="20"/>
                <w:szCs w:val="20"/>
              </w:rPr>
            </w:pPr>
            <w:r>
              <w:rPr>
                <w:b/>
              </w:rPr>
              <w:t>Fortalecer la institucionalidad de la gobernanza en los territorios</w:t>
            </w:r>
          </w:p>
        </w:tc>
        <w:tc>
          <w:tcPr>
            <w:tcW w:w="1276" w:type="dxa"/>
            <w:vMerge w:val="restart"/>
            <w:vAlign w:val="center"/>
          </w:tcPr>
          <w:p w14:paraId="000001D0" w14:textId="77777777" w:rsidR="0005245C" w:rsidRDefault="00385F20">
            <w:pPr>
              <w:tabs>
                <w:tab w:val="left" w:pos="1590"/>
              </w:tabs>
              <w:jc w:val="center"/>
              <w:rPr>
                <w:sz w:val="20"/>
                <w:szCs w:val="20"/>
                <w:highlight w:val="magenta"/>
              </w:rPr>
            </w:pPr>
            <w:r>
              <w:rPr>
                <w:sz w:val="20"/>
                <w:szCs w:val="20"/>
              </w:rPr>
              <w:t>PCM-VGT</w:t>
            </w:r>
          </w:p>
        </w:tc>
        <w:tc>
          <w:tcPr>
            <w:tcW w:w="1701" w:type="dxa"/>
            <w:vMerge w:val="restart"/>
            <w:vAlign w:val="center"/>
          </w:tcPr>
          <w:p w14:paraId="000001D1" w14:textId="77777777" w:rsidR="0005245C" w:rsidRDefault="00385F20">
            <w:pPr>
              <w:tabs>
                <w:tab w:val="left" w:pos="1590"/>
              </w:tabs>
              <w:rPr>
                <w:sz w:val="20"/>
                <w:szCs w:val="20"/>
              </w:rPr>
            </w:pPr>
            <w:r>
              <w:rPr>
                <w:b/>
                <w:sz w:val="20"/>
                <w:szCs w:val="20"/>
              </w:rPr>
              <w:t xml:space="preserve">IOP.04.01. </w:t>
            </w:r>
          </w:p>
          <w:p w14:paraId="000001D2" w14:textId="77777777" w:rsidR="0005245C" w:rsidRDefault="00385F20">
            <w:pPr>
              <w:tabs>
                <w:tab w:val="left" w:pos="1590"/>
              </w:tabs>
              <w:rPr>
                <w:sz w:val="20"/>
                <w:szCs w:val="20"/>
              </w:rPr>
            </w:pPr>
            <w:r>
              <w:rPr>
                <w:sz w:val="20"/>
                <w:szCs w:val="20"/>
              </w:rPr>
              <w:t>Porcentaje de Gobiernos Regionales con una gobernanza de los territorios fortalecida</w:t>
            </w:r>
          </w:p>
        </w:tc>
        <w:tc>
          <w:tcPr>
            <w:tcW w:w="992" w:type="dxa"/>
            <w:vMerge w:val="restart"/>
            <w:vAlign w:val="center"/>
          </w:tcPr>
          <w:p w14:paraId="000001D3" w14:textId="77777777" w:rsidR="0005245C" w:rsidRDefault="00385F20">
            <w:pPr>
              <w:tabs>
                <w:tab w:val="left" w:pos="1590"/>
              </w:tabs>
              <w:jc w:val="center"/>
              <w:rPr>
                <w:sz w:val="20"/>
                <w:szCs w:val="20"/>
              </w:rPr>
            </w:pPr>
            <w:r>
              <w:rPr>
                <w:sz w:val="20"/>
                <w:szCs w:val="20"/>
              </w:rPr>
              <w:t>Año 2022:</w:t>
            </w:r>
          </w:p>
          <w:p w14:paraId="000001D4" w14:textId="77777777" w:rsidR="0005245C" w:rsidRDefault="00385F20">
            <w:pPr>
              <w:tabs>
                <w:tab w:val="left" w:pos="1590"/>
              </w:tabs>
              <w:jc w:val="center"/>
              <w:rPr>
                <w:sz w:val="20"/>
                <w:szCs w:val="20"/>
              </w:rPr>
            </w:pPr>
            <w:r>
              <w:rPr>
                <w:sz w:val="20"/>
                <w:szCs w:val="20"/>
              </w:rPr>
              <w:t>1.00</w:t>
            </w:r>
          </w:p>
        </w:tc>
        <w:tc>
          <w:tcPr>
            <w:tcW w:w="992" w:type="dxa"/>
            <w:vMerge w:val="restart"/>
            <w:vAlign w:val="center"/>
          </w:tcPr>
          <w:p w14:paraId="000001D5" w14:textId="77777777" w:rsidR="0005245C" w:rsidRDefault="00385F20">
            <w:pPr>
              <w:tabs>
                <w:tab w:val="left" w:pos="1590"/>
              </w:tabs>
              <w:jc w:val="center"/>
              <w:rPr>
                <w:sz w:val="20"/>
                <w:szCs w:val="20"/>
              </w:rPr>
            </w:pPr>
            <w:r>
              <w:rPr>
                <w:sz w:val="20"/>
                <w:szCs w:val="20"/>
              </w:rPr>
              <w:t>Año 2050:</w:t>
            </w:r>
          </w:p>
          <w:p w14:paraId="000001D6" w14:textId="77777777" w:rsidR="0005245C" w:rsidRDefault="00385F20">
            <w:pPr>
              <w:tabs>
                <w:tab w:val="left" w:pos="1590"/>
              </w:tabs>
              <w:jc w:val="center"/>
              <w:rPr>
                <w:sz w:val="20"/>
                <w:szCs w:val="20"/>
              </w:rPr>
            </w:pPr>
            <w:r>
              <w:rPr>
                <w:sz w:val="20"/>
                <w:szCs w:val="20"/>
              </w:rPr>
              <w:t>1.26</w:t>
            </w:r>
          </w:p>
        </w:tc>
        <w:tc>
          <w:tcPr>
            <w:tcW w:w="3969" w:type="dxa"/>
            <w:vAlign w:val="center"/>
          </w:tcPr>
          <w:p w14:paraId="000001D7" w14:textId="77777777" w:rsidR="0005245C" w:rsidRDefault="00385F20">
            <w:pPr>
              <w:tabs>
                <w:tab w:val="left" w:pos="1590"/>
              </w:tabs>
              <w:rPr>
                <w:b/>
                <w:sz w:val="20"/>
                <w:szCs w:val="20"/>
              </w:rPr>
            </w:pPr>
            <w:r>
              <w:rPr>
                <w:b/>
                <w:sz w:val="20"/>
                <w:szCs w:val="20"/>
              </w:rPr>
              <w:t>L.04.01. Sistema</w:t>
            </w:r>
          </w:p>
          <w:p w14:paraId="000001D8" w14:textId="77777777" w:rsidR="0005245C" w:rsidRDefault="00385F20">
            <w:pPr>
              <w:tabs>
                <w:tab w:val="left" w:pos="1590"/>
              </w:tabs>
              <w:jc w:val="both"/>
              <w:rPr>
                <w:b/>
                <w:sz w:val="20"/>
                <w:szCs w:val="20"/>
              </w:rPr>
            </w:pPr>
            <w:r>
              <w:rPr>
                <w:sz w:val="20"/>
                <w:szCs w:val="20"/>
              </w:rPr>
              <w:t>Establecer el sistema funcional de Ordenamiento Territorial con reglamentaciones, parámetros e instrumentos comunes para los Sectores y niveles de gobierno.</w:t>
            </w:r>
          </w:p>
        </w:tc>
        <w:tc>
          <w:tcPr>
            <w:tcW w:w="4111" w:type="dxa"/>
            <w:vAlign w:val="center"/>
          </w:tcPr>
          <w:p w14:paraId="000001D9" w14:textId="77777777" w:rsidR="0005245C" w:rsidRDefault="00385F20" w:rsidP="006D198C">
            <w:pPr>
              <w:tabs>
                <w:tab w:val="left" w:pos="1590"/>
              </w:tabs>
              <w:rPr>
                <w:sz w:val="20"/>
                <w:szCs w:val="20"/>
              </w:rPr>
            </w:pPr>
            <w:r>
              <w:rPr>
                <w:sz w:val="20"/>
                <w:szCs w:val="20"/>
              </w:rPr>
              <w:t>Fortalecer un sistema funcional de Ordenamiento Territorial a escala nacional y regionales con reglamentaciones, parámetros e instrumentos comunes a los Sectores involucrados.</w:t>
            </w:r>
          </w:p>
        </w:tc>
      </w:tr>
      <w:tr w:rsidR="0005245C" w14:paraId="114EC124" w14:textId="77777777" w:rsidTr="006D198C">
        <w:trPr>
          <w:trHeight w:val="1553"/>
        </w:trPr>
        <w:tc>
          <w:tcPr>
            <w:tcW w:w="831" w:type="dxa"/>
            <w:vMerge/>
            <w:vAlign w:val="center"/>
          </w:tcPr>
          <w:p w14:paraId="000001DA" w14:textId="77777777" w:rsidR="0005245C" w:rsidRDefault="0005245C">
            <w:pPr>
              <w:widowControl w:val="0"/>
              <w:pBdr>
                <w:top w:val="nil"/>
                <w:left w:val="nil"/>
                <w:bottom w:val="nil"/>
                <w:right w:val="nil"/>
                <w:between w:val="nil"/>
              </w:pBdr>
              <w:spacing w:line="276" w:lineRule="auto"/>
              <w:rPr>
                <w:sz w:val="20"/>
                <w:szCs w:val="20"/>
              </w:rPr>
            </w:pPr>
          </w:p>
        </w:tc>
        <w:tc>
          <w:tcPr>
            <w:tcW w:w="1574" w:type="dxa"/>
            <w:vMerge/>
            <w:vAlign w:val="center"/>
          </w:tcPr>
          <w:p w14:paraId="000001DB" w14:textId="77777777" w:rsidR="0005245C" w:rsidRDefault="0005245C">
            <w:pPr>
              <w:widowControl w:val="0"/>
              <w:pBdr>
                <w:top w:val="nil"/>
                <w:left w:val="nil"/>
                <w:bottom w:val="nil"/>
                <w:right w:val="nil"/>
                <w:between w:val="nil"/>
              </w:pBdr>
              <w:spacing w:line="276" w:lineRule="auto"/>
              <w:rPr>
                <w:sz w:val="20"/>
                <w:szCs w:val="20"/>
              </w:rPr>
            </w:pPr>
          </w:p>
        </w:tc>
        <w:tc>
          <w:tcPr>
            <w:tcW w:w="1276" w:type="dxa"/>
            <w:vMerge/>
            <w:vAlign w:val="center"/>
          </w:tcPr>
          <w:p w14:paraId="000001DC" w14:textId="77777777" w:rsidR="0005245C" w:rsidRDefault="0005245C">
            <w:pPr>
              <w:widowControl w:val="0"/>
              <w:pBdr>
                <w:top w:val="nil"/>
                <w:left w:val="nil"/>
                <w:bottom w:val="nil"/>
                <w:right w:val="nil"/>
                <w:between w:val="nil"/>
              </w:pBdr>
              <w:spacing w:line="276" w:lineRule="auto"/>
              <w:rPr>
                <w:sz w:val="20"/>
                <w:szCs w:val="20"/>
              </w:rPr>
            </w:pPr>
          </w:p>
        </w:tc>
        <w:tc>
          <w:tcPr>
            <w:tcW w:w="1701" w:type="dxa"/>
            <w:vMerge/>
            <w:vAlign w:val="center"/>
          </w:tcPr>
          <w:p w14:paraId="000001DD" w14:textId="77777777" w:rsidR="0005245C" w:rsidRDefault="0005245C">
            <w:pPr>
              <w:widowControl w:val="0"/>
              <w:pBdr>
                <w:top w:val="nil"/>
                <w:left w:val="nil"/>
                <w:bottom w:val="nil"/>
                <w:right w:val="nil"/>
                <w:between w:val="nil"/>
              </w:pBdr>
              <w:spacing w:line="276" w:lineRule="auto"/>
              <w:rPr>
                <w:sz w:val="20"/>
                <w:szCs w:val="20"/>
              </w:rPr>
            </w:pPr>
          </w:p>
        </w:tc>
        <w:tc>
          <w:tcPr>
            <w:tcW w:w="992" w:type="dxa"/>
            <w:vMerge/>
            <w:vAlign w:val="center"/>
          </w:tcPr>
          <w:p w14:paraId="000001DE" w14:textId="77777777" w:rsidR="0005245C" w:rsidRDefault="0005245C">
            <w:pPr>
              <w:widowControl w:val="0"/>
              <w:pBdr>
                <w:top w:val="nil"/>
                <w:left w:val="nil"/>
                <w:bottom w:val="nil"/>
                <w:right w:val="nil"/>
                <w:between w:val="nil"/>
              </w:pBdr>
              <w:spacing w:line="276" w:lineRule="auto"/>
              <w:rPr>
                <w:sz w:val="20"/>
                <w:szCs w:val="20"/>
              </w:rPr>
            </w:pPr>
          </w:p>
        </w:tc>
        <w:tc>
          <w:tcPr>
            <w:tcW w:w="992" w:type="dxa"/>
            <w:vMerge/>
            <w:vAlign w:val="center"/>
          </w:tcPr>
          <w:p w14:paraId="000001DF" w14:textId="77777777" w:rsidR="0005245C" w:rsidRDefault="0005245C">
            <w:pPr>
              <w:widowControl w:val="0"/>
              <w:pBdr>
                <w:top w:val="nil"/>
                <w:left w:val="nil"/>
                <w:bottom w:val="nil"/>
                <w:right w:val="nil"/>
                <w:between w:val="nil"/>
              </w:pBdr>
              <w:spacing w:line="276" w:lineRule="auto"/>
              <w:rPr>
                <w:sz w:val="20"/>
                <w:szCs w:val="20"/>
              </w:rPr>
            </w:pPr>
          </w:p>
        </w:tc>
        <w:tc>
          <w:tcPr>
            <w:tcW w:w="3969" w:type="dxa"/>
            <w:vAlign w:val="center"/>
          </w:tcPr>
          <w:p w14:paraId="000001E0" w14:textId="77777777" w:rsidR="0005245C" w:rsidRDefault="00385F20">
            <w:pPr>
              <w:tabs>
                <w:tab w:val="left" w:pos="1590"/>
              </w:tabs>
              <w:jc w:val="both"/>
              <w:rPr>
                <w:b/>
                <w:sz w:val="20"/>
                <w:szCs w:val="20"/>
              </w:rPr>
            </w:pPr>
            <w:r>
              <w:rPr>
                <w:b/>
                <w:sz w:val="20"/>
                <w:szCs w:val="20"/>
              </w:rPr>
              <w:t xml:space="preserve">L.04.02. Rectoría </w:t>
            </w:r>
          </w:p>
          <w:p w14:paraId="000001E1" w14:textId="77777777" w:rsidR="0005245C" w:rsidRDefault="00385F20">
            <w:pPr>
              <w:tabs>
                <w:tab w:val="left" w:pos="1590"/>
              </w:tabs>
              <w:jc w:val="both"/>
              <w:rPr>
                <w:b/>
                <w:sz w:val="20"/>
                <w:szCs w:val="20"/>
              </w:rPr>
            </w:pPr>
            <w:r>
              <w:rPr>
                <w:sz w:val="20"/>
                <w:szCs w:val="20"/>
              </w:rPr>
              <w:t>Fortalecer las competencias en la materia de ordenamiento territorial del ente rector</w:t>
            </w:r>
            <w:r>
              <w:rPr>
                <w:sz w:val="20"/>
                <w:szCs w:val="20"/>
                <w:vertAlign w:val="superscript"/>
              </w:rPr>
              <w:footnoteReference w:id="8"/>
            </w:r>
            <w:r>
              <w:rPr>
                <w:sz w:val="20"/>
                <w:szCs w:val="20"/>
              </w:rPr>
              <w:t>.</w:t>
            </w:r>
          </w:p>
        </w:tc>
        <w:tc>
          <w:tcPr>
            <w:tcW w:w="4111" w:type="dxa"/>
            <w:vAlign w:val="center"/>
          </w:tcPr>
          <w:p w14:paraId="000001E2" w14:textId="77777777" w:rsidR="0005245C" w:rsidRDefault="00385F20" w:rsidP="006D198C">
            <w:pPr>
              <w:tabs>
                <w:tab w:val="left" w:pos="1590"/>
              </w:tabs>
              <w:rPr>
                <w:sz w:val="20"/>
                <w:szCs w:val="20"/>
              </w:rPr>
            </w:pPr>
            <w:r>
              <w:rPr>
                <w:sz w:val="20"/>
                <w:szCs w:val="20"/>
              </w:rPr>
              <w:t>Fortalecer institucional y normativamente las competencias del ente rector en la materia de ordenamiento territorial poniendo énfasis en los mecanismos de resolución de controversias.</w:t>
            </w:r>
          </w:p>
        </w:tc>
      </w:tr>
      <w:tr w:rsidR="0005245C" w14:paraId="15544C8F" w14:textId="77777777" w:rsidTr="006D198C">
        <w:trPr>
          <w:trHeight w:val="1558"/>
        </w:trPr>
        <w:tc>
          <w:tcPr>
            <w:tcW w:w="831" w:type="dxa"/>
            <w:vMerge/>
            <w:vAlign w:val="center"/>
          </w:tcPr>
          <w:p w14:paraId="000001E3" w14:textId="77777777" w:rsidR="0005245C" w:rsidRDefault="0005245C">
            <w:pPr>
              <w:widowControl w:val="0"/>
              <w:pBdr>
                <w:top w:val="nil"/>
                <w:left w:val="nil"/>
                <w:bottom w:val="nil"/>
                <w:right w:val="nil"/>
                <w:between w:val="nil"/>
              </w:pBdr>
              <w:spacing w:line="276" w:lineRule="auto"/>
              <w:rPr>
                <w:sz w:val="20"/>
                <w:szCs w:val="20"/>
              </w:rPr>
            </w:pPr>
          </w:p>
        </w:tc>
        <w:tc>
          <w:tcPr>
            <w:tcW w:w="1574" w:type="dxa"/>
            <w:vMerge/>
            <w:vAlign w:val="center"/>
          </w:tcPr>
          <w:p w14:paraId="000001E4" w14:textId="77777777" w:rsidR="0005245C" w:rsidRDefault="0005245C">
            <w:pPr>
              <w:widowControl w:val="0"/>
              <w:pBdr>
                <w:top w:val="nil"/>
                <w:left w:val="nil"/>
                <w:bottom w:val="nil"/>
                <w:right w:val="nil"/>
                <w:between w:val="nil"/>
              </w:pBdr>
              <w:spacing w:line="276" w:lineRule="auto"/>
              <w:rPr>
                <w:sz w:val="20"/>
                <w:szCs w:val="20"/>
              </w:rPr>
            </w:pPr>
          </w:p>
        </w:tc>
        <w:tc>
          <w:tcPr>
            <w:tcW w:w="1276" w:type="dxa"/>
            <w:vMerge/>
            <w:vAlign w:val="center"/>
          </w:tcPr>
          <w:p w14:paraId="000001E5" w14:textId="77777777" w:rsidR="0005245C" w:rsidRDefault="0005245C">
            <w:pPr>
              <w:widowControl w:val="0"/>
              <w:pBdr>
                <w:top w:val="nil"/>
                <w:left w:val="nil"/>
                <w:bottom w:val="nil"/>
                <w:right w:val="nil"/>
                <w:between w:val="nil"/>
              </w:pBdr>
              <w:spacing w:line="276" w:lineRule="auto"/>
              <w:rPr>
                <w:sz w:val="20"/>
                <w:szCs w:val="20"/>
              </w:rPr>
            </w:pPr>
          </w:p>
        </w:tc>
        <w:tc>
          <w:tcPr>
            <w:tcW w:w="1701" w:type="dxa"/>
            <w:vMerge/>
            <w:vAlign w:val="center"/>
          </w:tcPr>
          <w:p w14:paraId="000001E6" w14:textId="77777777" w:rsidR="0005245C" w:rsidRDefault="0005245C">
            <w:pPr>
              <w:widowControl w:val="0"/>
              <w:pBdr>
                <w:top w:val="nil"/>
                <w:left w:val="nil"/>
                <w:bottom w:val="nil"/>
                <w:right w:val="nil"/>
                <w:between w:val="nil"/>
              </w:pBdr>
              <w:spacing w:line="276" w:lineRule="auto"/>
              <w:rPr>
                <w:sz w:val="20"/>
                <w:szCs w:val="20"/>
              </w:rPr>
            </w:pPr>
          </w:p>
        </w:tc>
        <w:tc>
          <w:tcPr>
            <w:tcW w:w="992" w:type="dxa"/>
            <w:vMerge/>
            <w:vAlign w:val="center"/>
          </w:tcPr>
          <w:p w14:paraId="000001E7" w14:textId="77777777" w:rsidR="0005245C" w:rsidRDefault="0005245C">
            <w:pPr>
              <w:widowControl w:val="0"/>
              <w:pBdr>
                <w:top w:val="nil"/>
                <w:left w:val="nil"/>
                <w:bottom w:val="nil"/>
                <w:right w:val="nil"/>
                <w:between w:val="nil"/>
              </w:pBdr>
              <w:spacing w:line="276" w:lineRule="auto"/>
              <w:rPr>
                <w:sz w:val="20"/>
                <w:szCs w:val="20"/>
              </w:rPr>
            </w:pPr>
          </w:p>
        </w:tc>
        <w:tc>
          <w:tcPr>
            <w:tcW w:w="992" w:type="dxa"/>
            <w:vMerge/>
            <w:vAlign w:val="center"/>
          </w:tcPr>
          <w:p w14:paraId="000001E8" w14:textId="77777777" w:rsidR="0005245C" w:rsidRDefault="0005245C">
            <w:pPr>
              <w:widowControl w:val="0"/>
              <w:pBdr>
                <w:top w:val="nil"/>
                <w:left w:val="nil"/>
                <w:bottom w:val="nil"/>
                <w:right w:val="nil"/>
                <w:between w:val="nil"/>
              </w:pBdr>
              <w:spacing w:line="276" w:lineRule="auto"/>
              <w:rPr>
                <w:sz w:val="20"/>
                <w:szCs w:val="20"/>
              </w:rPr>
            </w:pPr>
          </w:p>
        </w:tc>
        <w:tc>
          <w:tcPr>
            <w:tcW w:w="3969" w:type="dxa"/>
            <w:vAlign w:val="center"/>
          </w:tcPr>
          <w:p w14:paraId="000001E9" w14:textId="77777777" w:rsidR="0005245C" w:rsidRDefault="00385F20">
            <w:pPr>
              <w:tabs>
                <w:tab w:val="left" w:pos="1590"/>
              </w:tabs>
              <w:jc w:val="both"/>
              <w:rPr>
                <w:b/>
                <w:sz w:val="20"/>
                <w:szCs w:val="20"/>
              </w:rPr>
            </w:pPr>
            <w:r>
              <w:rPr>
                <w:b/>
                <w:sz w:val="20"/>
                <w:szCs w:val="20"/>
              </w:rPr>
              <w:t>L.04.03. Planeamiento territorial</w:t>
            </w:r>
          </w:p>
          <w:p w14:paraId="000001EA" w14:textId="77777777" w:rsidR="0005245C" w:rsidRDefault="00385F20">
            <w:pPr>
              <w:tabs>
                <w:tab w:val="left" w:pos="1590"/>
              </w:tabs>
              <w:jc w:val="both"/>
              <w:rPr>
                <w:b/>
                <w:sz w:val="20"/>
                <w:szCs w:val="20"/>
              </w:rPr>
            </w:pPr>
            <w:r>
              <w:rPr>
                <w:sz w:val="20"/>
                <w:szCs w:val="20"/>
              </w:rPr>
              <w:t>Fortalecer e incentivar el alineamiento entre el planeamiento del desarrollo y la planificación territorial en gobiernos regionales y locales.</w:t>
            </w:r>
          </w:p>
        </w:tc>
        <w:tc>
          <w:tcPr>
            <w:tcW w:w="4111" w:type="dxa"/>
            <w:vAlign w:val="center"/>
          </w:tcPr>
          <w:p w14:paraId="000001EB" w14:textId="77777777" w:rsidR="0005245C" w:rsidRDefault="00385F20" w:rsidP="006D198C">
            <w:pPr>
              <w:tabs>
                <w:tab w:val="left" w:pos="1590"/>
              </w:tabs>
              <w:rPr>
                <w:sz w:val="20"/>
                <w:szCs w:val="20"/>
              </w:rPr>
            </w:pPr>
            <w:r>
              <w:rPr>
                <w:sz w:val="20"/>
                <w:szCs w:val="20"/>
              </w:rPr>
              <w:t>Fortalecer y promover el desarrollo de instrumentos de ordenamiento territorial articulados y con diverso alcance desde los PDC y POT como estrategia de intervención en el territorio.</w:t>
            </w:r>
          </w:p>
        </w:tc>
      </w:tr>
      <w:tr w:rsidR="0005245C" w14:paraId="5E09D28E" w14:textId="77777777" w:rsidTr="006D198C">
        <w:trPr>
          <w:trHeight w:val="1553"/>
        </w:trPr>
        <w:tc>
          <w:tcPr>
            <w:tcW w:w="831" w:type="dxa"/>
            <w:vMerge/>
            <w:vAlign w:val="center"/>
          </w:tcPr>
          <w:p w14:paraId="000001EC" w14:textId="77777777" w:rsidR="0005245C" w:rsidRDefault="0005245C">
            <w:pPr>
              <w:widowControl w:val="0"/>
              <w:pBdr>
                <w:top w:val="nil"/>
                <w:left w:val="nil"/>
                <w:bottom w:val="nil"/>
                <w:right w:val="nil"/>
                <w:between w:val="nil"/>
              </w:pBdr>
              <w:spacing w:line="276" w:lineRule="auto"/>
              <w:rPr>
                <w:sz w:val="20"/>
                <w:szCs w:val="20"/>
              </w:rPr>
            </w:pPr>
          </w:p>
        </w:tc>
        <w:tc>
          <w:tcPr>
            <w:tcW w:w="1574" w:type="dxa"/>
            <w:vMerge/>
            <w:vAlign w:val="center"/>
          </w:tcPr>
          <w:p w14:paraId="000001ED" w14:textId="77777777" w:rsidR="0005245C" w:rsidRDefault="0005245C">
            <w:pPr>
              <w:widowControl w:val="0"/>
              <w:pBdr>
                <w:top w:val="nil"/>
                <w:left w:val="nil"/>
                <w:bottom w:val="nil"/>
                <w:right w:val="nil"/>
                <w:between w:val="nil"/>
              </w:pBdr>
              <w:spacing w:line="276" w:lineRule="auto"/>
              <w:rPr>
                <w:sz w:val="20"/>
                <w:szCs w:val="20"/>
              </w:rPr>
            </w:pPr>
          </w:p>
        </w:tc>
        <w:tc>
          <w:tcPr>
            <w:tcW w:w="1276" w:type="dxa"/>
            <w:vMerge/>
            <w:vAlign w:val="center"/>
          </w:tcPr>
          <w:p w14:paraId="000001EE" w14:textId="77777777" w:rsidR="0005245C" w:rsidRDefault="0005245C">
            <w:pPr>
              <w:widowControl w:val="0"/>
              <w:pBdr>
                <w:top w:val="nil"/>
                <w:left w:val="nil"/>
                <w:bottom w:val="nil"/>
                <w:right w:val="nil"/>
                <w:between w:val="nil"/>
              </w:pBdr>
              <w:spacing w:line="276" w:lineRule="auto"/>
              <w:rPr>
                <w:sz w:val="20"/>
                <w:szCs w:val="20"/>
              </w:rPr>
            </w:pPr>
          </w:p>
        </w:tc>
        <w:tc>
          <w:tcPr>
            <w:tcW w:w="1701" w:type="dxa"/>
            <w:vMerge/>
            <w:vAlign w:val="center"/>
          </w:tcPr>
          <w:p w14:paraId="000001EF" w14:textId="77777777" w:rsidR="0005245C" w:rsidRDefault="0005245C">
            <w:pPr>
              <w:widowControl w:val="0"/>
              <w:pBdr>
                <w:top w:val="nil"/>
                <w:left w:val="nil"/>
                <w:bottom w:val="nil"/>
                <w:right w:val="nil"/>
                <w:between w:val="nil"/>
              </w:pBdr>
              <w:spacing w:line="276" w:lineRule="auto"/>
              <w:rPr>
                <w:sz w:val="20"/>
                <w:szCs w:val="20"/>
              </w:rPr>
            </w:pPr>
          </w:p>
        </w:tc>
        <w:tc>
          <w:tcPr>
            <w:tcW w:w="992" w:type="dxa"/>
            <w:vMerge/>
            <w:vAlign w:val="center"/>
          </w:tcPr>
          <w:p w14:paraId="000001F0" w14:textId="77777777" w:rsidR="0005245C" w:rsidRDefault="0005245C">
            <w:pPr>
              <w:widowControl w:val="0"/>
              <w:pBdr>
                <w:top w:val="nil"/>
                <w:left w:val="nil"/>
                <w:bottom w:val="nil"/>
                <w:right w:val="nil"/>
                <w:between w:val="nil"/>
              </w:pBdr>
              <w:spacing w:line="276" w:lineRule="auto"/>
              <w:rPr>
                <w:sz w:val="20"/>
                <w:szCs w:val="20"/>
              </w:rPr>
            </w:pPr>
          </w:p>
        </w:tc>
        <w:tc>
          <w:tcPr>
            <w:tcW w:w="992" w:type="dxa"/>
            <w:vMerge/>
            <w:vAlign w:val="center"/>
          </w:tcPr>
          <w:p w14:paraId="000001F1" w14:textId="77777777" w:rsidR="0005245C" w:rsidRDefault="0005245C">
            <w:pPr>
              <w:widowControl w:val="0"/>
              <w:pBdr>
                <w:top w:val="nil"/>
                <w:left w:val="nil"/>
                <w:bottom w:val="nil"/>
                <w:right w:val="nil"/>
                <w:between w:val="nil"/>
              </w:pBdr>
              <w:spacing w:line="276" w:lineRule="auto"/>
              <w:rPr>
                <w:sz w:val="20"/>
                <w:szCs w:val="20"/>
              </w:rPr>
            </w:pPr>
          </w:p>
        </w:tc>
        <w:tc>
          <w:tcPr>
            <w:tcW w:w="3969" w:type="dxa"/>
            <w:vAlign w:val="center"/>
          </w:tcPr>
          <w:p w14:paraId="000001F2" w14:textId="77777777" w:rsidR="0005245C" w:rsidRDefault="00385F20">
            <w:pPr>
              <w:tabs>
                <w:tab w:val="left" w:pos="1590"/>
              </w:tabs>
              <w:jc w:val="both"/>
              <w:rPr>
                <w:b/>
                <w:sz w:val="20"/>
                <w:szCs w:val="20"/>
              </w:rPr>
            </w:pPr>
            <w:r>
              <w:rPr>
                <w:b/>
                <w:sz w:val="20"/>
                <w:szCs w:val="20"/>
              </w:rPr>
              <w:t>L.04.04. Capacidades institucionales</w:t>
            </w:r>
          </w:p>
          <w:p w14:paraId="000001F3" w14:textId="2E969F1E" w:rsidR="0005245C" w:rsidRDefault="00385F20" w:rsidP="00DF08A2">
            <w:pPr>
              <w:tabs>
                <w:tab w:val="left" w:pos="1590"/>
              </w:tabs>
              <w:jc w:val="both"/>
              <w:rPr>
                <w:b/>
                <w:sz w:val="20"/>
                <w:szCs w:val="20"/>
              </w:rPr>
            </w:pPr>
            <w:r>
              <w:rPr>
                <w:sz w:val="20"/>
                <w:szCs w:val="20"/>
              </w:rPr>
              <w:t>Fortalecer la institucionalidad y las capacidades en materia de gestión territorial de los gobiernos regionales</w:t>
            </w:r>
            <w:r w:rsidR="00DF08A2">
              <w:rPr>
                <w:sz w:val="20"/>
                <w:szCs w:val="20"/>
              </w:rPr>
              <w:t xml:space="preserve"> y locales</w:t>
            </w:r>
            <w:r>
              <w:rPr>
                <w:sz w:val="20"/>
                <w:szCs w:val="20"/>
              </w:rPr>
              <w:t xml:space="preserve">. </w:t>
            </w:r>
          </w:p>
        </w:tc>
        <w:tc>
          <w:tcPr>
            <w:tcW w:w="4111" w:type="dxa"/>
            <w:vAlign w:val="center"/>
          </w:tcPr>
          <w:p w14:paraId="000001F4" w14:textId="77777777" w:rsidR="0005245C" w:rsidRDefault="00385F20">
            <w:pPr>
              <w:tabs>
                <w:tab w:val="left" w:pos="1590"/>
              </w:tabs>
              <w:jc w:val="both"/>
              <w:rPr>
                <w:sz w:val="20"/>
                <w:szCs w:val="20"/>
              </w:rPr>
            </w:pPr>
            <w:r>
              <w:rPr>
                <w:sz w:val="20"/>
                <w:szCs w:val="20"/>
              </w:rPr>
              <w:t>Fortalecer la institucionalidad y las capacidades de gobiernos locales y regionales en materia de ordenamiento y gestión territorial</w:t>
            </w:r>
          </w:p>
        </w:tc>
      </w:tr>
    </w:tbl>
    <w:p w14:paraId="000001F5" w14:textId="77777777" w:rsidR="0005245C" w:rsidRDefault="0005245C">
      <w:pPr>
        <w:sectPr w:rsidR="0005245C">
          <w:pgSz w:w="16838" w:h="11906" w:orient="landscape"/>
          <w:pgMar w:top="709" w:right="992" w:bottom="993" w:left="1276" w:header="709" w:footer="442" w:gutter="0"/>
          <w:cols w:space="720"/>
        </w:sectPr>
      </w:pPr>
    </w:p>
    <w:p w14:paraId="000001F6" w14:textId="1D84DFAD" w:rsidR="0005245C" w:rsidRDefault="00385F20">
      <w:pPr>
        <w:pStyle w:val="Ttulo1"/>
        <w:numPr>
          <w:ilvl w:val="0"/>
          <w:numId w:val="3"/>
        </w:numPr>
        <w:ind w:left="284" w:hanging="284"/>
        <w:rPr>
          <w:rFonts w:ascii="Calibri" w:eastAsia="Calibri" w:hAnsi="Calibri" w:cs="Calibri"/>
        </w:rPr>
      </w:pPr>
      <w:r>
        <w:rPr>
          <w:rFonts w:ascii="Calibri" w:eastAsia="Calibri" w:hAnsi="Calibri" w:cs="Calibri"/>
        </w:rPr>
        <w:lastRenderedPageBreak/>
        <w:t>Fichas de Indicadores de los Objetivos Prioritarios</w:t>
      </w:r>
    </w:p>
    <w:p w14:paraId="0D85A460" w14:textId="7CF776CA" w:rsidR="00DF08A2" w:rsidRDefault="00DF08A2" w:rsidP="00DF08A2"/>
    <w:p w14:paraId="753A2222" w14:textId="77777777" w:rsidR="00DF08A2" w:rsidRDefault="00DF08A2" w:rsidP="00DF08A2">
      <w:pPr>
        <w:pStyle w:val="Ttulo1"/>
        <w:ind w:left="284"/>
        <w:jc w:val="center"/>
      </w:pPr>
      <w:r>
        <w:t>Objetivo Prioritario OP.01. Garantizar la ocupación, uso ordenado y seguro de los territorios considerando sus aptitudes y potencialidades</w:t>
      </w:r>
    </w:p>
    <w:p w14:paraId="523C6ECF" w14:textId="6D909875" w:rsidR="00DF08A2" w:rsidRDefault="00DF08A2" w:rsidP="00DF08A2">
      <w:pPr>
        <w:pStyle w:val="Ttulo3"/>
        <w:jc w:val="center"/>
      </w:pPr>
      <w:r>
        <w:rPr>
          <w:b/>
        </w:rPr>
        <w:t>IOP.01.01.</w:t>
      </w:r>
      <w:r>
        <w:t xml:space="preserve"> </w:t>
      </w:r>
      <w:r w:rsidRPr="00DF08A2">
        <w:t>Índice regional de ocupación, uso ordenado y seguro de los territorios</w:t>
      </w:r>
    </w:p>
    <w:p w14:paraId="7373C9CC" w14:textId="77777777" w:rsidR="00DF08A2" w:rsidRDefault="00DF08A2" w:rsidP="00DF08A2">
      <w:pPr>
        <w:spacing w:after="0"/>
      </w:pPr>
    </w:p>
    <w:tbl>
      <w:tblPr>
        <w:tblW w:w="10627" w:type="dxa"/>
        <w:jc w:val="center"/>
        <w:tblLayout w:type="fixed"/>
        <w:tblLook w:val="0400" w:firstRow="0" w:lastRow="0" w:firstColumn="0" w:lastColumn="0" w:noHBand="0" w:noVBand="1"/>
      </w:tblPr>
      <w:tblGrid>
        <w:gridCol w:w="1283"/>
        <w:gridCol w:w="228"/>
        <w:gridCol w:w="458"/>
        <w:gridCol w:w="11"/>
        <w:gridCol w:w="625"/>
        <w:gridCol w:w="84"/>
        <w:gridCol w:w="370"/>
        <w:gridCol w:w="338"/>
        <w:gridCol w:w="304"/>
        <w:gridCol w:w="405"/>
        <w:gridCol w:w="243"/>
        <w:gridCol w:w="466"/>
        <w:gridCol w:w="177"/>
        <w:gridCol w:w="390"/>
        <w:gridCol w:w="12"/>
        <w:gridCol w:w="240"/>
        <w:gridCol w:w="315"/>
        <w:gridCol w:w="146"/>
        <w:gridCol w:w="180"/>
        <w:gridCol w:w="295"/>
        <w:gridCol w:w="226"/>
        <w:gridCol w:w="121"/>
        <w:gridCol w:w="314"/>
        <w:gridCol w:w="266"/>
        <w:gridCol w:w="55"/>
        <w:gridCol w:w="340"/>
        <w:gridCol w:w="287"/>
        <w:gridCol w:w="19"/>
        <w:gridCol w:w="355"/>
        <w:gridCol w:w="246"/>
        <w:gridCol w:w="100"/>
        <w:gridCol w:w="310"/>
        <w:gridCol w:w="709"/>
        <w:gridCol w:w="709"/>
      </w:tblGrid>
      <w:tr w:rsidR="00DF08A2" w14:paraId="07432821" w14:textId="77777777" w:rsidTr="00764574">
        <w:trPr>
          <w:gridAfter w:val="1"/>
          <w:wAfter w:w="709" w:type="dxa"/>
          <w:trHeight w:val="308"/>
          <w:jc w:val="center"/>
        </w:trPr>
        <w:tc>
          <w:tcPr>
            <w:tcW w:w="9918" w:type="dxa"/>
            <w:gridSpan w:val="33"/>
            <w:tcBorders>
              <w:top w:val="single" w:sz="4" w:space="0" w:color="000000"/>
              <w:left w:val="single" w:sz="4" w:space="0" w:color="000000"/>
              <w:bottom w:val="single" w:sz="4" w:space="0" w:color="000000"/>
              <w:right w:val="single" w:sz="4" w:space="0" w:color="000000"/>
            </w:tcBorders>
            <w:shd w:val="clear" w:color="auto" w:fill="EDEDED"/>
            <w:vAlign w:val="center"/>
          </w:tcPr>
          <w:p w14:paraId="3C1185B4" w14:textId="77777777" w:rsidR="00DF08A2" w:rsidRDefault="00DF08A2" w:rsidP="00221E0C">
            <w:pPr>
              <w:ind w:right="41"/>
              <w:jc w:val="center"/>
              <w:rPr>
                <w:b/>
                <w:sz w:val="20"/>
                <w:szCs w:val="20"/>
              </w:rPr>
            </w:pPr>
            <w:r>
              <w:rPr>
                <w:b/>
                <w:sz w:val="20"/>
                <w:szCs w:val="20"/>
              </w:rPr>
              <w:t>Ficha Técnica del Indicador</w:t>
            </w:r>
            <w:r>
              <w:rPr>
                <w:sz w:val="20"/>
                <w:szCs w:val="20"/>
              </w:rPr>
              <w:t xml:space="preserve"> </w:t>
            </w:r>
            <w:r>
              <w:rPr>
                <w:b/>
                <w:sz w:val="20"/>
                <w:szCs w:val="20"/>
              </w:rPr>
              <w:t>IOP.01.01</w:t>
            </w:r>
          </w:p>
        </w:tc>
      </w:tr>
      <w:tr w:rsidR="00DF08A2" w14:paraId="3AEC534C" w14:textId="77777777" w:rsidTr="00764574">
        <w:trPr>
          <w:gridAfter w:val="1"/>
          <w:wAfter w:w="709" w:type="dxa"/>
          <w:trHeight w:val="479"/>
          <w:jc w:val="center"/>
        </w:trPr>
        <w:tc>
          <w:tcPr>
            <w:tcW w:w="1511" w:type="dxa"/>
            <w:gridSpan w:val="2"/>
            <w:tcBorders>
              <w:top w:val="single" w:sz="4" w:space="0" w:color="000000"/>
              <w:left w:val="single" w:sz="4" w:space="0" w:color="000000"/>
              <w:bottom w:val="single" w:sz="4" w:space="0" w:color="000000"/>
              <w:right w:val="single" w:sz="4" w:space="0" w:color="000000"/>
            </w:tcBorders>
            <w:shd w:val="clear" w:color="auto" w:fill="EDEDED"/>
            <w:vAlign w:val="center"/>
          </w:tcPr>
          <w:p w14:paraId="36673662" w14:textId="77777777" w:rsidR="00DF08A2" w:rsidRDefault="00DF08A2" w:rsidP="00221E0C">
            <w:pPr>
              <w:rPr>
                <w:sz w:val="20"/>
                <w:szCs w:val="20"/>
                <w:highlight w:val="white"/>
              </w:rPr>
            </w:pPr>
            <w:r>
              <w:rPr>
                <w:b/>
                <w:sz w:val="20"/>
                <w:szCs w:val="20"/>
              </w:rPr>
              <w:t>Objetivo prioritario:</w:t>
            </w:r>
          </w:p>
        </w:tc>
        <w:tc>
          <w:tcPr>
            <w:tcW w:w="8407" w:type="dxa"/>
            <w:gridSpan w:val="31"/>
            <w:tcBorders>
              <w:top w:val="single" w:sz="4" w:space="0" w:color="000000"/>
              <w:left w:val="single" w:sz="4" w:space="0" w:color="000000"/>
              <w:bottom w:val="single" w:sz="4" w:space="0" w:color="000000"/>
              <w:right w:val="single" w:sz="4" w:space="0" w:color="000000"/>
            </w:tcBorders>
            <w:shd w:val="clear" w:color="auto" w:fill="auto"/>
            <w:vAlign w:val="center"/>
          </w:tcPr>
          <w:p w14:paraId="309E1084" w14:textId="77777777" w:rsidR="00DF08A2" w:rsidRDefault="00DF08A2" w:rsidP="00221E0C">
            <w:pPr>
              <w:ind w:right="210"/>
              <w:jc w:val="both"/>
              <w:rPr>
                <w:sz w:val="20"/>
                <w:szCs w:val="20"/>
              </w:rPr>
            </w:pPr>
            <w:r>
              <w:rPr>
                <w:b/>
                <w:sz w:val="20"/>
                <w:szCs w:val="20"/>
              </w:rPr>
              <w:t>OP.01.</w:t>
            </w:r>
            <w:r>
              <w:rPr>
                <w:sz w:val="20"/>
                <w:szCs w:val="20"/>
              </w:rPr>
              <w:t xml:space="preserve"> Garantizar la ocupación, uso ordenado y seguro de los territorios considerando sus aptitudes y potencialidades.</w:t>
            </w:r>
          </w:p>
        </w:tc>
      </w:tr>
      <w:tr w:rsidR="00DF08A2" w14:paraId="45AF8A0A" w14:textId="77777777" w:rsidTr="00764574">
        <w:trPr>
          <w:gridAfter w:val="1"/>
          <w:wAfter w:w="709" w:type="dxa"/>
          <w:trHeight w:val="446"/>
          <w:jc w:val="center"/>
        </w:trPr>
        <w:tc>
          <w:tcPr>
            <w:tcW w:w="1511" w:type="dxa"/>
            <w:gridSpan w:val="2"/>
            <w:tcBorders>
              <w:top w:val="single" w:sz="4" w:space="0" w:color="000000"/>
              <w:left w:val="single" w:sz="4" w:space="0" w:color="000000"/>
              <w:bottom w:val="single" w:sz="4" w:space="0" w:color="000000"/>
              <w:right w:val="single" w:sz="4" w:space="0" w:color="000000"/>
            </w:tcBorders>
            <w:shd w:val="clear" w:color="auto" w:fill="EDEDED"/>
            <w:vAlign w:val="center"/>
          </w:tcPr>
          <w:p w14:paraId="17445F0E" w14:textId="77777777" w:rsidR="00DF08A2" w:rsidRDefault="00DF08A2" w:rsidP="00221E0C">
            <w:pPr>
              <w:rPr>
                <w:sz w:val="20"/>
                <w:szCs w:val="20"/>
              </w:rPr>
            </w:pPr>
            <w:r>
              <w:rPr>
                <w:b/>
                <w:sz w:val="20"/>
                <w:szCs w:val="20"/>
              </w:rPr>
              <w:t>Nombre del indicador:</w:t>
            </w:r>
          </w:p>
        </w:tc>
        <w:tc>
          <w:tcPr>
            <w:tcW w:w="8407" w:type="dxa"/>
            <w:gridSpan w:val="31"/>
            <w:tcBorders>
              <w:top w:val="single" w:sz="4" w:space="0" w:color="000000"/>
              <w:left w:val="single" w:sz="4" w:space="0" w:color="000000"/>
              <w:bottom w:val="single" w:sz="4" w:space="0" w:color="000000"/>
              <w:right w:val="single" w:sz="4" w:space="0" w:color="000000"/>
            </w:tcBorders>
            <w:shd w:val="clear" w:color="auto" w:fill="auto"/>
            <w:vAlign w:val="center"/>
          </w:tcPr>
          <w:p w14:paraId="34FF6AC3" w14:textId="49411EC0" w:rsidR="00DF08A2" w:rsidRDefault="00DF08A2" w:rsidP="00221E0C">
            <w:pPr>
              <w:jc w:val="both"/>
              <w:rPr>
                <w:sz w:val="20"/>
                <w:szCs w:val="20"/>
              </w:rPr>
            </w:pPr>
            <w:r>
              <w:rPr>
                <w:b/>
                <w:sz w:val="20"/>
                <w:szCs w:val="20"/>
              </w:rPr>
              <w:t>IOP.01.01.</w:t>
            </w:r>
            <w:r>
              <w:rPr>
                <w:sz w:val="20"/>
                <w:szCs w:val="20"/>
              </w:rPr>
              <w:t xml:space="preserve"> </w:t>
            </w:r>
            <w:r w:rsidRPr="00DF08A2">
              <w:rPr>
                <w:sz w:val="20"/>
                <w:szCs w:val="20"/>
              </w:rPr>
              <w:t>Índice regional de ocupación, uso ordenado y seguro de los territorios</w:t>
            </w:r>
            <w:r>
              <w:rPr>
                <w:sz w:val="20"/>
                <w:szCs w:val="20"/>
              </w:rPr>
              <w:t>.</w:t>
            </w:r>
          </w:p>
        </w:tc>
      </w:tr>
      <w:tr w:rsidR="00DF08A2" w14:paraId="390A1C3A" w14:textId="77777777" w:rsidTr="00764574">
        <w:trPr>
          <w:gridAfter w:val="1"/>
          <w:wAfter w:w="709" w:type="dxa"/>
          <w:trHeight w:val="1262"/>
          <w:jc w:val="center"/>
        </w:trPr>
        <w:tc>
          <w:tcPr>
            <w:tcW w:w="1511" w:type="dxa"/>
            <w:gridSpan w:val="2"/>
            <w:tcBorders>
              <w:top w:val="single" w:sz="4" w:space="0" w:color="000000"/>
              <w:left w:val="single" w:sz="4" w:space="0" w:color="000000"/>
              <w:bottom w:val="single" w:sz="4" w:space="0" w:color="000000"/>
              <w:right w:val="single" w:sz="4" w:space="0" w:color="000000"/>
            </w:tcBorders>
            <w:shd w:val="clear" w:color="auto" w:fill="EDEDED"/>
            <w:vAlign w:val="center"/>
          </w:tcPr>
          <w:p w14:paraId="7A4F7B3E" w14:textId="77777777" w:rsidR="00DF08A2" w:rsidRDefault="00DF08A2" w:rsidP="00221E0C">
            <w:pPr>
              <w:spacing w:after="14"/>
              <w:rPr>
                <w:sz w:val="20"/>
                <w:szCs w:val="20"/>
              </w:rPr>
            </w:pPr>
            <w:r>
              <w:rPr>
                <w:b/>
                <w:sz w:val="20"/>
                <w:szCs w:val="20"/>
              </w:rPr>
              <w:t>Justificación:</w:t>
            </w:r>
          </w:p>
        </w:tc>
        <w:tc>
          <w:tcPr>
            <w:tcW w:w="8407" w:type="dxa"/>
            <w:gridSpan w:val="31"/>
            <w:tcBorders>
              <w:top w:val="single" w:sz="4" w:space="0" w:color="000000"/>
              <w:left w:val="single" w:sz="4" w:space="0" w:color="000000"/>
              <w:bottom w:val="single" w:sz="4" w:space="0" w:color="000000"/>
              <w:right w:val="single" w:sz="4" w:space="0" w:color="000000"/>
            </w:tcBorders>
            <w:vAlign w:val="center"/>
          </w:tcPr>
          <w:p w14:paraId="56380304" w14:textId="77777777" w:rsidR="00DF08A2" w:rsidRDefault="00DF08A2" w:rsidP="00221E0C">
            <w:pPr>
              <w:spacing w:after="14"/>
              <w:ind w:right="210"/>
              <w:jc w:val="both"/>
              <w:rPr>
                <w:sz w:val="20"/>
                <w:szCs w:val="20"/>
              </w:rPr>
            </w:pPr>
            <w:r>
              <w:rPr>
                <w:sz w:val="20"/>
                <w:szCs w:val="20"/>
              </w:rPr>
              <w:t>El índice busca medir el avance de los Gobiernos Regionales en el cumplimiento del objetivo prioritario, mediante el avance, a su vez, en el cumplimiento de cada uno de los lineamientos que conforman a dicho objetivo, identificados en la “Matriz de Objetivos Prioritarios y Lineamientos”. Para ello se ha planteado una lista de control que verifica el avance en el cumplimiento de cada lineamiento de parte de cada Gobierno Regional, cuyo resultado promedio permite medir el avance en el cumplimiento del objetivo prioritario.</w:t>
            </w:r>
          </w:p>
          <w:p w14:paraId="3DD89648" w14:textId="77777777" w:rsidR="00DF08A2" w:rsidRDefault="00DF08A2" w:rsidP="00221E0C">
            <w:pPr>
              <w:spacing w:after="14"/>
              <w:ind w:right="210"/>
              <w:jc w:val="both"/>
              <w:rPr>
                <w:sz w:val="20"/>
                <w:szCs w:val="20"/>
              </w:rPr>
            </w:pPr>
            <w:r>
              <w:rPr>
                <w:sz w:val="20"/>
                <w:szCs w:val="20"/>
              </w:rPr>
              <w:t>Para proyectar los logros esperados diferenciados entre regiones se tomó como referencia la evolución del Índice de Competitividad Regional (INCORE), al contener este último</w:t>
            </w:r>
            <w:sdt>
              <w:sdtPr>
                <w:tag w:val="goog_rdk_12"/>
                <w:id w:val="1972863599"/>
              </w:sdtPr>
              <w:sdtContent>
                <w:r>
                  <w:rPr>
                    <w:sz w:val="20"/>
                    <w:szCs w:val="20"/>
                  </w:rPr>
                  <w:t xml:space="preserve"> el</w:t>
                </w:r>
              </w:sdtContent>
            </w:sdt>
            <w:r>
              <w:rPr>
                <w:sz w:val="20"/>
                <w:szCs w:val="20"/>
              </w:rPr>
              <w:t xml:space="preserve"> factor que impacta</w:t>
            </w:r>
            <w:sdt>
              <w:sdtPr>
                <w:tag w:val="goog_rdk_13"/>
                <w:id w:val="1045944810"/>
                <w:showingPlcHdr/>
              </w:sdtPr>
              <w:sdtContent>
                <w:r>
                  <w:t xml:space="preserve">     </w:t>
                </w:r>
              </w:sdtContent>
            </w:sdt>
            <w:r>
              <w:rPr>
                <w:sz w:val="20"/>
                <w:szCs w:val="20"/>
              </w:rPr>
              <w:t xml:space="preserve"> en el uso ordenado y seguro de los territorios, tales como el desarrollo de la infraestructura local, el acceso a servicios de salud y la asistencia escolar, entre otros.</w:t>
            </w:r>
          </w:p>
        </w:tc>
      </w:tr>
      <w:tr w:rsidR="00DF08A2" w14:paraId="5927FDF7" w14:textId="77777777" w:rsidTr="00764574">
        <w:trPr>
          <w:gridAfter w:val="1"/>
          <w:wAfter w:w="709" w:type="dxa"/>
          <w:trHeight w:val="585"/>
          <w:jc w:val="center"/>
        </w:trPr>
        <w:tc>
          <w:tcPr>
            <w:tcW w:w="1511" w:type="dxa"/>
            <w:gridSpan w:val="2"/>
            <w:tcBorders>
              <w:top w:val="single" w:sz="4" w:space="0" w:color="000000"/>
              <w:left w:val="single" w:sz="4" w:space="0" w:color="000000"/>
              <w:bottom w:val="single" w:sz="4" w:space="0" w:color="000000"/>
              <w:right w:val="single" w:sz="4" w:space="0" w:color="000000"/>
            </w:tcBorders>
            <w:shd w:val="clear" w:color="auto" w:fill="EDEDED"/>
            <w:vAlign w:val="center"/>
          </w:tcPr>
          <w:p w14:paraId="53E9AF44" w14:textId="77777777" w:rsidR="00DF08A2" w:rsidRDefault="00DF08A2" w:rsidP="00221E0C">
            <w:pPr>
              <w:rPr>
                <w:sz w:val="20"/>
                <w:szCs w:val="20"/>
              </w:rPr>
            </w:pPr>
            <w:r>
              <w:rPr>
                <w:b/>
                <w:sz w:val="20"/>
                <w:szCs w:val="20"/>
              </w:rPr>
              <w:t>Responsable del indicador:</w:t>
            </w:r>
          </w:p>
        </w:tc>
        <w:tc>
          <w:tcPr>
            <w:tcW w:w="8407" w:type="dxa"/>
            <w:gridSpan w:val="31"/>
            <w:tcBorders>
              <w:top w:val="single" w:sz="4" w:space="0" w:color="000000"/>
              <w:left w:val="single" w:sz="4" w:space="0" w:color="000000"/>
              <w:bottom w:val="single" w:sz="4" w:space="0" w:color="000000"/>
              <w:right w:val="single" w:sz="4" w:space="0" w:color="000000"/>
            </w:tcBorders>
            <w:vAlign w:val="center"/>
          </w:tcPr>
          <w:p w14:paraId="46F5A782" w14:textId="77777777" w:rsidR="00DF08A2" w:rsidRDefault="00DF08A2" w:rsidP="00221E0C">
            <w:pPr>
              <w:ind w:right="77"/>
              <w:jc w:val="both"/>
              <w:rPr>
                <w:sz w:val="20"/>
                <w:szCs w:val="20"/>
              </w:rPr>
            </w:pPr>
            <w:r>
              <w:rPr>
                <w:sz w:val="20"/>
                <w:szCs w:val="20"/>
              </w:rPr>
              <w:t xml:space="preserve">Presidencia del Consejo de Ministros (PCM) - Viceministerio de Gobernanza Territorial (VGT). </w:t>
            </w:r>
          </w:p>
        </w:tc>
      </w:tr>
      <w:tr w:rsidR="00DF08A2" w14:paraId="51ACBE54" w14:textId="77777777" w:rsidTr="00764574">
        <w:trPr>
          <w:gridAfter w:val="1"/>
          <w:wAfter w:w="709" w:type="dxa"/>
          <w:trHeight w:val="953"/>
          <w:jc w:val="center"/>
        </w:trPr>
        <w:tc>
          <w:tcPr>
            <w:tcW w:w="1511" w:type="dxa"/>
            <w:gridSpan w:val="2"/>
            <w:tcBorders>
              <w:top w:val="single" w:sz="4" w:space="0" w:color="000000"/>
              <w:left w:val="single" w:sz="4" w:space="0" w:color="000000"/>
              <w:bottom w:val="single" w:sz="4" w:space="0" w:color="000000"/>
              <w:right w:val="single" w:sz="4" w:space="0" w:color="000000"/>
            </w:tcBorders>
            <w:shd w:val="clear" w:color="auto" w:fill="EDEDED"/>
            <w:vAlign w:val="center"/>
          </w:tcPr>
          <w:p w14:paraId="6E46E177" w14:textId="77777777" w:rsidR="00DF08A2" w:rsidRDefault="00DF08A2" w:rsidP="00221E0C">
            <w:pPr>
              <w:rPr>
                <w:sz w:val="20"/>
                <w:szCs w:val="20"/>
              </w:rPr>
            </w:pPr>
            <w:r>
              <w:rPr>
                <w:b/>
                <w:sz w:val="20"/>
                <w:szCs w:val="20"/>
              </w:rPr>
              <w:t>Limitaciones para la medición del indicador:</w:t>
            </w:r>
          </w:p>
        </w:tc>
        <w:tc>
          <w:tcPr>
            <w:tcW w:w="8407" w:type="dxa"/>
            <w:gridSpan w:val="31"/>
            <w:tcBorders>
              <w:top w:val="single" w:sz="4" w:space="0" w:color="000000"/>
              <w:left w:val="single" w:sz="4" w:space="0" w:color="000000"/>
              <w:bottom w:val="single" w:sz="4" w:space="0" w:color="000000"/>
              <w:right w:val="single" w:sz="4" w:space="0" w:color="000000"/>
            </w:tcBorders>
            <w:vAlign w:val="center"/>
          </w:tcPr>
          <w:p w14:paraId="30449249" w14:textId="77777777" w:rsidR="00DF08A2" w:rsidRDefault="003D5FEA" w:rsidP="00221E0C">
            <w:pPr>
              <w:ind w:right="210"/>
              <w:jc w:val="both"/>
              <w:rPr>
                <w:sz w:val="20"/>
                <w:szCs w:val="20"/>
              </w:rPr>
            </w:pPr>
            <w:sdt>
              <w:sdtPr>
                <w:tag w:val="goog_rdk_14"/>
                <w:id w:val="2138449019"/>
              </w:sdtPr>
              <w:sdtContent/>
            </w:sdt>
            <w:r w:rsidR="00DF08A2">
              <w:rPr>
                <w:sz w:val="20"/>
                <w:szCs w:val="20"/>
              </w:rPr>
              <w:t xml:space="preserve">La modalidad de medición del indicador depende de la correcta aplicación de las listas de control para las cual se evitará incluir respuestas subjetivas, incorrectas y/o imprecisas. </w:t>
            </w:r>
          </w:p>
        </w:tc>
      </w:tr>
      <w:tr w:rsidR="00DF08A2" w14:paraId="7DB61CD8" w14:textId="77777777" w:rsidTr="00764574">
        <w:trPr>
          <w:gridAfter w:val="1"/>
          <w:wAfter w:w="709" w:type="dxa"/>
          <w:trHeight w:val="510"/>
          <w:jc w:val="center"/>
        </w:trPr>
        <w:tc>
          <w:tcPr>
            <w:tcW w:w="1511" w:type="dxa"/>
            <w:gridSpan w:val="2"/>
            <w:tcBorders>
              <w:top w:val="single" w:sz="4" w:space="0" w:color="000000"/>
              <w:left w:val="single" w:sz="4" w:space="0" w:color="000000"/>
              <w:bottom w:val="single" w:sz="4" w:space="0" w:color="000000"/>
              <w:right w:val="single" w:sz="4" w:space="0" w:color="000000"/>
            </w:tcBorders>
            <w:shd w:val="clear" w:color="auto" w:fill="EDEDED"/>
            <w:vAlign w:val="center"/>
          </w:tcPr>
          <w:p w14:paraId="6B0E851D" w14:textId="77777777" w:rsidR="00DF08A2" w:rsidRDefault="00DF08A2" w:rsidP="00221E0C">
            <w:pPr>
              <w:rPr>
                <w:sz w:val="20"/>
                <w:szCs w:val="20"/>
              </w:rPr>
            </w:pPr>
            <w:r>
              <w:rPr>
                <w:b/>
                <w:sz w:val="20"/>
                <w:szCs w:val="20"/>
              </w:rPr>
              <w:t>Método de cálculo:</w:t>
            </w:r>
          </w:p>
        </w:tc>
        <w:tc>
          <w:tcPr>
            <w:tcW w:w="8407" w:type="dxa"/>
            <w:gridSpan w:val="31"/>
            <w:tcBorders>
              <w:top w:val="single" w:sz="4" w:space="0" w:color="000000"/>
              <w:left w:val="single" w:sz="4" w:space="0" w:color="000000"/>
              <w:bottom w:val="single" w:sz="4" w:space="0" w:color="000000"/>
              <w:right w:val="single" w:sz="4" w:space="0" w:color="000000"/>
            </w:tcBorders>
          </w:tcPr>
          <w:p w14:paraId="27159941" w14:textId="77777777" w:rsidR="00DF08A2" w:rsidRDefault="00DF08A2" w:rsidP="00221E0C">
            <w:pPr>
              <w:ind w:right="210"/>
              <w:jc w:val="both"/>
              <w:rPr>
                <w:b/>
                <w:sz w:val="20"/>
                <w:szCs w:val="20"/>
              </w:rPr>
            </w:pPr>
            <w:r>
              <w:rPr>
                <w:b/>
                <w:sz w:val="20"/>
                <w:szCs w:val="20"/>
              </w:rPr>
              <w:t>Fórmula:</w:t>
            </w:r>
          </w:p>
          <w:p w14:paraId="02A525DD" w14:textId="77777777" w:rsidR="00DF08A2" w:rsidRDefault="00DF08A2" w:rsidP="00221E0C">
            <w:pPr>
              <w:jc w:val="center"/>
              <w:rPr>
                <w:rFonts w:ascii="Cambria Math" w:eastAsia="Cambria Math" w:hAnsi="Cambria Math" w:cs="Cambria Math"/>
                <w:sz w:val="20"/>
                <w:szCs w:val="20"/>
              </w:rPr>
            </w:pPr>
            <m:oMathPara>
              <m:oMath>
                <m:r>
                  <w:rPr>
                    <w:rFonts w:ascii="Cambria Math" w:eastAsia="Cambria Math" w:hAnsi="Cambria Math" w:cs="Cambria Math"/>
                    <w:sz w:val="20"/>
                    <w:szCs w:val="20"/>
                  </w:rPr>
                  <m:t>Índice</m:t>
                </m:r>
                <m:sSub>
                  <m:sSubPr>
                    <m:ctrlPr>
                      <w:rPr>
                        <w:rFonts w:ascii="Cambria Math" w:eastAsia="Cambria Math" w:hAnsi="Cambria Math" w:cs="Cambria Math"/>
                        <w:sz w:val="20"/>
                        <w:szCs w:val="20"/>
                      </w:rPr>
                    </m:ctrlPr>
                  </m:sSubPr>
                  <m:e>
                    <m:d>
                      <m:dPr>
                        <m:ctrlPr>
                          <w:rPr>
                            <w:rFonts w:ascii="Cambria Math" w:eastAsia="Cambria Math" w:hAnsi="Cambria Math" w:cs="Cambria Math"/>
                            <w:sz w:val="20"/>
                            <w:szCs w:val="20"/>
                          </w:rPr>
                        </m:ctrlPr>
                      </m:dPr>
                      <m:e>
                        <m:r>
                          <w:rPr>
                            <w:rFonts w:ascii="Cambria Math" w:eastAsia="Cambria Math" w:hAnsi="Cambria Math" w:cs="Cambria Math"/>
                            <w:sz w:val="20"/>
                            <w:szCs w:val="20"/>
                          </w:rPr>
                          <m:t>IOP.01.01</m:t>
                        </m:r>
                      </m:e>
                    </m:d>
                  </m:e>
                  <m:sub>
                    <m:r>
                      <w:rPr>
                        <w:rFonts w:ascii="Cambria Math" w:eastAsia="Cambria Math" w:hAnsi="Cambria Math" w:cs="Cambria Math"/>
                        <w:sz w:val="20"/>
                        <w:szCs w:val="20"/>
                      </w:rPr>
                      <m:t>t</m:t>
                    </m:r>
                  </m:sub>
                </m:sSub>
                <m:r>
                  <w:rPr>
                    <w:rFonts w:ascii="Cambria Math" w:eastAsia="Cambria Math" w:hAnsi="Cambria Math" w:cs="Cambria Math"/>
                    <w:sz w:val="20"/>
                    <w:szCs w:val="20"/>
                  </w:rPr>
                  <m:t>=</m:t>
                </m:r>
                <m:f>
                  <m:fPr>
                    <m:ctrlPr>
                      <w:rPr>
                        <w:rFonts w:ascii="Cambria Math" w:eastAsia="Cambria Math" w:hAnsi="Cambria Math" w:cs="Cambria Math"/>
                        <w:sz w:val="20"/>
                        <w:szCs w:val="20"/>
                      </w:rPr>
                    </m:ctrlPr>
                  </m:fPr>
                  <m:num>
                    <m:sSub>
                      <m:sSubPr>
                        <m:ctrlPr>
                          <w:rPr>
                            <w:rFonts w:ascii="Cambria Math" w:eastAsia="Cambria Math" w:hAnsi="Cambria Math" w:cs="Cambria Math"/>
                            <w:sz w:val="20"/>
                            <w:szCs w:val="20"/>
                          </w:rPr>
                        </m:ctrlPr>
                      </m:sSubPr>
                      <m:e>
                        <m:d>
                          <m:dPr>
                            <m:ctrlPr>
                              <w:rPr>
                                <w:rFonts w:ascii="Cambria Math" w:eastAsia="Cambria Math" w:hAnsi="Cambria Math" w:cs="Cambria Math"/>
                                <w:sz w:val="20"/>
                                <w:szCs w:val="20"/>
                              </w:rPr>
                            </m:ctrlPr>
                          </m:dPr>
                          <m:e>
                            <m:r>
                              <w:rPr>
                                <w:rFonts w:ascii="Cambria Math" w:eastAsia="Cambria Math" w:hAnsi="Cambria Math" w:cs="Cambria Math"/>
                                <w:sz w:val="20"/>
                                <w:szCs w:val="20"/>
                              </w:rPr>
                              <m:t>IOP.01.01</m:t>
                            </m:r>
                          </m:e>
                        </m:d>
                      </m:e>
                      <m:sub>
                        <m:r>
                          <w:rPr>
                            <w:rFonts w:ascii="Cambria Math" w:eastAsia="Cambria Math" w:hAnsi="Cambria Math" w:cs="Cambria Math"/>
                            <w:sz w:val="20"/>
                            <w:szCs w:val="20"/>
                          </w:rPr>
                          <m:t>t</m:t>
                        </m:r>
                      </m:sub>
                    </m:sSub>
                  </m:num>
                  <m:den>
                    <m:sSub>
                      <m:sSubPr>
                        <m:ctrlPr>
                          <w:rPr>
                            <w:rFonts w:ascii="Cambria Math" w:eastAsia="Cambria Math" w:hAnsi="Cambria Math" w:cs="Cambria Math"/>
                            <w:sz w:val="20"/>
                            <w:szCs w:val="20"/>
                          </w:rPr>
                        </m:ctrlPr>
                      </m:sSubPr>
                      <m:e>
                        <m:d>
                          <m:dPr>
                            <m:ctrlPr>
                              <w:rPr>
                                <w:rFonts w:ascii="Cambria Math" w:eastAsia="Cambria Math" w:hAnsi="Cambria Math" w:cs="Cambria Math"/>
                                <w:sz w:val="20"/>
                                <w:szCs w:val="20"/>
                              </w:rPr>
                            </m:ctrlPr>
                          </m:dPr>
                          <m:e>
                            <m:r>
                              <w:rPr>
                                <w:rFonts w:ascii="Cambria Math" w:eastAsia="Cambria Math" w:hAnsi="Cambria Math" w:cs="Cambria Math"/>
                                <w:sz w:val="20"/>
                                <w:szCs w:val="20"/>
                              </w:rPr>
                              <m:t>IOP.01.01</m:t>
                            </m:r>
                          </m:e>
                        </m:d>
                      </m:e>
                      <m:sub>
                        <m:r>
                          <w:rPr>
                            <w:rFonts w:ascii="Cambria Math" w:eastAsia="Cambria Math" w:hAnsi="Cambria Math" w:cs="Cambria Math"/>
                            <w:sz w:val="20"/>
                            <w:szCs w:val="20"/>
                          </w:rPr>
                          <m:t>LB</m:t>
                        </m:r>
                      </m:sub>
                    </m:sSub>
                  </m:den>
                </m:f>
              </m:oMath>
            </m:oMathPara>
          </w:p>
          <w:p w14:paraId="14AA3B32" w14:textId="77777777" w:rsidR="00DF08A2" w:rsidRDefault="00DF08A2" w:rsidP="00221E0C">
            <w:pPr>
              <w:ind w:left="638" w:right="210"/>
              <w:jc w:val="both"/>
              <w:rPr>
                <w:sz w:val="20"/>
                <w:szCs w:val="20"/>
              </w:rPr>
            </w:pPr>
            <w:r>
              <w:rPr>
                <w:sz w:val="20"/>
                <w:szCs w:val="20"/>
              </w:rPr>
              <w:t>Donde:</w:t>
            </w:r>
          </w:p>
          <w:p w14:paraId="61ADB193" w14:textId="77777777" w:rsidR="00DF08A2" w:rsidRDefault="00DF08A2" w:rsidP="00221E0C">
            <w:pPr>
              <w:ind w:right="210"/>
              <w:jc w:val="both"/>
              <w:rPr>
                <w:sz w:val="20"/>
                <w:szCs w:val="20"/>
              </w:rPr>
            </w:pPr>
          </w:p>
          <w:p w14:paraId="5F823F06" w14:textId="77777777" w:rsidR="00DF08A2" w:rsidRDefault="00DF08A2" w:rsidP="00221E0C">
            <w:pPr>
              <w:jc w:val="center"/>
              <w:rPr>
                <w:rFonts w:ascii="Cambria Math" w:eastAsia="Cambria Math" w:hAnsi="Cambria Math" w:cs="Cambria Math"/>
                <w:sz w:val="20"/>
                <w:szCs w:val="20"/>
              </w:rPr>
            </w:pPr>
            <m:oMathPara>
              <m:oMath>
                <m:r>
                  <w:rPr>
                    <w:rFonts w:ascii="Cambria Math" w:eastAsia="Cambria Math" w:hAnsi="Cambria Math" w:cs="Cambria Math"/>
                    <w:sz w:val="20"/>
                    <w:szCs w:val="20"/>
                  </w:rPr>
                  <m:t>IOP.01.01=25%*OT+25%*DAPT+25%*ECO+25%*PAT</m:t>
                </m:r>
              </m:oMath>
            </m:oMathPara>
          </w:p>
          <w:p w14:paraId="22B8B53A" w14:textId="77777777" w:rsidR="00DF08A2" w:rsidRDefault="00DF08A2" w:rsidP="00221E0C">
            <w:pPr>
              <w:ind w:right="210"/>
              <w:jc w:val="both"/>
              <w:rPr>
                <w:sz w:val="20"/>
                <w:szCs w:val="20"/>
              </w:rPr>
            </w:pPr>
          </w:p>
          <w:p w14:paraId="230D4910" w14:textId="77777777" w:rsidR="00DF08A2" w:rsidRDefault="00DF08A2" w:rsidP="00221E0C">
            <w:pPr>
              <w:jc w:val="center"/>
              <w:rPr>
                <w:rFonts w:ascii="Cambria Math" w:eastAsia="Cambria Math" w:hAnsi="Cambria Math" w:cs="Cambria Math"/>
                <w:sz w:val="20"/>
                <w:szCs w:val="20"/>
              </w:rPr>
            </w:pPr>
            <m:oMathPara>
              <m:oMath>
                <m:r>
                  <w:rPr>
                    <w:rFonts w:ascii="Cambria Math" w:eastAsia="Cambria Math" w:hAnsi="Cambria Math" w:cs="Cambria Math"/>
                    <w:sz w:val="20"/>
                    <w:szCs w:val="20"/>
                  </w:rPr>
                  <m:t>OT=</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3.84%*</m:t>
                    </m:r>
                    <m:d>
                      <m:dPr>
                        <m:begChr m:val="["/>
                        <m:endChr m:val="]"/>
                        <m:ctrlPr>
                          <w:rPr>
                            <w:rFonts w:ascii="Cambria Math" w:eastAsia="Cambria Math" w:hAnsi="Cambria Math" w:cs="Cambria Math"/>
                            <w:sz w:val="20"/>
                            <w:szCs w:val="20"/>
                          </w:rPr>
                        </m:ctrlPr>
                      </m:dPr>
                      <m:e>
                        <m:f>
                          <m:fPr>
                            <m:ctrlPr>
                              <w:rPr>
                                <w:rFonts w:ascii="Cambria Math" w:eastAsia="Cambria Math" w:hAnsi="Cambria Math" w:cs="Cambria Math"/>
                                <w:sz w:val="20"/>
                                <w:szCs w:val="20"/>
                              </w:rPr>
                            </m:ctrlPr>
                          </m:fPr>
                          <m:num>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ACC</m:t>
                                </m:r>
                              </m:e>
                              <m:sub>
                                <m:r>
                                  <w:rPr>
                                    <w:rFonts w:ascii="Cambria Math" w:eastAsia="Cambria Math" w:hAnsi="Cambria Math" w:cs="Cambria Math"/>
                                    <w:sz w:val="20"/>
                                    <w:szCs w:val="20"/>
                                  </w:rPr>
                                  <m:t>OT</m:t>
                                </m:r>
                              </m:sub>
                            </m:sSub>
                          </m:num>
                          <m:den>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TC</m:t>
                                </m:r>
                              </m:e>
                              <m:sub>
                                <m:r>
                                  <w:rPr>
                                    <w:rFonts w:ascii="Cambria Math" w:eastAsia="Cambria Math" w:hAnsi="Cambria Math" w:cs="Cambria Math"/>
                                    <w:sz w:val="20"/>
                                    <w:szCs w:val="20"/>
                                  </w:rPr>
                                  <m:t>OT</m:t>
                                </m:r>
                              </m:sub>
                            </m:sSub>
                          </m:den>
                        </m:f>
                      </m:e>
                    </m:d>
                  </m:e>
                  <m:sub>
                    <m:r>
                      <w:rPr>
                        <w:rFonts w:ascii="Cambria Math" w:eastAsia="Cambria Math" w:hAnsi="Cambria Math" w:cs="Cambria Math"/>
                        <w:sz w:val="20"/>
                        <w:szCs w:val="20"/>
                      </w:rPr>
                      <m:t>GR1</m:t>
                    </m:r>
                  </m:sub>
                </m:sSub>
                <m:r>
                  <w:rPr>
                    <w:rFonts w:ascii="Cambria Math" w:eastAsia="Cambria Math" w:hAnsi="Cambria Math" w:cs="Cambria Math"/>
                    <w:sz w:val="20"/>
                    <w:szCs w:val="20"/>
                  </w:rPr>
                  <m:t>+ ...+ 3.84%*</m:t>
                </m:r>
                <m:sSub>
                  <m:sSubPr>
                    <m:ctrlPr>
                      <w:rPr>
                        <w:rFonts w:ascii="Cambria Math" w:eastAsia="Cambria Math" w:hAnsi="Cambria Math" w:cs="Cambria Math"/>
                        <w:sz w:val="20"/>
                        <w:szCs w:val="20"/>
                      </w:rPr>
                    </m:ctrlPr>
                  </m:sSubPr>
                  <m:e>
                    <m:d>
                      <m:dPr>
                        <m:begChr m:val="["/>
                        <m:endChr m:val="]"/>
                        <m:ctrlPr>
                          <w:rPr>
                            <w:rFonts w:ascii="Cambria Math" w:eastAsia="Cambria Math" w:hAnsi="Cambria Math" w:cs="Cambria Math"/>
                            <w:sz w:val="20"/>
                            <w:szCs w:val="20"/>
                          </w:rPr>
                        </m:ctrlPr>
                      </m:dPr>
                      <m:e>
                        <m:f>
                          <m:fPr>
                            <m:ctrlPr>
                              <w:rPr>
                                <w:rFonts w:ascii="Cambria Math" w:eastAsia="Cambria Math" w:hAnsi="Cambria Math" w:cs="Cambria Math"/>
                                <w:sz w:val="20"/>
                                <w:szCs w:val="20"/>
                              </w:rPr>
                            </m:ctrlPr>
                          </m:fPr>
                          <m:num>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ACC</m:t>
                                </m:r>
                              </m:e>
                              <m:sub>
                                <m:r>
                                  <w:rPr>
                                    <w:rFonts w:ascii="Cambria Math" w:eastAsia="Cambria Math" w:hAnsi="Cambria Math" w:cs="Cambria Math"/>
                                    <w:sz w:val="20"/>
                                    <w:szCs w:val="20"/>
                                  </w:rPr>
                                  <m:t>OT</m:t>
                                </m:r>
                              </m:sub>
                            </m:sSub>
                          </m:num>
                          <m:den>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TC</m:t>
                                </m:r>
                              </m:e>
                              <m:sub>
                                <m:r>
                                  <w:rPr>
                                    <w:rFonts w:ascii="Cambria Math" w:eastAsia="Cambria Math" w:hAnsi="Cambria Math" w:cs="Cambria Math"/>
                                    <w:sz w:val="20"/>
                                    <w:szCs w:val="20"/>
                                  </w:rPr>
                                  <m:t>OT</m:t>
                                </m:r>
                              </m:sub>
                            </m:sSub>
                          </m:den>
                        </m:f>
                      </m:e>
                    </m:d>
                  </m:e>
                  <m:sub>
                    <m:r>
                      <w:rPr>
                        <w:rFonts w:ascii="Cambria Math" w:eastAsia="Cambria Math" w:hAnsi="Cambria Math" w:cs="Cambria Math"/>
                        <w:sz w:val="20"/>
                        <w:szCs w:val="20"/>
                      </w:rPr>
                      <m:t>GR26</m:t>
                    </m:r>
                  </m:sub>
                </m:sSub>
              </m:oMath>
            </m:oMathPara>
          </w:p>
          <w:p w14:paraId="4FB8C03B" w14:textId="77777777" w:rsidR="00DF08A2" w:rsidRDefault="00DF08A2" w:rsidP="00221E0C">
            <w:pPr>
              <w:ind w:right="210"/>
              <w:jc w:val="both"/>
              <w:rPr>
                <w:b/>
                <w:sz w:val="20"/>
                <w:szCs w:val="20"/>
              </w:rPr>
            </w:pPr>
          </w:p>
          <w:p w14:paraId="7DB373F7" w14:textId="77777777" w:rsidR="00DF08A2" w:rsidRDefault="00DF08A2" w:rsidP="00221E0C">
            <w:pPr>
              <w:jc w:val="center"/>
              <w:rPr>
                <w:rFonts w:ascii="Cambria Math" w:eastAsia="Cambria Math" w:hAnsi="Cambria Math" w:cs="Cambria Math"/>
                <w:sz w:val="20"/>
                <w:szCs w:val="20"/>
              </w:rPr>
            </w:pPr>
            <m:oMathPara>
              <m:oMath>
                <m:r>
                  <w:rPr>
                    <w:rFonts w:ascii="Cambria Math" w:eastAsia="Cambria Math" w:hAnsi="Cambria Math" w:cs="Cambria Math"/>
                    <w:sz w:val="20"/>
                    <w:szCs w:val="20"/>
                  </w:rPr>
                  <m:t>DAPT=</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3.84%*</m:t>
                    </m:r>
                    <m:d>
                      <m:dPr>
                        <m:begChr m:val="["/>
                        <m:endChr m:val="]"/>
                        <m:ctrlPr>
                          <w:rPr>
                            <w:rFonts w:ascii="Cambria Math" w:eastAsia="Cambria Math" w:hAnsi="Cambria Math" w:cs="Cambria Math"/>
                            <w:sz w:val="20"/>
                            <w:szCs w:val="20"/>
                          </w:rPr>
                        </m:ctrlPr>
                      </m:dPr>
                      <m:e>
                        <m:f>
                          <m:fPr>
                            <m:ctrlPr>
                              <w:rPr>
                                <w:rFonts w:ascii="Cambria Math" w:eastAsia="Cambria Math" w:hAnsi="Cambria Math" w:cs="Cambria Math"/>
                                <w:sz w:val="20"/>
                                <w:szCs w:val="20"/>
                              </w:rPr>
                            </m:ctrlPr>
                          </m:fPr>
                          <m:num>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ACC</m:t>
                                </m:r>
                              </m:e>
                              <m:sub>
                                <m:r>
                                  <w:rPr>
                                    <w:rFonts w:ascii="Cambria Math" w:eastAsia="Cambria Math" w:hAnsi="Cambria Math" w:cs="Cambria Math"/>
                                    <w:sz w:val="20"/>
                                    <w:szCs w:val="20"/>
                                  </w:rPr>
                                  <m:t>DAPT</m:t>
                                </m:r>
                              </m:sub>
                            </m:sSub>
                          </m:num>
                          <m:den>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TC</m:t>
                                </m:r>
                              </m:e>
                              <m:sub>
                                <m:r>
                                  <w:rPr>
                                    <w:rFonts w:ascii="Cambria Math" w:eastAsia="Cambria Math" w:hAnsi="Cambria Math" w:cs="Cambria Math"/>
                                    <w:sz w:val="20"/>
                                    <w:szCs w:val="20"/>
                                  </w:rPr>
                                  <m:t>DAPT</m:t>
                                </m:r>
                              </m:sub>
                            </m:sSub>
                          </m:den>
                        </m:f>
                      </m:e>
                    </m:d>
                  </m:e>
                  <m:sub>
                    <m:r>
                      <w:rPr>
                        <w:rFonts w:ascii="Cambria Math" w:eastAsia="Cambria Math" w:hAnsi="Cambria Math" w:cs="Cambria Math"/>
                        <w:sz w:val="20"/>
                        <w:szCs w:val="20"/>
                      </w:rPr>
                      <m:t>GR1</m:t>
                    </m:r>
                  </m:sub>
                </m:sSub>
                <m:r>
                  <w:rPr>
                    <w:rFonts w:ascii="Cambria Math" w:eastAsia="Cambria Math" w:hAnsi="Cambria Math" w:cs="Cambria Math"/>
                    <w:sz w:val="20"/>
                    <w:szCs w:val="20"/>
                  </w:rPr>
                  <m:t>+ ...+ 3.84%*</m:t>
                </m:r>
                <m:sSub>
                  <m:sSubPr>
                    <m:ctrlPr>
                      <w:rPr>
                        <w:rFonts w:ascii="Cambria Math" w:eastAsia="Cambria Math" w:hAnsi="Cambria Math" w:cs="Cambria Math"/>
                        <w:sz w:val="20"/>
                        <w:szCs w:val="20"/>
                      </w:rPr>
                    </m:ctrlPr>
                  </m:sSubPr>
                  <m:e>
                    <m:d>
                      <m:dPr>
                        <m:begChr m:val="["/>
                        <m:endChr m:val="]"/>
                        <m:ctrlPr>
                          <w:rPr>
                            <w:rFonts w:ascii="Cambria Math" w:eastAsia="Cambria Math" w:hAnsi="Cambria Math" w:cs="Cambria Math"/>
                            <w:sz w:val="20"/>
                            <w:szCs w:val="20"/>
                          </w:rPr>
                        </m:ctrlPr>
                      </m:dPr>
                      <m:e>
                        <m:f>
                          <m:fPr>
                            <m:ctrlPr>
                              <w:rPr>
                                <w:rFonts w:ascii="Cambria Math" w:eastAsia="Cambria Math" w:hAnsi="Cambria Math" w:cs="Cambria Math"/>
                                <w:sz w:val="20"/>
                                <w:szCs w:val="20"/>
                              </w:rPr>
                            </m:ctrlPr>
                          </m:fPr>
                          <m:num>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ACC</m:t>
                                </m:r>
                              </m:e>
                              <m:sub>
                                <m:r>
                                  <w:rPr>
                                    <w:rFonts w:ascii="Cambria Math" w:eastAsia="Cambria Math" w:hAnsi="Cambria Math" w:cs="Cambria Math"/>
                                    <w:sz w:val="20"/>
                                    <w:szCs w:val="20"/>
                                  </w:rPr>
                                  <m:t>DAPT</m:t>
                                </m:r>
                              </m:sub>
                            </m:sSub>
                          </m:num>
                          <m:den>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TC</m:t>
                                </m:r>
                              </m:e>
                              <m:sub>
                                <m:r>
                                  <w:rPr>
                                    <w:rFonts w:ascii="Cambria Math" w:eastAsia="Cambria Math" w:hAnsi="Cambria Math" w:cs="Cambria Math"/>
                                    <w:sz w:val="20"/>
                                    <w:szCs w:val="20"/>
                                  </w:rPr>
                                  <m:t>DAPT</m:t>
                                </m:r>
                              </m:sub>
                            </m:sSub>
                          </m:den>
                        </m:f>
                      </m:e>
                    </m:d>
                  </m:e>
                  <m:sub>
                    <m:r>
                      <w:rPr>
                        <w:rFonts w:ascii="Cambria Math" w:eastAsia="Cambria Math" w:hAnsi="Cambria Math" w:cs="Cambria Math"/>
                        <w:sz w:val="20"/>
                        <w:szCs w:val="20"/>
                      </w:rPr>
                      <m:t>GR26</m:t>
                    </m:r>
                  </m:sub>
                </m:sSub>
              </m:oMath>
            </m:oMathPara>
          </w:p>
          <w:p w14:paraId="6874D772" w14:textId="77777777" w:rsidR="00DF08A2" w:rsidRDefault="00DF08A2" w:rsidP="00221E0C">
            <w:pPr>
              <w:ind w:right="210"/>
              <w:jc w:val="both"/>
              <w:rPr>
                <w:b/>
                <w:sz w:val="20"/>
                <w:szCs w:val="20"/>
              </w:rPr>
            </w:pPr>
          </w:p>
          <w:p w14:paraId="657A0F0C" w14:textId="77777777" w:rsidR="00DF08A2" w:rsidRDefault="00DF08A2" w:rsidP="00221E0C">
            <w:pPr>
              <w:jc w:val="center"/>
              <w:rPr>
                <w:rFonts w:ascii="Cambria Math" w:eastAsia="Cambria Math" w:hAnsi="Cambria Math" w:cs="Cambria Math"/>
                <w:sz w:val="20"/>
                <w:szCs w:val="20"/>
              </w:rPr>
            </w:pPr>
            <m:oMathPara>
              <m:oMath>
                <m:r>
                  <w:rPr>
                    <w:rFonts w:ascii="Cambria Math" w:eastAsia="Cambria Math" w:hAnsi="Cambria Math" w:cs="Cambria Math"/>
                    <w:sz w:val="20"/>
                    <w:szCs w:val="20"/>
                  </w:rPr>
                  <w:lastRenderedPageBreak/>
                  <m:t>ECO=</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3.84%*</m:t>
                    </m:r>
                    <m:d>
                      <m:dPr>
                        <m:begChr m:val="["/>
                        <m:endChr m:val="]"/>
                        <m:ctrlPr>
                          <w:rPr>
                            <w:rFonts w:ascii="Cambria Math" w:eastAsia="Cambria Math" w:hAnsi="Cambria Math" w:cs="Cambria Math"/>
                            <w:sz w:val="20"/>
                            <w:szCs w:val="20"/>
                          </w:rPr>
                        </m:ctrlPr>
                      </m:dPr>
                      <m:e>
                        <m:f>
                          <m:fPr>
                            <m:ctrlPr>
                              <w:rPr>
                                <w:rFonts w:ascii="Cambria Math" w:eastAsia="Cambria Math" w:hAnsi="Cambria Math" w:cs="Cambria Math"/>
                                <w:sz w:val="20"/>
                                <w:szCs w:val="20"/>
                              </w:rPr>
                            </m:ctrlPr>
                          </m:fPr>
                          <m:num>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ACC</m:t>
                                </m:r>
                              </m:e>
                              <m:sub>
                                <m:r>
                                  <w:rPr>
                                    <w:rFonts w:ascii="Cambria Math" w:eastAsia="Cambria Math" w:hAnsi="Cambria Math" w:cs="Cambria Math"/>
                                    <w:sz w:val="20"/>
                                    <w:szCs w:val="20"/>
                                  </w:rPr>
                                  <m:t>ECO</m:t>
                                </m:r>
                              </m:sub>
                            </m:sSub>
                          </m:num>
                          <m:den>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TC</m:t>
                                </m:r>
                              </m:e>
                              <m:sub>
                                <m:r>
                                  <w:rPr>
                                    <w:rFonts w:ascii="Cambria Math" w:eastAsia="Cambria Math" w:hAnsi="Cambria Math" w:cs="Cambria Math"/>
                                    <w:sz w:val="20"/>
                                    <w:szCs w:val="20"/>
                                  </w:rPr>
                                  <m:t>ECO</m:t>
                                </m:r>
                              </m:sub>
                            </m:sSub>
                          </m:den>
                        </m:f>
                      </m:e>
                    </m:d>
                  </m:e>
                  <m:sub>
                    <m:r>
                      <w:rPr>
                        <w:rFonts w:ascii="Cambria Math" w:eastAsia="Cambria Math" w:hAnsi="Cambria Math" w:cs="Cambria Math"/>
                        <w:sz w:val="20"/>
                        <w:szCs w:val="20"/>
                      </w:rPr>
                      <m:t>GR1</m:t>
                    </m:r>
                  </m:sub>
                </m:sSub>
                <m:r>
                  <w:rPr>
                    <w:rFonts w:ascii="Cambria Math" w:eastAsia="Cambria Math" w:hAnsi="Cambria Math" w:cs="Cambria Math"/>
                    <w:sz w:val="20"/>
                    <w:szCs w:val="20"/>
                  </w:rPr>
                  <m:t>+ ...+ 3.84%*</m:t>
                </m:r>
                <m:sSub>
                  <m:sSubPr>
                    <m:ctrlPr>
                      <w:rPr>
                        <w:rFonts w:ascii="Cambria Math" w:eastAsia="Cambria Math" w:hAnsi="Cambria Math" w:cs="Cambria Math"/>
                        <w:sz w:val="20"/>
                        <w:szCs w:val="20"/>
                      </w:rPr>
                    </m:ctrlPr>
                  </m:sSubPr>
                  <m:e>
                    <m:d>
                      <m:dPr>
                        <m:begChr m:val="["/>
                        <m:endChr m:val="]"/>
                        <m:ctrlPr>
                          <w:rPr>
                            <w:rFonts w:ascii="Cambria Math" w:eastAsia="Cambria Math" w:hAnsi="Cambria Math" w:cs="Cambria Math"/>
                            <w:sz w:val="20"/>
                            <w:szCs w:val="20"/>
                          </w:rPr>
                        </m:ctrlPr>
                      </m:dPr>
                      <m:e>
                        <m:f>
                          <m:fPr>
                            <m:ctrlPr>
                              <w:rPr>
                                <w:rFonts w:ascii="Cambria Math" w:eastAsia="Cambria Math" w:hAnsi="Cambria Math" w:cs="Cambria Math"/>
                                <w:sz w:val="20"/>
                                <w:szCs w:val="20"/>
                              </w:rPr>
                            </m:ctrlPr>
                          </m:fPr>
                          <m:num>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ACC</m:t>
                                </m:r>
                              </m:e>
                              <m:sub>
                                <m:r>
                                  <w:rPr>
                                    <w:rFonts w:ascii="Cambria Math" w:eastAsia="Cambria Math" w:hAnsi="Cambria Math" w:cs="Cambria Math"/>
                                    <w:sz w:val="20"/>
                                    <w:szCs w:val="20"/>
                                  </w:rPr>
                                  <m:t>ECO</m:t>
                                </m:r>
                              </m:sub>
                            </m:sSub>
                          </m:num>
                          <m:den>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TC</m:t>
                                </m:r>
                              </m:e>
                              <m:sub>
                                <m:r>
                                  <w:rPr>
                                    <w:rFonts w:ascii="Cambria Math" w:eastAsia="Cambria Math" w:hAnsi="Cambria Math" w:cs="Cambria Math"/>
                                    <w:sz w:val="20"/>
                                    <w:szCs w:val="20"/>
                                  </w:rPr>
                                  <m:t>ECO</m:t>
                                </m:r>
                              </m:sub>
                            </m:sSub>
                          </m:den>
                        </m:f>
                      </m:e>
                    </m:d>
                  </m:e>
                  <m:sub>
                    <m:r>
                      <w:rPr>
                        <w:rFonts w:ascii="Cambria Math" w:eastAsia="Cambria Math" w:hAnsi="Cambria Math" w:cs="Cambria Math"/>
                        <w:sz w:val="20"/>
                        <w:szCs w:val="20"/>
                      </w:rPr>
                      <m:t>GR26</m:t>
                    </m:r>
                  </m:sub>
                </m:sSub>
              </m:oMath>
            </m:oMathPara>
          </w:p>
          <w:p w14:paraId="16A02903" w14:textId="77777777" w:rsidR="00DF08A2" w:rsidRDefault="00DF08A2" w:rsidP="00221E0C">
            <w:pPr>
              <w:ind w:right="210"/>
              <w:jc w:val="both"/>
              <w:rPr>
                <w:b/>
                <w:sz w:val="20"/>
                <w:szCs w:val="20"/>
              </w:rPr>
            </w:pPr>
          </w:p>
          <w:p w14:paraId="19520FEA" w14:textId="77777777" w:rsidR="00DF08A2" w:rsidRDefault="00DF08A2" w:rsidP="00221E0C">
            <w:pPr>
              <w:jc w:val="center"/>
              <w:rPr>
                <w:rFonts w:ascii="Cambria Math" w:eastAsia="Cambria Math" w:hAnsi="Cambria Math" w:cs="Cambria Math"/>
                <w:sz w:val="20"/>
                <w:szCs w:val="20"/>
              </w:rPr>
            </w:pPr>
            <m:oMathPara>
              <m:oMath>
                <m:r>
                  <w:rPr>
                    <w:rFonts w:ascii="Cambria Math" w:eastAsia="Cambria Math" w:hAnsi="Cambria Math" w:cs="Cambria Math"/>
                    <w:sz w:val="20"/>
                    <w:szCs w:val="20"/>
                  </w:rPr>
                  <m:t>PAT=</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3.84%*</m:t>
                    </m:r>
                    <m:d>
                      <m:dPr>
                        <m:begChr m:val="["/>
                        <m:endChr m:val="]"/>
                        <m:ctrlPr>
                          <w:rPr>
                            <w:rFonts w:ascii="Cambria Math" w:eastAsia="Cambria Math" w:hAnsi="Cambria Math" w:cs="Cambria Math"/>
                            <w:sz w:val="20"/>
                            <w:szCs w:val="20"/>
                          </w:rPr>
                        </m:ctrlPr>
                      </m:dPr>
                      <m:e>
                        <m:f>
                          <m:fPr>
                            <m:ctrlPr>
                              <w:rPr>
                                <w:rFonts w:ascii="Cambria Math" w:eastAsia="Cambria Math" w:hAnsi="Cambria Math" w:cs="Cambria Math"/>
                                <w:sz w:val="20"/>
                                <w:szCs w:val="20"/>
                              </w:rPr>
                            </m:ctrlPr>
                          </m:fPr>
                          <m:num>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ACC</m:t>
                                </m:r>
                              </m:e>
                              <m:sub>
                                <m:r>
                                  <w:rPr>
                                    <w:rFonts w:ascii="Cambria Math" w:eastAsia="Cambria Math" w:hAnsi="Cambria Math" w:cs="Cambria Math"/>
                                    <w:sz w:val="20"/>
                                    <w:szCs w:val="20"/>
                                  </w:rPr>
                                  <m:t>PAT</m:t>
                                </m:r>
                              </m:sub>
                            </m:sSub>
                          </m:num>
                          <m:den>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TC</m:t>
                                </m:r>
                              </m:e>
                              <m:sub>
                                <m:r>
                                  <w:rPr>
                                    <w:rFonts w:ascii="Cambria Math" w:eastAsia="Cambria Math" w:hAnsi="Cambria Math" w:cs="Cambria Math"/>
                                    <w:sz w:val="20"/>
                                    <w:szCs w:val="20"/>
                                  </w:rPr>
                                  <m:t>PAT</m:t>
                                </m:r>
                              </m:sub>
                            </m:sSub>
                          </m:den>
                        </m:f>
                      </m:e>
                    </m:d>
                  </m:e>
                  <m:sub>
                    <m:r>
                      <w:rPr>
                        <w:rFonts w:ascii="Cambria Math" w:eastAsia="Cambria Math" w:hAnsi="Cambria Math" w:cs="Cambria Math"/>
                        <w:sz w:val="20"/>
                        <w:szCs w:val="20"/>
                      </w:rPr>
                      <m:t>GR1</m:t>
                    </m:r>
                  </m:sub>
                </m:sSub>
                <m:r>
                  <w:rPr>
                    <w:rFonts w:ascii="Cambria Math" w:eastAsia="Cambria Math" w:hAnsi="Cambria Math" w:cs="Cambria Math"/>
                    <w:sz w:val="20"/>
                    <w:szCs w:val="20"/>
                  </w:rPr>
                  <m:t>+ ...+ 3.84%*</m:t>
                </m:r>
                <m:sSub>
                  <m:sSubPr>
                    <m:ctrlPr>
                      <w:rPr>
                        <w:rFonts w:ascii="Cambria Math" w:eastAsia="Cambria Math" w:hAnsi="Cambria Math" w:cs="Cambria Math"/>
                        <w:sz w:val="20"/>
                        <w:szCs w:val="20"/>
                      </w:rPr>
                    </m:ctrlPr>
                  </m:sSubPr>
                  <m:e>
                    <m:d>
                      <m:dPr>
                        <m:begChr m:val="["/>
                        <m:endChr m:val="]"/>
                        <m:ctrlPr>
                          <w:rPr>
                            <w:rFonts w:ascii="Cambria Math" w:eastAsia="Cambria Math" w:hAnsi="Cambria Math" w:cs="Cambria Math"/>
                            <w:sz w:val="20"/>
                            <w:szCs w:val="20"/>
                          </w:rPr>
                        </m:ctrlPr>
                      </m:dPr>
                      <m:e>
                        <m:f>
                          <m:fPr>
                            <m:ctrlPr>
                              <w:rPr>
                                <w:rFonts w:ascii="Cambria Math" w:eastAsia="Cambria Math" w:hAnsi="Cambria Math" w:cs="Cambria Math"/>
                                <w:sz w:val="20"/>
                                <w:szCs w:val="20"/>
                              </w:rPr>
                            </m:ctrlPr>
                          </m:fPr>
                          <m:num>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ACC</m:t>
                                </m:r>
                              </m:e>
                              <m:sub>
                                <m:r>
                                  <w:rPr>
                                    <w:rFonts w:ascii="Cambria Math" w:eastAsia="Cambria Math" w:hAnsi="Cambria Math" w:cs="Cambria Math"/>
                                    <w:sz w:val="20"/>
                                    <w:szCs w:val="20"/>
                                  </w:rPr>
                                  <m:t>PAT</m:t>
                                </m:r>
                              </m:sub>
                            </m:sSub>
                          </m:num>
                          <m:den>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TC</m:t>
                                </m:r>
                              </m:e>
                              <m:sub>
                                <m:r>
                                  <w:rPr>
                                    <w:rFonts w:ascii="Cambria Math" w:eastAsia="Cambria Math" w:hAnsi="Cambria Math" w:cs="Cambria Math"/>
                                    <w:sz w:val="20"/>
                                    <w:szCs w:val="20"/>
                                  </w:rPr>
                                  <m:t>PAT</m:t>
                                </m:r>
                              </m:sub>
                            </m:sSub>
                          </m:den>
                        </m:f>
                      </m:e>
                    </m:d>
                  </m:e>
                  <m:sub>
                    <m:r>
                      <w:rPr>
                        <w:rFonts w:ascii="Cambria Math" w:eastAsia="Cambria Math" w:hAnsi="Cambria Math" w:cs="Cambria Math"/>
                        <w:sz w:val="20"/>
                        <w:szCs w:val="20"/>
                      </w:rPr>
                      <m:t>GR26</m:t>
                    </m:r>
                  </m:sub>
                </m:sSub>
              </m:oMath>
            </m:oMathPara>
          </w:p>
          <w:p w14:paraId="7C3943D8" w14:textId="77777777" w:rsidR="00DF08A2" w:rsidRDefault="00DF08A2" w:rsidP="00221E0C">
            <w:pPr>
              <w:ind w:right="210"/>
              <w:jc w:val="both"/>
              <w:rPr>
                <w:b/>
                <w:sz w:val="20"/>
                <w:szCs w:val="20"/>
              </w:rPr>
            </w:pPr>
            <w:r>
              <w:rPr>
                <w:b/>
                <w:sz w:val="20"/>
                <w:szCs w:val="20"/>
              </w:rPr>
              <w:t>Especificaciones técnicas:</w:t>
            </w:r>
          </w:p>
          <w:p w14:paraId="3BECAC61" w14:textId="77777777" w:rsidR="00DF08A2" w:rsidRDefault="00DF08A2" w:rsidP="007E1C67">
            <w:pPr>
              <w:numPr>
                <w:ilvl w:val="0"/>
                <w:numId w:val="8"/>
              </w:numPr>
              <w:pBdr>
                <w:top w:val="nil"/>
                <w:left w:val="nil"/>
                <w:bottom w:val="nil"/>
                <w:right w:val="nil"/>
                <w:between w:val="nil"/>
              </w:pBdr>
              <w:ind w:right="210"/>
              <w:jc w:val="both"/>
              <w:rPr>
                <w:color w:val="000000"/>
                <w:sz w:val="20"/>
                <w:szCs w:val="20"/>
              </w:rPr>
            </w:pPr>
            <w:r>
              <w:rPr>
                <w:color w:val="000000"/>
                <w:sz w:val="20"/>
                <w:szCs w:val="20"/>
                <w:u w:val="single"/>
              </w:rPr>
              <w:t>Denominaciones</w:t>
            </w:r>
            <w:r>
              <w:rPr>
                <w:color w:val="000000"/>
                <w:sz w:val="20"/>
                <w:szCs w:val="20"/>
              </w:rPr>
              <w:t>:</w:t>
            </w:r>
          </w:p>
          <w:p w14:paraId="019DE946" w14:textId="77777777" w:rsidR="00DF08A2" w:rsidRDefault="00DF08A2" w:rsidP="007E1C67">
            <w:pPr>
              <w:numPr>
                <w:ilvl w:val="0"/>
                <w:numId w:val="7"/>
              </w:numPr>
              <w:pBdr>
                <w:top w:val="nil"/>
                <w:left w:val="nil"/>
                <w:bottom w:val="nil"/>
                <w:right w:val="nil"/>
                <w:between w:val="nil"/>
              </w:pBdr>
              <w:ind w:left="1354" w:right="605"/>
              <w:jc w:val="both"/>
              <w:rPr>
                <w:color w:val="000000"/>
                <w:sz w:val="20"/>
                <w:szCs w:val="20"/>
              </w:rPr>
            </w:pPr>
            <w:r>
              <w:rPr>
                <w:b/>
                <w:color w:val="000000"/>
                <w:sz w:val="20"/>
                <w:szCs w:val="20"/>
              </w:rPr>
              <w:t>OT:</w:t>
            </w:r>
            <w:r>
              <w:rPr>
                <w:color w:val="000000"/>
                <w:sz w:val="20"/>
                <w:szCs w:val="20"/>
              </w:rPr>
              <w:t xml:space="preserve"> </w:t>
            </w:r>
            <w:r>
              <w:rPr>
                <w:i/>
                <w:color w:val="000000"/>
                <w:sz w:val="20"/>
                <w:szCs w:val="20"/>
              </w:rPr>
              <w:t>Ocupación del territorio</w:t>
            </w:r>
            <w:r>
              <w:rPr>
                <w:color w:val="000000"/>
                <w:sz w:val="20"/>
                <w:szCs w:val="20"/>
              </w:rPr>
              <w:t xml:space="preserve">. Mide el avance por región en la Implementación </w:t>
            </w:r>
            <w:sdt>
              <w:sdtPr>
                <w:tag w:val="goog_rdk_15"/>
                <w:id w:val="-903679371"/>
              </w:sdtPr>
              <w:sdtContent>
                <w:r>
                  <w:rPr>
                    <w:color w:val="000000"/>
                    <w:sz w:val="20"/>
                    <w:szCs w:val="20"/>
                  </w:rPr>
                  <w:t xml:space="preserve">de </w:t>
                </w:r>
              </w:sdtContent>
            </w:sdt>
            <w:r>
              <w:rPr>
                <w:color w:val="000000"/>
                <w:sz w:val="20"/>
                <w:szCs w:val="20"/>
              </w:rPr>
              <w:t>mecanismos de ocupación del territorio que responda al planeamiento dentro de una visión integral y sostenible sobre el manejo de los territorios.</w:t>
            </w:r>
          </w:p>
          <w:p w14:paraId="220AC25A" w14:textId="77777777" w:rsidR="00DF08A2" w:rsidRDefault="00DF08A2" w:rsidP="007E1C67">
            <w:pPr>
              <w:numPr>
                <w:ilvl w:val="0"/>
                <w:numId w:val="7"/>
              </w:numPr>
              <w:pBdr>
                <w:top w:val="nil"/>
                <w:left w:val="nil"/>
                <w:bottom w:val="nil"/>
                <w:right w:val="nil"/>
                <w:between w:val="nil"/>
              </w:pBdr>
              <w:ind w:left="1354" w:right="605"/>
              <w:jc w:val="both"/>
              <w:rPr>
                <w:color w:val="000000"/>
                <w:sz w:val="20"/>
                <w:szCs w:val="20"/>
              </w:rPr>
            </w:pPr>
            <w:r>
              <w:rPr>
                <w:b/>
                <w:color w:val="000000"/>
                <w:sz w:val="20"/>
                <w:szCs w:val="20"/>
              </w:rPr>
              <w:t>DAPT:</w:t>
            </w:r>
            <w:r>
              <w:rPr>
                <w:color w:val="000000"/>
                <w:sz w:val="20"/>
                <w:szCs w:val="20"/>
              </w:rPr>
              <w:t xml:space="preserve"> </w:t>
            </w:r>
            <w:r>
              <w:rPr>
                <w:i/>
                <w:color w:val="000000"/>
                <w:sz w:val="20"/>
                <w:szCs w:val="20"/>
              </w:rPr>
              <w:t>Desarrollo de actividades productivas en el territorio</w:t>
            </w:r>
            <w:r>
              <w:rPr>
                <w:color w:val="000000"/>
                <w:sz w:val="20"/>
                <w:szCs w:val="20"/>
              </w:rPr>
              <w:t>. Mide el avance por región en incentivar sinergias territoriales que impulsan dinámicas productivas enfocadas en sostenibilidad y complementariedad económica en ámbitos regionales y locales.</w:t>
            </w:r>
          </w:p>
          <w:p w14:paraId="11CEB8B6" w14:textId="77777777" w:rsidR="00DF08A2" w:rsidRDefault="00DF08A2" w:rsidP="007E1C67">
            <w:pPr>
              <w:numPr>
                <w:ilvl w:val="0"/>
                <w:numId w:val="7"/>
              </w:numPr>
              <w:pBdr>
                <w:top w:val="nil"/>
                <w:left w:val="nil"/>
                <w:bottom w:val="nil"/>
                <w:right w:val="nil"/>
                <w:between w:val="nil"/>
              </w:pBdr>
              <w:ind w:left="1354" w:right="605"/>
              <w:jc w:val="both"/>
              <w:rPr>
                <w:color w:val="000000"/>
                <w:sz w:val="20"/>
                <w:szCs w:val="20"/>
              </w:rPr>
            </w:pPr>
            <w:r>
              <w:rPr>
                <w:b/>
                <w:color w:val="000000"/>
                <w:sz w:val="20"/>
                <w:szCs w:val="20"/>
              </w:rPr>
              <w:t>ECO</w:t>
            </w:r>
            <w:r>
              <w:rPr>
                <w:color w:val="000000"/>
                <w:sz w:val="20"/>
                <w:szCs w:val="20"/>
              </w:rPr>
              <w:t xml:space="preserve">: </w:t>
            </w:r>
            <w:r>
              <w:rPr>
                <w:i/>
                <w:color w:val="000000"/>
                <w:sz w:val="20"/>
                <w:szCs w:val="20"/>
              </w:rPr>
              <w:t>Ecosistemas</w:t>
            </w:r>
            <w:r>
              <w:rPr>
                <w:color w:val="000000"/>
                <w:sz w:val="20"/>
                <w:szCs w:val="20"/>
              </w:rPr>
              <w:t xml:space="preserve">. Mide el avance por región en el fomento del uso, conservación, aprovechamiento y restauración de ecosistemas logrando territorios sostenibles.  </w:t>
            </w:r>
          </w:p>
          <w:p w14:paraId="4290DE12" w14:textId="6740B94E" w:rsidR="00DF08A2" w:rsidRDefault="00DF08A2" w:rsidP="007E1C67">
            <w:pPr>
              <w:numPr>
                <w:ilvl w:val="0"/>
                <w:numId w:val="7"/>
              </w:numPr>
              <w:pBdr>
                <w:top w:val="nil"/>
                <w:left w:val="nil"/>
                <w:bottom w:val="nil"/>
                <w:right w:val="nil"/>
                <w:between w:val="nil"/>
              </w:pBdr>
              <w:ind w:left="1354" w:right="605"/>
              <w:jc w:val="both"/>
              <w:rPr>
                <w:color w:val="000000"/>
                <w:sz w:val="20"/>
                <w:szCs w:val="20"/>
              </w:rPr>
            </w:pPr>
            <w:r>
              <w:rPr>
                <w:b/>
                <w:color w:val="000000"/>
                <w:sz w:val="20"/>
                <w:szCs w:val="20"/>
              </w:rPr>
              <w:t>PAT</w:t>
            </w:r>
            <w:r>
              <w:rPr>
                <w:color w:val="000000"/>
                <w:sz w:val="20"/>
                <w:szCs w:val="20"/>
              </w:rPr>
              <w:t xml:space="preserve">: </w:t>
            </w:r>
            <w:r>
              <w:rPr>
                <w:i/>
                <w:color w:val="000000"/>
                <w:sz w:val="20"/>
                <w:szCs w:val="20"/>
              </w:rPr>
              <w:t>Patrimonio</w:t>
            </w:r>
            <w:r>
              <w:rPr>
                <w:color w:val="000000"/>
                <w:sz w:val="20"/>
                <w:szCs w:val="20"/>
              </w:rPr>
              <w:t xml:space="preserve">. Mide el avance por región en incentivar </w:t>
            </w:r>
            <w:r w:rsidR="00F20C20">
              <w:rPr>
                <w:color w:val="000000"/>
                <w:sz w:val="20"/>
                <w:szCs w:val="20"/>
              </w:rPr>
              <w:t>el</w:t>
            </w:r>
            <w:r>
              <w:rPr>
                <w:color w:val="000000"/>
                <w:sz w:val="20"/>
                <w:szCs w:val="20"/>
              </w:rPr>
              <w:t xml:space="preserve"> uso social del patrimonio cultural para convertirlos en espacios dinamizadores de los territorios.</w:t>
            </w:r>
          </w:p>
          <w:p w14:paraId="4AA4205C" w14:textId="77777777" w:rsidR="00DF08A2" w:rsidRDefault="00DF08A2" w:rsidP="007E1C67">
            <w:pPr>
              <w:numPr>
                <w:ilvl w:val="0"/>
                <w:numId w:val="7"/>
              </w:numPr>
              <w:pBdr>
                <w:top w:val="nil"/>
                <w:left w:val="nil"/>
                <w:bottom w:val="nil"/>
                <w:right w:val="nil"/>
                <w:between w:val="nil"/>
              </w:pBdr>
              <w:ind w:left="1354" w:right="605"/>
              <w:jc w:val="both"/>
              <w:rPr>
                <w:color w:val="000000"/>
                <w:sz w:val="20"/>
                <w:szCs w:val="20"/>
              </w:rPr>
            </w:pPr>
            <w:r>
              <w:rPr>
                <w:b/>
                <w:color w:val="000000"/>
                <w:sz w:val="20"/>
                <w:szCs w:val="20"/>
              </w:rPr>
              <w:t>ACC</w:t>
            </w:r>
            <w:r>
              <w:rPr>
                <w:color w:val="000000"/>
                <w:sz w:val="20"/>
                <w:szCs w:val="20"/>
              </w:rPr>
              <w:t>: Avance en el cumplimiento de criterios del lineamiento.</w:t>
            </w:r>
          </w:p>
          <w:p w14:paraId="157A340E" w14:textId="77777777" w:rsidR="00DF08A2" w:rsidRDefault="00DF08A2" w:rsidP="007E1C67">
            <w:pPr>
              <w:numPr>
                <w:ilvl w:val="0"/>
                <w:numId w:val="7"/>
              </w:numPr>
              <w:pBdr>
                <w:top w:val="nil"/>
                <w:left w:val="nil"/>
                <w:bottom w:val="nil"/>
                <w:right w:val="nil"/>
                <w:between w:val="nil"/>
              </w:pBdr>
              <w:ind w:left="1354" w:right="605"/>
              <w:jc w:val="both"/>
              <w:rPr>
                <w:color w:val="000000"/>
                <w:sz w:val="20"/>
                <w:szCs w:val="20"/>
              </w:rPr>
            </w:pPr>
            <w:r>
              <w:rPr>
                <w:b/>
                <w:color w:val="000000"/>
                <w:sz w:val="20"/>
                <w:szCs w:val="20"/>
              </w:rPr>
              <w:t>TC</w:t>
            </w:r>
            <w:r>
              <w:rPr>
                <w:color w:val="000000"/>
                <w:sz w:val="20"/>
                <w:szCs w:val="20"/>
              </w:rPr>
              <w:t>: Total de criterios identificados para el cumplimiento del lineamiento.</w:t>
            </w:r>
          </w:p>
          <w:p w14:paraId="0C2BAD45" w14:textId="77777777" w:rsidR="00DF08A2" w:rsidRDefault="00DF08A2" w:rsidP="007E1C67">
            <w:pPr>
              <w:numPr>
                <w:ilvl w:val="0"/>
                <w:numId w:val="7"/>
              </w:numPr>
              <w:pBdr>
                <w:top w:val="nil"/>
                <w:left w:val="nil"/>
                <w:bottom w:val="nil"/>
                <w:right w:val="nil"/>
                <w:between w:val="nil"/>
              </w:pBdr>
              <w:ind w:left="1354" w:right="605"/>
              <w:jc w:val="both"/>
              <w:rPr>
                <w:color w:val="000000"/>
                <w:sz w:val="20"/>
                <w:szCs w:val="20"/>
              </w:rPr>
            </w:pPr>
            <w:r>
              <w:rPr>
                <w:b/>
                <w:color w:val="000000"/>
                <w:sz w:val="20"/>
                <w:szCs w:val="20"/>
              </w:rPr>
              <w:t>GR</w:t>
            </w:r>
            <w:r>
              <w:rPr>
                <w:color w:val="000000"/>
                <w:sz w:val="20"/>
                <w:szCs w:val="20"/>
              </w:rPr>
              <w:t>: Gobierno Regional.</w:t>
            </w:r>
          </w:p>
          <w:p w14:paraId="02A2DBAE" w14:textId="77777777" w:rsidR="00DF08A2" w:rsidRDefault="00DF08A2" w:rsidP="007E1C67">
            <w:pPr>
              <w:numPr>
                <w:ilvl w:val="0"/>
                <w:numId w:val="7"/>
              </w:numPr>
              <w:pBdr>
                <w:top w:val="nil"/>
                <w:left w:val="nil"/>
                <w:bottom w:val="nil"/>
                <w:right w:val="nil"/>
                <w:between w:val="nil"/>
              </w:pBdr>
              <w:ind w:left="1354" w:right="605"/>
              <w:jc w:val="both"/>
              <w:rPr>
                <w:color w:val="000000"/>
                <w:sz w:val="20"/>
                <w:szCs w:val="20"/>
              </w:rPr>
            </w:pPr>
            <w:r>
              <w:rPr>
                <w:b/>
                <w:color w:val="000000"/>
                <w:sz w:val="20"/>
                <w:szCs w:val="20"/>
              </w:rPr>
              <w:t>LB</w:t>
            </w:r>
            <w:r>
              <w:rPr>
                <w:color w:val="000000"/>
                <w:sz w:val="20"/>
                <w:szCs w:val="20"/>
              </w:rPr>
              <w:t>: Línea de base.</w:t>
            </w:r>
          </w:p>
          <w:p w14:paraId="6A8A657E" w14:textId="1D0A270D" w:rsidR="00DF08A2" w:rsidRPr="007E1C67" w:rsidRDefault="00DF08A2" w:rsidP="007E1C67">
            <w:pPr>
              <w:numPr>
                <w:ilvl w:val="0"/>
                <w:numId w:val="7"/>
              </w:numPr>
              <w:pBdr>
                <w:top w:val="nil"/>
                <w:left w:val="nil"/>
                <w:bottom w:val="nil"/>
                <w:right w:val="nil"/>
                <w:between w:val="nil"/>
              </w:pBdr>
              <w:ind w:left="1354" w:right="210"/>
              <w:jc w:val="both"/>
              <w:rPr>
                <w:sz w:val="20"/>
                <w:szCs w:val="20"/>
              </w:rPr>
            </w:pPr>
            <w:r w:rsidRPr="007E1C67">
              <w:rPr>
                <w:b/>
                <w:color w:val="000000"/>
                <w:sz w:val="20"/>
                <w:szCs w:val="20"/>
              </w:rPr>
              <w:t>t:</w:t>
            </w:r>
            <w:r w:rsidRPr="007E1C67">
              <w:rPr>
                <w:color w:val="000000"/>
                <w:sz w:val="20"/>
                <w:szCs w:val="20"/>
              </w:rPr>
              <w:t xml:space="preserve"> Periodo corriente. </w:t>
            </w:r>
          </w:p>
          <w:p w14:paraId="5A647707" w14:textId="77777777" w:rsidR="00DF08A2" w:rsidRDefault="00DF08A2" w:rsidP="007E1C67">
            <w:pPr>
              <w:numPr>
                <w:ilvl w:val="0"/>
                <w:numId w:val="9"/>
              </w:numPr>
              <w:pBdr>
                <w:top w:val="nil"/>
                <w:left w:val="nil"/>
                <w:bottom w:val="nil"/>
                <w:right w:val="nil"/>
                <w:between w:val="nil"/>
              </w:pBdr>
              <w:ind w:right="210"/>
              <w:jc w:val="both"/>
              <w:rPr>
                <w:color w:val="000000"/>
                <w:sz w:val="20"/>
                <w:szCs w:val="20"/>
              </w:rPr>
            </w:pPr>
            <w:r>
              <w:rPr>
                <w:color w:val="000000"/>
                <w:sz w:val="20"/>
                <w:szCs w:val="20"/>
                <w:u w:val="single"/>
              </w:rPr>
              <w:t>Cálculo del coeficiente por región</w:t>
            </w:r>
            <w:r>
              <w:rPr>
                <w:color w:val="000000"/>
                <w:sz w:val="20"/>
                <w:szCs w:val="20"/>
              </w:rPr>
              <w:t>: Para el cálculo del avance en el cumplimiento de los lineamientos del objetivo prioritario a nivel de región se empleó el coeficiente 3.84% debido a que este representa el aporte promedio que cada uno de los 26 Gobiernos Regionales aporta al cálculo del indicador:</w:t>
            </w:r>
          </w:p>
          <w:p w14:paraId="5B3722BB" w14:textId="1D92CCD9" w:rsidR="00DF08A2" w:rsidRDefault="007E1C67" w:rsidP="007E1C67">
            <w:pPr>
              <w:pBdr>
                <w:top w:val="nil"/>
                <w:left w:val="nil"/>
                <w:bottom w:val="nil"/>
                <w:right w:val="nil"/>
                <w:between w:val="nil"/>
              </w:pBdr>
              <w:ind w:left="3055" w:right="210"/>
              <w:jc w:val="both"/>
              <w:rPr>
                <w:color w:val="000000"/>
                <w:sz w:val="20"/>
                <w:szCs w:val="20"/>
              </w:rPr>
            </w:pPr>
            <m:oMath>
              <m:r>
                <w:rPr>
                  <w:rFonts w:ascii="Cambria Math" w:eastAsia="Cambria Math" w:hAnsi="Cambria Math" w:cs="Cambria Math"/>
                  <w:color w:val="000000"/>
                  <w:sz w:val="20"/>
                  <w:szCs w:val="20"/>
                </w:rPr>
                <m:t>(</m:t>
              </m:r>
              <m:f>
                <m:fPr>
                  <m:ctrlPr>
                    <w:rPr>
                      <w:rFonts w:ascii="Cambria Math" w:eastAsia="Cambria Math" w:hAnsi="Cambria Math" w:cs="Cambria Math"/>
                      <w:color w:val="000000"/>
                      <w:sz w:val="20"/>
                      <w:szCs w:val="20"/>
                    </w:rPr>
                  </m:ctrlPr>
                </m:fPr>
                <m:num>
                  <m:r>
                    <w:rPr>
                      <w:rFonts w:ascii="Cambria Math" w:eastAsia="Cambria Math" w:hAnsi="Cambria Math" w:cs="Cambria Math"/>
                      <w:color w:val="000000"/>
                      <w:sz w:val="20"/>
                      <w:szCs w:val="20"/>
                    </w:rPr>
                    <m:t>1</m:t>
                  </m:r>
                </m:num>
                <m:den>
                  <m:r>
                    <w:rPr>
                      <w:rFonts w:ascii="Cambria Math" w:eastAsia="Cambria Math" w:hAnsi="Cambria Math" w:cs="Cambria Math"/>
                      <w:color w:val="000000"/>
                      <w:sz w:val="20"/>
                      <w:szCs w:val="20"/>
                    </w:rPr>
                    <m:t>26</m:t>
                  </m:r>
                </m:den>
              </m:f>
              <m:r>
                <w:rPr>
                  <w:rFonts w:ascii="Cambria Math" w:eastAsia="Cambria Math" w:hAnsi="Cambria Math" w:cs="Cambria Math"/>
                  <w:color w:val="000000"/>
                  <w:sz w:val="20"/>
                  <w:szCs w:val="20"/>
                </w:rPr>
                <m:t>)*100%=3.84%</m:t>
              </m:r>
            </m:oMath>
            <w:r w:rsidR="00DF08A2">
              <w:rPr>
                <w:color w:val="000000"/>
                <w:sz w:val="20"/>
                <w:szCs w:val="20"/>
              </w:rPr>
              <w:t>.</w:t>
            </w:r>
          </w:p>
          <w:p w14:paraId="6D3C3BF1" w14:textId="77777777" w:rsidR="00DF08A2" w:rsidRPr="007E1C67" w:rsidRDefault="00DF08A2" w:rsidP="007E1C67">
            <w:pPr>
              <w:pStyle w:val="Prrafodelista"/>
              <w:numPr>
                <w:ilvl w:val="0"/>
                <w:numId w:val="11"/>
              </w:numPr>
              <w:pBdr>
                <w:top w:val="nil"/>
                <w:left w:val="nil"/>
                <w:bottom w:val="nil"/>
                <w:right w:val="nil"/>
                <w:between w:val="nil"/>
              </w:pBdr>
              <w:ind w:left="645" w:right="210" w:hanging="283"/>
              <w:jc w:val="both"/>
              <w:rPr>
                <w:color w:val="000000"/>
                <w:sz w:val="20"/>
                <w:szCs w:val="20"/>
              </w:rPr>
            </w:pPr>
            <w:r w:rsidRPr="007E1C67">
              <w:rPr>
                <w:color w:val="000000"/>
                <w:sz w:val="20"/>
                <w:szCs w:val="20"/>
                <w:u w:val="single"/>
              </w:rPr>
              <w:t>Cálculo del coeficiente por lineamiento</w:t>
            </w:r>
            <w:r w:rsidRPr="007E1C67">
              <w:rPr>
                <w:color w:val="000000"/>
                <w:sz w:val="20"/>
                <w:szCs w:val="20"/>
              </w:rPr>
              <w:t xml:space="preserve">: Para el proceso de cálculo se aplica la lista de control de cada lineamiento a cada Gobierno Regional, obteniéndose un promedio regional por lineamiento. Seguidamente, se construye el índice con el promedio de cada lineamiento, brindando una ponderación de 25% a cada uno de los 4 lineamientos que conforman al objetivo prioritario, con el objetivo de obtener la suma de 100%. </w:t>
            </w:r>
          </w:p>
          <w:p w14:paraId="0C0BC376" w14:textId="1210AEC4" w:rsidR="007E1C67" w:rsidRPr="00D643D4" w:rsidRDefault="00DF08A2" w:rsidP="007E1C67">
            <w:pPr>
              <w:numPr>
                <w:ilvl w:val="0"/>
                <w:numId w:val="12"/>
              </w:numPr>
              <w:pBdr>
                <w:top w:val="nil"/>
                <w:left w:val="nil"/>
                <w:bottom w:val="nil"/>
                <w:right w:val="nil"/>
                <w:between w:val="nil"/>
              </w:pBdr>
              <w:ind w:right="210"/>
              <w:jc w:val="both"/>
              <w:rPr>
                <w:color w:val="000000"/>
                <w:sz w:val="20"/>
                <w:szCs w:val="20"/>
              </w:rPr>
            </w:pPr>
            <w:r>
              <w:rPr>
                <w:color w:val="000000"/>
                <w:sz w:val="20"/>
                <w:szCs w:val="20"/>
                <w:u w:val="single"/>
              </w:rPr>
              <w:t>L</w:t>
            </w:r>
            <w:sdt>
              <w:sdtPr>
                <w:tag w:val="goog_rdk_16"/>
                <w:id w:val="-779333325"/>
              </w:sdtPr>
              <w:sdtContent/>
            </w:sdt>
            <w:r>
              <w:rPr>
                <w:color w:val="000000"/>
                <w:sz w:val="20"/>
                <w:szCs w:val="20"/>
                <w:u w:val="single"/>
              </w:rPr>
              <w:t>istas de control:</w:t>
            </w:r>
            <w:r w:rsidRPr="003C0C7C">
              <w:rPr>
                <w:color w:val="000000"/>
                <w:sz w:val="20"/>
                <w:szCs w:val="20"/>
              </w:rPr>
              <w:t xml:space="preserve"> </w:t>
            </w:r>
            <w:r>
              <w:rPr>
                <w:color w:val="000000"/>
                <w:sz w:val="20"/>
                <w:szCs w:val="20"/>
              </w:rPr>
              <w:t xml:space="preserve">Para construir el indicador, cada Gobierno Regional debe completar las listas de control respondiendo en la casilla prevista a tal efecto: “si” (insertando “1”) o “no” (insertando “0”). </w:t>
            </w:r>
            <w:r w:rsidR="007E1C67" w:rsidRPr="007E1C67">
              <w:rPr>
                <w:color w:val="000000"/>
                <w:sz w:val="20"/>
                <w:szCs w:val="20"/>
              </w:rPr>
              <w:t xml:space="preserve">Respecto a los </w:t>
            </w:r>
            <w:r w:rsidR="007E1C67" w:rsidRPr="007E1C67">
              <w:rPr>
                <w:b/>
                <w:color w:val="000000"/>
                <w:sz w:val="20"/>
                <w:szCs w:val="20"/>
              </w:rPr>
              <w:t>medios de verificación</w:t>
            </w:r>
            <w:r w:rsidR="00D643D4">
              <w:rPr>
                <w:b/>
                <w:color w:val="000000"/>
                <w:sz w:val="20"/>
                <w:szCs w:val="20"/>
              </w:rPr>
              <w:t xml:space="preserve"> </w:t>
            </w:r>
            <w:r w:rsidR="00D643D4" w:rsidRPr="00D643D4">
              <w:rPr>
                <w:color w:val="000000"/>
                <w:sz w:val="20"/>
                <w:szCs w:val="20"/>
              </w:rPr>
              <w:t>se aplicarán los siguiente</w:t>
            </w:r>
            <w:r w:rsidR="00D643D4">
              <w:rPr>
                <w:color w:val="000000"/>
                <w:sz w:val="20"/>
                <w:szCs w:val="20"/>
              </w:rPr>
              <w:t>s</w:t>
            </w:r>
            <w:r w:rsidR="00D643D4" w:rsidRPr="00D643D4">
              <w:rPr>
                <w:color w:val="000000"/>
                <w:sz w:val="20"/>
                <w:szCs w:val="20"/>
              </w:rPr>
              <w:t xml:space="preserve"> criterios</w:t>
            </w:r>
            <w:r w:rsidR="007E1C67" w:rsidRPr="00D643D4">
              <w:rPr>
                <w:color w:val="000000"/>
                <w:sz w:val="20"/>
                <w:szCs w:val="20"/>
              </w:rPr>
              <w:t>:</w:t>
            </w:r>
          </w:p>
          <w:p w14:paraId="4006A449" w14:textId="73CAD446" w:rsidR="00F77286" w:rsidRDefault="00F77286" w:rsidP="007E1C67">
            <w:pPr>
              <w:pStyle w:val="Prrafodelista"/>
              <w:numPr>
                <w:ilvl w:val="0"/>
                <w:numId w:val="7"/>
              </w:numPr>
              <w:pBdr>
                <w:top w:val="nil"/>
                <w:left w:val="nil"/>
                <w:bottom w:val="nil"/>
                <w:right w:val="nil"/>
                <w:between w:val="nil"/>
              </w:pBdr>
              <w:ind w:left="1354" w:right="605"/>
              <w:jc w:val="both"/>
              <w:rPr>
                <w:color w:val="000000"/>
                <w:sz w:val="20"/>
                <w:szCs w:val="20"/>
              </w:rPr>
            </w:pPr>
            <w:r>
              <w:rPr>
                <w:color w:val="000000"/>
                <w:sz w:val="20"/>
                <w:szCs w:val="20"/>
              </w:rPr>
              <w:t>Los planes y/o instrumentos deberán tener el estado de ‘‘a</w:t>
            </w:r>
            <w:r w:rsidRPr="007E1C67">
              <w:rPr>
                <w:color w:val="000000"/>
                <w:sz w:val="20"/>
                <w:szCs w:val="20"/>
              </w:rPr>
              <w:t>probado” y/o “vigente”</w:t>
            </w:r>
            <w:r>
              <w:rPr>
                <w:color w:val="000000"/>
                <w:sz w:val="20"/>
                <w:szCs w:val="20"/>
              </w:rPr>
              <w:t xml:space="preserve"> </w:t>
            </w:r>
            <w:r w:rsidRPr="007E1C67">
              <w:rPr>
                <w:color w:val="000000"/>
                <w:sz w:val="20"/>
                <w:szCs w:val="20"/>
              </w:rPr>
              <w:t>según sea el caso</w:t>
            </w:r>
            <w:r>
              <w:rPr>
                <w:color w:val="000000"/>
                <w:sz w:val="20"/>
                <w:szCs w:val="20"/>
              </w:rPr>
              <w:t>. Proporcionar un informe de seguimiento de contar con ello a la fecha.</w:t>
            </w:r>
          </w:p>
          <w:p w14:paraId="473E79FD" w14:textId="77777777" w:rsidR="00F77286" w:rsidRDefault="00F77286" w:rsidP="00F77286">
            <w:pPr>
              <w:pStyle w:val="Prrafodelista"/>
              <w:pBdr>
                <w:top w:val="nil"/>
                <w:left w:val="nil"/>
                <w:bottom w:val="nil"/>
                <w:right w:val="nil"/>
                <w:between w:val="nil"/>
              </w:pBdr>
              <w:ind w:left="1354" w:right="605"/>
              <w:jc w:val="both"/>
              <w:rPr>
                <w:color w:val="000000"/>
                <w:sz w:val="20"/>
                <w:szCs w:val="20"/>
              </w:rPr>
            </w:pPr>
          </w:p>
          <w:p w14:paraId="3222CA25" w14:textId="68795168" w:rsidR="007E1C67" w:rsidRDefault="00F77286" w:rsidP="007E1C67">
            <w:pPr>
              <w:pStyle w:val="Prrafodelista"/>
              <w:numPr>
                <w:ilvl w:val="0"/>
                <w:numId w:val="7"/>
              </w:numPr>
              <w:pBdr>
                <w:top w:val="nil"/>
                <w:left w:val="nil"/>
                <w:bottom w:val="nil"/>
                <w:right w:val="nil"/>
                <w:between w:val="nil"/>
              </w:pBdr>
              <w:ind w:left="1354" w:right="605"/>
              <w:jc w:val="both"/>
              <w:rPr>
                <w:color w:val="000000"/>
                <w:sz w:val="20"/>
                <w:szCs w:val="20"/>
              </w:rPr>
            </w:pPr>
            <w:r>
              <w:rPr>
                <w:color w:val="000000"/>
                <w:sz w:val="20"/>
                <w:szCs w:val="20"/>
              </w:rPr>
              <w:lastRenderedPageBreak/>
              <w:t xml:space="preserve">Los listados y/o registros deberán contar como mínimo con la fecha de actualización, explicación metodológica o conceptual, y sustento sobre su uso y aplicabilidad. </w:t>
            </w:r>
          </w:p>
          <w:p w14:paraId="36A8A235" w14:textId="77777777" w:rsidR="007E1C67" w:rsidRDefault="007E1C67" w:rsidP="007E1C67">
            <w:pPr>
              <w:pStyle w:val="Prrafodelista"/>
              <w:pBdr>
                <w:top w:val="nil"/>
                <w:left w:val="nil"/>
                <w:bottom w:val="nil"/>
                <w:right w:val="nil"/>
                <w:between w:val="nil"/>
              </w:pBdr>
              <w:ind w:left="1354" w:right="605"/>
              <w:jc w:val="both"/>
              <w:rPr>
                <w:color w:val="000000"/>
                <w:sz w:val="20"/>
                <w:szCs w:val="20"/>
              </w:rPr>
            </w:pPr>
          </w:p>
          <w:p w14:paraId="0562D5B3" w14:textId="512802BE" w:rsidR="007E1C67" w:rsidRPr="007E1C67" w:rsidRDefault="007E1C67" w:rsidP="007E1C67">
            <w:pPr>
              <w:pStyle w:val="Prrafodelista"/>
              <w:numPr>
                <w:ilvl w:val="0"/>
                <w:numId w:val="7"/>
              </w:numPr>
              <w:pBdr>
                <w:top w:val="nil"/>
                <w:left w:val="nil"/>
                <w:bottom w:val="nil"/>
                <w:right w:val="nil"/>
                <w:between w:val="nil"/>
              </w:pBdr>
              <w:ind w:left="1354" w:right="605"/>
              <w:jc w:val="both"/>
              <w:rPr>
                <w:color w:val="000000"/>
                <w:sz w:val="20"/>
                <w:szCs w:val="20"/>
              </w:rPr>
            </w:pPr>
            <w:r>
              <w:rPr>
                <w:color w:val="000000"/>
                <w:sz w:val="20"/>
                <w:szCs w:val="20"/>
              </w:rPr>
              <w:t xml:space="preserve">La entidad responsable del indicador, PCM - VGT, precisará la </w:t>
            </w:r>
            <w:r w:rsidRPr="007E1C67">
              <w:rPr>
                <w:color w:val="000000"/>
                <w:sz w:val="20"/>
                <w:szCs w:val="20"/>
              </w:rPr>
              <w:t xml:space="preserve">metodología </w:t>
            </w:r>
            <w:r>
              <w:rPr>
                <w:color w:val="000000"/>
                <w:sz w:val="20"/>
                <w:szCs w:val="20"/>
              </w:rPr>
              <w:t xml:space="preserve">aplicada </w:t>
            </w:r>
            <w:r w:rsidRPr="007E1C67">
              <w:rPr>
                <w:color w:val="000000"/>
                <w:sz w:val="20"/>
                <w:szCs w:val="20"/>
              </w:rPr>
              <w:t xml:space="preserve">para </w:t>
            </w:r>
            <w:r>
              <w:rPr>
                <w:color w:val="000000"/>
                <w:sz w:val="20"/>
                <w:szCs w:val="20"/>
              </w:rPr>
              <w:t>recoger la información de las listas de control en los reportes de seguimiento anual</w:t>
            </w:r>
            <w:r w:rsidRPr="007E1C67">
              <w:rPr>
                <w:color w:val="000000"/>
                <w:sz w:val="20"/>
                <w:szCs w:val="20"/>
              </w:rPr>
              <w:t>, pudiendo realiza</w:t>
            </w:r>
            <w:r>
              <w:rPr>
                <w:color w:val="000000"/>
                <w:sz w:val="20"/>
                <w:szCs w:val="20"/>
              </w:rPr>
              <w:t>r</w:t>
            </w:r>
            <w:r w:rsidRPr="007E1C67">
              <w:rPr>
                <w:color w:val="000000"/>
                <w:sz w:val="20"/>
                <w:szCs w:val="20"/>
              </w:rPr>
              <w:t xml:space="preserve"> entrevistas, encuestas, reuniones, aplicativo</w:t>
            </w:r>
            <w:r>
              <w:rPr>
                <w:color w:val="000000"/>
                <w:sz w:val="20"/>
                <w:szCs w:val="20"/>
              </w:rPr>
              <w:t>s</w:t>
            </w:r>
            <w:r w:rsidRPr="007E1C67">
              <w:rPr>
                <w:color w:val="000000"/>
                <w:sz w:val="20"/>
                <w:szCs w:val="20"/>
              </w:rPr>
              <w:t xml:space="preserve"> virtual</w:t>
            </w:r>
            <w:r>
              <w:rPr>
                <w:color w:val="000000"/>
                <w:sz w:val="20"/>
                <w:szCs w:val="20"/>
              </w:rPr>
              <w:t>es</w:t>
            </w:r>
            <w:r w:rsidRPr="007E1C67">
              <w:rPr>
                <w:color w:val="000000"/>
                <w:sz w:val="20"/>
                <w:szCs w:val="20"/>
              </w:rPr>
              <w:t>, entre otros.</w:t>
            </w:r>
          </w:p>
          <w:p w14:paraId="0779163E" w14:textId="77777777" w:rsidR="00DF08A2" w:rsidRDefault="00DF08A2" w:rsidP="00221E0C">
            <w:pPr>
              <w:ind w:left="213" w:right="210"/>
              <w:jc w:val="both"/>
              <w:rPr>
                <w:sz w:val="20"/>
                <w:szCs w:val="20"/>
              </w:rPr>
            </w:pPr>
          </w:p>
          <w:p w14:paraId="4B570238" w14:textId="77777777" w:rsidR="00DF08A2" w:rsidRDefault="00DF08A2" w:rsidP="007E1C67">
            <w:pPr>
              <w:numPr>
                <w:ilvl w:val="0"/>
                <w:numId w:val="7"/>
              </w:numPr>
              <w:pBdr>
                <w:top w:val="nil"/>
                <w:left w:val="nil"/>
                <w:bottom w:val="nil"/>
                <w:right w:val="nil"/>
                <w:between w:val="nil"/>
              </w:pBdr>
              <w:ind w:right="210"/>
              <w:jc w:val="both"/>
              <w:rPr>
                <w:b/>
                <w:color w:val="000000"/>
                <w:sz w:val="20"/>
                <w:szCs w:val="20"/>
              </w:rPr>
            </w:pPr>
            <w:r>
              <w:rPr>
                <w:b/>
                <w:color w:val="000000"/>
                <w:sz w:val="20"/>
                <w:szCs w:val="20"/>
              </w:rPr>
              <w:t>OT: Ocupación del territorio:</w:t>
            </w:r>
          </w:p>
          <w:tbl>
            <w:tblPr>
              <w:tblW w:w="73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7"/>
              <w:gridCol w:w="5196"/>
              <w:gridCol w:w="1059"/>
              <w:gridCol w:w="721"/>
            </w:tblGrid>
            <w:tr w:rsidR="00DF08A2" w14:paraId="7A00BDCC" w14:textId="77777777" w:rsidTr="00221E0C">
              <w:trPr>
                <w:trHeight w:val="280"/>
                <w:jc w:val="center"/>
              </w:trPr>
              <w:tc>
                <w:tcPr>
                  <w:tcW w:w="7373" w:type="dxa"/>
                  <w:gridSpan w:val="4"/>
                  <w:shd w:val="clear" w:color="auto" w:fill="F2F2F2"/>
                </w:tcPr>
                <w:p w14:paraId="63FCF2F0" w14:textId="77777777" w:rsidR="00DF08A2" w:rsidRDefault="00DF08A2" w:rsidP="00221E0C">
                  <w:pPr>
                    <w:ind w:right="210"/>
                    <w:jc w:val="center"/>
                    <w:rPr>
                      <w:b/>
                      <w:sz w:val="18"/>
                      <w:szCs w:val="18"/>
                    </w:rPr>
                  </w:pPr>
                  <w:r>
                    <w:rPr>
                      <w:b/>
                      <w:sz w:val="18"/>
                      <w:szCs w:val="18"/>
                    </w:rPr>
                    <w:t>OT: Ocupación del territorio</w:t>
                  </w:r>
                </w:p>
              </w:tc>
            </w:tr>
            <w:tr w:rsidR="00DF08A2" w14:paraId="76125AF4" w14:textId="77777777" w:rsidTr="00221E0C">
              <w:trPr>
                <w:trHeight w:val="246"/>
                <w:jc w:val="center"/>
              </w:trPr>
              <w:tc>
                <w:tcPr>
                  <w:tcW w:w="397" w:type="dxa"/>
                  <w:shd w:val="clear" w:color="auto" w:fill="F2F2F2"/>
                  <w:vAlign w:val="center"/>
                </w:tcPr>
                <w:p w14:paraId="097E286F" w14:textId="77777777" w:rsidR="00DF08A2" w:rsidRDefault="00DF08A2" w:rsidP="00221E0C">
                  <w:pPr>
                    <w:tabs>
                      <w:tab w:val="left" w:pos="0"/>
                    </w:tabs>
                    <w:jc w:val="center"/>
                    <w:rPr>
                      <w:b/>
                      <w:sz w:val="18"/>
                      <w:szCs w:val="18"/>
                    </w:rPr>
                  </w:pPr>
                  <w:r>
                    <w:rPr>
                      <w:b/>
                      <w:sz w:val="18"/>
                      <w:szCs w:val="18"/>
                    </w:rPr>
                    <w:t>N°</w:t>
                  </w:r>
                </w:p>
              </w:tc>
              <w:tc>
                <w:tcPr>
                  <w:tcW w:w="6255" w:type="dxa"/>
                  <w:gridSpan w:val="2"/>
                  <w:shd w:val="clear" w:color="auto" w:fill="F2F2F2"/>
                  <w:vAlign w:val="center"/>
                </w:tcPr>
                <w:p w14:paraId="47E1DE66" w14:textId="77777777" w:rsidR="00DF08A2" w:rsidRDefault="00DF08A2" w:rsidP="00221E0C">
                  <w:pPr>
                    <w:ind w:right="210"/>
                    <w:jc w:val="center"/>
                    <w:rPr>
                      <w:b/>
                      <w:sz w:val="18"/>
                      <w:szCs w:val="18"/>
                    </w:rPr>
                  </w:pPr>
                  <w:r>
                    <w:rPr>
                      <w:b/>
                      <w:sz w:val="18"/>
                      <w:szCs w:val="18"/>
                    </w:rPr>
                    <w:t>Pregunta</w:t>
                  </w:r>
                </w:p>
              </w:tc>
              <w:tc>
                <w:tcPr>
                  <w:tcW w:w="721" w:type="dxa"/>
                  <w:shd w:val="clear" w:color="auto" w:fill="F2F2F2"/>
                  <w:vAlign w:val="center"/>
                </w:tcPr>
                <w:p w14:paraId="3F1DD21C" w14:textId="77777777" w:rsidR="00DF08A2" w:rsidRDefault="00DF08A2" w:rsidP="00221E0C">
                  <w:pPr>
                    <w:ind w:right="-27"/>
                    <w:jc w:val="center"/>
                    <w:rPr>
                      <w:b/>
                      <w:sz w:val="18"/>
                      <w:szCs w:val="18"/>
                    </w:rPr>
                  </w:pPr>
                  <w:r>
                    <w:rPr>
                      <w:b/>
                      <w:sz w:val="18"/>
                      <w:szCs w:val="18"/>
                    </w:rPr>
                    <w:t>Estado</w:t>
                  </w:r>
                </w:p>
              </w:tc>
            </w:tr>
            <w:tr w:rsidR="00DF08A2" w14:paraId="253F4281" w14:textId="77777777" w:rsidTr="00221E0C">
              <w:trPr>
                <w:jc w:val="center"/>
              </w:trPr>
              <w:tc>
                <w:tcPr>
                  <w:tcW w:w="397" w:type="dxa"/>
                  <w:vAlign w:val="center"/>
                </w:tcPr>
                <w:p w14:paraId="39383A3A" w14:textId="77777777" w:rsidR="00DF08A2" w:rsidRDefault="00DF08A2" w:rsidP="00221E0C">
                  <w:pPr>
                    <w:tabs>
                      <w:tab w:val="left" w:pos="0"/>
                    </w:tabs>
                    <w:jc w:val="center"/>
                    <w:rPr>
                      <w:sz w:val="18"/>
                      <w:szCs w:val="18"/>
                    </w:rPr>
                  </w:pPr>
                  <w:r>
                    <w:rPr>
                      <w:sz w:val="18"/>
                      <w:szCs w:val="18"/>
                    </w:rPr>
                    <w:t>1</w:t>
                  </w:r>
                </w:p>
              </w:tc>
              <w:tc>
                <w:tcPr>
                  <w:tcW w:w="6255" w:type="dxa"/>
                  <w:gridSpan w:val="2"/>
                </w:tcPr>
                <w:p w14:paraId="3D7919E5" w14:textId="77777777" w:rsidR="00A424B4" w:rsidRDefault="00DF08A2" w:rsidP="00A424B4">
                  <w:pPr>
                    <w:spacing w:after="0"/>
                    <w:ind w:right="210"/>
                    <w:jc w:val="both"/>
                    <w:rPr>
                      <w:sz w:val="18"/>
                      <w:szCs w:val="18"/>
                    </w:rPr>
                  </w:pPr>
                  <w:r>
                    <w:rPr>
                      <w:sz w:val="18"/>
                      <w:szCs w:val="18"/>
                    </w:rPr>
                    <w:t xml:space="preserve">¿El gobierno regional tiene dentro de sus prioridades el desarrollo de aspectos relacionados al ordenamiento y planificación territorial? </w:t>
                  </w:r>
                </w:p>
                <w:p w14:paraId="3D1E9903" w14:textId="40FCCE0A" w:rsidR="00DF08A2" w:rsidRDefault="00DF08A2" w:rsidP="00A424B4">
                  <w:pPr>
                    <w:spacing w:after="0"/>
                    <w:ind w:right="210"/>
                    <w:jc w:val="both"/>
                    <w:rPr>
                      <w:sz w:val="18"/>
                      <w:szCs w:val="18"/>
                    </w:rPr>
                  </w:pPr>
                  <w:r>
                    <w:rPr>
                      <w:b/>
                      <w:sz w:val="18"/>
                      <w:szCs w:val="18"/>
                    </w:rPr>
                    <w:t>Medio de verificación: Plan de Desarrollo Regional Concertado</w:t>
                  </w:r>
                </w:p>
              </w:tc>
              <w:tc>
                <w:tcPr>
                  <w:tcW w:w="721" w:type="dxa"/>
                </w:tcPr>
                <w:p w14:paraId="59E0EF0A" w14:textId="77777777" w:rsidR="00DF08A2" w:rsidRDefault="00DF08A2" w:rsidP="00221E0C">
                  <w:pPr>
                    <w:ind w:right="210"/>
                    <w:jc w:val="both"/>
                    <w:rPr>
                      <w:sz w:val="18"/>
                      <w:szCs w:val="18"/>
                    </w:rPr>
                  </w:pPr>
                </w:p>
              </w:tc>
            </w:tr>
            <w:tr w:rsidR="00DF08A2" w14:paraId="3423A2F8" w14:textId="77777777" w:rsidTr="00221E0C">
              <w:trPr>
                <w:jc w:val="center"/>
              </w:trPr>
              <w:tc>
                <w:tcPr>
                  <w:tcW w:w="397" w:type="dxa"/>
                  <w:vAlign w:val="center"/>
                </w:tcPr>
                <w:p w14:paraId="06E7099C" w14:textId="77777777" w:rsidR="00DF08A2" w:rsidRDefault="00DF08A2" w:rsidP="00221E0C">
                  <w:pPr>
                    <w:tabs>
                      <w:tab w:val="left" w:pos="0"/>
                    </w:tabs>
                    <w:jc w:val="center"/>
                    <w:rPr>
                      <w:sz w:val="18"/>
                      <w:szCs w:val="18"/>
                    </w:rPr>
                  </w:pPr>
                  <w:r>
                    <w:rPr>
                      <w:sz w:val="18"/>
                      <w:szCs w:val="18"/>
                    </w:rPr>
                    <w:t>2</w:t>
                  </w:r>
                </w:p>
              </w:tc>
              <w:tc>
                <w:tcPr>
                  <w:tcW w:w="6255" w:type="dxa"/>
                  <w:gridSpan w:val="2"/>
                </w:tcPr>
                <w:p w14:paraId="43463E21" w14:textId="77777777" w:rsidR="00A424B4" w:rsidRDefault="00DF08A2" w:rsidP="00A424B4">
                  <w:pPr>
                    <w:spacing w:after="0"/>
                    <w:ind w:right="210"/>
                    <w:jc w:val="both"/>
                    <w:rPr>
                      <w:sz w:val="18"/>
                      <w:szCs w:val="18"/>
                    </w:rPr>
                  </w:pPr>
                  <w:r>
                    <w:rPr>
                      <w:sz w:val="18"/>
                      <w:szCs w:val="18"/>
                    </w:rPr>
                    <w:t xml:space="preserve">¿El gobierno regional tiene identificadas las aptitudes y potencialidades de la región? </w:t>
                  </w:r>
                </w:p>
                <w:p w14:paraId="686868BB" w14:textId="2EFD377B" w:rsidR="00DF08A2" w:rsidRDefault="00DF08A2" w:rsidP="00A424B4">
                  <w:pPr>
                    <w:spacing w:after="0"/>
                    <w:ind w:right="210"/>
                    <w:jc w:val="both"/>
                    <w:rPr>
                      <w:sz w:val="18"/>
                      <w:szCs w:val="18"/>
                    </w:rPr>
                  </w:pPr>
                  <w:r>
                    <w:rPr>
                      <w:b/>
                      <w:sz w:val="18"/>
                      <w:szCs w:val="18"/>
                    </w:rPr>
                    <w:t xml:space="preserve">Medio de verificación: Plan de Ordenamiento Territorial </w:t>
                  </w:r>
                </w:p>
              </w:tc>
              <w:tc>
                <w:tcPr>
                  <w:tcW w:w="721" w:type="dxa"/>
                </w:tcPr>
                <w:p w14:paraId="0886BD95" w14:textId="77777777" w:rsidR="00DF08A2" w:rsidRDefault="00DF08A2" w:rsidP="00221E0C">
                  <w:pPr>
                    <w:ind w:right="210"/>
                    <w:jc w:val="both"/>
                    <w:rPr>
                      <w:sz w:val="18"/>
                      <w:szCs w:val="18"/>
                    </w:rPr>
                  </w:pPr>
                </w:p>
              </w:tc>
            </w:tr>
            <w:tr w:rsidR="00DF08A2" w14:paraId="400CBD15" w14:textId="77777777" w:rsidTr="00221E0C">
              <w:trPr>
                <w:jc w:val="center"/>
              </w:trPr>
              <w:tc>
                <w:tcPr>
                  <w:tcW w:w="397" w:type="dxa"/>
                  <w:vAlign w:val="center"/>
                </w:tcPr>
                <w:p w14:paraId="562FD384" w14:textId="77777777" w:rsidR="00DF08A2" w:rsidRDefault="00DF08A2" w:rsidP="00221E0C">
                  <w:pPr>
                    <w:tabs>
                      <w:tab w:val="left" w:pos="0"/>
                    </w:tabs>
                    <w:jc w:val="center"/>
                    <w:rPr>
                      <w:sz w:val="18"/>
                      <w:szCs w:val="18"/>
                    </w:rPr>
                  </w:pPr>
                  <w:r>
                    <w:rPr>
                      <w:sz w:val="18"/>
                      <w:szCs w:val="18"/>
                    </w:rPr>
                    <w:t>3</w:t>
                  </w:r>
                </w:p>
              </w:tc>
              <w:tc>
                <w:tcPr>
                  <w:tcW w:w="6255" w:type="dxa"/>
                  <w:gridSpan w:val="2"/>
                </w:tcPr>
                <w:p w14:paraId="04555F53" w14:textId="4D769FEF" w:rsidR="00F20C20" w:rsidRPr="00A424B4" w:rsidRDefault="00A424B4" w:rsidP="00221E0C">
                  <w:pPr>
                    <w:ind w:right="210"/>
                    <w:jc w:val="both"/>
                    <w:rPr>
                      <w:sz w:val="18"/>
                      <w:szCs w:val="18"/>
                    </w:rPr>
                  </w:pPr>
                  <w:r>
                    <w:rPr>
                      <w:sz w:val="18"/>
                      <w:szCs w:val="18"/>
                    </w:rPr>
                    <w:t>¿Se</w:t>
                  </w:r>
                  <w:r w:rsidRPr="00A424B4">
                    <w:rPr>
                      <w:sz w:val="18"/>
                      <w:szCs w:val="18"/>
                    </w:rPr>
                    <w:t xml:space="preserve"> ha concluido con la ejecución de los proyectos </w:t>
                  </w:r>
                  <w:r>
                    <w:rPr>
                      <w:sz w:val="18"/>
                      <w:szCs w:val="18"/>
                    </w:rPr>
                    <w:t>y/o programas identificados en el Plan de Ordenamiento Territorial conforme a las aptitudes y potencialidades de la región?</w:t>
                  </w:r>
                </w:p>
                <w:p w14:paraId="025F9DD3" w14:textId="0149602C" w:rsidR="00DF08A2" w:rsidRPr="00A424B4" w:rsidRDefault="003D5FEA" w:rsidP="00221E0C">
                  <w:pPr>
                    <w:ind w:right="210"/>
                    <w:jc w:val="both"/>
                    <w:rPr>
                      <w:strike/>
                      <w:sz w:val="18"/>
                      <w:szCs w:val="18"/>
                    </w:rPr>
                  </w:pPr>
                  <w:sdt>
                    <w:sdtPr>
                      <w:rPr>
                        <w:strike/>
                      </w:rPr>
                      <w:tag w:val="goog_rdk_18"/>
                      <w:id w:val="1739209087"/>
                      <w:showingPlcHdr/>
                    </w:sdtPr>
                    <w:sdtContent>
                      <w:r w:rsidR="00A424B4">
                        <w:rPr>
                          <w:strike/>
                        </w:rPr>
                        <w:t xml:space="preserve">     </w:t>
                      </w:r>
                      <w:commentRangeStart w:id="4"/>
                      <w:commentRangeStart w:id="5"/>
                    </w:sdtContent>
                  </w:sdt>
                  <w:r w:rsidR="00DF08A2" w:rsidRPr="00A424B4">
                    <w:rPr>
                      <w:strike/>
                      <w:sz w:val="18"/>
                      <w:szCs w:val="18"/>
                    </w:rPr>
                    <w:t>¿Se tiene un listado de proyectos a nivel regional que respondan a las aptitudes y potencialidades de la región?</w:t>
                  </w:r>
                  <w:commentRangeEnd w:id="4"/>
                  <w:r w:rsidR="00DF08A2" w:rsidRPr="00A424B4">
                    <w:rPr>
                      <w:strike/>
                    </w:rPr>
                    <w:commentReference w:id="4"/>
                  </w:r>
                  <w:commentRangeEnd w:id="5"/>
                  <w:r w:rsidR="00D643D4" w:rsidRPr="00A424B4">
                    <w:rPr>
                      <w:rStyle w:val="Refdecomentario"/>
                      <w:strike/>
                      <w:lang w:val="en-US"/>
                    </w:rPr>
                    <w:commentReference w:id="5"/>
                  </w:r>
                  <w:r w:rsidR="00DF08A2" w:rsidRPr="00A424B4">
                    <w:rPr>
                      <w:strike/>
                      <w:sz w:val="18"/>
                      <w:szCs w:val="18"/>
                    </w:rPr>
                    <w:t xml:space="preserve"> </w:t>
                  </w:r>
                </w:p>
                <w:p w14:paraId="03D25D7A" w14:textId="14A46912" w:rsidR="00DF08A2" w:rsidRDefault="00DF08A2" w:rsidP="00221E0C">
                  <w:pPr>
                    <w:ind w:right="210"/>
                    <w:jc w:val="both"/>
                    <w:rPr>
                      <w:b/>
                      <w:sz w:val="18"/>
                      <w:szCs w:val="18"/>
                    </w:rPr>
                  </w:pPr>
                  <w:r>
                    <w:rPr>
                      <w:b/>
                      <w:sz w:val="18"/>
                      <w:szCs w:val="18"/>
                    </w:rPr>
                    <w:t>Medio de verificación: Plan de Ordenamiento Territorial</w:t>
                  </w:r>
                </w:p>
              </w:tc>
              <w:tc>
                <w:tcPr>
                  <w:tcW w:w="721" w:type="dxa"/>
                </w:tcPr>
                <w:p w14:paraId="3858C1BA" w14:textId="77777777" w:rsidR="00DF08A2" w:rsidRDefault="00DF08A2" w:rsidP="00221E0C">
                  <w:pPr>
                    <w:ind w:right="210"/>
                    <w:jc w:val="both"/>
                    <w:rPr>
                      <w:sz w:val="18"/>
                      <w:szCs w:val="18"/>
                    </w:rPr>
                  </w:pPr>
                </w:p>
              </w:tc>
            </w:tr>
            <w:tr w:rsidR="00DF08A2" w14:paraId="21C06555" w14:textId="77777777" w:rsidTr="00221E0C">
              <w:trPr>
                <w:jc w:val="center"/>
              </w:trPr>
              <w:tc>
                <w:tcPr>
                  <w:tcW w:w="397" w:type="dxa"/>
                  <w:vMerge w:val="restart"/>
                  <w:vAlign w:val="center"/>
                </w:tcPr>
                <w:p w14:paraId="43BEB787" w14:textId="77777777" w:rsidR="00DF08A2" w:rsidRDefault="00DF08A2" w:rsidP="00221E0C">
                  <w:pPr>
                    <w:tabs>
                      <w:tab w:val="left" w:pos="0"/>
                    </w:tabs>
                    <w:jc w:val="center"/>
                    <w:rPr>
                      <w:sz w:val="18"/>
                      <w:szCs w:val="18"/>
                    </w:rPr>
                  </w:pPr>
                </w:p>
                <w:p w14:paraId="06939B46" w14:textId="77777777" w:rsidR="00DF08A2" w:rsidRDefault="00DF08A2" w:rsidP="00221E0C">
                  <w:pPr>
                    <w:tabs>
                      <w:tab w:val="left" w:pos="0"/>
                    </w:tabs>
                    <w:jc w:val="center"/>
                    <w:rPr>
                      <w:sz w:val="18"/>
                      <w:szCs w:val="18"/>
                    </w:rPr>
                  </w:pPr>
                </w:p>
                <w:p w14:paraId="67B88F1D" w14:textId="77777777" w:rsidR="00DF08A2" w:rsidRDefault="00DF08A2" w:rsidP="00221E0C">
                  <w:pPr>
                    <w:tabs>
                      <w:tab w:val="left" w:pos="0"/>
                    </w:tabs>
                    <w:jc w:val="center"/>
                    <w:rPr>
                      <w:sz w:val="18"/>
                      <w:szCs w:val="18"/>
                    </w:rPr>
                  </w:pPr>
                  <w:r>
                    <w:rPr>
                      <w:sz w:val="18"/>
                      <w:szCs w:val="18"/>
                    </w:rPr>
                    <w:t>4</w:t>
                  </w:r>
                </w:p>
                <w:p w14:paraId="2E573EB4" w14:textId="77777777" w:rsidR="00DF08A2" w:rsidRDefault="00DF08A2" w:rsidP="00221E0C">
                  <w:pPr>
                    <w:tabs>
                      <w:tab w:val="left" w:pos="0"/>
                    </w:tabs>
                    <w:rPr>
                      <w:sz w:val="18"/>
                      <w:szCs w:val="18"/>
                    </w:rPr>
                  </w:pPr>
                </w:p>
              </w:tc>
              <w:tc>
                <w:tcPr>
                  <w:tcW w:w="5196" w:type="dxa"/>
                  <w:vMerge w:val="restart"/>
                  <w:vAlign w:val="center"/>
                </w:tcPr>
                <w:p w14:paraId="640D39D5" w14:textId="77777777" w:rsidR="00DF08A2" w:rsidRDefault="00DF08A2" w:rsidP="00A424B4">
                  <w:pPr>
                    <w:spacing w:after="0"/>
                    <w:ind w:right="39"/>
                    <w:rPr>
                      <w:sz w:val="18"/>
                      <w:szCs w:val="18"/>
                    </w:rPr>
                  </w:pPr>
                  <w:r>
                    <w:rPr>
                      <w:sz w:val="18"/>
                      <w:szCs w:val="18"/>
                    </w:rPr>
                    <w:t>¿Qué porcentaje de distritos de su región tiene identificada la zona de expansión urbana según lo indicado en sus instrumentos de planificación territorial?</w:t>
                  </w:r>
                </w:p>
                <w:p w14:paraId="6A70944A" w14:textId="77777777" w:rsidR="00DF08A2" w:rsidRDefault="00DF08A2" w:rsidP="00A424B4">
                  <w:pPr>
                    <w:spacing w:after="0"/>
                    <w:ind w:right="39"/>
                    <w:rPr>
                      <w:sz w:val="18"/>
                      <w:szCs w:val="18"/>
                    </w:rPr>
                  </w:pPr>
                  <w:r>
                    <w:rPr>
                      <w:b/>
                      <w:sz w:val="18"/>
                      <w:szCs w:val="18"/>
                    </w:rPr>
                    <w:t>Medio de verificación: PDM, PDU, EU</w:t>
                  </w:r>
                </w:p>
              </w:tc>
              <w:tc>
                <w:tcPr>
                  <w:tcW w:w="1059" w:type="dxa"/>
                  <w:vAlign w:val="center"/>
                </w:tcPr>
                <w:p w14:paraId="7BF5DB02" w14:textId="77777777" w:rsidR="00DF08A2" w:rsidRDefault="00DF08A2" w:rsidP="00221E0C">
                  <w:pPr>
                    <w:ind w:right="-55"/>
                    <w:jc w:val="center"/>
                    <w:rPr>
                      <w:sz w:val="18"/>
                      <w:szCs w:val="18"/>
                    </w:rPr>
                  </w:pPr>
                  <w:r>
                    <w:rPr>
                      <w:sz w:val="18"/>
                      <w:szCs w:val="18"/>
                    </w:rPr>
                    <w:t>1 al 20%</w:t>
                  </w:r>
                </w:p>
              </w:tc>
              <w:tc>
                <w:tcPr>
                  <w:tcW w:w="721" w:type="dxa"/>
                </w:tcPr>
                <w:p w14:paraId="21DFCCCC" w14:textId="77777777" w:rsidR="00DF08A2" w:rsidRDefault="00DF08A2" w:rsidP="00221E0C">
                  <w:pPr>
                    <w:ind w:right="210"/>
                    <w:jc w:val="both"/>
                    <w:rPr>
                      <w:sz w:val="18"/>
                      <w:szCs w:val="18"/>
                    </w:rPr>
                  </w:pPr>
                </w:p>
              </w:tc>
            </w:tr>
            <w:tr w:rsidR="00DF08A2" w14:paraId="6053F015" w14:textId="77777777" w:rsidTr="00221E0C">
              <w:trPr>
                <w:jc w:val="center"/>
              </w:trPr>
              <w:tc>
                <w:tcPr>
                  <w:tcW w:w="397" w:type="dxa"/>
                  <w:vMerge/>
                  <w:vAlign w:val="center"/>
                </w:tcPr>
                <w:p w14:paraId="6CFC42B2" w14:textId="77777777" w:rsidR="00DF08A2" w:rsidRDefault="00DF08A2" w:rsidP="00221E0C">
                  <w:pPr>
                    <w:widowControl w:val="0"/>
                    <w:pBdr>
                      <w:top w:val="nil"/>
                      <w:left w:val="nil"/>
                      <w:bottom w:val="nil"/>
                      <w:right w:val="nil"/>
                      <w:between w:val="nil"/>
                    </w:pBdr>
                    <w:spacing w:line="276" w:lineRule="auto"/>
                    <w:rPr>
                      <w:sz w:val="18"/>
                      <w:szCs w:val="18"/>
                    </w:rPr>
                  </w:pPr>
                </w:p>
              </w:tc>
              <w:tc>
                <w:tcPr>
                  <w:tcW w:w="5196" w:type="dxa"/>
                  <w:vMerge/>
                  <w:vAlign w:val="center"/>
                </w:tcPr>
                <w:p w14:paraId="2497982F" w14:textId="77777777" w:rsidR="00DF08A2" w:rsidRDefault="00DF08A2" w:rsidP="00221E0C">
                  <w:pPr>
                    <w:widowControl w:val="0"/>
                    <w:pBdr>
                      <w:top w:val="nil"/>
                      <w:left w:val="nil"/>
                      <w:bottom w:val="nil"/>
                      <w:right w:val="nil"/>
                      <w:between w:val="nil"/>
                    </w:pBdr>
                    <w:spacing w:line="276" w:lineRule="auto"/>
                    <w:rPr>
                      <w:sz w:val="18"/>
                      <w:szCs w:val="18"/>
                    </w:rPr>
                  </w:pPr>
                </w:p>
              </w:tc>
              <w:tc>
                <w:tcPr>
                  <w:tcW w:w="1059" w:type="dxa"/>
                  <w:vAlign w:val="center"/>
                </w:tcPr>
                <w:p w14:paraId="66B5FDBE" w14:textId="77777777" w:rsidR="00DF08A2" w:rsidRDefault="00DF08A2" w:rsidP="00221E0C">
                  <w:pPr>
                    <w:ind w:right="-55"/>
                    <w:jc w:val="center"/>
                    <w:rPr>
                      <w:sz w:val="18"/>
                      <w:szCs w:val="18"/>
                    </w:rPr>
                  </w:pPr>
                  <w:r>
                    <w:rPr>
                      <w:sz w:val="18"/>
                      <w:szCs w:val="18"/>
                    </w:rPr>
                    <w:t>21 al 40%</w:t>
                  </w:r>
                </w:p>
              </w:tc>
              <w:tc>
                <w:tcPr>
                  <w:tcW w:w="721" w:type="dxa"/>
                </w:tcPr>
                <w:p w14:paraId="6ED4447A" w14:textId="77777777" w:rsidR="00DF08A2" w:rsidRDefault="00DF08A2" w:rsidP="00221E0C">
                  <w:pPr>
                    <w:ind w:right="210"/>
                    <w:jc w:val="both"/>
                    <w:rPr>
                      <w:sz w:val="18"/>
                      <w:szCs w:val="18"/>
                    </w:rPr>
                  </w:pPr>
                </w:p>
              </w:tc>
            </w:tr>
            <w:tr w:rsidR="00DF08A2" w14:paraId="75F779D4" w14:textId="77777777" w:rsidTr="00221E0C">
              <w:trPr>
                <w:jc w:val="center"/>
              </w:trPr>
              <w:tc>
                <w:tcPr>
                  <w:tcW w:w="397" w:type="dxa"/>
                  <w:vMerge/>
                  <w:vAlign w:val="center"/>
                </w:tcPr>
                <w:p w14:paraId="0F2E47E6" w14:textId="77777777" w:rsidR="00DF08A2" w:rsidRDefault="00DF08A2" w:rsidP="00221E0C">
                  <w:pPr>
                    <w:widowControl w:val="0"/>
                    <w:pBdr>
                      <w:top w:val="nil"/>
                      <w:left w:val="nil"/>
                      <w:bottom w:val="nil"/>
                      <w:right w:val="nil"/>
                      <w:between w:val="nil"/>
                    </w:pBdr>
                    <w:spacing w:line="276" w:lineRule="auto"/>
                    <w:rPr>
                      <w:sz w:val="18"/>
                      <w:szCs w:val="18"/>
                    </w:rPr>
                  </w:pPr>
                </w:p>
              </w:tc>
              <w:tc>
                <w:tcPr>
                  <w:tcW w:w="5196" w:type="dxa"/>
                  <w:vMerge/>
                  <w:vAlign w:val="center"/>
                </w:tcPr>
                <w:p w14:paraId="7D88F61A" w14:textId="77777777" w:rsidR="00DF08A2" w:rsidRDefault="00DF08A2" w:rsidP="00221E0C">
                  <w:pPr>
                    <w:widowControl w:val="0"/>
                    <w:pBdr>
                      <w:top w:val="nil"/>
                      <w:left w:val="nil"/>
                      <w:bottom w:val="nil"/>
                      <w:right w:val="nil"/>
                      <w:between w:val="nil"/>
                    </w:pBdr>
                    <w:spacing w:line="276" w:lineRule="auto"/>
                    <w:rPr>
                      <w:sz w:val="18"/>
                      <w:szCs w:val="18"/>
                    </w:rPr>
                  </w:pPr>
                </w:p>
              </w:tc>
              <w:tc>
                <w:tcPr>
                  <w:tcW w:w="1059" w:type="dxa"/>
                  <w:vAlign w:val="center"/>
                </w:tcPr>
                <w:p w14:paraId="0A564274" w14:textId="77777777" w:rsidR="00DF08A2" w:rsidRDefault="00DF08A2" w:rsidP="00221E0C">
                  <w:pPr>
                    <w:ind w:right="-55"/>
                    <w:jc w:val="center"/>
                    <w:rPr>
                      <w:sz w:val="18"/>
                      <w:szCs w:val="18"/>
                    </w:rPr>
                  </w:pPr>
                  <w:r>
                    <w:rPr>
                      <w:sz w:val="18"/>
                      <w:szCs w:val="18"/>
                    </w:rPr>
                    <w:t>41 al 60%</w:t>
                  </w:r>
                </w:p>
              </w:tc>
              <w:tc>
                <w:tcPr>
                  <w:tcW w:w="721" w:type="dxa"/>
                </w:tcPr>
                <w:p w14:paraId="2A400B1F" w14:textId="77777777" w:rsidR="00DF08A2" w:rsidRDefault="00DF08A2" w:rsidP="00221E0C">
                  <w:pPr>
                    <w:ind w:right="210"/>
                    <w:jc w:val="both"/>
                    <w:rPr>
                      <w:sz w:val="18"/>
                      <w:szCs w:val="18"/>
                    </w:rPr>
                  </w:pPr>
                </w:p>
              </w:tc>
            </w:tr>
            <w:tr w:rsidR="00DF08A2" w14:paraId="084A359D" w14:textId="77777777" w:rsidTr="00221E0C">
              <w:trPr>
                <w:jc w:val="center"/>
              </w:trPr>
              <w:tc>
                <w:tcPr>
                  <w:tcW w:w="397" w:type="dxa"/>
                  <w:vMerge/>
                  <w:vAlign w:val="center"/>
                </w:tcPr>
                <w:p w14:paraId="3209A47D" w14:textId="77777777" w:rsidR="00DF08A2" w:rsidRDefault="00DF08A2" w:rsidP="00221E0C">
                  <w:pPr>
                    <w:widowControl w:val="0"/>
                    <w:pBdr>
                      <w:top w:val="nil"/>
                      <w:left w:val="nil"/>
                      <w:bottom w:val="nil"/>
                      <w:right w:val="nil"/>
                      <w:between w:val="nil"/>
                    </w:pBdr>
                    <w:spacing w:line="276" w:lineRule="auto"/>
                    <w:rPr>
                      <w:sz w:val="18"/>
                      <w:szCs w:val="18"/>
                    </w:rPr>
                  </w:pPr>
                </w:p>
              </w:tc>
              <w:tc>
                <w:tcPr>
                  <w:tcW w:w="5196" w:type="dxa"/>
                  <w:vMerge/>
                  <w:vAlign w:val="center"/>
                </w:tcPr>
                <w:p w14:paraId="36F82D99" w14:textId="77777777" w:rsidR="00DF08A2" w:rsidRDefault="00DF08A2" w:rsidP="00221E0C">
                  <w:pPr>
                    <w:widowControl w:val="0"/>
                    <w:pBdr>
                      <w:top w:val="nil"/>
                      <w:left w:val="nil"/>
                      <w:bottom w:val="nil"/>
                      <w:right w:val="nil"/>
                      <w:between w:val="nil"/>
                    </w:pBdr>
                    <w:spacing w:line="276" w:lineRule="auto"/>
                    <w:rPr>
                      <w:sz w:val="18"/>
                      <w:szCs w:val="18"/>
                    </w:rPr>
                  </w:pPr>
                </w:p>
              </w:tc>
              <w:tc>
                <w:tcPr>
                  <w:tcW w:w="1059" w:type="dxa"/>
                  <w:vAlign w:val="center"/>
                </w:tcPr>
                <w:p w14:paraId="69FA066B" w14:textId="77777777" w:rsidR="00DF08A2" w:rsidRDefault="00DF08A2" w:rsidP="00221E0C">
                  <w:pPr>
                    <w:ind w:right="-55"/>
                    <w:jc w:val="center"/>
                    <w:rPr>
                      <w:sz w:val="18"/>
                      <w:szCs w:val="18"/>
                    </w:rPr>
                  </w:pPr>
                  <w:r>
                    <w:rPr>
                      <w:sz w:val="18"/>
                      <w:szCs w:val="18"/>
                    </w:rPr>
                    <w:t>61 al 80%</w:t>
                  </w:r>
                </w:p>
              </w:tc>
              <w:tc>
                <w:tcPr>
                  <w:tcW w:w="721" w:type="dxa"/>
                </w:tcPr>
                <w:p w14:paraId="37D52DC8" w14:textId="77777777" w:rsidR="00DF08A2" w:rsidRDefault="00DF08A2" w:rsidP="00221E0C">
                  <w:pPr>
                    <w:ind w:right="210"/>
                    <w:jc w:val="both"/>
                    <w:rPr>
                      <w:sz w:val="18"/>
                      <w:szCs w:val="18"/>
                    </w:rPr>
                  </w:pPr>
                </w:p>
              </w:tc>
            </w:tr>
            <w:tr w:rsidR="00DF08A2" w14:paraId="7F36C618" w14:textId="77777777" w:rsidTr="00221E0C">
              <w:trPr>
                <w:jc w:val="center"/>
              </w:trPr>
              <w:tc>
                <w:tcPr>
                  <w:tcW w:w="397" w:type="dxa"/>
                  <w:vMerge/>
                  <w:vAlign w:val="center"/>
                </w:tcPr>
                <w:p w14:paraId="21F7875A" w14:textId="77777777" w:rsidR="00DF08A2" w:rsidRDefault="00DF08A2" w:rsidP="00221E0C">
                  <w:pPr>
                    <w:widowControl w:val="0"/>
                    <w:pBdr>
                      <w:top w:val="nil"/>
                      <w:left w:val="nil"/>
                      <w:bottom w:val="nil"/>
                      <w:right w:val="nil"/>
                      <w:between w:val="nil"/>
                    </w:pBdr>
                    <w:spacing w:line="276" w:lineRule="auto"/>
                    <w:rPr>
                      <w:sz w:val="18"/>
                      <w:szCs w:val="18"/>
                    </w:rPr>
                  </w:pPr>
                </w:p>
              </w:tc>
              <w:tc>
                <w:tcPr>
                  <w:tcW w:w="5196" w:type="dxa"/>
                  <w:vMerge/>
                  <w:vAlign w:val="center"/>
                </w:tcPr>
                <w:p w14:paraId="30104DD4" w14:textId="77777777" w:rsidR="00DF08A2" w:rsidRDefault="00DF08A2" w:rsidP="00221E0C">
                  <w:pPr>
                    <w:widowControl w:val="0"/>
                    <w:pBdr>
                      <w:top w:val="nil"/>
                      <w:left w:val="nil"/>
                      <w:bottom w:val="nil"/>
                      <w:right w:val="nil"/>
                      <w:between w:val="nil"/>
                    </w:pBdr>
                    <w:spacing w:line="276" w:lineRule="auto"/>
                    <w:rPr>
                      <w:sz w:val="18"/>
                      <w:szCs w:val="18"/>
                    </w:rPr>
                  </w:pPr>
                </w:p>
              </w:tc>
              <w:tc>
                <w:tcPr>
                  <w:tcW w:w="1059" w:type="dxa"/>
                  <w:vAlign w:val="center"/>
                </w:tcPr>
                <w:p w14:paraId="7C869873" w14:textId="77777777" w:rsidR="00DF08A2" w:rsidRDefault="00DF08A2" w:rsidP="00221E0C">
                  <w:pPr>
                    <w:ind w:right="-55"/>
                    <w:jc w:val="center"/>
                    <w:rPr>
                      <w:sz w:val="18"/>
                      <w:szCs w:val="18"/>
                    </w:rPr>
                  </w:pPr>
                  <w:r>
                    <w:rPr>
                      <w:sz w:val="18"/>
                      <w:szCs w:val="18"/>
                    </w:rPr>
                    <w:t>81 al 100%</w:t>
                  </w:r>
                </w:p>
              </w:tc>
              <w:tc>
                <w:tcPr>
                  <w:tcW w:w="721" w:type="dxa"/>
                </w:tcPr>
                <w:p w14:paraId="52937D32" w14:textId="77777777" w:rsidR="00DF08A2" w:rsidRDefault="00DF08A2" w:rsidP="00221E0C">
                  <w:pPr>
                    <w:ind w:right="210"/>
                    <w:jc w:val="both"/>
                    <w:rPr>
                      <w:sz w:val="18"/>
                      <w:szCs w:val="18"/>
                    </w:rPr>
                  </w:pPr>
                </w:p>
              </w:tc>
            </w:tr>
            <w:tr w:rsidR="00DF08A2" w14:paraId="78830EBB" w14:textId="77777777" w:rsidTr="00221E0C">
              <w:trPr>
                <w:trHeight w:val="132"/>
                <w:jc w:val="center"/>
              </w:trPr>
              <w:tc>
                <w:tcPr>
                  <w:tcW w:w="397" w:type="dxa"/>
                  <w:vMerge w:val="restart"/>
                  <w:vAlign w:val="center"/>
                </w:tcPr>
                <w:p w14:paraId="735A8C3D" w14:textId="77777777" w:rsidR="00DF08A2" w:rsidRDefault="00DF08A2" w:rsidP="00221E0C">
                  <w:pPr>
                    <w:tabs>
                      <w:tab w:val="left" w:pos="0"/>
                    </w:tabs>
                    <w:jc w:val="center"/>
                    <w:rPr>
                      <w:sz w:val="18"/>
                      <w:szCs w:val="18"/>
                    </w:rPr>
                  </w:pPr>
                  <w:r>
                    <w:rPr>
                      <w:sz w:val="18"/>
                      <w:szCs w:val="18"/>
                    </w:rPr>
                    <w:t>5</w:t>
                  </w:r>
                </w:p>
              </w:tc>
              <w:tc>
                <w:tcPr>
                  <w:tcW w:w="5196" w:type="dxa"/>
                  <w:vMerge w:val="restart"/>
                  <w:vAlign w:val="center"/>
                </w:tcPr>
                <w:p w14:paraId="0E3E9BCE" w14:textId="77777777" w:rsidR="00A424B4" w:rsidRDefault="00DF08A2" w:rsidP="00A424B4">
                  <w:pPr>
                    <w:spacing w:after="0"/>
                    <w:ind w:right="39"/>
                    <w:rPr>
                      <w:sz w:val="18"/>
                      <w:szCs w:val="18"/>
                    </w:rPr>
                  </w:pPr>
                  <w:r>
                    <w:rPr>
                      <w:sz w:val="18"/>
                      <w:szCs w:val="18"/>
                    </w:rPr>
                    <w:t xml:space="preserve">¿Qué porcentaje de proyectos se han ejecutado según los instrumentos de planificación territorial aprobados en los distritos de su región? </w:t>
                  </w:r>
                </w:p>
                <w:p w14:paraId="73C2F45F" w14:textId="02F864C5" w:rsidR="00DF08A2" w:rsidRDefault="00DF08A2" w:rsidP="00A424B4">
                  <w:pPr>
                    <w:spacing w:after="0"/>
                    <w:ind w:right="39"/>
                    <w:rPr>
                      <w:b/>
                      <w:sz w:val="18"/>
                      <w:szCs w:val="18"/>
                    </w:rPr>
                  </w:pPr>
                  <w:r>
                    <w:rPr>
                      <w:b/>
                      <w:sz w:val="18"/>
                      <w:szCs w:val="18"/>
                    </w:rPr>
                    <w:t>Medio de verificación:</w:t>
                  </w:r>
                  <w:r>
                    <w:t xml:space="preserve"> </w:t>
                  </w:r>
                  <w:r>
                    <w:rPr>
                      <w:b/>
                      <w:sz w:val="18"/>
                      <w:szCs w:val="18"/>
                    </w:rPr>
                    <w:t>PDM, PDU, EU</w:t>
                  </w:r>
                </w:p>
              </w:tc>
              <w:tc>
                <w:tcPr>
                  <w:tcW w:w="1059" w:type="dxa"/>
                  <w:vAlign w:val="center"/>
                </w:tcPr>
                <w:p w14:paraId="1925D63A" w14:textId="77777777" w:rsidR="00DF08A2" w:rsidRDefault="00DF08A2" w:rsidP="00221E0C">
                  <w:pPr>
                    <w:ind w:right="-55"/>
                    <w:jc w:val="center"/>
                    <w:rPr>
                      <w:sz w:val="18"/>
                      <w:szCs w:val="18"/>
                    </w:rPr>
                  </w:pPr>
                  <w:r>
                    <w:rPr>
                      <w:sz w:val="18"/>
                      <w:szCs w:val="18"/>
                    </w:rPr>
                    <w:t>1 al 20%</w:t>
                  </w:r>
                </w:p>
              </w:tc>
              <w:tc>
                <w:tcPr>
                  <w:tcW w:w="721" w:type="dxa"/>
                </w:tcPr>
                <w:p w14:paraId="5B983055" w14:textId="77777777" w:rsidR="00DF08A2" w:rsidRDefault="00DF08A2" w:rsidP="00221E0C">
                  <w:pPr>
                    <w:ind w:right="210"/>
                    <w:jc w:val="both"/>
                    <w:rPr>
                      <w:sz w:val="18"/>
                      <w:szCs w:val="18"/>
                    </w:rPr>
                  </w:pPr>
                </w:p>
              </w:tc>
            </w:tr>
            <w:tr w:rsidR="00DF08A2" w14:paraId="36B2948B" w14:textId="77777777" w:rsidTr="00221E0C">
              <w:trPr>
                <w:trHeight w:val="133"/>
                <w:jc w:val="center"/>
              </w:trPr>
              <w:tc>
                <w:tcPr>
                  <w:tcW w:w="397" w:type="dxa"/>
                  <w:vMerge/>
                  <w:vAlign w:val="center"/>
                </w:tcPr>
                <w:p w14:paraId="56D924AD" w14:textId="77777777" w:rsidR="00DF08A2" w:rsidRDefault="00DF08A2" w:rsidP="00221E0C">
                  <w:pPr>
                    <w:widowControl w:val="0"/>
                    <w:pBdr>
                      <w:top w:val="nil"/>
                      <w:left w:val="nil"/>
                      <w:bottom w:val="nil"/>
                      <w:right w:val="nil"/>
                      <w:between w:val="nil"/>
                    </w:pBdr>
                    <w:spacing w:line="276" w:lineRule="auto"/>
                    <w:rPr>
                      <w:sz w:val="18"/>
                      <w:szCs w:val="18"/>
                    </w:rPr>
                  </w:pPr>
                </w:p>
              </w:tc>
              <w:tc>
                <w:tcPr>
                  <w:tcW w:w="5196" w:type="dxa"/>
                  <w:vMerge/>
                  <w:vAlign w:val="center"/>
                </w:tcPr>
                <w:p w14:paraId="6360EDB7" w14:textId="77777777" w:rsidR="00DF08A2" w:rsidRDefault="00DF08A2" w:rsidP="00221E0C">
                  <w:pPr>
                    <w:widowControl w:val="0"/>
                    <w:pBdr>
                      <w:top w:val="nil"/>
                      <w:left w:val="nil"/>
                      <w:bottom w:val="nil"/>
                      <w:right w:val="nil"/>
                      <w:between w:val="nil"/>
                    </w:pBdr>
                    <w:spacing w:line="276" w:lineRule="auto"/>
                    <w:rPr>
                      <w:sz w:val="18"/>
                      <w:szCs w:val="18"/>
                    </w:rPr>
                  </w:pPr>
                </w:p>
              </w:tc>
              <w:tc>
                <w:tcPr>
                  <w:tcW w:w="1059" w:type="dxa"/>
                  <w:vAlign w:val="center"/>
                </w:tcPr>
                <w:p w14:paraId="188C82C3" w14:textId="77777777" w:rsidR="00DF08A2" w:rsidRDefault="00DF08A2" w:rsidP="00221E0C">
                  <w:pPr>
                    <w:ind w:right="-55"/>
                    <w:jc w:val="center"/>
                    <w:rPr>
                      <w:sz w:val="18"/>
                      <w:szCs w:val="18"/>
                    </w:rPr>
                  </w:pPr>
                  <w:r>
                    <w:rPr>
                      <w:sz w:val="18"/>
                      <w:szCs w:val="18"/>
                    </w:rPr>
                    <w:t>21 al 40%</w:t>
                  </w:r>
                </w:p>
              </w:tc>
              <w:tc>
                <w:tcPr>
                  <w:tcW w:w="721" w:type="dxa"/>
                </w:tcPr>
                <w:p w14:paraId="6181414A" w14:textId="77777777" w:rsidR="00DF08A2" w:rsidRDefault="00DF08A2" w:rsidP="00221E0C">
                  <w:pPr>
                    <w:ind w:right="210"/>
                    <w:jc w:val="both"/>
                    <w:rPr>
                      <w:sz w:val="18"/>
                      <w:szCs w:val="18"/>
                    </w:rPr>
                  </w:pPr>
                </w:p>
              </w:tc>
            </w:tr>
            <w:tr w:rsidR="00DF08A2" w14:paraId="29D4CDC3" w14:textId="77777777" w:rsidTr="00221E0C">
              <w:trPr>
                <w:trHeight w:val="202"/>
                <w:jc w:val="center"/>
              </w:trPr>
              <w:tc>
                <w:tcPr>
                  <w:tcW w:w="397" w:type="dxa"/>
                  <w:vMerge/>
                  <w:vAlign w:val="center"/>
                </w:tcPr>
                <w:p w14:paraId="7BF9581B" w14:textId="77777777" w:rsidR="00DF08A2" w:rsidRDefault="00DF08A2" w:rsidP="00221E0C">
                  <w:pPr>
                    <w:widowControl w:val="0"/>
                    <w:pBdr>
                      <w:top w:val="nil"/>
                      <w:left w:val="nil"/>
                      <w:bottom w:val="nil"/>
                      <w:right w:val="nil"/>
                      <w:between w:val="nil"/>
                    </w:pBdr>
                    <w:spacing w:line="276" w:lineRule="auto"/>
                    <w:rPr>
                      <w:sz w:val="18"/>
                      <w:szCs w:val="18"/>
                    </w:rPr>
                  </w:pPr>
                </w:p>
              </w:tc>
              <w:tc>
                <w:tcPr>
                  <w:tcW w:w="5196" w:type="dxa"/>
                  <w:vMerge/>
                  <w:vAlign w:val="center"/>
                </w:tcPr>
                <w:p w14:paraId="27B60C2E" w14:textId="77777777" w:rsidR="00DF08A2" w:rsidRDefault="00DF08A2" w:rsidP="00221E0C">
                  <w:pPr>
                    <w:widowControl w:val="0"/>
                    <w:pBdr>
                      <w:top w:val="nil"/>
                      <w:left w:val="nil"/>
                      <w:bottom w:val="nil"/>
                      <w:right w:val="nil"/>
                      <w:between w:val="nil"/>
                    </w:pBdr>
                    <w:spacing w:line="276" w:lineRule="auto"/>
                    <w:rPr>
                      <w:sz w:val="18"/>
                      <w:szCs w:val="18"/>
                    </w:rPr>
                  </w:pPr>
                </w:p>
              </w:tc>
              <w:tc>
                <w:tcPr>
                  <w:tcW w:w="1059" w:type="dxa"/>
                  <w:vAlign w:val="center"/>
                </w:tcPr>
                <w:p w14:paraId="0DFE0AAB" w14:textId="77777777" w:rsidR="00DF08A2" w:rsidRDefault="00DF08A2" w:rsidP="00221E0C">
                  <w:pPr>
                    <w:ind w:right="-55"/>
                    <w:jc w:val="center"/>
                    <w:rPr>
                      <w:sz w:val="18"/>
                      <w:szCs w:val="18"/>
                    </w:rPr>
                  </w:pPr>
                  <w:r>
                    <w:rPr>
                      <w:sz w:val="18"/>
                      <w:szCs w:val="18"/>
                    </w:rPr>
                    <w:t>41 al 60%</w:t>
                  </w:r>
                </w:p>
              </w:tc>
              <w:tc>
                <w:tcPr>
                  <w:tcW w:w="721" w:type="dxa"/>
                </w:tcPr>
                <w:p w14:paraId="65EC004F" w14:textId="77777777" w:rsidR="00DF08A2" w:rsidRDefault="00DF08A2" w:rsidP="00221E0C">
                  <w:pPr>
                    <w:ind w:right="210"/>
                    <w:jc w:val="both"/>
                    <w:rPr>
                      <w:sz w:val="18"/>
                      <w:szCs w:val="18"/>
                    </w:rPr>
                  </w:pPr>
                </w:p>
              </w:tc>
            </w:tr>
            <w:tr w:rsidR="00DF08A2" w14:paraId="1C7EAA47" w14:textId="77777777" w:rsidTr="00221E0C">
              <w:trPr>
                <w:trHeight w:val="185"/>
                <w:jc w:val="center"/>
              </w:trPr>
              <w:tc>
                <w:tcPr>
                  <w:tcW w:w="397" w:type="dxa"/>
                  <w:vMerge/>
                  <w:vAlign w:val="center"/>
                </w:tcPr>
                <w:p w14:paraId="63E67D5E" w14:textId="77777777" w:rsidR="00DF08A2" w:rsidRDefault="00DF08A2" w:rsidP="00221E0C">
                  <w:pPr>
                    <w:widowControl w:val="0"/>
                    <w:pBdr>
                      <w:top w:val="nil"/>
                      <w:left w:val="nil"/>
                      <w:bottom w:val="nil"/>
                      <w:right w:val="nil"/>
                      <w:between w:val="nil"/>
                    </w:pBdr>
                    <w:spacing w:line="276" w:lineRule="auto"/>
                    <w:rPr>
                      <w:sz w:val="18"/>
                      <w:szCs w:val="18"/>
                    </w:rPr>
                  </w:pPr>
                </w:p>
              </w:tc>
              <w:tc>
                <w:tcPr>
                  <w:tcW w:w="5196" w:type="dxa"/>
                  <w:vMerge/>
                  <w:vAlign w:val="center"/>
                </w:tcPr>
                <w:p w14:paraId="1C645C96" w14:textId="77777777" w:rsidR="00DF08A2" w:rsidRDefault="00DF08A2" w:rsidP="00221E0C">
                  <w:pPr>
                    <w:widowControl w:val="0"/>
                    <w:pBdr>
                      <w:top w:val="nil"/>
                      <w:left w:val="nil"/>
                      <w:bottom w:val="nil"/>
                      <w:right w:val="nil"/>
                      <w:between w:val="nil"/>
                    </w:pBdr>
                    <w:spacing w:line="276" w:lineRule="auto"/>
                    <w:rPr>
                      <w:sz w:val="18"/>
                      <w:szCs w:val="18"/>
                    </w:rPr>
                  </w:pPr>
                </w:p>
              </w:tc>
              <w:tc>
                <w:tcPr>
                  <w:tcW w:w="1059" w:type="dxa"/>
                  <w:vAlign w:val="center"/>
                </w:tcPr>
                <w:p w14:paraId="5140AD60" w14:textId="77777777" w:rsidR="00DF08A2" w:rsidRDefault="00DF08A2" w:rsidP="00221E0C">
                  <w:pPr>
                    <w:ind w:right="-55"/>
                    <w:jc w:val="center"/>
                    <w:rPr>
                      <w:sz w:val="18"/>
                      <w:szCs w:val="18"/>
                    </w:rPr>
                  </w:pPr>
                  <w:r>
                    <w:rPr>
                      <w:sz w:val="18"/>
                      <w:szCs w:val="18"/>
                    </w:rPr>
                    <w:t>61 al 80%</w:t>
                  </w:r>
                </w:p>
              </w:tc>
              <w:tc>
                <w:tcPr>
                  <w:tcW w:w="721" w:type="dxa"/>
                </w:tcPr>
                <w:p w14:paraId="39480F45" w14:textId="77777777" w:rsidR="00DF08A2" w:rsidRDefault="00DF08A2" w:rsidP="00221E0C">
                  <w:pPr>
                    <w:ind w:right="210"/>
                    <w:jc w:val="both"/>
                    <w:rPr>
                      <w:sz w:val="18"/>
                      <w:szCs w:val="18"/>
                    </w:rPr>
                  </w:pPr>
                </w:p>
              </w:tc>
            </w:tr>
            <w:tr w:rsidR="00DF08A2" w14:paraId="189C49D6" w14:textId="77777777" w:rsidTr="00221E0C">
              <w:trPr>
                <w:trHeight w:val="115"/>
                <w:jc w:val="center"/>
              </w:trPr>
              <w:tc>
                <w:tcPr>
                  <w:tcW w:w="397" w:type="dxa"/>
                  <w:vMerge/>
                  <w:vAlign w:val="center"/>
                </w:tcPr>
                <w:p w14:paraId="425721F6" w14:textId="77777777" w:rsidR="00DF08A2" w:rsidRDefault="00DF08A2" w:rsidP="00221E0C">
                  <w:pPr>
                    <w:widowControl w:val="0"/>
                    <w:pBdr>
                      <w:top w:val="nil"/>
                      <w:left w:val="nil"/>
                      <w:bottom w:val="nil"/>
                      <w:right w:val="nil"/>
                      <w:between w:val="nil"/>
                    </w:pBdr>
                    <w:spacing w:line="276" w:lineRule="auto"/>
                    <w:rPr>
                      <w:sz w:val="18"/>
                      <w:szCs w:val="18"/>
                    </w:rPr>
                  </w:pPr>
                </w:p>
              </w:tc>
              <w:tc>
                <w:tcPr>
                  <w:tcW w:w="5196" w:type="dxa"/>
                  <w:vMerge/>
                  <w:vAlign w:val="center"/>
                </w:tcPr>
                <w:p w14:paraId="23BEAEBD" w14:textId="77777777" w:rsidR="00DF08A2" w:rsidRDefault="00DF08A2" w:rsidP="00221E0C">
                  <w:pPr>
                    <w:widowControl w:val="0"/>
                    <w:pBdr>
                      <w:top w:val="nil"/>
                      <w:left w:val="nil"/>
                      <w:bottom w:val="nil"/>
                      <w:right w:val="nil"/>
                      <w:between w:val="nil"/>
                    </w:pBdr>
                    <w:spacing w:line="276" w:lineRule="auto"/>
                    <w:rPr>
                      <w:sz w:val="18"/>
                      <w:szCs w:val="18"/>
                    </w:rPr>
                  </w:pPr>
                </w:p>
              </w:tc>
              <w:tc>
                <w:tcPr>
                  <w:tcW w:w="1059" w:type="dxa"/>
                  <w:vAlign w:val="center"/>
                </w:tcPr>
                <w:p w14:paraId="6542505D" w14:textId="77777777" w:rsidR="00DF08A2" w:rsidRDefault="00DF08A2" w:rsidP="00221E0C">
                  <w:pPr>
                    <w:ind w:right="-55"/>
                    <w:jc w:val="center"/>
                    <w:rPr>
                      <w:sz w:val="18"/>
                      <w:szCs w:val="18"/>
                    </w:rPr>
                  </w:pPr>
                  <w:r>
                    <w:rPr>
                      <w:sz w:val="18"/>
                      <w:szCs w:val="18"/>
                    </w:rPr>
                    <w:t>81 al 100%</w:t>
                  </w:r>
                </w:p>
              </w:tc>
              <w:tc>
                <w:tcPr>
                  <w:tcW w:w="721" w:type="dxa"/>
                </w:tcPr>
                <w:p w14:paraId="3C11F978" w14:textId="77777777" w:rsidR="00DF08A2" w:rsidRDefault="00DF08A2" w:rsidP="00221E0C">
                  <w:pPr>
                    <w:ind w:right="210"/>
                    <w:jc w:val="both"/>
                    <w:rPr>
                      <w:sz w:val="18"/>
                      <w:szCs w:val="18"/>
                    </w:rPr>
                  </w:pPr>
                </w:p>
              </w:tc>
            </w:tr>
            <w:tr w:rsidR="00DF08A2" w14:paraId="6FF64A83" w14:textId="77777777" w:rsidTr="00221E0C">
              <w:trPr>
                <w:trHeight w:val="197"/>
                <w:jc w:val="center"/>
              </w:trPr>
              <w:tc>
                <w:tcPr>
                  <w:tcW w:w="397" w:type="dxa"/>
                  <w:vMerge/>
                  <w:vAlign w:val="center"/>
                </w:tcPr>
                <w:p w14:paraId="3EC95708" w14:textId="77777777" w:rsidR="00DF08A2" w:rsidRDefault="00DF08A2" w:rsidP="00221E0C">
                  <w:pPr>
                    <w:widowControl w:val="0"/>
                    <w:pBdr>
                      <w:top w:val="nil"/>
                      <w:left w:val="nil"/>
                      <w:bottom w:val="nil"/>
                      <w:right w:val="nil"/>
                      <w:between w:val="nil"/>
                    </w:pBdr>
                    <w:spacing w:line="276" w:lineRule="auto"/>
                    <w:rPr>
                      <w:sz w:val="18"/>
                      <w:szCs w:val="18"/>
                    </w:rPr>
                  </w:pPr>
                </w:p>
              </w:tc>
              <w:tc>
                <w:tcPr>
                  <w:tcW w:w="5196" w:type="dxa"/>
                  <w:vMerge/>
                  <w:vAlign w:val="center"/>
                </w:tcPr>
                <w:p w14:paraId="4D1CA1E7" w14:textId="77777777" w:rsidR="00DF08A2" w:rsidRDefault="00DF08A2" w:rsidP="00221E0C">
                  <w:pPr>
                    <w:widowControl w:val="0"/>
                    <w:pBdr>
                      <w:top w:val="nil"/>
                      <w:left w:val="nil"/>
                      <w:bottom w:val="nil"/>
                      <w:right w:val="nil"/>
                      <w:between w:val="nil"/>
                    </w:pBdr>
                    <w:spacing w:line="276" w:lineRule="auto"/>
                    <w:rPr>
                      <w:sz w:val="18"/>
                      <w:szCs w:val="18"/>
                    </w:rPr>
                  </w:pPr>
                </w:p>
              </w:tc>
              <w:tc>
                <w:tcPr>
                  <w:tcW w:w="1059" w:type="dxa"/>
                  <w:vAlign w:val="center"/>
                </w:tcPr>
                <w:p w14:paraId="5E7BE625" w14:textId="77777777" w:rsidR="00DF08A2" w:rsidRDefault="00DF08A2" w:rsidP="00221E0C">
                  <w:pPr>
                    <w:ind w:right="-55"/>
                    <w:jc w:val="center"/>
                    <w:rPr>
                      <w:sz w:val="18"/>
                      <w:szCs w:val="18"/>
                    </w:rPr>
                  </w:pPr>
                  <w:r>
                    <w:rPr>
                      <w:sz w:val="18"/>
                      <w:szCs w:val="18"/>
                    </w:rPr>
                    <w:t>21 al 40%</w:t>
                  </w:r>
                </w:p>
              </w:tc>
              <w:tc>
                <w:tcPr>
                  <w:tcW w:w="721" w:type="dxa"/>
                </w:tcPr>
                <w:p w14:paraId="5239015E" w14:textId="77777777" w:rsidR="00DF08A2" w:rsidRDefault="00DF08A2" w:rsidP="00221E0C">
                  <w:pPr>
                    <w:ind w:right="210"/>
                    <w:jc w:val="both"/>
                    <w:rPr>
                      <w:sz w:val="18"/>
                      <w:szCs w:val="18"/>
                    </w:rPr>
                  </w:pPr>
                </w:p>
              </w:tc>
            </w:tr>
            <w:tr w:rsidR="00DF08A2" w14:paraId="23FEB785" w14:textId="77777777" w:rsidTr="00221E0C">
              <w:trPr>
                <w:trHeight w:val="159"/>
                <w:jc w:val="center"/>
              </w:trPr>
              <w:tc>
                <w:tcPr>
                  <w:tcW w:w="397" w:type="dxa"/>
                  <w:vMerge/>
                  <w:vAlign w:val="center"/>
                </w:tcPr>
                <w:p w14:paraId="56957BD9" w14:textId="77777777" w:rsidR="00DF08A2" w:rsidRDefault="00DF08A2" w:rsidP="00221E0C">
                  <w:pPr>
                    <w:widowControl w:val="0"/>
                    <w:pBdr>
                      <w:top w:val="nil"/>
                      <w:left w:val="nil"/>
                      <w:bottom w:val="nil"/>
                      <w:right w:val="nil"/>
                      <w:between w:val="nil"/>
                    </w:pBdr>
                    <w:spacing w:line="276" w:lineRule="auto"/>
                    <w:rPr>
                      <w:sz w:val="18"/>
                      <w:szCs w:val="18"/>
                    </w:rPr>
                  </w:pPr>
                </w:p>
              </w:tc>
              <w:tc>
                <w:tcPr>
                  <w:tcW w:w="5196" w:type="dxa"/>
                  <w:vMerge/>
                  <w:vAlign w:val="center"/>
                </w:tcPr>
                <w:p w14:paraId="3FBD2234" w14:textId="77777777" w:rsidR="00DF08A2" w:rsidRDefault="00DF08A2" w:rsidP="00221E0C">
                  <w:pPr>
                    <w:widowControl w:val="0"/>
                    <w:pBdr>
                      <w:top w:val="nil"/>
                      <w:left w:val="nil"/>
                      <w:bottom w:val="nil"/>
                      <w:right w:val="nil"/>
                      <w:between w:val="nil"/>
                    </w:pBdr>
                    <w:spacing w:line="276" w:lineRule="auto"/>
                    <w:rPr>
                      <w:sz w:val="18"/>
                      <w:szCs w:val="18"/>
                    </w:rPr>
                  </w:pPr>
                </w:p>
              </w:tc>
              <w:tc>
                <w:tcPr>
                  <w:tcW w:w="1059" w:type="dxa"/>
                  <w:vAlign w:val="center"/>
                </w:tcPr>
                <w:p w14:paraId="55D5EDB8" w14:textId="77777777" w:rsidR="00DF08A2" w:rsidRDefault="00DF08A2" w:rsidP="00221E0C">
                  <w:pPr>
                    <w:ind w:right="-55"/>
                    <w:jc w:val="center"/>
                    <w:rPr>
                      <w:sz w:val="18"/>
                      <w:szCs w:val="18"/>
                    </w:rPr>
                  </w:pPr>
                  <w:r>
                    <w:rPr>
                      <w:sz w:val="18"/>
                      <w:szCs w:val="18"/>
                    </w:rPr>
                    <w:t>41 al 60%</w:t>
                  </w:r>
                </w:p>
              </w:tc>
              <w:tc>
                <w:tcPr>
                  <w:tcW w:w="721" w:type="dxa"/>
                </w:tcPr>
                <w:p w14:paraId="0B0D9AF7" w14:textId="77777777" w:rsidR="00DF08A2" w:rsidRDefault="00DF08A2" w:rsidP="00221E0C">
                  <w:pPr>
                    <w:ind w:right="210"/>
                    <w:jc w:val="both"/>
                    <w:rPr>
                      <w:sz w:val="18"/>
                      <w:szCs w:val="18"/>
                    </w:rPr>
                  </w:pPr>
                </w:p>
              </w:tc>
            </w:tr>
            <w:tr w:rsidR="00DF08A2" w14:paraId="2FB37234" w14:textId="77777777" w:rsidTr="00221E0C">
              <w:trPr>
                <w:trHeight w:val="178"/>
                <w:jc w:val="center"/>
              </w:trPr>
              <w:tc>
                <w:tcPr>
                  <w:tcW w:w="397" w:type="dxa"/>
                  <w:vMerge/>
                  <w:vAlign w:val="center"/>
                </w:tcPr>
                <w:p w14:paraId="7DD32F39" w14:textId="77777777" w:rsidR="00DF08A2" w:rsidRDefault="00DF08A2" w:rsidP="00221E0C">
                  <w:pPr>
                    <w:widowControl w:val="0"/>
                    <w:pBdr>
                      <w:top w:val="nil"/>
                      <w:left w:val="nil"/>
                      <w:bottom w:val="nil"/>
                      <w:right w:val="nil"/>
                      <w:between w:val="nil"/>
                    </w:pBdr>
                    <w:spacing w:line="276" w:lineRule="auto"/>
                    <w:rPr>
                      <w:sz w:val="18"/>
                      <w:szCs w:val="18"/>
                    </w:rPr>
                  </w:pPr>
                </w:p>
              </w:tc>
              <w:tc>
                <w:tcPr>
                  <w:tcW w:w="5196" w:type="dxa"/>
                  <w:vMerge/>
                  <w:vAlign w:val="center"/>
                </w:tcPr>
                <w:p w14:paraId="29C7899B" w14:textId="77777777" w:rsidR="00DF08A2" w:rsidRDefault="00DF08A2" w:rsidP="00221E0C">
                  <w:pPr>
                    <w:widowControl w:val="0"/>
                    <w:pBdr>
                      <w:top w:val="nil"/>
                      <w:left w:val="nil"/>
                      <w:bottom w:val="nil"/>
                      <w:right w:val="nil"/>
                      <w:between w:val="nil"/>
                    </w:pBdr>
                    <w:spacing w:line="276" w:lineRule="auto"/>
                    <w:rPr>
                      <w:sz w:val="18"/>
                      <w:szCs w:val="18"/>
                    </w:rPr>
                  </w:pPr>
                </w:p>
              </w:tc>
              <w:tc>
                <w:tcPr>
                  <w:tcW w:w="1059" w:type="dxa"/>
                  <w:vAlign w:val="center"/>
                </w:tcPr>
                <w:p w14:paraId="66F6C85D" w14:textId="77777777" w:rsidR="00DF08A2" w:rsidRDefault="00DF08A2" w:rsidP="00221E0C">
                  <w:pPr>
                    <w:ind w:right="-55"/>
                    <w:jc w:val="center"/>
                    <w:rPr>
                      <w:sz w:val="18"/>
                      <w:szCs w:val="18"/>
                    </w:rPr>
                  </w:pPr>
                  <w:r>
                    <w:rPr>
                      <w:sz w:val="18"/>
                      <w:szCs w:val="18"/>
                    </w:rPr>
                    <w:t>61 al 80%</w:t>
                  </w:r>
                </w:p>
              </w:tc>
              <w:tc>
                <w:tcPr>
                  <w:tcW w:w="721" w:type="dxa"/>
                </w:tcPr>
                <w:p w14:paraId="24717573" w14:textId="77777777" w:rsidR="00DF08A2" w:rsidRDefault="00DF08A2" w:rsidP="00221E0C">
                  <w:pPr>
                    <w:ind w:right="210"/>
                    <w:jc w:val="both"/>
                    <w:rPr>
                      <w:sz w:val="18"/>
                      <w:szCs w:val="18"/>
                    </w:rPr>
                  </w:pPr>
                </w:p>
              </w:tc>
            </w:tr>
            <w:tr w:rsidR="00DF08A2" w14:paraId="7481287D" w14:textId="77777777" w:rsidTr="00221E0C">
              <w:trPr>
                <w:trHeight w:val="94"/>
                <w:jc w:val="center"/>
              </w:trPr>
              <w:tc>
                <w:tcPr>
                  <w:tcW w:w="397" w:type="dxa"/>
                  <w:vMerge/>
                  <w:vAlign w:val="center"/>
                </w:tcPr>
                <w:p w14:paraId="1230FBED" w14:textId="77777777" w:rsidR="00DF08A2" w:rsidRDefault="00DF08A2" w:rsidP="00221E0C">
                  <w:pPr>
                    <w:widowControl w:val="0"/>
                    <w:pBdr>
                      <w:top w:val="nil"/>
                      <w:left w:val="nil"/>
                      <w:bottom w:val="nil"/>
                      <w:right w:val="nil"/>
                      <w:between w:val="nil"/>
                    </w:pBdr>
                    <w:spacing w:line="276" w:lineRule="auto"/>
                    <w:rPr>
                      <w:sz w:val="18"/>
                      <w:szCs w:val="18"/>
                    </w:rPr>
                  </w:pPr>
                </w:p>
              </w:tc>
              <w:tc>
                <w:tcPr>
                  <w:tcW w:w="5196" w:type="dxa"/>
                  <w:vMerge/>
                  <w:vAlign w:val="center"/>
                </w:tcPr>
                <w:p w14:paraId="7C3D6E10" w14:textId="77777777" w:rsidR="00DF08A2" w:rsidRDefault="00DF08A2" w:rsidP="00221E0C">
                  <w:pPr>
                    <w:widowControl w:val="0"/>
                    <w:pBdr>
                      <w:top w:val="nil"/>
                      <w:left w:val="nil"/>
                      <w:bottom w:val="nil"/>
                      <w:right w:val="nil"/>
                      <w:between w:val="nil"/>
                    </w:pBdr>
                    <w:spacing w:line="276" w:lineRule="auto"/>
                    <w:rPr>
                      <w:sz w:val="18"/>
                      <w:szCs w:val="18"/>
                    </w:rPr>
                  </w:pPr>
                </w:p>
              </w:tc>
              <w:tc>
                <w:tcPr>
                  <w:tcW w:w="1059" w:type="dxa"/>
                  <w:vAlign w:val="center"/>
                </w:tcPr>
                <w:p w14:paraId="5BB45A24" w14:textId="77777777" w:rsidR="00DF08A2" w:rsidRDefault="00DF08A2" w:rsidP="00221E0C">
                  <w:pPr>
                    <w:ind w:right="-55"/>
                    <w:jc w:val="center"/>
                    <w:rPr>
                      <w:sz w:val="18"/>
                      <w:szCs w:val="18"/>
                    </w:rPr>
                  </w:pPr>
                  <w:r>
                    <w:rPr>
                      <w:sz w:val="18"/>
                      <w:szCs w:val="18"/>
                    </w:rPr>
                    <w:t>81 al 100%</w:t>
                  </w:r>
                </w:p>
              </w:tc>
              <w:tc>
                <w:tcPr>
                  <w:tcW w:w="721" w:type="dxa"/>
                </w:tcPr>
                <w:p w14:paraId="30F2FA82" w14:textId="77777777" w:rsidR="00DF08A2" w:rsidRDefault="00DF08A2" w:rsidP="00221E0C">
                  <w:pPr>
                    <w:ind w:right="210"/>
                    <w:jc w:val="both"/>
                    <w:rPr>
                      <w:sz w:val="18"/>
                      <w:szCs w:val="18"/>
                    </w:rPr>
                  </w:pPr>
                </w:p>
              </w:tc>
            </w:tr>
            <w:tr w:rsidR="00DF08A2" w14:paraId="530EE32B" w14:textId="77777777" w:rsidTr="00221E0C">
              <w:trPr>
                <w:trHeight w:val="280"/>
                <w:jc w:val="center"/>
              </w:trPr>
              <w:tc>
                <w:tcPr>
                  <w:tcW w:w="397" w:type="dxa"/>
                  <w:vMerge w:val="restart"/>
                  <w:vAlign w:val="center"/>
                </w:tcPr>
                <w:p w14:paraId="19FB2665" w14:textId="77777777" w:rsidR="00DF08A2" w:rsidRDefault="00DF08A2" w:rsidP="00221E0C">
                  <w:pPr>
                    <w:tabs>
                      <w:tab w:val="left" w:pos="0"/>
                    </w:tabs>
                    <w:jc w:val="center"/>
                    <w:rPr>
                      <w:sz w:val="18"/>
                      <w:szCs w:val="18"/>
                    </w:rPr>
                  </w:pPr>
                  <w:r>
                    <w:rPr>
                      <w:sz w:val="18"/>
                      <w:szCs w:val="18"/>
                    </w:rPr>
                    <w:t>6</w:t>
                  </w:r>
                </w:p>
              </w:tc>
              <w:tc>
                <w:tcPr>
                  <w:tcW w:w="5196" w:type="dxa"/>
                  <w:vMerge w:val="restart"/>
                </w:tcPr>
                <w:p w14:paraId="65F2C794" w14:textId="77777777" w:rsidR="00A424B4" w:rsidRDefault="00DF08A2" w:rsidP="00A424B4">
                  <w:pPr>
                    <w:spacing w:after="0"/>
                    <w:ind w:right="39"/>
                    <w:jc w:val="both"/>
                    <w:rPr>
                      <w:sz w:val="18"/>
                      <w:szCs w:val="18"/>
                    </w:rPr>
                  </w:pPr>
                  <w:r>
                    <w:rPr>
                      <w:sz w:val="18"/>
                      <w:szCs w:val="18"/>
                    </w:rPr>
                    <w:t xml:space="preserve">¿Qué porcentaje de distritos cuentan con un instrumento de planificación territorial que indique las zonas de riesgo (laderas, margen de ríos, quebradas) y haya evitado el crecimiento de la ciudad en dichas zonas desde la aprobación del instrumento? </w:t>
                  </w:r>
                </w:p>
                <w:p w14:paraId="52FCA238" w14:textId="6495E804" w:rsidR="00DF08A2" w:rsidRDefault="00DF08A2" w:rsidP="00A424B4">
                  <w:pPr>
                    <w:spacing w:after="0"/>
                    <w:ind w:right="39"/>
                    <w:jc w:val="both"/>
                    <w:rPr>
                      <w:sz w:val="18"/>
                      <w:szCs w:val="18"/>
                    </w:rPr>
                  </w:pPr>
                  <w:r>
                    <w:rPr>
                      <w:b/>
                      <w:sz w:val="18"/>
                      <w:szCs w:val="18"/>
                    </w:rPr>
                    <w:t>Medio de verificación: PDM, PDU, EU</w:t>
                  </w:r>
                </w:p>
              </w:tc>
              <w:tc>
                <w:tcPr>
                  <w:tcW w:w="1059" w:type="dxa"/>
                  <w:vAlign w:val="center"/>
                </w:tcPr>
                <w:p w14:paraId="40E81AA8" w14:textId="77777777" w:rsidR="00DF08A2" w:rsidRDefault="00DF08A2" w:rsidP="00221E0C">
                  <w:pPr>
                    <w:ind w:right="-55"/>
                    <w:jc w:val="center"/>
                    <w:rPr>
                      <w:sz w:val="18"/>
                      <w:szCs w:val="18"/>
                    </w:rPr>
                  </w:pPr>
                  <w:r>
                    <w:rPr>
                      <w:sz w:val="18"/>
                      <w:szCs w:val="18"/>
                    </w:rPr>
                    <w:t>1 al 20%</w:t>
                  </w:r>
                </w:p>
              </w:tc>
              <w:tc>
                <w:tcPr>
                  <w:tcW w:w="721" w:type="dxa"/>
                </w:tcPr>
                <w:p w14:paraId="2353707B" w14:textId="77777777" w:rsidR="00DF08A2" w:rsidRDefault="00DF08A2" w:rsidP="00221E0C">
                  <w:pPr>
                    <w:ind w:right="210"/>
                    <w:jc w:val="both"/>
                    <w:rPr>
                      <w:sz w:val="18"/>
                      <w:szCs w:val="18"/>
                    </w:rPr>
                  </w:pPr>
                </w:p>
              </w:tc>
            </w:tr>
            <w:tr w:rsidR="00DF08A2" w14:paraId="17F5F4BA" w14:textId="77777777" w:rsidTr="00221E0C">
              <w:trPr>
                <w:trHeight w:val="197"/>
                <w:jc w:val="center"/>
              </w:trPr>
              <w:tc>
                <w:tcPr>
                  <w:tcW w:w="397" w:type="dxa"/>
                  <w:vMerge/>
                  <w:vAlign w:val="center"/>
                </w:tcPr>
                <w:p w14:paraId="7D2DC335" w14:textId="77777777" w:rsidR="00DF08A2" w:rsidRDefault="00DF08A2" w:rsidP="00221E0C">
                  <w:pPr>
                    <w:widowControl w:val="0"/>
                    <w:pBdr>
                      <w:top w:val="nil"/>
                      <w:left w:val="nil"/>
                      <w:bottom w:val="nil"/>
                      <w:right w:val="nil"/>
                      <w:between w:val="nil"/>
                    </w:pBdr>
                    <w:spacing w:line="276" w:lineRule="auto"/>
                    <w:rPr>
                      <w:sz w:val="18"/>
                      <w:szCs w:val="18"/>
                    </w:rPr>
                  </w:pPr>
                </w:p>
              </w:tc>
              <w:tc>
                <w:tcPr>
                  <w:tcW w:w="5196" w:type="dxa"/>
                  <w:vMerge/>
                </w:tcPr>
                <w:p w14:paraId="5FA6B93F" w14:textId="77777777" w:rsidR="00DF08A2" w:rsidRDefault="00DF08A2" w:rsidP="00221E0C">
                  <w:pPr>
                    <w:widowControl w:val="0"/>
                    <w:pBdr>
                      <w:top w:val="nil"/>
                      <w:left w:val="nil"/>
                      <w:bottom w:val="nil"/>
                      <w:right w:val="nil"/>
                      <w:between w:val="nil"/>
                    </w:pBdr>
                    <w:spacing w:line="276" w:lineRule="auto"/>
                    <w:rPr>
                      <w:sz w:val="18"/>
                      <w:szCs w:val="18"/>
                    </w:rPr>
                  </w:pPr>
                </w:p>
              </w:tc>
              <w:tc>
                <w:tcPr>
                  <w:tcW w:w="1059" w:type="dxa"/>
                  <w:vAlign w:val="center"/>
                </w:tcPr>
                <w:p w14:paraId="1A1D7C6E" w14:textId="77777777" w:rsidR="00DF08A2" w:rsidRDefault="00DF08A2" w:rsidP="00221E0C">
                  <w:pPr>
                    <w:ind w:right="-55"/>
                    <w:jc w:val="center"/>
                    <w:rPr>
                      <w:sz w:val="18"/>
                      <w:szCs w:val="18"/>
                    </w:rPr>
                  </w:pPr>
                  <w:r>
                    <w:rPr>
                      <w:sz w:val="18"/>
                      <w:szCs w:val="18"/>
                    </w:rPr>
                    <w:t>21 al 40%</w:t>
                  </w:r>
                </w:p>
              </w:tc>
              <w:tc>
                <w:tcPr>
                  <w:tcW w:w="721" w:type="dxa"/>
                </w:tcPr>
                <w:p w14:paraId="783B59EE" w14:textId="77777777" w:rsidR="00DF08A2" w:rsidRDefault="00DF08A2" w:rsidP="00221E0C">
                  <w:pPr>
                    <w:ind w:right="210"/>
                    <w:jc w:val="both"/>
                    <w:rPr>
                      <w:sz w:val="18"/>
                      <w:szCs w:val="18"/>
                    </w:rPr>
                  </w:pPr>
                </w:p>
              </w:tc>
            </w:tr>
            <w:tr w:rsidR="00DF08A2" w14:paraId="5FB80C49" w14:textId="77777777" w:rsidTr="00221E0C">
              <w:trPr>
                <w:trHeight w:val="215"/>
                <w:jc w:val="center"/>
              </w:trPr>
              <w:tc>
                <w:tcPr>
                  <w:tcW w:w="397" w:type="dxa"/>
                  <w:vMerge/>
                  <w:vAlign w:val="center"/>
                </w:tcPr>
                <w:p w14:paraId="51BA4163" w14:textId="77777777" w:rsidR="00DF08A2" w:rsidRDefault="00DF08A2" w:rsidP="00221E0C">
                  <w:pPr>
                    <w:widowControl w:val="0"/>
                    <w:pBdr>
                      <w:top w:val="nil"/>
                      <w:left w:val="nil"/>
                      <w:bottom w:val="nil"/>
                      <w:right w:val="nil"/>
                      <w:between w:val="nil"/>
                    </w:pBdr>
                    <w:spacing w:line="276" w:lineRule="auto"/>
                    <w:rPr>
                      <w:sz w:val="18"/>
                      <w:szCs w:val="18"/>
                    </w:rPr>
                  </w:pPr>
                </w:p>
              </w:tc>
              <w:tc>
                <w:tcPr>
                  <w:tcW w:w="5196" w:type="dxa"/>
                  <w:vMerge/>
                </w:tcPr>
                <w:p w14:paraId="716B472E" w14:textId="77777777" w:rsidR="00DF08A2" w:rsidRDefault="00DF08A2" w:rsidP="00221E0C">
                  <w:pPr>
                    <w:widowControl w:val="0"/>
                    <w:pBdr>
                      <w:top w:val="nil"/>
                      <w:left w:val="nil"/>
                      <w:bottom w:val="nil"/>
                      <w:right w:val="nil"/>
                      <w:between w:val="nil"/>
                    </w:pBdr>
                    <w:spacing w:line="276" w:lineRule="auto"/>
                    <w:rPr>
                      <w:sz w:val="18"/>
                      <w:szCs w:val="18"/>
                    </w:rPr>
                  </w:pPr>
                </w:p>
              </w:tc>
              <w:tc>
                <w:tcPr>
                  <w:tcW w:w="1059" w:type="dxa"/>
                  <w:vAlign w:val="center"/>
                </w:tcPr>
                <w:p w14:paraId="3B96B635" w14:textId="77777777" w:rsidR="00DF08A2" w:rsidRDefault="00DF08A2" w:rsidP="00221E0C">
                  <w:pPr>
                    <w:ind w:right="-55"/>
                    <w:jc w:val="center"/>
                    <w:rPr>
                      <w:sz w:val="18"/>
                      <w:szCs w:val="18"/>
                    </w:rPr>
                  </w:pPr>
                  <w:r>
                    <w:rPr>
                      <w:sz w:val="18"/>
                      <w:szCs w:val="18"/>
                    </w:rPr>
                    <w:t>41 al 60%</w:t>
                  </w:r>
                </w:p>
              </w:tc>
              <w:tc>
                <w:tcPr>
                  <w:tcW w:w="721" w:type="dxa"/>
                </w:tcPr>
                <w:p w14:paraId="1FD8EAE5" w14:textId="77777777" w:rsidR="00DF08A2" w:rsidRDefault="00DF08A2" w:rsidP="00221E0C">
                  <w:pPr>
                    <w:ind w:right="210"/>
                    <w:jc w:val="both"/>
                    <w:rPr>
                      <w:sz w:val="18"/>
                      <w:szCs w:val="18"/>
                    </w:rPr>
                  </w:pPr>
                </w:p>
              </w:tc>
            </w:tr>
            <w:tr w:rsidR="00DF08A2" w14:paraId="48D22F3E" w14:textId="77777777" w:rsidTr="00221E0C">
              <w:trPr>
                <w:trHeight w:val="281"/>
                <w:jc w:val="center"/>
              </w:trPr>
              <w:tc>
                <w:tcPr>
                  <w:tcW w:w="397" w:type="dxa"/>
                  <w:vMerge/>
                  <w:vAlign w:val="center"/>
                </w:tcPr>
                <w:p w14:paraId="32BC3618" w14:textId="77777777" w:rsidR="00DF08A2" w:rsidRDefault="00DF08A2" w:rsidP="00221E0C">
                  <w:pPr>
                    <w:widowControl w:val="0"/>
                    <w:pBdr>
                      <w:top w:val="nil"/>
                      <w:left w:val="nil"/>
                      <w:bottom w:val="nil"/>
                      <w:right w:val="nil"/>
                      <w:between w:val="nil"/>
                    </w:pBdr>
                    <w:spacing w:line="276" w:lineRule="auto"/>
                    <w:rPr>
                      <w:sz w:val="18"/>
                      <w:szCs w:val="18"/>
                    </w:rPr>
                  </w:pPr>
                </w:p>
              </w:tc>
              <w:tc>
                <w:tcPr>
                  <w:tcW w:w="5196" w:type="dxa"/>
                  <w:vMerge/>
                </w:tcPr>
                <w:p w14:paraId="79740DEF" w14:textId="77777777" w:rsidR="00DF08A2" w:rsidRDefault="00DF08A2" w:rsidP="00221E0C">
                  <w:pPr>
                    <w:widowControl w:val="0"/>
                    <w:pBdr>
                      <w:top w:val="nil"/>
                      <w:left w:val="nil"/>
                      <w:bottom w:val="nil"/>
                      <w:right w:val="nil"/>
                      <w:between w:val="nil"/>
                    </w:pBdr>
                    <w:spacing w:line="276" w:lineRule="auto"/>
                    <w:rPr>
                      <w:sz w:val="18"/>
                      <w:szCs w:val="18"/>
                    </w:rPr>
                  </w:pPr>
                </w:p>
              </w:tc>
              <w:tc>
                <w:tcPr>
                  <w:tcW w:w="1059" w:type="dxa"/>
                  <w:vAlign w:val="center"/>
                </w:tcPr>
                <w:p w14:paraId="74477425" w14:textId="77777777" w:rsidR="00DF08A2" w:rsidRDefault="00DF08A2" w:rsidP="00221E0C">
                  <w:pPr>
                    <w:ind w:right="-55"/>
                    <w:jc w:val="center"/>
                    <w:rPr>
                      <w:sz w:val="18"/>
                      <w:szCs w:val="18"/>
                    </w:rPr>
                  </w:pPr>
                  <w:r>
                    <w:rPr>
                      <w:sz w:val="18"/>
                      <w:szCs w:val="18"/>
                    </w:rPr>
                    <w:t>61 al 80%</w:t>
                  </w:r>
                </w:p>
              </w:tc>
              <w:tc>
                <w:tcPr>
                  <w:tcW w:w="721" w:type="dxa"/>
                </w:tcPr>
                <w:p w14:paraId="743FA60D" w14:textId="77777777" w:rsidR="00DF08A2" w:rsidRDefault="00DF08A2" w:rsidP="00221E0C">
                  <w:pPr>
                    <w:ind w:right="210"/>
                    <w:jc w:val="both"/>
                    <w:rPr>
                      <w:sz w:val="18"/>
                      <w:szCs w:val="18"/>
                    </w:rPr>
                  </w:pPr>
                </w:p>
              </w:tc>
            </w:tr>
            <w:tr w:rsidR="00DF08A2" w14:paraId="462145DD" w14:textId="77777777" w:rsidTr="00221E0C">
              <w:trPr>
                <w:trHeight w:val="170"/>
                <w:jc w:val="center"/>
              </w:trPr>
              <w:tc>
                <w:tcPr>
                  <w:tcW w:w="397" w:type="dxa"/>
                  <w:vMerge/>
                  <w:vAlign w:val="center"/>
                </w:tcPr>
                <w:p w14:paraId="426B345E" w14:textId="77777777" w:rsidR="00DF08A2" w:rsidRDefault="00DF08A2" w:rsidP="00221E0C">
                  <w:pPr>
                    <w:widowControl w:val="0"/>
                    <w:pBdr>
                      <w:top w:val="nil"/>
                      <w:left w:val="nil"/>
                      <w:bottom w:val="nil"/>
                      <w:right w:val="nil"/>
                      <w:between w:val="nil"/>
                    </w:pBdr>
                    <w:spacing w:line="276" w:lineRule="auto"/>
                    <w:rPr>
                      <w:sz w:val="18"/>
                      <w:szCs w:val="18"/>
                    </w:rPr>
                  </w:pPr>
                </w:p>
              </w:tc>
              <w:tc>
                <w:tcPr>
                  <w:tcW w:w="5196" w:type="dxa"/>
                  <w:vMerge/>
                </w:tcPr>
                <w:p w14:paraId="25C4C1A2" w14:textId="77777777" w:rsidR="00DF08A2" w:rsidRDefault="00DF08A2" w:rsidP="00221E0C">
                  <w:pPr>
                    <w:widowControl w:val="0"/>
                    <w:pBdr>
                      <w:top w:val="nil"/>
                      <w:left w:val="nil"/>
                      <w:bottom w:val="nil"/>
                      <w:right w:val="nil"/>
                      <w:between w:val="nil"/>
                    </w:pBdr>
                    <w:spacing w:line="276" w:lineRule="auto"/>
                    <w:rPr>
                      <w:sz w:val="18"/>
                      <w:szCs w:val="18"/>
                    </w:rPr>
                  </w:pPr>
                </w:p>
              </w:tc>
              <w:tc>
                <w:tcPr>
                  <w:tcW w:w="1059" w:type="dxa"/>
                  <w:vAlign w:val="center"/>
                </w:tcPr>
                <w:p w14:paraId="08452245" w14:textId="77777777" w:rsidR="00DF08A2" w:rsidRDefault="00DF08A2" w:rsidP="00221E0C">
                  <w:pPr>
                    <w:ind w:right="-55"/>
                    <w:jc w:val="center"/>
                    <w:rPr>
                      <w:sz w:val="18"/>
                      <w:szCs w:val="18"/>
                    </w:rPr>
                  </w:pPr>
                  <w:r>
                    <w:rPr>
                      <w:sz w:val="18"/>
                      <w:szCs w:val="18"/>
                    </w:rPr>
                    <w:t>81 al 100%</w:t>
                  </w:r>
                </w:p>
              </w:tc>
              <w:tc>
                <w:tcPr>
                  <w:tcW w:w="721" w:type="dxa"/>
                </w:tcPr>
                <w:p w14:paraId="5F40704E" w14:textId="77777777" w:rsidR="00DF08A2" w:rsidRDefault="00DF08A2" w:rsidP="00221E0C">
                  <w:pPr>
                    <w:ind w:right="210"/>
                    <w:jc w:val="both"/>
                    <w:rPr>
                      <w:sz w:val="18"/>
                      <w:szCs w:val="18"/>
                    </w:rPr>
                  </w:pPr>
                </w:p>
              </w:tc>
            </w:tr>
            <w:tr w:rsidR="00DF08A2" w14:paraId="5E0025FF" w14:textId="77777777" w:rsidTr="00221E0C">
              <w:trPr>
                <w:jc w:val="center"/>
              </w:trPr>
              <w:tc>
                <w:tcPr>
                  <w:tcW w:w="5593" w:type="dxa"/>
                  <w:gridSpan w:val="2"/>
                  <w:shd w:val="clear" w:color="auto" w:fill="F2F2F2"/>
                  <w:vAlign w:val="center"/>
                </w:tcPr>
                <w:p w14:paraId="05820DD9" w14:textId="77777777" w:rsidR="00DF08A2" w:rsidRDefault="00DF08A2" w:rsidP="00221E0C">
                  <w:pPr>
                    <w:tabs>
                      <w:tab w:val="left" w:pos="5567"/>
                    </w:tabs>
                    <w:jc w:val="right"/>
                    <w:rPr>
                      <w:sz w:val="18"/>
                      <w:szCs w:val="18"/>
                    </w:rPr>
                  </w:pPr>
                  <w:r>
                    <w:rPr>
                      <w:sz w:val="18"/>
                      <w:szCs w:val="18"/>
                    </w:rPr>
                    <w:t xml:space="preserve">Avance en el cumplimiento de criterios </w:t>
                  </w:r>
                  <w:r>
                    <w:rPr>
                      <w:b/>
                      <w:sz w:val="18"/>
                      <w:szCs w:val="18"/>
                    </w:rPr>
                    <w:t>(ACC)</w:t>
                  </w:r>
                  <w:r>
                    <w:rPr>
                      <w:sz w:val="18"/>
                      <w:szCs w:val="18"/>
                    </w:rPr>
                    <w:t xml:space="preserve"> - Incidencias “1”</w:t>
                  </w:r>
                </w:p>
              </w:tc>
              <w:tc>
                <w:tcPr>
                  <w:tcW w:w="1059" w:type="dxa"/>
                  <w:shd w:val="clear" w:color="auto" w:fill="F2F2F2"/>
                </w:tcPr>
                <w:p w14:paraId="6959FA26" w14:textId="77777777" w:rsidR="00DF08A2" w:rsidRDefault="00DF08A2" w:rsidP="00221E0C">
                  <w:pPr>
                    <w:ind w:right="210"/>
                    <w:jc w:val="both"/>
                    <w:rPr>
                      <w:sz w:val="18"/>
                      <w:szCs w:val="18"/>
                    </w:rPr>
                  </w:pPr>
                </w:p>
              </w:tc>
              <w:tc>
                <w:tcPr>
                  <w:tcW w:w="721" w:type="dxa"/>
                  <w:shd w:val="clear" w:color="auto" w:fill="F2F2F2"/>
                </w:tcPr>
                <w:p w14:paraId="3BDE661C" w14:textId="77777777" w:rsidR="00DF08A2" w:rsidRDefault="00DF08A2" w:rsidP="00221E0C">
                  <w:pPr>
                    <w:ind w:right="210"/>
                    <w:jc w:val="both"/>
                    <w:rPr>
                      <w:sz w:val="18"/>
                      <w:szCs w:val="18"/>
                    </w:rPr>
                  </w:pPr>
                </w:p>
              </w:tc>
            </w:tr>
            <w:tr w:rsidR="00DF08A2" w14:paraId="17475B30" w14:textId="77777777" w:rsidTr="00221E0C">
              <w:trPr>
                <w:jc w:val="center"/>
              </w:trPr>
              <w:tc>
                <w:tcPr>
                  <w:tcW w:w="5593" w:type="dxa"/>
                  <w:gridSpan w:val="2"/>
                  <w:shd w:val="clear" w:color="auto" w:fill="F2F2F2"/>
                  <w:vAlign w:val="center"/>
                </w:tcPr>
                <w:p w14:paraId="46BEA212" w14:textId="77777777" w:rsidR="00DF08A2" w:rsidRDefault="00DF08A2" w:rsidP="00221E0C">
                  <w:pPr>
                    <w:tabs>
                      <w:tab w:val="left" w:pos="5567"/>
                    </w:tabs>
                    <w:jc w:val="right"/>
                    <w:rPr>
                      <w:sz w:val="18"/>
                      <w:szCs w:val="18"/>
                    </w:rPr>
                  </w:pPr>
                  <w:r>
                    <w:rPr>
                      <w:sz w:val="18"/>
                      <w:szCs w:val="18"/>
                    </w:rPr>
                    <w:t>Criterios no cumplidos - Incidencias “0”</w:t>
                  </w:r>
                </w:p>
              </w:tc>
              <w:tc>
                <w:tcPr>
                  <w:tcW w:w="1059" w:type="dxa"/>
                  <w:shd w:val="clear" w:color="auto" w:fill="F2F2F2"/>
                </w:tcPr>
                <w:p w14:paraId="1A5C5EBD" w14:textId="77777777" w:rsidR="00DF08A2" w:rsidRDefault="00DF08A2" w:rsidP="00221E0C">
                  <w:pPr>
                    <w:ind w:right="210"/>
                    <w:jc w:val="both"/>
                    <w:rPr>
                      <w:sz w:val="18"/>
                      <w:szCs w:val="18"/>
                    </w:rPr>
                  </w:pPr>
                </w:p>
              </w:tc>
              <w:tc>
                <w:tcPr>
                  <w:tcW w:w="721" w:type="dxa"/>
                  <w:shd w:val="clear" w:color="auto" w:fill="F2F2F2"/>
                </w:tcPr>
                <w:p w14:paraId="64AB3619" w14:textId="77777777" w:rsidR="00DF08A2" w:rsidRDefault="00DF08A2" w:rsidP="00221E0C">
                  <w:pPr>
                    <w:ind w:right="210"/>
                    <w:jc w:val="both"/>
                    <w:rPr>
                      <w:sz w:val="18"/>
                      <w:szCs w:val="18"/>
                    </w:rPr>
                  </w:pPr>
                </w:p>
              </w:tc>
            </w:tr>
            <w:tr w:rsidR="00DF08A2" w14:paraId="442847F7" w14:textId="77777777" w:rsidTr="00221E0C">
              <w:trPr>
                <w:jc w:val="center"/>
              </w:trPr>
              <w:tc>
                <w:tcPr>
                  <w:tcW w:w="5593" w:type="dxa"/>
                  <w:gridSpan w:val="2"/>
                  <w:shd w:val="clear" w:color="auto" w:fill="F2F2F2"/>
                  <w:vAlign w:val="center"/>
                </w:tcPr>
                <w:p w14:paraId="27820ED0" w14:textId="77777777" w:rsidR="00DF08A2" w:rsidRDefault="00DF08A2" w:rsidP="00221E0C">
                  <w:pPr>
                    <w:tabs>
                      <w:tab w:val="left" w:pos="5567"/>
                    </w:tabs>
                    <w:jc w:val="right"/>
                    <w:rPr>
                      <w:sz w:val="18"/>
                      <w:szCs w:val="18"/>
                    </w:rPr>
                  </w:pPr>
                  <w:r>
                    <w:rPr>
                      <w:sz w:val="18"/>
                      <w:szCs w:val="18"/>
                    </w:rPr>
                    <w:t xml:space="preserve">Total de criterios </w:t>
                  </w:r>
                  <w:r>
                    <w:rPr>
                      <w:b/>
                      <w:sz w:val="18"/>
                      <w:szCs w:val="18"/>
                    </w:rPr>
                    <w:t>(TC)</w:t>
                  </w:r>
                  <w:r>
                    <w:rPr>
                      <w:sz w:val="18"/>
                      <w:szCs w:val="18"/>
                    </w:rPr>
                    <w:t xml:space="preserve"> del lineamiento</w:t>
                  </w:r>
                </w:p>
              </w:tc>
              <w:tc>
                <w:tcPr>
                  <w:tcW w:w="1059" w:type="dxa"/>
                  <w:shd w:val="clear" w:color="auto" w:fill="F2F2F2"/>
                </w:tcPr>
                <w:p w14:paraId="437F1B40" w14:textId="77777777" w:rsidR="00DF08A2" w:rsidRDefault="00DF08A2" w:rsidP="00221E0C">
                  <w:pPr>
                    <w:ind w:right="210"/>
                    <w:jc w:val="both"/>
                    <w:rPr>
                      <w:sz w:val="18"/>
                      <w:szCs w:val="18"/>
                    </w:rPr>
                  </w:pPr>
                </w:p>
              </w:tc>
              <w:tc>
                <w:tcPr>
                  <w:tcW w:w="721" w:type="dxa"/>
                  <w:shd w:val="clear" w:color="auto" w:fill="F2F2F2"/>
                </w:tcPr>
                <w:p w14:paraId="7E455058" w14:textId="77777777" w:rsidR="00DF08A2" w:rsidRDefault="00DF08A2" w:rsidP="00221E0C">
                  <w:pPr>
                    <w:ind w:right="210"/>
                    <w:jc w:val="both"/>
                    <w:rPr>
                      <w:sz w:val="18"/>
                      <w:szCs w:val="18"/>
                    </w:rPr>
                  </w:pPr>
                </w:p>
              </w:tc>
            </w:tr>
            <w:tr w:rsidR="00DF08A2" w14:paraId="67263532" w14:textId="77777777" w:rsidTr="00221E0C">
              <w:trPr>
                <w:trHeight w:val="218"/>
                <w:jc w:val="center"/>
              </w:trPr>
              <w:tc>
                <w:tcPr>
                  <w:tcW w:w="5593" w:type="dxa"/>
                  <w:gridSpan w:val="2"/>
                  <w:shd w:val="clear" w:color="auto" w:fill="F2F2F2"/>
                  <w:vAlign w:val="center"/>
                </w:tcPr>
                <w:p w14:paraId="585D9C48" w14:textId="77777777" w:rsidR="00DF08A2" w:rsidRDefault="00DF08A2" w:rsidP="00221E0C">
                  <w:pPr>
                    <w:tabs>
                      <w:tab w:val="left" w:pos="5567"/>
                    </w:tabs>
                    <w:rPr>
                      <w:sz w:val="18"/>
                      <w:szCs w:val="18"/>
                    </w:rPr>
                  </w:pPr>
                  <w:r>
                    <w:rPr>
                      <w:sz w:val="18"/>
                      <w:szCs w:val="18"/>
                    </w:rPr>
                    <w:t xml:space="preserve">Indicador de avance porcentual en el cumplimiento de criterios </w:t>
                  </w:r>
                  <w:r>
                    <w:rPr>
                      <w:b/>
                      <w:sz w:val="18"/>
                      <w:szCs w:val="18"/>
                    </w:rPr>
                    <w:t>(ACC/TC)</w:t>
                  </w:r>
                </w:p>
              </w:tc>
              <w:tc>
                <w:tcPr>
                  <w:tcW w:w="1059" w:type="dxa"/>
                  <w:shd w:val="clear" w:color="auto" w:fill="F2F2F2"/>
                </w:tcPr>
                <w:p w14:paraId="1A414FEC" w14:textId="77777777" w:rsidR="00DF08A2" w:rsidRDefault="00DF08A2" w:rsidP="00221E0C">
                  <w:pPr>
                    <w:ind w:right="210"/>
                    <w:jc w:val="center"/>
                    <w:rPr>
                      <w:sz w:val="18"/>
                      <w:szCs w:val="18"/>
                    </w:rPr>
                  </w:pPr>
                </w:p>
              </w:tc>
              <w:tc>
                <w:tcPr>
                  <w:tcW w:w="721" w:type="dxa"/>
                  <w:shd w:val="clear" w:color="auto" w:fill="F2F2F2"/>
                  <w:vAlign w:val="center"/>
                </w:tcPr>
                <w:p w14:paraId="56A3DB70" w14:textId="77777777" w:rsidR="00DF08A2" w:rsidRDefault="00DF08A2" w:rsidP="00221E0C">
                  <w:pPr>
                    <w:ind w:right="210"/>
                    <w:jc w:val="center"/>
                    <w:rPr>
                      <w:sz w:val="18"/>
                      <w:szCs w:val="18"/>
                    </w:rPr>
                  </w:pPr>
                </w:p>
              </w:tc>
            </w:tr>
          </w:tbl>
          <w:p w14:paraId="0DFBAAA0" w14:textId="77777777" w:rsidR="008D1255" w:rsidRDefault="008D1255" w:rsidP="008D1255">
            <w:pPr>
              <w:pBdr>
                <w:top w:val="nil"/>
                <w:left w:val="nil"/>
                <w:bottom w:val="nil"/>
                <w:right w:val="nil"/>
                <w:between w:val="nil"/>
              </w:pBdr>
              <w:ind w:left="355" w:right="210"/>
              <w:jc w:val="both"/>
              <w:rPr>
                <w:b/>
                <w:color w:val="000000"/>
                <w:sz w:val="20"/>
                <w:szCs w:val="20"/>
              </w:rPr>
            </w:pPr>
          </w:p>
          <w:p w14:paraId="787E052B" w14:textId="765AA1BC" w:rsidR="00DF08A2" w:rsidRDefault="00DF08A2" w:rsidP="007E1C67">
            <w:pPr>
              <w:numPr>
                <w:ilvl w:val="0"/>
                <w:numId w:val="7"/>
              </w:numPr>
              <w:pBdr>
                <w:top w:val="nil"/>
                <w:left w:val="nil"/>
                <w:bottom w:val="nil"/>
                <w:right w:val="nil"/>
                <w:between w:val="nil"/>
              </w:pBdr>
              <w:ind w:right="210"/>
              <w:jc w:val="both"/>
              <w:rPr>
                <w:b/>
                <w:color w:val="000000"/>
                <w:sz w:val="20"/>
                <w:szCs w:val="20"/>
              </w:rPr>
            </w:pPr>
            <w:r>
              <w:rPr>
                <w:b/>
                <w:color w:val="000000"/>
                <w:sz w:val="20"/>
                <w:szCs w:val="20"/>
              </w:rPr>
              <w:t xml:space="preserve">DAPT: </w:t>
            </w:r>
            <w:sdt>
              <w:sdtPr>
                <w:tag w:val="goog_rdk_19"/>
                <w:id w:val="-1148279114"/>
              </w:sdtPr>
              <w:sdtContent>
                <w:commentRangeStart w:id="6"/>
                <w:commentRangeStart w:id="7"/>
              </w:sdtContent>
            </w:sdt>
            <w:r>
              <w:rPr>
                <w:b/>
                <w:color w:val="000000"/>
                <w:sz w:val="20"/>
                <w:szCs w:val="20"/>
              </w:rPr>
              <w:t>Desarrollo de actividades productivas en el territorio</w:t>
            </w:r>
            <w:commentRangeEnd w:id="7"/>
            <w:r>
              <w:commentReference w:id="7"/>
            </w:r>
            <w:commentRangeEnd w:id="6"/>
            <w:r w:rsidR="00F20C20">
              <w:rPr>
                <w:rStyle w:val="Refdecomentario"/>
                <w:lang w:val="en-US"/>
              </w:rPr>
              <w:commentReference w:id="6"/>
            </w:r>
            <w:r>
              <w:rPr>
                <w:b/>
                <w:color w:val="000000"/>
                <w:sz w:val="20"/>
                <w:szCs w:val="20"/>
              </w:rPr>
              <w:t>:</w:t>
            </w:r>
          </w:p>
          <w:tbl>
            <w:tblPr>
              <w:tblW w:w="734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7"/>
              <w:gridCol w:w="5181"/>
              <w:gridCol w:w="1042"/>
              <w:gridCol w:w="721"/>
            </w:tblGrid>
            <w:tr w:rsidR="00DF08A2" w14:paraId="346BC167" w14:textId="77777777" w:rsidTr="00221E0C">
              <w:trPr>
                <w:trHeight w:val="178"/>
                <w:jc w:val="center"/>
              </w:trPr>
              <w:tc>
                <w:tcPr>
                  <w:tcW w:w="7341" w:type="dxa"/>
                  <w:gridSpan w:val="4"/>
                  <w:shd w:val="clear" w:color="auto" w:fill="F2F2F2"/>
                  <w:vAlign w:val="center"/>
                </w:tcPr>
                <w:p w14:paraId="159947FF" w14:textId="77777777" w:rsidR="00DF08A2" w:rsidRDefault="00DF08A2" w:rsidP="00221E0C">
                  <w:pPr>
                    <w:ind w:right="210"/>
                    <w:jc w:val="center"/>
                    <w:rPr>
                      <w:b/>
                      <w:sz w:val="18"/>
                      <w:szCs w:val="18"/>
                    </w:rPr>
                  </w:pPr>
                  <w:r>
                    <w:rPr>
                      <w:b/>
                      <w:sz w:val="18"/>
                      <w:szCs w:val="18"/>
                    </w:rPr>
                    <w:t>DAPT: Desarrollo de actividades productivas en el territorio</w:t>
                  </w:r>
                </w:p>
              </w:tc>
            </w:tr>
            <w:tr w:rsidR="00DF08A2" w14:paraId="6B4BCEE3" w14:textId="77777777" w:rsidTr="00221E0C">
              <w:trPr>
                <w:trHeight w:val="270"/>
                <w:jc w:val="center"/>
              </w:trPr>
              <w:tc>
                <w:tcPr>
                  <w:tcW w:w="397" w:type="dxa"/>
                  <w:shd w:val="clear" w:color="auto" w:fill="F2F2F2"/>
                  <w:vAlign w:val="center"/>
                </w:tcPr>
                <w:p w14:paraId="24E75600" w14:textId="77777777" w:rsidR="00DF08A2" w:rsidRDefault="00DF08A2" w:rsidP="00221E0C">
                  <w:pPr>
                    <w:tabs>
                      <w:tab w:val="left" w:pos="0"/>
                    </w:tabs>
                    <w:jc w:val="center"/>
                    <w:rPr>
                      <w:b/>
                      <w:sz w:val="18"/>
                      <w:szCs w:val="18"/>
                    </w:rPr>
                  </w:pPr>
                  <w:r>
                    <w:rPr>
                      <w:b/>
                      <w:sz w:val="18"/>
                      <w:szCs w:val="18"/>
                    </w:rPr>
                    <w:t>N°</w:t>
                  </w:r>
                </w:p>
              </w:tc>
              <w:tc>
                <w:tcPr>
                  <w:tcW w:w="6223" w:type="dxa"/>
                  <w:gridSpan w:val="2"/>
                  <w:shd w:val="clear" w:color="auto" w:fill="F2F2F2"/>
                  <w:vAlign w:val="center"/>
                </w:tcPr>
                <w:p w14:paraId="59DAFFB6" w14:textId="77777777" w:rsidR="00DF08A2" w:rsidRDefault="00DF08A2" w:rsidP="00221E0C">
                  <w:pPr>
                    <w:ind w:right="210"/>
                    <w:jc w:val="center"/>
                    <w:rPr>
                      <w:b/>
                      <w:sz w:val="18"/>
                      <w:szCs w:val="18"/>
                    </w:rPr>
                  </w:pPr>
                  <w:r>
                    <w:rPr>
                      <w:b/>
                      <w:sz w:val="18"/>
                      <w:szCs w:val="18"/>
                    </w:rPr>
                    <w:t>Pregunta</w:t>
                  </w:r>
                </w:p>
              </w:tc>
              <w:tc>
                <w:tcPr>
                  <w:tcW w:w="721" w:type="dxa"/>
                  <w:shd w:val="clear" w:color="auto" w:fill="F2F2F2"/>
                  <w:vAlign w:val="center"/>
                </w:tcPr>
                <w:p w14:paraId="4190CE6C" w14:textId="77777777" w:rsidR="00DF08A2" w:rsidRDefault="00DF08A2" w:rsidP="00221E0C">
                  <w:pPr>
                    <w:ind w:right="-27"/>
                    <w:jc w:val="center"/>
                    <w:rPr>
                      <w:b/>
                      <w:sz w:val="18"/>
                      <w:szCs w:val="18"/>
                    </w:rPr>
                  </w:pPr>
                  <w:r>
                    <w:rPr>
                      <w:b/>
                      <w:sz w:val="18"/>
                      <w:szCs w:val="18"/>
                    </w:rPr>
                    <w:t>Estado</w:t>
                  </w:r>
                </w:p>
              </w:tc>
            </w:tr>
            <w:tr w:rsidR="00DF08A2" w14:paraId="4CA59A35" w14:textId="77777777" w:rsidTr="00221E0C">
              <w:trPr>
                <w:jc w:val="center"/>
              </w:trPr>
              <w:tc>
                <w:tcPr>
                  <w:tcW w:w="397" w:type="dxa"/>
                  <w:vAlign w:val="center"/>
                </w:tcPr>
                <w:p w14:paraId="564CC982" w14:textId="77777777" w:rsidR="00DF08A2" w:rsidRDefault="00DF08A2" w:rsidP="00221E0C">
                  <w:pPr>
                    <w:tabs>
                      <w:tab w:val="left" w:pos="0"/>
                    </w:tabs>
                    <w:jc w:val="center"/>
                    <w:rPr>
                      <w:sz w:val="18"/>
                      <w:szCs w:val="18"/>
                    </w:rPr>
                  </w:pPr>
                  <w:r>
                    <w:rPr>
                      <w:sz w:val="18"/>
                      <w:szCs w:val="18"/>
                    </w:rPr>
                    <w:t>1</w:t>
                  </w:r>
                </w:p>
              </w:tc>
              <w:tc>
                <w:tcPr>
                  <w:tcW w:w="6223" w:type="dxa"/>
                  <w:gridSpan w:val="2"/>
                </w:tcPr>
                <w:p w14:paraId="5ADB618F" w14:textId="77777777" w:rsidR="00DF08A2" w:rsidRDefault="00DF08A2" w:rsidP="00A424B4">
                  <w:pPr>
                    <w:spacing w:after="0"/>
                    <w:ind w:right="210"/>
                    <w:jc w:val="both"/>
                    <w:rPr>
                      <w:sz w:val="18"/>
                      <w:szCs w:val="18"/>
                    </w:rPr>
                  </w:pPr>
                  <w:r>
                    <w:rPr>
                      <w:sz w:val="18"/>
                      <w:szCs w:val="18"/>
                    </w:rPr>
                    <w:t>¿Se tienen identificadas las principales actividades económico-productivas en la región?</w:t>
                  </w:r>
                </w:p>
                <w:p w14:paraId="2D3A82EB" w14:textId="3A72EEB3" w:rsidR="00DF08A2" w:rsidRDefault="00DF08A2" w:rsidP="00A424B4">
                  <w:pPr>
                    <w:spacing w:after="0"/>
                    <w:ind w:right="210"/>
                    <w:jc w:val="both"/>
                    <w:rPr>
                      <w:sz w:val="18"/>
                      <w:szCs w:val="18"/>
                    </w:rPr>
                  </w:pPr>
                  <w:r>
                    <w:rPr>
                      <w:b/>
                      <w:sz w:val="18"/>
                      <w:szCs w:val="18"/>
                    </w:rPr>
                    <w:t>Medio de verificación: Listado de actividades productivas</w:t>
                  </w:r>
                  <w:r w:rsidR="00A424B4">
                    <w:rPr>
                      <w:b/>
                      <w:sz w:val="18"/>
                      <w:szCs w:val="18"/>
                    </w:rPr>
                    <w:t xml:space="preserve"> con su respectiva ubicación</w:t>
                  </w:r>
                </w:p>
              </w:tc>
              <w:tc>
                <w:tcPr>
                  <w:tcW w:w="721" w:type="dxa"/>
                </w:tcPr>
                <w:p w14:paraId="38BD2E4A" w14:textId="77777777" w:rsidR="00DF08A2" w:rsidRDefault="00DF08A2" w:rsidP="00221E0C">
                  <w:pPr>
                    <w:ind w:right="210"/>
                    <w:jc w:val="both"/>
                    <w:rPr>
                      <w:sz w:val="18"/>
                      <w:szCs w:val="18"/>
                    </w:rPr>
                  </w:pPr>
                </w:p>
              </w:tc>
            </w:tr>
            <w:tr w:rsidR="00DF08A2" w14:paraId="092F84E7" w14:textId="77777777" w:rsidTr="00221E0C">
              <w:trPr>
                <w:jc w:val="center"/>
              </w:trPr>
              <w:tc>
                <w:tcPr>
                  <w:tcW w:w="397" w:type="dxa"/>
                  <w:vAlign w:val="center"/>
                </w:tcPr>
                <w:p w14:paraId="0819CE7B" w14:textId="77777777" w:rsidR="00DF08A2" w:rsidRDefault="00DF08A2" w:rsidP="00221E0C">
                  <w:pPr>
                    <w:tabs>
                      <w:tab w:val="left" w:pos="0"/>
                    </w:tabs>
                    <w:jc w:val="center"/>
                    <w:rPr>
                      <w:sz w:val="18"/>
                      <w:szCs w:val="18"/>
                    </w:rPr>
                  </w:pPr>
                  <w:r>
                    <w:rPr>
                      <w:sz w:val="18"/>
                      <w:szCs w:val="18"/>
                    </w:rPr>
                    <w:t>2</w:t>
                  </w:r>
                </w:p>
              </w:tc>
              <w:tc>
                <w:tcPr>
                  <w:tcW w:w="6223" w:type="dxa"/>
                  <w:gridSpan w:val="2"/>
                </w:tcPr>
                <w:p w14:paraId="6112F563" w14:textId="69D608FC" w:rsidR="00DF08A2" w:rsidRDefault="00DF08A2" w:rsidP="00A424B4">
                  <w:pPr>
                    <w:spacing w:after="0"/>
                    <w:ind w:right="210"/>
                    <w:jc w:val="both"/>
                    <w:rPr>
                      <w:sz w:val="18"/>
                      <w:szCs w:val="18"/>
                    </w:rPr>
                  </w:pPr>
                  <w:r>
                    <w:rPr>
                      <w:sz w:val="18"/>
                      <w:szCs w:val="18"/>
                    </w:rPr>
                    <w:t>¿Se tiene identificados los suelos afectados por sobre</w:t>
                  </w:r>
                  <w:r w:rsidR="00A424B4">
                    <w:rPr>
                      <w:sz w:val="18"/>
                      <w:szCs w:val="18"/>
                    </w:rPr>
                    <w:t xml:space="preserve"> </w:t>
                  </w:r>
                  <w:r>
                    <w:rPr>
                      <w:sz w:val="18"/>
                      <w:szCs w:val="18"/>
                    </w:rPr>
                    <w:t>explotación de actividades productivas?</w:t>
                  </w:r>
                </w:p>
                <w:p w14:paraId="2F5CB35A" w14:textId="77777777" w:rsidR="00DF08A2" w:rsidRDefault="00DF08A2" w:rsidP="00A424B4">
                  <w:pPr>
                    <w:spacing w:after="0"/>
                    <w:ind w:right="210"/>
                    <w:jc w:val="both"/>
                    <w:rPr>
                      <w:sz w:val="18"/>
                      <w:szCs w:val="18"/>
                    </w:rPr>
                  </w:pPr>
                  <w:r>
                    <w:rPr>
                      <w:b/>
                      <w:sz w:val="18"/>
                      <w:szCs w:val="18"/>
                    </w:rPr>
                    <w:t>Medio de verificación:</w:t>
                  </w:r>
                  <w:r>
                    <w:rPr>
                      <w:sz w:val="18"/>
                      <w:szCs w:val="18"/>
                    </w:rPr>
                    <w:t xml:space="preserve"> </w:t>
                  </w:r>
                  <w:r>
                    <w:rPr>
                      <w:b/>
                      <w:sz w:val="18"/>
                      <w:szCs w:val="18"/>
                    </w:rPr>
                    <w:t>Plan de Ordenamiento Territorial</w:t>
                  </w:r>
                </w:p>
              </w:tc>
              <w:tc>
                <w:tcPr>
                  <w:tcW w:w="721" w:type="dxa"/>
                </w:tcPr>
                <w:p w14:paraId="12595C1D" w14:textId="77777777" w:rsidR="00DF08A2" w:rsidRDefault="00DF08A2" w:rsidP="00221E0C">
                  <w:pPr>
                    <w:ind w:right="210"/>
                    <w:jc w:val="both"/>
                    <w:rPr>
                      <w:sz w:val="18"/>
                      <w:szCs w:val="18"/>
                    </w:rPr>
                  </w:pPr>
                </w:p>
              </w:tc>
            </w:tr>
            <w:tr w:rsidR="00DF08A2" w14:paraId="15C49B63" w14:textId="77777777" w:rsidTr="00221E0C">
              <w:trPr>
                <w:trHeight w:val="193"/>
                <w:jc w:val="center"/>
              </w:trPr>
              <w:tc>
                <w:tcPr>
                  <w:tcW w:w="397" w:type="dxa"/>
                  <w:vMerge w:val="restart"/>
                  <w:vAlign w:val="center"/>
                </w:tcPr>
                <w:p w14:paraId="7F0A4684" w14:textId="77777777" w:rsidR="00DF08A2" w:rsidRDefault="00DF08A2" w:rsidP="00221E0C">
                  <w:pPr>
                    <w:tabs>
                      <w:tab w:val="left" w:pos="0"/>
                    </w:tabs>
                    <w:jc w:val="center"/>
                    <w:rPr>
                      <w:sz w:val="18"/>
                      <w:szCs w:val="18"/>
                    </w:rPr>
                  </w:pPr>
                  <w:r>
                    <w:rPr>
                      <w:sz w:val="18"/>
                      <w:szCs w:val="18"/>
                    </w:rPr>
                    <w:t>3</w:t>
                  </w:r>
                </w:p>
              </w:tc>
              <w:tc>
                <w:tcPr>
                  <w:tcW w:w="5181" w:type="dxa"/>
                  <w:vMerge w:val="restart"/>
                  <w:vAlign w:val="center"/>
                </w:tcPr>
                <w:p w14:paraId="4840236C" w14:textId="77777777" w:rsidR="00DF08A2" w:rsidRDefault="00DF08A2" w:rsidP="00A424B4">
                  <w:pPr>
                    <w:spacing w:after="0"/>
                    <w:ind w:right="210"/>
                    <w:rPr>
                      <w:sz w:val="18"/>
                      <w:szCs w:val="18"/>
                    </w:rPr>
                  </w:pPr>
                  <w:r>
                    <w:rPr>
                      <w:sz w:val="18"/>
                      <w:szCs w:val="18"/>
                    </w:rPr>
                    <w:t>¿Qué porcentaje de distritos de su región cuentan con una estrategia para la conservación de suelos agrícolas?</w:t>
                  </w:r>
                </w:p>
                <w:p w14:paraId="5F9BCE9C" w14:textId="77777777" w:rsidR="00DF08A2" w:rsidRDefault="00DF08A2" w:rsidP="00A424B4">
                  <w:pPr>
                    <w:spacing w:after="0"/>
                    <w:ind w:right="210"/>
                    <w:rPr>
                      <w:b/>
                      <w:sz w:val="18"/>
                      <w:szCs w:val="18"/>
                    </w:rPr>
                  </w:pPr>
                  <w:r>
                    <w:rPr>
                      <w:b/>
                      <w:sz w:val="18"/>
                      <w:szCs w:val="18"/>
                    </w:rPr>
                    <w:t xml:space="preserve">Medio de verificación: Zonificación Forestal </w:t>
                  </w:r>
                </w:p>
              </w:tc>
              <w:tc>
                <w:tcPr>
                  <w:tcW w:w="1042" w:type="dxa"/>
                  <w:vAlign w:val="center"/>
                </w:tcPr>
                <w:p w14:paraId="7752117B" w14:textId="77777777" w:rsidR="00DF08A2" w:rsidRDefault="00DF08A2" w:rsidP="00221E0C">
                  <w:pPr>
                    <w:ind w:right="-55"/>
                    <w:jc w:val="center"/>
                    <w:rPr>
                      <w:sz w:val="18"/>
                      <w:szCs w:val="18"/>
                    </w:rPr>
                  </w:pPr>
                  <w:r>
                    <w:rPr>
                      <w:sz w:val="18"/>
                      <w:szCs w:val="18"/>
                    </w:rPr>
                    <w:t>1 al 20%</w:t>
                  </w:r>
                </w:p>
              </w:tc>
              <w:tc>
                <w:tcPr>
                  <w:tcW w:w="721" w:type="dxa"/>
                </w:tcPr>
                <w:p w14:paraId="2275A195" w14:textId="77777777" w:rsidR="00DF08A2" w:rsidRDefault="00DF08A2" w:rsidP="00221E0C">
                  <w:pPr>
                    <w:ind w:right="210"/>
                    <w:jc w:val="both"/>
                    <w:rPr>
                      <w:sz w:val="18"/>
                      <w:szCs w:val="18"/>
                    </w:rPr>
                  </w:pPr>
                </w:p>
              </w:tc>
            </w:tr>
            <w:tr w:rsidR="00DF08A2" w14:paraId="4B76000F" w14:textId="77777777" w:rsidTr="00221E0C">
              <w:trPr>
                <w:trHeight w:val="226"/>
                <w:jc w:val="center"/>
              </w:trPr>
              <w:tc>
                <w:tcPr>
                  <w:tcW w:w="397" w:type="dxa"/>
                  <w:vMerge/>
                  <w:vAlign w:val="center"/>
                </w:tcPr>
                <w:p w14:paraId="3289D8AB" w14:textId="77777777" w:rsidR="00DF08A2" w:rsidRDefault="00DF08A2" w:rsidP="00221E0C">
                  <w:pPr>
                    <w:widowControl w:val="0"/>
                    <w:pBdr>
                      <w:top w:val="nil"/>
                      <w:left w:val="nil"/>
                      <w:bottom w:val="nil"/>
                      <w:right w:val="nil"/>
                      <w:between w:val="nil"/>
                    </w:pBdr>
                    <w:spacing w:line="276" w:lineRule="auto"/>
                    <w:rPr>
                      <w:sz w:val="18"/>
                      <w:szCs w:val="18"/>
                    </w:rPr>
                  </w:pPr>
                </w:p>
              </w:tc>
              <w:tc>
                <w:tcPr>
                  <w:tcW w:w="5181" w:type="dxa"/>
                  <w:vMerge/>
                  <w:vAlign w:val="center"/>
                </w:tcPr>
                <w:p w14:paraId="6D49D855" w14:textId="77777777" w:rsidR="00DF08A2" w:rsidRDefault="00DF08A2" w:rsidP="00221E0C">
                  <w:pPr>
                    <w:widowControl w:val="0"/>
                    <w:pBdr>
                      <w:top w:val="nil"/>
                      <w:left w:val="nil"/>
                      <w:bottom w:val="nil"/>
                      <w:right w:val="nil"/>
                      <w:between w:val="nil"/>
                    </w:pBdr>
                    <w:spacing w:line="276" w:lineRule="auto"/>
                    <w:rPr>
                      <w:sz w:val="18"/>
                      <w:szCs w:val="18"/>
                    </w:rPr>
                  </w:pPr>
                </w:p>
              </w:tc>
              <w:tc>
                <w:tcPr>
                  <w:tcW w:w="1042" w:type="dxa"/>
                  <w:vAlign w:val="center"/>
                </w:tcPr>
                <w:p w14:paraId="44FD2845" w14:textId="77777777" w:rsidR="00DF08A2" w:rsidRDefault="00DF08A2" w:rsidP="00221E0C">
                  <w:pPr>
                    <w:ind w:right="-55"/>
                    <w:jc w:val="center"/>
                    <w:rPr>
                      <w:sz w:val="18"/>
                      <w:szCs w:val="18"/>
                    </w:rPr>
                  </w:pPr>
                  <w:r>
                    <w:rPr>
                      <w:sz w:val="18"/>
                      <w:szCs w:val="18"/>
                    </w:rPr>
                    <w:t>21 al 40%</w:t>
                  </w:r>
                </w:p>
              </w:tc>
              <w:tc>
                <w:tcPr>
                  <w:tcW w:w="721" w:type="dxa"/>
                </w:tcPr>
                <w:p w14:paraId="3EFEAE6A" w14:textId="77777777" w:rsidR="00DF08A2" w:rsidRDefault="00DF08A2" w:rsidP="00221E0C">
                  <w:pPr>
                    <w:ind w:right="210"/>
                    <w:jc w:val="both"/>
                    <w:rPr>
                      <w:sz w:val="18"/>
                      <w:szCs w:val="18"/>
                    </w:rPr>
                  </w:pPr>
                </w:p>
              </w:tc>
            </w:tr>
            <w:tr w:rsidR="00DF08A2" w14:paraId="6A1E8147" w14:textId="77777777" w:rsidTr="00221E0C">
              <w:trPr>
                <w:trHeight w:val="182"/>
                <w:jc w:val="center"/>
              </w:trPr>
              <w:tc>
                <w:tcPr>
                  <w:tcW w:w="397" w:type="dxa"/>
                  <w:vMerge/>
                  <w:vAlign w:val="center"/>
                </w:tcPr>
                <w:p w14:paraId="08ED1A57" w14:textId="77777777" w:rsidR="00DF08A2" w:rsidRDefault="00DF08A2" w:rsidP="00221E0C">
                  <w:pPr>
                    <w:widowControl w:val="0"/>
                    <w:pBdr>
                      <w:top w:val="nil"/>
                      <w:left w:val="nil"/>
                      <w:bottom w:val="nil"/>
                      <w:right w:val="nil"/>
                      <w:between w:val="nil"/>
                    </w:pBdr>
                    <w:spacing w:line="276" w:lineRule="auto"/>
                    <w:rPr>
                      <w:sz w:val="18"/>
                      <w:szCs w:val="18"/>
                    </w:rPr>
                  </w:pPr>
                </w:p>
              </w:tc>
              <w:tc>
                <w:tcPr>
                  <w:tcW w:w="5181" w:type="dxa"/>
                  <w:vMerge/>
                  <w:vAlign w:val="center"/>
                </w:tcPr>
                <w:p w14:paraId="0B183BBF" w14:textId="77777777" w:rsidR="00DF08A2" w:rsidRDefault="00DF08A2" w:rsidP="00221E0C">
                  <w:pPr>
                    <w:widowControl w:val="0"/>
                    <w:pBdr>
                      <w:top w:val="nil"/>
                      <w:left w:val="nil"/>
                      <w:bottom w:val="nil"/>
                      <w:right w:val="nil"/>
                      <w:between w:val="nil"/>
                    </w:pBdr>
                    <w:spacing w:line="276" w:lineRule="auto"/>
                    <w:rPr>
                      <w:sz w:val="18"/>
                      <w:szCs w:val="18"/>
                    </w:rPr>
                  </w:pPr>
                </w:p>
              </w:tc>
              <w:tc>
                <w:tcPr>
                  <w:tcW w:w="1042" w:type="dxa"/>
                  <w:vAlign w:val="center"/>
                </w:tcPr>
                <w:p w14:paraId="3BB8D472" w14:textId="77777777" w:rsidR="00DF08A2" w:rsidRDefault="00DF08A2" w:rsidP="00221E0C">
                  <w:pPr>
                    <w:ind w:right="-55"/>
                    <w:jc w:val="center"/>
                    <w:rPr>
                      <w:sz w:val="18"/>
                      <w:szCs w:val="18"/>
                    </w:rPr>
                  </w:pPr>
                  <w:r>
                    <w:rPr>
                      <w:sz w:val="18"/>
                      <w:szCs w:val="18"/>
                    </w:rPr>
                    <w:t>41 al 60%</w:t>
                  </w:r>
                </w:p>
              </w:tc>
              <w:tc>
                <w:tcPr>
                  <w:tcW w:w="721" w:type="dxa"/>
                </w:tcPr>
                <w:p w14:paraId="3CBAECE2" w14:textId="77777777" w:rsidR="00DF08A2" w:rsidRDefault="00DF08A2" w:rsidP="00221E0C">
                  <w:pPr>
                    <w:ind w:right="210"/>
                    <w:jc w:val="both"/>
                    <w:rPr>
                      <w:sz w:val="18"/>
                      <w:szCs w:val="18"/>
                    </w:rPr>
                  </w:pPr>
                </w:p>
              </w:tc>
            </w:tr>
            <w:tr w:rsidR="00DF08A2" w14:paraId="4E9ACC77" w14:textId="77777777" w:rsidTr="00221E0C">
              <w:trPr>
                <w:trHeight w:val="107"/>
                <w:jc w:val="center"/>
              </w:trPr>
              <w:tc>
                <w:tcPr>
                  <w:tcW w:w="397" w:type="dxa"/>
                  <w:vMerge/>
                  <w:vAlign w:val="center"/>
                </w:tcPr>
                <w:p w14:paraId="2F525F34" w14:textId="77777777" w:rsidR="00DF08A2" w:rsidRDefault="00DF08A2" w:rsidP="00221E0C">
                  <w:pPr>
                    <w:widowControl w:val="0"/>
                    <w:pBdr>
                      <w:top w:val="nil"/>
                      <w:left w:val="nil"/>
                      <w:bottom w:val="nil"/>
                      <w:right w:val="nil"/>
                      <w:between w:val="nil"/>
                    </w:pBdr>
                    <w:spacing w:line="276" w:lineRule="auto"/>
                    <w:rPr>
                      <w:sz w:val="18"/>
                      <w:szCs w:val="18"/>
                    </w:rPr>
                  </w:pPr>
                </w:p>
              </w:tc>
              <w:tc>
                <w:tcPr>
                  <w:tcW w:w="5181" w:type="dxa"/>
                  <w:vMerge/>
                  <w:vAlign w:val="center"/>
                </w:tcPr>
                <w:p w14:paraId="061B22A3" w14:textId="77777777" w:rsidR="00DF08A2" w:rsidRDefault="00DF08A2" w:rsidP="00221E0C">
                  <w:pPr>
                    <w:widowControl w:val="0"/>
                    <w:pBdr>
                      <w:top w:val="nil"/>
                      <w:left w:val="nil"/>
                      <w:bottom w:val="nil"/>
                      <w:right w:val="nil"/>
                      <w:between w:val="nil"/>
                    </w:pBdr>
                    <w:spacing w:line="276" w:lineRule="auto"/>
                    <w:rPr>
                      <w:sz w:val="18"/>
                      <w:szCs w:val="18"/>
                    </w:rPr>
                  </w:pPr>
                </w:p>
              </w:tc>
              <w:tc>
                <w:tcPr>
                  <w:tcW w:w="1042" w:type="dxa"/>
                  <w:vAlign w:val="center"/>
                </w:tcPr>
                <w:p w14:paraId="5A0C8B66" w14:textId="77777777" w:rsidR="00DF08A2" w:rsidRDefault="00DF08A2" w:rsidP="00221E0C">
                  <w:pPr>
                    <w:ind w:right="-55"/>
                    <w:jc w:val="center"/>
                    <w:rPr>
                      <w:sz w:val="18"/>
                      <w:szCs w:val="18"/>
                    </w:rPr>
                  </w:pPr>
                  <w:r>
                    <w:rPr>
                      <w:sz w:val="18"/>
                      <w:szCs w:val="18"/>
                    </w:rPr>
                    <w:t>61 al 80%</w:t>
                  </w:r>
                </w:p>
              </w:tc>
              <w:tc>
                <w:tcPr>
                  <w:tcW w:w="721" w:type="dxa"/>
                </w:tcPr>
                <w:p w14:paraId="2E4CAD22" w14:textId="77777777" w:rsidR="00DF08A2" w:rsidRDefault="00DF08A2" w:rsidP="00221E0C">
                  <w:pPr>
                    <w:ind w:right="210"/>
                    <w:jc w:val="both"/>
                    <w:rPr>
                      <w:sz w:val="18"/>
                      <w:szCs w:val="18"/>
                    </w:rPr>
                  </w:pPr>
                </w:p>
              </w:tc>
            </w:tr>
            <w:tr w:rsidR="00DF08A2" w14:paraId="2AFA7EC7" w14:textId="77777777" w:rsidTr="00221E0C">
              <w:trPr>
                <w:trHeight w:val="140"/>
                <w:jc w:val="center"/>
              </w:trPr>
              <w:tc>
                <w:tcPr>
                  <w:tcW w:w="397" w:type="dxa"/>
                  <w:vMerge/>
                  <w:vAlign w:val="center"/>
                </w:tcPr>
                <w:p w14:paraId="23A2C647" w14:textId="77777777" w:rsidR="00DF08A2" w:rsidRDefault="00DF08A2" w:rsidP="00221E0C">
                  <w:pPr>
                    <w:widowControl w:val="0"/>
                    <w:pBdr>
                      <w:top w:val="nil"/>
                      <w:left w:val="nil"/>
                      <w:bottom w:val="nil"/>
                      <w:right w:val="nil"/>
                      <w:between w:val="nil"/>
                    </w:pBdr>
                    <w:spacing w:line="276" w:lineRule="auto"/>
                    <w:rPr>
                      <w:sz w:val="18"/>
                      <w:szCs w:val="18"/>
                    </w:rPr>
                  </w:pPr>
                </w:p>
              </w:tc>
              <w:tc>
                <w:tcPr>
                  <w:tcW w:w="5181" w:type="dxa"/>
                  <w:vMerge/>
                  <w:vAlign w:val="center"/>
                </w:tcPr>
                <w:p w14:paraId="369D4B7D" w14:textId="77777777" w:rsidR="00DF08A2" w:rsidRDefault="00DF08A2" w:rsidP="00221E0C">
                  <w:pPr>
                    <w:widowControl w:val="0"/>
                    <w:pBdr>
                      <w:top w:val="nil"/>
                      <w:left w:val="nil"/>
                      <w:bottom w:val="nil"/>
                      <w:right w:val="nil"/>
                      <w:between w:val="nil"/>
                    </w:pBdr>
                    <w:spacing w:line="276" w:lineRule="auto"/>
                    <w:rPr>
                      <w:sz w:val="18"/>
                      <w:szCs w:val="18"/>
                    </w:rPr>
                  </w:pPr>
                </w:p>
              </w:tc>
              <w:tc>
                <w:tcPr>
                  <w:tcW w:w="1042" w:type="dxa"/>
                  <w:vAlign w:val="center"/>
                </w:tcPr>
                <w:p w14:paraId="4B65CF01" w14:textId="77777777" w:rsidR="00DF08A2" w:rsidRDefault="00DF08A2" w:rsidP="00221E0C">
                  <w:pPr>
                    <w:ind w:right="-55"/>
                    <w:jc w:val="center"/>
                    <w:rPr>
                      <w:sz w:val="18"/>
                      <w:szCs w:val="18"/>
                    </w:rPr>
                  </w:pPr>
                  <w:r>
                    <w:rPr>
                      <w:sz w:val="18"/>
                      <w:szCs w:val="18"/>
                    </w:rPr>
                    <w:t>81 al 100%</w:t>
                  </w:r>
                </w:p>
              </w:tc>
              <w:tc>
                <w:tcPr>
                  <w:tcW w:w="721" w:type="dxa"/>
                </w:tcPr>
                <w:p w14:paraId="1BC335FA" w14:textId="77777777" w:rsidR="00DF08A2" w:rsidRDefault="00DF08A2" w:rsidP="00221E0C">
                  <w:pPr>
                    <w:ind w:right="210"/>
                    <w:jc w:val="both"/>
                    <w:rPr>
                      <w:sz w:val="18"/>
                      <w:szCs w:val="18"/>
                    </w:rPr>
                  </w:pPr>
                </w:p>
              </w:tc>
            </w:tr>
            <w:tr w:rsidR="00DF08A2" w14:paraId="25046AD4" w14:textId="77777777" w:rsidTr="00221E0C">
              <w:trPr>
                <w:trHeight w:val="139"/>
                <w:jc w:val="center"/>
              </w:trPr>
              <w:tc>
                <w:tcPr>
                  <w:tcW w:w="397" w:type="dxa"/>
                  <w:vMerge w:val="restart"/>
                  <w:vAlign w:val="center"/>
                </w:tcPr>
                <w:p w14:paraId="66DE72A8" w14:textId="77777777" w:rsidR="00DF08A2" w:rsidRDefault="00DF08A2" w:rsidP="00221E0C">
                  <w:pPr>
                    <w:tabs>
                      <w:tab w:val="left" w:pos="0"/>
                    </w:tabs>
                    <w:jc w:val="center"/>
                    <w:rPr>
                      <w:sz w:val="18"/>
                      <w:szCs w:val="18"/>
                    </w:rPr>
                  </w:pPr>
                  <w:r>
                    <w:rPr>
                      <w:sz w:val="18"/>
                      <w:szCs w:val="18"/>
                    </w:rPr>
                    <w:t>5</w:t>
                  </w:r>
                </w:p>
              </w:tc>
              <w:tc>
                <w:tcPr>
                  <w:tcW w:w="5181" w:type="dxa"/>
                  <w:vMerge w:val="restart"/>
                  <w:vAlign w:val="center"/>
                </w:tcPr>
                <w:p w14:paraId="7EE1731D" w14:textId="2855A319" w:rsidR="00DF08A2" w:rsidRDefault="00DF08A2" w:rsidP="00A424B4">
                  <w:pPr>
                    <w:spacing w:after="0"/>
                    <w:ind w:right="210"/>
                    <w:rPr>
                      <w:sz w:val="18"/>
                      <w:szCs w:val="18"/>
                    </w:rPr>
                  </w:pPr>
                  <w:r>
                    <w:rPr>
                      <w:sz w:val="18"/>
                      <w:szCs w:val="18"/>
                    </w:rPr>
                    <w:t xml:space="preserve">¿Qué porcentaje de actividades productivas de su región se encuentran articuladas con un </w:t>
                  </w:r>
                  <w:r w:rsidR="00A424B4" w:rsidRPr="00A424B4">
                    <w:rPr>
                      <w:sz w:val="18"/>
                      <w:szCs w:val="18"/>
                    </w:rPr>
                    <w:t>Centros de Innovación Productiva y Transferencia Tecnológica (CITE)</w:t>
                  </w:r>
                  <w:r>
                    <w:rPr>
                      <w:sz w:val="18"/>
                      <w:szCs w:val="18"/>
                    </w:rPr>
                    <w:t>?</w:t>
                  </w:r>
                </w:p>
                <w:p w14:paraId="2A0A28CE" w14:textId="451AA4A2" w:rsidR="00DF08A2" w:rsidRDefault="00DF08A2" w:rsidP="00A424B4">
                  <w:pPr>
                    <w:spacing w:after="0"/>
                    <w:ind w:right="210"/>
                    <w:rPr>
                      <w:b/>
                      <w:sz w:val="18"/>
                      <w:szCs w:val="18"/>
                    </w:rPr>
                  </w:pPr>
                  <w:r>
                    <w:rPr>
                      <w:b/>
                      <w:sz w:val="18"/>
                      <w:szCs w:val="18"/>
                    </w:rPr>
                    <w:t>Medio de verificación: Listado de actividades productivas y listado de CITES</w:t>
                  </w:r>
                  <w:r w:rsidR="00A424B4">
                    <w:rPr>
                      <w:b/>
                      <w:sz w:val="18"/>
                      <w:szCs w:val="18"/>
                    </w:rPr>
                    <w:t xml:space="preserve"> con los que vinculan</w:t>
                  </w:r>
                </w:p>
              </w:tc>
              <w:tc>
                <w:tcPr>
                  <w:tcW w:w="1042" w:type="dxa"/>
                  <w:vAlign w:val="center"/>
                </w:tcPr>
                <w:p w14:paraId="62CC37AF" w14:textId="77777777" w:rsidR="00DF08A2" w:rsidRDefault="00DF08A2" w:rsidP="00221E0C">
                  <w:pPr>
                    <w:ind w:right="-55"/>
                    <w:jc w:val="center"/>
                    <w:rPr>
                      <w:sz w:val="18"/>
                      <w:szCs w:val="18"/>
                    </w:rPr>
                  </w:pPr>
                  <w:r>
                    <w:rPr>
                      <w:sz w:val="18"/>
                      <w:szCs w:val="18"/>
                    </w:rPr>
                    <w:t>1 al 20%</w:t>
                  </w:r>
                </w:p>
              </w:tc>
              <w:tc>
                <w:tcPr>
                  <w:tcW w:w="721" w:type="dxa"/>
                </w:tcPr>
                <w:p w14:paraId="4F810E0A" w14:textId="77777777" w:rsidR="00DF08A2" w:rsidRDefault="00DF08A2" w:rsidP="00221E0C">
                  <w:pPr>
                    <w:ind w:right="210"/>
                    <w:jc w:val="both"/>
                    <w:rPr>
                      <w:sz w:val="18"/>
                      <w:szCs w:val="18"/>
                    </w:rPr>
                  </w:pPr>
                </w:p>
              </w:tc>
            </w:tr>
            <w:tr w:rsidR="00DF08A2" w14:paraId="58D38F91" w14:textId="77777777" w:rsidTr="00221E0C">
              <w:trPr>
                <w:trHeight w:val="150"/>
                <w:jc w:val="center"/>
              </w:trPr>
              <w:tc>
                <w:tcPr>
                  <w:tcW w:w="397" w:type="dxa"/>
                  <w:vMerge/>
                  <w:vAlign w:val="center"/>
                </w:tcPr>
                <w:p w14:paraId="35830EA6" w14:textId="77777777" w:rsidR="00DF08A2" w:rsidRDefault="00DF08A2" w:rsidP="00221E0C">
                  <w:pPr>
                    <w:widowControl w:val="0"/>
                    <w:pBdr>
                      <w:top w:val="nil"/>
                      <w:left w:val="nil"/>
                      <w:bottom w:val="nil"/>
                      <w:right w:val="nil"/>
                      <w:between w:val="nil"/>
                    </w:pBdr>
                    <w:spacing w:line="276" w:lineRule="auto"/>
                    <w:rPr>
                      <w:sz w:val="18"/>
                      <w:szCs w:val="18"/>
                    </w:rPr>
                  </w:pPr>
                </w:p>
              </w:tc>
              <w:tc>
                <w:tcPr>
                  <w:tcW w:w="5181" w:type="dxa"/>
                  <w:vMerge/>
                  <w:vAlign w:val="center"/>
                </w:tcPr>
                <w:p w14:paraId="7FD5C2A7" w14:textId="77777777" w:rsidR="00DF08A2" w:rsidRDefault="00DF08A2" w:rsidP="00221E0C">
                  <w:pPr>
                    <w:widowControl w:val="0"/>
                    <w:pBdr>
                      <w:top w:val="nil"/>
                      <w:left w:val="nil"/>
                      <w:bottom w:val="nil"/>
                      <w:right w:val="nil"/>
                      <w:between w:val="nil"/>
                    </w:pBdr>
                    <w:spacing w:line="276" w:lineRule="auto"/>
                    <w:rPr>
                      <w:sz w:val="18"/>
                      <w:szCs w:val="18"/>
                    </w:rPr>
                  </w:pPr>
                </w:p>
              </w:tc>
              <w:tc>
                <w:tcPr>
                  <w:tcW w:w="1042" w:type="dxa"/>
                  <w:vAlign w:val="center"/>
                </w:tcPr>
                <w:p w14:paraId="46998464" w14:textId="77777777" w:rsidR="00DF08A2" w:rsidRDefault="00DF08A2" w:rsidP="00221E0C">
                  <w:pPr>
                    <w:ind w:right="-55"/>
                    <w:jc w:val="center"/>
                    <w:rPr>
                      <w:sz w:val="18"/>
                      <w:szCs w:val="18"/>
                    </w:rPr>
                  </w:pPr>
                  <w:r>
                    <w:rPr>
                      <w:sz w:val="18"/>
                      <w:szCs w:val="18"/>
                    </w:rPr>
                    <w:t>21 al 40%</w:t>
                  </w:r>
                </w:p>
              </w:tc>
              <w:tc>
                <w:tcPr>
                  <w:tcW w:w="721" w:type="dxa"/>
                </w:tcPr>
                <w:p w14:paraId="0A78D6C2" w14:textId="77777777" w:rsidR="00DF08A2" w:rsidRDefault="00DF08A2" w:rsidP="00221E0C">
                  <w:pPr>
                    <w:ind w:right="210"/>
                    <w:jc w:val="both"/>
                    <w:rPr>
                      <w:sz w:val="18"/>
                      <w:szCs w:val="18"/>
                    </w:rPr>
                  </w:pPr>
                </w:p>
              </w:tc>
            </w:tr>
            <w:tr w:rsidR="00DF08A2" w14:paraId="67D6D065" w14:textId="77777777" w:rsidTr="00221E0C">
              <w:trPr>
                <w:trHeight w:val="118"/>
                <w:jc w:val="center"/>
              </w:trPr>
              <w:tc>
                <w:tcPr>
                  <w:tcW w:w="397" w:type="dxa"/>
                  <w:vMerge/>
                  <w:vAlign w:val="center"/>
                </w:tcPr>
                <w:p w14:paraId="47378544" w14:textId="77777777" w:rsidR="00DF08A2" w:rsidRDefault="00DF08A2" w:rsidP="00221E0C">
                  <w:pPr>
                    <w:widowControl w:val="0"/>
                    <w:pBdr>
                      <w:top w:val="nil"/>
                      <w:left w:val="nil"/>
                      <w:bottom w:val="nil"/>
                      <w:right w:val="nil"/>
                      <w:between w:val="nil"/>
                    </w:pBdr>
                    <w:spacing w:line="276" w:lineRule="auto"/>
                    <w:rPr>
                      <w:sz w:val="18"/>
                      <w:szCs w:val="18"/>
                    </w:rPr>
                  </w:pPr>
                </w:p>
              </w:tc>
              <w:tc>
                <w:tcPr>
                  <w:tcW w:w="5181" w:type="dxa"/>
                  <w:vMerge/>
                  <w:vAlign w:val="center"/>
                </w:tcPr>
                <w:p w14:paraId="38006881" w14:textId="77777777" w:rsidR="00DF08A2" w:rsidRDefault="00DF08A2" w:rsidP="00221E0C">
                  <w:pPr>
                    <w:widowControl w:val="0"/>
                    <w:pBdr>
                      <w:top w:val="nil"/>
                      <w:left w:val="nil"/>
                      <w:bottom w:val="nil"/>
                      <w:right w:val="nil"/>
                      <w:between w:val="nil"/>
                    </w:pBdr>
                    <w:spacing w:line="276" w:lineRule="auto"/>
                    <w:rPr>
                      <w:sz w:val="18"/>
                      <w:szCs w:val="18"/>
                    </w:rPr>
                  </w:pPr>
                </w:p>
              </w:tc>
              <w:tc>
                <w:tcPr>
                  <w:tcW w:w="1042" w:type="dxa"/>
                  <w:vAlign w:val="center"/>
                </w:tcPr>
                <w:p w14:paraId="02B5FECC" w14:textId="77777777" w:rsidR="00DF08A2" w:rsidRDefault="00DF08A2" w:rsidP="00221E0C">
                  <w:pPr>
                    <w:ind w:right="-55"/>
                    <w:jc w:val="center"/>
                    <w:rPr>
                      <w:sz w:val="18"/>
                      <w:szCs w:val="18"/>
                    </w:rPr>
                  </w:pPr>
                  <w:r>
                    <w:rPr>
                      <w:sz w:val="18"/>
                      <w:szCs w:val="18"/>
                    </w:rPr>
                    <w:t>41 al 60%</w:t>
                  </w:r>
                </w:p>
              </w:tc>
              <w:tc>
                <w:tcPr>
                  <w:tcW w:w="721" w:type="dxa"/>
                </w:tcPr>
                <w:p w14:paraId="1AFC9B19" w14:textId="77777777" w:rsidR="00DF08A2" w:rsidRDefault="00DF08A2" w:rsidP="00221E0C">
                  <w:pPr>
                    <w:ind w:right="210"/>
                    <w:jc w:val="both"/>
                    <w:rPr>
                      <w:sz w:val="18"/>
                      <w:szCs w:val="18"/>
                    </w:rPr>
                  </w:pPr>
                </w:p>
              </w:tc>
            </w:tr>
            <w:tr w:rsidR="00DF08A2" w14:paraId="05811006" w14:textId="77777777" w:rsidTr="00221E0C">
              <w:trPr>
                <w:trHeight w:val="236"/>
                <w:jc w:val="center"/>
              </w:trPr>
              <w:tc>
                <w:tcPr>
                  <w:tcW w:w="397" w:type="dxa"/>
                  <w:vMerge/>
                  <w:vAlign w:val="center"/>
                </w:tcPr>
                <w:p w14:paraId="37059A05" w14:textId="77777777" w:rsidR="00DF08A2" w:rsidRDefault="00DF08A2" w:rsidP="00221E0C">
                  <w:pPr>
                    <w:widowControl w:val="0"/>
                    <w:pBdr>
                      <w:top w:val="nil"/>
                      <w:left w:val="nil"/>
                      <w:bottom w:val="nil"/>
                      <w:right w:val="nil"/>
                      <w:between w:val="nil"/>
                    </w:pBdr>
                    <w:spacing w:line="276" w:lineRule="auto"/>
                    <w:rPr>
                      <w:sz w:val="18"/>
                      <w:szCs w:val="18"/>
                    </w:rPr>
                  </w:pPr>
                </w:p>
              </w:tc>
              <w:tc>
                <w:tcPr>
                  <w:tcW w:w="5181" w:type="dxa"/>
                  <w:vMerge/>
                  <w:vAlign w:val="center"/>
                </w:tcPr>
                <w:p w14:paraId="6CF277CC" w14:textId="77777777" w:rsidR="00DF08A2" w:rsidRDefault="00DF08A2" w:rsidP="00221E0C">
                  <w:pPr>
                    <w:widowControl w:val="0"/>
                    <w:pBdr>
                      <w:top w:val="nil"/>
                      <w:left w:val="nil"/>
                      <w:bottom w:val="nil"/>
                      <w:right w:val="nil"/>
                      <w:between w:val="nil"/>
                    </w:pBdr>
                    <w:spacing w:line="276" w:lineRule="auto"/>
                    <w:rPr>
                      <w:sz w:val="18"/>
                      <w:szCs w:val="18"/>
                    </w:rPr>
                  </w:pPr>
                </w:p>
              </w:tc>
              <w:tc>
                <w:tcPr>
                  <w:tcW w:w="1042" w:type="dxa"/>
                  <w:vAlign w:val="center"/>
                </w:tcPr>
                <w:p w14:paraId="2CEABFFA" w14:textId="77777777" w:rsidR="00DF08A2" w:rsidRDefault="00DF08A2" w:rsidP="00221E0C">
                  <w:pPr>
                    <w:ind w:right="-55"/>
                    <w:jc w:val="center"/>
                    <w:rPr>
                      <w:sz w:val="18"/>
                      <w:szCs w:val="18"/>
                    </w:rPr>
                  </w:pPr>
                  <w:r>
                    <w:rPr>
                      <w:sz w:val="18"/>
                      <w:szCs w:val="18"/>
                    </w:rPr>
                    <w:t>61 al 80%</w:t>
                  </w:r>
                </w:p>
              </w:tc>
              <w:tc>
                <w:tcPr>
                  <w:tcW w:w="721" w:type="dxa"/>
                </w:tcPr>
                <w:p w14:paraId="44D39ED4" w14:textId="77777777" w:rsidR="00DF08A2" w:rsidRDefault="00DF08A2" w:rsidP="00221E0C">
                  <w:pPr>
                    <w:ind w:right="210"/>
                    <w:jc w:val="both"/>
                    <w:rPr>
                      <w:sz w:val="18"/>
                      <w:szCs w:val="18"/>
                    </w:rPr>
                  </w:pPr>
                </w:p>
              </w:tc>
            </w:tr>
            <w:tr w:rsidR="00DF08A2" w14:paraId="40C018C2" w14:textId="77777777" w:rsidTr="00221E0C">
              <w:trPr>
                <w:trHeight w:val="194"/>
                <w:jc w:val="center"/>
              </w:trPr>
              <w:tc>
                <w:tcPr>
                  <w:tcW w:w="397" w:type="dxa"/>
                  <w:vMerge/>
                  <w:vAlign w:val="center"/>
                </w:tcPr>
                <w:p w14:paraId="435063F6" w14:textId="77777777" w:rsidR="00DF08A2" w:rsidRDefault="00DF08A2" w:rsidP="00221E0C">
                  <w:pPr>
                    <w:widowControl w:val="0"/>
                    <w:pBdr>
                      <w:top w:val="nil"/>
                      <w:left w:val="nil"/>
                      <w:bottom w:val="nil"/>
                      <w:right w:val="nil"/>
                      <w:between w:val="nil"/>
                    </w:pBdr>
                    <w:spacing w:line="276" w:lineRule="auto"/>
                    <w:rPr>
                      <w:sz w:val="18"/>
                      <w:szCs w:val="18"/>
                    </w:rPr>
                  </w:pPr>
                </w:p>
              </w:tc>
              <w:tc>
                <w:tcPr>
                  <w:tcW w:w="5181" w:type="dxa"/>
                  <w:vMerge/>
                  <w:vAlign w:val="center"/>
                </w:tcPr>
                <w:p w14:paraId="7E17AD87" w14:textId="77777777" w:rsidR="00DF08A2" w:rsidRDefault="00DF08A2" w:rsidP="00221E0C">
                  <w:pPr>
                    <w:widowControl w:val="0"/>
                    <w:pBdr>
                      <w:top w:val="nil"/>
                      <w:left w:val="nil"/>
                      <w:bottom w:val="nil"/>
                      <w:right w:val="nil"/>
                      <w:between w:val="nil"/>
                    </w:pBdr>
                    <w:spacing w:line="276" w:lineRule="auto"/>
                    <w:rPr>
                      <w:sz w:val="18"/>
                      <w:szCs w:val="18"/>
                    </w:rPr>
                  </w:pPr>
                </w:p>
              </w:tc>
              <w:tc>
                <w:tcPr>
                  <w:tcW w:w="1042" w:type="dxa"/>
                  <w:vAlign w:val="center"/>
                </w:tcPr>
                <w:p w14:paraId="6D691A16" w14:textId="77777777" w:rsidR="00DF08A2" w:rsidRDefault="00DF08A2" w:rsidP="00221E0C">
                  <w:pPr>
                    <w:ind w:right="-55"/>
                    <w:jc w:val="center"/>
                    <w:rPr>
                      <w:sz w:val="18"/>
                      <w:szCs w:val="18"/>
                    </w:rPr>
                  </w:pPr>
                  <w:r>
                    <w:rPr>
                      <w:sz w:val="18"/>
                      <w:szCs w:val="18"/>
                    </w:rPr>
                    <w:t>81 al 100%</w:t>
                  </w:r>
                </w:p>
              </w:tc>
              <w:tc>
                <w:tcPr>
                  <w:tcW w:w="721" w:type="dxa"/>
                </w:tcPr>
                <w:p w14:paraId="741ABC8B" w14:textId="77777777" w:rsidR="00DF08A2" w:rsidRDefault="00DF08A2" w:rsidP="00221E0C">
                  <w:pPr>
                    <w:ind w:right="210"/>
                    <w:jc w:val="both"/>
                    <w:rPr>
                      <w:sz w:val="18"/>
                      <w:szCs w:val="18"/>
                    </w:rPr>
                  </w:pPr>
                </w:p>
              </w:tc>
            </w:tr>
            <w:tr w:rsidR="00DF08A2" w14:paraId="46EA28EC" w14:textId="77777777" w:rsidTr="00221E0C">
              <w:trPr>
                <w:jc w:val="center"/>
              </w:trPr>
              <w:tc>
                <w:tcPr>
                  <w:tcW w:w="5578" w:type="dxa"/>
                  <w:gridSpan w:val="2"/>
                  <w:shd w:val="clear" w:color="auto" w:fill="F2F2F2"/>
                  <w:vAlign w:val="center"/>
                </w:tcPr>
                <w:p w14:paraId="2482927C" w14:textId="77777777" w:rsidR="00DF08A2" w:rsidRDefault="00DF08A2" w:rsidP="00221E0C">
                  <w:pPr>
                    <w:tabs>
                      <w:tab w:val="left" w:pos="5567"/>
                    </w:tabs>
                    <w:jc w:val="right"/>
                    <w:rPr>
                      <w:sz w:val="18"/>
                      <w:szCs w:val="18"/>
                    </w:rPr>
                  </w:pPr>
                  <w:r>
                    <w:rPr>
                      <w:sz w:val="18"/>
                      <w:szCs w:val="18"/>
                    </w:rPr>
                    <w:t xml:space="preserve">Avance en el cumplimiento de criterios </w:t>
                  </w:r>
                  <w:r>
                    <w:rPr>
                      <w:b/>
                      <w:sz w:val="18"/>
                      <w:szCs w:val="18"/>
                    </w:rPr>
                    <w:t>(ACC)</w:t>
                  </w:r>
                  <w:r>
                    <w:rPr>
                      <w:sz w:val="18"/>
                      <w:szCs w:val="18"/>
                    </w:rPr>
                    <w:t xml:space="preserve"> - Incidencias “1”</w:t>
                  </w:r>
                </w:p>
              </w:tc>
              <w:tc>
                <w:tcPr>
                  <w:tcW w:w="1042" w:type="dxa"/>
                  <w:shd w:val="clear" w:color="auto" w:fill="F2F2F2"/>
                </w:tcPr>
                <w:p w14:paraId="403A67E1" w14:textId="77777777" w:rsidR="00DF08A2" w:rsidRDefault="00DF08A2" w:rsidP="00221E0C">
                  <w:pPr>
                    <w:ind w:right="210"/>
                    <w:jc w:val="both"/>
                    <w:rPr>
                      <w:sz w:val="18"/>
                      <w:szCs w:val="18"/>
                    </w:rPr>
                  </w:pPr>
                </w:p>
              </w:tc>
              <w:tc>
                <w:tcPr>
                  <w:tcW w:w="721" w:type="dxa"/>
                  <w:shd w:val="clear" w:color="auto" w:fill="F2F2F2"/>
                </w:tcPr>
                <w:p w14:paraId="1BAFEB7F" w14:textId="77777777" w:rsidR="00DF08A2" w:rsidRDefault="00DF08A2" w:rsidP="00221E0C">
                  <w:pPr>
                    <w:ind w:right="210"/>
                    <w:jc w:val="both"/>
                    <w:rPr>
                      <w:sz w:val="18"/>
                      <w:szCs w:val="18"/>
                    </w:rPr>
                  </w:pPr>
                </w:p>
              </w:tc>
            </w:tr>
            <w:tr w:rsidR="00DF08A2" w14:paraId="0249E35B" w14:textId="77777777" w:rsidTr="00221E0C">
              <w:trPr>
                <w:jc w:val="center"/>
              </w:trPr>
              <w:tc>
                <w:tcPr>
                  <w:tcW w:w="5578" w:type="dxa"/>
                  <w:gridSpan w:val="2"/>
                  <w:shd w:val="clear" w:color="auto" w:fill="F2F2F2"/>
                  <w:vAlign w:val="center"/>
                </w:tcPr>
                <w:p w14:paraId="2030D202" w14:textId="77777777" w:rsidR="00DF08A2" w:rsidRDefault="00DF08A2" w:rsidP="00221E0C">
                  <w:pPr>
                    <w:tabs>
                      <w:tab w:val="left" w:pos="5567"/>
                    </w:tabs>
                    <w:jc w:val="right"/>
                    <w:rPr>
                      <w:sz w:val="18"/>
                      <w:szCs w:val="18"/>
                    </w:rPr>
                  </w:pPr>
                  <w:r>
                    <w:rPr>
                      <w:sz w:val="18"/>
                      <w:szCs w:val="18"/>
                    </w:rPr>
                    <w:t>Criterios no cumplidos - Incidencias “0”</w:t>
                  </w:r>
                </w:p>
              </w:tc>
              <w:tc>
                <w:tcPr>
                  <w:tcW w:w="1042" w:type="dxa"/>
                  <w:shd w:val="clear" w:color="auto" w:fill="F2F2F2"/>
                </w:tcPr>
                <w:p w14:paraId="0BF55C43" w14:textId="77777777" w:rsidR="00DF08A2" w:rsidRDefault="00DF08A2" w:rsidP="00221E0C">
                  <w:pPr>
                    <w:ind w:right="210"/>
                    <w:jc w:val="both"/>
                    <w:rPr>
                      <w:sz w:val="18"/>
                      <w:szCs w:val="18"/>
                    </w:rPr>
                  </w:pPr>
                </w:p>
              </w:tc>
              <w:tc>
                <w:tcPr>
                  <w:tcW w:w="721" w:type="dxa"/>
                  <w:shd w:val="clear" w:color="auto" w:fill="F2F2F2"/>
                </w:tcPr>
                <w:p w14:paraId="5EE13F65" w14:textId="77777777" w:rsidR="00DF08A2" w:rsidRDefault="00DF08A2" w:rsidP="00221E0C">
                  <w:pPr>
                    <w:ind w:right="210"/>
                    <w:jc w:val="both"/>
                    <w:rPr>
                      <w:sz w:val="18"/>
                      <w:szCs w:val="18"/>
                    </w:rPr>
                  </w:pPr>
                </w:p>
              </w:tc>
            </w:tr>
            <w:tr w:rsidR="00DF08A2" w14:paraId="0210E4D9" w14:textId="77777777" w:rsidTr="00221E0C">
              <w:trPr>
                <w:jc w:val="center"/>
              </w:trPr>
              <w:tc>
                <w:tcPr>
                  <w:tcW w:w="5578" w:type="dxa"/>
                  <w:gridSpan w:val="2"/>
                  <w:shd w:val="clear" w:color="auto" w:fill="F2F2F2"/>
                  <w:vAlign w:val="center"/>
                </w:tcPr>
                <w:p w14:paraId="67A3CF7B" w14:textId="77777777" w:rsidR="00DF08A2" w:rsidRDefault="00DF08A2" w:rsidP="00221E0C">
                  <w:pPr>
                    <w:tabs>
                      <w:tab w:val="left" w:pos="5567"/>
                    </w:tabs>
                    <w:jc w:val="right"/>
                    <w:rPr>
                      <w:sz w:val="18"/>
                      <w:szCs w:val="18"/>
                    </w:rPr>
                  </w:pPr>
                  <w:r>
                    <w:rPr>
                      <w:sz w:val="18"/>
                      <w:szCs w:val="18"/>
                    </w:rPr>
                    <w:t xml:space="preserve">Total de criterios </w:t>
                  </w:r>
                  <w:r>
                    <w:rPr>
                      <w:b/>
                      <w:sz w:val="18"/>
                      <w:szCs w:val="18"/>
                    </w:rPr>
                    <w:t>(TC)</w:t>
                  </w:r>
                  <w:r>
                    <w:rPr>
                      <w:sz w:val="18"/>
                      <w:szCs w:val="18"/>
                    </w:rPr>
                    <w:t xml:space="preserve"> del lineamiento</w:t>
                  </w:r>
                </w:p>
              </w:tc>
              <w:tc>
                <w:tcPr>
                  <w:tcW w:w="1042" w:type="dxa"/>
                  <w:shd w:val="clear" w:color="auto" w:fill="F2F2F2"/>
                </w:tcPr>
                <w:p w14:paraId="125B8F16" w14:textId="77777777" w:rsidR="00DF08A2" w:rsidRDefault="00DF08A2" w:rsidP="00221E0C">
                  <w:pPr>
                    <w:ind w:right="210"/>
                    <w:jc w:val="both"/>
                    <w:rPr>
                      <w:sz w:val="18"/>
                      <w:szCs w:val="18"/>
                    </w:rPr>
                  </w:pPr>
                </w:p>
              </w:tc>
              <w:tc>
                <w:tcPr>
                  <w:tcW w:w="721" w:type="dxa"/>
                  <w:shd w:val="clear" w:color="auto" w:fill="F2F2F2"/>
                </w:tcPr>
                <w:p w14:paraId="5D8CEA99" w14:textId="77777777" w:rsidR="00DF08A2" w:rsidRDefault="00DF08A2" w:rsidP="00221E0C">
                  <w:pPr>
                    <w:ind w:right="210"/>
                    <w:jc w:val="both"/>
                    <w:rPr>
                      <w:sz w:val="18"/>
                      <w:szCs w:val="18"/>
                    </w:rPr>
                  </w:pPr>
                </w:p>
              </w:tc>
            </w:tr>
            <w:tr w:rsidR="00DF08A2" w14:paraId="11F99539" w14:textId="77777777" w:rsidTr="00221E0C">
              <w:trPr>
                <w:trHeight w:val="234"/>
                <w:jc w:val="center"/>
              </w:trPr>
              <w:tc>
                <w:tcPr>
                  <w:tcW w:w="5578" w:type="dxa"/>
                  <w:gridSpan w:val="2"/>
                  <w:shd w:val="clear" w:color="auto" w:fill="F2F2F2"/>
                  <w:vAlign w:val="center"/>
                </w:tcPr>
                <w:p w14:paraId="5D281692" w14:textId="77777777" w:rsidR="00DF08A2" w:rsidRDefault="00DF08A2" w:rsidP="00221E0C">
                  <w:pPr>
                    <w:tabs>
                      <w:tab w:val="left" w:pos="5567"/>
                    </w:tabs>
                    <w:jc w:val="right"/>
                    <w:rPr>
                      <w:sz w:val="18"/>
                      <w:szCs w:val="18"/>
                    </w:rPr>
                  </w:pPr>
                  <w:r>
                    <w:rPr>
                      <w:sz w:val="18"/>
                      <w:szCs w:val="18"/>
                    </w:rPr>
                    <w:t xml:space="preserve">Indicador de avance porcentual en el cumplimiento de criterios </w:t>
                  </w:r>
                  <w:r>
                    <w:rPr>
                      <w:b/>
                      <w:sz w:val="18"/>
                      <w:szCs w:val="18"/>
                    </w:rPr>
                    <w:t>(ACC/TC)</w:t>
                  </w:r>
                </w:p>
              </w:tc>
              <w:tc>
                <w:tcPr>
                  <w:tcW w:w="1042" w:type="dxa"/>
                  <w:shd w:val="clear" w:color="auto" w:fill="F2F2F2"/>
                </w:tcPr>
                <w:p w14:paraId="65F6D2A7" w14:textId="77777777" w:rsidR="00DF08A2" w:rsidRDefault="00DF08A2" w:rsidP="00221E0C">
                  <w:pPr>
                    <w:ind w:right="210"/>
                    <w:jc w:val="center"/>
                    <w:rPr>
                      <w:sz w:val="18"/>
                      <w:szCs w:val="18"/>
                    </w:rPr>
                  </w:pPr>
                </w:p>
              </w:tc>
              <w:tc>
                <w:tcPr>
                  <w:tcW w:w="721" w:type="dxa"/>
                  <w:shd w:val="clear" w:color="auto" w:fill="F2F2F2"/>
                  <w:vAlign w:val="center"/>
                </w:tcPr>
                <w:p w14:paraId="48FC4BED" w14:textId="77777777" w:rsidR="00DF08A2" w:rsidRDefault="00DF08A2" w:rsidP="00221E0C">
                  <w:pPr>
                    <w:ind w:right="210"/>
                    <w:jc w:val="center"/>
                    <w:rPr>
                      <w:sz w:val="18"/>
                      <w:szCs w:val="18"/>
                    </w:rPr>
                  </w:pPr>
                </w:p>
              </w:tc>
            </w:tr>
          </w:tbl>
          <w:p w14:paraId="3C98ED73" w14:textId="77777777" w:rsidR="00A424B4" w:rsidRDefault="00A424B4" w:rsidP="00A424B4">
            <w:pPr>
              <w:pBdr>
                <w:top w:val="nil"/>
                <w:left w:val="nil"/>
                <w:bottom w:val="nil"/>
                <w:right w:val="nil"/>
                <w:between w:val="nil"/>
              </w:pBdr>
              <w:ind w:left="720" w:right="210"/>
              <w:jc w:val="both"/>
              <w:rPr>
                <w:b/>
                <w:color w:val="000000"/>
                <w:sz w:val="20"/>
                <w:szCs w:val="20"/>
              </w:rPr>
            </w:pPr>
          </w:p>
          <w:p w14:paraId="24695A93" w14:textId="1CF9F782" w:rsidR="00DF08A2" w:rsidRDefault="00DF08A2" w:rsidP="007E1C67">
            <w:pPr>
              <w:numPr>
                <w:ilvl w:val="0"/>
                <w:numId w:val="7"/>
              </w:numPr>
              <w:pBdr>
                <w:top w:val="nil"/>
                <w:left w:val="nil"/>
                <w:bottom w:val="nil"/>
                <w:right w:val="nil"/>
                <w:between w:val="nil"/>
              </w:pBdr>
              <w:ind w:right="210"/>
              <w:jc w:val="both"/>
              <w:rPr>
                <w:b/>
                <w:color w:val="000000"/>
                <w:sz w:val="20"/>
                <w:szCs w:val="20"/>
              </w:rPr>
            </w:pPr>
            <w:r>
              <w:rPr>
                <w:b/>
                <w:color w:val="000000"/>
                <w:sz w:val="20"/>
                <w:szCs w:val="20"/>
              </w:rPr>
              <w:t>ECO: Ecosistemas:</w:t>
            </w:r>
          </w:p>
          <w:tbl>
            <w:tblPr>
              <w:tblW w:w="734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7"/>
              <w:gridCol w:w="5181"/>
              <w:gridCol w:w="1042"/>
              <w:gridCol w:w="721"/>
            </w:tblGrid>
            <w:tr w:rsidR="00DF08A2" w14:paraId="268B57A1" w14:textId="77777777" w:rsidTr="00221E0C">
              <w:trPr>
                <w:trHeight w:val="190"/>
                <w:jc w:val="center"/>
              </w:trPr>
              <w:tc>
                <w:tcPr>
                  <w:tcW w:w="7341" w:type="dxa"/>
                  <w:gridSpan w:val="4"/>
                  <w:shd w:val="clear" w:color="auto" w:fill="F2F2F2"/>
                  <w:vAlign w:val="center"/>
                </w:tcPr>
                <w:p w14:paraId="78C48766" w14:textId="77777777" w:rsidR="00DF08A2" w:rsidRDefault="00DF08A2" w:rsidP="00221E0C">
                  <w:pPr>
                    <w:ind w:right="210"/>
                    <w:jc w:val="center"/>
                    <w:rPr>
                      <w:b/>
                      <w:sz w:val="18"/>
                      <w:szCs w:val="18"/>
                    </w:rPr>
                  </w:pPr>
                  <w:r>
                    <w:rPr>
                      <w:b/>
                      <w:sz w:val="18"/>
                      <w:szCs w:val="18"/>
                    </w:rPr>
                    <w:t>ECO: Ecosistemas</w:t>
                  </w:r>
                </w:p>
              </w:tc>
            </w:tr>
            <w:tr w:rsidR="00DF08A2" w14:paraId="2A808230" w14:textId="77777777" w:rsidTr="00221E0C">
              <w:trPr>
                <w:trHeight w:val="270"/>
                <w:jc w:val="center"/>
              </w:trPr>
              <w:tc>
                <w:tcPr>
                  <w:tcW w:w="397" w:type="dxa"/>
                  <w:shd w:val="clear" w:color="auto" w:fill="F2F2F2"/>
                  <w:vAlign w:val="center"/>
                </w:tcPr>
                <w:p w14:paraId="4AAD93D4" w14:textId="77777777" w:rsidR="00DF08A2" w:rsidRDefault="00DF08A2" w:rsidP="00221E0C">
                  <w:pPr>
                    <w:tabs>
                      <w:tab w:val="left" w:pos="0"/>
                    </w:tabs>
                    <w:jc w:val="center"/>
                    <w:rPr>
                      <w:b/>
                      <w:sz w:val="18"/>
                      <w:szCs w:val="18"/>
                    </w:rPr>
                  </w:pPr>
                  <w:r>
                    <w:rPr>
                      <w:b/>
                      <w:sz w:val="18"/>
                      <w:szCs w:val="18"/>
                    </w:rPr>
                    <w:t>N°</w:t>
                  </w:r>
                </w:p>
              </w:tc>
              <w:tc>
                <w:tcPr>
                  <w:tcW w:w="6223" w:type="dxa"/>
                  <w:gridSpan w:val="2"/>
                  <w:shd w:val="clear" w:color="auto" w:fill="F2F2F2"/>
                  <w:vAlign w:val="center"/>
                </w:tcPr>
                <w:p w14:paraId="000D0BC7" w14:textId="77777777" w:rsidR="00DF08A2" w:rsidRDefault="00DF08A2" w:rsidP="00221E0C">
                  <w:pPr>
                    <w:ind w:right="210"/>
                    <w:jc w:val="center"/>
                    <w:rPr>
                      <w:b/>
                      <w:sz w:val="18"/>
                      <w:szCs w:val="18"/>
                    </w:rPr>
                  </w:pPr>
                  <w:r>
                    <w:rPr>
                      <w:b/>
                      <w:sz w:val="18"/>
                      <w:szCs w:val="18"/>
                    </w:rPr>
                    <w:t>Pregunta</w:t>
                  </w:r>
                </w:p>
              </w:tc>
              <w:tc>
                <w:tcPr>
                  <w:tcW w:w="721" w:type="dxa"/>
                  <w:shd w:val="clear" w:color="auto" w:fill="F2F2F2"/>
                  <w:vAlign w:val="center"/>
                </w:tcPr>
                <w:p w14:paraId="0F898A04" w14:textId="77777777" w:rsidR="00DF08A2" w:rsidRDefault="00DF08A2" w:rsidP="00221E0C">
                  <w:pPr>
                    <w:ind w:right="-27"/>
                    <w:jc w:val="center"/>
                    <w:rPr>
                      <w:b/>
                      <w:sz w:val="18"/>
                      <w:szCs w:val="18"/>
                    </w:rPr>
                  </w:pPr>
                  <w:r>
                    <w:rPr>
                      <w:b/>
                      <w:sz w:val="18"/>
                      <w:szCs w:val="18"/>
                    </w:rPr>
                    <w:t>Estado</w:t>
                  </w:r>
                </w:p>
              </w:tc>
            </w:tr>
            <w:tr w:rsidR="00DF08A2" w14:paraId="298B5551" w14:textId="77777777" w:rsidTr="00221E0C">
              <w:trPr>
                <w:jc w:val="center"/>
              </w:trPr>
              <w:tc>
                <w:tcPr>
                  <w:tcW w:w="397" w:type="dxa"/>
                  <w:vAlign w:val="center"/>
                </w:tcPr>
                <w:p w14:paraId="1F0F3E8E" w14:textId="77777777" w:rsidR="00DF08A2" w:rsidRDefault="00DF08A2" w:rsidP="00221E0C">
                  <w:pPr>
                    <w:tabs>
                      <w:tab w:val="left" w:pos="0"/>
                    </w:tabs>
                    <w:jc w:val="center"/>
                    <w:rPr>
                      <w:sz w:val="18"/>
                      <w:szCs w:val="18"/>
                    </w:rPr>
                  </w:pPr>
                  <w:r>
                    <w:rPr>
                      <w:sz w:val="18"/>
                      <w:szCs w:val="18"/>
                    </w:rPr>
                    <w:t>1</w:t>
                  </w:r>
                </w:p>
              </w:tc>
              <w:tc>
                <w:tcPr>
                  <w:tcW w:w="6223" w:type="dxa"/>
                  <w:gridSpan w:val="2"/>
                </w:tcPr>
                <w:p w14:paraId="64E67E2E" w14:textId="77777777" w:rsidR="00A424B4" w:rsidRDefault="00DF08A2" w:rsidP="00A424B4">
                  <w:pPr>
                    <w:spacing w:after="0"/>
                    <w:ind w:right="210"/>
                    <w:jc w:val="both"/>
                    <w:rPr>
                      <w:sz w:val="18"/>
                      <w:szCs w:val="18"/>
                    </w:rPr>
                  </w:pPr>
                  <w:r>
                    <w:t>¿</w:t>
                  </w:r>
                  <w:r>
                    <w:rPr>
                      <w:sz w:val="18"/>
                      <w:szCs w:val="18"/>
                    </w:rPr>
                    <w:t xml:space="preserve">Se tienen identificados los diversos ecosistemas terrestres y marinos de la región? </w:t>
                  </w:r>
                </w:p>
                <w:p w14:paraId="26DF8A0E" w14:textId="1A525DD5" w:rsidR="00DF08A2" w:rsidRDefault="00DF08A2" w:rsidP="00A424B4">
                  <w:pPr>
                    <w:spacing w:after="0"/>
                    <w:ind w:right="210"/>
                    <w:jc w:val="both"/>
                    <w:rPr>
                      <w:sz w:val="18"/>
                      <w:szCs w:val="18"/>
                    </w:rPr>
                  </w:pPr>
                  <w:r>
                    <w:rPr>
                      <w:b/>
                      <w:sz w:val="18"/>
                      <w:szCs w:val="18"/>
                    </w:rPr>
                    <w:t>Medio de verificación: Zonificación Forestal y Zonificación de Áreas Marinas Protegidas</w:t>
                  </w:r>
                </w:p>
              </w:tc>
              <w:tc>
                <w:tcPr>
                  <w:tcW w:w="721" w:type="dxa"/>
                </w:tcPr>
                <w:p w14:paraId="68C004F7" w14:textId="77777777" w:rsidR="00DF08A2" w:rsidRDefault="00DF08A2" w:rsidP="00221E0C">
                  <w:pPr>
                    <w:ind w:right="210"/>
                    <w:jc w:val="both"/>
                    <w:rPr>
                      <w:sz w:val="18"/>
                      <w:szCs w:val="18"/>
                    </w:rPr>
                  </w:pPr>
                </w:p>
              </w:tc>
            </w:tr>
            <w:tr w:rsidR="00DF08A2" w14:paraId="0F8DB559" w14:textId="77777777" w:rsidTr="00221E0C">
              <w:trPr>
                <w:jc w:val="center"/>
              </w:trPr>
              <w:tc>
                <w:tcPr>
                  <w:tcW w:w="397" w:type="dxa"/>
                  <w:vAlign w:val="center"/>
                </w:tcPr>
                <w:p w14:paraId="6154D93E" w14:textId="77777777" w:rsidR="00DF08A2" w:rsidRDefault="00DF08A2" w:rsidP="00A424B4">
                  <w:pPr>
                    <w:tabs>
                      <w:tab w:val="left" w:pos="0"/>
                    </w:tabs>
                    <w:spacing w:after="0"/>
                    <w:jc w:val="center"/>
                    <w:rPr>
                      <w:sz w:val="18"/>
                      <w:szCs w:val="18"/>
                    </w:rPr>
                  </w:pPr>
                  <w:r>
                    <w:rPr>
                      <w:sz w:val="18"/>
                      <w:szCs w:val="18"/>
                    </w:rPr>
                    <w:lastRenderedPageBreak/>
                    <w:t>2</w:t>
                  </w:r>
                </w:p>
              </w:tc>
              <w:tc>
                <w:tcPr>
                  <w:tcW w:w="6223" w:type="dxa"/>
                  <w:gridSpan w:val="2"/>
                </w:tcPr>
                <w:p w14:paraId="333097B6" w14:textId="77777777" w:rsidR="00A424B4" w:rsidRDefault="00DF08A2" w:rsidP="00A424B4">
                  <w:pPr>
                    <w:spacing w:after="0"/>
                    <w:ind w:right="210"/>
                    <w:jc w:val="both"/>
                    <w:rPr>
                      <w:sz w:val="18"/>
                      <w:szCs w:val="18"/>
                    </w:rPr>
                  </w:pPr>
                  <w:r>
                    <w:rPr>
                      <w:sz w:val="18"/>
                      <w:szCs w:val="18"/>
                    </w:rPr>
                    <w:t xml:space="preserve">¿Se tienen identificadas las actividades que afectan los ecosistemas terrestres y marinos en su región? </w:t>
                  </w:r>
                </w:p>
                <w:p w14:paraId="0F1F110B" w14:textId="2B6DED2D" w:rsidR="00DF08A2" w:rsidRDefault="00DF08A2" w:rsidP="00A424B4">
                  <w:pPr>
                    <w:spacing w:after="0"/>
                    <w:ind w:right="210"/>
                    <w:jc w:val="both"/>
                    <w:rPr>
                      <w:sz w:val="18"/>
                      <w:szCs w:val="18"/>
                    </w:rPr>
                  </w:pPr>
                  <w:r>
                    <w:rPr>
                      <w:b/>
                      <w:sz w:val="18"/>
                      <w:szCs w:val="18"/>
                    </w:rPr>
                    <w:t>Medio de verificación: Zonificación Forestal y Zonificación de Áreas Marinas Protegidas</w:t>
                  </w:r>
                </w:p>
              </w:tc>
              <w:tc>
                <w:tcPr>
                  <w:tcW w:w="721" w:type="dxa"/>
                </w:tcPr>
                <w:p w14:paraId="35DD8D97" w14:textId="77777777" w:rsidR="00DF08A2" w:rsidRDefault="00DF08A2" w:rsidP="00A424B4">
                  <w:pPr>
                    <w:spacing w:after="0"/>
                    <w:ind w:right="210"/>
                    <w:jc w:val="both"/>
                    <w:rPr>
                      <w:sz w:val="18"/>
                      <w:szCs w:val="18"/>
                    </w:rPr>
                  </w:pPr>
                </w:p>
              </w:tc>
            </w:tr>
            <w:tr w:rsidR="00DF08A2" w14:paraId="6147C8BC" w14:textId="77777777" w:rsidTr="00221E0C">
              <w:trPr>
                <w:trHeight w:val="164"/>
                <w:jc w:val="center"/>
              </w:trPr>
              <w:tc>
                <w:tcPr>
                  <w:tcW w:w="397" w:type="dxa"/>
                  <w:vMerge w:val="restart"/>
                  <w:vAlign w:val="center"/>
                </w:tcPr>
                <w:p w14:paraId="4A72C27E" w14:textId="77777777" w:rsidR="00DF08A2" w:rsidRDefault="00DF08A2" w:rsidP="00221E0C">
                  <w:pPr>
                    <w:tabs>
                      <w:tab w:val="left" w:pos="0"/>
                    </w:tabs>
                    <w:jc w:val="center"/>
                    <w:rPr>
                      <w:sz w:val="18"/>
                      <w:szCs w:val="18"/>
                    </w:rPr>
                  </w:pPr>
                  <w:r>
                    <w:rPr>
                      <w:sz w:val="18"/>
                      <w:szCs w:val="18"/>
                    </w:rPr>
                    <w:t>3</w:t>
                  </w:r>
                </w:p>
              </w:tc>
              <w:tc>
                <w:tcPr>
                  <w:tcW w:w="5181" w:type="dxa"/>
                  <w:vMerge w:val="restart"/>
                  <w:vAlign w:val="center"/>
                </w:tcPr>
                <w:p w14:paraId="2F9C273A" w14:textId="77777777" w:rsidR="00DF08A2" w:rsidRDefault="00DF08A2" w:rsidP="00221E0C">
                  <w:pPr>
                    <w:ind w:right="210"/>
                    <w:rPr>
                      <w:b/>
                      <w:sz w:val="18"/>
                      <w:szCs w:val="18"/>
                    </w:rPr>
                  </w:pPr>
                  <w:r>
                    <w:rPr>
                      <w:sz w:val="18"/>
                      <w:szCs w:val="18"/>
                    </w:rPr>
                    <w:t xml:space="preserve">¿Qué porcentaje de distritos de su región cuentan con estrategias para la recuperación de ecosistemas afectados? </w:t>
                  </w:r>
                  <w:r>
                    <w:rPr>
                      <w:b/>
                      <w:sz w:val="18"/>
                      <w:szCs w:val="18"/>
                    </w:rPr>
                    <w:t>Medio de verificación: Plan de recuperación de ecosistemas afectados u otro</w:t>
                  </w:r>
                </w:p>
              </w:tc>
              <w:tc>
                <w:tcPr>
                  <w:tcW w:w="1042" w:type="dxa"/>
                  <w:vAlign w:val="center"/>
                </w:tcPr>
                <w:p w14:paraId="1499B28A" w14:textId="77777777" w:rsidR="00DF08A2" w:rsidRDefault="00DF08A2" w:rsidP="00221E0C">
                  <w:pPr>
                    <w:ind w:right="-55"/>
                    <w:jc w:val="center"/>
                    <w:rPr>
                      <w:sz w:val="18"/>
                      <w:szCs w:val="18"/>
                    </w:rPr>
                  </w:pPr>
                  <w:r>
                    <w:rPr>
                      <w:sz w:val="18"/>
                      <w:szCs w:val="18"/>
                    </w:rPr>
                    <w:t>1 al 20%</w:t>
                  </w:r>
                </w:p>
              </w:tc>
              <w:tc>
                <w:tcPr>
                  <w:tcW w:w="721" w:type="dxa"/>
                </w:tcPr>
                <w:p w14:paraId="67632322" w14:textId="77777777" w:rsidR="00DF08A2" w:rsidRDefault="00DF08A2" w:rsidP="00221E0C">
                  <w:pPr>
                    <w:ind w:right="210"/>
                    <w:jc w:val="both"/>
                    <w:rPr>
                      <w:sz w:val="18"/>
                      <w:szCs w:val="18"/>
                    </w:rPr>
                  </w:pPr>
                </w:p>
              </w:tc>
            </w:tr>
            <w:tr w:rsidR="00DF08A2" w14:paraId="0D6D9AFC" w14:textId="77777777" w:rsidTr="00221E0C">
              <w:trPr>
                <w:trHeight w:val="210"/>
                <w:jc w:val="center"/>
              </w:trPr>
              <w:tc>
                <w:tcPr>
                  <w:tcW w:w="397" w:type="dxa"/>
                  <w:vMerge/>
                  <w:vAlign w:val="center"/>
                </w:tcPr>
                <w:p w14:paraId="19ECB807" w14:textId="77777777" w:rsidR="00DF08A2" w:rsidRDefault="00DF08A2" w:rsidP="00221E0C">
                  <w:pPr>
                    <w:widowControl w:val="0"/>
                    <w:pBdr>
                      <w:top w:val="nil"/>
                      <w:left w:val="nil"/>
                      <w:bottom w:val="nil"/>
                      <w:right w:val="nil"/>
                      <w:between w:val="nil"/>
                    </w:pBdr>
                    <w:spacing w:line="276" w:lineRule="auto"/>
                    <w:rPr>
                      <w:sz w:val="18"/>
                      <w:szCs w:val="18"/>
                    </w:rPr>
                  </w:pPr>
                </w:p>
              </w:tc>
              <w:tc>
                <w:tcPr>
                  <w:tcW w:w="5181" w:type="dxa"/>
                  <w:vMerge/>
                  <w:vAlign w:val="center"/>
                </w:tcPr>
                <w:p w14:paraId="295CB551" w14:textId="77777777" w:rsidR="00DF08A2" w:rsidRDefault="00DF08A2" w:rsidP="00221E0C">
                  <w:pPr>
                    <w:widowControl w:val="0"/>
                    <w:pBdr>
                      <w:top w:val="nil"/>
                      <w:left w:val="nil"/>
                      <w:bottom w:val="nil"/>
                      <w:right w:val="nil"/>
                      <w:between w:val="nil"/>
                    </w:pBdr>
                    <w:spacing w:line="276" w:lineRule="auto"/>
                    <w:rPr>
                      <w:sz w:val="18"/>
                      <w:szCs w:val="18"/>
                    </w:rPr>
                  </w:pPr>
                </w:p>
              </w:tc>
              <w:tc>
                <w:tcPr>
                  <w:tcW w:w="1042" w:type="dxa"/>
                  <w:vAlign w:val="center"/>
                </w:tcPr>
                <w:p w14:paraId="64A4B6EB" w14:textId="77777777" w:rsidR="00DF08A2" w:rsidRDefault="00DF08A2" w:rsidP="00221E0C">
                  <w:pPr>
                    <w:ind w:right="-55"/>
                    <w:jc w:val="center"/>
                    <w:rPr>
                      <w:sz w:val="18"/>
                      <w:szCs w:val="18"/>
                    </w:rPr>
                  </w:pPr>
                  <w:r>
                    <w:rPr>
                      <w:sz w:val="18"/>
                      <w:szCs w:val="18"/>
                    </w:rPr>
                    <w:t>21 al 40%</w:t>
                  </w:r>
                </w:p>
              </w:tc>
              <w:tc>
                <w:tcPr>
                  <w:tcW w:w="721" w:type="dxa"/>
                </w:tcPr>
                <w:p w14:paraId="1E0A550D" w14:textId="77777777" w:rsidR="00DF08A2" w:rsidRDefault="00DF08A2" w:rsidP="00221E0C">
                  <w:pPr>
                    <w:ind w:right="210"/>
                    <w:jc w:val="both"/>
                    <w:rPr>
                      <w:sz w:val="18"/>
                      <w:szCs w:val="18"/>
                    </w:rPr>
                  </w:pPr>
                </w:p>
              </w:tc>
            </w:tr>
            <w:tr w:rsidR="00DF08A2" w14:paraId="3C2A9285" w14:textId="77777777" w:rsidTr="00221E0C">
              <w:trPr>
                <w:trHeight w:val="128"/>
                <w:jc w:val="center"/>
              </w:trPr>
              <w:tc>
                <w:tcPr>
                  <w:tcW w:w="397" w:type="dxa"/>
                  <w:vMerge/>
                  <w:vAlign w:val="center"/>
                </w:tcPr>
                <w:p w14:paraId="40DF5F0F" w14:textId="77777777" w:rsidR="00DF08A2" w:rsidRDefault="00DF08A2" w:rsidP="00221E0C">
                  <w:pPr>
                    <w:widowControl w:val="0"/>
                    <w:pBdr>
                      <w:top w:val="nil"/>
                      <w:left w:val="nil"/>
                      <w:bottom w:val="nil"/>
                      <w:right w:val="nil"/>
                      <w:between w:val="nil"/>
                    </w:pBdr>
                    <w:spacing w:line="276" w:lineRule="auto"/>
                    <w:rPr>
                      <w:sz w:val="18"/>
                      <w:szCs w:val="18"/>
                    </w:rPr>
                  </w:pPr>
                </w:p>
              </w:tc>
              <w:tc>
                <w:tcPr>
                  <w:tcW w:w="5181" w:type="dxa"/>
                  <w:vMerge/>
                  <w:vAlign w:val="center"/>
                </w:tcPr>
                <w:p w14:paraId="544E8E0D" w14:textId="77777777" w:rsidR="00DF08A2" w:rsidRDefault="00DF08A2" w:rsidP="00221E0C">
                  <w:pPr>
                    <w:widowControl w:val="0"/>
                    <w:pBdr>
                      <w:top w:val="nil"/>
                      <w:left w:val="nil"/>
                      <w:bottom w:val="nil"/>
                      <w:right w:val="nil"/>
                      <w:between w:val="nil"/>
                    </w:pBdr>
                    <w:spacing w:line="276" w:lineRule="auto"/>
                    <w:rPr>
                      <w:sz w:val="18"/>
                      <w:szCs w:val="18"/>
                    </w:rPr>
                  </w:pPr>
                </w:p>
              </w:tc>
              <w:tc>
                <w:tcPr>
                  <w:tcW w:w="1042" w:type="dxa"/>
                  <w:vAlign w:val="center"/>
                </w:tcPr>
                <w:p w14:paraId="64AC6D20" w14:textId="77777777" w:rsidR="00DF08A2" w:rsidRDefault="00DF08A2" w:rsidP="00221E0C">
                  <w:pPr>
                    <w:ind w:right="-55"/>
                    <w:jc w:val="center"/>
                    <w:rPr>
                      <w:sz w:val="18"/>
                      <w:szCs w:val="18"/>
                    </w:rPr>
                  </w:pPr>
                  <w:r>
                    <w:rPr>
                      <w:sz w:val="18"/>
                      <w:szCs w:val="18"/>
                    </w:rPr>
                    <w:t>41 al 60%</w:t>
                  </w:r>
                </w:p>
              </w:tc>
              <w:tc>
                <w:tcPr>
                  <w:tcW w:w="721" w:type="dxa"/>
                </w:tcPr>
                <w:p w14:paraId="45E34DC0" w14:textId="77777777" w:rsidR="00DF08A2" w:rsidRDefault="00DF08A2" w:rsidP="00221E0C">
                  <w:pPr>
                    <w:ind w:right="210"/>
                    <w:jc w:val="both"/>
                    <w:rPr>
                      <w:sz w:val="18"/>
                      <w:szCs w:val="18"/>
                    </w:rPr>
                  </w:pPr>
                </w:p>
              </w:tc>
            </w:tr>
            <w:tr w:rsidR="00DF08A2" w14:paraId="7E23D13E" w14:textId="77777777" w:rsidTr="00221E0C">
              <w:trPr>
                <w:trHeight w:val="188"/>
                <w:jc w:val="center"/>
              </w:trPr>
              <w:tc>
                <w:tcPr>
                  <w:tcW w:w="397" w:type="dxa"/>
                  <w:vMerge/>
                  <w:vAlign w:val="center"/>
                </w:tcPr>
                <w:p w14:paraId="4843D501" w14:textId="77777777" w:rsidR="00DF08A2" w:rsidRDefault="00DF08A2" w:rsidP="00221E0C">
                  <w:pPr>
                    <w:widowControl w:val="0"/>
                    <w:pBdr>
                      <w:top w:val="nil"/>
                      <w:left w:val="nil"/>
                      <w:bottom w:val="nil"/>
                      <w:right w:val="nil"/>
                      <w:between w:val="nil"/>
                    </w:pBdr>
                    <w:spacing w:line="276" w:lineRule="auto"/>
                    <w:rPr>
                      <w:sz w:val="18"/>
                      <w:szCs w:val="18"/>
                    </w:rPr>
                  </w:pPr>
                </w:p>
              </w:tc>
              <w:tc>
                <w:tcPr>
                  <w:tcW w:w="5181" w:type="dxa"/>
                  <w:vMerge/>
                  <w:vAlign w:val="center"/>
                </w:tcPr>
                <w:p w14:paraId="6D4F5549" w14:textId="77777777" w:rsidR="00DF08A2" w:rsidRDefault="00DF08A2" w:rsidP="00221E0C">
                  <w:pPr>
                    <w:widowControl w:val="0"/>
                    <w:pBdr>
                      <w:top w:val="nil"/>
                      <w:left w:val="nil"/>
                      <w:bottom w:val="nil"/>
                      <w:right w:val="nil"/>
                      <w:between w:val="nil"/>
                    </w:pBdr>
                    <w:spacing w:line="276" w:lineRule="auto"/>
                    <w:rPr>
                      <w:sz w:val="18"/>
                      <w:szCs w:val="18"/>
                    </w:rPr>
                  </w:pPr>
                </w:p>
              </w:tc>
              <w:tc>
                <w:tcPr>
                  <w:tcW w:w="1042" w:type="dxa"/>
                  <w:vAlign w:val="center"/>
                </w:tcPr>
                <w:p w14:paraId="1787CE21" w14:textId="77777777" w:rsidR="00DF08A2" w:rsidRDefault="00DF08A2" w:rsidP="00221E0C">
                  <w:pPr>
                    <w:ind w:right="-55"/>
                    <w:jc w:val="center"/>
                    <w:rPr>
                      <w:sz w:val="18"/>
                      <w:szCs w:val="18"/>
                    </w:rPr>
                  </w:pPr>
                  <w:r>
                    <w:rPr>
                      <w:sz w:val="18"/>
                      <w:szCs w:val="18"/>
                    </w:rPr>
                    <w:t>61 al 80%</w:t>
                  </w:r>
                </w:p>
              </w:tc>
              <w:tc>
                <w:tcPr>
                  <w:tcW w:w="721" w:type="dxa"/>
                </w:tcPr>
                <w:p w14:paraId="4FFB7E29" w14:textId="77777777" w:rsidR="00DF08A2" w:rsidRDefault="00DF08A2" w:rsidP="00221E0C">
                  <w:pPr>
                    <w:ind w:right="210"/>
                    <w:jc w:val="both"/>
                    <w:rPr>
                      <w:sz w:val="18"/>
                      <w:szCs w:val="18"/>
                    </w:rPr>
                  </w:pPr>
                </w:p>
              </w:tc>
            </w:tr>
            <w:tr w:rsidR="00DF08A2" w14:paraId="1ABD1CA2" w14:textId="77777777" w:rsidTr="00221E0C">
              <w:trPr>
                <w:trHeight w:val="233"/>
                <w:jc w:val="center"/>
              </w:trPr>
              <w:tc>
                <w:tcPr>
                  <w:tcW w:w="397" w:type="dxa"/>
                  <w:vMerge/>
                  <w:vAlign w:val="center"/>
                </w:tcPr>
                <w:p w14:paraId="3F1F3C5F" w14:textId="77777777" w:rsidR="00DF08A2" w:rsidRDefault="00DF08A2" w:rsidP="00221E0C">
                  <w:pPr>
                    <w:widowControl w:val="0"/>
                    <w:pBdr>
                      <w:top w:val="nil"/>
                      <w:left w:val="nil"/>
                      <w:bottom w:val="nil"/>
                      <w:right w:val="nil"/>
                      <w:between w:val="nil"/>
                    </w:pBdr>
                    <w:spacing w:line="276" w:lineRule="auto"/>
                    <w:rPr>
                      <w:sz w:val="18"/>
                      <w:szCs w:val="18"/>
                    </w:rPr>
                  </w:pPr>
                </w:p>
              </w:tc>
              <w:tc>
                <w:tcPr>
                  <w:tcW w:w="5181" w:type="dxa"/>
                  <w:vMerge/>
                  <w:vAlign w:val="center"/>
                </w:tcPr>
                <w:p w14:paraId="2C5BE44D" w14:textId="77777777" w:rsidR="00DF08A2" w:rsidRDefault="00DF08A2" w:rsidP="00221E0C">
                  <w:pPr>
                    <w:widowControl w:val="0"/>
                    <w:pBdr>
                      <w:top w:val="nil"/>
                      <w:left w:val="nil"/>
                      <w:bottom w:val="nil"/>
                      <w:right w:val="nil"/>
                      <w:between w:val="nil"/>
                    </w:pBdr>
                    <w:spacing w:line="276" w:lineRule="auto"/>
                    <w:rPr>
                      <w:sz w:val="18"/>
                      <w:szCs w:val="18"/>
                    </w:rPr>
                  </w:pPr>
                </w:p>
              </w:tc>
              <w:tc>
                <w:tcPr>
                  <w:tcW w:w="1042" w:type="dxa"/>
                  <w:vAlign w:val="center"/>
                </w:tcPr>
                <w:p w14:paraId="5C522501" w14:textId="77777777" w:rsidR="00DF08A2" w:rsidRDefault="00DF08A2" w:rsidP="00221E0C">
                  <w:pPr>
                    <w:ind w:right="-55"/>
                    <w:jc w:val="center"/>
                    <w:rPr>
                      <w:sz w:val="18"/>
                      <w:szCs w:val="18"/>
                    </w:rPr>
                  </w:pPr>
                  <w:r>
                    <w:rPr>
                      <w:sz w:val="18"/>
                      <w:szCs w:val="18"/>
                    </w:rPr>
                    <w:t>81 al 100%</w:t>
                  </w:r>
                </w:p>
              </w:tc>
              <w:tc>
                <w:tcPr>
                  <w:tcW w:w="721" w:type="dxa"/>
                </w:tcPr>
                <w:p w14:paraId="566278B2" w14:textId="77777777" w:rsidR="00DF08A2" w:rsidRDefault="00DF08A2" w:rsidP="00221E0C">
                  <w:pPr>
                    <w:ind w:right="210"/>
                    <w:jc w:val="both"/>
                    <w:rPr>
                      <w:sz w:val="18"/>
                      <w:szCs w:val="18"/>
                    </w:rPr>
                  </w:pPr>
                </w:p>
              </w:tc>
            </w:tr>
            <w:tr w:rsidR="00DF08A2" w14:paraId="0EEB14DE" w14:textId="77777777" w:rsidTr="00221E0C">
              <w:trPr>
                <w:jc w:val="center"/>
              </w:trPr>
              <w:tc>
                <w:tcPr>
                  <w:tcW w:w="397" w:type="dxa"/>
                  <w:vAlign w:val="center"/>
                </w:tcPr>
                <w:p w14:paraId="64002FC4" w14:textId="77777777" w:rsidR="00DF08A2" w:rsidRDefault="00DF08A2" w:rsidP="00221E0C">
                  <w:pPr>
                    <w:tabs>
                      <w:tab w:val="left" w:pos="0"/>
                    </w:tabs>
                    <w:jc w:val="center"/>
                    <w:rPr>
                      <w:sz w:val="18"/>
                      <w:szCs w:val="18"/>
                    </w:rPr>
                  </w:pPr>
                  <w:r>
                    <w:rPr>
                      <w:sz w:val="18"/>
                      <w:szCs w:val="18"/>
                    </w:rPr>
                    <w:t>4</w:t>
                  </w:r>
                </w:p>
              </w:tc>
              <w:tc>
                <w:tcPr>
                  <w:tcW w:w="6223" w:type="dxa"/>
                  <w:gridSpan w:val="2"/>
                  <w:vAlign w:val="center"/>
                </w:tcPr>
                <w:p w14:paraId="4096BC3E" w14:textId="77777777" w:rsidR="00A424B4" w:rsidRDefault="00DF08A2" w:rsidP="00A424B4">
                  <w:pPr>
                    <w:spacing w:after="0"/>
                    <w:ind w:right="210"/>
                    <w:rPr>
                      <w:sz w:val="18"/>
                      <w:szCs w:val="18"/>
                    </w:rPr>
                  </w:pPr>
                  <w:r>
                    <w:rPr>
                      <w:sz w:val="18"/>
                      <w:szCs w:val="18"/>
                    </w:rPr>
                    <w:t xml:space="preserve">¿El gobierno regional brinda retribuciones por servicios ecosistémicos? </w:t>
                  </w:r>
                </w:p>
                <w:p w14:paraId="763565E4" w14:textId="75D9D394" w:rsidR="00DF08A2" w:rsidRDefault="00DF08A2" w:rsidP="00A424B4">
                  <w:pPr>
                    <w:spacing w:after="0"/>
                    <w:ind w:right="210"/>
                    <w:rPr>
                      <w:b/>
                      <w:sz w:val="18"/>
                      <w:szCs w:val="18"/>
                    </w:rPr>
                  </w:pPr>
                  <w:r>
                    <w:rPr>
                      <w:b/>
                      <w:sz w:val="18"/>
                      <w:szCs w:val="18"/>
                    </w:rPr>
                    <w:t>Medio de verificación: listado</w:t>
                  </w:r>
                </w:p>
              </w:tc>
              <w:tc>
                <w:tcPr>
                  <w:tcW w:w="721" w:type="dxa"/>
                </w:tcPr>
                <w:p w14:paraId="7992C70C" w14:textId="77777777" w:rsidR="00DF08A2" w:rsidRDefault="00DF08A2" w:rsidP="00221E0C">
                  <w:pPr>
                    <w:ind w:right="210"/>
                    <w:jc w:val="both"/>
                    <w:rPr>
                      <w:sz w:val="18"/>
                      <w:szCs w:val="18"/>
                    </w:rPr>
                  </w:pPr>
                </w:p>
              </w:tc>
            </w:tr>
            <w:tr w:rsidR="00DF08A2" w14:paraId="337141FF" w14:textId="77777777" w:rsidTr="00221E0C">
              <w:trPr>
                <w:jc w:val="center"/>
              </w:trPr>
              <w:tc>
                <w:tcPr>
                  <w:tcW w:w="397" w:type="dxa"/>
                  <w:vAlign w:val="center"/>
                </w:tcPr>
                <w:p w14:paraId="6B8C45B6" w14:textId="77777777" w:rsidR="00DF08A2" w:rsidRDefault="00DF08A2" w:rsidP="00221E0C">
                  <w:pPr>
                    <w:tabs>
                      <w:tab w:val="left" w:pos="0"/>
                    </w:tabs>
                    <w:jc w:val="center"/>
                    <w:rPr>
                      <w:sz w:val="18"/>
                      <w:szCs w:val="18"/>
                    </w:rPr>
                  </w:pPr>
                  <w:r>
                    <w:rPr>
                      <w:sz w:val="18"/>
                      <w:szCs w:val="18"/>
                    </w:rPr>
                    <w:t>5</w:t>
                  </w:r>
                </w:p>
              </w:tc>
              <w:tc>
                <w:tcPr>
                  <w:tcW w:w="6223" w:type="dxa"/>
                  <w:gridSpan w:val="2"/>
                  <w:vAlign w:val="center"/>
                </w:tcPr>
                <w:p w14:paraId="636814F5" w14:textId="77777777" w:rsidR="00A424B4" w:rsidRDefault="00DF08A2" w:rsidP="00A424B4">
                  <w:pPr>
                    <w:spacing w:after="0"/>
                    <w:ind w:right="210"/>
                    <w:rPr>
                      <w:sz w:val="18"/>
                      <w:szCs w:val="18"/>
                    </w:rPr>
                  </w:pPr>
                  <w:r>
                    <w:rPr>
                      <w:sz w:val="18"/>
                      <w:szCs w:val="18"/>
                    </w:rPr>
                    <w:t xml:space="preserve">¿El gobierno regional brinda reconocimientos a los agentes que resguardan las áreas protegías? </w:t>
                  </w:r>
                </w:p>
                <w:p w14:paraId="7F5B58BD" w14:textId="27C2489A" w:rsidR="00DF08A2" w:rsidRDefault="00DF08A2" w:rsidP="00A424B4">
                  <w:pPr>
                    <w:spacing w:after="0"/>
                    <w:ind w:right="210"/>
                    <w:rPr>
                      <w:sz w:val="18"/>
                      <w:szCs w:val="18"/>
                    </w:rPr>
                  </w:pPr>
                  <w:r>
                    <w:rPr>
                      <w:b/>
                      <w:sz w:val="18"/>
                      <w:szCs w:val="18"/>
                    </w:rPr>
                    <w:t>Medio de verificación: listado</w:t>
                  </w:r>
                </w:p>
              </w:tc>
              <w:tc>
                <w:tcPr>
                  <w:tcW w:w="721" w:type="dxa"/>
                </w:tcPr>
                <w:p w14:paraId="6E685427" w14:textId="77777777" w:rsidR="00DF08A2" w:rsidRDefault="00DF08A2" w:rsidP="00221E0C">
                  <w:pPr>
                    <w:ind w:right="210"/>
                    <w:jc w:val="both"/>
                    <w:rPr>
                      <w:sz w:val="18"/>
                      <w:szCs w:val="18"/>
                    </w:rPr>
                  </w:pPr>
                </w:p>
              </w:tc>
            </w:tr>
            <w:tr w:rsidR="00DF08A2" w14:paraId="458F1F93" w14:textId="77777777" w:rsidTr="00221E0C">
              <w:trPr>
                <w:jc w:val="center"/>
              </w:trPr>
              <w:tc>
                <w:tcPr>
                  <w:tcW w:w="5578" w:type="dxa"/>
                  <w:gridSpan w:val="2"/>
                  <w:shd w:val="clear" w:color="auto" w:fill="F2F2F2"/>
                  <w:vAlign w:val="center"/>
                </w:tcPr>
                <w:p w14:paraId="1AFDA7C9" w14:textId="77777777" w:rsidR="00DF08A2" w:rsidRDefault="00DF08A2" w:rsidP="00221E0C">
                  <w:pPr>
                    <w:tabs>
                      <w:tab w:val="left" w:pos="5567"/>
                    </w:tabs>
                    <w:jc w:val="right"/>
                    <w:rPr>
                      <w:sz w:val="18"/>
                      <w:szCs w:val="18"/>
                    </w:rPr>
                  </w:pPr>
                  <w:r>
                    <w:rPr>
                      <w:sz w:val="18"/>
                      <w:szCs w:val="18"/>
                    </w:rPr>
                    <w:t xml:space="preserve">Avance en el cumplimiento de criterios </w:t>
                  </w:r>
                  <w:r>
                    <w:rPr>
                      <w:b/>
                      <w:sz w:val="18"/>
                      <w:szCs w:val="18"/>
                    </w:rPr>
                    <w:t>(ACC)</w:t>
                  </w:r>
                  <w:r>
                    <w:rPr>
                      <w:sz w:val="18"/>
                      <w:szCs w:val="18"/>
                    </w:rPr>
                    <w:t xml:space="preserve"> - Incidencias “1”</w:t>
                  </w:r>
                </w:p>
              </w:tc>
              <w:tc>
                <w:tcPr>
                  <w:tcW w:w="1042" w:type="dxa"/>
                  <w:shd w:val="clear" w:color="auto" w:fill="F2F2F2"/>
                </w:tcPr>
                <w:p w14:paraId="101A7CD3" w14:textId="77777777" w:rsidR="00DF08A2" w:rsidRDefault="00DF08A2" w:rsidP="00221E0C">
                  <w:pPr>
                    <w:ind w:right="210"/>
                    <w:jc w:val="both"/>
                    <w:rPr>
                      <w:sz w:val="18"/>
                      <w:szCs w:val="18"/>
                    </w:rPr>
                  </w:pPr>
                </w:p>
              </w:tc>
              <w:tc>
                <w:tcPr>
                  <w:tcW w:w="721" w:type="dxa"/>
                  <w:shd w:val="clear" w:color="auto" w:fill="F2F2F2"/>
                </w:tcPr>
                <w:p w14:paraId="633363F8" w14:textId="77777777" w:rsidR="00DF08A2" w:rsidRDefault="00DF08A2" w:rsidP="00221E0C">
                  <w:pPr>
                    <w:ind w:right="210"/>
                    <w:jc w:val="both"/>
                    <w:rPr>
                      <w:sz w:val="18"/>
                      <w:szCs w:val="18"/>
                    </w:rPr>
                  </w:pPr>
                </w:p>
              </w:tc>
            </w:tr>
            <w:tr w:rsidR="00DF08A2" w14:paraId="57A0B842" w14:textId="77777777" w:rsidTr="00221E0C">
              <w:trPr>
                <w:jc w:val="center"/>
              </w:trPr>
              <w:tc>
                <w:tcPr>
                  <w:tcW w:w="5578" w:type="dxa"/>
                  <w:gridSpan w:val="2"/>
                  <w:shd w:val="clear" w:color="auto" w:fill="F2F2F2"/>
                  <w:vAlign w:val="center"/>
                </w:tcPr>
                <w:p w14:paraId="1EBB1542" w14:textId="77777777" w:rsidR="00DF08A2" w:rsidRDefault="00DF08A2" w:rsidP="00221E0C">
                  <w:pPr>
                    <w:tabs>
                      <w:tab w:val="left" w:pos="5567"/>
                    </w:tabs>
                    <w:jc w:val="right"/>
                    <w:rPr>
                      <w:sz w:val="18"/>
                      <w:szCs w:val="18"/>
                    </w:rPr>
                  </w:pPr>
                  <w:r>
                    <w:rPr>
                      <w:sz w:val="18"/>
                      <w:szCs w:val="18"/>
                    </w:rPr>
                    <w:t>Criterios no cumplidos - Incidencias “0”</w:t>
                  </w:r>
                </w:p>
              </w:tc>
              <w:tc>
                <w:tcPr>
                  <w:tcW w:w="1042" w:type="dxa"/>
                  <w:shd w:val="clear" w:color="auto" w:fill="F2F2F2"/>
                </w:tcPr>
                <w:p w14:paraId="0A2B4A10" w14:textId="77777777" w:rsidR="00DF08A2" w:rsidRDefault="00DF08A2" w:rsidP="00221E0C">
                  <w:pPr>
                    <w:ind w:right="210"/>
                    <w:jc w:val="both"/>
                    <w:rPr>
                      <w:sz w:val="18"/>
                      <w:szCs w:val="18"/>
                    </w:rPr>
                  </w:pPr>
                </w:p>
              </w:tc>
              <w:tc>
                <w:tcPr>
                  <w:tcW w:w="721" w:type="dxa"/>
                  <w:shd w:val="clear" w:color="auto" w:fill="F2F2F2"/>
                </w:tcPr>
                <w:p w14:paraId="39C50D6C" w14:textId="77777777" w:rsidR="00DF08A2" w:rsidRDefault="00DF08A2" w:rsidP="00221E0C">
                  <w:pPr>
                    <w:ind w:right="210"/>
                    <w:jc w:val="both"/>
                    <w:rPr>
                      <w:sz w:val="18"/>
                      <w:szCs w:val="18"/>
                    </w:rPr>
                  </w:pPr>
                </w:p>
              </w:tc>
            </w:tr>
            <w:tr w:rsidR="00DF08A2" w14:paraId="083A2FE0" w14:textId="77777777" w:rsidTr="00221E0C">
              <w:trPr>
                <w:jc w:val="center"/>
              </w:trPr>
              <w:tc>
                <w:tcPr>
                  <w:tcW w:w="5578" w:type="dxa"/>
                  <w:gridSpan w:val="2"/>
                  <w:shd w:val="clear" w:color="auto" w:fill="F2F2F2"/>
                  <w:vAlign w:val="center"/>
                </w:tcPr>
                <w:p w14:paraId="4BC99584" w14:textId="77777777" w:rsidR="00DF08A2" w:rsidRDefault="00DF08A2" w:rsidP="00221E0C">
                  <w:pPr>
                    <w:tabs>
                      <w:tab w:val="left" w:pos="5567"/>
                    </w:tabs>
                    <w:jc w:val="right"/>
                    <w:rPr>
                      <w:sz w:val="18"/>
                      <w:szCs w:val="18"/>
                    </w:rPr>
                  </w:pPr>
                  <w:r>
                    <w:rPr>
                      <w:sz w:val="18"/>
                      <w:szCs w:val="18"/>
                    </w:rPr>
                    <w:t xml:space="preserve">Total de criterios </w:t>
                  </w:r>
                  <w:r>
                    <w:rPr>
                      <w:b/>
                      <w:sz w:val="18"/>
                      <w:szCs w:val="18"/>
                    </w:rPr>
                    <w:t>(TC)</w:t>
                  </w:r>
                  <w:r>
                    <w:rPr>
                      <w:sz w:val="18"/>
                      <w:szCs w:val="18"/>
                    </w:rPr>
                    <w:t xml:space="preserve"> del lineamiento</w:t>
                  </w:r>
                </w:p>
              </w:tc>
              <w:tc>
                <w:tcPr>
                  <w:tcW w:w="1042" w:type="dxa"/>
                  <w:shd w:val="clear" w:color="auto" w:fill="F2F2F2"/>
                </w:tcPr>
                <w:p w14:paraId="0F79C51E" w14:textId="77777777" w:rsidR="00DF08A2" w:rsidRDefault="00DF08A2" w:rsidP="00221E0C">
                  <w:pPr>
                    <w:ind w:right="210"/>
                    <w:jc w:val="both"/>
                    <w:rPr>
                      <w:sz w:val="18"/>
                      <w:szCs w:val="18"/>
                    </w:rPr>
                  </w:pPr>
                </w:p>
              </w:tc>
              <w:tc>
                <w:tcPr>
                  <w:tcW w:w="721" w:type="dxa"/>
                  <w:shd w:val="clear" w:color="auto" w:fill="F2F2F2"/>
                </w:tcPr>
                <w:p w14:paraId="4D8BD369" w14:textId="77777777" w:rsidR="00DF08A2" w:rsidRDefault="00DF08A2" w:rsidP="00221E0C">
                  <w:pPr>
                    <w:ind w:right="210"/>
                    <w:jc w:val="both"/>
                    <w:rPr>
                      <w:sz w:val="18"/>
                      <w:szCs w:val="18"/>
                    </w:rPr>
                  </w:pPr>
                </w:p>
              </w:tc>
            </w:tr>
            <w:tr w:rsidR="00DF08A2" w14:paraId="7BF642DB" w14:textId="77777777" w:rsidTr="00221E0C">
              <w:trPr>
                <w:trHeight w:val="226"/>
                <w:jc w:val="center"/>
              </w:trPr>
              <w:tc>
                <w:tcPr>
                  <w:tcW w:w="5578" w:type="dxa"/>
                  <w:gridSpan w:val="2"/>
                  <w:shd w:val="clear" w:color="auto" w:fill="F2F2F2"/>
                  <w:vAlign w:val="center"/>
                </w:tcPr>
                <w:p w14:paraId="3B4B57DA" w14:textId="77777777" w:rsidR="00DF08A2" w:rsidRDefault="00DF08A2" w:rsidP="00221E0C">
                  <w:pPr>
                    <w:tabs>
                      <w:tab w:val="left" w:pos="5567"/>
                    </w:tabs>
                    <w:jc w:val="right"/>
                    <w:rPr>
                      <w:sz w:val="18"/>
                      <w:szCs w:val="18"/>
                    </w:rPr>
                  </w:pPr>
                  <w:r>
                    <w:rPr>
                      <w:sz w:val="18"/>
                      <w:szCs w:val="18"/>
                    </w:rPr>
                    <w:t xml:space="preserve">Indicador de avance porcentual en el cumplimiento de criterios </w:t>
                  </w:r>
                  <w:r>
                    <w:rPr>
                      <w:b/>
                      <w:sz w:val="18"/>
                      <w:szCs w:val="18"/>
                    </w:rPr>
                    <w:t>(ACC/TC)</w:t>
                  </w:r>
                </w:p>
              </w:tc>
              <w:tc>
                <w:tcPr>
                  <w:tcW w:w="1042" w:type="dxa"/>
                  <w:shd w:val="clear" w:color="auto" w:fill="F2F2F2"/>
                </w:tcPr>
                <w:p w14:paraId="547617DE" w14:textId="77777777" w:rsidR="00DF08A2" w:rsidRDefault="00DF08A2" w:rsidP="00221E0C">
                  <w:pPr>
                    <w:ind w:right="210"/>
                    <w:jc w:val="center"/>
                    <w:rPr>
                      <w:sz w:val="18"/>
                      <w:szCs w:val="18"/>
                    </w:rPr>
                  </w:pPr>
                </w:p>
              </w:tc>
              <w:tc>
                <w:tcPr>
                  <w:tcW w:w="721" w:type="dxa"/>
                  <w:shd w:val="clear" w:color="auto" w:fill="F2F2F2"/>
                  <w:vAlign w:val="center"/>
                </w:tcPr>
                <w:p w14:paraId="517E790A" w14:textId="77777777" w:rsidR="00DF08A2" w:rsidRDefault="00DF08A2" w:rsidP="00221E0C">
                  <w:pPr>
                    <w:ind w:right="210"/>
                    <w:jc w:val="center"/>
                    <w:rPr>
                      <w:sz w:val="18"/>
                      <w:szCs w:val="18"/>
                    </w:rPr>
                  </w:pPr>
                </w:p>
              </w:tc>
            </w:tr>
          </w:tbl>
          <w:p w14:paraId="316FBDAD" w14:textId="77777777" w:rsidR="00DF08A2" w:rsidRDefault="00DF08A2" w:rsidP="00221E0C">
            <w:pPr>
              <w:ind w:right="210"/>
              <w:jc w:val="both"/>
              <w:rPr>
                <w:b/>
                <w:sz w:val="20"/>
                <w:szCs w:val="20"/>
              </w:rPr>
            </w:pPr>
          </w:p>
          <w:p w14:paraId="26CC61E7" w14:textId="77777777" w:rsidR="00DF08A2" w:rsidRDefault="00DF08A2" w:rsidP="007E1C67">
            <w:pPr>
              <w:numPr>
                <w:ilvl w:val="0"/>
                <w:numId w:val="7"/>
              </w:numPr>
              <w:pBdr>
                <w:top w:val="nil"/>
                <w:left w:val="nil"/>
                <w:bottom w:val="nil"/>
                <w:right w:val="nil"/>
                <w:between w:val="nil"/>
              </w:pBdr>
              <w:ind w:right="210"/>
              <w:jc w:val="both"/>
              <w:rPr>
                <w:b/>
                <w:color w:val="000000"/>
                <w:sz w:val="20"/>
                <w:szCs w:val="20"/>
              </w:rPr>
            </w:pPr>
            <w:r>
              <w:rPr>
                <w:b/>
                <w:color w:val="000000"/>
                <w:sz w:val="20"/>
                <w:szCs w:val="20"/>
              </w:rPr>
              <w:t>PAT: Patrimonio:</w:t>
            </w:r>
          </w:p>
          <w:tbl>
            <w:tblPr>
              <w:tblW w:w="734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7"/>
              <w:gridCol w:w="5181"/>
              <w:gridCol w:w="992"/>
              <w:gridCol w:w="771"/>
            </w:tblGrid>
            <w:tr w:rsidR="00DF08A2" w14:paraId="3C81122E" w14:textId="77777777" w:rsidTr="00221E0C">
              <w:trPr>
                <w:trHeight w:val="198"/>
                <w:jc w:val="center"/>
              </w:trPr>
              <w:tc>
                <w:tcPr>
                  <w:tcW w:w="7341" w:type="dxa"/>
                  <w:gridSpan w:val="4"/>
                  <w:shd w:val="clear" w:color="auto" w:fill="F2F2F2"/>
                  <w:vAlign w:val="center"/>
                </w:tcPr>
                <w:p w14:paraId="09D49C69" w14:textId="77777777" w:rsidR="00DF08A2" w:rsidRDefault="00DF08A2" w:rsidP="00221E0C">
                  <w:pPr>
                    <w:ind w:right="210"/>
                    <w:jc w:val="center"/>
                    <w:rPr>
                      <w:b/>
                      <w:sz w:val="18"/>
                      <w:szCs w:val="18"/>
                    </w:rPr>
                  </w:pPr>
                  <w:r>
                    <w:rPr>
                      <w:b/>
                      <w:sz w:val="18"/>
                      <w:szCs w:val="18"/>
                    </w:rPr>
                    <w:t>PAT: Patrimonio</w:t>
                  </w:r>
                </w:p>
              </w:tc>
            </w:tr>
            <w:tr w:rsidR="00DF08A2" w14:paraId="600ED403" w14:textId="77777777" w:rsidTr="00221E0C">
              <w:trPr>
                <w:trHeight w:val="270"/>
                <w:jc w:val="center"/>
              </w:trPr>
              <w:tc>
                <w:tcPr>
                  <w:tcW w:w="397" w:type="dxa"/>
                  <w:shd w:val="clear" w:color="auto" w:fill="F2F2F2"/>
                  <w:vAlign w:val="center"/>
                </w:tcPr>
                <w:p w14:paraId="3EA344BB" w14:textId="77777777" w:rsidR="00DF08A2" w:rsidRDefault="00DF08A2" w:rsidP="00221E0C">
                  <w:pPr>
                    <w:tabs>
                      <w:tab w:val="left" w:pos="0"/>
                    </w:tabs>
                    <w:jc w:val="center"/>
                    <w:rPr>
                      <w:b/>
                      <w:sz w:val="18"/>
                      <w:szCs w:val="18"/>
                    </w:rPr>
                  </w:pPr>
                  <w:r>
                    <w:rPr>
                      <w:b/>
                      <w:sz w:val="18"/>
                      <w:szCs w:val="18"/>
                    </w:rPr>
                    <w:t>N°</w:t>
                  </w:r>
                </w:p>
              </w:tc>
              <w:tc>
                <w:tcPr>
                  <w:tcW w:w="6173" w:type="dxa"/>
                  <w:gridSpan w:val="2"/>
                  <w:shd w:val="clear" w:color="auto" w:fill="F2F2F2"/>
                  <w:vAlign w:val="center"/>
                </w:tcPr>
                <w:p w14:paraId="1890817E" w14:textId="77777777" w:rsidR="00DF08A2" w:rsidRDefault="00DF08A2" w:rsidP="00221E0C">
                  <w:pPr>
                    <w:ind w:right="210"/>
                    <w:jc w:val="center"/>
                    <w:rPr>
                      <w:b/>
                      <w:sz w:val="18"/>
                      <w:szCs w:val="18"/>
                    </w:rPr>
                  </w:pPr>
                  <w:r>
                    <w:rPr>
                      <w:b/>
                      <w:sz w:val="18"/>
                      <w:szCs w:val="18"/>
                    </w:rPr>
                    <w:t>Pregunta</w:t>
                  </w:r>
                </w:p>
              </w:tc>
              <w:tc>
                <w:tcPr>
                  <w:tcW w:w="771" w:type="dxa"/>
                  <w:shd w:val="clear" w:color="auto" w:fill="F2F2F2"/>
                  <w:vAlign w:val="center"/>
                </w:tcPr>
                <w:p w14:paraId="7AC48427" w14:textId="77777777" w:rsidR="00DF08A2" w:rsidRDefault="00DF08A2" w:rsidP="00221E0C">
                  <w:pPr>
                    <w:ind w:right="-27"/>
                    <w:jc w:val="center"/>
                    <w:rPr>
                      <w:b/>
                      <w:sz w:val="18"/>
                      <w:szCs w:val="18"/>
                    </w:rPr>
                  </w:pPr>
                  <w:r>
                    <w:rPr>
                      <w:b/>
                      <w:sz w:val="18"/>
                      <w:szCs w:val="18"/>
                    </w:rPr>
                    <w:t>Estado</w:t>
                  </w:r>
                </w:p>
              </w:tc>
            </w:tr>
            <w:tr w:rsidR="00DF08A2" w14:paraId="6BD0D80B" w14:textId="77777777" w:rsidTr="00221E0C">
              <w:trPr>
                <w:jc w:val="center"/>
              </w:trPr>
              <w:tc>
                <w:tcPr>
                  <w:tcW w:w="397" w:type="dxa"/>
                  <w:vMerge w:val="restart"/>
                  <w:vAlign w:val="center"/>
                </w:tcPr>
                <w:p w14:paraId="33E85D11" w14:textId="77777777" w:rsidR="00DF08A2" w:rsidRDefault="00DF08A2" w:rsidP="00221E0C">
                  <w:pPr>
                    <w:tabs>
                      <w:tab w:val="left" w:pos="0"/>
                    </w:tabs>
                    <w:jc w:val="center"/>
                    <w:rPr>
                      <w:sz w:val="18"/>
                      <w:szCs w:val="18"/>
                    </w:rPr>
                  </w:pPr>
                  <w:r>
                    <w:rPr>
                      <w:sz w:val="18"/>
                      <w:szCs w:val="18"/>
                    </w:rPr>
                    <w:t>1</w:t>
                  </w:r>
                </w:p>
                <w:p w14:paraId="7447372E" w14:textId="77777777" w:rsidR="00DF08A2" w:rsidRDefault="00DF08A2" w:rsidP="00221E0C">
                  <w:pPr>
                    <w:tabs>
                      <w:tab w:val="left" w:pos="0"/>
                    </w:tabs>
                    <w:jc w:val="center"/>
                    <w:rPr>
                      <w:sz w:val="18"/>
                      <w:szCs w:val="18"/>
                    </w:rPr>
                  </w:pPr>
                </w:p>
                <w:p w14:paraId="6B1CD007" w14:textId="77777777" w:rsidR="00DF08A2" w:rsidRDefault="00DF08A2" w:rsidP="00221E0C">
                  <w:pPr>
                    <w:tabs>
                      <w:tab w:val="left" w:pos="0"/>
                    </w:tabs>
                    <w:jc w:val="center"/>
                    <w:rPr>
                      <w:sz w:val="18"/>
                      <w:szCs w:val="18"/>
                    </w:rPr>
                  </w:pPr>
                </w:p>
              </w:tc>
              <w:tc>
                <w:tcPr>
                  <w:tcW w:w="5181" w:type="dxa"/>
                  <w:vMerge w:val="restart"/>
                  <w:vAlign w:val="center"/>
                </w:tcPr>
                <w:p w14:paraId="4B65812C" w14:textId="0D8B0AB7" w:rsidR="00DF08A2" w:rsidRDefault="00DF08A2" w:rsidP="00A424B4">
                  <w:pPr>
                    <w:spacing w:after="0"/>
                    <w:ind w:right="210"/>
                    <w:rPr>
                      <w:sz w:val="18"/>
                      <w:szCs w:val="18"/>
                    </w:rPr>
                  </w:pPr>
                  <w:r>
                    <w:rPr>
                      <w:sz w:val="18"/>
                      <w:szCs w:val="18"/>
                    </w:rPr>
                    <w:t xml:space="preserve">¿Qué porcentaje de distritos de su región cuentan con patrimonio cultural construido </w:t>
                  </w:r>
                  <w:r w:rsidR="00A424B4">
                    <w:rPr>
                      <w:sz w:val="18"/>
                      <w:szCs w:val="18"/>
                    </w:rPr>
                    <w:t xml:space="preserve">y </w:t>
                  </w:r>
                  <w:r>
                    <w:rPr>
                      <w:sz w:val="18"/>
                      <w:szCs w:val="18"/>
                    </w:rPr>
                    <w:t>puesto en valor?</w:t>
                  </w:r>
                </w:p>
                <w:p w14:paraId="10194CBB" w14:textId="77777777" w:rsidR="00DF08A2" w:rsidRDefault="00DF08A2" w:rsidP="00A424B4">
                  <w:pPr>
                    <w:spacing w:after="0"/>
                    <w:ind w:right="210"/>
                    <w:rPr>
                      <w:sz w:val="18"/>
                      <w:szCs w:val="18"/>
                    </w:rPr>
                  </w:pPr>
                  <w:r>
                    <w:rPr>
                      <w:b/>
                      <w:sz w:val="18"/>
                      <w:szCs w:val="18"/>
                    </w:rPr>
                    <w:t>Medio de verificación: Plan de manejo de sitios arqueológicos, Plan de Gestión del Paisaje Cultural u otro</w:t>
                  </w:r>
                </w:p>
              </w:tc>
              <w:tc>
                <w:tcPr>
                  <w:tcW w:w="992" w:type="dxa"/>
                  <w:vAlign w:val="center"/>
                </w:tcPr>
                <w:p w14:paraId="35A149F2" w14:textId="77777777" w:rsidR="00DF08A2" w:rsidRDefault="00DF08A2" w:rsidP="00221E0C">
                  <w:pPr>
                    <w:ind w:right="-55"/>
                    <w:jc w:val="center"/>
                    <w:rPr>
                      <w:sz w:val="18"/>
                      <w:szCs w:val="18"/>
                    </w:rPr>
                  </w:pPr>
                  <w:r>
                    <w:rPr>
                      <w:sz w:val="18"/>
                      <w:szCs w:val="18"/>
                    </w:rPr>
                    <w:t>1 al 20%</w:t>
                  </w:r>
                </w:p>
              </w:tc>
              <w:tc>
                <w:tcPr>
                  <w:tcW w:w="771" w:type="dxa"/>
                </w:tcPr>
                <w:p w14:paraId="079EA29B" w14:textId="77777777" w:rsidR="00DF08A2" w:rsidRDefault="00DF08A2" w:rsidP="00221E0C">
                  <w:pPr>
                    <w:ind w:right="210"/>
                    <w:jc w:val="both"/>
                    <w:rPr>
                      <w:sz w:val="18"/>
                      <w:szCs w:val="18"/>
                    </w:rPr>
                  </w:pPr>
                </w:p>
              </w:tc>
            </w:tr>
            <w:tr w:rsidR="00DF08A2" w14:paraId="35F58D10" w14:textId="77777777" w:rsidTr="00221E0C">
              <w:trPr>
                <w:jc w:val="center"/>
              </w:trPr>
              <w:tc>
                <w:tcPr>
                  <w:tcW w:w="397" w:type="dxa"/>
                  <w:vMerge/>
                  <w:vAlign w:val="center"/>
                </w:tcPr>
                <w:p w14:paraId="45FCFFA1" w14:textId="77777777" w:rsidR="00DF08A2" w:rsidRDefault="00DF08A2" w:rsidP="00221E0C">
                  <w:pPr>
                    <w:widowControl w:val="0"/>
                    <w:pBdr>
                      <w:top w:val="nil"/>
                      <w:left w:val="nil"/>
                      <w:bottom w:val="nil"/>
                      <w:right w:val="nil"/>
                      <w:between w:val="nil"/>
                    </w:pBdr>
                    <w:spacing w:line="276" w:lineRule="auto"/>
                    <w:rPr>
                      <w:sz w:val="18"/>
                      <w:szCs w:val="18"/>
                    </w:rPr>
                  </w:pPr>
                </w:p>
              </w:tc>
              <w:tc>
                <w:tcPr>
                  <w:tcW w:w="5181" w:type="dxa"/>
                  <w:vMerge/>
                  <w:vAlign w:val="center"/>
                </w:tcPr>
                <w:p w14:paraId="15E7910B" w14:textId="77777777" w:rsidR="00DF08A2" w:rsidRDefault="00DF08A2" w:rsidP="00221E0C">
                  <w:pPr>
                    <w:widowControl w:val="0"/>
                    <w:pBdr>
                      <w:top w:val="nil"/>
                      <w:left w:val="nil"/>
                      <w:bottom w:val="nil"/>
                      <w:right w:val="nil"/>
                      <w:between w:val="nil"/>
                    </w:pBdr>
                    <w:spacing w:line="276" w:lineRule="auto"/>
                    <w:rPr>
                      <w:sz w:val="18"/>
                      <w:szCs w:val="18"/>
                    </w:rPr>
                  </w:pPr>
                </w:p>
              </w:tc>
              <w:tc>
                <w:tcPr>
                  <w:tcW w:w="992" w:type="dxa"/>
                  <w:vAlign w:val="center"/>
                </w:tcPr>
                <w:p w14:paraId="6FB40665" w14:textId="77777777" w:rsidR="00DF08A2" w:rsidRDefault="00DF08A2" w:rsidP="00221E0C">
                  <w:pPr>
                    <w:ind w:right="-55"/>
                    <w:jc w:val="center"/>
                    <w:rPr>
                      <w:sz w:val="18"/>
                      <w:szCs w:val="18"/>
                    </w:rPr>
                  </w:pPr>
                  <w:r>
                    <w:rPr>
                      <w:sz w:val="18"/>
                      <w:szCs w:val="18"/>
                    </w:rPr>
                    <w:t>21 al 40%</w:t>
                  </w:r>
                </w:p>
              </w:tc>
              <w:tc>
                <w:tcPr>
                  <w:tcW w:w="771" w:type="dxa"/>
                </w:tcPr>
                <w:p w14:paraId="686641C2" w14:textId="77777777" w:rsidR="00DF08A2" w:rsidRDefault="00DF08A2" w:rsidP="00221E0C">
                  <w:pPr>
                    <w:ind w:right="210"/>
                    <w:jc w:val="both"/>
                    <w:rPr>
                      <w:sz w:val="18"/>
                      <w:szCs w:val="18"/>
                    </w:rPr>
                  </w:pPr>
                </w:p>
              </w:tc>
            </w:tr>
            <w:tr w:rsidR="00DF08A2" w14:paraId="2C8AA251" w14:textId="77777777" w:rsidTr="00221E0C">
              <w:trPr>
                <w:jc w:val="center"/>
              </w:trPr>
              <w:tc>
                <w:tcPr>
                  <w:tcW w:w="397" w:type="dxa"/>
                  <w:vMerge/>
                  <w:vAlign w:val="center"/>
                </w:tcPr>
                <w:p w14:paraId="283173A2" w14:textId="77777777" w:rsidR="00DF08A2" w:rsidRDefault="00DF08A2" w:rsidP="00221E0C">
                  <w:pPr>
                    <w:widowControl w:val="0"/>
                    <w:pBdr>
                      <w:top w:val="nil"/>
                      <w:left w:val="nil"/>
                      <w:bottom w:val="nil"/>
                      <w:right w:val="nil"/>
                      <w:between w:val="nil"/>
                    </w:pBdr>
                    <w:spacing w:line="276" w:lineRule="auto"/>
                    <w:rPr>
                      <w:sz w:val="18"/>
                      <w:szCs w:val="18"/>
                    </w:rPr>
                  </w:pPr>
                </w:p>
              </w:tc>
              <w:tc>
                <w:tcPr>
                  <w:tcW w:w="5181" w:type="dxa"/>
                  <w:vMerge/>
                  <w:vAlign w:val="center"/>
                </w:tcPr>
                <w:p w14:paraId="0C2DD902" w14:textId="77777777" w:rsidR="00DF08A2" w:rsidRDefault="00DF08A2" w:rsidP="00221E0C">
                  <w:pPr>
                    <w:widowControl w:val="0"/>
                    <w:pBdr>
                      <w:top w:val="nil"/>
                      <w:left w:val="nil"/>
                      <w:bottom w:val="nil"/>
                      <w:right w:val="nil"/>
                      <w:between w:val="nil"/>
                    </w:pBdr>
                    <w:spacing w:line="276" w:lineRule="auto"/>
                    <w:rPr>
                      <w:sz w:val="18"/>
                      <w:szCs w:val="18"/>
                    </w:rPr>
                  </w:pPr>
                </w:p>
              </w:tc>
              <w:tc>
                <w:tcPr>
                  <w:tcW w:w="992" w:type="dxa"/>
                  <w:vAlign w:val="center"/>
                </w:tcPr>
                <w:p w14:paraId="55EADC52" w14:textId="77777777" w:rsidR="00DF08A2" w:rsidRDefault="00DF08A2" w:rsidP="00221E0C">
                  <w:pPr>
                    <w:ind w:right="-55"/>
                    <w:jc w:val="center"/>
                    <w:rPr>
                      <w:sz w:val="18"/>
                      <w:szCs w:val="18"/>
                    </w:rPr>
                  </w:pPr>
                  <w:r>
                    <w:rPr>
                      <w:sz w:val="18"/>
                      <w:szCs w:val="18"/>
                    </w:rPr>
                    <w:t>41 al 60%</w:t>
                  </w:r>
                </w:p>
              </w:tc>
              <w:tc>
                <w:tcPr>
                  <w:tcW w:w="771" w:type="dxa"/>
                </w:tcPr>
                <w:p w14:paraId="2E131147" w14:textId="77777777" w:rsidR="00DF08A2" w:rsidRDefault="00DF08A2" w:rsidP="00221E0C">
                  <w:pPr>
                    <w:ind w:right="210"/>
                    <w:jc w:val="both"/>
                    <w:rPr>
                      <w:sz w:val="18"/>
                      <w:szCs w:val="18"/>
                    </w:rPr>
                  </w:pPr>
                </w:p>
              </w:tc>
            </w:tr>
            <w:tr w:rsidR="00DF08A2" w14:paraId="26CFE25E" w14:textId="77777777" w:rsidTr="00221E0C">
              <w:trPr>
                <w:jc w:val="center"/>
              </w:trPr>
              <w:tc>
                <w:tcPr>
                  <w:tcW w:w="397" w:type="dxa"/>
                  <w:vMerge/>
                  <w:vAlign w:val="center"/>
                </w:tcPr>
                <w:p w14:paraId="5D81C8E1" w14:textId="77777777" w:rsidR="00DF08A2" w:rsidRDefault="00DF08A2" w:rsidP="00221E0C">
                  <w:pPr>
                    <w:widowControl w:val="0"/>
                    <w:pBdr>
                      <w:top w:val="nil"/>
                      <w:left w:val="nil"/>
                      <w:bottom w:val="nil"/>
                      <w:right w:val="nil"/>
                      <w:between w:val="nil"/>
                    </w:pBdr>
                    <w:spacing w:line="276" w:lineRule="auto"/>
                    <w:rPr>
                      <w:sz w:val="18"/>
                      <w:szCs w:val="18"/>
                    </w:rPr>
                  </w:pPr>
                </w:p>
              </w:tc>
              <w:tc>
                <w:tcPr>
                  <w:tcW w:w="5181" w:type="dxa"/>
                  <w:vMerge/>
                  <w:vAlign w:val="center"/>
                </w:tcPr>
                <w:p w14:paraId="57043634" w14:textId="77777777" w:rsidR="00DF08A2" w:rsidRDefault="00DF08A2" w:rsidP="00221E0C">
                  <w:pPr>
                    <w:widowControl w:val="0"/>
                    <w:pBdr>
                      <w:top w:val="nil"/>
                      <w:left w:val="nil"/>
                      <w:bottom w:val="nil"/>
                      <w:right w:val="nil"/>
                      <w:between w:val="nil"/>
                    </w:pBdr>
                    <w:spacing w:line="276" w:lineRule="auto"/>
                    <w:rPr>
                      <w:sz w:val="18"/>
                      <w:szCs w:val="18"/>
                    </w:rPr>
                  </w:pPr>
                </w:p>
              </w:tc>
              <w:tc>
                <w:tcPr>
                  <w:tcW w:w="992" w:type="dxa"/>
                  <w:vAlign w:val="center"/>
                </w:tcPr>
                <w:p w14:paraId="57A05A42" w14:textId="77777777" w:rsidR="00DF08A2" w:rsidRDefault="00DF08A2" w:rsidP="00221E0C">
                  <w:pPr>
                    <w:ind w:right="-55"/>
                    <w:jc w:val="center"/>
                    <w:rPr>
                      <w:sz w:val="18"/>
                      <w:szCs w:val="18"/>
                    </w:rPr>
                  </w:pPr>
                  <w:r>
                    <w:rPr>
                      <w:sz w:val="18"/>
                      <w:szCs w:val="18"/>
                    </w:rPr>
                    <w:t>61 al 80%</w:t>
                  </w:r>
                </w:p>
              </w:tc>
              <w:tc>
                <w:tcPr>
                  <w:tcW w:w="771" w:type="dxa"/>
                </w:tcPr>
                <w:p w14:paraId="3DB368FF" w14:textId="77777777" w:rsidR="00DF08A2" w:rsidRDefault="00DF08A2" w:rsidP="00221E0C">
                  <w:pPr>
                    <w:ind w:right="210"/>
                    <w:jc w:val="both"/>
                    <w:rPr>
                      <w:sz w:val="18"/>
                      <w:szCs w:val="18"/>
                    </w:rPr>
                  </w:pPr>
                </w:p>
              </w:tc>
            </w:tr>
            <w:tr w:rsidR="00DF08A2" w14:paraId="60678C9A" w14:textId="77777777" w:rsidTr="00221E0C">
              <w:trPr>
                <w:jc w:val="center"/>
              </w:trPr>
              <w:tc>
                <w:tcPr>
                  <w:tcW w:w="397" w:type="dxa"/>
                  <w:vMerge/>
                  <w:vAlign w:val="center"/>
                </w:tcPr>
                <w:p w14:paraId="102C00ED" w14:textId="77777777" w:rsidR="00DF08A2" w:rsidRDefault="00DF08A2" w:rsidP="00221E0C">
                  <w:pPr>
                    <w:widowControl w:val="0"/>
                    <w:pBdr>
                      <w:top w:val="nil"/>
                      <w:left w:val="nil"/>
                      <w:bottom w:val="nil"/>
                      <w:right w:val="nil"/>
                      <w:between w:val="nil"/>
                    </w:pBdr>
                    <w:spacing w:line="276" w:lineRule="auto"/>
                    <w:rPr>
                      <w:sz w:val="18"/>
                      <w:szCs w:val="18"/>
                    </w:rPr>
                  </w:pPr>
                </w:p>
              </w:tc>
              <w:tc>
                <w:tcPr>
                  <w:tcW w:w="5181" w:type="dxa"/>
                  <w:vMerge/>
                  <w:vAlign w:val="center"/>
                </w:tcPr>
                <w:p w14:paraId="032C303C" w14:textId="77777777" w:rsidR="00DF08A2" w:rsidRDefault="00DF08A2" w:rsidP="00221E0C">
                  <w:pPr>
                    <w:widowControl w:val="0"/>
                    <w:pBdr>
                      <w:top w:val="nil"/>
                      <w:left w:val="nil"/>
                      <w:bottom w:val="nil"/>
                      <w:right w:val="nil"/>
                      <w:between w:val="nil"/>
                    </w:pBdr>
                    <w:spacing w:line="276" w:lineRule="auto"/>
                    <w:rPr>
                      <w:sz w:val="18"/>
                      <w:szCs w:val="18"/>
                    </w:rPr>
                  </w:pPr>
                </w:p>
              </w:tc>
              <w:tc>
                <w:tcPr>
                  <w:tcW w:w="992" w:type="dxa"/>
                  <w:vAlign w:val="center"/>
                </w:tcPr>
                <w:p w14:paraId="514320BF" w14:textId="77777777" w:rsidR="00DF08A2" w:rsidRDefault="00DF08A2" w:rsidP="00221E0C">
                  <w:pPr>
                    <w:ind w:right="-55"/>
                    <w:jc w:val="center"/>
                    <w:rPr>
                      <w:sz w:val="18"/>
                      <w:szCs w:val="18"/>
                    </w:rPr>
                  </w:pPr>
                  <w:r>
                    <w:rPr>
                      <w:sz w:val="18"/>
                      <w:szCs w:val="18"/>
                    </w:rPr>
                    <w:t>81 al 100%</w:t>
                  </w:r>
                </w:p>
              </w:tc>
              <w:tc>
                <w:tcPr>
                  <w:tcW w:w="771" w:type="dxa"/>
                </w:tcPr>
                <w:p w14:paraId="174C2D03" w14:textId="77777777" w:rsidR="00DF08A2" w:rsidRDefault="00DF08A2" w:rsidP="00221E0C">
                  <w:pPr>
                    <w:ind w:right="210"/>
                    <w:jc w:val="both"/>
                    <w:rPr>
                      <w:sz w:val="18"/>
                      <w:szCs w:val="18"/>
                    </w:rPr>
                  </w:pPr>
                </w:p>
              </w:tc>
            </w:tr>
            <w:tr w:rsidR="00DF08A2" w14:paraId="3F93C34A" w14:textId="77777777" w:rsidTr="00221E0C">
              <w:trPr>
                <w:jc w:val="center"/>
              </w:trPr>
              <w:tc>
                <w:tcPr>
                  <w:tcW w:w="397" w:type="dxa"/>
                  <w:vMerge w:val="restart"/>
                  <w:vAlign w:val="center"/>
                </w:tcPr>
                <w:p w14:paraId="7F89D8D7" w14:textId="77777777" w:rsidR="00DF08A2" w:rsidRDefault="00DF08A2" w:rsidP="00221E0C">
                  <w:pPr>
                    <w:tabs>
                      <w:tab w:val="left" w:pos="0"/>
                    </w:tabs>
                    <w:jc w:val="center"/>
                    <w:rPr>
                      <w:sz w:val="18"/>
                      <w:szCs w:val="18"/>
                    </w:rPr>
                  </w:pPr>
                  <w:r>
                    <w:rPr>
                      <w:sz w:val="18"/>
                      <w:szCs w:val="18"/>
                    </w:rPr>
                    <w:t>2</w:t>
                  </w:r>
                </w:p>
                <w:p w14:paraId="6650BBB2" w14:textId="77777777" w:rsidR="00DF08A2" w:rsidRDefault="00DF08A2" w:rsidP="00221E0C">
                  <w:pPr>
                    <w:tabs>
                      <w:tab w:val="left" w:pos="0"/>
                    </w:tabs>
                    <w:jc w:val="center"/>
                    <w:rPr>
                      <w:sz w:val="18"/>
                      <w:szCs w:val="18"/>
                    </w:rPr>
                  </w:pPr>
                </w:p>
              </w:tc>
              <w:tc>
                <w:tcPr>
                  <w:tcW w:w="5181" w:type="dxa"/>
                  <w:vMerge w:val="restart"/>
                  <w:vAlign w:val="center"/>
                </w:tcPr>
                <w:p w14:paraId="423D84CA" w14:textId="77777777" w:rsidR="00DF08A2" w:rsidRDefault="00DF08A2" w:rsidP="00A424B4">
                  <w:pPr>
                    <w:spacing w:after="0"/>
                    <w:ind w:right="210"/>
                    <w:rPr>
                      <w:sz w:val="18"/>
                      <w:szCs w:val="18"/>
                    </w:rPr>
                  </w:pPr>
                  <w:r>
                    <w:rPr>
                      <w:sz w:val="18"/>
                      <w:szCs w:val="18"/>
                    </w:rPr>
                    <w:t>¿Qué porcentaje de distritos de su región cuentan con un plan de desarrollo local que considere al patrimonio cultural?</w:t>
                  </w:r>
                </w:p>
                <w:p w14:paraId="4D1C0D27" w14:textId="77777777" w:rsidR="00DF08A2" w:rsidRDefault="00DF08A2" w:rsidP="00A424B4">
                  <w:pPr>
                    <w:spacing w:after="0"/>
                    <w:ind w:right="210"/>
                    <w:rPr>
                      <w:b/>
                      <w:sz w:val="18"/>
                      <w:szCs w:val="18"/>
                    </w:rPr>
                  </w:pPr>
                  <w:r>
                    <w:rPr>
                      <w:b/>
                      <w:sz w:val="18"/>
                      <w:szCs w:val="18"/>
                    </w:rPr>
                    <w:t>Medio de verificación: Plan de Desarrollo Concertado o Plan de Desarrollo Urbano que considere el patrimonio cultural</w:t>
                  </w:r>
                </w:p>
              </w:tc>
              <w:tc>
                <w:tcPr>
                  <w:tcW w:w="992" w:type="dxa"/>
                  <w:vAlign w:val="center"/>
                </w:tcPr>
                <w:p w14:paraId="48316DDB" w14:textId="77777777" w:rsidR="00DF08A2" w:rsidRDefault="00DF08A2" w:rsidP="00221E0C">
                  <w:pPr>
                    <w:ind w:right="-55"/>
                    <w:jc w:val="center"/>
                    <w:rPr>
                      <w:sz w:val="18"/>
                      <w:szCs w:val="18"/>
                    </w:rPr>
                  </w:pPr>
                  <w:r>
                    <w:rPr>
                      <w:sz w:val="18"/>
                      <w:szCs w:val="18"/>
                    </w:rPr>
                    <w:t>1 al 20%</w:t>
                  </w:r>
                </w:p>
              </w:tc>
              <w:tc>
                <w:tcPr>
                  <w:tcW w:w="771" w:type="dxa"/>
                </w:tcPr>
                <w:p w14:paraId="2B50387C" w14:textId="77777777" w:rsidR="00DF08A2" w:rsidRDefault="00DF08A2" w:rsidP="00221E0C">
                  <w:pPr>
                    <w:ind w:right="210"/>
                    <w:jc w:val="both"/>
                    <w:rPr>
                      <w:sz w:val="18"/>
                      <w:szCs w:val="18"/>
                    </w:rPr>
                  </w:pPr>
                </w:p>
              </w:tc>
            </w:tr>
            <w:tr w:rsidR="00DF08A2" w14:paraId="7D573DB8" w14:textId="77777777" w:rsidTr="00221E0C">
              <w:trPr>
                <w:jc w:val="center"/>
              </w:trPr>
              <w:tc>
                <w:tcPr>
                  <w:tcW w:w="397" w:type="dxa"/>
                  <w:vMerge/>
                  <w:vAlign w:val="center"/>
                </w:tcPr>
                <w:p w14:paraId="22B7CA59" w14:textId="77777777" w:rsidR="00DF08A2" w:rsidRDefault="00DF08A2" w:rsidP="00221E0C">
                  <w:pPr>
                    <w:widowControl w:val="0"/>
                    <w:pBdr>
                      <w:top w:val="nil"/>
                      <w:left w:val="nil"/>
                      <w:bottom w:val="nil"/>
                      <w:right w:val="nil"/>
                      <w:between w:val="nil"/>
                    </w:pBdr>
                    <w:spacing w:line="276" w:lineRule="auto"/>
                    <w:rPr>
                      <w:sz w:val="18"/>
                      <w:szCs w:val="18"/>
                    </w:rPr>
                  </w:pPr>
                </w:p>
              </w:tc>
              <w:tc>
                <w:tcPr>
                  <w:tcW w:w="5181" w:type="dxa"/>
                  <w:vMerge/>
                  <w:vAlign w:val="center"/>
                </w:tcPr>
                <w:p w14:paraId="7FDA7159" w14:textId="77777777" w:rsidR="00DF08A2" w:rsidRDefault="00DF08A2" w:rsidP="00221E0C">
                  <w:pPr>
                    <w:widowControl w:val="0"/>
                    <w:pBdr>
                      <w:top w:val="nil"/>
                      <w:left w:val="nil"/>
                      <w:bottom w:val="nil"/>
                      <w:right w:val="nil"/>
                      <w:between w:val="nil"/>
                    </w:pBdr>
                    <w:spacing w:line="276" w:lineRule="auto"/>
                    <w:rPr>
                      <w:sz w:val="18"/>
                      <w:szCs w:val="18"/>
                    </w:rPr>
                  </w:pPr>
                </w:p>
              </w:tc>
              <w:tc>
                <w:tcPr>
                  <w:tcW w:w="992" w:type="dxa"/>
                  <w:vAlign w:val="center"/>
                </w:tcPr>
                <w:p w14:paraId="7A3B6C4C" w14:textId="77777777" w:rsidR="00DF08A2" w:rsidRDefault="00DF08A2" w:rsidP="00221E0C">
                  <w:pPr>
                    <w:ind w:right="-55"/>
                    <w:jc w:val="center"/>
                    <w:rPr>
                      <w:sz w:val="18"/>
                      <w:szCs w:val="18"/>
                    </w:rPr>
                  </w:pPr>
                  <w:r>
                    <w:rPr>
                      <w:sz w:val="18"/>
                      <w:szCs w:val="18"/>
                    </w:rPr>
                    <w:t>21 al 40%</w:t>
                  </w:r>
                </w:p>
              </w:tc>
              <w:tc>
                <w:tcPr>
                  <w:tcW w:w="771" w:type="dxa"/>
                </w:tcPr>
                <w:p w14:paraId="54B6A14F" w14:textId="77777777" w:rsidR="00DF08A2" w:rsidRDefault="00DF08A2" w:rsidP="00221E0C">
                  <w:pPr>
                    <w:ind w:right="210"/>
                    <w:jc w:val="both"/>
                    <w:rPr>
                      <w:sz w:val="18"/>
                      <w:szCs w:val="18"/>
                    </w:rPr>
                  </w:pPr>
                </w:p>
              </w:tc>
            </w:tr>
            <w:tr w:rsidR="00DF08A2" w14:paraId="072F89F7" w14:textId="77777777" w:rsidTr="00221E0C">
              <w:trPr>
                <w:jc w:val="center"/>
              </w:trPr>
              <w:tc>
                <w:tcPr>
                  <w:tcW w:w="397" w:type="dxa"/>
                  <w:vMerge/>
                  <w:vAlign w:val="center"/>
                </w:tcPr>
                <w:p w14:paraId="16E7BCE0" w14:textId="77777777" w:rsidR="00DF08A2" w:rsidRDefault="00DF08A2" w:rsidP="00221E0C">
                  <w:pPr>
                    <w:widowControl w:val="0"/>
                    <w:pBdr>
                      <w:top w:val="nil"/>
                      <w:left w:val="nil"/>
                      <w:bottom w:val="nil"/>
                      <w:right w:val="nil"/>
                      <w:between w:val="nil"/>
                    </w:pBdr>
                    <w:spacing w:line="276" w:lineRule="auto"/>
                    <w:rPr>
                      <w:sz w:val="18"/>
                      <w:szCs w:val="18"/>
                    </w:rPr>
                  </w:pPr>
                </w:p>
              </w:tc>
              <w:tc>
                <w:tcPr>
                  <w:tcW w:w="5181" w:type="dxa"/>
                  <w:vMerge/>
                  <w:vAlign w:val="center"/>
                </w:tcPr>
                <w:p w14:paraId="534588C2" w14:textId="77777777" w:rsidR="00DF08A2" w:rsidRDefault="00DF08A2" w:rsidP="00221E0C">
                  <w:pPr>
                    <w:widowControl w:val="0"/>
                    <w:pBdr>
                      <w:top w:val="nil"/>
                      <w:left w:val="nil"/>
                      <w:bottom w:val="nil"/>
                      <w:right w:val="nil"/>
                      <w:between w:val="nil"/>
                    </w:pBdr>
                    <w:spacing w:line="276" w:lineRule="auto"/>
                    <w:rPr>
                      <w:sz w:val="18"/>
                      <w:szCs w:val="18"/>
                    </w:rPr>
                  </w:pPr>
                </w:p>
              </w:tc>
              <w:tc>
                <w:tcPr>
                  <w:tcW w:w="992" w:type="dxa"/>
                  <w:vAlign w:val="center"/>
                </w:tcPr>
                <w:p w14:paraId="2D9C5AD6" w14:textId="77777777" w:rsidR="00DF08A2" w:rsidRDefault="00DF08A2" w:rsidP="00221E0C">
                  <w:pPr>
                    <w:ind w:right="-55"/>
                    <w:jc w:val="center"/>
                    <w:rPr>
                      <w:sz w:val="18"/>
                      <w:szCs w:val="18"/>
                    </w:rPr>
                  </w:pPr>
                  <w:r>
                    <w:rPr>
                      <w:sz w:val="18"/>
                      <w:szCs w:val="18"/>
                    </w:rPr>
                    <w:t>41 al 60%</w:t>
                  </w:r>
                </w:p>
              </w:tc>
              <w:tc>
                <w:tcPr>
                  <w:tcW w:w="771" w:type="dxa"/>
                </w:tcPr>
                <w:p w14:paraId="62558DD8" w14:textId="77777777" w:rsidR="00DF08A2" w:rsidRDefault="00DF08A2" w:rsidP="00221E0C">
                  <w:pPr>
                    <w:ind w:right="210"/>
                    <w:jc w:val="both"/>
                    <w:rPr>
                      <w:sz w:val="18"/>
                      <w:szCs w:val="18"/>
                    </w:rPr>
                  </w:pPr>
                </w:p>
              </w:tc>
            </w:tr>
            <w:tr w:rsidR="00DF08A2" w14:paraId="799BDB5B" w14:textId="77777777" w:rsidTr="00221E0C">
              <w:trPr>
                <w:jc w:val="center"/>
              </w:trPr>
              <w:tc>
                <w:tcPr>
                  <w:tcW w:w="397" w:type="dxa"/>
                  <w:vMerge/>
                  <w:vAlign w:val="center"/>
                </w:tcPr>
                <w:p w14:paraId="45CC6AD3" w14:textId="77777777" w:rsidR="00DF08A2" w:rsidRDefault="00DF08A2" w:rsidP="00221E0C">
                  <w:pPr>
                    <w:widowControl w:val="0"/>
                    <w:pBdr>
                      <w:top w:val="nil"/>
                      <w:left w:val="nil"/>
                      <w:bottom w:val="nil"/>
                      <w:right w:val="nil"/>
                      <w:between w:val="nil"/>
                    </w:pBdr>
                    <w:spacing w:line="276" w:lineRule="auto"/>
                    <w:rPr>
                      <w:sz w:val="18"/>
                      <w:szCs w:val="18"/>
                    </w:rPr>
                  </w:pPr>
                </w:p>
              </w:tc>
              <w:tc>
                <w:tcPr>
                  <w:tcW w:w="5181" w:type="dxa"/>
                  <w:vMerge/>
                  <w:vAlign w:val="center"/>
                </w:tcPr>
                <w:p w14:paraId="4E2AECEE" w14:textId="77777777" w:rsidR="00DF08A2" w:rsidRDefault="00DF08A2" w:rsidP="00221E0C">
                  <w:pPr>
                    <w:widowControl w:val="0"/>
                    <w:pBdr>
                      <w:top w:val="nil"/>
                      <w:left w:val="nil"/>
                      <w:bottom w:val="nil"/>
                      <w:right w:val="nil"/>
                      <w:between w:val="nil"/>
                    </w:pBdr>
                    <w:spacing w:line="276" w:lineRule="auto"/>
                    <w:rPr>
                      <w:sz w:val="18"/>
                      <w:szCs w:val="18"/>
                    </w:rPr>
                  </w:pPr>
                </w:p>
              </w:tc>
              <w:tc>
                <w:tcPr>
                  <w:tcW w:w="992" w:type="dxa"/>
                  <w:vAlign w:val="center"/>
                </w:tcPr>
                <w:p w14:paraId="5FD03CDA" w14:textId="77777777" w:rsidR="00DF08A2" w:rsidRDefault="00DF08A2" w:rsidP="00221E0C">
                  <w:pPr>
                    <w:ind w:right="-55"/>
                    <w:jc w:val="center"/>
                    <w:rPr>
                      <w:sz w:val="18"/>
                      <w:szCs w:val="18"/>
                    </w:rPr>
                  </w:pPr>
                  <w:r>
                    <w:rPr>
                      <w:sz w:val="18"/>
                      <w:szCs w:val="18"/>
                    </w:rPr>
                    <w:t>61 al 80%</w:t>
                  </w:r>
                </w:p>
              </w:tc>
              <w:tc>
                <w:tcPr>
                  <w:tcW w:w="771" w:type="dxa"/>
                </w:tcPr>
                <w:p w14:paraId="52BB6198" w14:textId="77777777" w:rsidR="00DF08A2" w:rsidRDefault="00DF08A2" w:rsidP="00221E0C">
                  <w:pPr>
                    <w:ind w:right="210"/>
                    <w:jc w:val="both"/>
                    <w:rPr>
                      <w:sz w:val="18"/>
                      <w:szCs w:val="18"/>
                    </w:rPr>
                  </w:pPr>
                </w:p>
              </w:tc>
            </w:tr>
            <w:tr w:rsidR="00DF08A2" w14:paraId="6D6B2E8E" w14:textId="77777777" w:rsidTr="00221E0C">
              <w:trPr>
                <w:jc w:val="center"/>
              </w:trPr>
              <w:tc>
                <w:tcPr>
                  <w:tcW w:w="397" w:type="dxa"/>
                  <w:vMerge/>
                  <w:vAlign w:val="center"/>
                </w:tcPr>
                <w:p w14:paraId="6B3B3BC6" w14:textId="77777777" w:rsidR="00DF08A2" w:rsidRDefault="00DF08A2" w:rsidP="00221E0C">
                  <w:pPr>
                    <w:widowControl w:val="0"/>
                    <w:pBdr>
                      <w:top w:val="nil"/>
                      <w:left w:val="nil"/>
                      <w:bottom w:val="nil"/>
                      <w:right w:val="nil"/>
                      <w:between w:val="nil"/>
                    </w:pBdr>
                    <w:spacing w:line="276" w:lineRule="auto"/>
                    <w:rPr>
                      <w:sz w:val="18"/>
                      <w:szCs w:val="18"/>
                    </w:rPr>
                  </w:pPr>
                </w:p>
              </w:tc>
              <w:tc>
                <w:tcPr>
                  <w:tcW w:w="5181" w:type="dxa"/>
                  <w:vMerge/>
                  <w:vAlign w:val="center"/>
                </w:tcPr>
                <w:p w14:paraId="5A7115BC" w14:textId="77777777" w:rsidR="00DF08A2" w:rsidRDefault="00DF08A2" w:rsidP="00221E0C">
                  <w:pPr>
                    <w:widowControl w:val="0"/>
                    <w:pBdr>
                      <w:top w:val="nil"/>
                      <w:left w:val="nil"/>
                      <w:bottom w:val="nil"/>
                      <w:right w:val="nil"/>
                      <w:between w:val="nil"/>
                    </w:pBdr>
                    <w:spacing w:line="276" w:lineRule="auto"/>
                    <w:rPr>
                      <w:sz w:val="18"/>
                      <w:szCs w:val="18"/>
                    </w:rPr>
                  </w:pPr>
                </w:p>
              </w:tc>
              <w:tc>
                <w:tcPr>
                  <w:tcW w:w="992" w:type="dxa"/>
                  <w:vAlign w:val="center"/>
                </w:tcPr>
                <w:p w14:paraId="3F5BC269" w14:textId="77777777" w:rsidR="00DF08A2" w:rsidRDefault="00DF08A2" w:rsidP="00221E0C">
                  <w:pPr>
                    <w:ind w:right="-55"/>
                    <w:jc w:val="center"/>
                    <w:rPr>
                      <w:sz w:val="18"/>
                      <w:szCs w:val="18"/>
                    </w:rPr>
                  </w:pPr>
                  <w:r>
                    <w:rPr>
                      <w:sz w:val="18"/>
                      <w:szCs w:val="18"/>
                    </w:rPr>
                    <w:t>81 al 100%</w:t>
                  </w:r>
                </w:p>
              </w:tc>
              <w:tc>
                <w:tcPr>
                  <w:tcW w:w="771" w:type="dxa"/>
                </w:tcPr>
                <w:p w14:paraId="3E3E0C50" w14:textId="77777777" w:rsidR="00DF08A2" w:rsidRDefault="00DF08A2" w:rsidP="00221E0C">
                  <w:pPr>
                    <w:ind w:right="210"/>
                    <w:jc w:val="both"/>
                    <w:rPr>
                      <w:sz w:val="18"/>
                      <w:szCs w:val="18"/>
                    </w:rPr>
                  </w:pPr>
                </w:p>
              </w:tc>
            </w:tr>
            <w:tr w:rsidR="00DF08A2" w14:paraId="596375D0" w14:textId="77777777" w:rsidTr="00221E0C">
              <w:trPr>
                <w:trHeight w:val="909"/>
                <w:jc w:val="center"/>
              </w:trPr>
              <w:tc>
                <w:tcPr>
                  <w:tcW w:w="397" w:type="dxa"/>
                  <w:vAlign w:val="center"/>
                </w:tcPr>
                <w:p w14:paraId="43E5E117" w14:textId="77777777" w:rsidR="00DF08A2" w:rsidRDefault="00DF08A2" w:rsidP="00221E0C">
                  <w:pPr>
                    <w:tabs>
                      <w:tab w:val="left" w:pos="0"/>
                    </w:tabs>
                    <w:jc w:val="center"/>
                    <w:rPr>
                      <w:sz w:val="18"/>
                      <w:szCs w:val="18"/>
                    </w:rPr>
                  </w:pPr>
                  <w:r>
                    <w:rPr>
                      <w:sz w:val="18"/>
                      <w:szCs w:val="18"/>
                    </w:rPr>
                    <w:t>3</w:t>
                  </w:r>
                </w:p>
              </w:tc>
              <w:tc>
                <w:tcPr>
                  <w:tcW w:w="6173" w:type="dxa"/>
                  <w:gridSpan w:val="2"/>
                  <w:vAlign w:val="center"/>
                </w:tcPr>
                <w:p w14:paraId="64F91196" w14:textId="77777777" w:rsidR="00DF08A2" w:rsidRDefault="00DF08A2" w:rsidP="00A424B4">
                  <w:pPr>
                    <w:spacing w:after="0"/>
                    <w:ind w:right="210"/>
                    <w:rPr>
                      <w:sz w:val="18"/>
                      <w:szCs w:val="18"/>
                    </w:rPr>
                  </w:pPr>
                  <w:r>
                    <w:rPr>
                      <w:sz w:val="18"/>
                      <w:szCs w:val="18"/>
                    </w:rPr>
                    <w:t>¿Todo el patrimonio cultural ha sido registrado e intervenido por la entidad competente?</w:t>
                  </w:r>
                </w:p>
                <w:p w14:paraId="4224865A" w14:textId="77777777" w:rsidR="00DF08A2" w:rsidRDefault="00DF08A2" w:rsidP="00A424B4">
                  <w:pPr>
                    <w:spacing w:after="0"/>
                    <w:ind w:right="210"/>
                    <w:rPr>
                      <w:b/>
                      <w:sz w:val="18"/>
                      <w:szCs w:val="18"/>
                    </w:rPr>
                  </w:pPr>
                  <w:r>
                    <w:rPr>
                      <w:b/>
                      <w:sz w:val="18"/>
                      <w:szCs w:val="18"/>
                    </w:rPr>
                    <w:t>Medio de verificación: Catastro arqueológico, registro de patrimonio cultural u otros</w:t>
                  </w:r>
                </w:p>
              </w:tc>
              <w:tc>
                <w:tcPr>
                  <w:tcW w:w="771" w:type="dxa"/>
                </w:tcPr>
                <w:p w14:paraId="0E4302E4" w14:textId="77777777" w:rsidR="00DF08A2" w:rsidRDefault="00DF08A2" w:rsidP="00221E0C">
                  <w:pPr>
                    <w:ind w:right="210"/>
                    <w:jc w:val="both"/>
                    <w:rPr>
                      <w:sz w:val="18"/>
                      <w:szCs w:val="18"/>
                    </w:rPr>
                  </w:pPr>
                </w:p>
                <w:p w14:paraId="3BD2904A" w14:textId="77777777" w:rsidR="00DF08A2" w:rsidRDefault="00DF08A2" w:rsidP="00221E0C">
                  <w:pPr>
                    <w:ind w:right="210"/>
                    <w:jc w:val="both"/>
                    <w:rPr>
                      <w:sz w:val="18"/>
                      <w:szCs w:val="18"/>
                    </w:rPr>
                  </w:pPr>
                </w:p>
                <w:p w14:paraId="17F627D9" w14:textId="77777777" w:rsidR="00DF08A2" w:rsidRDefault="00DF08A2" w:rsidP="00221E0C">
                  <w:pPr>
                    <w:ind w:right="210"/>
                    <w:jc w:val="both"/>
                    <w:rPr>
                      <w:sz w:val="18"/>
                      <w:szCs w:val="18"/>
                    </w:rPr>
                  </w:pPr>
                </w:p>
              </w:tc>
            </w:tr>
            <w:tr w:rsidR="00DF08A2" w14:paraId="04AC56FB" w14:textId="77777777" w:rsidTr="00221E0C">
              <w:trPr>
                <w:jc w:val="center"/>
              </w:trPr>
              <w:tc>
                <w:tcPr>
                  <w:tcW w:w="397" w:type="dxa"/>
                  <w:vAlign w:val="center"/>
                </w:tcPr>
                <w:p w14:paraId="57AB9F6D" w14:textId="77777777" w:rsidR="00DF08A2" w:rsidRDefault="00DF08A2" w:rsidP="00A424B4">
                  <w:pPr>
                    <w:tabs>
                      <w:tab w:val="left" w:pos="0"/>
                    </w:tabs>
                    <w:spacing w:after="0"/>
                    <w:jc w:val="center"/>
                    <w:rPr>
                      <w:sz w:val="18"/>
                      <w:szCs w:val="18"/>
                    </w:rPr>
                  </w:pPr>
                  <w:r>
                    <w:rPr>
                      <w:sz w:val="18"/>
                      <w:szCs w:val="18"/>
                    </w:rPr>
                    <w:t>4</w:t>
                  </w:r>
                </w:p>
              </w:tc>
              <w:tc>
                <w:tcPr>
                  <w:tcW w:w="6173" w:type="dxa"/>
                  <w:gridSpan w:val="2"/>
                  <w:vAlign w:val="center"/>
                </w:tcPr>
                <w:p w14:paraId="6E1003E4" w14:textId="77777777" w:rsidR="00DF08A2" w:rsidRDefault="00DF08A2" w:rsidP="00A424B4">
                  <w:pPr>
                    <w:spacing w:after="0"/>
                    <w:ind w:right="210"/>
                    <w:rPr>
                      <w:sz w:val="18"/>
                      <w:szCs w:val="18"/>
                    </w:rPr>
                  </w:pPr>
                  <w:r>
                    <w:rPr>
                      <w:sz w:val="18"/>
                      <w:szCs w:val="18"/>
                    </w:rPr>
                    <w:t>A nivel regional, ¿cuenta con alguna normativa que proteja el patrimonio de posibles invasiones o destrucciones?</w:t>
                  </w:r>
                </w:p>
                <w:p w14:paraId="77724639" w14:textId="77777777" w:rsidR="00DF08A2" w:rsidRDefault="00DF08A2" w:rsidP="00A424B4">
                  <w:pPr>
                    <w:spacing w:after="0"/>
                    <w:ind w:right="210"/>
                    <w:rPr>
                      <w:sz w:val="18"/>
                      <w:szCs w:val="18"/>
                    </w:rPr>
                  </w:pPr>
                  <w:r>
                    <w:rPr>
                      <w:b/>
                      <w:sz w:val="18"/>
                      <w:szCs w:val="18"/>
                    </w:rPr>
                    <w:t>Medio de verificación: ordenanzas regionales o municipales</w:t>
                  </w:r>
                </w:p>
              </w:tc>
              <w:tc>
                <w:tcPr>
                  <w:tcW w:w="771" w:type="dxa"/>
                </w:tcPr>
                <w:p w14:paraId="75FCF768" w14:textId="77777777" w:rsidR="00DF08A2" w:rsidRDefault="00DF08A2" w:rsidP="00A424B4">
                  <w:pPr>
                    <w:spacing w:after="0"/>
                    <w:ind w:right="210"/>
                    <w:jc w:val="both"/>
                    <w:rPr>
                      <w:sz w:val="18"/>
                      <w:szCs w:val="18"/>
                    </w:rPr>
                  </w:pPr>
                </w:p>
              </w:tc>
            </w:tr>
            <w:tr w:rsidR="00DF08A2" w14:paraId="6A39BE2F" w14:textId="77777777" w:rsidTr="00221E0C">
              <w:trPr>
                <w:jc w:val="center"/>
              </w:trPr>
              <w:tc>
                <w:tcPr>
                  <w:tcW w:w="397" w:type="dxa"/>
                  <w:vAlign w:val="center"/>
                </w:tcPr>
                <w:p w14:paraId="62919AF2" w14:textId="77777777" w:rsidR="00DF08A2" w:rsidRDefault="00DF08A2" w:rsidP="00221E0C">
                  <w:pPr>
                    <w:tabs>
                      <w:tab w:val="left" w:pos="0"/>
                    </w:tabs>
                    <w:jc w:val="center"/>
                    <w:rPr>
                      <w:sz w:val="18"/>
                      <w:szCs w:val="18"/>
                    </w:rPr>
                  </w:pPr>
                  <w:r>
                    <w:rPr>
                      <w:sz w:val="18"/>
                      <w:szCs w:val="18"/>
                    </w:rPr>
                    <w:t>5</w:t>
                  </w:r>
                </w:p>
              </w:tc>
              <w:tc>
                <w:tcPr>
                  <w:tcW w:w="6173" w:type="dxa"/>
                  <w:gridSpan w:val="2"/>
                  <w:vAlign w:val="center"/>
                </w:tcPr>
                <w:p w14:paraId="06F225DC" w14:textId="77777777" w:rsidR="00DF08A2" w:rsidRDefault="00DF08A2" w:rsidP="00A424B4">
                  <w:pPr>
                    <w:spacing w:after="0"/>
                    <w:ind w:right="210"/>
                    <w:rPr>
                      <w:sz w:val="18"/>
                      <w:szCs w:val="18"/>
                    </w:rPr>
                  </w:pPr>
                  <w:r>
                    <w:rPr>
                      <w:sz w:val="18"/>
                      <w:szCs w:val="18"/>
                    </w:rPr>
                    <w:t>A nivel regional, ¿cuentan con alguna estrategia (festivales, ferias u otros que promuevan la cultura local) que permita preservar el patrimonio intangible?</w:t>
                  </w:r>
                </w:p>
                <w:p w14:paraId="12A32AA3" w14:textId="77777777" w:rsidR="00DF08A2" w:rsidRDefault="00DF08A2" w:rsidP="00A424B4">
                  <w:pPr>
                    <w:spacing w:after="0"/>
                    <w:ind w:right="210"/>
                    <w:rPr>
                      <w:sz w:val="18"/>
                      <w:szCs w:val="18"/>
                    </w:rPr>
                  </w:pPr>
                  <w:r>
                    <w:rPr>
                      <w:b/>
                      <w:sz w:val="18"/>
                      <w:szCs w:val="18"/>
                    </w:rPr>
                    <w:t>Medio de verificación:</w:t>
                  </w:r>
                  <w:r>
                    <w:t xml:space="preserve"> </w:t>
                  </w:r>
                  <w:r>
                    <w:rPr>
                      <w:b/>
                      <w:sz w:val="18"/>
                      <w:szCs w:val="18"/>
                    </w:rPr>
                    <w:t>Resolución ministerial de declaración del patrimonio inmaterial</w:t>
                  </w:r>
                </w:p>
              </w:tc>
              <w:tc>
                <w:tcPr>
                  <w:tcW w:w="771" w:type="dxa"/>
                </w:tcPr>
                <w:p w14:paraId="18A76E28" w14:textId="77777777" w:rsidR="00DF08A2" w:rsidRDefault="00DF08A2" w:rsidP="00221E0C">
                  <w:pPr>
                    <w:ind w:right="210"/>
                    <w:jc w:val="both"/>
                    <w:rPr>
                      <w:sz w:val="18"/>
                      <w:szCs w:val="18"/>
                    </w:rPr>
                  </w:pPr>
                </w:p>
              </w:tc>
            </w:tr>
            <w:tr w:rsidR="00DF08A2" w14:paraId="67384B8D" w14:textId="77777777" w:rsidTr="00221E0C">
              <w:trPr>
                <w:jc w:val="center"/>
              </w:trPr>
              <w:tc>
                <w:tcPr>
                  <w:tcW w:w="5578" w:type="dxa"/>
                  <w:gridSpan w:val="2"/>
                  <w:shd w:val="clear" w:color="auto" w:fill="F2F2F2"/>
                  <w:vAlign w:val="center"/>
                </w:tcPr>
                <w:p w14:paraId="4442001E" w14:textId="77777777" w:rsidR="00DF08A2" w:rsidRDefault="00DF08A2" w:rsidP="00221E0C">
                  <w:pPr>
                    <w:tabs>
                      <w:tab w:val="left" w:pos="5567"/>
                    </w:tabs>
                    <w:jc w:val="right"/>
                    <w:rPr>
                      <w:sz w:val="18"/>
                      <w:szCs w:val="18"/>
                    </w:rPr>
                  </w:pPr>
                  <w:r>
                    <w:rPr>
                      <w:sz w:val="18"/>
                      <w:szCs w:val="18"/>
                    </w:rPr>
                    <w:lastRenderedPageBreak/>
                    <w:t xml:space="preserve">Avance en el cumplimiento de criterios </w:t>
                  </w:r>
                  <w:r>
                    <w:rPr>
                      <w:b/>
                      <w:sz w:val="18"/>
                      <w:szCs w:val="18"/>
                    </w:rPr>
                    <w:t>(ACC)</w:t>
                  </w:r>
                  <w:r>
                    <w:rPr>
                      <w:sz w:val="18"/>
                      <w:szCs w:val="18"/>
                    </w:rPr>
                    <w:t xml:space="preserve"> - Incidencias “1”</w:t>
                  </w:r>
                </w:p>
              </w:tc>
              <w:tc>
                <w:tcPr>
                  <w:tcW w:w="992" w:type="dxa"/>
                  <w:shd w:val="clear" w:color="auto" w:fill="F2F2F2"/>
                </w:tcPr>
                <w:p w14:paraId="330B6015" w14:textId="77777777" w:rsidR="00DF08A2" w:rsidRDefault="00DF08A2" w:rsidP="00221E0C">
                  <w:pPr>
                    <w:ind w:right="210"/>
                    <w:jc w:val="both"/>
                    <w:rPr>
                      <w:sz w:val="18"/>
                      <w:szCs w:val="18"/>
                    </w:rPr>
                  </w:pPr>
                </w:p>
              </w:tc>
              <w:tc>
                <w:tcPr>
                  <w:tcW w:w="771" w:type="dxa"/>
                  <w:shd w:val="clear" w:color="auto" w:fill="F2F2F2"/>
                </w:tcPr>
                <w:p w14:paraId="5671CFA8" w14:textId="77777777" w:rsidR="00DF08A2" w:rsidRDefault="00DF08A2" w:rsidP="00221E0C">
                  <w:pPr>
                    <w:ind w:right="210"/>
                    <w:jc w:val="both"/>
                    <w:rPr>
                      <w:sz w:val="18"/>
                      <w:szCs w:val="18"/>
                    </w:rPr>
                  </w:pPr>
                </w:p>
              </w:tc>
            </w:tr>
            <w:tr w:rsidR="00DF08A2" w14:paraId="342DB1B6" w14:textId="77777777" w:rsidTr="00221E0C">
              <w:trPr>
                <w:jc w:val="center"/>
              </w:trPr>
              <w:tc>
                <w:tcPr>
                  <w:tcW w:w="5578" w:type="dxa"/>
                  <w:gridSpan w:val="2"/>
                  <w:shd w:val="clear" w:color="auto" w:fill="F2F2F2"/>
                  <w:vAlign w:val="center"/>
                </w:tcPr>
                <w:p w14:paraId="75B75329" w14:textId="77777777" w:rsidR="00DF08A2" w:rsidRDefault="00DF08A2" w:rsidP="00221E0C">
                  <w:pPr>
                    <w:tabs>
                      <w:tab w:val="left" w:pos="5567"/>
                    </w:tabs>
                    <w:jc w:val="right"/>
                    <w:rPr>
                      <w:sz w:val="18"/>
                      <w:szCs w:val="18"/>
                    </w:rPr>
                  </w:pPr>
                  <w:r>
                    <w:rPr>
                      <w:sz w:val="18"/>
                      <w:szCs w:val="18"/>
                    </w:rPr>
                    <w:t>Criterios no cumplidos - Incidencias “0”</w:t>
                  </w:r>
                </w:p>
              </w:tc>
              <w:tc>
                <w:tcPr>
                  <w:tcW w:w="992" w:type="dxa"/>
                  <w:shd w:val="clear" w:color="auto" w:fill="F2F2F2"/>
                </w:tcPr>
                <w:p w14:paraId="14FE3E2A" w14:textId="77777777" w:rsidR="00DF08A2" w:rsidRDefault="00DF08A2" w:rsidP="00221E0C">
                  <w:pPr>
                    <w:ind w:right="210"/>
                    <w:jc w:val="both"/>
                    <w:rPr>
                      <w:sz w:val="18"/>
                      <w:szCs w:val="18"/>
                    </w:rPr>
                  </w:pPr>
                </w:p>
              </w:tc>
              <w:tc>
                <w:tcPr>
                  <w:tcW w:w="771" w:type="dxa"/>
                  <w:shd w:val="clear" w:color="auto" w:fill="F2F2F2"/>
                </w:tcPr>
                <w:p w14:paraId="78A384E1" w14:textId="77777777" w:rsidR="00DF08A2" w:rsidRDefault="00DF08A2" w:rsidP="00221E0C">
                  <w:pPr>
                    <w:ind w:right="210"/>
                    <w:jc w:val="both"/>
                    <w:rPr>
                      <w:sz w:val="18"/>
                      <w:szCs w:val="18"/>
                    </w:rPr>
                  </w:pPr>
                </w:p>
              </w:tc>
            </w:tr>
            <w:tr w:rsidR="00DF08A2" w14:paraId="26CC6CDE" w14:textId="77777777" w:rsidTr="00221E0C">
              <w:trPr>
                <w:jc w:val="center"/>
              </w:trPr>
              <w:tc>
                <w:tcPr>
                  <w:tcW w:w="5578" w:type="dxa"/>
                  <w:gridSpan w:val="2"/>
                  <w:shd w:val="clear" w:color="auto" w:fill="F2F2F2"/>
                  <w:vAlign w:val="center"/>
                </w:tcPr>
                <w:p w14:paraId="58076443" w14:textId="77777777" w:rsidR="00DF08A2" w:rsidRDefault="00DF08A2" w:rsidP="00221E0C">
                  <w:pPr>
                    <w:tabs>
                      <w:tab w:val="left" w:pos="5567"/>
                    </w:tabs>
                    <w:jc w:val="right"/>
                    <w:rPr>
                      <w:sz w:val="18"/>
                      <w:szCs w:val="18"/>
                    </w:rPr>
                  </w:pPr>
                  <w:r>
                    <w:rPr>
                      <w:sz w:val="18"/>
                      <w:szCs w:val="18"/>
                    </w:rPr>
                    <w:t xml:space="preserve">Total de criterios </w:t>
                  </w:r>
                  <w:r>
                    <w:rPr>
                      <w:b/>
                      <w:sz w:val="18"/>
                      <w:szCs w:val="18"/>
                    </w:rPr>
                    <w:t>(TC)</w:t>
                  </w:r>
                  <w:r>
                    <w:rPr>
                      <w:sz w:val="18"/>
                      <w:szCs w:val="18"/>
                    </w:rPr>
                    <w:t xml:space="preserve"> del lineamiento</w:t>
                  </w:r>
                </w:p>
              </w:tc>
              <w:tc>
                <w:tcPr>
                  <w:tcW w:w="992" w:type="dxa"/>
                  <w:shd w:val="clear" w:color="auto" w:fill="F2F2F2"/>
                </w:tcPr>
                <w:p w14:paraId="2E9E53AE" w14:textId="77777777" w:rsidR="00DF08A2" w:rsidRDefault="00DF08A2" w:rsidP="00221E0C">
                  <w:pPr>
                    <w:ind w:right="210"/>
                    <w:jc w:val="both"/>
                    <w:rPr>
                      <w:sz w:val="18"/>
                      <w:szCs w:val="18"/>
                    </w:rPr>
                  </w:pPr>
                </w:p>
              </w:tc>
              <w:tc>
                <w:tcPr>
                  <w:tcW w:w="771" w:type="dxa"/>
                  <w:shd w:val="clear" w:color="auto" w:fill="F2F2F2"/>
                </w:tcPr>
                <w:p w14:paraId="0AFCFEEC" w14:textId="77777777" w:rsidR="00DF08A2" w:rsidRDefault="00DF08A2" w:rsidP="00221E0C">
                  <w:pPr>
                    <w:ind w:right="210"/>
                    <w:jc w:val="both"/>
                    <w:rPr>
                      <w:sz w:val="18"/>
                      <w:szCs w:val="18"/>
                    </w:rPr>
                  </w:pPr>
                </w:p>
              </w:tc>
            </w:tr>
            <w:tr w:rsidR="00DF08A2" w14:paraId="11915D6D" w14:textId="77777777" w:rsidTr="00221E0C">
              <w:trPr>
                <w:trHeight w:val="177"/>
                <w:jc w:val="center"/>
              </w:trPr>
              <w:tc>
                <w:tcPr>
                  <w:tcW w:w="5578" w:type="dxa"/>
                  <w:gridSpan w:val="2"/>
                  <w:shd w:val="clear" w:color="auto" w:fill="F2F2F2"/>
                  <w:vAlign w:val="center"/>
                </w:tcPr>
                <w:p w14:paraId="0B793EEB" w14:textId="77777777" w:rsidR="00DF08A2" w:rsidRDefault="00DF08A2" w:rsidP="00221E0C">
                  <w:pPr>
                    <w:tabs>
                      <w:tab w:val="left" w:pos="5567"/>
                    </w:tabs>
                    <w:jc w:val="right"/>
                    <w:rPr>
                      <w:sz w:val="18"/>
                      <w:szCs w:val="18"/>
                    </w:rPr>
                  </w:pPr>
                  <w:r>
                    <w:rPr>
                      <w:sz w:val="18"/>
                      <w:szCs w:val="18"/>
                    </w:rPr>
                    <w:t xml:space="preserve">Indicador de avance porcentual en el cumplimiento de criterios </w:t>
                  </w:r>
                  <w:r>
                    <w:rPr>
                      <w:b/>
                      <w:sz w:val="18"/>
                      <w:szCs w:val="18"/>
                    </w:rPr>
                    <w:t>(ACC/TC)</w:t>
                  </w:r>
                </w:p>
              </w:tc>
              <w:tc>
                <w:tcPr>
                  <w:tcW w:w="992" w:type="dxa"/>
                  <w:shd w:val="clear" w:color="auto" w:fill="F2F2F2"/>
                </w:tcPr>
                <w:p w14:paraId="456F6EAD" w14:textId="77777777" w:rsidR="00DF08A2" w:rsidRDefault="00DF08A2" w:rsidP="00221E0C">
                  <w:pPr>
                    <w:ind w:right="210"/>
                    <w:jc w:val="center"/>
                    <w:rPr>
                      <w:sz w:val="18"/>
                      <w:szCs w:val="18"/>
                    </w:rPr>
                  </w:pPr>
                </w:p>
              </w:tc>
              <w:tc>
                <w:tcPr>
                  <w:tcW w:w="771" w:type="dxa"/>
                  <w:shd w:val="clear" w:color="auto" w:fill="F2F2F2"/>
                  <w:vAlign w:val="center"/>
                </w:tcPr>
                <w:p w14:paraId="5EF5AA41" w14:textId="77777777" w:rsidR="00DF08A2" w:rsidRDefault="00DF08A2" w:rsidP="00221E0C">
                  <w:pPr>
                    <w:ind w:right="210"/>
                    <w:jc w:val="center"/>
                    <w:rPr>
                      <w:sz w:val="18"/>
                      <w:szCs w:val="18"/>
                    </w:rPr>
                  </w:pPr>
                </w:p>
              </w:tc>
            </w:tr>
          </w:tbl>
          <w:p w14:paraId="10B9E1F6" w14:textId="77777777" w:rsidR="00DF08A2" w:rsidRDefault="00DF08A2" w:rsidP="00221E0C">
            <w:pPr>
              <w:ind w:right="210"/>
              <w:jc w:val="both"/>
              <w:rPr>
                <w:sz w:val="20"/>
                <w:szCs w:val="20"/>
              </w:rPr>
            </w:pPr>
          </w:p>
          <w:p w14:paraId="461E5928" w14:textId="77777777" w:rsidR="00DF08A2" w:rsidRDefault="00DF08A2" w:rsidP="00A424B4">
            <w:pPr>
              <w:numPr>
                <w:ilvl w:val="0"/>
                <w:numId w:val="13"/>
              </w:numPr>
              <w:pBdr>
                <w:top w:val="nil"/>
                <w:left w:val="nil"/>
                <w:bottom w:val="nil"/>
                <w:right w:val="nil"/>
                <w:between w:val="nil"/>
              </w:pBdr>
              <w:ind w:right="210"/>
              <w:jc w:val="both"/>
              <w:rPr>
                <w:color w:val="000000"/>
                <w:sz w:val="20"/>
                <w:szCs w:val="20"/>
              </w:rPr>
            </w:pPr>
            <w:r>
              <w:rPr>
                <w:color w:val="000000"/>
                <w:sz w:val="20"/>
                <w:szCs w:val="20"/>
                <w:u w:val="single"/>
              </w:rPr>
              <w:t>Cálculo de Línea de Base y Logros Esperados</w:t>
            </w:r>
            <w:r>
              <w:rPr>
                <w:color w:val="000000"/>
                <w:sz w:val="20"/>
                <w:szCs w:val="20"/>
              </w:rPr>
              <w:t>:</w:t>
            </w:r>
          </w:p>
          <w:p w14:paraId="154F359E" w14:textId="77777777" w:rsidR="00DF08A2" w:rsidRDefault="00DF08A2" w:rsidP="00A424B4">
            <w:pPr>
              <w:numPr>
                <w:ilvl w:val="0"/>
                <w:numId w:val="7"/>
              </w:numPr>
              <w:pBdr>
                <w:top w:val="nil"/>
                <w:left w:val="nil"/>
                <w:bottom w:val="nil"/>
                <w:right w:val="nil"/>
                <w:between w:val="nil"/>
              </w:pBdr>
              <w:ind w:left="1063" w:right="210"/>
              <w:jc w:val="both"/>
              <w:rPr>
                <w:color w:val="000000"/>
                <w:sz w:val="20"/>
                <w:szCs w:val="20"/>
              </w:rPr>
            </w:pPr>
            <w:r>
              <w:rPr>
                <w:color w:val="000000"/>
                <w:sz w:val="20"/>
                <w:szCs w:val="20"/>
              </w:rPr>
              <w:t xml:space="preserve">El valor de la </w:t>
            </w:r>
            <w:r>
              <w:rPr>
                <w:i/>
                <w:color w:val="000000"/>
                <w:sz w:val="20"/>
                <w:szCs w:val="20"/>
              </w:rPr>
              <w:t>Línea de Base</w:t>
            </w:r>
            <w:r>
              <w:rPr>
                <w:color w:val="000000"/>
                <w:sz w:val="20"/>
                <w:szCs w:val="20"/>
              </w:rPr>
              <w:t xml:space="preserve"> (LB) corresponde a 1, considerando que se ha construido un número índice que permita captar el efecto de su cambio en el tiempo. Para su cálculo se dividió el valor del IOP.01.01 del periodo corriente entre su valor de LB. Dado que en el año 2023 se cumple que </w:t>
            </w:r>
            <m:oMath>
              <m:r>
                <w:rPr>
                  <w:rFonts w:ascii="Cambria Math" w:eastAsia="Cambria Math" w:hAnsi="Cambria Math" w:cs="Cambria Math"/>
                  <w:color w:val="000000"/>
                  <w:sz w:val="20"/>
                  <w:szCs w:val="20"/>
                </w:rPr>
                <m:t>t=LB</m:t>
              </m:r>
            </m:oMath>
            <w:r>
              <w:rPr>
                <w:color w:val="000000"/>
                <w:sz w:val="20"/>
                <w:szCs w:val="20"/>
              </w:rPr>
              <w:t>, el valor obtenido es 1.</w:t>
            </w:r>
          </w:p>
          <w:p w14:paraId="1AC898F6" w14:textId="77777777" w:rsidR="00DF08A2" w:rsidRDefault="00DF08A2" w:rsidP="00A424B4">
            <w:pPr>
              <w:numPr>
                <w:ilvl w:val="0"/>
                <w:numId w:val="7"/>
              </w:numPr>
              <w:pBdr>
                <w:top w:val="nil"/>
                <w:left w:val="nil"/>
                <w:bottom w:val="nil"/>
                <w:right w:val="nil"/>
                <w:between w:val="nil"/>
              </w:pBdr>
              <w:ind w:left="1063" w:right="210"/>
              <w:jc w:val="both"/>
              <w:rPr>
                <w:color w:val="000000"/>
                <w:sz w:val="20"/>
                <w:szCs w:val="20"/>
              </w:rPr>
            </w:pPr>
            <w:r>
              <w:rPr>
                <w:color w:val="000000"/>
                <w:sz w:val="20"/>
                <w:szCs w:val="20"/>
              </w:rPr>
              <w:t>El valor de los Logros Esperados fue calculado tomando como referencia la evolución del INCORE publicado por el Instituto Peruano de Economía (IPE), el cual permite analizar las condiciones económicas y sociales de cada región del Perú a través de la identificación de seis pilares de competitividad: (i) Entorno Económico, (ii) Infraestructura, (iii) Salud, (iv) Educación, (v) Laboral e (vi) Instituciones. Mediante estos pilares se estima la dinámica de cada región y la diferencia respecto a otras regiones, lo cual permite determinar su nivel de competitividad relativo.</w:t>
            </w:r>
          </w:p>
          <w:p w14:paraId="1CA0CF70" w14:textId="77777777" w:rsidR="00DF08A2" w:rsidRDefault="00DF08A2" w:rsidP="00A424B4">
            <w:pPr>
              <w:numPr>
                <w:ilvl w:val="0"/>
                <w:numId w:val="7"/>
              </w:numPr>
              <w:pBdr>
                <w:top w:val="nil"/>
                <w:left w:val="nil"/>
                <w:bottom w:val="nil"/>
                <w:right w:val="nil"/>
                <w:between w:val="nil"/>
              </w:pBdr>
              <w:ind w:left="1063" w:right="210"/>
              <w:jc w:val="both"/>
              <w:rPr>
                <w:color w:val="000000"/>
                <w:sz w:val="20"/>
                <w:szCs w:val="20"/>
              </w:rPr>
            </w:pPr>
            <w:r>
              <w:rPr>
                <w:color w:val="000000"/>
                <w:sz w:val="20"/>
                <w:szCs w:val="20"/>
              </w:rPr>
              <w:t>Particularmente, se argumenta que el nivel de competitividad regional será un detonante del OP.01. considerando que este último busca garantizar la ocupación, uso ordenado y seguro de los territorios considerando sus aptitudes y potencialidades, mientras que el INCORE identifica entre los indicadores que lo componen aquellos vinculados con el desarrollo de la infraestructura local, el acceso a servicios de salud y la asistencia escolar, entre otros, factores que hacen referencia al desarrollo de potencialidades de una región y al uso ordenado de los territorios.</w:t>
            </w:r>
          </w:p>
          <w:p w14:paraId="6042CCC2" w14:textId="77777777" w:rsidR="00DF08A2" w:rsidRDefault="00DF08A2" w:rsidP="00A424B4">
            <w:pPr>
              <w:numPr>
                <w:ilvl w:val="0"/>
                <w:numId w:val="7"/>
              </w:numPr>
              <w:pBdr>
                <w:top w:val="nil"/>
                <w:left w:val="nil"/>
                <w:bottom w:val="nil"/>
                <w:right w:val="nil"/>
                <w:between w:val="nil"/>
              </w:pBdr>
              <w:ind w:left="1063" w:right="210"/>
              <w:jc w:val="both"/>
              <w:rPr>
                <w:color w:val="000000"/>
                <w:sz w:val="20"/>
                <w:szCs w:val="20"/>
              </w:rPr>
            </w:pPr>
            <w:r>
              <w:rPr>
                <w:color w:val="000000"/>
                <w:sz w:val="20"/>
                <w:szCs w:val="20"/>
              </w:rPr>
              <w:t>Con los valores 2010-2022 del INCORE se proyectó el valor de su tendencia al año 2050, y seguidamente se calcularon las tasas de crecimiento anuales para cada región. Bajo el argumento de que el INCORE es significativo en la representación del indicador de la presente política, y considerando que esta captura la evolución de la dinámica interna particular a cada región, se replicaron las tasas de crecimiento calculadas del INCORE sobre el valor de LB del índice IOP.01.01, obteniéndose los logros esperados al 2050.</w:t>
            </w:r>
          </w:p>
        </w:tc>
      </w:tr>
      <w:tr w:rsidR="00DF08A2" w14:paraId="2FAB84BE" w14:textId="77777777" w:rsidTr="00764574">
        <w:trPr>
          <w:gridAfter w:val="1"/>
          <w:wAfter w:w="709" w:type="dxa"/>
          <w:trHeight w:val="496"/>
          <w:jc w:val="center"/>
        </w:trPr>
        <w:tc>
          <w:tcPr>
            <w:tcW w:w="1511" w:type="dxa"/>
            <w:gridSpan w:val="2"/>
            <w:tcBorders>
              <w:top w:val="single" w:sz="4" w:space="0" w:color="000000"/>
              <w:left w:val="single" w:sz="4" w:space="0" w:color="000000"/>
              <w:bottom w:val="single" w:sz="4" w:space="0" w:color="000000"/>
              <w:right w:val="single" w:sz="4" w:space="0" w:color="000000"/>
            </w:tcBorders>
            <w:shd w:val="clear" w:color="auto" w:fill="EDEDED"/>
            <w:vAlign w:val="center"/>
          </w:tcPr>
          <w:p w14:paraId="4E7D79A9" w14:textId="77777777" w:rsidR="00DF08A2" w:rsidRDefault="00DF08A2" w:rsidP="00221E0C">
            <w:pPr>
              <w:rPr>
                <w:sz w:val="20"/>
                <w:szCs w:val="20"/>
              </w:rPr>
            </w:pPr>
            <w:r>
              <w:rPr>
                <w:b/>
                <w:sz w:val="20"/>
                <w:szCs w:val="20"/>
              </w:rPr>
              <w:lastRenderedPageBreak/>
              <w:t>Sentido esperado del indicador:</w:t>
            </w:r>
          </w:p>
        </w:tc>
        <w:tc>
          <w:tcPr>
            <w:tcW w:w="8407" w:type="dxa"/>
            <w:gridSpan w:val="31"/>
            <w:tcBorders>
              <w:top w:val="single" w:sz="4" w:space="0" w:color="000000"/>
              <w:left w:val="single" w:sz="4" w:space="0" w:color="000000"/>
              <w:bottom w:val="single" w:sz="4" w:space="0" w:color="000000"/>
              <w:right w:val="single" w:sz="4" w:space="0" w:color="000000"/>
            </w:tcBorders>
            <w:vAlign w:val="center"/>
          </w:tcPr>
          <w:p w14:paraId="3EB13783" w14:textId="77777777" w:rsidR="00DF08A2" w:rsidRDefault="00DF08A2" w:rsidP="00221E0C">
            <w:pPr>
              <w:rPr>
                <w:sz w:val="20"/>
                <w:szCs w:val="20"/>
              </w:rPr>
            </w:pPr>
            <w:r>
              <w:rPr>
                <w:sz w:val="20"/>
                <w:szCs w:val="20"/>
              </w:rPr>
              <w:t>Ascendente</w:t>
            </w:r>
          </w:p>
        </w:tc>
      </w:tr>
      <w:tr w:rsidR="00DF08A2" w14:paraId="73A65279" w14:textId="77777777" w:rsidTr="00764574">
        <w:trPr>
          <w:gridAfter w:val="1"/>
          <w:wAfter w:w="709" w:type="dxa"/>
          <w:trHeight w:val="680"/>
          <w:jc w:val="center"/>
        </w:trPr>
        <w:tc>
          <w:tcPr>
            <w:tcW w:w="1511" w:type="dxa"/>
            <w:gridSpan w:val="2"/>
            <w:tcBorders>
              <w:top w:val="single" w:sz="4" w:space="0" w:color="000000"/>
              <w:left w:val="single" w:sz="4" w:space="0" w:color="000000"/>
              <w:bottom w:val="single" w:sz="4" w:space="0" w:color="000000"/>
              <w:right w:val="single" w:sz="4" w:space="0" w:color="000000"/>
            </w:tcBorders>
            <w:shd w:val="clear" w:color="auto" w:fill="EDEDED"/>
            <w:vAlign w:val="center"/>
          </w:tcPr>
          <w:p w14:paraId="621032EE" w14:textId="77777777" w:rsidR="00DF08A2" w:rsidRDefault="00DF08A2" w:rsidP="00221E0C">
            <w:pPr>
              <w:rPr>
                <w:sz w:val="20"/>
                <w:szCs w:val="20"/>
              </w:rPr>
            </w:pPr>
            <w:r>
              <w:rPr>
                <w:b/>
                <w:sz w:val="20"/>
                <w:szCs w:val="20"/>
              </w:rPr>
              <w:t>Supuestos:</w:t>
            </w:r>
          </w:p>
        </w:tc>
        <w:tc>
          <w:tcPr>
            <w:tcW w:w="8407" w:type="dxa"/>
            <w:gridSpan w:val="31"/>
            <w:tcBorders>
              <w:top w:val="single" w:sz="4" w:space="0" w:color="000000"/>
              <w:left w:val="single" w:sz="4" w:space="0" w:color="000000"/>
              <w:bottom w:val="single" w:sz="4" w:space="0" w:color="000000"/>
              <w:right w:val="single" w:sz="4" w:space="0" w:color="000000"/>
            </w:tcBorders>
            <w:vAlign w:val="center"/>
          </w:tcPr>
          <w:p w14:paraId="227EC05C" w14:textId="77777777" w:rsidR="00DF08A2" w:rsidRDefault="00DF08A2" w:rsidP="00221E0C">
            <w:pPr>
              <w:jc w:val="both"/>
              <w:rPr>
                <w:sz w:val="20"/>
                <w:szCs w:val="20"/>
              </w:rPr>
            </w:pPr>
            <w:r>
              <w:rPr>
                <w:sz w:val="20"/>
                <w:szCs w:val="20"/>
              </w:rPr>
              <w:t>Se espera un avance progresivo en el cumplimiento de los lineamientos de parte de cada gobierno regional, que visibilice un ritmo de ascenso constante y sostenido en el tiempo, libre de afectaciones coyunturales en materia política, económica o social.</w:t>
            </w:r>
          </w:p>
        </w:tc>
      </w:tr>
      <w:tr w:rsidR="00DF08A2" w14:paraId="5ECBAE86" w14:textId="77777777" w:rsidTr="00764574">
        <w:trPr>
          <w:gridAfter w:val="1"/>
          <w:wAfter w:w="709" w:type="dxa"/>
          <w:trHeight w:val="607"/>
          <w:jc w:val="center"/>
        </w:trPr>
        <w:tc>
          <w:tcPr>
            <w:tcW w:w="1511" w:type="dxa"/>
            <w:gridSpan w:val="2"/>
            <w:tcBorders>
              <w:top w:val="single" w:sz="4" w:space="0" w:color="000000"/>
              <w:left w:val="single" w:sz="4" w:space="0" w:color="000000"/>
              <w:bottom w:val="single" w:sz="4" w:space="0" w:color="000000"/>
              <w:right w:val="single" w:sz="4" w:space="0" w:color="000000"/>
            </w:tcBorders>
            <w:shd w:val="clear" w:color="auto" w:fill="EDEDED"/>
            <w:vAlign w:val="center"/>
          </w:tcPr>
          <w:p w14:paraId="4EB6EFFB" w14:textId="77777777" w:rsidR="00DF08A2" w:rsidRDefault="00DF08A2" w:rsidP="00221E0C">
            <w:pPr>
              <w:rPr>
                <w:sz w:val="20"/>
                <w:szCs w:val="20"/>
              </w:rPr>
            </w:pPr>
            <w:r>
              <w:rPr>
                <w:b/>
                <w:sz w:val="20"/>
                <w:szCs w:val="20"/>
              </w:rPr>
              <w:t>Fuente y bases de datos:</w:t>
            </w:r>
          </w:p>
        </w:tc>
        <w:tc>
          <w:tcPr>
            <w:tcW w:w="8407" w:type="dxa"/>
            <w:gridSpan w:val="31"/>
            <w:tcBorders>
              <w:top w:val="single" w:sz="4" w:space="0" w:color="000000"/>
              <w:left w:val="single" w:sz="4" w:space="0" w:color="000000"/>
              <w:bottom w:val="single" w:sz="4" w:space="0" w:color="000000"/>
              <w:right w:val="single" w:sz="4" w:space="0" w:color="000000"/>
            </w:tcBorders>
            <w:vAlign w:val="center"/>
          </w:tcPr>
          <w:p w14:paraId="5B214C1F" w14:textId="77777777" w:rsidR="00DF08A2" w:rsidRDefault="00DF08A2" w:rsidP="00764574">
            <w:pPr>
              <w:spacing w:after="0"/>
              <w:ind w:right="210"/>
              <w:jc w:val="both"/>
              <w:rPr>
                <w:sz w:val="20"/>
                <w:szCs w:val="20"/>
              </w:rPr>
            </w:pPr>
            <w:r>
              <w:rPr>
                <w:b/>
                <w:sz w:val="20"/>
                <w:szCs w:val="20"/>
              </w:rPr>
              <w:t>Fuente:</w:t>
            </w:r>
            <w:sdt>
              <w:sdtPr>
                <w:tag w:val="goog_rdk_20"/>
                <w:id w:val="-1485763939"/>
              </w:sdtPr>
              <w:sdtContent/>
            </w:sdt>
            <w:r>
              <w:rPr>
                <w:b/>
                <w:sz w:val="20"/>
                <w:szCs w:val="20"/>
              </w:rPr>
              <w:t xml:space="preserve"> </w:t>
            </w:r>
            <w:r>
              <w:rPr>
                <w:sz w:val="20"/>
                <w:szCs w:val="20"/>
              </w:rPr>
              <w:t>CENEPRED. Registros administrativos en coordinación con reportes de GR.</w:t>
            </w:r>
          </w:p>
          <w:p w14:paraId="2772163B" w14:textId="77777777" w:rsidR="00DF08A2" w:rsidRDefault="00DF08A2" w:rsidP="00764574">
            <w:pPr>
              <w:spacing w:after="0"/>
              <w:ind w:right="210"/>
              <w:jc w:val="both"/>
              <w:rPr>
                <w:sz w:val="20"/>
                <w:szCs w:val="20"/>
              </w:rPr>
            </w:pPr>
            <w:r>
              <w:rPr>
                <w:b/>
                <w:sz w:val="20"/>
                <w:szCs w:val="20"/>
              </w:rPr>
              <w:t>Base de datos:</w:t>
            </w:r>
            <w:r>
              <w:rPr>
                <w:sz w:val="20"/>
                <w:szCs w:val="20"/>
              </w:rPr>
              <w:t xml:space="preserve"> CENEPRED. Registros administrativos en coordinación con reportes de GR.</w:t>
            </w:r>
          </w:p>
        </w:tc>
      </w:tr>
      <w:tr w:rsidR="00DF08A2" w:rsidRPr="00764574" w14:paraId="519B274E" w14:textId="77777777" w:rsidTr="00764574">
        <w:trPr>
          <w:gridAfter w:val="1"/>
          <w:wAfter w:w="709" w:type="dxa"/>
          <w:trHeight w:val="22"/>
          <w:jc w:val="center"/>
        </w:trPr>
        <w:tc>
          <w:tcPr>
            <w:tcW w:w="1283" w:type="dxa"/>
            <w:vMerge w:val="restart"/>
            <w:tcBorders>
              <w:top w:val="single" w:sz="4" w:space="0" w:color="000000"/>
              <w:left w:val="single" w:sz="4" w:space="0" w:color="000000"/>
              <w:right w:val="single" w:sz="4" w:space="0" w:color="000000"/>
            </w:tcBorders>
            <w:shd w:val="clear" w:color="auto" w:fill="EDEDED"/>
            <w:vAlign w:val="center"/>
          </w:tcPr>
          <w:p w14:paraId="46F32365" w14:textId="77777777" w:rsidR="00DF08A2" w:rsidRDefault="00DF08A2" w:rsidP="00764574">
            <w:pPr>
              <w:spacing w:after="0"/>
              <w:ind w:right="40"/>
              <w:jc w:val="center"/>
              <w:rPr>
                <w:b/>
                <w:sz w:val="18"/>
                <w:szCs w:val="18"/>
              </w:rPr>
            </w:pPr>
            <w:r>
              <w:rPr>
                <w:b/>
                <w:sz w:val="18"/>
                <w:szCs w:val="18"/>
              </w:rPr>
              <w:t>Región\Año</w:t>
            </w:r>
          </w:p>
        </w:tc>
        <w:tc>
          <w:tcPr>
            <w:tcW w:w="686" w:type="dxa"/>
            <w:gridSpan w:val="2"/>
            <w:tcBorders>
              <w:top w:val="single" w:sz="4" w:space="0" w:color="000000"/>
              <w:left w:val="single" w:sz="4" w:space="0" w:color="000000"/>
              <w:bottom w:val="single" w:sz="4" w:space="0" w:color="000000"/>
              <w:right w:val="single" w:sz="4" w:space="0" w:color="000000"/>
            </w:tcBorders>
            <w:shd w:val="clear" w:color="auto" w:fill="EDEDED"/>
            <w:vAlign w:val="center"/>
          </w:tcPr>
          <w:p w14:paraId="59BD2F3C" w14:textId="7C6E891F" w:rsidR="00764574" w:rsidRPr="00764574" w:rsidRDefault="00764574" w:rsidP="00764574">
            <w:pPr>
              <w:spacing w:after="0"/>
              <w:ind w:right="40"/>
              <w:jc w:val="center"/>
              <w:rPr>
                <w:b/>
                <w:sz w:val="18"/>
                <w:szCs w:val="18"/>
              </w:rPr>
            </w:pPr>
            <w:proofErr w:type="spellStart"/>
            <w:r w:rsidRPr="00764574">
              <w:rPr>
                <w:b/>
                <w:sz w:val="18"/>
                <w:szCs w:val="18"/>
              </w:rPr>
              <w:t>Linea</w:t>
            </w:r>
            <w:proofErr w:type="spellEnd"/>
          </w:p>
          <w:p w14:paraId="78A1B5ED" w14:textId="3ED3ADBE" w:rsidR="00DF08A2" w:rsidRPr="00764574" w:rsidRDefault="00DF08A2" w:rsidP="00764574">
            <w:pPr>
              <w:spacing w:after="0"/>
              <w:ind w:right="40"/>
              <w:jc w:val="center"/>
              <w:rPr>
                <w:b/>
                <w:sz w:val="18"/>
                <w:szCs w:val="18"/>
              </w:rPr>
            </w:pPr>
            <w:r w:rsidRPr="00764574">
              <w:rPr>
                <w:b/>
                <w:sz w:val="18"/>
                <w:szCs w:val="18"/>
              </w:rPr>
              <w:t>Base</w:t>
            </w:r>
          </w:p>
        </w:tc>
        <w:tc>
          <w:tcPr>
            <w:tcW w:w="7949" w:type="dxa"/>
            <w:gridSpan w:val="30"/>
            <w:tcBorders>
              <w:top w:val="single" w:sz="4" w:space="0" w:color="000000"/>
              <w:left w:val="single" w:sz="4" w:space="0" w:color="000000"/>
              <w:bottom w:val="single" w:sz="4" w:space="0" w:color="000000"/>
              <w:right w:val="single" w:sz="4" w:space="0" w:color="000000"/>
            </w:tcBorders>
            <w:shd w:val="clear" w:color="auto" w:fill="EDEDED"/>
            <w:vAlign w:val="center"/>
          </w:tcPr>
          <w:p w14:paraId="6ECD35F0" w14:textId="77777777" w:rsidR="00DF08A2" w:rsidRPr="00764574" w:rsidRDefault="00DF08A2" w:rsidP="00764574">
            <w:pPr>
              <w:spacing w:after="0"/>
              <w:ind w:right="40"/>
              <w:jc w:val="center"/>
              <w:rPr>
                <w:b/>
                <w:sz w:val="18"/>
                <w:szCs w:val="18"/>
              </w:rPr>
            </w:pPr>
            <w:r w:rsidRPr="00764574">
              <w:rPr>
                <w:b/>
                <w:sz w:val="18"/>
                <w:szCs w:val="18"/>
              </w:rPr>
              <w:t>Logros esperados</w:t>
            </w:r>
          </w:p>
        </w:tc>
      </w:tr>
      <w:tr w:rsidR="00DF08A2" w:rsidRPr="00764574" w14:paraId="46F517B2" w14:textId="77777777" w:rsidTr="003D5FEA">
        <w:trPr>
          <w:gridAfter w:val="1"/>
          <w:wAfter w:w="709" w:type="dxa"/>
          <w:trHeight w:val="89"/>
          <w:jc w:val="center"/>
        </w:trPr>
        <w:tc>
          <w:tcPr>
            <w:tcW w:w="1283" w:type="dxa"/>
            <w:vMerge/>
            <w:tcBorders>
              <w:top w:val="single" w:sz="4" w:space="0" w:color="000000"/>
              <w:left w:val="single" w:sz="4" w:space="0" w:color="000000"/>
              <w:right w:val="single" w:sz="4" w:space="0" w:color="000000"/>
            </w:tcBorders>
            <w:shd w:val="clear" w:color="auto" w:fill="EDEDED"/>
            <w:vAlign w:val="center"/>
          </w:tcPr>
          <w:p w14:paraId="483FC390" w14:textId="77777777" w:rsidR="00DF08A2" w:rsidRDefault="00DF08A2" w:rsidP="00221E0C">
            <w:pPr>
              <w:widowControl w:val="0"/>
              <w:pBdr>
                <w:top w:val="nil"/>
                <w:left w:val="nil"/>
                <w:bottom w:val="nil"/>
                <w:right w:val="nil"/>
                <w:between w:val="nil"/>
              </w:pBdr>
              <w:spacing w:line="276" w:lineRule="auto"/>
              <w:rPr>
                <w:b/>
                <w:sz w:val="18"/>
                <w:szCs w:val="18"/>
              </w:rPr>
            </w:pPr>
          </w:p>
        </w:tc>
        <w:tc>
          <w:tcPr>
            <w:tcW w:w="697" w:type="dxa"/>
            <w:gridSpan w:val="3"/>
            <w:tcBorders>
              <w:top w:val="single" w:sz="4" w:space="0" w:color="000000"/>
              <w:left w:val="single" w:sz="4" w:space="0" w:color="000000"/>
              <w:bottom w:val="single" w:sz="4" w:space="0" w:color="000000"/>
              <w:right w:val="single" w:sz="4" w:space="0" w:color="000000"/>
            </w:tcBorders>
            <w:shd w:val="clear" w:color="auto" w:fill="EDEDED"/>
            <w:vAlign w:val="center"/>
          </w:tcPr>
          <w:p w14:paraId="513E3830" w14:textId="77777777" w:rsidR="00DF08A2" w:rsidRPr="00764574" w:rsidRDefault="00DF08A2" w:rsidP="00764574">
            <w:pPr>
              <w:ind w:right="40"/>
              <w:jc w:val="center"/>
              <w:rPr>
                <w:b/>
                <w:sz w:val="18"/>
                <w:szCs w:val="18"/>
              </w:rPr>
            </w:pPr>
            <w:r w:rsidRPr="00764574">
              <w:rPr>
                <w:b/>
                <w:sz w:val="18"/>
                <w:szCs w:val="18"/>
              </w:rPr>
              <w:t>2023</w:t>
            </w:r>
          </w:p>
        </w:tc>
        <w:tc>
          <w:tcPr>
            <w:tcW w:w="625"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5AFE7136" w14:textId="77777777" w:rsidR="00DF08A2" w:rsidRPr="00764574" w:rsidRDefault="00DF08A2" w:rsidP="00764574">
            <w:pPr>
              <w:ind w:right="40"/>
              <w:jc w:val="center"/>
              <w:rPr>
                <w:b/>
                <w:sz w:val="18"/>
                <w:szCs w:val="18"/>
              </w:rPr>
            </w:pPr>
            <w:r w:rsidRPr="00764574">
              <w:rPr>
                <w:b/>
                <w:sz w:val="18"/>
                <w:szCs w:val="18"/>
              </w:rPr>
              <w:t>2024</w:t>
            </w:r>
          </w:p>
        </w:tc>
        <w:tc>
          <w:tcPr>
            <w:tcW w:w="792" w:type="dxa"/>
            <w:gridSpan w:val="3"/>
            <w:tcBorders>
              <w:top w:val="single" w:sz="4" w:space="0" w:color="000000"/>
              <w:left w:val="single" w:sz="4" w:space="0" w:color="000000"/>
              <w:bottom w:val="single" w:sz="4" w:space="0" w:color="000000"/>
              <w:right w:val="single" w:sz="4" w:space="0" w:color="000000"/>
            </w:tcBorders>
            <w:shd w:val="clear" w:color="auto" w:fill="EDEDED"/>
            <w:vAlign w:val="center"/>
          </w:tcPr>
          <w:p w14:paraId="6E4A1468" w14:textId="77777777" w:rsidR="00DF08A2" w:rsidRPr="00764574" w:rsidRDefault="00DF08A2" w:rsidP="00764574">
            <w:pPr>
              <w:ind w:right="40"/>
              <w:jc w:val="center"/>
              <w:rPr>
                <w:b/>
                <w:sz w:val="18"/>
                <w:szCs w:val="18"/>
              </w:rPr>
            </w:pPr>
            <w:r w:rsidRPr="00764574">
              <w:rPr>
                <w:b/>
                <w:sz w:val="18"/>
                <w:szCs w:val="18"/>
              </w:rPr>
              <w:t>2025</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EDEDED"/>
            <w:vAlign w:val="center"/>
          </w:tcPr>
          <w:p w14:paraId="2AFDDA49" w14:textId="77777777" w:rsidR="00DF08A2" w:rsidRPr="00764574" w:rsidRDefault="00DF08A2" w:rsidP="00764574">
            <w:pPr>
              <w:ind w:right="40"/>
              <w:jc w:val="center"/>
              <w:rPr>
                <w:b/>
                <w:sz w:val="18"/>
                <w:szCs w:val="18"/>
              </w:rPr>
            </w:pPr>
            <w:r w:rsidRPr="00764574">
              <w:rPr>
                <w:b/>
                <w:sz w:val="18"/>
                <w:szCs w:val="18"/>
              </w:rPr>
              <w:t>2026</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EDEDED"/>
            <w:vAlign w:val="center"/>
          </w:tcPr>
          <w:p w14:paraId="67ABE9C6" w14:textId="77777777" w:rsidR="00DF08A2" w:rsidRPr="00764574" w:rsidRDefault="00DF08A2" w:rsidP="00764574">
            <w:pPr>
              <w:ind w:right="40"/>
              <w:jc w:val="center"/>
              <w:rPr>
                <w:b/>
                <w:sz w:val="18"/>
                <w:szCs w:val="18"/>
              </w:rPr>
            </w:pPr>
            <w:r w:rsidRPr="00764574">
              <w:rPr>
                <w:b/>
                <w:sz w:val="18"/>
                <w:szCs w:val="18"/>
              </w:rPr>
              <w:t>2027</w:t>
            </w:r>
          </w:p>
        </w:tc>
        <w:tc>
          <w:tcPr>
            <w:tcW w:w="567" w:type="dxa"/>
            <w:gridSpan w:val="2"/>
            <w:tcBorders>
              <w:top w:val="single" w:sz="4" w:space="0" w:color="000000"/>
              <w:left w:val="single" w:sz="4" w:space="0" w:color="000000"/>
              <w:bottom w:val="single" w:sz="4" w:space="0" w:color="000000"/>
              <w:right w:val="single" w:sz="4" w:space="0" w:color="000000"/>
            </w:tcBorders>
            <w:shd w:val="clear" w:color="auto" w:fill="EDEDED"/>
            <w:vAlign w:val="center"/>
          </w:tcPr>
          <w:p w14:paraId="4934472B" w14:textId="77777777" w:rsidR="00DF08A2" w:rsidRPr="00764574" w:rsidRDefault="00DF08A2" w:rsidP="00764574">
            <w:pPr>
              <w:ind w:right="40"/>
              <w:jc w:val="center"/>
              <w:rPr>
                <w:b/>
                <w:sz w:val="18"/>
                <w:szCs w:val="18"/>
              </w:rPr>
            </w:pPr>
            <w:r w:rsidRPr="00764574">
              <w:rPr>
                <w:b/>
                <w:sz w:val="18"/>
                <w:szCs w:val="18"/>
              </w:rPr>
              <w:t>2028</w:t>
            </w:r>
          </w:p>
        </w:tc>
        <w:tc>
          <w:tcPr>
            <w:tcW w:w="567" w:type="dxa"/>
            <w:gridSpan w:val="3"/>
            <w:tcBorders>
              <w:top w:val="single" w:sz="4" w:space="0" w:color="000000"/>
              <w:left w:val="single" w:sz="4" w:space="0" w:color="000000"/>
              <w:bottom w:val="single" w:sz="4" w:space="0" w:color="000000"/>
              <w:right w:val="single" w:sz="4" w:space="0" w:color="000000"/>
            </w:tcBorders>
            <w:shd w:val="clear" w:color="auto" w:fill="EDEDED"/>
            <w:vAlign w:val="center"/>
          </w:tcPr>
          <w:p w14:paraId="759B0839" w14:textId="77777777" w:rsidR="00DF08A2" w:rsidRPr="00764574" w:rsidRDefault="00DF08A2" w:rsidP="00764574">
            <w:pPr>
              <w:ind w:right="40"/>
              <w:jc w:val="center"/>
              <w:rPr>
                <w:b/>
                <w:sz w:val="18"/>
                <w:szCs w:val="18"/>
              </w:rPr>
            </w:pPr>
            <w:r w:rsidRPr="00764574">
              <w:rPr>
                <w:b/>
                <w:sz w:val="18"/>
                <w:szCs w:val="18"/>
              </w:rPr>
              <w:t>2029</w:t>
            </w:r>
          </w:p>
        </w:tc>
        <w:tc>
          <w:tcPr>
            <w:tcW w:w="621" w:type="dxa"/>
            <w:gridSpan w:val="3"/>
            <w:tcBorders>
              <w:top w:val="single" w:sz="4" w:space="0" w:color="000000"/>
              <w:left w:val="single" w:sz="4" w:space="0" w:color="000000"/>
              <w:bottom w:val="single" w:sz="4" w:space="0" w:color="000000"/>
              <w:right w:val="single" w:sz="4" w:space="0" w:color="000000"/>
            </w:tcBorders>
            <w:shd w:val="clear" w:color="auto" w:fill="EDEDED"/>
            <w:vAlign w:val="center"/>
          </w:tcPr>
          <w:p w14:paraId="5797571C" w14:textId="77777777" w:rsidR="00DF08A2" w:rsidRPr="00764574" w:rsidRDefault="00DF08A2" w:rsidP="00764574">
            <w:pPr>
              <w:ind w:right="40"/>
              <w:jc w:val="center"/>
              <w:rPr>
                <w:b/>
                <w:sz w:val="18"/>
                <w:szCs w:val="18"/>
              </w:rPr>
            </w:pPr>
            <w:r w:rsidRPr="00764574">
              <w:rPr>
                <w:b/>
                <w:sz w:val="18"/>
                <w:szCs w:val="18"/>
              </w:rPr>
              <w:t>2030</w:t>
            </w:r>
          </w:p>
        </w:tc>
        <w:tc>
          <w:tcPr>
            <w:tcW w:w="661" w:type="dxa"/>
            <w:gridSpan w:val="3"/>
            <w:tcBorders>
              <w:top w:val="single" w:sz="4" w:space="0" w:color="000000"/>
              <w:left w:val="single" w:sz="4" w:space="0" w:color="000000"/>
              <w:bottom w:val="single" w:sz="4" w:space="0" w:color="000000"/>
              <w:right w:val="single" w:sz="4" w:space="0" w:color="000000"/>
            </w:tcBorders>
            <w:shd w:val="clear" w:color="auto" w:fill="EDEDED"/>
            <w:vAlign w:val="center"/>
          </w:tcPr>
          <w:p w14:paraId="63F5B64B" w14:textId="77777777" w:rsidR="00DF08A2" w:rsidRPr="00764574" w:rsidRDefault="00DF08A2" w:rsidP="00764574">
            <w:pPr>
              <w:ind w:right="40"/>
              <w:jc w:val="center"/>
              <w:rPr>
                <w:b/>
                <w:sz w:val="18"/>
                <w:szCs w:val="18"/>
              </w:rPr>
            </w:pPr>
            <w:r w:rsidRPr="00764574">
              <w:rPr>
                <w:b/>
                <w:sz w:val="18"/>
                <w:szCs w:val="18"/>
              </w:rPr>
              <w:t>2031</w:t>
            </w:r>
          </w:p>
        </w:tc>
        <w:tc>
          <w:tcPr>
            <w:tcW w:w="661" w:type="dxa"/>
            <w:gridSpan w:val="3"/>
            <w:tcBorders>
              <w:top w:val="single" w:sz="4" w:space="0" w:color="000000"/>
              <w:left w:val="single" w:sz="4" w:space="0" w:color="000000"/>
              <w:bottom w:val="single" w:sz="4" w:space="0" w:color="000000"/>
              <w:right w:val="single" w:sz="4" w:space="0" w:color="000000"/>
            </w:tcBorders>
            <w:shd w:val="clear" w:color="auto" w:fill="EDEDED"/>
            <w:vAlign w:val="center"/>
          </w:tcPr>
          <w:p w14:paraId="645F5561" w14:textId="77777777" w:rsidR="00DF08A2" w:rsidRPr="00764574" w:rsidRDefault="00DF08A2" w:rsidP="00764574">
            <w:pPr>
              <w:ind w:right="40"/>
              <w:jc w:val="center"/>
              <w:rPr>
                <w:b/>
                <w:sz w:val="18"/>
                <w:szCs w:val="18"/>
              </w:rPr>
            </w:pPr>
            <w:r w:rsidRPr="00764574">
              <w:rPr>
                <w:b/>
                <w:sz w:val="18"/>
                <w:szCs w:val="18"/>
              </w:rPr>
              <w:t>2032</w:t>
            </w:r>
          </w:p>
        </w:tc>
        <w:tc>
          <w:tcPr>
            <w:tcW w:w="661" w:type="dxa"/>
            <w:gridSpan w:val="3"/>
            <w:tcBorders>
              <w:top w:val="single" w:sz="4" w:space="0" w:color="000000"/>
              <w:left w:val="single" w:sz="4" w:space="0" w:color="000000"/>
              <w:bottom w:val="single" w:sz="4" w:space="0" w:color="000000"/>
              <w:right w:val="single" w:sz="4" w:space="0" w:color="000000"/>
            </w:tcBorders>
            <w:shd w:val="clear" w:color="auto" w:fill="EDEDED"/>
            <w:vAlign w:val="center"/>
          </w:tcPr>
          <w:p w14:paraId="385B46ED" w14:textId="77777777" w:rsidR="00DF08A2" w:rsidRPr="00764574" w:rsidRDefault="00DF08A2" w:rsidP="00764574">
            <w:pPr>
              <w:ind w:right="40"/>
              <w:jc w:val="center"/>
              <w:rPr>
                <w:b/>
                <w:sz w:val="18"/>
                <w:szCs w:val="18"/>
              </w:rPr>
            </w:pPr>
            <w:r w:rsidRPr="00764574">
              <w:rPr>
                <w:b/>
                <w:sz w:val="18"/>
                <w:szCs w:val="18"/>
              </w:rPr>
              <w:t>2033</w:t>
            </w:r>
          </w:p>
        </w:tc>
        <w:tc>
          <w:tcPr>
            <w:tcW w:w="656" w:type="dxa"/>
            <w:gridSpan w:val="3"/>
            <w:tcBorders>
              <w:top w:val="single" w:sz="4" w:space="0" w:color="000000"/>
              <w:left w:val="single" w:sz="4" w:space="0" w:color="000000"/>
              <w:bottom w:val="single" w:sz="4" w:space="0" w:color="000000"/>
              <w:right w:val="single" w:sz="4" w:space="0" w:color="000000"/>
            </w:tcBorders>
            <w:shd w:val="clear" w:color="auto" w:fill="EDEDED"/>
            <w:vAlign w:val="center"/>
          </w:tcPr>
          <w:p w14:paraId="20BCC006" w14:textId="77777777" w:rsidR="00DF08A2" w:rsidRPr="00764574" w:rsidRDefault="00DF08A2" w:rsidP="00764574">
            <w:pPr>
              <w:ind w:right="40"/>
              <w:jc w:val="center"/>
              <w:rPr>
                <w:b/>
                <w:sz w:val="18"/>
                <w:szCs w:val="18"/>
              </w:rPr>
            </w:pPr>
            <w:r w:rsidRPr="00764574">
              <w:rPr>
                <w:b/>
                <w:sz w:val="18"/>
                <w:szCs w:val="18"/>
              </w:rPr>
              <w:t>2034</w:t>
            </w:r>
          </w:p>
        </w:tc>
        <w:tc>
          <w:tcPr>
            <w:tcW w:w="709"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041F7C6D" w14:textId="77777777" w:rsidR="00DF08A2" w:rsidRPr="00764574" w:rsidRDefault="00DF08A2" w:rsidP="00764574">
            <w:pPr>
              <w:ind w:right="40"/>
              <w:jc w:val="center"/>
              <w:rPr>
                <w:b/>
                <w:sz w:val="18"/>
                <w:szCs w:val="18"/>
              </w:rPr>
            </w:pPr>
            <w:r w:rsidRPr="00764574">
              <w:rPr>
                <w:b/>
                <w:sz w:val="18"/>
                <w:szCs w:val="18"/>
              </w:rPr>
              <w:t>2035</w:t>
            </w:r>
          </w:p>
        </w:tc>
      </w:tr>
      <w:tr w:rsidR="00DF08A2" w:rsidRPr="00764574" w14:paraId="2913DD25" w14:textId="77777777" w:rsidTr="003D5FEA">
        <w:trPr>
          <w:gridAfter w:val="1"/>
          <w:wAfter w:w="709" w:type="dxa"/>
          <w:trHeight w:val="89"/>
          <w:jc w:val="center"/>
        </w:trPr>
        <w:tc>
          <w:tcPr>
            <w:tcW w:w="1283" w:type="dxa"/>
            <w:tcBorders>
              <w:left w:val="single" w:sz="4" w:space="0" w:color="000000"/>
              <w:bottom w:val="single" w:sz="4" w:space="0" w:color="000000"/>
              <w:right w:val="single" w:sz="4" w:space="0" w:color="000000"/>
            </w:tcBorders>
            <w:shd w:val="clear" w:color="auto" w:fill="EDEDED"/>
            <w:vAlign w:val="center"/>
          </w:tcPr>
          <w:p w14:paraId="439AE70C" w14:textId="77777777" w:rsidR="00DF08A2" w:rsidRDefault="00DF08A2" w:rsidP="00221E0C">
            <w:pPr>
              <w:ind w:right="40"/>
              <w:jc w:val="center"/>
              <w:rPr>
                <w:b/>
                <w:sz w:val="18"/>
                <w:szCs w:val="18"/>
              </w:rPr>
            </w:pPr>
            <w:r>
              <w:rPr>
                <w:b/>
                <w:sz w:val="18"/>
                <w:szCs w:val="18"/>
              </w:rPr>
              <w:t>Perú</w:t>
            </w:r>
          </w:p>
        </w:tc>
        <w:tc>
          <w:tcPr>
            <w:tcW w:w="697" w:type="dxa"/>
            <w:gridSpan w:val="3"/>
            <w:tcBorders>
              <w:top w:val="single" w:sz="4" w:space="0" w:color="000000"/>
              <w:left w:val="single" w:sz="4" w:space="0" w:color="000000"/>
              <w:bottom w:val="single" w:sz="4" w:space="0" w:color="000000"/>
              <w:right w:val="single" w:sz="4" w:space="0" w:color="000000"/>
            </w:tcBorders>
            <w:shd w:val="clear" w:color="auto" w:fill="F1F1F1"/>
            <w:vAlign w:val="center"/>
          </w:tcPr>
          <w:p w14:paraId="289E99F7" w14:textId="77777777" w:rsidR="00DF08A2" w:rsidRPr="00764574" w:rsidRDefault="00DF08A2" w:rsidP="00764574">
            <w:pPr>
              <w:ind w:right="40"/>
              <w:jc w:val="center"/>
              <w:rPr>
                <w:b/>
                <w:sz w:val="18"/>
                <w:szCs w:val="18"/>
              </w:rPr>
            </w:pPr>
            <w:r w:rsidRPr="00764574">
              <w:rPr>
                <w:b/>
                <w:sz w:val="18"/>
                <w:szCs w:val="18"/>
              </w:rPr>
              <w:t>1.00</w:t>
            </w:r>
          </w:p>
        </w:tc>
        <w:tc>
          <w:tcPr>
            <w:tcW w:w="625"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7857411" w14:textId="77777777" w:rsidR="00DF08A2" w:rsidRPr="00764574" w:rsidRDefault="00DF08A2" w:rsidP="00764574">
            <w:pPr>
              <w:ind w:right="40"/>
              <w:jc w:val="center"/>
              <w:rPr>
                <w:b/>
                <w:sz w:val="18"/>
                <w:szCs w:val="18"/>
              </w:rPr>
            </w:pPr>
            <w:r w:rsidRPr="00764574">
              <w:rPr>
                <w:b/>
                <w:sz w:val="18"/>
                <w:szCs w:val="18"/>
              </w:rPr>
              <w:t>1.01</w:t>
            </w:r>
          </w:p>
        </w:tc>
        <w:tc>
          <w:tcPr>
            <w:tcW w:w="79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05C29A21" w14:textId="77777777" w:rsidR="00DF08A2" w:rsidRPr="00764574" w:rsidRDefault="00DF08A2" w:rsidP="00764574">
            <w:pPr>
              <w:ind w:right="40"/>
              <w:jc w:val="center"/>
              <w:rPr>
                <w:b/>
                <w:sz w:val="18"/>
                <w:szCs w:val="18"/>
              </w:rPr>
            </w:pPr>
            <w:r w:rsidRPr="00764574">
              <w:rPr>
                <w:b/>
                <w:sz w:val="18"/>
                <w:szCs w:val="18"/>
              </w:rPr>
              <w:t>1.02</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159F9153" w14:textId="77777777" w:rsidR="00DF08A2" w:rsidRPr="00764574" w:rsidRDefault="00DF08A2" w:rsidP="00764574">
            <w:pPr>
              <w:ind w:right="40"/>
              <w:jc w:val="center"/>
              <w:rPr>
                <w:b/>
                <w:sz w:val="18"/>
                <w:szCs w:val="18"/>
              </w:rPr>
            </w:pPr>
            <w:r w:rsidRPr="00764574">
              <w:rPr>
                <w:b/>
                <w:sz w:val="18"/>
                <w:szCs w:val="18"/>
              </w:rPr>
              <w:t>1.03</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2596CC82" w14:textId="77777777" w:rsidR="00DF08A2" w:rsidRPr="00764574" w:rsidRDefault="00DF08A2" w:rsidP="00764574">
            <w:pPr>
              <w:ind w:right="40"/>
              <w:jc w:val="center"/>
              <w:rPr>
                <w:b/>
                <w:sz w:val="18"/>
                <w:szCs w:val="18"/>
              </w:rPr>
            </w:pPr>
            <w:r w:rsidRPr="00764574">
              <w:rPr>
                <w:b/>
                <w:sz w:val="18"/>
                <w:szCs w:val="18"/>
              </w:rPr>
              <w:t>1.04</w:t>
            </w:r>
          </w:p>
        </w:tc>
        <w:tc>
          <w:tcPr>
            <w:tcW w:w="567"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25306946" w14:textId="77777777" w:rsidR="00DF08A2" w:rsidRPr="00764574" w:rsidRDefault="00DF08A2" w:rsidP="00764574">
            <w:pPr>
              <w:ind w:right="40"/>
              <w:jc w:val="center"/>
              <w:rPr>
                <w:b/>
                <w:sz w:val="18"/>
                <w:szCs w:val="18"/>
              </w:rPr>
            </w:pPr>
            <w:r w:rsidRPr="00764574">
              <w:rPr>
                <w:b/>
                <w:sz w:val="18"/>
                <w:szCs w:val="18"/>
              </w:rPr>
              <w:t>1.05</w:t>
            </w:r>
          </w:p>
        </w:tc>
        <w:tc>
          <w:tcPr>
            <w:tcW w:w="567"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4D43784C" w14:textId="77777777" w:rsidR="00DF08A2" w:rsidRPr="00764574" w:rsidRDefault="00DF08A2" w:rsidP="00764574">
            <w:pPr>
              <w:ind w:right="40"/>
              <w:jc w:val="center"/>
              <w:rPr>
                <w:b/>
                <w:sz w:val="18"/>
                <w:szCs w:val="18"/>
              </w:rPr>
            </w:pPr>
            <w:r w:rsidRPr="00764574">
              <w:rPr>
                <w:b/>
                <w:sz w:val="18"/>
                <w:szCs w:val="18"/>
              </w:rPr>
              <w:t>1.06</w:t>
            </w:r>
          </w:p>
        </w:tc>
        <w:tc>
          <w:tcPr>
            <w:tcW w:w="621"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306ADB98" w14:textId="77777777" w:rsidR="00DF08A2" w:rsidRPr="00764574" w:rsidRDefault="00DF08A2" w:rsidP="00764574">
            <w:pPr>
              <w:ind w:right="40"/>
              <w:jc w:val="center"/>
              <w:rPr>
                <w:b/>
                <w:sz w:val="18"/>
                <w:szCs w:val="18"/>
              </w:rPr>
            </w:pPr>
            <w:r w:rsidRPr="00764574">
              <w:rPr>
                <w:b/>
                <w:sz w:val="18"/>
                <w:szCs w:val="18"/>
              </w:rPr>
              <w:t>1.07</w:t>
            </w:r>
          </w:p>
        </w:tc>
        <w:tc>
          <w:tcPr>
            <w:tcW w:w="661"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0E7723D9" w14:textId="77777777" w:rsidR="00DF08A2" w:rsidRPr="00764574" w:rsidRDefault="00DF08A2" w:rsidP="00764574">
            <w:pPr>
              <w:ind w:right="40"/>
              <w:jc w:val="center"/>
              <w:rPr>
                <w:b/>
                <w:sz w:val="18"/>
                <w:szCs w:val="18"/>
              </w:rPr>
            </w:pPr>
            <w:r w:rsidRPr="00764574">
              <w:rPr>
                <w:b/>
                <w:sz w:val="18"/>
                <w:szCs w:val="18"/>
              </w:rPr>
              <w:t>1.08</w:t>
            </w:r>
          </w:p>
        </w:tc>
        <w:tc>
          <w:tcPr>
            <w:tcW w:w="661"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0BA6F634" w14:textId="77777777" w:rsidR="00DF08A2" w:rsidRPr="00764574" w:rsidRDefault="00DF08A2" w:rsidP="00764574">
            <w:pPr>
              <w:ind w:right="40"/>
              <w:jc w:val="center"/>
              <w:rPr>
                <w:b/>
                <w:sz w:val="18"/>
                <w:szCs w:val="18"/>
              </w:rPr>
            </w:pPr>
            <w:r w:rsidRPr="00764574">
              <w:rPr>
                <w:b/>
                <w:sz w:val="18"/>
                <w:szCs w:val="18"/>
              </w:rPr>
              <w:t>1.09</w:t>
            </w:r>
          </w:p>
        </w:tc>
        <w:tc>
          <w:tcPr>
            <w:tcW w:w="661"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1F3FEF7A" w14:textId="77777777" w:rsidR="00DF08A2" w:rsidRPr="00764574" w:rsidRDefault="00DF08A2" w:rsidP="00764574">
            <w:pPr>
              <w:ind w:right="40"/>
              <w:jc w:val="center"/>
              <w:rPr>
                <w:b/>
                <w:sz w:val="18"/>
                <w:szCs w:val="18"/>
              </w:rPr>
            </w:pPr>
            <w:r w:rsidRPr="00764574">
              <w:rPr>
                <w:b/>
                <w:sz w:val="18"/>
                <w:szCs w:val="18"/>
              </w:rPr>
              <w:t>1.10</w:t>
            </w:r>
          </w:p>
        </w:tc>
        <w:tc>
          <w:tcPr>
            <w:tcW w:w="656"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72D2D2D7" w14:textId="77777777" w:rsidR="00DF08A2" w:rsidRPr="00764574" w:rsidRDefault="00DF08A2" w:rsidP="00764574">
            <w:pPr>
              <w:ind w:right="40"/>
              <w:jc w:val="center"/>
              <w:rPr>
                <w:b/>
                <w:sz w:val="18"/>
                <w:szCs w:val="18"/>
              </w:rPr>
            </w:pPr>
            <w:r w:rsidRPr="00764574">
              <w:rPr>
                <w:b/>
                <w:sz w:val="18"/>
                <w:szCs w:val="18"/>
              </w:rPr>
              <w:t>1.11</w:t>
            </w: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CEF72CD" w14:textId="77777777" w:rsidR="00DF08A2" w:rsidRPr="00764574" w:rsidRDefault="00DF08A2" w:rsidP="00764574">
            <w:pPr>
              <w:ind w:right="40"/>
              <w:jc w:val="center"/>
              <w:rPr>
                <w:b/>
                <w:sz w:val="18"/>
                <w:szCs w:val="18"/>
              </w:rPr>
            </w:pPr>
            <w:r w:rsidRPr="00764574">
              <w:rPr>
                <w:b/>
                <w:sz w:val="18"/>
                <w:szCs w:val="18"/>
              </w:rPr>
              <w:t>1.12</w:t>
            </w:r>
          </w:p>
        </w:tc>
      </w:tr>
      <w:tr w:rsidR="00DF08A2" w:rsidRPr="00764574" w14:paraId="4B81D56A" w14:textId="77777777" w:rsidTr="003D5FEA">
        <w:trPr>
          <w:gridAfter w:val="1"/>
          <w:wAfter w:w="709" w:type="dxa"/>
          <w:trHeight w:val="62"/>
          <w:jc w:val="center"/>
        </w:trPr>
        <w:tc>
          <w:tcPr>
            <w:tcW w:w="12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179088" w14:textId="77777777" w:rsidR="00DF08A2" w:rsidRDefault="00DF08A2" w:rsidP="00221E0C">
            <w:pPr>
              <w:ind w:right="42"/>
              <w:jc w:val="center"/>
              <w:rPr>
                <w:sz w:val="18"/>
                <w:szCs w:val="18"/>
              </w:rPr>
            </w:pPr>
            <w:r>
              <w:rPr>
                <w:sz w:val="18"/>
                <w:szCs w:val="18"/>
              </w:rPr>
              <w:lastRenderedPageBreak/>
              <w:t>Amazonas</w:t>
            </w:r>
          </w:p>
        </w:tc>
        <w:tc>
          <w:tcPr>
            <w:tcW w:w="69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510A52B" w14:textId="77777777" w:rsidR="00DF08A2" w:rsidRPr="00764574" w:rsidRDefault="00DF08A2" w:rsidP="00221E0C">
            <w:pPr>
              <w:ind w:right="40"/>
              <w:jc w:val="center"/>
              <w:rPr>
                <w:sz w:val="18"/>
                <w:szCs w:val="18"/>
              </w:rPr>
            </w:pPr>
            <w:r w:rsidRPr="00764574">
              <w:rPr>
                <w:sz w:val="18"/>
                <w:szCs w:val="18"/>
              </w:rPr>
              <w:t>1.00</w:t>
            </w:r>
          </w:p>
        </w:tc>
        <w:tc>
          <w:tcPr>
            <w:tcW w:w="6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9D54E4" w14:textId="77777777" w:rsidR="00DF08A2" w:rsidRPr="00764574" w:rsidRDefault="00DF08A2" w:rsidP="00221E0C">
            <w:pPr>
              <w:ind w:right="40"/>
              <w:jc w:val="center"/>
              <w:rPr>
                <w:sz w:val="18"/>
                <w:szCs w:val="18"/>
              </w:rPr>
            </w:pPr>
            <w:r w:rsidRPr="00764574">
              <w:rPr>
                <w:sz w:val="18"/>
                <w:szCs w:val="18"/>
              </w:rPr>
              <w:t>1.02</w:t>
            </w:r>
          </w:p>
        </w:tc>
        <w:tc>
          <w:tcPr>
            <w:tcW w:w="792"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0CE6275" w14:textId="77777777" w:rsidR="00DF08A2" w:rsidRPr="00764574" w:rsidRDefault="00DF08A2" w:rsidP="00221E0C">
            <w:pPr>
              <w:ind w:right="40"/>
              <w:jc w:val="center"/>
              <w:rPr>
                <w:sz w:val="18"/>
                <w:szCs w:val="18"/>
              </w:rPr>
            </w:pPr>
            <w:r w:rsidRPr="00764574">
              <w:rPr>
                <w:sz w:val="18"/>
                <w:szCs w:val="18"/>
              </w:rPr>
              <w:t>1.05</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8A3DBC0" w14:textId="77777777" w:rsidR="00DF08A2" w:rsidRPr="00764574" w:rsidRDefault="00DF08A2" w:rsidP="00221E0C">
            <w:pPr>
              <w:ind w:right="40"/>
              <w:jc w:val="center"/>
              <w:rPr>
                <w:sz w:val="18"/>
                <w:szCs w:val="18"/>
              </w:rPr>
            </w:pPr>
            <w:r w:rsidRPr="00764574">
              <w:rPr>
                <w:sz w:val="18"/>
                <w:szCs w:val="18"/>
              </w:rPr>
              <w:t>1.07</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13225E6" w14:textId="77777777" w:rsidR="00DF08A2" w:rsidRPr="00764574" w:rsidRDefault="00DF08A2" w:rsidP="00221E0C">
            <w:pPr>
              <w:ind w:right="40"/>
              <w:jc w:val="center"/>
              <w:rPr>
                <w:sz w:val="18"/>
                <w:szCs w:val="18"/>
              </w:rPr>
            </w:pPr>
            <w:r w:rsidRPr="00764574">
              <w:rPr>
                <w:sz w:val="18"/>
                <w:szCs w:val="18"/>
              </w:rPr>
              <w:t>1.10</w:t>
            </w:r>
          </w:p>
        </w:tc>
        <w:tc>
          <w:tcPr>
            <w:tcW w:w="5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BE4B787" w14:textId="77777777" w:rsidR="00DF08A2" w:rsidRPr="00764574" w:rsidRDefault="00DF08A2" w:rsidP="00221E0C">
            <w:pPr>
              <w:ind w:right="40"/>
              <w:jc w:val="center"/>
              <w:rPr>
                <w:sz w:val="18"/>
                <w:szCs w:val="18"/>
              </w:rPr>
            </w:pPr>
            <w:r w:rsidRPr="00764574">
              <w:rPr>
                <w:sz w:val="18"/>
                <w:szCs w:val="18"/>
              </w:rPr>
              <w:t>1.12</w:t>
            </w:r>
          </w:p>
        </w:tc>
        <w:tc>
          <w:tcPr>
            <w:tcW w:w="56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061A11E" w14:textId="77777777" w:rsidR="00DF08A2" w:rsidRPr="00764574" w:rsidRDefault="00DF08A2" w:rsidP="00221E0C">
            <w:pPr>
              <w:ind w:right="40"/>
              <w:jc w:val="center"/>
              <w:rPr>
                <w:sz w:val="18"/>
                <w:szCs w:val="18"/>
              </w:rPr>
            </w:pPr>
            <w:r w:rsidRPr="00764574">
              <w:rPr>
                <w:sz w:val="18"/>
                <w:szCs w:val="18"/>
              </w:rPr>
              <w:t>1.15</w:t>
            </w:r>
          </w:p>
        </w:tc>
        <w:tc>
          <w:tcPr>
            <w:tcW w:w="62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C6EC51A" w14:textId="77777777" w:rsidR="00DF08A2" w:rsidRPr="00764574" w:rsidRDefault="00DF08A2" w:rsidP="00221E0C">
            <w:pPr>
              <w:ind w:right="40"/>
              <w:jc w:val="center"/>
              <w:rPr>
                <w:sz w:val="18"/>
                <w:szCs w:val="18"/>
              </w:rPr>
            </w:pPr>
            <w:r w:rsidRPr="00764574">
              <w:rPr>
                <w:sz w:val="18"/>
                <w:szCs w:val="18"/>
              </w:rPr>
              <w:t>1.17</w:t>
            </w:r>
          </w:p>
        </w:tc>
        <w:tc>
          <w:tcPr>
            <w:tcW w:w="66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08C620B" w14:textId="77777777" w:rsidR="00DF08A2" w:rsidRPr="00764574" w:rsidRDefault="00DF08A2" w:rsidP="00221E0C">
            <w:pPr>
              <w:ind w:right="40"/>
              <w:jc w:val="center"/>
              <w:rPr>
                <w:sz w:val="18"/>
                <w:szCs w:val="18"/>
              </w:rPr>
            </w:pPr>
            <w:r w:rsidRPr="00764574">
              <w:rPr>
                <w:sz w:val="18"/>
                <w:szCs w:val="18"/>
              </w:rPr>
              <w:t>1.20</w:t>
            </w:r>
          </w:p>
        </w:tc>
        <w:tc>
          <w:tcPr>
            <w:tcW w:w="66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49A138A" w14:textId="77777777" w:rsidR="00DF08A2" w:rsidRPr="00764574" w:rsidRDefault="00DF08A2" w:rsidP="00221E0C">
            <w:pPr>
              <w:ind w:right="40"/>
              <w:jc w:val="center"/>
              <w:rPr>
                <w:sz w:val="18"/>
                <w:szCs w:val="18"/>
              </w:rPr>
            </w:pPr>
            <w:r w:rsidRPr="00764574">
              <w:rPr>
                <w:sz w:val="18"/>
                <w:szCs w:val="18"/>
              </w:rPr>
              <w:t>1.22</w:t>
            </w:r>
          </w:p>
        </w:tc>
        <w:tc>
          <w:tcPr>
            <w:tcW w:w="66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5EC8348" w14:textId="77777777" w:rsidR="00DF08A2" w:rsidRPr="00764574" w:rsidRDefault="00DF08A2" w:rsidP="00221E0C">
            <w:pPr>
              <w:ind w:right="40"/>
              <w:jc w:val="center"/>
              <w:rPr>
                <w:sz w:val="18"/>
                <w:szCs w:val="18"/>
              </w:rPr>
            </w:pPr>
            <w:r w:rsidRPr="00764574">
              <w:rPr>
                <w:sz w:val="18"/>
                <w:szCs w:val="18"/>
              </w:rPr>
              <w:t>1.25</w:t>
            </w:r>
          </w:p>
        </w:tc>
        <w:tc>
          <w:tcPr>
            <w:tcW w:w="65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D751515" w14:textId="77777777" w:rsidR="00DF08A2" w:rsidRPr="00764574" w:rsidRDefault="00DF08A2" w:rsidP="00221E0C">
            <w:pPr>
              <w:ind w:right="40"/>
              <w:jc w:val="center"/>
              <w:rPr>
                <w:sz w:val="18"/>
                <w:szCs w:val="18"/>
              </w:rPr>
            </w:pPr>
            <w:r w:rsidRPr="00764574">
              <w:rPr>
                <w:sz w:val="18"/>
                <w:szCs w:val="18"/>
              </w:rPr>
              <w:t>1.27</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B69BBF" w14:textId="77777777" w:rsidR="00DF08A2" w:rsidRPr="00764574" w:rsidRDefault="00DF08A2" w:rsidP="00221E0C">
            <w:pPr>
              <w:ind w:right="40"/>
              <w:jc w:val="center"/>
              <w:rPr>
                <w:sz w:val="18"/>
                <w:szCs w:val="18"/>
              </w:rPr>
            </w:pPr>
            <w:r w:rsidRPr="00764574">
              <w:rPr>
                <w:sz w:val="18"/>
                <w:szCs w:val="18"/>
              </w:rPr>
              <w:t>1.29</w:t>
            </w:r>
          </w:p>
        </w:tc>
      </w:tr>
      <w:tr w:rsidR="00DF08A2" w:rsidRPr="00764574" w14:paraId="5D647F7F" w14:textId="77777777" w:rsidTr="003D5FEA">
        <w:trPr>
          <w:gridAfter w:val="1"/>
          <w:wAfter w:w="709" w:type="dxa"/>
          <w:trHeight w:val="194"/>
          <w:jc w:val="center"/>
        </w:trPr>
        <w:tc>
          <w:tcPr>
            <w:tcW w:w="12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E5140E" w14:textId="77777777" w:rsidR="00DF08A2" w:rsidRDefault="00DF08A2" w:rsidP="00221E0C">
            <w:pPr>
              <w:ind w:right="42"/>
              <w:jc w:val="center"/>
              <w:rPr>
                <w:sz w:val="18"/>
                <w:szCs w:val="18"/>
              </w:rPr>
            </w:pPr>
            <w:r>
              <w:rPr>
                <w:sz w:val="18"/>
                <w:szCs w:val="18"/>
              </w:rPr>
              <w:t>Ancash</w:t>
            </w:r>
          </w:p>
        </w:tc>
        <w:tc>
          <w:tcPr>
            <w:tcW w:w="69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53F410A" w14:textId="77777777" w:rsidR="00DF08A2" w:rsidRPr="00764574" w:rsidRDefault="00DF08A2" w:rsidP="00221E0C">
            <w:pPr>
              <w:ind w:right="40"/>
              <w:jc w:val="center"/>
              <w:rPr>
                <w:sz w:val="18"/>
                <w:szCs w:val="18"/>
              </w:rPr>
            </w:pPr>
            <w:r w:rsidRPr="00764574">
              <w:rPr>
                <w:sz w:val="18"/>
                <w:szCs w:val="18"/>
              </w:rPr>
              <w:t>1.00</w:t>
            </w:r>
          </w:p>
        </w:tc>
        <w:tc>
          <w:tcPr>
            <w:tcW w:w="6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AF0250" w14:textId="77777777" w:rsidR="00DF08A2" w:rsidRPr="00764574" w:rsidRDefault="00DF08A2" w:rsidP="00221E0C">
            <w:pPr>
              <w:ind w:right="40"/>
              <w:jc w:val="center"/>
              <w:rPr>
                <w:sz w:val="18"/>
                <w:szCs w:val="18"/>
              </w:rPr>
            </w:pPr>
            <w:r w:rsidRPr="00764574">
              <w:rPr>
                <w:sz w:val="18"/>
                <w:szCs w:val="18"/>
              </w:rPr>
              <w:t>1.01</w:t>
            </w:r>
          </w:p>
        </w:tc>
        <w:tc>
          <w:tcPr>
            <w:tcW w:w="792"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2F87D33" w14:textId="77777777" w:rsidR="00DF08A2" w:rsidRPr="00764574" w:rsidRDefault="00DF08A2" w:rsidP="00221E0C">
            <w:pPr>
              <w:ind w:right="40"/>
              <w:jc w:val="center"/>
              <w:rPr>
                <w:sz w:val="18"/>
                <w:szCs w:val="18"/>
              </w:rPr>
            </w:pPr>
            <w:r w:rsidRPr="00764574">
              <w:rPr>
                <w:sz w:val="18"/>
                <w:szCs w:val="18"/>
              </w:rPr>
              <w:t>1.02</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1E7C19B" w14:textId="77777777" w:rsidR="00DF08A2" w:rsidRPr="00764574" w:rsidRDefault="00DF08A2" w:rsidP="00221E0C">
            <w:pPr>
              <w:ind w:right="40"/>
              <w:jc w:val="center"/>
              <w:rPr>
                <w:sz w:val="18"/>
                <w:szCs w:val="18"/>
              </w:rPr>
            </w:pPr>
            <w:r w:rsidRPr="00764574">
              <w:rPr>
                <w:sz w:val="18"/>
                <w:szCs w:val="18"/>
              </w:rPr>
              <w:t>1.03</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2FB1401" w14:textId="77777777" w:rsidR="00DF08A2" w:rsidRPr="00764574" w:rsidRDefault="00DF08A2" w:rsidP="00221E0C">
            <w:pPr>
              <w:ind w:right="40"/>
              <w:jc w:val="center"/>
              <w:rPr>
                <w:sz w:val="18"/>
                <w:szCs w:val="18"/>
              </w:rPr>
            </w:pPr>
            <w:r w:rsidRPr="00764574">
              <w:rPr>
                <w:sz w:val="18"/>
                <w:szCs w:val="18"/>
              </w:rPr>
              <w:t>1.04</w:t>
            </w:r>
          </w:p>
        </w:tc>
        <w:tc>
          <w:tcPr>
            <w:tcW w:w="5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53B22CA" w14:textId="77777777" w:rsidR="00DF08A2" w:rsidRPr="00764574" w:rsidRDefault="00DF08A2" w:rsidP="00221E0C">
            <w:pPr>
              <w:ind w:right="40"/>
              <w:jc w:val="center"/>
              <w:rPr>
                <w:sz w:val="18"/>
                <w:szCs w:val="18"/>
              </w:rPr>
            </w:pPr>
            <w:r w:rsidRPr="00764574">
              <w:rPr>
                <w:sz w:val="18"/>
                <w:szCs w:val="18"/>
              </w:rPr>
              <w:t>1.05</w:t>
            </w:r>
          </w:p>
        </w:tc>
        <w:tc>
          <w:tcPr>
            <w:tcW w:w="56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8B24A3F" w14:textId="77777777" w:rsidR="00DF08A2" w:rsidRPr="00764574" w:rsidRDefault="00DF08A2" w:rsidP="00221E0C">
            <w:pPr>
              <w:ind w:right="40"/>
              <w:jc w:val="center"/>
              <w:rPr>
                <w:sz w:val="18"/>
                <w:szCs w:val="18"/>
              </w:rPr>
            </w:pPr>
            <w:r w:rsidRPr="00764574">
              <w:rPr>
                <w:sz w:val="18"/>
                <w:szCs w:val="18"/>
              </w:rPr>
              <w:t>1.05</w:t>
            </w:r>
          </w:p>
        </w:tc>
        <w:tc>
          <w:tcPr>
            <w:tcW w:w="62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AD70278" w14:textId="77777777" w:rsidR="00DF08A2" w:rsidRPr="00764574" w:rsidRDefault="00DF08A2" w:rsidP="00221E0C">
            <w:pPr>
              <w:ind w:right="40"/>
              <w:jc w:val="center"/>
              <w:rPr>
                <w:sz w:val="18"/>
                <w:szCs w:val="18"/>
              </w:rPr>
            </w:pPr>
            <w:r w:rsidRPr="00764574">
              <w:rPr>
                <w:sz w:val="18"/>
                <w:szCs w:val="18"/>
              </w:rPr>
              <w:t>1.06</w:t>
            </w:r>
          </w:p>
        </w:tc>
        <w:tc>
          <w:tcPr>
            <w:tcW w:w="66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586762E" w14:textId="77777777" w:rsidR="00DF08A2" w:rsidRPr="00764574" w:rsidRDefault="00DF08A2" w:rsidP="00221E0C">
            <w:pPr>
              <w:ind w:right="40"/>
              <w:jc w:val="center"/>
              <w:rPr>
                <w:sz w:val="18"/>
                <w:szCs w:val="18"/>
              </w:rPr>
            </w:pPr>
            <w:r w:rsidRPr="00764574">
              <w:rPr>
                <w:sz w:val="18"/>
                <w:szCs w:val="18"/>
              </w:rPr>
              <w:t>1.07</w:t>
            </w:r>
          </w:p>
        </w:tc>
        <w:tc>
          <w:tcPr>
            <w:tcW w:w="66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270B294" w14:textId="77777777" w:rsidR="00DF08A2" w:rsidRPr="00764574" w:rsidRDefault="00DF08A2" w:rsidP="00221E0C">
            <w:pPr>
              <w:ind w:right="40"/>
              <w:jc w:val="center"/>
              <w:rPr>
                <w:sz w:val="18"/>
                <w:szCs w:val="18"/>
              </w:rPr>
            </w:pPr>
            <w:r w:rsidRPr="00764574">
              <w:rPr>
                <w:sz w:val="18"/>
                <w:szCs w:val="18"/>
              </w:rPr>
              <w:t>1.08</w:t>
            </w:r>
          </w:p>
        </w:tc>
        <w:tc>
          <w:tcPr>
            <w:tcW w:w="66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87FB8F2" w14:textId="77777777" w:rsidR="00DF08A2" w:rsidRPr="00764574" w:rsidRDefault="00DF08A2" w:rsidP="00221E0C">
            <w:pPr>
              <w:ind w:right="40"/>
              <w:jc w:val="center"/>
              <w:rPr>
                <w:sz w:val="18"/>
                <w:szCs w:val="18"/>
              </w:rPr>
            </w:pPr>
            <w:r w:rsidRPr="00764574">
              <w:rPr>
                <w:sz w:val="18"/>
                <w:szCs w:val="18"/>
              </w:rPr>
              <w:t>1.09</w:t>
            </w:r>
          </w:p>
        </w:tc>
        <w:tc>
          <w:tcPr>
            <w:tcW w:w="65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6E70C4E" w14:textId="77777777" w:rsidR="00DF08A2" w:rsidRPr="00764574" w:rsidRDefault="00DF08A2" w:rsidP="00221E0C">
            <w:pPr>
              <w:ind w:right="40"/>
              <w:jc w:val="center"/>
              <w:rPr>
                <w:sz w:val="18"/>
                <w:szCs w:val="18"/>
              </w:rPr>
            </w:pPr>
            <w:r w:rsidRPr="00764574">
              <w:rPr>
                <w:sz w:val="18"/>
                <w:szCs w:val="18"/>
              </w:rPr>
              <w:t>1.10</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CFF7DB" w14:textId="77777777" w:rsidR="00DF08A2" w:rsidRPr="00764574" w:rsidRDefault="00DF08A2" w:rsidP="00221E0C">
            <w:pPr>
              <w:ind w:right="40"/>
              <w:jc w:val="center"/>
              <w:rPr>
                <w:sz w:val="18"/>
                <w:szCs w:val="18"/>
              </w:rPr>
            </w:pPr>
            <w:r w:rsidRPr="00764574">
              <w:rPr>
                <w:sz w:val="18"/>
                <w:szCs w:val="18"/>
              </w:rPr>
              <w:t>1.11</w:t>
            </w:r>
          </w:p>
        </w:tc>
      </w:tr>
      <w:tr w:rsidR="00DF08A2" w:rsidRPr="00764574" w14:paraId="363C0944" w14:textId="77777777" w:rsidTr="003D5FEA">
        <w:trPr>
          <w:gridAfter w:val="1"/>
          <w:wAfter w:w="709" w:type="dxa"/>
          <w:trHeight w:val="28"/>
          <w:jc w:val="center"/>
        </w:trPr>
        <w:tc>
          <w:tcPr>
            <w:tcW w:w="12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7C1D8D" w14:textId="77777777" w:rsidR="00DF08A2" w:rsidRDefault="00DF08A2" w:rsidP="00221E0C">
            <w:pPr>
              <w:ind w:right="42"/>
              <w:jc w:val="center"/>
              <w:rPr>
                <w:sz w:val="18"/>
                <w:szCs w:val="18"/>
              </w:rPr>
            </w:pPr>
            <w:r>
              <w:rPr>
                <w:sz w:val="18"/>
                <w:szCs w:val="18"/>
              </w:rPr>
              <w:t>Apurímac</w:t>
            </w:r>
          </w:p>
        </w:tc>
        <w:tc>
          <w:tcPr>
            <w:tcW w:w="69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B869212" w14:textId="77777777" w:rsidR="00DF08A2" w:rsidRPr="00764574" w:rsidRDefault="00DF08A2" w:rsidP="00221E0C">
            <w:pPr>
              <w:ind w:right="40"/>
              <w:jc w:val="center"/>
              <w:rPr>
                <w:sz w:val="18"/>
                <w:szCs w:val="18"/>
              </w:rPr>
            </w:pPr>
            <w:r w:rsidRPr="00764574">
              <w:rPr>
                <w:sz w:val="18"/>
                <w:szCs w:val="18"/>
              </w:rPr>
              <w:t>1.00</w:t>
            </w:r>
          </w:p>
        </w:tc>
        <w:tc>
          <w:tcPr>
            <w:tcW w:w="6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9EB373" w14:textId="77777777" w:rsidR="00DF08A2" w:rsidRPr="00764574" w:rsidRDefault="00DF08A2" w:rsidP="00221E0C">
            <w:pPr>
              <w:ind w:right="40"/>
              <w:jc w:val="center"/>
              <w:rPr>
                <w:sz w:val="18"/>
                <w:szCs w:val="18"/>
              </w:rPr>
            </w:pPr>
            <w:r w:rsidRPr="00764574">
              <w:rPr>
                <w:sz w:val="18"/>
                <w:szCs w:val="18"/>
              </w:rPr>
              <w:t>1.03</w:t>
            </w:r>
          </w:p>
        </w:tc>
        <w:tc>
          <w:tcPr>
            <w:tcW w:w="792"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75726CF" w14:textId="77777777" w:rsidR="00DF08A2" w:rsidRPr="00764574" w:rsidRDefault="00DF08A2" w:rsidP="00221E0C">
            <w:pPr>
              <w:ind w:right="40"/>
              <w:jc w:val="center"/>
              <w:rPr>
                <w:sz w:val="18"/>
                <w:szCs w:val="18"/>
              </w:rPr>
            </w:pPr>
            <w:r w:rsidRPr="00764574">
              <w:rPr>
                <w:sz w:val="18"/>
                <w:szCs w:val="18"/>
              </w:rPr>
              <w:t>1.06</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578998F" w14:textId="77777777" w:rsidR="00DF08A2" w:rsidRPr="00764574" w:rsidRDefault="00DF08A2" w:rsidP="00221E0C">
            <w:pPr>
              <w:ind w:right="40"/>
              <w:jc w:val="center"/>
              <w:rPr>
                <w:sz w:val="18"/>
                <w:szCs w:val="18"/>
              </w:rPr>
            </w:pPr>
            <w:r w:rsidRPr="00764574">
              <w:rPr>
                <w:sz w:val="18"/>
                <w:szCs w:val="18"/>
              </w:rPr>
              <w:t>1.09</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EA7CBED" w14:textId="77777777" w:rsidR="00DF08A2" w:rsidRPr="00764574" w:rsidRDefault="00DF08A2" w:rsidP="00221E0C">
            <w:pPr>
              <w:ind w:right="40"/>
              <w:jc w:val="center"/>
              <w:rPr>
                <w:sz w:val="18"/>
                <w:szCs w:val="18"/>
              </w:rPr>
            </w:pPr>
            <w:r w:rsidRPr="00764574">
              <w:rPr>
                <w:sz w:val="18"/>
                <w:szCs w:val="18"/>
              </w:rPr>
              <w:t>1.11</w:t>
            </w:r>
          </w:p>
        </w:tc>
        <w:tc>
          <w:tcPr>
            <w:tcW w:w="5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6474027" w14:textId="77777777" w:rsidR="00DF08A2" w:rsidRPr="00764574" w:rsidRDefault="00DF08A2" w:rsidP="00221E0C">
            <w:pPr>
              <w:ind w:right="40"/>
              <w:jc w:val="center"/>
              <w:rPr>
                <w:sz w:val="18"/>
                <w:szCs w:val="18"/>
              </w:rPr>
            </w:pPr>
            <w:r w:rsidRPr="00764574">
              <w:rPr>
                <w:sz w:val="18"/>
                <w:szCs w:val="18"/>
              </w:rPr>
              <w:t>1.14</w:t>
            </w:r>
          </w:p>
        </w:tc>
        <w:tc>
          <w:tcPr>
            <w:tcW w:w="56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674F826" w14:textId="77777777" w:rsidR="00DF08A2" w:rsidRPr="00764574" w:rsidRDefault="00DF08A2" w:rsidP="00221E0C">
            <w:pPr>
              <w:ind w:right="40"/>
              <w:jc w:val="center"/>
              <w:rPr>
                <w:sz w:val="18"/>
                <w:szCs w:val="18"/>
              </w:rPr>
            </w:pPr>
            <w:r w:rsidRPr="00764574">
              <w:rPr>
                <w:sz w:val="18"/>
                <w:szCs w:val="18"/>
              </w:rPr>
              <w:t>1.17</w:t>
            </w:r>
          </w:p>
        </w:tc>
        <w:tc>
          <w:tcPr>
            <w:tcW w:w="62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060BDCC" w14:textId="77777777" w:rsidR="00DF08A2" w:rsidRPr="00764574" w:rsidRDefault="00DF08A2" w:rsidP="00221E0C">
            <w:pPr>
              <w:ind w:right="40"/>
              <w:jc w:val="center"/>
              <w:rPr>
                <w:sz w:val="18"/>
                <w:szCs w:val="18"/>
              </w:rPr>
            </w:pPr>
            <w:r w:rsidRPr="00764574">
              <w:rPr>
                <w:sz w:val="18"/>
                <w:szCs w:val="18"/>
              </w:rPr>
              <w:t>1.20</w:t>
            </w:r>
          </w:p>
        </w:tc>
        <w:tc>
          <w:tcPr>
            <w:tcW w:w="66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A5DF57B" w14:textId="77777777" w:rsidR="00DF08A2" w:rsidRPr="00764574" w:rsidRDefault="00DF08A2" w:rsidP="00221E0C">
            <w:pPr>
              <w:ind w:right="40"/>
              <w:jc w:val="center"/>
              <w:rPr>
                <w:sz w:val="18"/>
                <w:szCs w:val="18"/>
              </w:rPr>
            </w:pPr>
            <w:r w:rsidRPr="00764574">
              <w:rPr>
                <w:sz w:val="18"/>
                <w:szCs w:val="18"/>
              </w:rPr>
              <w:t>1.23</w:t>
            </w:r>
          </w:p>
        </w:tc>
        <w:tc>
          <w:tcPr>
            <w:tcW w:w="66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19F3644" w14:textId="77777777" w:rsidR="00DF08A2" w:rsidRPr="00764574" w:rsidRDefault="00DF08A2" w:rsidP="00221E0C">
            <w:pPr>
              <w:ind w:right="40"/>
              <w:jc w:val="center"/>
              <w:rPr>
                <w:sz w:val="18"/>
                <w:szCs w:val="18"/>
              </w:rPr>
            </w:pPr>
            <w:r w:rsidRPr="00764574">
              <w:rPr>
                <w:sz w:val="18"/>
                <w:szCs w:val="18"/>
              </w:rPr>
              <w:t>1.26</w:t>
            </w:r>
          </w:p>
        </w:tc>
        <w:tc>
          <w:tcPr>
            <w:tcW w:w="66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3F1AC96" w14:textId="77777777" w:rsidR="00DF08A2" w:rsidRPr="00764574" w:rsidRDefault="00DF08A2" w:rsidP="00221E0C">
            <w:pPr>
              <w:ind w:right="40"/>
              <w:jc w:val="center"/>
              <w:rPr>
                <w:sz w:val="18"/>
                <w:szCs w:val="18"/>
              </w:rPr>
            </w:pPr>
            <w:r w:rsidRPr="00764574">
              <w:rPr>
                <w:sz w:val="18"/>
                <w:szCs w:val="18"/>
              </w:rPr>
              <w:t>1.29</w:t>
            </w:r>
          </w:p>
        </w:tc>
        <w:tc>
          <w:tcPr>
            <w:tcW w:w="65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976E72F" w14:textId="77777777" w:rsidR="00DF08A2" w:rsidRPr="00764574" w:rsidRDefault="00DF08A2" w:rsidP="00221E0C">
            <w:pPr>
              <w:ind w:right="40"/>
              <w:jc w:val="center"/>
              <w:rPr>
                <w:sz w:val="18"/>
                <w:szCs w:val="18"/>
              </w:rPr>
            </w:pPr>
            <w:r w:rsidRPr="00764574">
              <w:rPr>
                <w:sz w:val="18"/>
                <w:szCs w:val="18"/>
              </w:rPr>
              <w:t>1.32</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8FD71B" w14:textId="77777777" w:rsidR="00DF08A2" w:rsidRPr="00764574" w:rsidRDefault="00DF08A2" w:rsidP="00221E0C">
            <w:pPr>
              <w:ind w:right="40"/>
              <w:jc w:val="center"/>
              <w:rPr>
                <w:sz w:val="18"/>
                <w:szCs w:val="18"/>
              </w:rPr>
            </w:pPr>
            <w:r w:rsidRPr="00764574">
              <w:rPr>
                <w:sz w:val="18"/>
                <w:szCs w:val="18"/>
              </w:rPr>
              <w:t>1.34</w:t>
            </w:r>
          </w:p>
        </w:tc>
      </w:tr>
      <w:tr w:rsidR="00DF08A2" w:rsidRPr="00764574" w14:paraId="1D81E867" w14:textId="77777777" w:rsidTr="003D5FEA">
        <w:trPr>
          <w:gridAfter w:val="1"/>
          <w:wAfter w:w="709" w:type="dxa"/>
          <w:trHeight w:val="28"/>
          <w:jc w:val="center"/>
        </w:trPr>
        <w:tc>
          <w:tcPr>
            <w:tcW w:w="12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3C4341" w14:textId="77777777" w:rsidR="00DF08A2" w:rsidRDefault="00DF08A2" w:rsidP="00221E0C">
            <w:pPr>
              <w:ind w:right="42"/>
              <w:jc w:val="center"/>
              <w:rPr>
                <w:sz w:val="18"/>
                <w:szCs w:val="18"/>
              </w:rPr>
            </w:pPr>
            <w:r>
              <w:rPr>
                <w:sz w:val="18"/>
                <w:szCs w:val="18"/>
              </w:rPr>
              <w:t>Arequipa</w:t>
            </w:r>
          </w:p>
        </w:tc>
        <w:tc>
          <w:tcPr>
            <w:tcW w:w="69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AECEE60" w14:textId="77777777" w:rsidR="00DF08A2" w:rsidRPr="00764574" w:rsidRDefault="00DF08A2" w:rsidP="00221E0C">
            <w:pPr>
              <w:ind w:right="40"/>
              <w:jc w:val="center"/>
              <w:rPr>
                <w:sz w:val="18"/>
                <w:szCs w:val="18"/>
              </w:rPr>
            </w:pPr>
            <w:r w:rsidRPr="00764574">
              <w:rPr>
                <w:sz w:val="18"/>
                <w:szCs w:val="18"/>
              </w:rPr>
              <w:t>1.00</w:t>
            </w:r>
          </w:p>
        </w:tc>
        <w:tc>
          <w:tcPr>
            <w:tcW w:w="6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81C9F0" w14:textId="77777777" w:rsidR="00DF08A2" w:rsidRPr="00764574" w:rsidRDefault="00DF08A2" w:rsidP="00221E0C">
            <w:pPr>
              <w:ind w:right="40"/>
              <w:jc w:val="center"/>
              <w:rPr>
                <w:sz w:val="18"/>
                <w:szCs w:val="18"/>
              </w:rPr>
            </w:pPr>
            <w:r w:rsidRPr="00764574">
              <w:rPr>
                <w:sz w:val="18"/>
                <w:szCs w:val="18"/>
              </w:rPr>
              <w:t>1.01</w:t>
            </w:r>
          </w:p>
        </w:tc>
        <w:tc>
          <w:tcPr>
            <w:tcW w:w="792"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42D0024" w14:textId="77777777" w:rsidR="00DF08A2" w:rsidRPr="00764574" w:rsidRDefault="00DF08A2" w:rsidP="00221E0C">
            <w:pPr>
              <w:ind w:right="40"/>
              <w:jc w:val="center"/>
              <w:rPr>
                <w:sz w:val="18"/>
                <w:szCs w:val="18"/>
              </w:rPr>
            </w:pPr>
            <w:r w:rsidRPr="00764574">
              <w:rPr>
                <w:sz w:val="18"/>
                <w:szCs w:val="18"/>
              </w:rPr>
              <w:t>1.02</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D6B139C" w14:textId="77777777" w:rsidR="00DF08A2" w:rsidRPr="00764574" w:rsidRDefault="00DF08A2" w:rsidP="00221E0C">
            <w:pPr>
              <w:ind w:right="40"/>
              <w:jc w:val="center"/>
              <w:rPr>
                <w:sz w:val="18"/>
                <w:szCs w:val="18"/>
              </w:rPr>
            </w:pPr>
            <w:r w:rsidRPr="00764574">
              <w:rPr>
                <w:sz w:val="18"/>
                <w:szCs w:val="18"/>
              </w:rPr>
              <w:t>1.02</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FDC19CC" w14:textId="77777777" w:rsidR="00DF08A2" w:rsidRPr="00764574" w:rsidRDefault="00DF08A2" w:rsidP="00221E0C">
            <w:pPr>
              <w:ind w:right="40"/>
              <w:jc w:val="center"/>
              <w:rPr>
                <w:sz w:val="18"/>
                <w:szCs w:val="18"/>
              </w:rPr>
            </w:pPr>
            <w:r w:rsidRPr="00764574">
              <w:rPr>
                <w:sz w:val="18"/>
                <w:szCs w:val="18"/>
              </w:rPr>
              <w:t>1.03</w:t>
            </w:r>
          </w:p>
        </w:tc>
        <w:tc>
          <w:tcPr>
            <w:tcW w:w="5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9D65D95" w14:textId="77777777" w:rsidR="00DF08A2" w:rsidRPr="00764574" w:rsidRDefault="00DF08A2" w:rsidP="00221E0C">
            <w:pPr>
              <w:ind w:right="40"/>
              <w:jc w:val="center"/>
              <w:rPr>
                <w:sz w:val="18"/>
                <w:szCs w:val="18"/>
              </w:rPr>
            </w:pPr>
            <w:r w:rsidRPr="00764574">
              <w:rPr>
                <w:sz w:val="18"/>
                <w:szCs w:val="18"/>
              </w:rPr>
              <w:t>1.04</w:t>
            </w:r>
          </w:p>
        </w:tc>
        <w:tc>
          <w:tcPr>
            <w:tcW w:w="56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FD0F8FF" w14:textId="77777777" w:rsidR="00DF08A2" w:rsidRPr="00764574" w:rsidRDefault="00DF08A2" w:rsidP="00221E0C">
            <w:pPr>
              <w:ind w:right="40"/>
              <w:jc w:val="center"/>
              <w:rPr>
                <w:sz w:val="18"/>
                <w:szCs w:val="18"/>
              </w:rPr>
            </w:pPr>
            <w:r w:rsidRPr="00764574">
              <w:rPr>
                <w:sz w:val="18"/>
                <w:szCs w:val="18"/>
              </w:rPr>
              <w:t>1.05</w:t>
            </w:r>
          </w:p>
        </w:tc>
        <w:tc>
          <w:tcPr>
            <w:tcW w:w="62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EECF646" w14:textId="77777777" w:rsidR="00DF08A2" w:rsidRPr="00764574" w:rsidRDefault="00DF08A2" w:rsidP="00221E0C">
            <w:pPr>
              <w:ind w:right="40"/>
              <w:jc w:val="center"/>
              <w:rPr>
                <w:sz w:val="18"/>
                <w:szCs w:val="18"/>
              </w:rPr>
            </w:pPr>
            <w:r w:rsidRPr="00764574">
              <w:rPr>
                <w:sz w:val="18"/>
                <w:szCs w:val="18"/>
              </w:rPr>
              <w:t>1.06</w:t>
            </w:r>
          </w:p>
        </w:tc>
        <w:tc>
          <w:tcPr>
            <w:tcW w:w="66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3B0B8A4" w14:textId="77777777" w:rsidR="00DF08A2" w:rsidRPr="00764574" w:rsidRDefault="00DF08A2" w:rsidP="00221E0C">
            <w:pPr>
              <w:ind w:right="40"/>
              <w:jc w:val="center"/>
              <w:rPr>
                <w:sz w:val="18"/>
                <w:szCs w:val="18"/>
              </w:rPr>
            </w:pPr>
            <w:r w:rsidRPr="00764574">
              <w:rPr>
                <w:sz w:val="18"/>
                <w:szCs w:val="18"/>
              </w:rPr>
              <w:t>1.06</w:t>
            </w:r>
          </w:p>
        </w:tc>
        <w:tc>
          <w:tcPr>
            <w:tcW w:w="66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DA843EB" w14:textId="77777777" w:rsidR="00DF08A2" w:rsidRPr="00764574" w:rsidRDefault="00DF08A2" w:rsidP="00221E0C">
            <w:pPr>
              <w:ind w:right="40"/>
              <w:jc w:val="center"/>
              <w:rPr>
                <w:sz w:val="18"/>
                <w:szCs w:val="18"/>
              </w:rPr>
            </w:pPr>
            <w:r w:rsidRPr="00764574">
              <w:rPr>
                <w:sz w:val="18"/>
                <w:szCs w:val="18"/>
              </w:rPr>
              <w:t>1.07</w:t>
            </w:r>
          </w:p>
        </w:tc>
        <w:tc>
          <w:tcPr>
            <w:tcW w:w="66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B426E21" w14:textId="77777777" w:rsidR="00DF08A2" w:rsidRPr="00764574" w:rsidRDefault="00DF08A2" w:rsidP="00221E0C">
            <w:pPr>
              <w:ind w:right="40"/>
              <w:jc w:val="center"/>
              <w:rPr>
                <w:sz w:val="18"/>
                <w:szCs w:val="18"/>
              </w:rPr>
            </w:pPr>
            <w:r w:rsidRPr="00764574">
              <w:rPr>
                <w:sz w:val="18"/>
                <w:szCs w:val="18"/>
              </w:rPr>
              <w:t>1.08</w:t>
            </w:r>
          </w:p>
        </w:tc>
        <w:tc>
          <w:tcPr>
            <w:tcW w:w="65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E87C738" w14:textId="77777777" w:rsidR="00DF08A2" w:rsidRPr="00764574" w:rsidRDefault="00DF08A2" w:rsidP="00221E0C">
            <w:pPr>
              <w:ind w:right="40"/>
              <w:jc w:val="center"/>
              <w:rPr>
                <w:sz w:val="18"/>
                <w:szCs w:val="18"/>
              </w:rPr>
            </w:pPr>
            <w:r w:rsidRPr="00764574">
              <w:rPr>
                <w:sz w:val="18"/>
                <w:szCs w:val="18"/>
              </w:rPr>
              <w:t>1.09</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F2AA73" w14:textId="77777777" w:rsidR="00DF08A2" w:rsidRPr="00764574" w:rsidRDefault="00DF08A2" w:rsidP="00221E0C">
            <w:pPr>
              <w:ind w:right="40"/>
              <w:jc w:val="center"/>
              <w:rPr>
                <w:sz w:val="18"/>
                <w:szCs w:val="18"/>
              </w:rPr>
            </w:pPr>
            <w:r w:rsidRPr="00764574">
              <w:rPr>
                <w:sz w:val="18"/>
                <w:szCs w:val="18"/>
              </w:rPr>
              <w:t>1.09</w:t>
            </w:r>
          </w:p>
        </w:tc>
      </w:tr>
      <w:tr w:rsidR="00DF08A2" w:rsidRPr="00764574" w14:paraId="5DA52AFB" w14:textId="77777777" w:rsidTr="003D5FEA">
        <w:trPr>
          <w:gridAfter w:val="1"/>
          <w:wAfter w:w="709" w:type="dxa"/>
          <w:trHeight w:val="28"/>
          <w:jc w:val="center"/>
        </w:trPr>
        <w:tc>
          <w:tcPr>
            <w:tcW w:w="12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BD7D1B" w14:textId="77777777" w:rsidR="00DF08A2" w:rsidRDefault="00DF08A2" w:rsidP="00221E0C">
            <w:pPr>
              <w:ind w:right="42"/>
              <w:jc w:val="center"/>
              <w:rPr>
                <w:sz w:val="18"/>
                <w:szCs w:val="18"/>
              </w:rPr>
            </w:pPr>
            <w:r>
              <w:rPr>
                <w:sz w:val="18"/>
                <w:szCs w:val="18"/>
              </w:rPr>
              <w:t>Ayacucho</w:t>
            </w:r>
          </w:p>
        </w:tc>
        <w:tc>
          <w:tcPr>
            <w:tcW w:w="69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F752570" w14:textId="77777777" w:rsidR="00DF08A2" w:rsidRPr="00764574" w:rsidRDefault="00DF08A2" w:rsidP="00221E0C">
            <w:pPr>
              <w:ind w:right="40"/>
              <w:jc w:val="center"/>
              <w:rPr>
                <w:sz w:val="18"/>
                <w:szCs w:val="18"/>
              </w:rPr>
            </w:pPr>
            <w:r w:rsidRPr="00764574">
              <w:rPr>
                <w:sz w:val="18"/>
                <w:szCs w:val="18"/>
              </w:rPr>
              <w:t>1.00</w:t>
            </w:r>
          </w:p>
        </w:tc>
        <w:tc>
          <w:tcPr>
            <w:tcW w:w="6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2A0F1B" w14:textId="77777777" w:rsidR="00DF08A2" w:rsidRPr="00764574" w:rsidRDefault="00DF08A2" w:rsidP="00221E0C">
            <w:pPr>
              <w:ind w:right="40"/>
              <w:jc w:val="center"/>
              <w:rPr>
                <w:sz w:val="18"/>
                <w:szCs w:val="18"/>
              </w:rPr>
            </w:pPr>
            <w:r w:rsidRPr="00764574">
              <w:rPr>
                <w:sz w:val="18"/>
                <w:szCs w:val="18"/>
              </w:rPr>
              <w:t>1.02</w:t>
            </w:r>
          </w:p>
        </w:tc>
        <w:tc>
          <w:tcPr>
            <w:tcW w:w="792"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4925B58" w14:textId="77777777" w:rsidR="00DF08A2" w:rsidRPr="00764574" w:rsidRDefault="00DF08A2" w:rsidP="00221E0C">
            <w:pPr>
              <w:ind w:right="40"/>
              <w:jc w:val="center"/>
              <w:rPr>
                <w:sz w:val="18"/>
                <w:szCs w:val="18"/>
              </w:rPr>
            </w:pPr>
            <w:r w:rsidRPr="00764574">
              <w:rPr>
                <w:sz w:val="18"/>
                <w:szCs w:val="18"/>
              </w:rPr>
              <w:t>1.04</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DC72553" w14:textId="77777777" w:rsidR="00DF08A2" w:rsidRPr="00764574" w:rsidRDefault="00DF08A2" w:rsidP="00221E0C">
            <w:pPr>
              <w:ind w:right="40"/>
              <w:jc w:val="center"/>
              <w:rPr>
                <w:sz w:val="18"/>
                <w:szCs w:val="18"/>
              </w:rPr>
            </w:pPr>
            <w:r w:rsidRPr="00764574">
              <w:rPr>
                <w:sz w:val="18"/>
                <w:szCs w:val="18"/>
              </w:rPr>
              <w:t>1.05</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BEF9946" w14:textId="77777777" w:rsidR="00DF08A2" w:rsidRPr="00764574" w:rsidRDefault="00DF08A2" w:rsidP="00221E0C">
            <w:pPr>
              <w:ind w:right="40"/>
              <w:jc w:val="center"/>
              <w:rPr>
                <w:sz w:val="18"/>
                <w:szCs w:val="18"/>
              </w:rPr>
            </w:pPr>
            <w:r w:rsidRPr="00764574">
              <w:rPr>
                <w:sz w:val="18"/>
                <w:szCs w:val="18"/>
              </w:rPr>
              <w:t>1.07</w:t>
            </w:r>
          </w:p>
        </w:tc>
        <w:tc>
          <w:tcPr>
            <w:tcW w:w="5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1D7EE25" w14:textId="77777777" w:rsidR="00DF08A2" w:rsidRPr="00764574" w:rsidRDefault="00DF08A2" w:rsidP="00221E0C">
            <w:pPr>
              <w:ind w:right="40"/>
              <w:jc w:val="center"/>
              <w:rPr>
                <w:sz w:val="18"/>
                <w:szCs w:val="18"/>
              </w:rPr>
            </w:pPr>
            <w:r w:rsidRPr="00764574">
              <w:rPr>
                <w:sz w:val="18"/>
                <w:szCs w:val="18"/>
              </w:rPr>
              <w:t>1.09</w:t>
            </w:r>
          </w:p>
        </w:tc>
        <w:tc>
          <w:tcPr>
            <w:tcW w:w="56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3D7C181" w14:textId="77777777" w:rsidR="00DF08A2" w:rsidRPr="00764574" w:rsidRDefault="00DF08A2" w:rsidP="00221E0C">
            <w:pPr>
              <w:ind w:right="40"/>
              <w:jc w:val="center"/>
              <w:rPr>
                <w:sz w:val="18"/>
                <w:szCs w:val="18"/>
              </w:rPr>
            </w:pPr>
            <w:r w:rsidRPr="00764574">
              <w:rPr>
                <w:sz w:val="18"/>
                <w:szCs w:val="18"/>
              </w:rPr>
              <w:t>1.11</w:t>
            </w:r>
          </w:p>
        </w:tc>
        <w:tc>
          <w:tcPr>
            <w:tcW w:w="62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7275751" w14:textId="77777777" w:rsidR="00DF08A2" w:rsidRPr="00764574" w:rsidRDefault="00DF08A2" w:rsidP="00221E0C">
            <w:pPr>
              <w:ind w:right="40"/>
              <w:jc w:val="center"/>
              <w:rPr>
                <w:sz w:val="18"/>
                <w:szCs w:val="18"/>
              </w:rPr>
            </w:pPr>
            <w:r w:rsidRPr="00764574">
              <w:rPr>
                <w:sz w:val="18"/>
                <w:szCs w:val="18"/>
              </w:rPr>
              <w:t>1.13</w:t>
            </w:r>
          </w:p>
        </w:tc>
        <w:tc>
          <w:tcPr>
            <w:tcW w:w="66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B4D962A" w14:textId="77777777" w:rsidR="00DF08A2" w:rsidRPr="00764574" w:rsidRDefault="00DF08A2" w:rsidP="00221E0C">
            <w:pPr>
              <w:ind w:right="40"/>
              <w:jc w:val="center"/>
              <w:rPr>
                <w:sz w:val="18"/>
                <w:szCs w:val="18"/>
              </w:rPr>
            </w:pPr>
            <w:r w:rsidRPr="00764574">
              <w:rPr>
                <w:sz w:val="18"/>
                <w:szCs w:val="18"/>
              </w:rPr>
              <w:t>1.15</w:t>
            </w:r>
          </w:p>
        </w:tc>
        <w:tc>
          <w:tcPr>
            <w:tcW w:w="66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A86BDFE" w14:textId="77777777" w:rsidR="00DF08A2" w:rsidRPr="00764574" w:rsidRDefault="00DF08A2" w:rsidP="00221E0C">
            <w:pPr>
              <w:ind w:right="40"/>
              <w:jc w:val="center"/>
              <w:rPr>
                <w:sz w:val="18"/>
                <w:szCs w:val="18"/>
              </w:rPr>
            </w:pPr>
            <w:r w:rsidRPr="00764574">
              <w:rPr>
                <w:sz w:val="18"/>
                <w:szCs w:val="18"/>
              </w:rPr>
              <w:t>1.16</w:t>
            </w:r>
          </w:p>
        </w:tc>
        <w:tc>
          <w:tcPr>
            <w:tcW w:w="66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E33B97A" w14:textId="77777777" w:rsidR="00DF08A2" w:rsidRPr="00764574" w:rsidRDefault="00DF08A2" w:rsidP="00221E0C">
            <w:pPr>
              <w:ind w:right="40"/>
              <w:jc w:val="center"/>
              <w:rPr>
                <w:sz w:val="18"/>
                <w:szCs w:val="18"/>
              </w:rPr>
            </w:pPr>
            <w:r w:rsidRPr="00764574">
              <w:rPr>
                <w:sz w:val="18"/>
                <w:szCs w:val="18"/>
              </w:rPr>
              <w:t>1.18</w:t>
            </w:r>
          </w:p>
        </w:tc>
        <w:tc>
          <w:tcPr>
            <w:tcW w:w="65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15F4EFE" w14:textId="77777777" w:rsidR="00DF08A2" w:rsidRPr="00764574" w:rsidRDefault="00DF08A2" w:rsidP="00221E0C">
            <w:pPr>
              <w:ind w:right="40"/>
              <w:jc w:val="center"/>
              <w:rPr>
                <w:sz w:val="18"/>
                <w:szCs w:val="18"/>
              </w:rPr>
            </w:pPr>
            <w:r w:rsidRPr="00764574">
              <w:rPr>
                <w:sz w:val="18"/>
                <w:szCs w:val="18"/>
              </w:rPr>
              <w:t>1.20</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663FAA" w14:textId="77777777" w:rsidR="00DF08A2" w:rsidRPr="00764574" w:rsidRDefault="00DF08A2" w:rsidP="00221E0C">
            <w:pPr>
              <w:ind w:right="40"/>
              <w:jc w:val="center"/>
              <w:rPr>
                <w:sz w:val="18"/>
                <w:szCs w:val="18"/>
              </w:rPr>
            </w:pPr>
            <w:r w:rsidRPr="00764574">
              <w:rPr>
                <w:sz w:val="18"/>
                <w:szCs w:val="18"/>
              </w:rPr>
              <w:t>1.22</w:t>
            </w:r>
          </w:p>
        </w:tc>
      </w:tr>
      <w:tr w:rsidR="00DF08A2" w:rsidRPr="00764574" w14:paraId="781DAAEB" w14:textId="77777777" w:rsidTr="003D5FEA">
        <w:trPr>
          <w:gridAfter w:val="1"/>
          <w:wAfter w:w="709" w:type="dxa"/>
          <w:trHeight w:val="28"/>
          <w:jc w:val="center"/>
        </w:trPr>
        <w:tc>
          <w:tcPr>
            <w:tcW w:w="12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6ED14D" w14:textId="77777777" w:rsidR="00DF08A2" w:rsidRDefault="00DF08A2" w:rsidP="00221E0C">
            <w:pPr>
              <w:ind w:right="42"/>
              <w:jc w:val="center"/>
              <w:rPr>
                <w:sz w:val="18"/>
                <w:szCs w:val="18"/>
              </w:rPr>
            </w:pPr>
            <w:r>
              <w:rPr>
                <w:sz w:val="18"/>
                <w:szCs w:val="18"/>
              </w:rPr>
              <w:t>Cajamarca</w:t>
            </w:r>
          </w:p>
        </w:tc>
        <w:tc>
          <w:tcPr>
            <w:tcW w:w="69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A6042F3" w14:textId="77777777" w:rsidR="00DF08A2" w:rsidRPr="00764574" w:rsidRDefault="00DF08A2" w:rsidP="00221E0C">
            <w:pPr>
              <w:ind w:right="40"/>
              <w:jc w:val="center"/>
              <w:rPr>
                <w:sz w:val="18"/>
                <w:szCs w:val="18"/>
              </w:rPr>
            </w:pPr>
            <w:r w:rsidRPr="00764574">
              <w:rPr>
                <w:sz w:val="18"/>
                <w:szCs w:val="18"/>
              </w:rPr>
              <w:t>1.00</w:t>
            </w:r>
          </w:p>
        </w:tc>
        <w:tc>
          <w:tcPr>
            <w:tcW w:w="6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F54528" w14:textId="77777777" w:rsidR="00DF08A2" w:rsidRPr="00764574" w:rsidRDefault="00DF08A2" w:rsidP="00221E0C">
            <w:pPr>
              <w:ind w:right="40"/>
              <w:jc w:val="center"/>
              <w:rPr>
                <w:sz w:val="18"/>
                <w:szCs w:val="18"/>
              </w:rPr>
            </w:pPr>
            <w:r w:rsidRPr="00764574">
              <w:rPr>
                <w:sz w:val="18"/>
                <w:szCs w:val="18"/>
              </w:rPr>
              <w:t>1.02</w:t>
            </w:r>
          </w:p>
        </w:tc>
        <w:tc>
          <w:tcPr>
            <w:tcW w:w="792"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16B0A6B" w14:textId="77777777" w:rsidR="00DF08A2" w:rsidRPr="00764574" w:rsidRDefault="00DF08A2" w:rsidP="00221E0C">
            <w:pPr>
              <w:ind w:right="40"/>
              <w:jc w:val="center"/>
              <w:rPr>
                <w:sz w:val="18"/>
                <w:szCs w:val="18"/>
              </w:rPr>
            </w:pPr>
            <w:r w:rsidRPr="00764574">
              <w:rPr>
                <w:sz w:val="18"/>
                <w:szCs w:val="18"/>
              </w:rPr>
              <w:t>1.04</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27B5A28" w14:textId="77777777" w:rsidR="00DF08A2" w:rsidRPr="00764574" w:rsidRDefault="00DF08A2" w:rsidP="00221E0C">
            <w:pPr>
              <w:ind w:right="40"/>
              <w:jc w:val="center"/>
              <w:rPr>
                <w:sz w:val="18"/>
                <w:szCs w:val="18"/>
              </w:rPr>
            </w:pPr>
            <w:r w:rsidRPr="00764574">
              <w:rPr>
                <w:sz w:val="18"/>
                <w:szCs w:val="18"/>
              </w:rPr>
              <w:t>1.06</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13E553F" w14:textId="77777777" w:rsidR="00DF08A2" w:rsidRPr="00764574" w:rsidRDefault="00DF08A2" w:rsidP="00221E0C">
            <w:pPr>
              <w:ind w:right="40"/>
              <w:jc w:val="center"/>
              <w:rPr>
                <w:sz w:val="18"/>
                <w:szCs w:val="18"/>
              </w:rPr>
            </w:pPr>
            <w:r w:rsidRPr="00764574">
              <w:rPr>
                <w:sz w:val="18"/>
                <w:szCs w:val="18"/>
              </w:rPr>
              <w:t>1.08</w:t>
            </w:r>
          </w:p>
        </w:tc>
        <w:tc>
          <w:tcPr>
            <w:tcW w:w="5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F593760" w14:textId="77777777" w:rsidR="00DF08A2" w:rsidRPr="00764574" w:rsidRDefault="00DF08A2" w:rsidP="00221E0C">
            <w:pPr>
              <w:ind w:right="40"/>
              <w:jc w:val="center"/>
              <w:rPr>
                <w:sz w:val="18"/>
                <w:szCs w:val="18"/>
              </w:rPr>
            </w:pPr>
            <w:r w:rsidRPr="00764574">
              <w:rPr>
                <w:sz w:val="18"/>
                <w:szCs w:val="18"/>
              </w:rPr>
              <w:t>1.10</w:t>
            </w:r>
          </w:p>
        </w:tc>
        <w:tc>
          <w:tcPr>
            <w:tcW w:w="56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CAE352A" w14:textId="77777777" w:rsidR="00DF08A2" w:rsidRPr="00764574" w:rsidRDefault="00DF08A2" w:rsidP="00221E0C">
            <w:pPr>
              <w:ind w:right="40"/>
              <w:jc w:val="center"/>
              <w:rPr>
                <w:sz w:val="18"/>
                <w:szCs w:val="18"/>
              </w:rPr>
            </w:pPr>
            <w:r w:rsidRPr="00764574">
              <w:rPr>
                <w:sz w:val="18"/>
                <w:szCs w:val="18"/>
              </w:rPr>
              <w:t>1.12</w:t>
            </w:r>
          </w:p>
        </w:tc>
        <w:tc>
          <w:tcPr>
            <w:tcW w:w="62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23A7D8D" w14:textId="77777777" w:rsidR="00DF08A2" w:rsidRPr="00764574" w:rsidRDefault="00DF08A2" w:rsidP="00221E0C">
            <w:pPr>
              <w:ind w:right="40"/>
              <w:jc w:val="center"/>
              <w:rPr>
                <w:sz w:val="18"/>
                <w:szCs w:val="18"/>
              </w:rPr>
            </w:pPr>
            <w:r w:rsidRPr="00764574">
              <w:rPr>
                <w:sz w:val="18"/>
                <w:szCs w:val="18"/>
              </w:rPr>
              <w:t>1.14</w:t>
            </w:r>
          </w:p>
        </w:tc>
        <w:tc>
          <w:tcPr>
            <w:tcW w:w="66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8EF5646" w14:textId="77777777" w:rsidR="00DF08A2" w:rsidRPr="00764574" w:rsidRDefault="00DF08A2" w:rsidP="00221E0C">
            <w:pPr>
              <w:ind w:right="40"/>
              <w:jc w:val="center"/>
              <w:rPr>
                <w:sz w:val="18"/>
                <w:szCs w:val="18"/>
              </w:rPr>
            </w:pPr>
            <w:r w:rsidRPr="00764574">
              <w:rPr>
                <w:sz w:val="18"/>
                <w:szCs w:val="18"/>
              </w:rPr>
              <w:t>1.16</w:t>
            </w:r>
          </w:p>
        </w:tc>
        <w:tc>
          <w:tcPr>
            <w:tcW w:w="66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0CDA347" w14:textId="77777777" w:rsidR="00DF08A2" w:rsidRPr="00764574" w:rsidRDefault="00DF08A2" w:rsidP="00221E0C">
            <w:pPr>
              <w:ind w:right="40"/>
              <w:jc w:val="center"/>
              <w:rPr>
                <w:sz w:val="18"/>
                <w:szCs w:val="18"/>
              </w:rPr>
            </w:pPr>
            <w:r w:rsidRPr="00764574">
              <w:rPr>
                <w:sz w:val="18"/>
                <w:szCs w:val="18"/>
              </w:rPr>
              <w:t>1.18</w:t>
            </w:r>
          </w:p>
        </w:tc>
        <w:tc>
          <w:tcPr>
            <w:tcW w:w="66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BFDD18F" w14:textId="77777777" w:rsidR="00DF08A2" w:rsidRPr="00764574" w:rsidRDefault="00DF08A2" w:rsidP="00221E0C">
            <w:pPr>
              <w:ind w:right="40"/>
              <w:jc w:val="center"/>
              <w:rPr>
                <w:sz w:val="18"/>
                <w:szCs w:val="18"/>
              </w:rPr>
            </w:pPr>
            <w:r w:rsidRPr="00764574">
              <w:rPr>
                <w:sz w:val="18"/>
                <w:szCs w:val="18"/>
              </w:rPr>
              <w:t>1.20</w:t>
            </w:r>
          </w:p>
        </w:tc>
        <w:tc>
          <w:tcPr>
            <w:tcW w:w="65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35D0AAD" w14:textId="77777777" w:rsidR="00DF08A2" w:rsidRPr="00764574" w:rsidRDefault="00DF08A2" w:rsidP="00221E0C">
            <w:pPr>
              <w:ind w:right="40"/>
              <w:jc w:val="center"/>
              <w:rPr>
                <w:sz w:val="18"/>
                <w:szCs w:val="18"/>
              </w:rPr>
            </w:pPr>
            <w:r w:rsidRPr="00764574">
              <w:rPr>
                <w:sz w:val="18"/>
                <w:szCs w:val="18"/>
              </w:rPr>
              <w:t>1.22</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6F83BC" w14:textId="77777777" w:rsidR="00DF08A2" w:rsidRPr="00764574" w:rsidRDefault="00DF08A2" w:rsidP="00221E0C">
            <w:pPr>
              <w:ind w:right="40"/>
              <w:jc w:val="center"/>
              <w:rPr>
                <w:sz w:val="18"/>
                <w:szCs w:val="18"/>
              </w:rPr>
            </w:pPr>
            <w:r w:rsidRPr="00764574">
              <w:rPr>
                <w:sz w:val="18"/>
                <w:szCs w:val="18"/>
              </w:rPr>
              <w:t>1.24</w:t>
            </w:r>
          </w:p>
        </w:tc>
      </w:tr>
      <w:tr w:rsidR="00DF08A2" w:rsidRPr="00764574" w14:paraId="7E7C401E" w14:textId="77777777" w:rsidTr="003D5FEA">
        <w:trPr>
          <w:gridAfter w:val="1"/>
          <w:wAfter w:w="709" w:type="dxa"/>
          <w:trHeight w:val="28"/>
          <w:jc w:val="center"/>
        </w:trPr>
        <w:tc>
          <w:tcPr>
            <w:tcW w:w="12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330198" w14:textId="77777777" w:rsidR="00DF08A2" w:rsidRDefault="00DF08A2" w:rsidP="00221E0C">
            <w:pPr>
              <w:ind w:right="42"/>
              <w:jc w:val="center"/>
              <w:rPr>
                <w:sz w:val="18"/>
                <w:szCs w:val="18"/>
              </w:rPr>
            </w:pPr>
            <w:r>
              <w:rPr>
                <w:sz w:val="18"/>
                <w:szCs w:val="18"/>
              </w:rPr>
              <w:t>Callao</w:t>
            </w:r>
          </w:p>
        </w:tc>
        <w:tc>
          <w:tcPr>
            <w:tcW w:w="69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0D0E063" w14:textId="77777777" w:rsidR="00DF08A2" w:rsidRPr="00764574" w:rsidRDefault="00DF08A2" w:rsidP="00221E0C">
            <w:pPr>
              <w:ind w:right="40"/>
              <w:jc w:val="center"/>
              <w:rPr>
                <w:sz w:val="18"/>
                <w:szCs w:val="18"/>
              </w:rPr>
            </w:pPr>
            <w:r w:rsidRPr="00764574">
              <w:rPr>
                <w:sz w:val="18"/>
                <w:szCs w:val="18"/>
              </w:rPr>
              <w:t>1.00</w:t>
            </w:r>
          </w:p>
        </w:tc>
        <w:tc>
          <w:tcPr>
            <w:tcW w:w="6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3D0A55" w14:textId="77777777" w:rsidR="00DF08A2" w:rsidRPr="00764574" w:rsidRDefault="00DF08A2" w:rsidP="00221E0C">
            <w:pPr>
              <w:ind w:right="40"/>
              <w:jc w:val="center"/>
              <w:rPr>
                <w:sz w:val="18"/>
                <w:szCs w:val="18"/>
              </w:rPr>
            </w:pPr>
            <w:r w:rsidRPr="00764574">
              <w:rPr>
                <w:sz w:val="18"/>
                <w:szCs w:val="18"/>
              </w:rPr>
              <w:t>1.01</w:t>
            </w:r>
          </w:p>
        </w:tc>
        <w:tc>
          <w:tcPr>
            <w:tcW w:w="792"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8C24CF3" w14:textId="77777777" w:rsidR="00DF08A2" w:rsidRPr="00764574" w:rsidRDefault="00DF08A2" w:rsidP="00221E0C">
            <w:pPr>
              <w:ind w:right="40"/>
              <w:jc w:val="center"/>
              <w:rPr>
                <w:sz w:val="18"/>
                <w:szCs w:val="18"/>
              </w:rPr>
            </w:pPr>
            <w:r w:rsidRPr="00764574">
              <w:rPr>
                <w:sz w:val="18"/>
                <w:szCs w:val="18"/>
              </w:rPr>
              <w:t>1.01</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10ED99A" w14:textId="77777777" w:rsidR="00DF08A2" w:rsidRPr="00764574" w:rsidRDefault="00DF08A2" w:rsidP="00221E0C">
            <w:pPr>
              <w:ind w:right="40"/>
              <w:jc w:val="center"/>
              <w:rPr>
                <w:sz w:val="18"/>
                <w:szCs w:val="18"/>
              </w:rPr>
            </w:pPr>
            <w:r w:rsidRPr="00764574">
              <w:rPr>
                <w:sz w:val="18"/>
                <w:szCs w:val="18"/>
              </w:rPr>
              <w:t>1.02</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1BE9BD3" w14:textId="77777777" w:rsidR="00DF08A2" w:rsidRPr="00764574" w:rsidRDefault="00DF08A2" w:rsidP="00221E0C">
            <w:pPr>
              <w:ind w:right="40"/>
              <w:jc w:val="center"/>
              <w:rPr>
                <w:sz w:val="18"/>
                <w:szCs w:val="18"/>
              </w:rPr>
            </w:pPr>
            <w:r w:rsidRPr="00764574">
              <w:rPr>
                <w:sz w:val="18"/>
                <w:szCs w:val="18"/>
              </w:rPr>
              <w:t>1.03</w:t>
            </w:r>
          </w:p>
        </w:tc>
        <w:tc>
          <w:tcPr>
            <w:tcW w:w="5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86CADF2" w14:textId="77777777" w:rsidR="00DF08A2" w:rsidRPr="00764574" w:rsidRDefault="00DF08A2" w:rsidP="00221E0C">
            <w:pPr>
              <w:ind w:right="40"/>
              <w:jc w:val="center"/>
              <w:rPr>
                <w:sz w:val="18"/>
                <w:szCs w:val="18"/>
              </w:rPr>
            </w:pPr>
            <w:r w:rsidRPr="00764574">
              <w:rPr>
                <w:sz w:val="18"/>
                <w:szCs w:val="18"/>
              </w:rPr>
              <w:t>1.04</w:t>
            </w:r>
          </w:p>
        </w:tc>
        <w:tc>
          <w:tcPr>
            <w:tcW w:w="56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C59CA8C" w14:textId="77777777" w:rsidR="00DF08A2" w:rsidRPr="00764574" w:rsidRDefault="00DF08A2" w:rsidP="00221E0C">
            <w:pPr>
              <w:ind w:right="40"/>
              <w:jc w:val="center"/>
              <w:rPr>
                <w:sz w:val="18"/>
                <w:szCs w:val="18"/>
              </w:rPr>
            </w:pPr>
            <w:r w:rsidRPr="00764574">
              <w:rPr>
                <w:sz w:val="18"/>
                <w:szCs w:val="18"/>
              </w:rPr>
              <w:t>1.04</w:t>
            </w:r>
          </w:p>
        </w:tc>
        <w:tc>
          <w:tcPr>
            <w:tcW w:w="62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BBC3F15" w14:textId="77777777" w:rsidR="00DF08A2" w:rsidRPr="00764574" w:rsidRDefault="00DF08A2" w:rsidP="00221E0C">
            <w:pPr>
              <w:ind w:right="40"/>
              <w:jc w:val="center"/>
              <w:rPr>
                <w:sz w:val="18"/>
                <w:szCs w:val="18"/>
              </w:rPr>
            </w:pPr>
            <w:r w:rsidRPr="00764574">
              <w:rPr>
                <w:sz w:val="18"/>
                <w:szCs w:val="18"/>
              </w:rPr>
              <w:t>1.05</w:t>
            </w:r>
          </w:p>
        </w:tc>
        <w:tc>
          <w:tcPr>
            <w:tcW w:w="66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FCCD833" w14:textId="77777777" w:rsidR="00DF08A2" w:rsidRPr="00764574" w:rsidRDefault="00DF08A2" w:rsidP="00221E0C">
            <w:pPr>
              <w:ind w:right="40"/>
              <w:jc w:val="center"/>
              <w:rPr>
                <w:sz w:val="18"/>
                <w:szCs w:val="18"/>
              </w:rPr>
            </w:pPr>
            <w:r w:rsidRPr="00764574">
              <w:rPr>
                <w:sz w:val="18"/>
                <w:szCs w:val="18"/>
              </w:rPr>
              <w:t>1.06</w:t>
            </w:r>
          </w:p>
        </w:tc>
        <w:tc>
          <w:tcPr>
            <w:tcW w:w="66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08F18FC" w14:textId="77777777" w:rsidR="00DF08A2" w:rsidRPr="00764574" w:rsidRDefault="00DF08A2" w:rsidP="00221E0C">
            <w:pPr>
              <w:ind w:right="40"/>
              <w:jc w:val="center"/>
              <w:rPr>
                <w:sz w:val="18"/>
                <w:szCs w:val="18"/>
              </w:rPr>
            </w:pPr>
            <w:r w:rsidRPr="00764574">
              <w:rPr>
                <w:sz w:val="18"/>
                <w:szCs w:val="18"/>
              </w:rPr>
              <w:t>1.06</w:t>
            </w:r>
          </w:p>
        </w:tc>
        <w:tc>
          <w:tcPr>
            <w:tcW w:w="66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CBE4A26" w14:textId="77777777" w:rsidR="00DF08A2" w:rsidRPr="00764574" w:rsidRDefault="00DF08A2" w:rsidP="00221E0C">
            <w:pPr>
              <w:ind w:right="40"/>
              <w:jc w:val="center"/>
              <w:rPr>
                <w:sz w:val="18"/>
                <w:szCs w:val="18"/>
              </w:rPr>
            </w:pPr>
            <w:r w:rsidRPr="00764574">
              <w:rPr>
                <w:sz w:val="18"/>
                <w:szCs w:val="18"/>
              </w:rPr>
              <w:t>1.07</w:t>
            </w:r>
          </w:p>
        </w:tc>
        <w:tc>
          <w:tcPr>
            <w:tcW w:w="65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B2F5C0A" w14:textId="77777777" w:rsidR="00DF08A2" w:rsidRPr="00764574" w:rsidRDefault="00DF08A2" w:rsidP="00221E0C">
            <w:pPr>
              <w:ind w:right="40"/>
              <w:jc w:val="center"/>
              <w:rPr>
                <w:sz w:val="18"/>
                <w:szCs w:val="18"/>
              </w:rPr>
            </w:pPr>
            <w:r w:rsidRPr="00764574">
              <w:rPr>
                <w:sz w:val="18"/>
                <w:szCs w:val="18"/>
              </w:rPr>
              <w:t>1.08</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EAA302" w14:textId="77777777" w:rsidR="00DF08A2" w:rsidRPr="00764574" w:rsidRDefault="00DF08A2" w:rsidP="00221E0C">
            <w:pPr>
              <w:ind w:right="40"/>
              <w:jc w:val="center"/>
              <w:rPr>
                <w:sz w:val="18"/>
                <w:szCs w:val="18"/>
              </w:rPr>
            </w:pPr>
            <w:r w:rsidRPr="00764574">
              <w:rPr>
                <w:sz w:val="18"/>
                <w:szCs w:val="18"/>
              </w:rPr>
              <w:t>1.09</w:t>
            </w:r>
          </w:p>
        </w:tc>
      </w:tr>
      <w:tr w:rsidR="00DF08A2" w:rsidRPr="00764574" w14:paraId="65F4455F" w14:textId="77777777" w:rsidTr="003D5FEA">
        <w:trPr>
          <w:gridAfter w:val="1"/>
          <w:wAfter w:w="709" w:type="dxa"/>
          <w:trHeight w:val="28"/>
          <w:jc w:val="center"/>
        </w:trPr>
        <w:tc>
          <w:tcPr>
            <w:tcW w:w="12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B4A82C" w14:textId="77777777" w:rsidR="00DF08A2" w:rsidRDefault="00DF08A2" w:rsidP="00221E0C">
            <w:pPr>
              <w:ind w:right="42"/>
              <w:jc w:val="center"/>
              <w:rPr>
                <w:sz w:val="18"/>
                <w:szCs w:val="18"/>
              </w:rPr>
            </w:pPr>
            <w:r>
              <w:rPr>
                <w:sz w:val="18"/>
                <w:szCs w:val="18"/>
              </w:rPr>
              <w:t>Cusco</w:t>
            </w:r>
          </w:p>
        </w:tc>
        <w:tc>
          <w:tcPr>
            <w:tcW w:w="69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0A498B1" w14:textId="77777777" w:rsidR="00DF08A2" w:rsidRPr="00764574" w:rsidRDefault="00DF08A2" w:rsidP="00221E0C">
            <w:pPr>
              <w:ind w:right="40"/>
              <w:jc w:val="center"/>
              <w:rPr>
                <w:sz w:val="18"/>
                <w:szCs w:val="18"/>
              </w:rPr>
            </w:pPr>
            <w:r w:rsidRPr="00764574">
              <w:rPr>
                <w:sz w:val="18"/>
                <w:szCs w:val="18"/>
              </w:rPr>
              <w:t>1.00</w:t>
            </w:r>
          </w:p>
        </w:tc>
        <w:tc>
          <w:tcPr>
            <w:tcW w:w="6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82B01E" w14:textId="77777777" w:rsidR="00DF08A2" w:rsidRPr="00764574" w:rsidRDefault="00DF08A2" w:rsidP="00221E0C">
            <w:pPr>
              <w:ind w:right="40"/>
              <w:jc w:val="center"/>
              <w:rPr>
                <w:sz w:val="18"/>
                <w:szCs w:val="18"/>
              </w:rPr>
            </w:pPr>
            <w:r w:rsidRPr="00764574">
              <w:rPr>
                <w:sz w:val="18"/>
                <w:szCs w:val="18"/>
              </w:rPr>
              <w:t>1.01</w:t>
            </w:r>
          </w:p>
        </w:tc>
        <w:tc>
          <w:tcPr>
            <w:tcW w:w="792"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1AB455E" w14:textId="77777777" w:rsidR="00DF08A2" w:rsidRPr="00764574" w:rsidRDefault="00DF08A2" w:rsidP="00221E0C">
            <w:pPr>
              <w:ind w:right="40"/>
              <w:jc w:val="center"/>
              <w:rPr>
                <w:sz w:val="18"/>
                <w:szCs w:val="18"/>
              </w:rPr>
            </w:pPr>
            <w:r w:rsidRPr="00764574">
              <w:rPr>
                <w:sz w:val="18"/>
                <w:szCs w:val="18"/>
              </w:rPr>
              <w:t>1.02</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290F226" w14:textId="77777777" w:rsidR="00DF08A2" w:rsidRPr="00764574" w:rsidRDefault="00DF08A2" w:rsidP="00221E0C">
            <w:pPr>
              <w:ind w:right="40"/>
              <w:jc w:val="center"/>
              <w:rPr>
                <w:sz w:val="18"/>
                <w:szCs w:val="18"/>
              </w:rPr>
            </w:pPr>
            <w:r w:rsidRPr="00764574">
              <w:rPr>
                <w:sz w:val="18"/>
                <w:szCs w:val="18"/>
              </w:rPr>
              <w:t>1.02</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DA69530" w14:textId="77777777" w:rsidR="00DF08A2" w:rsidRPr="00764574" w:rsidRDefault="00DF08A2" w:rsidP="00221E0C">
            <w:pPr>
              <w:ind w:right="40"/>
              <w:jc w:val="center"/>
              <w:rPr>
                <w:sz w:val="18"/>
                <w:szCs w:val="18"/>
              </w:rPr>
            </w:pPr>
            <w:r w:rsidRPr="00764574">
              <w:rPr>
                <w:sz w:val="18"/>
                <w:szCs w:val="18"/>
              </w:rPr>
              <w:t>1.03</w:t>
            </w:r>
          </w:p>
        </w:tc>
        <w:tc>
          <w:tcPr>
            <w:tcW w:w="5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AB6362B" w14:textId="77777777" w:rsidR="00DF08A2" w:rsidRPr="00764574" w:rsidRDefault="00DF08A2" w:rsidP="00221E0C">
            <w:pPr>
              <w:ind w:right="40"/>
              <w:jc w:val="center"/>
              <w:rPr>
                <w:sz w:val="18"/>
                <w:szCs w:val="18"/>
              </w:rPr>
            </w:pPr>
            <w:r w:rsidRPr="00764574">
              <w:rPr>
                <w:sz w:val="18"/>
                <w:szCs w:val="18"/>
              </w:rPr>
              <w:t>1.04</w:t>
            </w:r>
          </w:p>
        </w:tc>
        <w:tc>
          <w:tcPr>
            <w:tcW w:w="56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B48E064" w14:textId="77777777" w:rsidR="00DF08A2" w:rsidRPr="00764574" w:rsidRDefault="00DF08A2" w:rsidP="00221E0C">
            <w:pPr>
              <w:ind w:right="40"/>
              <w:jc w:val="center"/>
              <w:rPr>
                <w:sz w:val="18"/>
                <w:szCs w:val="18"/>
              </w:rPr>
            </w:pPr>
            <w:r w:rsidRPr="00764574">
              <w:rPr>
                <w:sz w:val="18"/>
                <w:szCs w:val="18"/>
              </w:rPr>
              <w:t>1.05</w:t>
            </w:r>
          </w:p>
        </w:tc>
        <w:tc>
          <w:tcPr>
            <w:tcW w:w="62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5D55530" w14:textId="77777777" w:rsidR="00DF08A2" w:rsidRPr="00764574" w:rsidRDefault="00DF08A2" w:rsidP="00221E0C">
            <w:pPr>
              <w:ind w:right="40"/>
              <w:jc w:val="center"/>
              <w:rPr>
                <w:sz w:val="18"/>
                <w:szCs w:val="18"/>
              </w:rPr>
            </w:pPr>
            <w:r w:rsidRPr="00764574">
              <w:rPr>
                <w:sz w:val="18"/>
                <w:szCs w:val="18"/>
              </w:rPr>
              <w:t>1.05</w:t>
            </w:r>
          </w:p>
        </w:tc>
        <w:tc>
          <w:tcPr>
            <w:tcW w:w="66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431EBD3" w14:textId="77777777" w:rsidR="00DF08A2" w:rsidRPr="00764574" w:rsidRDefault="00DF08A2" w:rsidP="00221E0C">
            <w:pPr>
              <w:ind w:right="40"/>
              <w:jc w:val="center"/>
              <w:rPr>
                <w:sz w:val="18"/>
                <w:szCs w:val="18"/>
              </w:rPr>
            </w:pPr>
            <w:r w:rsidRPr="00764574">
              <w:rPr>
                <w:sz w:val="18"/>
                <w:szCs w:val="18"/>
              </w:rPr>
              <w:t>1.06</w:t>
            </w:r>
          </w:p>
        </w:tc>
        <w:tc>
          <w:tcPr>
            <w:tcW w:w="66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A30F23E" w14:textId="77777777" w:rsidR="00DF08A2" w:rsidRPr="00764574" w:rsidRDefault="00DF08A2" w:rsidP="00221E0C">
            <w:pPr>
              <w:ind w:right="40"/>
              <w:jc w:val="center"/>
              <w:rPr>
                <w:sz w:val="18"/>
                <w:szCs w:val="18"/>
              </w:rPr>
            </w:pPr>
            <w:r w:rsidRPr="00764574">
              <w:rPr>
                <w:sz w:val="18"/>
                <w:szCs w:val="18"/>
              </w:rPr>
              <w:t>1.07</w:t>
            </w:r>
          </w:p>
        </w:tc>
        <w:tc>
          <w:tcPr>
            <w:tcW w:w="66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2CA0046" w14:textId="77777777" w:rsidR="00DF08A2" w:rsidRPr="00764574" w:rsidRDefault="00DF08A2" w:rsidP="00221E0C">
            <w:pPr>
              <w:ind w:right="40"/>
              <w:jc w:val="center"/>
              <w:rPr>
                <w:sz w:val="18"/>
                <w:szCs w:val="18"/>
              </w:rPr>
            </w:pPr>
            <w:r w:rsidRPr="00764574">
              <w:rPr>
                <w:sz w:val="18"/>
                <w:szCs w:val="18"/>
              </w:rPr>
              <w:t>1.08</w:t>
            </w:r>
          </w:p>
        </w:tc>
        <w:tc>
          <w:tcPr>
            <w:tcW w:w="65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A796FC4" w14:textId="77777777" w:rsidR="00DF08A2" w:rsidRPr="00764574" w:rsidRDefault="00DF08A2" w:rsidP="00221E0C">
            <w:pPr>
              <w:ind w:right="40"/>
              <w:jc w:val="center"/>
              <w:rPr>
                <w:sz w:val="18"/>
                <w:szCs w:val="18"/>
              </w:rPr>
            </w:pPr>
            <w:r w:rsidRPr="00764574">
              <w:rPr>
                <w:sz w:val="18"/>
                <w:szCs w:val="18"/>
              </w:rPr>
              <w:t>1.08</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C1B973" w14:textId="77777777" w:rsidR="00DF08A2" w:rsidRPr="00764574" w:rsidRDefault="00DF08A2" w:rsidP="00221E0C">
            <w:pPr>
              <w:ind w:right="40"/>
              <w:jc w:val="center"/>
              <w:rPr>
                <w:sz w:val="18"/>
                <w:szCs w:val="18"/>
              </w:rPr>
            </w:pPr>
            <w:r w:rsidRPr="00764574">
              <w:rPr>
                <w:sz w:val="18"/>
                <w:szCs w:val="18"/>
              </w:rPr>
              <w:t>1.09</w:t>
            </w:r>
          </w:p>
        </w:tc>
      </w:tr>
      <w:tr w:rsidR="00DF08A2" w:rsidRPr="00764574" w14:paraId="6818E18F" w14:textId="77777777" w:rsidTr="003D5FEA">
        <w:trPr>
          <w:gridAfter w:val="1"/>
          <w:wAfter w:w="709" w:type="dxa"/>
          <w:trHeight w:val="28"/>
          <w:jc w:val="center"/>
        </w:trPr>
        <w:tc>
          <w:tcPr>
            <w:tcW w:w="12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162A1F" w14:textId="77777777" w:rsidR="00DF08A2" w:rsidRDefault="00DF08A2" w:rsidP="00221E0C">
            <w:pPr>
              <w:ind w:right="42"/>
              <w:jc w:val="center"/>
              <w:rPr>
                <w:sz w:val="18"/>
                <w:szCs w:val="18"/>
              </w:rPr>
            </w:pPr>
            <w:r>
              <w:rPr>
                <w:sz w:val="18"/>
                <w:szCs w:val="18"/>
              </w:rPr>
              <w:t>Huancavelica</w:t>
            </w:r>
          </w:p>
        </w:tc>
        <w:tc>
          <w:tcPr>
            <w:tcW w:w="69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85AD495" w14:textId="77777777" w:rsidR="00DF08A2" w:rsidRPr="00764574" w:rsidRDefault="00DF08A2" w:rsidP="00221E0C">
            <w:pPr>
              <w:ind w:right="40"/>
              <w:jc w:val="center"/>
              <w:rPr>
                <w:sz w:val="18"/>
                <w:szCs w:val="18"/>
              </w:rPr>
            </w:pPr>
            <w:r w:rsidRPr="00764574">
              <w:rPr>
                <w:sz w:val="18"/>
                <w:szCs w:val="18"/>
              </w:rPr>
              <w:t>1.00</w:t>
            </w:r>
          </w:p>
        </w:tc>
        <w:tc>
          <w:tcPr>
            <w:tcW w:w="6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9A327E" w14:textId="77777777" w:rsidR="00DF08A2" w:rsidRPr="00764574" w:rsidRDefault="00DF08A2" w:rsidP="00221E0C">
            <w:pPr>
              <w:ind w:right="40"/>
              <w:jc w:val="center"/>
              <w:rPr>
                <w:sz w:val="18"/>
                <w:szCs w:val="18"/>
              </w:rPr>
            </w:pPr>
            <w:r w:rsidRPr="00764574">
              <w:rPr>
                <w:sz w:val="18"/>
                <w:szCs w:val="18"/>
              </w:rPr>
              <w:t>1.02</w:t>
            </w:r>
          </w:p>
        </w:tc>
        <w:tc>
          <w:tcPr>
            <w:tcW w:w="792"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98FE7DC" w14:textId="77777777" w:rsidR="00DF08A2" w:rsidRPr="00764574" w:rsidRDefault="00DF08A2" w:rsidP="00221E0C">
            <w:pPr>
              <w:ind w:right="40"/>
              <w:jc w:val="center"/>
              <w:rPr>
                <w:sz w:val="18"/>
                <w:szCs w:val="18"/>
              </w:rPr>
            </w:pPr>
            <w:r w:rsidRPr="00764574">
              <w:rPr>
                <w:sz w:val="18"/>
                <w:szCs w:val="18"/>
              </w:rPr>
              <w:t>1.04</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0BEC5D4" w14:textId="77777777" w:rsidR="00DF08A2" w:rsidRPr="00764574" w:rsidRDefault="00DF08A2" w:rsidP="00221E0C">
            <w:pPr>
              <w:ind w:right="40"/>
              <w:jc w:val="center"/>
              <w:rPr>
                <w:sz w:val="18"/>
                <w:szCs w:val="18"/>
              </w:rPr>
            </w:pPr>
            <w:r w:rsidRPr="00764574">
              <w:rPr>
                <w:sz w:val="18"/>
                <w:szCs w:val="18"/>
              </w:rPr>
              <w:t>1.06</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1B826DE" w14:textId="77777777" w:rsidR="00DF08A2" w:rsidRPr="00764574" w:rsidRDefault="00DF08A2" w:rsidP="00221E0C">
            <w:pPr>
              <w:ind w:right="40"/>
              <w:jc w:val="center"/>
              <w:rPr>
                <w:sz w:val="18"/>
                <w:szCs w:val="18"/>
              </w:rPr>
            </w:pPr>
            <w:r w:rsidRPr="00764574">
              <w:rPr>
                <w:sz w:val="18"/>
                <w:szCs w:val="18"/>
              </w:rPr>
              <w:t>1.08</w:t>
            </w:r>
          </w:p>
        </w:tc>
        <w:tc>
          <w:tcPr>
            <w:tcW w:w="5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0B7C5C0" w14:textId="77777777" w:rsidR="00DF08A2" w:rsidRPr="00764574" w:rsidRDefault="00DF08A2" w:rsidP="00221E0C">
            <w:pPr>
              <w:ind w:right="40"/>
              <w:jc w:val="center"/>
              <w:rPr>
                <w:sz w:val="18"/>
                <w:szCs w:val="18"/>
              </w:rPr>
            </w:pPr>
            <w:r w:rsidRPr="00764574">
              <w:rPr>
                <w:sz w:val="18"/>
                <w:szCs w:val="18"/>
              </w:rPr>
              <w:t>1.10</w:t>
            </w:r>
          </w:p>
        </w:tc>
        <w:tc>
          <w:tcPr>
            <w:tcW w:w="56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52A2BF2" w14:textId="77777777" w:rsidR="00DF08A2" w:rsidRPr="00764574" w:rsidRDefault="00DF08A2" w:rsidP="00221E0C">
            <w:pPr>
              <w:ind w:right="40"/>
              <w:jc w:val="center"/>
              <w:rPr>
                <w:sz w:val="18"/>
                <w:szCs w:val="18"/>
              </w:rPr>
            </w:pPr>
            <w:r w:rsidRPr="00764574">
              <w:rPr>
                <w:sz w:val="18"/>
                <w:szCs w:val="18"/>
              </w:rPr>
              <w:t>1.12</w:t>
            </w:r>
          </w:p>
        </w:tc>
        <w:tc>
          <w:tcPr>
            <w:tcW w:w="62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DE4AA8D" w14:textId="77777777" w:rsidR="00DF08A2" w:rsidRPr="00764574" w:rsidRDefault="00DF08A2" w:rsidP="00221E0C">
            <w:pPr>
              <w:ind w:right="40"/>
              <w:jc w:val="center"/>
              <w:rPr>
                <w:sz w:val="18"/>
                <w:szCs w:val="18"/>
              </w:rPr>
            </w:pPr>
            <w:r w:rsidRPr="00764574">
              <w:rPr>
                <w:sz w:val="18"/>
                <w:szCs w:val="18"/>
              </w:rPr>
              <w:t>1.14</w:t>
            </w:r>
          </w:p>
        </w:tc>
        <w:tc>
          <w:tcPr>
            <w:tcW w:w="66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86F8937" w14:textId="77777777" w:rsidR="00DF08A2" w:rsidRPr="00764574" w:rsidRDefault="00DF08A2" w:rsidP="00221E0C">
            <w:pPr>
              <w:ind w:right="40"/>
              <w:jc w:val="center"/>
              <w:rPr>
                <w:sz w:val="18"/>
                <w:szCs w:val="18"/>
              </w:rPr>
            </w:pPr>
            <w:r w:rsidRPr="00764574">
              <w:rPr>
                <w:sz w:val="18"/>
                <w:szCs w:val="18"/>
              </w:rPr>
              <w:t>1.16</w:t>
            </w:r>
          </w:p>
        </w:tc>
        <w:tc>
          <w:tcPr>
            <w:tcW w:w="66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9EFB9FB" w14:textId="77777777" w:rsidR="00DF08A2" w:rsidRPr="00764574" w:rsidRDefault="00DF08A2" w:rsidP="00221E0C">
            <w:pPr>
              <w:ind w:right="40"/>
              <w:jc w:val="center"/>
              <w:rPr>
                <w:sz w:val="18"/>
                <w:szCs w:val="18"/>
              </w:rPr>
            </w:pPr>
            <w:r w:rsidRPr="00764574">
              <w:rPr>
                <w:sz w:val="18"/>
                <w:szCs w:val="18"/>
              </w:rPr>
              <w:t>1.18</w:t>
            </w:r>
          </w:p>
        </w:tc>
        <w:tc>
          <w:tcPr>
            <w:tcW w:w="66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CBE9219" w14:textId="77777777" w:rsidR="00DF08A2" w:rsidRPr="00764574" w:rsidRDefault="00DF08A2" w:rsidP="00221E0C">
            <w:pPr>
              <w:ind w:right="40"/>
              <w:jc w:val="center"/>
              <w:rPr>
                <w:sz w:val="18"/>
                <w:szCs w:val="18"/>
              </w:rPr>
            </w:pPr>
            <w:r w:rsidRPr="00764574">
              <w:rPr>
                <w:sz w:val="18"/>
                <w:szCs w:val="18"/>
              </w:rPr>
              <w:t>1.20</w:t>
            </w:r>
          </w:p>
        </w:tc>
        <w:tc>
          <w:tcPr>
            <w:tcW w:w="65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5F7A099" w14:textId="77777777" w:rsidR="00DF08A2" w:rsidRPr="00764574" w:rsidRDefault="00DF08A2" w:rsidP="00221E0C">
            <w:pPr>
              <w:ind w:right="40"/>
              <w:jc w:val="center"/>
              <w:rPr>
                <w:sz w:val="18"/>
                <w:szCs w:val="18"/>
              </w:rPr>
            </w:pPr>
            <w:r w:rsidRPr="00764574">
              <w:rPr>
                <w:sz w:val="18"/>
                <w:szCs w:val="18"/>
              </w:rPr>
              <w:t>1.21</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D8ED6A" w14:textId="77777777" w:rsidR="00DF08A2" w:rsidRPr="00764574" w:rsidRDefault="00DF08A2" w:rsidP="00221E0C">
            <w:pPr>
              <w:ind w:right="40"/>
              <w:jc w:val="center"/>
              <w:rPr>
                <w:sz w:val="18"/>
                <w:szCs w:val="18"/>
              </w:rPr>
            </w:pPr>
            <w:r w:rsidRPr="00764574">
              <w:rPr>
                <w:sz w:val="18"/>
                <w:szCs w:val="18"/>
              </w:rPr>
              <w:t>1.23</w:t>
            </w:r>
          </w:p>
        </w:tc>
      </w:tr>
      <w:tr w:rsidR="00DF08A2" w:rsidRPr="00764574" w14:paraId="15A27CE2" w14:textId="77777777" w:rsidTr="003D5FEA">
        <w:trPr>
          <w:gridAfter w:val="1"/>
          <w:wAfter w:w="709" w:type="dxa"/>
          <w:trHeight w:val="28"/>
          <w:jc w:val="center"/>
        </w:trPr>
        <w:tc>
          <w:tcPr>
            <w:tcW w:w="12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9213ED" w14:textId="77777777" w:rsidR="00DF08A2" w:rsidRDefault="00DF08A2" w:rsidP="00221E0C">
            <w:pPr>
              <w:ind w:right="42"/>
              <w:jc w:val="center"/>
              <w:rPr>
                <w:sz w:val="18"/>
                <w:szCs w:val="18"/>
              </w:rPr>
            </w:pPr>
            <w:r>
              <w:rPr>
                <w:sz w:val="18"/>
                <w:szCs w:val="18"/>
              </w:rPr>
              <w:t>Huánuco</w:t>
            </w:r>
          </w:p>
        </w:tc>
        <w:tc>
          <w:tcPr>
            <w:tcW w:w="69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81330EF" w14:textId="77777777" w:rsidR="00DF08A2" w:rsidRPr="00764574" w:rsidRDefault="00DF08A2" w:rsidP="00221E0C">
            <w:pPr>
              <w:ind w:right="40"/>
              <w:jc w:val="center"/>
              <w:rPr>
                <w:sz w:val="18"/>
                <w:szCs w:val="18"/>
              </w:rPr>
            </w:pPr>
            <w:r w:rsidRPr="00764574">
              <w:rPr>
                <w:sz w:val="18"/>
                <w:szCs w:val="18"/>
              </w:rPr>
              <w:t>1.00</w:t>
            </w:r>
          </w:p>
        </w:tc>
        <w:tc>
          <w:tcPr>
            <w:tcW w:w="6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48FF63" w14:textId="77777777" w:rsidR="00DF08A2" w:rsidRPr="00764574" w:rsidRDefault="00DF08A2" w:rsidP="00221E0C">
            <w:pPr>
              <w:ind w:right="40"/>
              <w:jc w:val="center"/>
              <w:rPr>
                <w:sz w:val="18"/>
                <w:szCs w:val="18"/>
              </w:rPr>
            </w:pPr>
            <w:r w:rsidRPr="00764574">
              <w:rPr>
                <w:sz w:val="18"/>
                <w:szCs w:val="18"/>
              </w:rPr>
              <w:t>1.01</w:t>
            </w:r>
          </w:p>
        </w:tc>
        <w:tc>
          <w:tcPr>
            <w:tcW w:w="792"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27A6C82" w14:textId="77777777" w:rsidR="00DF08A2" w:rsidRPr="00764574" w:rsidRDefault="00DF08A2" w:rsidP="00221E0C">
            <w:pPr>
              <w:ind w:right="40"/>
              <w:jc w:val="center"/>
              <w:rPr>
                <w:sz w:val="18"/>
                <w:szCs w:val="18"/>
              </w:rPr>
            </w:pPr>
            <w:r w:rsidRPr="00764574">
              <w:rPr>
                <w:sz w:val="18"/>
                <w:szCs w:val="18"/>
              </w:rPr>
              <w:t>1.02</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DA16E27" w14:textId="77777777" w:rsidR="00DF08A2" w:rsidRPr="00764574" w:rsidRDefault="00DF08A2" w:rsidP="00221E0C">
            <w:pPr>
              <w:ind w:right="40"/>
              <w:jc w:val="center"/>
              <w:rPr>
                <w:sz w:val="18"/>
                <w:szCs w:val="18"/>
              </w:rPr>
            </w:pPr>
            <w:r w:rsidRPr="00764574">
              <w:rPr>
                <w:sz w:val="18"/>
                <w:szCs w:val="18"/>
              </w:rPr>
              <w:t>1.04</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50B871E" w14:textId="77777777" w:rsidR="00DF08A2" w:rsidRPr="00764574" w:rsidRDefault="00DF08A2" w:rsidP="00221E0C">
            <w:pPr>
              <w:ind w:right="40"/>
              <w:jc w:val="center"/>
              <w:rPr>
                <w:sz w:val="18"/>
                <w:szCs w:val="18"/>
              </w:rPr>
            </w:pPr>
            <w:r w:rsidRPr="00764574">
              <w:rPr>
                <w:sz w:val="18"/>
                <w:szCs w:val="18"/>
              </w:rPr>
              <w:t>1.05</w:t>
            </w:r>
          </w:p>
        </w:tc>
        <w:tc>
          <w:tcPr>
            <w:tcW w:w="5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64B562D" w14:textId="77777777" w:rsidR="00DF08A2" w:rsidRPr="00764574" w:rsidRDefault="00DF08A2" w:rsidP="00221E0C">
            <w:pPr>
              <w:ind w:right="40"/>
              <w:jc w:val="center"/>
              <w:rPr>
                <w:sz w:val="18"/>
                <w:szCs w:val="18"/>
              </w:rPr>
            </w:pPr>
            <w:r w:rsidRPr="00764574">
              <w:rPr>
                <w:sz w:val="18"/>
                <w:szCs w:val="18"/>
              </w:rPr>
              <w:t>1.06</w:t>
            </w:r>
          </w:p>
        </w:tc>
        <w:tc>
          <w:tcPr>
            <w:tcW w:w="56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335D2BD" w14:textId="77777777" w:rsidR="00DF08A2" w:rsidRPr="00764574" w:rsidRDefault="00DF08A2" w:rsidP="00221E0C">
            <w:pPr>
              <w:ind w:right="40"/>
              <w:jc w:val="center"/>
              <w:rPr>
                <w:sz w:val="18"/>
                <w:szCs w:val="18"/>
              </w:rPr>
            </w:pPr>
            <w:r w:rsidRPr="00764574">
              <w:rPr>
                <w:sz w:val="18"/>
                <w:szCs w:val="18"/>
              </w:rPr>
              <w:t>1.07</w:t>
            </w:r>
          </w:p>
        </w:tc>
        <w:tc>
          <w:tcPr>
            <w:tcW w:w="62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2E2870F" w14:textId="77777777" w:rsidR="00DF08A2" w:rsidRPr="00764574" w:rsidRDefault="00DF08A2" w:rsidP="00221E0C">
            <w:pPr>
              <w:ind w:right="40"/>
              <w:jc w:val="center"/>
              <w:rPr>
                <w:sz w:val="18"/>
                <w:szCs w:val="18"/>
              </w:rPr>
            </w:pPr>
            <w:r w:rsidRPr="00764574">
              <w:rPr>
                <w:sz w:val="18"/>
                <w:szCs w:val="18"/>
              </w:rPr>
              <w:t>1.08</w:t>
            </w:r>
          </w:p>
        </w:tc>
        <w:tc>
          <w:tcPr>
            <w:tcW w:w="66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7642197" w14:textId="77777777" w:rsidR="00DF08A2" w:rsidRPr="00764574" w:rsidRDefault="00DF08A2" w:rsidP="00221E0C">
            <w:pPr>
              <w:ind w:right="40"/>
              <w:jc w:val="center"/>
              <w:rPr>
                <w:sz w:val="18"/>
                <w:szCs w:val="18"/>
              </w:rPr>
            </w:pPr>
            <w:r w:rsidRPr="00764574">
              <w:rPr>
                <w:sz w:val="18"/>
                <w:szCs w:val="18"/>
              </w:rPr>
              <w:t>1.10</w:t>
            </w:r>
          </w:p>
        </w:tc>
        <w:tc>
          <w:tcPr>
            <w:tcW w:w="66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7698136" w14:textId="77777777" w:rsidR="00DF08A2" w:rsidRPr="00764574" w:rsidRDefault="00DF08A2" w:rsidP="00221E0C">
            <w:pPr>
              <w:ind w:right="40"/>
              <w:jc w:val="center"/>
              <w:rPr>
                <w:sz w:val="18"/>
                <w:szCs w:val="18"/>
              </w:rPr>
            </w:pPr>
            <w:r w:rsidRPr="00764574">
              <w:rPr>
                <w:sz w:val="18"/>
                <w:szCs w:val="18"/>
              </w:rPr>
              <w:t>1.11</w:t>
            </w:r>
          </w:p>
        </w:tc>
        <w:tc>
          <w:tcPr>
            <w:tcW w:w="66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58EC8E9" w14:textId="77777777" w:rsidR="00DF08A2" w:rsidRPr="00764574" w:rsidRDefault="00DF08A2" w:rsidP="00221E0C">
            <w:pPr>
              <w:ind w:right="40"/>
              <w:jc w:val="center"/>
              <w:rPr>
                <w:sz w:val="18"/>
                <w:szCs w:val="18"/>
              </w:rPr>
            </w:pPr>
            <w:r w:rsidRPr="00764574">
              <w:rPr>
                <w:sz w:val="18"/>
                <w:szCs w:val="18"/>
              </w:rPr>
              <w:t>1.12</w:t>
            </w:r>
          </w:p>
        </w:tc>
        <w:tc>
          <w:tcPr>
            <w:tcW w:w="65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1BE79BF" w14:textId="77777777" w:rsidR="00DF08A2" w:rsidRPr="00764574" w:rsidRDefault="00DF08A2" w:rsidP="00221E0C">
            <w:pPr>
              <w:ind w:right="40"/>
              <w:jc w:val="center"/>
              <w:rPr>
                <w:sz w:val="18"/>
                <w:szCs w:val="18"/>
              </w:rPr>
            </w:pPr>
            <w:r w:rsidRPr="00764574">
              <w:rPr>
                <w:sz w:val="18"/>
                <w:szCs w:val="18"/>
              </w:rPr>
              <w:t>1.13</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516BD3" w14:textId="77777777" w:rsidR="00DF08A2" w:rsidRPr="00764574" w:rsidRDefault="00DF08A2" w:rsidP="00221E0C">
            <w:pPr>
              <w:ind w:right="40"/>
              <w:jc w:val="center"/>
              <w:rPr>
                <w:sz w:val="18"/>
                <w:szCs w:val="18"/>
              </w:rPr>
            </w:pPr>
            <w:r w:rsidRPr="00764574">
              <w:rPr>
                <w:sz w:val="18"/>
                <w:szCs w:val="18"/>
              </w:rPr>
              <w:t>1.14</w:t>
            </w:r>
          </w:p>
        </w:tc>
      </w:tr>
      <w:tr w:rsidR="00DF08A2" w:rsidRPr="00764574" w14:paraId="7F9CB501" w14:textId="77777777" w:rsidTr="003D5FEA">
        <w:trPr>
          <w:gridAfter w:val="1"/>
          <w:wAfter w:w="709" w:type="dxa"/>
          <w:trHeight w:val="28"/>
          <w:jc w:val="center"/>
        </w:trPr>
        <w:tc>
          <w:tcPr>
            <w:tcW w:w="12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9DAE10" w14:textId="77777777" w:rsidR="00DF08A2" w:rsidRDefault="00DF08A2" w:rsidP="00221E0C">
            <w:pPr>
              <w:ind w:right="42"/>
              <w:jc w:val="center"/>
              <w:rPr>
                <w:sz w:val="18"/>
                <w:szCs w:val="18"/>
              </w:rPr>
            </w:pPr>
            <w:r>
              <w:rPr>
                <w:sz w:val="18"/>
                <w:szCs w:val="18"/>
              </w:rPr>
              <w:t>Ica</w:t>
            </w:r>
          </w:p>
        </w:tc>
        <w:tc>
          <w:tcPr>
            <w:tcW w:w="69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D2B6BFC" w14:textId="77777777" w:rsidR="00DF08A2" w:rsidRPr="00764574" w:rsidRDefault="00DF08A2" w:rsidP="00221E0C">
            <w:pPr>
              <w:ind w:right="40"/>
              <w:jc w:val="center"/>
              <w:rPr>
                <w:sz w:val="18"/>
                <w:szCs w:val="18"/>
              </w:rPr>
            </w:pPr>
            <w:r w:rsidRPr="00764574">
              <w:rPr>
                <w:sz w:val="18"/>
                <w:szCs w:val="18"/>
              </w:rPr>
              <w:t>1.00</w:t>
            </w:r>
          </w:p>
        </w:tc>
        <w:tc>
          <w:tcPr>
            <w:tcW w:w="6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DA8A05" w14:textId="77777777" w:rsidR="00DF08A2" w:rsidRPr="00764574" w:rsidRDefault="00DF08A2" w:rsidP="00221E0C">
            <w:pPr>
              <w:ind w:right="40"/>
              <w:jc w:val="center"/>
              <w:rPr>
                <w:sz w:val="18"/>
                <w:szCs w:val="18"/>
              </w:rPr>
            </w:pPr>
            <w:r w:rsidRPr="00764574">
              <w:rPr>
                <w:sz w:val="18"/>
                <w:szCs w:val="18"/>
              </w:rPr>
              <w:t>1.01</w:t>
            </w:r>
          </w:p>
        </w:tc>
        <w:tc>
          <w:tcPr>
            <w:tcW w:w="792"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BEDDC1A" w14:textId="77777777" w:rsidR="00DF08A2" w:rsidRPr="00764574" w:rsidRDefault="00DF08A2" w:rsidP="00221E0C">
            <w:pPr>
              <w:ind w:right="40"/>
              <w:jc w:val="center"/>
              <w:rPr>
                <w:sz w:val="18"/>
                <w:szCs w:val="18"/>
              </w:rPr>
            </w:pPr>
            <w:r w:rsidRPr="00764574">
              <w:rPr>
                <w:sz w:val="18"/>
                <w:szCs w:val="18"/>
              </w:rPr>
              <w:t>1.02</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F2195B5" w14:textId="77777777" w:rsidR="00DF08A2" w:rsidRPr="00764574" w:rsidRDefault="00DF08A2" w:rsidP="00221E0C">
            <w:pPr>
              <w:ind w:right="40"/>
              <w:jc w:val="center"/>
              <w:rPr>
                <w:sz w:val="18"/>
                <w:szCs w:val="18"/>
              </w:rPr>
            </w:pPr>
            <w:r w:rsidRPr="00764574">
              <w:rPr>
                <w:sz w:val="18"/>
                <w:szCs w:val="18"/>
              </w:rPr>
              <w:t>1.03</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6790671" w14:textId="77777777" w:rsidR="00DF08A2" w:rsidRPr="00764574" w:rsidRDefault="00DF08A2" w:rsidP="00221E0C">
            <w:pPr>
              <w:ind w:right="40"/>
              <w:jc w:val="center"/>
              <w:rPr>
                <w:sz w:val="18"/>
                <w:szCs w:val="18"/>
              </w:rPr>
            </w:pPr>
            <w:r w:rsidRPr="00764574">
              <w:rPr>
                <w:sz w:val="18"/>
                <w:szCs w:val="18"/>
              </w:rPr>
              <w:t>1.04</w:t>
            </w:r>
          </w:p>
        </w:tc>
        <w:tc>
          <w:tcPr>
            <w:tcW w:w="5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BF8CDAD" w14:textId="77777777" w:rsidR="00DF08A2" w:rsidRPr="00764574" w:rsidRDefault="00DF08A2" w:rsidP="00221E0C">
            <w:pPr>
              <w:ind w:right="40"/>
              <w:jc w:val="center"/>
              <w:rPr>
                <w:sz w:val="18"/>
                <w:szCs w:val="18"/>
              </w:rPr>
            </w:pPr>
            <w:r w:rsidRPr="00764574">
              <w:rPr>
                <w:sz w:val="18"/>
                <w:szCs w:val="18"/>
              </w:rPr>
              <w:t>1.04</w:t>
            </w:r>
          </w:p>
        </w:tc>
        <w:tc>
          <w:tcPr>
            <w:tcW w:w="56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2F761A1" w14:textId="77777777" w:rsidR="00DF08A2" w:rsidRPr="00764574" w:rsidRDefault="00DF08A2" w:rsidP="00221E0C">
            <w:pPr>
              <w:ind w:right="40"/>
              <w:jc w:val="center"/>
              <w:rPr>
                <w:sz w:val="18"/>
                <w:szCs w:val="18"/>
              </w:rPr>
            </w:pPr>
            <w:r w:rsidRPr="00764574">
              <w:rPr>
                <w:sz w:val="18"/>
                <w:szCs w:val="18"/>
              </w:rPr>
              <w:t>1.05</w:t>
            </w:r>
          </w:p>
        </w:tc>
        <w:tc>
          <w:tcPr>
            <w:tcW w:w="62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7693A07" w14:textId="77777777" w:rsidR="00DF08A2" w:rsidRPr="00764574" w:rsidRDefault="00DF08A2" w:rsidP="00221E0C">
            <w:pPr>
              <w:ind w:right="40"/>
              <w:jc w:val="center"/>
              <w:rPr>
                <w:sz w:val="18"/>
                <w:szCs w:val="18"/>
              </w:rPr>
            </w:pPr>
            <w:r w:rsidRPr="00764574">
              <w:rPr>
                <w:sz w:val="18"/>
                <w:szCs w:val="18"/>
              </w:rPr>
              <w:t>1.06</w:t>
            </w:r>
          </w:p>
        </w:tc>
        <w:tc>
          <w:tcPr>
            <w:tcW w:w="66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AE3DE89" w14:textId="77777777" w:rsidR="00DF08A2" w:rsidRPr="00764574" w:rsidRDefault="00DF08A2" w:rsidP="00221E0C">
            <w:pPr>
              <w:ind w:right="40"/>
              <w:jc w:val="center"/>
              <w:rPr>
                <w:sz w:val="18"/>
                <w:szCs w:val="18"/>
              </w:rPr>
            </w:pPr>
            <w:r w:rsidRPr="00764574">
              <w:rPr>
                <w:sz w:val="18"/>
                <w:szCs w:val="18"/>
              </w:rPr>
              <w:t>1.07</w:t>
            </w:r>
          </w:p>
        </w:tc>
        <w:tc>
          <w:tcPr>
            <w:tcW w:w="66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2DCE5E4" w14:textId="77777777" w:rsidR="00DF08A2" w:rsidRPr="00764574" w:rsidRDefault="00DF08A2" w:rsidP="00221E0C">
            <w:pPr>
              <w:ind w:right="40"/>
              <w:jc w:val="center"/>
              <w:rPr>
                <w:sz w:val="18"/>
                <w:szCs w:val="18"/>
              </w:rPr>
            </w:pPr>
            <w:r w:rsidRPr="00764574">
              <w:rPr>
                <w:sz w:val="18"/>
                <w:szCs w:val="18"/>
              </w:rPr>
              <w:t>1.08</w:t>
            </w:r>
          </w:p>
        </w:tc>
        <w:tc>
          <w:tcPr>
            <w:tcW w:w="66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F6C378A" w14:textId="77777777" w:rsidR="00DF08A2" w:rsidRPr="00764574" w:rsidRDefault="00DF08A2" w:rsidP="00221E0C">
            <w:pPr>
              <w:ind w:right="40"/>
              <w:jc w:val="center"/>
              <w:rPr>
                <w:sz w:val="18"/>
                <w:szCs w:val="18"/>
              </w:rPr>
            </w:pPr>
            <w:r w:rsidRPr="00764574">
              <w:rPr>
                <w:sz w:val="18"/>
                <w:szCs w:val="18"/>
              </w:rPr>
              <w:t>1.09</w:t>
            </w:r>
          </w:p>
        </w:tc>
        <w:tc>
          <w:tcPr>
            <w:tcW w:w="65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59B8F90" w14:textId="77777777" w:rsidR="00DF08A2" w:rsidRPr="00764574" w:rsidRDefault="00DF08A2" w:rsidP="00221E0C">
            <w:pPr>
              <w:ind w:right="40"/>
              <w:jc w:val="center"/>
              <w:rPr>
                <w:sz w:val="18"/>
                <w:szCs w:val="18"/>
              </w:rPr>
            </w:pPr>
            <w:r w:rsidRPr="00764574">
              <w:rPr>
                <w:sz w:val="18"/>
                <w:szCs w:val="18"/>
              </w:rPr>
              <w:t>1.10</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DF4667" w14:textId="77777777" w:rsidR="00DF08A2" w:rsidRPr="00764574" w:rsidRDefault="00DF08A2" w:rsidP="00221E0C">
            <w:pPr>
              <w:ind w:right="40"/>
              <w:jc w:val="center"/>
              <w:rPr>
                <w:sz w:val="18"/>
                <w:szCs w:val="18"/>
              </w:rPr>
            </w:pPr>
            <w:r w:rsidRPr="00764574">
              <w:rPr>
                <w:sz w:val="18"/>
                <w:szCs w:val="18"/>
              </w:rPr>
              <w:t>1.11</w:t>
            </w:r>
          </w:p>
        </w:tc>
      </w:tr>
      <w:tr w:rsidR="00DF08A2" w:rsidRPr="00764574" w14:paraId="4E17BEF9" w14:textId="77777777" w:rsidTr="003D5FEA">
        <w:trPr>
          <w:gridAfter w:val="1"/>
          <w:wAfter w:w="709" w:type="dxa"/>
          <w:trHeight w:val="28"/>
          <w:jc w:val="center"/>
        </w:trPr>
        <w:tc>
          <w:tcPr>
            <w:tcW w:w="12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D8F487" w14:textId="77777777" w:rsidR="00DF08A2" w:rsidRDefault="00DF08A2" w:rsidP="00221E0C">
            <w:pPr>
              <w:ind w:right="42"/>
              <w:jc w:val="center"/>
              <w:rPr>
                <w:sz w:val="18"/>
                <w:szCs w:val="18"/>
              </w:rPr>
            </w:pPr>
            <w:r>
              <w:rPr>
                <w:sz w:val="18"/>
                <w:szCs w:val="18"/>
              </w:rPr>
              <w:t>Junín</w:t>
            </w:r>
          </w:p>
        </w:tc>
        <w:tc>
          <w:tcPr>
            <w:tcW w:w="69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329C0F9" w14:textId="77777777" w:rsidR="00DF08A2" w:rsidRPr="00764574" w:rsidRDefault="00DF08A2" w:rsidP="00221E0C">
            <w:pPr>
              <w:ind w:right="40"/>
              <w:jc w:val="center"/>
              <w:rPr>
                <w:sz w:val="18"/>
                <w:szCs w:val="18"/>
              </w:rPr>
            </w:pPr>
            <w:r w:rsidRPr="00764574">
              <w:rPr>
                <w:sz w:val="18"/>
                <w:szCs w:val="18"/>
              </w:rPr>
              <w:t>1.00</w:t>
            </w:r>
          </w:p>
        </w:tc>
        <w:tc>
          <w:tcPr>
            <w:tcW w:w="6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DCF9CF" w14:textId="77777777" w:rsidR="00DF08A2" w:rsidRPr="00764574" w:rsidRDefault="00DF08A2" w:rsidP="00221E0C">
            <w:pPr>
              <w:ind w:right="40"/>
              <w:jc w:val="center"/>
              <w:rPr>
                <w:sz w:val="18"/>
                <w:szCs w:val="18"/>
              </w:rPr>
            </w:pPr>
            <w:r w:rsidRPr="00764574">
              <w:rPr>
                <w:sz w:val="18"/>
                <w:szCs w:val="18"/>
              </w:rPr>
              <w:t>1.01</w:t>
            </w:r>
          </w:p>
        </w:tc>
        <w:tc>
          <w:tcPr>
            <w:tcW w:w="792"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F683C83" w14:textId="77777777" w:rsidR="00DF08A2" w:rsidRPr="00764574" w:rsidRDefault="00DF08A2" w:rsidP="00221E0C">
            <w:pPr>
              <w:ind w:right="40"/>
              <w:jc w:val="center"/>
              <w:rPr>
                <w:sz w:val="18"/>
                <w:szCs w:val="18"/>
              </w:rPr>
            </w:pPr>
            <w:r w:rsidRPr="00764574">
              <w:rPr>
                <w:sz w:val="18"/>
                <w:szCs w:val="18"/>
              </w:rPr>
              <w:t>1.02</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CE63DE9" w14:textId="77777777" w:rsidR="00DF08A2" w:rsidRPr="00764574" w:rsidRDefault="00DF08A2" w:rsidP="00221E0C">
            <w:pPr>
              <w:ind w:right="40"/>
              <w:jc w:val="center"/>
              <w:rPr>
                <w:sz w:val="18"/>
                <w:szCs w:val="18"/>
              </w:rPr>
            </w:pPr>
            <w:r w:rsidRPr="00764574">
              <w:rPr>
                <w:sz w:val="18"/>
                <w:szCs w:val="18"/>
              </w:rPr>
              <w:t>1.02</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7E2090E" w14:textId="77777777" w:rsidR="00DF08A2" w:rsidRPr="00764574" w:rsidRDefault="00DF08A2" w:rsidP="00221E0C">
            <w:pPr>
              <w:ind w:right="40"/>
              <w:jc w:val="center"/>
              <w:rPr>
                <w:sz w:val="18"/>
                <w:szCs w:val="18"/>
              </w:rPr>
            </w:pPr>
            <w:r w:rsidRPr="00764574">
              <w:rPr>
                <w:sz w:val="18"/>
                <w:szCs w:val="18"/>
              </w:rPr>
              <w:t>1.03</w:t>
            </w:r>
          </w:p>
        </w:tc>
        <w:tc>
          <w:tcPr>
            <w:tcW w:w="5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5825034" w14:textId="77777777" w:rsidR="00DF08A2" w:rsidRPr="00764574" w:rsidRDefault="00DF08A2" w:rsidP="00221E0C">
            <w:pPr>
              <w:ind w:right="40"/>
              <w:jc w:val="center"/>
              <w:rPr>
                <w:sz w:val="18"/>
                <w:szCs w:val="18"/>
              </w:rPr>
            </w:pPr>
            <w:r w:rsidRPr="00764574">
              <w:rPr>
                <w:sz w:val="18"/>
                <w:szCs w:val="18"/>
              </w:rPr>
              <w:t>1.04</w:t>
            </w:r>
          </w:p>
        </w:tc>
        <w:tc>
          <w:tcPr>
            <w:tcW w:w="56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34BA6DE" w14:textId="77777777" w:rsidR="00DF08A2" w:rsidRPr="00764574" w:rsidRDefault="00DF08A2" w:rsidP="00221E0C">
            <w:pPr>
              <w:ind w:right="40"/>
              <w:jc w:val="center"/>
              <w:rPr>
                <w:sz w:val="18"/>
                <w:szCs w:val="18"/>
              </w:rPr>
            </w:pPr>
            <w:r w:rsidRPr="00764574">
              <w:rPr>
                <w:sz w:val="18"/>
                <w:szCs w:val="18"/>
              </w:rPr>
              <w:t>1.05</w:t>
            </w:r>
          </w:p>
        </w:tc>
        <w:tc>
          <w:tcPr>
            <w:tcW w:w="62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84D7388" w14:textId="77777777" w:rsidR="00DF08A2" w:rsidRPr="00764574" w:rsidRDefault="00DF08A2" w:rsidP="00221E0C">
            <w:pPr>
              <w:ind w:right="40"/>
              <w:jc w:val="center"/>
              <w:rPr>
                <w:sz w:val="18"/>
                <w:szCs w:val="18"/>
              </w:rPr>
            </w:pPr>
            <w:r w:rsidRPr="00764574">
              <w:rPr>
                <w:sz w:val="18"/>
                <w:szCs w:val="18"/>
              </w:rPr>
              <w:t>1.05</w:t>
            </w:r>
          </w:p>
        </w:tc>
        <w:tc>
          <w:tcPr>
            <w:tcW w:w="66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E55FCED" w14:textId="77777777" w:rsidR="00DF08A2" w:rsidRPr="00764574" w:rsidRDefault="00DF08A2" w:rsidP="00221E0C">
            <w:pPr>
              <w:ind w:right="40"/>
              <w:jc w:val="center"/>
              <w:rPr>
                <w:sz w:val="18"/>
                <w:szCs w:val="18"/>
              </w:rPr>
            </w:pPr>
            <w:r w:rsidRPr="00764574">
              <w:rPr>
                <w:sz w:val="18"/>
                <w:szCs w:val="18"/>
              </w:rPr>
              <w:t>1.06</w:t>
            </w:r>
          </w:p>
        </w:tc>
        <w:tc>
          <w:tcPr>
            <w:tcW w:w="66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3D4E5BE" w14:textId="77777777" w:rsidR="00DF08A2" w:rsidRPr="00764574" w:rsidRDefault="00DF08A2" w:rsidP="00221E0C">
            <w:pPr>
              <w:ind w:right="40"/>
              <w:jc w:val="center"/>
              <w:rPr>
                <w:sz w:val="18"/>
                <w:szCs w:val="18"/>
              </w:rPr>
            </w:pPr>
            <w:r w:rsidRPr="00764574">
              <w:rPr>
                <w:sz w:val="18"/>
                <w:szCs w:val="18"/>
              </w:rPr>
              <w:t>1.07</w:t>
            </w:r>
          </w:p>
        </w:tc>
        <w:tc>
          <w:tcPr>
            <w:tcW w:w="66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97E751A" w14:textId="77777777" w:rsidR="00DF08A2" w:rsidRPr="00764574" w:rsidRDefault="00DF08A2" w:rsidP="00221E0C">
            <w:pPr>
              <w:ind w:right="40"/>
              <w:jc w:val="center"/>
              <w:rPr>
                <w:sz w:val="18"/>
                <w:szCs w:val="18"/>
              </w:rPr>
            </w:pPr>
            <w:r w:rsidRPr="00764574">
              <w:rPr>
                <w:sz w:val="18"/>
                <w:szCs w:val="18"/>
              </w:rPr>
              <w:t>1.08</w:t>
            </w:r>
          </w:p>
        </w:tc>
        <w:tc>
          <w:tcPr>
            <w:tcW w:w="65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35F406F" w14:textId="77777777" w:rsidR="00DF08A2" w:rsidRPr="00764574" w:rsidRDefault="00DF08A2" w:rsidP="00221E0C">
            <w:pPr>
              <w:ind w:right="40"/>
              <w:jc w:val="center"/>
              <w:rPr>
                <w:sz w:val="18"/>
                <w:szCs w:val="18"/>
              </w:rPr>
            </w:pPr>
            <w:r w:rsidRPr="00764574">
              <w:rPr>
                <w:sz w:val="18"/>
                <w:szCs w:val="18"/>
              </w:rPr>
              <w:t>1.09</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37C1EF" w14:textId="77777777" w:rsidR="00DF08A2" w:rsidRPr="00764574" w:rsidRDefault="00DF08A2" w:rsidP="00221E0C">
            <w:pPr>
              <w:ind w:right="40"/>
              <w:jc w:val="center"/>
              <w:rPr>
                <w:sz w:val="18"/>
                <w:szCs w:val="18"/>
              </w:rPr>
            </w:pPr>
            <w:r w:rsidRPr="00764574">
              <w:rPr>
                <w:sz w:val="18"/>
                <w:szCs w:val="18"/>
              </w:rPr>
              <w:t>1.09</w:t>
            </w:r>
          </w:p>
        </w:tc>
      </w:tr>
      <w:tr w:rsidR="00DF08A2" w:rsidRPr="00764574" w14:paraId="546FFCE1" w14:textId="77777777" w:rsidTr="003D5FEA">
        <w:trPr>
          <w:gridAfter w:val="1"/>
          <w:wAfter w:w="709" w:type="dxa"/>
          <w:trHeight w:val="28"/>
          <w:jc w:val="center"/>
        </w:trPr>
        <w:tc>
          <w:tcPr>
            <w:tcW w:w="12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62570" w14:textId="77777777" w:rsidR="00DF08A2" w:rsidRDefault="00DF08A2" w:rsidP="00221E0C">
            <w:pPr>
              <w:ind w:right="42"/>
              <w:jc w:val="center"/>
              <w:rPr>
                <w:sz w:val="18"/>
                <w:szCs w:val="18"/>
              </w:rPr>
            </w:pPr>
            <w:r>
              <w:rPr>
                <w:sz w:val="18"/>
                <w:szCs w:val="18"/>
              </w:rPr>
              <w:t>La Libertad</w:t>
            </w:r>
          </w:p>
        </w:tc>
        <w:tc>
          <w:tcPr>
            <w:tcW w:w="69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6D6D80A" w14:textId="77777777" w:rsidR="00DF08A2" w:rsidRPr="00764574" w:rsidRDefault="00DF08A2" w:rsidP="00221E0C">
            <w:pPr>
              <w:ind w:right="40"/>
              <w:jc w:val="center"/>
              <w:rPr>
                <w:sz w:val="18"/>
                <w:szCs w:val="18"/>
              </w:rPr>
            </w:pPr>
            <w:r w:rsidRPr="00764574">
              <w:rPr>
                <w:sz w:val="18"/>
                <w:szCs w:val="18"/>
              </w:rPr>
              <w:t>1.00</w:t>
            </w:r>
          </w:p>
        </w:tc>
        <w:tc>
          <w:tcPr>
            <w:tcW w:w="6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2A9A66" w14:textId="77777777" w:rsidR="00DF08A2" w:rsidRPr="00764574" w:rsidRDefault="00DF08A2" w:rsidP="00221E0C">
            <w:pPr>
              <w:ind w:right="40"/>
              <w:jc w:val="center"/>
              <w:rPr>
                <w:sz w:val="18"/>
                <w:szCs w:val="18"/>
              </w:rPr>
            </w:pPr>
            <w:r w:rsidRPr="00764574">
              <w:rPr>
                <w:sz w:val="18"/>
                <w:szCs w:val="18"/>
              </w:rPr>
              <w:t>1.01</w:t>
            </w:r>
          </w:p>
        </w:tc>
        <w:tc>
          <w:tcPr>
            <w:tcW w:w="792"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C722D57" w14:textId="77777777" w:rsidR="00DF08A2" w:rsidRPr="00764574" w:rsidRDefault="00DF08A2" w:rsidP="00221E0C">
            <w:pPr>
              <w:ind w:right="40"/>
              <w:jc w:val="center"/>
              <w:rPr>
                <w:sz w:val="18"/>
                <w:szCs w:val="18"/>
              </w:rPr>
            </w:pPr>
            <w:r w:rsidRPr="00764574">
              <w:rPr>
                <w:sz w:val="18"/>
                <w:szCs w:val="18"/>
              </w:rPr>
              <w:t>1.03</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34234CE" w14:textId="77777777" w:rsidR="00DF08A2" w:rsidRPr="00764574" w:rsidRDefault="00DF08A2" w:rsidP="00221E0C">
            <w:pPr>
              <w:ind w:right="40"/>
              <w:jc w:val="center"/>
              <w:rPr>
                <w:sz w:val="18"/>
                <w:szCs w:val="18"/>
              </w:rPr>
            </w:pPr>
            <w:r w:rsidRPr="00764574">
              <w:rPr>
                <w:sz w:val="18"/>
                <w:szCs w:val="18"/>
              </w:rPr>
              <w:t>1.04</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DF08048" w14:textId="77777777" w:rsidR="00DF08A2" w:rsidRPr="00764574" w:rsidRDefault="00DF08A2" w:rsidP="00221E0C">
            <w:pPr>
              <w:ind w:right="40"/>
              <w:jc w:val="center"/>
              <w:rPr>
                <w:sz w:val="18"/>
                <w:szCs w:val="18"/>
              </w:rPr>
            </w:pPr>
            <w:r w:rsidRPr="00764574">
              <w:rPr>
                <w:sz w:val="18"/>
                <w:szCs w:val="18"/>
              </w:rPr>
              <w:t>1.05</w:t>
            </w:r>
          </w:p>
        </w:tc>
        <w:tc>
          <w:tcPr>
            <w:tcW w:w="5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E75FB88" w14:textId="77777777" w:rsidR="00DF08A2" w:rsidRPr="00764574" w:rsidRDefault="00DF08A2" w:rsidP="00221E0C">
            <w:pPr>
              <w:ind w:right="40"/>
              <w:jc w:val="center"/>
              <w:rPr>
                <w:sz w:val="18"/>
                <w:szCs w:val="18"/>
              </w:rPr>
            </w:pPr>
            <w:r w:rsidRPr="00764574">
              <w:rPr>
                <w:sz w:val="18"/>
                <w:szCs w:val="18"/>
              </w:rPr>
              <w:t>1.07</w:t>
            </w:r>
          </w:p>
        </w:tc>
        <w:tc>
          <w:tcPr>
            <w:tcW w:w="56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F3F8524" w14:textId="77777777" w:rsidR="00DF08A2" w:rsidRPr="00764574" w:rsidRDefault="00DF08A2" w:rsidP="00221E0C">
            <w:pPr>
              <w:ind w:right="40"/>
              <w:jc w:val="center"/>
              <w:rPr>
                <w:sz w:val="18"/>
                <w:szCs w:val="18"/>
              </w:rPr>
            </w:pPr>
            <w:r w:rsidRPr="00764574">
              <w:rPr>
                <w:sz w:val="18"/>
                <w:szCs w:val="18"/>
              </w:rPr>
              <w:t>1.08</w:t>
            </w:r>
          </w:p>
        </w:tc>
        <w:tc>
          <w:tcPr>
            <w:tcW w:w="62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2E3B621" w14:textId="77777777" w:rsidR="00DF08A2" w:rsidRPr="00764574" w:rsidRDefault="00DF08A2" w:rsidP="00221E0C">
            <w:pPr>
              <w:ind w:right="40"/>
              <w:jc w:val="center"/>
              <w:rPr>
                <w:sz w:val="18"/>
                <w:szCs w:val="18"/>
              </w:rPr>
            </w:pPr>
            <w:r w:rsidRPr="00764574">
              <w:rPr>
                <w:sz w:val="18"/>
                <w:szCs w:val="18"/>
              </w:rPr>
              <w:t>1.09</w:t>
            </w:r>
          </w:p>
        </w:tc>
        <w:tc>
          <w:tcPr>
            <w:tcW w:w="66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4CEFA2A" w14:textId="77777777" w:rsidR="00DF08A2" w:rsidRPr="00764574" w:rsidRDefault="00DF08A2" w:rsidP="00221E0C">
            <w:pPr>
              <w:ind w:right="40"/>
              <w:jc w:val="center"/>
              <w:rPr>
                <w:sz w:val="18"/>
                <w:szCs w:val="18"/>
              </w:rPr>
            </w:pPr>
            <w:r w:rsidRPr="00764574">
              <w:rPr>
                <w:sz w:val="18"/>
                <w:szCs w:val="18"/>
              </w:rPr>
              <w:t>1.11</w:t>
            </w:r>
          </w:p>
        </w:tc>
        <w:tc>
          <w:tcPr>
            <w:tcW w:w="66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35FDF92" w14:textId="77777777" w:rsidR="00DF08A2" w:rsidRPr="00764574" w:rsidRDefault="00DF08A2" w:rsidP="00221E0C">
            <w:pPr>
              <w:ind w:right="40"/>
              <w:jc w:val="center"/>
              <w:rPr>
                <w:sz w:val="18"/>
                <w:szCs w:val="18"/>
              </w:rPr>
            </w:pPr>
            <w:r w:rsidRPr="00764574">
              <w:rPr>
                <w:sz w:val="18"/>
                <w:szCs w:val="18"/>
              </w:rPr>
              <w:t>1.12</w:t>
            </w:r>
          </w:p>
        </w:tc>
        <w:tc>
          <w:tcPr>
            <w:tcW w:w="66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010B45E" w14:textId="77777777" w:rsidR="00DF08A2" w:rsidRPr="00764574" w:rsidRDefault="00DF08A2" w:rsidP="00221E0C">
            <w:pPr>
              <w:ind w:right="40"/>
              <w:jc w:val="center"/>
              <w:rPr>
                <w:sz w:val="18"/>
                <w:szCs w:val="18"/>
              </w:rPr>
            </w:pPr>
            <w:r w:rsidRPr="00764574">
              <w:rPr>
                <w:sz w:val="18"/>
                <w:szCs w:val="18"/>
              </w:rPr>
              <w:t>1.13</w:t>
            </w:r>
          </w:p>
        </w:tc>
        <w:tc>
          <w:tcPr>
            <w:tcW w:w="65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BE422D6" w14:textId="77777777" w:rsidR="00DF08A2" w:rsidRPr="00764574" w:rsidRDefault="00DF08A2" w:rsidP="00221E0C">
            <w:pPr>
              <w:ind w:right="40"/>
              <w:jc w:val="center"/>
              <w:rPr>
                <w:sz w:val="18"/>
                <w:szCs w:val="18"/>
              </w:rPr>
            </w:pPr>
            <w:r w:rsidRPr="00764574">
              <w:rPr>
                <w:sz w:val="18"/>
                <w:szCs w:val="18"/>
              </w:rPr>
              <w:t>1.15</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19376C" w14:textId="77777777" w:rsidR="00DF08A2" w:rsidRPr="00764574" w:rsidRDefault="00DF08A2" w:rsidP="00221E0C">
            <w:pPr>
              <w:ind w:right="40"/>
              <w:jc w:val="center"/>
              <w:rPr>
                <w:sz w:val="18"/>
                <w:szCs w:val="18"/>
              </w:rPr>
            </w:pPr>
            <w:r w:rsidRPr="00764574">
              <w:rPr>
                <w:sz w:val="18"/>
                <w:szCs w:val="18"/>
              </w:rPr>
              <w:t>1.16</w:t>
            </w:r>
          </w:p>
        </w:tc>
      </w:tr>
      <w:tr w:rsidR="00DF08A2" w:rsidRPr="00764574" w14:paraId="3DF4F221" w14:textId="77777777" w:rsidTr="003D5FEA">
        <w:trPr>
          <w:gridAfter w:val="1"/>
          <w:wAfter w:w="709" w:type="dxa"/>
          <w:trHeight w:val="28"/>
          <w:jc w:val="center"/>
        </w:trPr>
        <w:tc>
          <w:tcPr>
            <w:tcW w:w="12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452AFD" w14:textId="77777777" w:rsidR="00DF08A2" w:rsidRDefault="00DF08A2" w:rsidP="00221E0C">
            <w:pPr>
              <w:ind w:right="42"/>
              <w:jc w:val="center"/>
              <w:rPr>
                <w:sz w:val="18"/>
                <w:szCs w:val="18"/>
              </w:rPr>
            </w:pPr>
            <w:r>
              <w:rPr>
                <w:sz w:val="18"/>
                <w:szCs w:val="18"/>
              </w:rPr>
              <w:t>Lambayeque</w:t>
            </w:r>
          </w:p>
        </w:tc>
        <w:tc>
          <w:tcPr>
            <w:tcW w:w="69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38F1149" w14:textId="77777777" w:rsidR="00DF08A2" w:rsidRPr="00764574" w:rsidRDefault="00DF08A2" w:rsidP="00221E0C">
            <w:pPr>
              <w:ind w:right="40"/>
              <w:jc w:val="center"/>
              <w:rPr>
                <w:sz w:val="18"/>
                <w:szCs w:val="18"/>
              </w:rPr>
            </w:pPr>
            <w:r w:rsidRPr="00764574">
              <w:rPr>
                <w:sz w:val="18"/>
                <w:szCs w:val="18"/>
              </w:rPr>
              <w:t>1.00</w:t>
            </w:r>
          </w:p>
        </w:tc>
        <w:tc>
          <w:tcPr>
            <w:tcW w:w="6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971482" w14:textId="77777777" w:rsidR="00DF08A2" w:rsidRPr="00764574" w:rsidRDefault="00DF08A2" w:rsidP="00221E0C">
            <w:pPr>
              <w:ind w:right="40"/>
              <w:jc w:val="center"/>
              <w:rPr>
                <w:sz w:val="18"/>
                <w:szCs w:val="18"/>
              </w:rPr>
            </w:pPr>
            <w:r w:rsidRPr="00764574">
              <w:rPr>
                <w:sz w:val="18"/>
                <w:szCs w:val="18"/>
              </w:rPr>
              <w:t>1.01</w:t>
            </w:r>
          </w:p>
        </w:tc>
        <w:tc>
          <w:tcPr>
            <w:tcW w:w="792"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8FA83C8" w14:textId="77777777" w:rsidR="00DF08A2" w:rsidRPr="00764574" w:rsidRDefault="00DF08A2" w:rsidP="00221E0C">
            <w:pPr>
              <w:ind w:right="40"/>
              <w:jc w:val="center"/>
              <w:rPr>
                <w:sz w:val="18"/>
                <w:szCs w:val="18"/>
              </w:rPr>
            </w:pPr>
            <w:r w:rsidRPr="00764574">
              <w:rPr>
                <w:sz w:val="18"/>
                <w:szCs w:val="18"/>
              </w:rPr>
              <w:t>1.02</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D9E9794" w14:textId="77777777" w:rsidR="00DF08A2" w:rsidRPr="00764574" w:rsidRDefault="00DF08A2" w:rsidP="00221E0C">
            <w:pPr>
              <w:ind w:right="40"/>
              <w:jc w:val="center"/>
              <w:rPr>
                <w:sz w:val="18"/>
                <w:szCs w:val="18"/>
              </w:rPr>
            </w:pPr>
            <w:r w:rsidRPr="00764574">
              <w:rPr>
                <w:sz w:val="18"/>
                <w:szCs w:val="18"/>
              </w:rPr>
              <w:t>1.03</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829E65B" w14:textId="77777777" w:rsidR="00DF08A2" w:rsidRPr="00764574" w:rsidRDefault="00DF08A2" w:rsidP="00221E0C">
            <w:pPr>
              <w:ind w:right="40"/>
              <w:jc w:val="center"/>
              <w:rPr>
                <w:sz w:val="18"/>
                <w:szCs w:val="18"/>
              </w:rPr>
            </w:pPr>
            <w:r w:rsidRPr="00764574">
              <w:rPr>
                <w:sz w:val="18"/>
                <w:szCs w:val="18"/>
              </w:rPr>
              <w:t>1.04</w:t>
            </w:r>
          </w:p>
        </w:tc>
        <w:tc>
          <w:tcPr>
            <w:tcW w:w="5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A76DF84" w14:textId="77777777" w:rsidR="00DF08A2" w:rsidRPr="00764574" w:rsidRDefault="00DF08A2" w:rsidP="00221E0C">
            <w:pPr>
              <w:ind w:right="40"/>
              <w:jc w:val="center"/>
              <w:rPr>
                <w:sz w:val="18"/>
                <w:szCs w:val="18"/>
              </w:rPr>
            </w:pPr>
            <w:r w:rsidRPr="00764574">
              <w:rPr>
                <w:sz w:val="18"/>
                <w:szCs w:val="18"/>
              </w:rPr>
              <w:t>1.05</w:t>
            </w:r>
          </w:p>
        </w:tc>
        <w:tc>
          <w:tcPr>
            <w:tcW w:w="56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D69961B" w14:textId="77777777" w:rsidR="00DF08A2" w:rsidRPr="00764574" w:rsidRDefault="00DF08A2" w:rsidP="00221E0C">
            <w:pPr>
              <w:ind w:right="40"/>
              <w:jc w:val="center"/>
              <w:rPr>
                <w:sz w:val="18"/>
                <w:szCs w:val="18"/>
              </w:rPr>
            </w:pPr>
            <w:r w:rsidRPr="00764574">
              <w:rPr>
                <w:sz w:val="18"/>
                <w:szCs w:val="18"/>
              </w:rPr>
              <w:t>1.06</w:t>
            </w:r>
          </w:p>
        </w:tc>
        <w:tc>
          <w:tcPr>
            <w:tcW w:w="62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6B06AC4" w14:textId="77777777" w:rsidR="00DF08A2" w:rsidRPr="00764574" w:rsidRDefault="00DF08A2" w:rsidP="00221E0C">
            <w:pPr>
              <w:ind w:right="40"/>
              <w:jc w:val="center"/>
              <w:rPr>
                <w:sz w:val="18"/>
                <w:szCs w:val="18"/>
              </w:rPr>
            </w:pPr>
            <w:r w:rsidRPr="00764574">
              <w:rPr>
                <w:sz w:val="18"/>
                <w:szCs w:val="18"/>
              </w:rPr>
              <w:t>1.07</w:t>
            </w:r>
          </w:p>
        </w:tc>
        <w:tc>
          <w:tcPr>
            <w:tcW w:w="66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8FCBCB1" w14:textId="77777777" w:rsidR="00DF08A2" w:rsidRPr="00764574" w:rsidRDefault="00DF08A2" w:rsidP="00221E0C">
            <w:pPr>
              <w:ind w:right="40"/>
              <w:jc w:val="center"/>
              <w:rPr>
                <w:sz w:val="18"/>
                <w:szCs w:val="18"/>
              </w:rPr>
            </w:pPr>
            <w:r w:rsidRPr="00764574">
              <w:rPr>
                <w:sz w:val="18"/>
                <w:szCs w:val="18"/>
              </w:rPr>
              <w:t>1.08</w:t>
            </w:r>
          </w:p>
        </w:tc>
        <w:tc>
          <w:tcPr>
            <w:tcW w:w="66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2DFA3D3" w14:textId="77777777" w:rsidR="00DF08A2" w:rsidRPr="00764574" w:rsidRDefault="00DF08A2" w:rsidP="00221E0C">
            <w:pPr>
              <w:ind w:right="40"/>
              <w:jc w:val="center"/>
              <w:rPr>
                <w:sz w:val="18"/>
                <w:szCs w:val="18"/>
              </w:rPr>
            </w:pPr>
            <w:r w:rsidRPr="00764574">
              <w:rPr>
                <w:sz w:val="18"/>
                <w:szCs w:val="18"/>
              </w:rPr>
              <w:t>1.09</w:t>
            </w:r>
          </w:p>
        </w:tc>
        <w:tc>
          <w:tcPr>
            <w:tcW w:w="66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89CA11B" w14:textId="77777777" w:rsidR="00DF08A2" w:rsidRPr="00764574" w:rsidRDefault="00DF08A2" w:rsidP="00221E0C">
            <w:pPr>
              <w:ind w:right="40"/>
              <w:jc w:val="center"/>
              <w:rPr>
                <w:sz w:val="18"/>
                <w:szCs w:val="18"/>
              </w:rPr>
            </w:pPr>
            <w:r w:rsidRPr="00764574">
              <w:rPr>
                <w:sz w:val="18"/>
                <w:szCs w:val="18"/>
              </w:rPr>
              <w:t>1.10</w:t>
            </w:r>
          </w:p>
        </w:tc>
        <w:tc>
          <w:tcPr>
            <w:tcW w:w="65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BDD5F47" w14:textId="77777777" w:rsidR="00DF08A2" w:rsidRPr="00764574" w:rsidRDefault="00DF08A2" w:rsidP="00221E0C">
            <w:pPr>
              <w:ind w:right="40"/>
              <w:jc w:val="center"/>
              <w:rPr>
                <w:sz w:val="18"/>
                <w:szCs w:val="18"/>
              </w:rPr>
            </w:pPr>
            <w:r w:rsidRPr="00764574">
              <w:rPr>
                <w:sz w:val="18"/>
                <w:szCs w:val="18"/>
              </w:rPr>
              <w:t>1.11</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9CF1CC" w14:textId="77777777" w:rsidR="00DF08A2" w:rsidRPr="00764574" w:rsidRDefault="00DF08A2" w:rsidP="00221E0C">
            <w:pPr>
              <w:ind w:right="40"/>
              <w:jc w:val="center"/>
              <w:rPr>
                <w:sz w:val="18"/>
                <w:szCs w:val="18"/>
              </w:rPr>
            </w:pPr>
            <w:r w:rsidRPr="00764574">
              <w:rPr>
                <w:sz w:val="18"/>
                <w:szCs w:val="18"/>
              </w:rPr>
              <w:t>1.12</w:t>
            </w:r>
          </w:p>
        </w:tc>
      </w:tr>
      <w:tr w:rsidR="00DF08A2" w:rsidRPr="00764574" w14:paraId="3520A605" w14:textId="77777777" w:rsidTr="003D5FEA">
        <w:trPr>
          <w:gridAfter w:val="1"/>
          <w:wAfter w:w="709" w:type="dxa"/>
          <w:trHeight w:val="28"/>
          <w:jc w:val="center"/>
        </w:trPr>
        <w:tc>
          <w:tcPr>
            <w:tcW w:w="12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F9BFB7" w14:textId="77777777" w:rsidR="00DF08A2" w:rsidRDefault="00DF08A2" w:rsidP="00221E0C">
            <w:pPr>
              <w:ind w:right="42"/>
              <w:jc w:val="center"/>
              <w:rPr>
                <w:sz w:val="18"/>
                <w:szCs w:val="18"/>
              </w:rPr>
            </w:pPr>
            <w:r>
              <w:rPr>
                <w:sz w:val="18"/>
                <w:szCs w:val="18"/>
              </w:rPr>
              <w:t xml:space="preserve">Lima </w:t>
            </w:r>
            <w:proofErr w:type="spellStart"/>
            <w:r>
              <w:rPr>
                <w:sz w:val="18"/>
                <w:szCs w:val="18"/>
              </w:rPr>
              <w:t>Metrop</w:t>
            </w:r>
            <w:proofErr w:type="spellEnd"/>
            <w:r>
              <w:rPr>
                <w:sz w:val="18"/>
                <w:szCs w:val="18"/>
              </w:rPr>
              <w:t>.</w:t>
            </w:r>
          </w:p>
        </w:tc>
        <w:tc>
          <w:tcPr>
            <w:tcW w:w="69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03CC69E" w14:textId="77777777" w:rsidR="00DF08A2" w:rsidRPr="00764574" w:rsidRDefault="00DF08A2" w:rsidP="00221E0C">
            <w:pPr>
              <w:ind w:right="40"/>
              <w:jc w:val="center"/>
              <w:rPr>
                <w:sz w:val="18"/>
                <w:szCs w:val="18"/>
              </w:rPr>
            </w:pPr>
            <w:r w:rsidRPr="00764574">
              <w:rPr>
                <w:sz w:val="18"/>
                <w:szCs w:val="18"/>
              </w:rPr>
              <w:t>1.00</w:t>
            </w:r>
          </w:p>
        </w:tc>
        <w:tc>
          <w:tcPr>
            <w:tcW w:w="6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9C6E0B" w14:textId="77777777" w:rsidR="00DF08A2" w:rsidRPr="00764574" w:rsidRDefault="00DF08A2" w:rsidP="00221E0C">
            <w:pPr>
              <w:ind w:right="40"/>
              <w:jc w:val="center"/>
              <w:rPr>
                <w:sz w:val="18"/>
                <w:szCs w:val="18"/>
              </w:rPr>
            </w:pPr>
            <w:r w:rsidRPr="00764574">
              <w:rPr>
                <w:sz w:val="18"/>
                <w:szCs w:val="18"/>
              </w:rPr>
              <w:t>1.01</w:t>
            </w:r>
          </w:p>
        </w:tc>
        <w:tc>
          <w:tcPr>
            <w:tcW w:w="792"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A36833F" w14:textId="77777777" w:rsidR="00DF08A2" w:rsidRPr="00764574" w:rsidRDefault="00DF08A2" w:rsidP="00221E0C">
            <w:pPr>
              <w:ind w:right="40"/>
              <w:jc w:val="center"/>
              <w:rPr>
                <w:sz w:val="18"/>
                <w:szCs w:val="18"/>
              </w:rPr>
            </w:pPr>
            <w:r w:rsidRPr="00764574">
              <w:rPr>
                <w:sz w:val="18"/>
                <w:szCs w:val="18"/>
              </w:rPr>
              <w:t>1.01</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855ED44" w14:textId="77777777" w:rsidR="00DF08A2" w:rsidRPr="00764574" w:rsidRDefault="00DF08A2" w:rsidP="00221E0C">
            <w:pPr>
              <w:ind w:right="40"/>
              <w:jc w:val="center"/>
              <w:rPr>
                <w:sz w:val="18"/>
                <w:szCs w:val="18"/>
              </w:rPr>
            </w:pPr>
            <w:r w:rsidRPr="00764574">
              <w:rPr>
                <w:sz w:val="18"/>
                <w:szCs w:val="18"/>
              </w:rPr>
              <w:t>1.02</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37C1A54" w14:textId="77777777" w:rsidR="00DF08A2" w:rsidRPr="00764574" w:rsidRDefault="00DF08A2" w:rsidP="00221E0C">
            <w:pPr>
              <w:ind w:right="40"/>
              <w:jc w:val="center"/>
              <w:rPr>
                <w:sz w:val="18"/>
                <w:szCs w:val="18"/>
              </w:rPr>
            </w:pPr>
            <w:r w:rsidRPr="00764574">
              <w:rPr>
                <w:sz w:val="18"/>
                <w:szCs w:val="18"/>
              </w:rPr>
              <w:t>1.03</w:t>
            </w:r>
          </w:p>
        </w:tc>
        <w:tc>
          <w:tcPr>
            <w:tcW w:w="5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B0ACD13" w14:textId="77777777" w:rsidR="00DF08A2" w:rsidRPr="00764574" w:rsidRDefault="00DF08A2" w:rsidP="00221E0C">
            <w:pPr>
              <w:ind w:right="40"/>
              <w:jc w:val="center"/>
              <w:rPr>
                <w:sz w:val="18"/>
                <w:szCs w:val="18"/>
              </w:rPr>
            </w:pPr>
            <w:r w:rsidRPr="00764574">
              <w:rPr>
                <w:sz w:val="18"/>
                <w:szCs w:val="18"/>
              </w:rPr>
              <w:t>1.04</w:t>
            </w:r>
          </w:p>
        </w:tc>
        <w:tc>
          <w:tcPr>
            <w:tcW w:w="56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86A3375" w14:textId="77777777" w:rsidR="00DF08A2" w:rsidRPr="00764574" w:rsidRDefault="00DF08A2" w:rsidP="00221E0C">
            <w:pPr>
              <w:ind w:right="40"/>
              <w:jc w:val="center"/>
              <w:rPr>
                <w:sz w:val="18"/>
                <w:szCs w:val="18"/>
              </w:rPr>
            </w:pPr>
            <w:r w:rsidRPr="00764574">
              <w:rPr>
                <w:sz w:val="18"/>
                <w:szCs w:val="18"/>
              </w:rPr>
              <w:t>1.04</w:t>
            </w:r>
          </w:p>
        </w:tc>
        <w:tc>
          <w:tcPr>
            <w:tcW w:w="62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D44FC61" w14:textId="77777777" w:rsidR="00DF08A2" w:rsidRPr="00764574" w:rsidRDefault="00DF08A2" w:rsidP="00221E0C">
            <w:pPr>
              <w:ind w:right="40"/>
              <w:jc w:val="center"/>
              <w:rPr>
                <w:sz w:val="18"/>
                <w:szCs w:val="18"/>
              </w:rPr>
            </w:pPr>
            <w:r w:rsidRPr="00764574">
              <w:rPr>
                <w:sz w:val="18"/>
                <w:szCs w:val="18"/>
              </w:rPr>
              <w:t>1.05</w:t>
            </w:r>
          </w:p>
        </w:tc>
        <w:tc>
          <w:tcPr>
            <w:tcW w:w="66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A92C5DD" w14:textId="77777777" w:rsidR="00DF08A2" w:rsidRPr="00764574" w:rsidRDefault="00DF08A2" w:rsidP="00221E0C">
            <w:pPr>
              <w:ind w:right="40"/>
              <w:jc w:val="center"/>
              <w:rPr>
                <w:sz w:val="18"/>
                <w:szCs w:val="18"/>
              </w:rPr>
            </w:pPr>
            <w:r w:rsidRPr="00764574">
              <w:rPr>
                <w:sz w:val="18"/>
                <w:szCs w:val="18"/>
              </w:rPr>
              <w:t>1.06</w:t>
            </w:r>
          </w:p>
        </w:tc>
        <w:tc>
          <w:tcPr>
            <w:tcW w:w="66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BBDAB10" w14:textId="77777777" w:rsidR="00DF08A2" w:rsidRPr="00764574" w:rsidRDefault="00DF08A2" w:rsidP="00221E0C">
            <w:pPr>
              <w:ind w:right="40"/>
              <w:jc w:val="center"/>
              <w:rPr>
                <w:sz w:val="18"/>
                <w:szCs w:val="18"/>
              </w:rPr>
            </w:pPr>
            <w:r w:rsidRPr="00764574">
              <w:rPr>
                <w:sz w:val="18"/>
                <w:szCs w:val="18"/>
              </w:rPr>
              <w:t>1.06</w:t>
            </w:r>
          </w:p>
        </w:tc>
        <w:tc>
          <w:tcPr>
            <w:tcW w:w="66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65887B6" w14:textId="77777777" w:rsidR="00DF08A2" w:rsidRPr="00764574" w:rsidRDefault="00DF08A2" w:rsidP="00221E0C">
            <w:pPr>
              <w:ind w:right="40"/>
              <w:jc w:val="center"/>
              <w:rPr>
                <w:sz w:val="18"/>
                <w:szCs w:val="18"/>
              </w:rPr>
            </w:pPr>
            <w:r w:rsidRPr="00764574">
              <w:rPr>
                <w:sz w:val="18"/>
                <w:szCs w:val="18"/>
              </w:rPr>
              <w:t>1.07</w:t>
            </w:r>
          </w:p>
        </w:tc>
        <w:tc>
          <w:tcPr>
            <w:tcW w:w="65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D5B378B" w14:textId="77777777" w:rsidR="00DF08A2" w:rsidRPr="00764574" w:rsidRDefault="00DF08A2" w:rsidP="00221E0C">
            <w:pPr>
              <w:ind w:right="40"/>
              <w:jc w:val="center"/>
              <w:rPr>
                <w:sz w:val="18"/>
                <w:szCs w:val="18"/>
              </w:rPr>
            </w:pPr>
            <w:r w:rsidRPr="00764574">
              <w:rPr>
                <w:sz w:val="18"/>
                <w:szCs w:val="18"/>
              </w:rPr>
              <w:t>1.08</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6EB4F3" w14:textId="77777777" w:rsidR="00DF08A2" w:rsidRPr="00764574" w:rsidRDefault="00DF08A2" w:rsidP="00221E0C">
            <w:pPr>
              <w:ind w:right="40"/>
              <w:jc w:val="center"/>
              <w:rPr>
                <w:sz w:val="18"/>
                <w:szCs w:val="18"/>
              </w:rPr>
            </w:pPr>
            <w:r w:rsidRPr="00764574">
              <w:rPr>
                <w:sz w:val="18"/>
                <w:szCs w:val="18"/>
              </w:rPr>
              <w:t>1.09</w:t>
            </w:r>
          </w:p>
        </w:tc>
      </w:tr>
      <w:tr w:rsidR="00DF08A2" w:rsidRPr="00764574" w14:paraId="03DE1D9D" w14:textId="77777777" w:rsidTr="003D5FEA">
        <w:trPr>
          <w:gridAfter w:val="1"/>
          <w:wAfter w:w="709" w:type="dxa"/>
          <w:trHeight w:val="28"/>
          <w:jc w:val="center"/>
        </w:trPr>
        <w:tc>
          <w:tcPr>
            <w:tcW w:w="12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8DDC31" w14:textId="77777777" w:rsidR="00DF08A2" w:rsidRDefault="00DF08A2" w:rsidP="00221E0C">
            <w:pPr>
              <w:ind w:right="42"/>
              <w:jc w:val="center"/>
              <w:rPr>
                <w:sz w:val="18"/>
                <w:szCs w:val="18"/>
              </w:rPr>
            </w:pPr>
            <w:r>
              <w:rPr>
                <w:sz w:val="18"/>
                <w:szCs w:val="18"/>
              </w:rPr>
              <w:t>Lima Prov.</w:t>
            </w:r>
          </w:p>
        </w:tc>
        <w:tc>
          <w:tcPr>
            <w:tcW w:w="69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D451D7E" w14:textId="77777777" w:rsidR="00DF08A2" w:rsidRPr="00764574" w:rsidRDefault="00DF08A2" w:rsidP="00221E0C">
            <w:pPr>
              <w:ind w:right="40"/>
              <w:jc w:val="center"/>
              <w:rPr>
                <w:sz w:val="18"/>
                <w:szCs w:val="18"/>
              </w:rPr>
            </w:pPr>
            <w:r w:rsidRPr="00764574">
              <w:rPr>
                <w:sz w:val="18"/>
                <w:szCs w:val="18"/>
              </w:rPr>
              <w:t>1.00</w:t>
            </w:r>
          </w:p>
        </w:tc>
        <w:tc>
          <w:tcPr>
            <w:tcW w:w="6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892E81" w14:textId="77777777" w:rsidR="00DF08A2" w:rsidRPr="00764574" w:rsidRDefault="00DF08A2" w:rsidP="00221E0C">
            <w:pPr>
              <w:ind w:right="40"/>
              <w:jc w:val="center"/>
              <w:rPr>
                <w:sz w:val="18"/>
                <w:szCs w:val="18"/>
              </w:rPr>
            </w:pPr>
            <w:r w:rsidRPr="00764574">
              <w:rPr>
                <w:sz w:val="18"/>
                <w:szCs w:val="18"/>
              </w:rPr>
              <w:t>1.01</w:t>
            </w:r>
          </w:p>
        </w:tc>
        <w:tc>
          <w:tcPr>
            <w:tcW w:w="792"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CCA12DC" w14:textId="77777777" w:rsidR="00DF08A2" w:rsidRPr="00764574" w:rsidRDefault="00DF08A2" w:rsidP="00221E0C">
            <w:pPr>
              <w:ind w:right="40"/>
              <w:jc w:val="center"/>
              <w:rPr>
                <w:sz w:val="18"/>
                <w:szCs w:val="18"/>
              </w:rPr>
            </w:pPr>
            <w:r w:rsidRPr="00764574">
              <w:rPr>
                <w:sz w:val="18"/>
                <w:szCs w:val="18"/>
              </w:rPr>
              <w:t>1.02</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F424F78" w14:textId="77777777" w:rsidR="00DF08A2" w:rsidRPr="00764574" w:rsidRDefault="00DF08A2" w:rsidP="00221E0C">
            <w:pPr>
              <w:ind w:right="40"/>
              <w:jc w:val="center"/>
              <w:rPr>
                <w:sz w:val="18"/>
                <w:szCs w:val="18"/>
              </w:rPr>
            </w:pPr>
            <w:r w:rsidRPr="00764574">
              <w:rPr>
                <w:sz w:val="18"/>
                <w:szCs w:val="18"/>
              </w:rPr>
              <w:t>1.03</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DEFAEB9" w14:textId="77777777" w:rsidR="00DF08A2" w:rsidRPr="00764574" w:rsidRDefault="00DF08A2" w:rsidP="00221E0C">
            <w:pPr>
              <w:ind w:right="40"/>
              <w:jc w:val="center"/>
              <w:rPr>
                <w:sz w:val="18"/>
                <w:szCs w:val="18"/>
              </w:rPr>
            </w:pPr>
            <w:r w:rsidRPr="00764574">
              <w:rPr>
                <w:sz w:val="18"/>
                <w:szCs w:val="18"/>
              </w:rPr>
              <w:t>1.04</w:t>
            </w:r>
          </w:p>
        </w:tc>
        <w:tc>
          <w:tcPr>
            <w:tcW w:w="5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F0EBA0F" w14:textId="77777777" w:rsidR="00DF08A2" w:rsidRPr="00764574" w:rsidRDefault="00DF08A2" w:rsidP="00221E0C">
            <w:pPr>
              <w:ind w:right="40"/>
              <w:jc w:val="center"/>
              <w:rPr>
                <w:sz w:val="18"/>
                <w:szCs w:val="18"/>
              </w:rPr>
            </w:pPr>
            <w:r w:rsidRPr="00764574">
              <w:rPr>
                <w:sz w:val="18"/>
                <w:szCs w:val="18"/>
              </w:rPr>
              <w:t>1.05</w:t>
            </w:r>
          </w:p>
        </w:tc>
        <w:tc>
          <w:tcPr>
            <w:tcW w:w="56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304BCE5" w14:textId="77777777" w:rsidR="00DF08A2" w:rsidRPr="00764574" w:rsidRDefault="00DF08A2" w:rsidP="00221E0C">
            <w:pPr>
              <w:ind w:right="40"/>
              <w:jc w:val="center"/>
              <w:rPr>
                <w:sz w:val="18"/>
                <w:szCs w:val="18"/>
              </w:rPr>
            </w:pPr>
            <w:r w:rsidRPr="00764574">
              <w:rPr>
                <w:sz w:val="18"/>
                <w:szCs w:val="18"/>
              </w:rPr>
              <w:t>1.06</w:t>
            </w:r>
          </w:p>
        </w:tc>
        <w:tc>
          <w:tcPr>
            <w:tcW w:w="62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7CF8929" w14:textId="77777777" w:rsidR="00DF08A2" w:rsidRPr="00764574" w:rsidRDefault="00DF08A2" w:rsidP="00221E0C">
            <w:pPr>
              <w:ind w:right="40"/>
              <w:jc w:val="center"/>
              <w:rPr>
                <w:sz w:val="18"/>
                <w:szCs w:val="18"/>
              </w:rPr>
            </w:pPr>
            <w:r w:rsidRPr="00764574">
              <w:rPr>
                <w:sz w:val="18"/>
                <w:szCs w:val="18"/>
              </w:rPr>
              <w:t>1.07</w:t>
            </w:r>
          </w:p>
        </w:tc>
        <w:tc>
          <w:tcPr>
            <w:tcW w:w="66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FCDE047" w14:textId="77777777" w:rsidR="00DF08A2" w:rsidRPr="00764574" w:rsidRDefault="00DF08A2" w:rsidP="00221E0C">
            <w:pPr>
              <w:ind w:right="40"/>
              <w:jc w:val="center"/>
              <w:rPr>
                <w:sz w:val="18"/>
                <w:szCs w:val="18"/>
              </w:rPr>
            </w:pPr>
            <w:r w:rsidRPr="00764574">
              <w:rPr>
                <w:sz w:val="18"/>
                <w:szCs w:val="18"/>
              </w:rPr>
              <w:t>1.08</w:t>
            </w:r>
          </w:p>
        </w:tc>
        <w:tc>
          <w:tcPr>
            <w:tcW w:w="66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82203B2" w14:textId="77777777" w:rsidR="00DF08A2" w:rsidRPr="00764574" w:rsidRDefault="00DF08A2" w:rsidP="00221E0C">
            <w:pPr>
              <w:ind w:right="40"/>
              <w:jc w:val="center"/>
              <w:rPr>
                <w:sz w:val="18"/>
                <w:szCs w:val="18"/>
              </w:rPr>
            </w:pPr>
            <w:r w:rsidRPr="00764574">
              <w:rPr>
                <w:sz w:val="18"/>
                <w:szCs w:val="18"/>
              </w:rPr>
              <w:t>1.09</w:t>
            </w:r>
          </w:p>
        </w:tc>
        <w:tc>
          <w:tcPr>
            <w:tcW w:w="66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BF49FE6" w14:textId="77777777" w:rsidR="00DF08A2" w:rsidRPr="00764574" w:rsidRDefault="00DF08A2" w:rsidP="00221E0C">
            <w:pPr>
              <w:ind w:right="40"/>
              <w:jc w:val="center"/>
              <w:rPr>
                <w:sz w:val="18"/>
                <w:szCs w:val="18"/>
              </w:rPr>
            </w:pPr>
            <w:r w:rsidRPr="00764574">
              <w:rPr>
                <w:sz w:val="18"/>
                <w:szCs w:val="18"/>
              </w:rPr>
              <w:t>1.10</w:t>
            </w:r>
          </w:p>
        </w:tc>
        <w:tc>
          <w:tcPr>
            <w:tcW w:w="65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2A72B65" w14:textId="77777777" w:rsidR="00DF08A2" w:rsidRPr="00764574" w:rsidRDefault="00DF08A2" w:rsidP="00221E0C">
            <w:pPr>
              <w:ind w:right="40"/>
              <w:jc w:val="center"/>
              <w:rPr>
                <w:sz w:val="18"/>
                <w:szCs w:val="18"/>
              </w:rPr>
            </w:pPr>
            <w:r w:rsidRPr="00764574">
              <w:rPr>
                <w:sz w:val="18"/>
                <w:szCs w:val="18"/>
              </w:rPr>
              <w:t>1.11</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38B0A8" w14:textId="77777777" w:rsidR="00DF08A2" w:rsidRPr="00764574" w:rsidRDefault="00DF08A2" w:rsidP="00221E0C">
            <w:pPr>
              <w:ind w:right="40"/>
              <w:jc w:val="center"/>
              <w:rPr>
                <w:sz w:val="18"/>
                <w:szCs w:val="18"/>
              </w:rPr>
            </w:pPr>
            <w:r w:rsidRPr="00764574">
              <w:rPr>
                <w:sz w:val="18"/>
                <w:szCs w:val="18"/>
              </w:rPr>
              <w:t>1.13</w:t>
            </w:r>
          </w:p>
        </w:tc>
      </w:tr>
      <w:tr w:rsidR="00DF08A2" w:rsidRPr="00764574" w14:paraId="12D86B4A" w14:textId="77777777" w:rsidTr="003D5FEA">
        <w:trPr>
          <w:gridAfter w:val="1"/>
          <w:wAfter w:w="709" w:type="dxa"/>
          <w:trHeight w:val="28"/>
          <w:jc w:val="center"/>
        </w:trPr>
        <w:tc>
          <w:tcPr>
            <w:tcW w:w="12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22B7D2" w14:textId="77777777" w:rsidR="00DF08A2" w:rsidRDefault="00DF08A2" w:rsidP="00221E0C">
            <w:pPr>
              <w:ind w:right="42"/>
              <w:jc w:val="center"/>
              <w:rPr>
                <w:sz w:val="18"/>
                <w:szCs w:val="18"/>
              </w:rPr>
            </w:pPr>
            <w:r>
              <w:rPr>
                <w:sz w:val="18"/>
                <w:szCs w:val="18"/>
              </w:rPr>
              <w:t>Loreto</w:t>
            </w:r>
          </w:p>
        </w:tc>
        <w:tc>
          <w:tcPr>
            <w:tcW w:w="69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DF2DE6F" w14:textId="77777777" w:rsidR="00DF08A2" w:rsidRPr="00764574" w:rsidRDefault="00DF08A2" w:rsidP="00221E0C">
            <w:pPr>
              <w:ind w:right="40"/>
              <w:jc w:val="center"/>
              <w:rPr>
                <w:sz w:val="18"/>
                <w:szCs w:val="18"/>
              </w:rPr>
            </w:pPr>
            <w:r w:rsidRPr="00764574">
              <w:rPr>
                <w:sz w:val="18"/>
                <w:szCs w:val="18"/>
              </w:rPr>
              <w:t>1.00</w:t>
            </w:r>
          </w:p>
        </w:tc>
        <w:tc>
          <w:tcPr>
            <w:tcW w:w="6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4C3EEF" w14:textId="77777777" w:rsidR="00DF08A2" w:rsidRPr="00764574" w:rsidRDefault="00DF08A2" w:rsidP="00221E0C">
            <w:pPr>
              <w:ind w:right="40"/>
              <w:jc w:val="center"/>
              <w:rPr>
                <w:sz w:val="18"/>
                <w:szCs w:val="18"/>
              </w:rPr>
            </w:pPr>
            <w:r w:rsidRPr="00764574">
              <w:rPr>
                <w:sz w:val="18"/>
                <w:szCs w:val="18"/>
              </w:rPr>
              <w:t>1.01</w:t>
            </w:r>
          </w:p>
        </w:tc>
        <w:tc>
          <w:tcPr>
            <w:tcW w:w="792"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D174558" w14:textId="77777777" w:rsidR="00DF08A2" w:rsidRPr="00764574" w:rsidRDefault="00DF08A2" w:rsidP="00221E0C">
            <w:pPr>
              <w:ind w:right="40"/>
              <w:jc w:val="center"/>
              <w:rPr>
                <w:sz w:val="18"/>
                <w:szCs w:val="18"/>
              </w:rPr>
            </w:pPr>
            <w:r w:rsidRPr="00764574">
              <w:rPr>
                <w:sz w:val="18"/>
                <w:szCs w:val="18"/>
              </w:rPr>
              <w:t>1.01</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0CC17BC" w14:textId="77777777" w:rsidR="00DF08A2" w:rsidRPr="00764574" w:rsidRDefault="00DF08A2" w:rsidP="00221E0C">
            <w:pPr>
              <w:ind w:right="40"/>
              <w:jc w:val="center"/>
              <w:rPr>
                <w:sz w:val="18"/>
                <w:szCs w:val="18"/>
              </w:rPr>
            </w:pPr>
            <w:r w:rsidRPr="00764574">
              <w:rPr>
                <w:sz w:val="18"/>
                <w:szCs w:val="18"/>
              </w:rPr>
              <w:t>1.02</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0B76E2C" w14:textId="77777777" w:rsidR="00DF08A2" w:rsidRPr="00764574" w:rsidRDefault="00DF08A2" w:rsidP="00221E0C">
            <w:pPr>
              <w:ind w:right="40"/>
              <w:jc w:val="center"/>
              <w:rPr>
                <w:sz w:val="18"/>
                <w:szCs w:val="18"/>
              </w:rPr>
            </w:pPr>
            <w:r w:rsidRPr="00764574">
              <w:rPr>
                <w:sz w:val="18"/>
                <w:szCs w:val="18"/>
              </w:rPr>
              <w:t>1.02</w:t>
            </w:r>
          </w:p>
        </w:tc>
        <w:tc>
          <w:tcPr>
            <w:tcW w:w="5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80A76F5" w14:textId="77777777" w:rsidR="00DF08A2" w:rsidRPr="00764574" w:rsidRDefault="00DF08A2" w:rsidP="00221E0C">
            <w:pPr>
              <w:ind w:right="40"/>
              <w:jc w:val="center"/>
              <w:rPr>
                <w:sz w:val="18"/>
                <w:szCs w:val="18"/>
              </w:rPr>
            </w:pPr>
            <w:r w:rsidRPr="00764574">
              <w:rPr>
                <w:sz w:val="18"/>
                <w:szCs w:val="18"/>
              </w:rPr>
              <w:t>1.03</w:t>
            </w:r>
          </w:p>
        </w:tc>
        <w:tc>
          <w:tcPr>
            <w:tcW w:w="56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4828133" w14:textId="77777777" w:rsidR="00DF08A2" w:rsidRPr="00764574" w:rsidRDefault="00DF08A2" w:rsidP="00221E0C">
            <w:pPr>
              <w:ind w:right="40"/>
              <w:jc w:val="center"/>
              <w:rPr>
                <w:sz w:val="18"/>
                <w:szCs w:val="18"/>
              </w:rPr>
            </w:pPr>
            <w:r w:rsidRPr="00764574">
              <w:rPr>
                <w:sz w:val="18"/>
                <w:szCs w:val="18"/>
              </w:rPr>
              <w:t>1.03</w:t>
            </w:r>
          </w:p>
        </w:tc>
        <w:tc>
          <w:tcPr>
            <w:tcW w:w="62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DA36674" w14:textId="77777777" w:rsidR="00DF08A2" w:rsidRPr="00764574" w:rsidRDefault="00DF08A2" w:rsidP="00221E0C">
            <w:pPr>
              <w:ind w:right="40"/>
              <w:jc w:val="center"/>
              <w:rPr>
                <w:sz w:val="18"/>
                <w:szCs w:val="18"/>
              </w:rPr>
            </w:pPr>
            <w:r w:rsidRPr="00764574">
              <w:rPr>
                <w:sz w:val="18"/>
                <w:szCs w:val="18"/>
              </w:rPr>
              <w:t>1.04</w:t>
            </w:r>
          </w:p>
        </w:tc>
        <w:tc>
          <w:tcPr>
            <w:tcW w:w="66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09E63AE" w14:textId="77777777" w:rsidR="00DF08A2" w:rsidRPr="00764574" w:rsidRDefault="00DF08A2" w:rsidP="00221E0C">
            <w:pPr>
              <w:ind w:right="40"/>
              <w:jc w:val="center"/>
              <w:rPr>
                <w:sz w:val="18"/>
                <w:szCs w:val="18"/>
              </w:rPr>
            </w:pPr>
            <w:r w:rsidRPr="00764574">
              <w:rPr>
                <w:sz w:val="18"/>
                <w:szCs w:val="18"/>
              </w:rPr>
              <w:t>1.05</w:t>
            </w:r>
          </w:p>
        </w:tc>
        <w:tc>
          <w:tcPr>
            <w:tcW w:w="66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762E77F" w14:textId="77777777" w:rsidR="00DF08A2" w:rsidRPr="00764574" w:rsidRDefault="00DF08A2" w:rsidP="00221E0C">
            <w:pPr>
              <w:ind w:right="40"/>
              <w:jc w:val="center"/>
              <w:rPr>
                <w:sz w:val="18"/>
                <w:szCs w:val="18"/>
              </w:rPr>
            </w:pPr>
            <w:r w:rsidRPr="00764574">
              <w:rPr>
                <w:sz w:val="18"/>
                <w:szCs w:val="18"/>
              </w:rPr>
              <w:t>1.05</w:t>
            </w:r>
          </w:p>
        </w:tc>
        <w:tc>
          <w:tcPr>
            <w:tcW w:w="66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857D272" w14:textId="77777777" w:rsidR="00DF08A2" w:rsidRPr="00764574" w:rsidRDefault="00DF08A2" w:rsidP="00221E0C">
            <w:pPr>
              <w:ind w:right="40"/>
              <w:jc w:val="center"/>
              <w:rPr>
                <w:sz w:val="18"/>
                <w:szCs w:val="18"/>
              </w:rPr>
            </w:pPr>
            <w:r w:rsidRPr="00764574">
              <w:rPr>
                <w:sz w:val="18"/>
                <w:szCs w:val="18"/>
              </w:rPr>
              <w:t>1.06</w:t>
            </w:r>
          </w:p>
        </w:tc>
        <w:tc>
          <w:tcPr>
            <w:tcW w:w="65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C313B0E" w14:textId="77777777" w:rsidR="00DF08A2" w:rsidRPr="00764574" w:rsidRDefault="00DF08A2" w:rsidP="00221E0C">
            <w:pPr>
              <w:ind w:right="40"/>
              <w:jc w:val="center"/>
              <w:rPr>
                <w:sz w:val="18"/>
                <w:szCs w:val="18"/>
              </w:rPr>
            </w:pPr>
            <w:r w:rsidRPr="00764574">
              <w:rPr>
                <w:sz w:val="18"/>
                <w:szCs w:val="18"/>
              </w:rPr>
              <w:t>1.06</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B3412E" w14:textId="77777777" w:rsidR="00DF08A2" w:rsidRPr="00764574" w:rsidRDefault="00DF08A2" w:rsidP="00221E0C">
            <w:pPr>
              <w:ind w:right="40"/>
              <w:jc w:val="center"/>
              <w:rPr>
                <w:sz w:val="18"/>
                <w:szCs w:val="18"/>
              </w:rPr>
            </w:pPr>
            <w:r w:rsidRPr="00764574">
              <w:rPr>
                <w:sz w:val="18"/>
                <w:szCs w:val="18"/>
              </w:rPr>
              <w:t>1.07</w:t>
            </w:r>
          </w:p>
        </w:tc>
      </w:tr>
      <w:tr w:rsidR="00DF08A2" w:rsidRPr="00764574" w14:paraId="58D6D517" w14:textId="77777777" w:rsidTr="003D5FEA">
        <w:trPr>
          <w:gridAfter w:val="1"/>
          <w:wAfter w:w="709" w:type="dxa"/>
          <w:trHeight w:val="28"/>
          <w:jc w:val="center"/>
        </w:trPr>
        <w:tc>
          <w:tcPr>
            <w:tcW w:w="12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98A6BD" w14:textId="77777777" w:rsidR="00DF08A2" w:rsidRDefault="00DF08A2" w:rsidP="00221E0C">
            <w:pPr>
              <w:ind w:right="42"/>
              <w:jc w:val="center"/>
              <w:rPr>
                <w:sz w:val="18"/>
                <w:szCs w:val="18"/>
              </w:rPr>
            </w:pPr>
            <w:r>
              <w:rPr>
                <w:sz w:val="18"/>
                <w:szCs w:val="18"/>
              </w:rPr>
              <w:t>Madre de Dios</w:t>
            </w:r>
          </w:p>
        </w:tc>
        <w:tc>
          <w:tcPr>
            <w:tcW w:w="69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241649E" w14:textId="77777777" w:rsidR="00DF08A2" w:rsidRPr="00764574" w:rsidRDefault="00DF08A2" w:rsidP="00221E0C">
            <w:pPr>
              <w:ind w:right="40"/>
              <w:jc w:val="center"/>
              <w:rPr>
                <w:sz w:val="18"/>
                <w:szCs w:val="18"/>
              </w:rPr>
            </w:pPr>
            <w:r w:rsidRPr="00764574">
              <w:rPr>
                <w:sz w:val="18"/>
                <w:szCs w:val="18"/>
              </w:rPr>
              <w:t>1.00</w:t>
            </w:r>
          </w:p>
        </w:tc>
        <w:tc>
          <w:tcPr>
            <w:tcW w:w="6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BDF7F0" w14:textId="77777777" w:rsidR="00DF08A2" w:rsidRPr="00764574" w:rsidRDefault="00DF08A2" w:rsidP="00221E0C">
            <w:pPr>
              <w:ind w:right="40"/>
              <w:jc w:val="center"/>
              <w:rPr>
                <w:sz w:val="18"/>
                <w:szCs w:val="18"/>
              </w:rPr>
            </w:pPr>
            <w:r w:rsidRPr="00764574">
              <w:rPr>
                <w:sz w:val="18"/>
                <w:szCs w:val="18"/>
              </w:rPr>
              <w:t>1.00</w:t>
            </w:r>
          </w:p>
        </w:tc>
        <w:tc>
          <w:tcPr>
            <w:tcW w:w="792"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FDD734C" w14:textId="77777777" w:rsidR="00DF08A2" w:rsidRPr="00764574" w:rsidRDefault="00DF08A2" w:rsidP="00221E0C">
            <w:pPr>
              <w:ind w:right="40"/>
              <w:jc w:val="center"/>
              <w:rPr>
                <w:sz w:val="18"/>
                <w:szCs w:val="18"/>
              </w:rPr>
            </w:pPr>
            <w:r w:rsidRPr="00764574">
              <w:rPr>
                <w:sz w:val="18"/>
                <w:szCs w:val="18"/>
              </w:rPr>
              <w:t>1.01</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D9D24E6" w14:textId="77777777" w:rsidR="00DF08A2" w:rsidRPr="00764574" w:rsidRDefault="00DF08A2" w:rsidP="00221E0C">
            <w:pPr>
              <w:ind w:right="40"/>
              <w:jc w:val="center"/>
              <w:rPr>
                <w:sz w:val="18"/>
                <w:szCs w:val="18"/>
              </w:rPr>
            </w:pPr>
            <w:r w:rsidRPr="00764574">
              <w:rPr>
                <w:sz w:val="18"/>
                <w:szCs w:val="18"/>
              </w:rPr>
              <w:t>1.01</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09D4088" w14:textId="77777777" w:rsidR="00DF08A2" w:rsidRPr="00764574" w:rsidRDefault="00DF08A2" w:rsidP="00221E0C">
            <w:pPr>
              <w:ind w:right="40"/>
              <w:jc w:val="center"/>
              <w:rPr>
                <w:sz w:val="18"/>
                <w:szCs w:val="18"/>
              </w:rPr>
            </w:pPr>
            <w:r w:rsidRPr="00764574">
              <w:rPr>
                <w:sz w:val="18"/>
                <w:szCs w:val="18"/>
              </w:rPr>
              <w:t>1.02</w:t>
            </w:r>
          </w:p>
        </w:tc>
        <w:tc>
          <w:tcPr>
            <w:tcW w:w="5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BC164FE" w14:textId="77777777" w:rsidR="00DF08A2" w:rsidRPr="00764574" w:rsidRDefault="00DF08A2" w:rsidP="00221E0C">
            <w:pPr>
              <w:ind w:right="40"/>
              <w:jc w:val="center"/>
              <w:rPr>
                <w:sz w:val="18"/>
                <w:szCs w:val="18"/>
              </w:rPr>
            </w:pPr>
            <w:r w:rsidRPr="00764574">
              <w:rPr>
                <w:sz w:val="18"/>
                <w:szCs w:val="18"/>
              </w:rPr>
              <w:t>1.02</w:t>
            </w:r>
          </w:p>
        </w:tc>
        <w:tc>
          <w:tcPr>
            <w:tcW w:w="56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54C37F7" w14:textId="77777777" w:rsidR="00DF08A2" w:rsidRPr="00764574" w:rsidRDefault="00DF08A2" w:rsidP="00221E0C">
            <w:pPr>
              <w:ind w:right="40"/>
              <w:jc w:val="center"/>
              <w:rPr>
                <w:sz w:val="18"/>
                <w:szCs w:val="18"/>
              </w:rPr>
            </w:pPr>
            <w:r w:rsidRPr="00764574">
              <w:rPr>
                <w:sz w:val="18"/>
                <w:szCs w:val="18"/>
              </w:rPr>
              <w:t>1.03</w:t>
            </w:r>
          </w:p>
        </w:tc>
        <w:tc>
          <w:tcPr>
            <w:tcW w:w="62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80BFAD0" w14:textId="77777777" w:rsidR="00DF08A2" w:rsidRPr="00764574" w:rsidRDefault="00DF08A2" w:rsidP="00221E0C">
            <w:pPr>
              <w:ind w:right="40"/>
              <w:jc w:val="center"/>
              <w:rPr>
                <w:sz w:val="18"/>
                <w:szCs w:val="18"/>
              </w:rPr>
            </w:pPr>
            <w:r w:rsidRPr="00764574">
              <w:rPr>
                <w:sz w:val="18"/>
                <w:szCs w:val="18"/>
              </w:rPr>
              <w:t>1.03</w:t>
            </w:r>
          </w:p>
        </w:tc>
        <w:tc>
          <w:tcPr>
            <w:tcW w:w="66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EA1CF9C" w14:textId="77777777" w:rsidR="00DF08A2" w:rsidRPr="00764574" w:rsidRDefault="00DF08A2" w:rsidP="00221E0C">
            <w:pPr>
              <w:ind w:right="40"/>
              <w:jc w:val="center"/>
              <w:rPr>
                <w:sz w:val="18"/>
                <w:szCs w:val="18"/>
              </w:rPr>
            </w:pPr>
            <w:r w:rsidRPr="00764574">
              <w:rPr>
                <w:sz w:val="18"/>
                <w:szCs w:val="18"/>
              </w:rPr>
              <w:t>1.04</w:t>
            </w:r>
          </w:p>
        </w:tc>
        <w:tc>
          <w:tcPr>
            <w:tcW w:w="66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0A6698A" w14:textId="77777777" w:rsidR="00DF08A2" w:rsidRPr="00764574" w:rsidRDefault="00DF08A2" w:rsidP="00221E0C">
            <w:pPr>
              <w:ind w:right="40"/>
              <w:jc w:val="center"/>
              <w:rPr>
                <w:sz w:val="18"/>
                <w:szCs w:val="18"/>
              </w:rPr>
            </w:pPr>
            <w:r w:rsidRPr="00764574">
              <w:rPr>
                <w:sz w:val="18"/>
                <w:szCs w:val="18"/>
              </w:rPr>
              <w:t>1.04</w:t>
            </w:r>
          </w:p>
        </w:tc>
        <w:tc>
          <w:tcPr>
            <w:tcW w:w="66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B2BB31D" w14:textId="77777777" w:rsidR="00DF08A2" w:rsidRPr="00764574" w:rsidRDefault="00DF08A2" w:rsidP="00221E0C">
            <w:pPr>
              <w:ind w:right="40"/>
              <w:jc w:val="center"/>
              <w:rPr>
                <w:sz w:val="18"/>
                <w:szCs w:val="18"/>
              </w:rPr>
            </w:pPr>
            <w:r w:rsidRPr="00764574">
              <w:rPr>
                <w:sz w:val="18"/>
                <w:szCs w:val="18"/>
              </w:rPr>
              <w:t>1.05</w:t>
            </w:r>
          </w:p>
        </w:tc>
        <w:tc>
          <w:tcPr>
            <w:tcW w:w="65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6835387" w14:textId="77777777" w:rsidR="00DF08A2" w:rsidRPr="00764574" w:rsidRDefault="00DF08A2" w:rsidP="00221E0C">
            <w:pPr>
              <w:ind w:right="40"/>
              <w:jc w:val="center"/>
              <w:rPr>
                <w:sz w:val="18"/>
                <w:szCs w:val="18"/>
              </w:rPr>
            </w:pPr>
            <w:r w:rsidRPr="00764574">
              <w:rPr>
                <w:sz w:val="18"/>
                <w:szCs w:val="18"/>
              </w:rPr>
              <w:t>1.05</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281C69" w14:textId="77777777" w:rsidR="00DF08A2" w:rsidRPr="00764574" w:rsidRDefault="00DF08A2" w:rsidP="00221E0C">
            <w:pPr>
              <w:ind w:right="40"/>
              <w:jc w:val="center"/>
              <w:rPr>
                <w:sz w:val="18"/>
                <w:szCs w:val="18"/>
              </w:rPr>
            </w:pPr>
            <w:r w:rsidRPr="00764574">
              <w:rPr>
                <w:sz w:val="18"/>
                <w:szCs w:val="18"/>
              </w:rPr>
              <w:t>1.05</w:t>
            </w:r>
          </w:p>
        </w:tc>
      </w:tr>
      <w:tr w:rsidR="00DF08A2" w:rsidRPr="00764574" w14:paraId="43A65AF7" w14:textId="77777777" w:rsidTr="003D5FEA">
        <w:trPr>
          <w:gridAfter w:val="1"/>
          <w:wAfter w:w="709" w:type="dxa"/>
          <w:trHeight w:val="28"/>
          <w:jc w:val="center"/>
        </w:trPr>
        <w:tc>
          <w:tcPr>
            <w:tcW w:w="12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B9B164" w14:textId="77777777" w:rsidR="00DF08A2" w:rsidRDefault="00DF08A2" w:rsidP="00221E0C">
            <w:pPr>
              <w:ind w:right="42"/>
              <w:jc w:val="center"/>
              <w:rPr>
                <w:sz w:val="18"/>
                <w:szCs w:val="18"/>
              </w:rPr>
            </w:pPr>
            <w:r>
              <w:rPr>
                <w:sz w:val="18"/>
                <w:szCs w:val="18"/>
              </w:rPr>
              <w:t>Moquegua</w:t>
            </w:r>
          </w:p>
        </w:tc>
        <w:tc>
          <w:tcPr>
            <w:tcW w:w="69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2D72199" w14:textId="77777777" w:rsidR="00DF08A2" w:rsidRPr="00764574" w:rsidRDefault="00DF08A2" w:rsidP="00221E0C">
            <w:pPr>
              <w:ind w:right="40"/>
              <w:jc w:val="center"/>
              <w:rPr>
                <w:sz w:val="18"/>
                <w:szCs w:val="18"/>
              </w:rPr>
            </w:pPr>
            <w:r w:rsidRPr="00764574">
              <w:rPr>
                <w:sz w:val="18"/>
                <w:szCs w:val="18"/>
              </w:rPr>
              <w:t>1.00</w:t>
            </w:r>
          </w:p>
        </w:tc>
        <w:tc>
          <w:tcPr>
            <w:tcW w:w="6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309D03" w14:textId="77777777" w:rsidR="00DF08A2" w:rsidRPr="00764574" w:rsidRDefault="00DF08A2" w:rsidP="00221E0C">
            <w:pPr>
              <w:ind w:right="40"/>
              <w:jc w:val="center"/>
              <w:rPr>
                <w:sz w:val="18"/>
                <w:szCs w:val="18"/>
              </w:rPr>
            </w:pPr>
            <w:r w:rsidRPr="00764574">
              <w:rPr>
                <w:sz w:val="18"/>
                <w:szCs w:val="18"/>
              </w:rPr>
              <w:t>1.00</w:t>
            </w:r>
          </w:p>
        </w:tc>
        <w:tc>
          <w:tcPr>
            <w:tcW w:w="792"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E0438EF" w14:textId="77777777" w:rsidR="00DF08A2" w:rsidRPr="00764574" w:rsidRDefault="00DF08A2" w:rsidP="00221E0C">
            <w:pPr>
              <w:ind w:right="40"/>
              <w:jc w:val="center"/>
              <w:rPr>
                <w:sz w:val="18"/>
                <w:szCs w:val="18"/>
              </w:rPr>
            </w:pPr>
            <w:r w:rsidRPr="00764574">
              <w:rPr>
                <w:sz w:val="18"/>
                <w:szCs w:val="18"/>
              </w:rPr>
              <w:t>1.01</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308EF2E" w14:textId="77777777" w:rsidR="00DF08A2" w:rsidRPr="00764574" w:rsidRDefault="00DF08A2" w:rsidP="00221E0C">
            <w:pPr>
              <w:ind w:right="40"/>
              <w:jc w:val="center"/>
              <w:rPr>
                <w:sz w:val="18"/>
                <w:szCs w:val="18"/>
              </w:rPr>
            </w:pPr>
            <w:r w:rsidRPr="00764574">
              <w:rPr>
                <w:sz w:val="18"/>
                <w:szCs w:val="18"/>
              </w:rPr>
              <w:t>1.01</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8CCA70F" w14:textId="77777777" w:rsidR="00DF08A2" w:rsidRPr="00764574" w:rsidRDefault="00DF08A2" w:rsidP="00221E0C">
            <w:pPr>
              <w:ind w:right="40"/>
              <w:jc w:val="center"/>
              <w:rPr>
                <w:sz w:val="18"/>
                <w:szCs w:val="18"/>
              </w:rPr>
            </w:pPr>
            <w:r w:rsidRPr="00764574">
              <w:rPr>
                <w:sz w:val="18"/>
                <w:szCs w:val="18"/>
              </w:rPr>
              <w:t>1.02</w:t>
            </w:r>
          </w:p>
        </w:tc>
        <w:tc>
          <w:tcPr>
            <w:tcW w:w="5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E319AC6" w14:textId="77777777" w:rsidR="00DF08A2" w:rsidRPr="00764574" w:rsidRDefault="00DF08A2" w:rsidP="00221E0C">
            <w:pPr>
              <w:ind w:right="40"/>
              <w:jc w:val="center"/>
              <w:rPr>
                <w:sz w:val="18"/>
                <w:szCs w:val="18"/>
              </w:rPr>
            </w:pPr>
            <w:r w:rsidRPr="00764574">
              <w:rPr>
                <w:sz w:val="18"/>
                <w:szCs w:val="18"/>
              </w:rPr>
              <w:t>1.02</w:t>
            </w:r>
          </w:p>
        </w:tc>
        <w:tc>
          <w:tcPr>
            <w:tcW w:w="56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00BA433" w14:textId="77777777" w:rsidR="00DF08A2" w:rsidRPr="00764574" w:rsidRDefault="00DF08A2" w:rsidP="00221E0C">
            <w:pPr>
              <w:ind w:right="40"/>
              <w:jc w:val="center"/>
              <w:rPr>
                <w:sz w:val="18"/>
                <w:szCs w:val="18"/>
              </w:rPr>
            </w:pPr>
            <w:r w:rsidRPr="00764574">
              <w:rPr>
                <w:sz w:val="18"/>
                <w:szCs w:val="18"/>
              </w:rPr>
              <w:t>1.03</w:t>
            </w:r>
          </w:p>
        </w:tc>
        <w:tc>
          <w:tcPr>
            <w:tcW w:w="62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9A7258C" w14:textId="77777777" w:rsidR="00DF08A2" w:rsidRPr="00764574" w:rsidRDefault="00DF08A2" w:rsidP="00221E0C">
            <w:pPr>
              <w:ind w:right="40"/>
              <w:jc w:val="center"/>
              <w:rPr>
                <w:sz w:val="18"/>
                <w:szCs w:val="18"/>
              </w:rPr>
            </w:pPr>
            <w:r w:rsidRPr="00764574">
              <w:rPr>
                <w:sz w:val="18"/>
                <w:szCs w:val="18"/>
              </w:rPr>
              <w:t>1.03</w:t>
            </w:r>
          </w:p>
        </w:tc>
        <w:tc>
          <w:tcPr>
            <w:tcW w:w="66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C5850B6" w14:textId="77777777" w:rsidR="00DF08A2" w:rsidRPr="00764574" w:rsidRDefault="00DF08A2" w:rsidP="00221E0C">
            <w:pPr>
              <w:ind w:right="40"/>
              <w:jc w:val="center"/>
              <w:rPr>
                <w:sz w:val="18"/>
                <w:szCs w:val="18"/>
              </w:rPr>
            </w:pPr>
            <w:r w:rsidRPr="00764574">
              <w:rPr>
                <w:sz w:val="18"/>
                <w:szCs w:val="18"/>
              </w:rPr>
              <w:t>1.04</w:t>
            </w:r>
          </w:p>
        </w:tc>
        <w:tc>
          <w:tcPr>
            <w:tcW w:w="66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31D42AF" w14:textId="77777777" w:rsidR="00DF08A2" w:rsidRPr="00764574" w:rsidRDefault="00DF08A2" w:rsidP="00221E0C">
            <w:pPr>
              <w:ind w:right="40"/>
              <w:jc w:val="center"/>
              <w:rPr>
                <w:sz w:val="18"/>
                <w:szCs w:val="18"/>
              </w:rPr>
            </w:pPr>
            <w:r w:rsidRPr="00764574">
              <w:rPr>
                <w:sz w:val="18"/>
                <w:szCs w:val="18"/>
              </w:rPr>
              <w:t>1.04</w:t>
            </w:r>
          </w:p>
        </w:tc>
        <w:tc>
          <w:tcPr>
            <w:tcW w:w="66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4943B58" w14:textId="77777777" w:rsidR="00DF08A2" w:rsidRPr="00764574" w:rsidRDefault="00DF08A2" w:rsidP="00221E0C">
            <w:pPr>
              <w:ind w:right="40"/>
              <w:jc w:val="center"/>
              <w:rPr>
                <w:sz w:val="18"/>
                <w:szCs w:val="18"/>
              </w:rPr>
            </w:pPr>
            <w:r w:rsidRPr="00764574">
              <w:rPr>
                <w:sz w:val="18"/>
                <w:szCs w:val="18"/>
              </w:rPr>
              <w:t>1.05</w:t>
            </w:r>
          </w:p>
        </w:tc>
        <w:tc>
          <w:tcPr>
            <w:tcW w:w="65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5B57DE8" w14:textId="77777777" w:rsidR="00DF08A2" w:rsidRPr="00764574" w:rsidRDefault="00DF08A2" w:rsidP="00221E0C">
            <w:pPr>
              <w:ind w:right="40"/>
              <w:jc w:val="center"/>
              <w:rPr>
                <w:sz w:val="18"/>
                <w:szCs w:val="18"/>
              </w:rPr>
            </w:pPr>
            <w:r w:rsidRPr="00764574">
              <w:rPr>
                <w:sz w:val="18"/>
                <w:szCs w:val="18"/>
              </w:rPr>
              <w:t>1.05</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ABE614" w14:textId="77777777" w:rsidR="00DF08A2" w:rsidRPr="00764574" w:rsidRDefault="00DF08A2" w:rsidP="00221E0C">
            <w:pPr>
              <w:ind w:right="40"/>
              <w:jc w:val="center"/>
              <w:rPr>
                <w:sz w:val="18"/>
                <w:szCs w:val="18"/>
              </w:rPr>
            </w:pPr>
            <w:r w:rsidRPr="00764574">
              <w:rPr>
                <w:sz w:val="18"/>
                <w:szCs w:val="18"/>
              </w:rPr>
              <w:t>1.06</w:t>
            </w:r>
          </w:p>
        </w:tc>
      </w:tr>
      <w:tr w:rsidR="00DF08A2" w:rsidRPr="00764574" w14:paraId="2C691826" w14:textId="77777777" w:rsidTr="003D5FEA">
        <w:trPr>
          <w:gridAfter w:val="1"/>
          <w:wAfter w:w="709" w:type="dxa"/>
          <w:trHeight w:val="28"/>
          <w:jc w:val="center"/>
        </w:trPr>
        <w:tc>
          <w:tcPr>
            <w:tcW w:w="12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FC9D6E" w14:textId="77777777" w:rsidR="00DF08A2" w:rsidRDefault="00DF08A2" w:rsidP="00221E0C">
            <w:pPr>
              <w:ind w:right="42"/>
              <w:jc w:val="center"/>
              <w:rPr>
                <w:sz w:val="18"/>
                <w:szCs w:val="18"/>
              </w:rPr>
            </w:pPr>
            <w:r>
              <w:rPr>
                <w:sz w:val="18"/>
                <w:szCs w:val="18"/>
              </w:rPr>
              <w:t>Pasco</w:t>
            </w:r>
          </w:p>
        </w:tc>
        <w:tc>
          <w:tcPr>
            <w:tcW w:w="69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9306DC8" w14:textId="77777777" w:rsidR="00DF08A2" w:rsidRPr="00764574" w:rsidRDefault="00DF08A2" w:rsidP="00221E0C">
            <w:pPr>
              <w:ind w:right="40"/>
              <w:jc w:val="center"/>
              <w:rPr>
                <w:sz w:val="18"/>
                <w:szCs w:val="18"/>
              </w:rPr>
            </w:pPr>
            <w:r w:rsidRPr="00764574">
              <w:rPr>
                <w:sz w:val="18"/>
                <w:szCs w:val="18"/>
              </w:rPr>
              <w:t>1.00</w:t>
            </w:r>
          </w:p>
        </w:tc>
        <w:tc>
          <w:tcPr>
            <w:tcW w:w="6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F09647" w14:textId="77777777" w:rsidR="00DF08A2" w:rsidRPr="00764574" w:rsidRDefault="00DF08A2" w:rsidP="00221E0C">
            <w:pPr>
              <w:ind w:right="40"/>
              <w:jc w:val="center"/>
              <w:rPr>
                <w:sz w:val="18"/>
                <w:szCs w:val="18"/>
              </w:rPr>
            </w:pPr>
            <w:r w:rsidRPr="00764574">
              <w:rPr>
                <w:sz w:val="18"/>
                <w:szCs w:val="18"/>
              </w:rPr>
              <w:t>1.01</w:t>
            </w:r>
          </w:p>
        </w:tc>
        <w:tc>
          <w:tcPr>
            <w:tcW w:w="792"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5C20F1E" w14:textId="77777777" w:rsidR="00DF08A2" w:rsidRPr="00764574" w:rsidRDefault="00DF08A2" w:rsidP="00221E0C">
            <w:pPr>
              <w:ind w:right="40"/>
              <w:jc w:val="center"/>
              <w:rPr>
                <w:sz w:val="18"/>
                <w:szCs w:val="18"/>
              </w:rPr>
            </w:pPr>
            <w:r w:rsidRPr="00764574">
              <w:rPr>
                <w:sz w:val="18"/>
                <w:szCs w:val="18"/>
              </w:rPr>
              <w:t>1.02</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0CAA5E6" w14:textId="77777777" w:rsidR="00DF08A2" w:rsidRPr="00764574" w:rsidRDefault="00DF08A2" w:rsidP="00221E0C">
            <w:pPr>
              <w:ind w:right="40"/>
              <w:jc w:val="center"/>
              <w:rPr>
                <w:sz w:val="18"/>
                <w:szCs w:val="18"/>
              </w:rPr>
            </w:pPr>
            <w:r w:rsidRPr="00764574">
              <w:rPr>
                <w:sz w:val="18"/>
                <w:szCs w:val="18"/>
              </w:rPr>
              <w:t>1.03</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94B44A5" w14:textId="77777777" w:rsidR="00DF08A2" w:rsidRPr="00764574" w:rsidRDefault="00DF08A2" w:rsidP="00221E0C">
            <w:pPr>
              <w:ind w:right="40"/>
              <w:jc w:val="center"/>
              <w:rPr>
                <w:sz w:val="18"/>
                <w:szCs w:val="18"/>
              </w:rPr>
            </w:pPr>
            <w:r w:rsidRPr="00764574">
              <w:rPr>
                <w:sz w:val="18"/>
                <w:szCs w:val="18"/>
              </w:rPr>
              <w:t>1.05</w:t>
            </w:r>
          </w:p>
        </w:tc>
        <w:tc>
          <w:tcPr>
            <w:tcW w:w="5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7952A7C" w14:textId="77777777" w:rsidR="00DF08A2" w:rsidRPr="00764574" w:rsidRDefault="00DF08A2" w:rsidP="00221E0C">
            <w:pPr>
              <w:ind w:right="40"/>
              <w:jc w:val="center"/>
              <w:rPr>
                <w:sz w:val="18"/>
                <w:szCs w:val="18"/>
              </w:rPr>
            </w:pPr>
            <w:r w:rsidRPr="00764574">
              <w:rPr>
                <w:sz w:val="18"/>
                <w:szCs w:val="18"/>
              </w:rPr>
              <w:t>1.06</w:t>
            </w:r>
          </w:p>
        </w:tc>
        <w:tc>
          <w:tcPr>
            <w:tcW w:w="56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08BA7E6" w14:textId="77777777" w:rsidR="00DF08A2" w:rsidRPr="00764574" w:rsidRDefault="00DF08A2" w:rsidP="00221E0C">
            <w:pPr>
              <w:ind w:right="40"/>
              <w:jc w:val="center"/>
              <w:rPr>
                <w:sz w:val="18"/>
                <w:szCs w:val="18"/>
              </w:rPr>
            </w:pPr>
            <w:r w:rsidRPr="00764574">
              <w:rPr>
                <w:sz w:val="18"/>
                <w:szCs w:val="18"/>
              </w:rPr>
              <w:t>1.07</w:t>
            </w:r>
          </w:p>
        </w:tc>
        <w:tc>
          <w:tcPr>
            <w:tcW w:w="62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8B4D5A8" w14:textId="77777777" w:rsidR="00DF08A2" w:rsidRPr="00764574" w:rsidRDefault="00DF08A2" w:rsidP="00221E0C">
            <w:pPr>
              <w:ind w:right="40"/>
              <w:jc w:val="center"/>
              <w:rPr>
                <w:sz w:val="18"/>
                <w:szCs w:val="18"/>
              </w:rPr>
            </w:pPr>
            <w:r w:rsidRPr="00764574">
              <w:rPr>
                <w:sz w:val="18"/>
                <w:szCs w:val="18"/>
              </w:rPr>
              <w:t>1.08</w:t>
            </w:r>
          </w:p>
        </w:tc>
        <w:tc>
          <w:tcPr>
            <w:tcW w:w="66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C75633A" w14:textId="77777777" w:rsidR="00DF08A2" w:rsidRPr="00764574" w:rsidRDefault="00DF08A2" w:rsidP="00221E0C">
            <w:pPr>
              <w:ind w:right="40"/>
              <w:jc w:val="center"/>
              <w:rPr>
                <w:sz w:val="18"/>
                <w:szCs w:val="18"/>
              </w:rPr>
            </w:pPr>
            <w:r w:rsidRPr="00764574">
              <w:rPr>
                <w:sz w:val="18"/>
                <w:szCs w:val="18"/>
              </w:rPr>
              <w:t>1.09</w:t>
            </w:r>
          </w:p>
        </w:tc>
        <w:tc>
          <w:tcPr>
            <w:tcW w:w="66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E6C6FB3" w14:textId="77777777" w:rsidR="00DF08A2" w:rsidRPr="00764574" w:rsidRDefault="00DF08A2" w:rsidP="00221E0C">
            <w:pPr>
              <w:ind w:right="40"/>
              <w:jc w:val="center"/>
              <w:rPr>
                <w:sz w:val="18"/>
                <w:szCs w:val="18"/>
              </w:rPr>
            </w:pPr>
            <w:r w:rsidRPr="00764574">
              <w:rPr>
                <w:sz w:val="18"/>
                <w:szCs w:val="18"/>
              </w:rPr>
              <w:t>1.10</w:t>
            </w:r>
          </w:p>
        </w:tc>
        <w:tc>
          <w:tcPr>
            <w:tcW w:w="66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10618BF" w14:textId="77777777" w:rsidR="00DF08A2" w:rsidRPr="00764574" w:rsidRDefault="00DF08A2" w:rsidP="00221E0C">
            <w:pPr>
              <w:ind w:right="40"/>
              <w:jc w:val="center"/>
              <w:rPr>
                <w:sz w:val="18"/>
                <w:szCs w:val="18"/>
              </w:rPr>
            </w:pPr>
            <w:r w:rsidRPr="00764574">
              <w:rPr>
                <w:sz w:val="18"/>
                <w:szCs w:val="18"/>
              </w:rPr>
              <w:t>1.12</w:t>
            </w:r>
          </w:p>
        </w:tc>
        <w:tc>
          <w:tcPr>
            <w:tcW w:w="65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1F00E77" w14:textId="77777777" w:rsidR="00DF08A2" w:rsidRPr="00764574" w:rsidRDefault="00DF08A2" w:rsidP="00221E0C">
            <w:pPr>
              <w:ind w:right="40"/>
              <w:jc w:val="center"/>
              <w:rPr>
                <w:sz w:val="18"/>
                <w:szCs w:val="18"/>
              </w:rPr>
            </w:pPr>
            <w:r w:rsidRPr="00764574">
              <w:rPr>
                <w:sz w:val="18"/>
                <w:szCs w:val="18"/>
              </w:rPr>
              <w:t>1.13</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678BBF" w14:textId="77777777" w:rsidR="00DF08A2" w:rsidRPr="00764574" w:rsidRDefault="00DF08A2" w:rsidP="00221E0C">
            <w:pPr>
              <w:ind w:right="40"/>
              <w:jc w:val="center"/>
              <w:rPr>
                <w:sz w:val="18"/>
                <w:szCs w:val="18"/>
              </w:rPr>
            </w:pPr>
            <w:r w:rsidRPr="00764574">
              <w:rPr>
                <w:sz w:val="18"/>
                <w:szCs w:val="18"/>
              </w:rPr>
              <w:t>1.14</w:t>
            </w:r>
          </w:p>
        </w:tc>
      </w:tr>
      <w:tr w:rsidR="00DF08A2" w:rsidRPr="00764574" w14:paraId="07684082" w14:textId="77777777" w:rsidTr="003D5FEA">
        <w:trPr>
          <w:gridAfter w:val="1"/>
          <w:wAfter w:w="709" w:type="dxa"/>
          <w:trHeight w:val="28"/>
          <w:jc w:val="center"/>
        </w:trPr>
        <w:tc>
          <w:tcPr>
            <w:tcW w:w="12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D03AA7" w14:textId="77777777" w:rsidR="00DF08A2" w:rsidRDefault="00DF08A2" w:rsidP="00221E0C">
            <w:pPr>
              <w:ind w:right="42"/>
              <w:jc w:val="center"/>
              <w:rPr>
                <w:sz w:val="18"/>
                <w:szCs w:val="18"/>
              </w:rPr>
            </w:pPr>
            <w:r>
              <w:rPr>
                <w:sz w:val="18"/>
                <w:szCs w:val="18"/>
              </w:rPr>
              <w:t>Piura</w:t>
            </w:r>
          </w:p>
        </w:tc>
        <w:tc>
          <w:tcPr>
            <w:tcW w:w="69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D66F223" w14:textId="77777777" w:rsidR="00DF08A2" w:rsidRPr="00764574" w:rsidRDefault="00DF08A2" w:rsidP="00221E0C">
            <w:pPr>
              <w:ind w:right="40"/>
              <w:jc w:val="center"/>
              <w:rPr>
                <w:sz w:val="18"/>
                <w:szCs w:val="18"/>
              </w:rPr>
            </w:pPr>
            <w:r w:rsidRPr="00764574">
              <w:rPr>
                <w:sz w:val="18"/>
                <w:szCs w:val="18"/>
              </w:rPr>
              <w:t>1.00</w:t>
            </w:r>
          </w:p>
        </w:tc>
        <w:tc>
          <w:tcPr>
            <w:tcW w:w="6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63D78C" w14:textId="77777777" w:rsidR="00DF08A2" w:rsidRPr="00764574" w:rsidRDefault="00DF08A2" w:rsidP="00221E0C">
            <w:pPr>
              <w:ind w:right="40"/>
              <w:jc w:val="center"/>
              <w:rPr>
                <w:sz w:val="18"/>
                <w:szCs w:val="18"/>
              </w:rPr>
            </w:pPr>
            <w:r w:rsidRPr="00764574">
              <w:rPr>
                <w:sz w:val="18"/>
                <w:szCs w:val="18"/>
              </w:rPr>
              <w:t>1.01</w:t>
            </w:r>
          </w:p>
        </w:tc>
        <w:tc>
          <w:tcPr>
            <w:tcW w:w="792"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E50DD7E" w14:textId="77777777" w:rsidR="00DF08A2" w:rsidRPr="00764574" w:rsidRDefault="00DF08A2" w:rsidP="00221E0C">
            <w:pPr>
              <w:ind w:right="40"/>
              <w:jc w:val="center"/>
              <w:rPr>
                <w:sz w:val="18"/>
                <w:szCs w:val="18"/>
              </w:rPr>
            </w:pPr>
            <w:r w:rsidRPr="00764574">
              <w:rPr>
                <w:sz w:val="18"/>
                <w:szCs w:val="18"/>
              </w:rPr>
              <w:t>1.02</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F4DF71F" w14:textId="77777777" w:rsidR="00DF08A2" w:rsidRPr="00764574" w:rsidRDefault="00DF08A2" w:rsidP="00221E0C">
            <w:pPr>
              <w:ind w:right="40"/>
              <w:jc w:val="center"/>
              <w:rPr>
                <w:sz w:val="18"/>
                <w:szCs w:val="18"/>
              </w:rPr>
            </w:pPr>
            <w:r w:rsidRPr="00764574">
              <w:rPr>
                <w:sz w:val="18"/>
                <w:szCs w:val="18"/>
              </w:rPr>
              <w:t>1.03</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D0E63FD" w14:textId="77777777" w:rsidR="00DF08A2" w:rsidRPr="00764574" w:rsidRDefault="00DF08A2" w:rsidP="00221E0C">
            <w:pPr>
              <w:ind w:right="40"/>
              <w:jc w:val="center"/>
              <w:rPr>
                <w:sz w:val="18"/>
                <w:szCs w:val="18"/>
              </w:rPr>
            </w:pPr>
            <w:r w:rsidRPr="00764574">
              <w:rPr>
                <w:sz w:val="18"/>
                <w:szCs w:val="18"/>
              </w:rPr>
              <w:t>1.04</w:t>
            </w:r>
          </w:p>
        </w:tc>
        <w:tc>
          <w:tcPr>
            <w:tcW w:w="5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C1EA0F9" w14:textId="77777777" w:rsidR="00DF08A2" w:rsidRPr="00764574" w:rsidRDefault="00DF08A2" w:rsidP="00221E0C">
            <w:pPr>
              <w:ind w:right="40"/>
              <w:jc w:val="center"/>
              <w:rPr>
                <w:sz w:val="18"/>
                <w:szCs w:val="18"/>
              </w:rPr>
            </w:pPr>
            <w:r w:rsidRPr="00764574">
              <w:rPr>
                <w:sz w:val="18"/>
                <w:szCs w:val="18"/>
              </w:rPr>
              <w:t>1.05</w:t>
            </w:r>
          </w:p>
        </w:tc>
        <w:tc>
          <w:tcPr>
            <w:tcW w:w="56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E1255E9" w14:textId="77777777" w:rsidR="00DF08A2" w:rsidRPr="00764574" w:rsidRDefault="00DF08A2" w:rsidP="00221E0C">
            <w:pPr>
              <w:ind w:right="40"/>
              <w:jc w:val="center"/>
              <w:rPr>
                <w:sz w:val="18"/>
                <w:szCs w:val="18"/>
              </w:rPr>
            </w:pPr>
            <w:r w:rsidRPr="00764574">
              <w:rPr>
                <w:sz w:val="18"/>
                <w:szCs w:val="18"/>
              </w:rPr>
              <w:t>1.06</w:t>
            </w:r>
          </w:p>
        </w:tc>
        <w:tc>
          <w:tcPr>
            <w:tcW w:w="62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076A33D" w14:textId="77777777" w:rsidR="00DF08A2" w:rsidRPr="00764574" w:rsidRDefault="00DF08A2" w:rsidP="00221E0C">
            <w:pPr>
              <w:ind w:right="40"/>
              <w:jc w:val="center"/>
              <w:rPr>
                <w:sz w:val="18"/>
                <w:szCs w:val="18"/>
              </w:rPr>
            </w:pPr>
            <w:r w:rsidRPr="00764574">
              <w:rPr>
                <w:sz w:val="18"/>
                <w:szCs w:val="18"/>
              </w:rPr>
              <w:t>1.07</w:t>
            </w:r>
          </w:p>
        </w:tc>
        <w:tc>
          <w:tcPr>
            <w:tcW w:w="66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2611B99" w14:textId="77777777" w:rsidR="00DF08A2" w:rsidRPr="00764574" w:rsidRDefault="00DF08A2" w:rsidP="00221E0C">
            <w:pPr>
              <w:ind w:right="40"/>
              <w:jc w:val="center"/>
              <w:rPr>
                <w:sz w:val="18"/>
                <w:szCs w:val="18"/>
              </w:rPr>
            </w:pPr>
            <w:r w:rsidRPr="00764574">
              <w:rPr>
                <w:sz w:val="18"/>
                <w:szCs w:val="18"/>
              </w:rPr>
              <w:t>1.08</w:t>
            </w:r>
          </w:p>
        </w:tc>
        <w:tc>
          <w:tcPr>
            <w:tcW w:w="66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26C9E83" w14:textId="77777777" w:rsidR="00DF08A2" w:rsidRPr="00764574" w:rsidRDefault="00DF08A2" w:rsidP="00221E0C">
            <w:pPr>
              <w:ind w:right="40"/>
              <w:jc w:val="center"/>
              <w:rPr>
                <w:sz w:val="18"/>
                <w:szCs w:val="18"/>
              </w:rPr>
            </w:pPr>
            <w:r w:rsidRPr="00764574">
              <w:rPr>
                <w:sz w:val="18"/>
                <w:szCs w:val="18"/>
              </w:rPr>
              <w:t>1.09</w:t>
            </w:r>
          </w:p>
        </w:tc>
        <w:tc>
          <w:tcPr>
            <w:tcW w:w="66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C09F0F0" w14:textId="77777777" w:rsidR="00DF08A2" w:rsidRPr="00764574" w:rsidRDefault="00DF08A2" w:rsidP="00221E0C">
            <w:pPr>
              <w:ind w:right="40"/>
              <w:jc w:val="center"/>
              <w:rPr>
                <w:sz w:val="18"/>
                <w:szCs w:val="18"/>
              </w:rPr>
            </w:pPr>
            <w:r w:rsidRPr="00764574">
              <w:rPr>
                <w:sz w:val="18"/>
                <w:szCs w:val="18"/>
              </w:rPr>
              <w:t>1.10</w:t>
            </w:r>
          </w:p>
        </w:tc>
        <w:tc>
          <w:tcPr>
            <w:tcW w:w="65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46D1003" w14:textId="77777777" w:rsidR="00DF08A2" w:rsidRPr="00764574" w:rsidRDefault="00DF08A2" w:rsidP="00221E0C">
            <w:pPr>
              <w:ind w:right="40"/>
              <w:jc w:val="center"/>
              <w:rPr>
                <w:sz w:val="18"/>
                <w:szCs w:val="18"/>
              </w:rPr>
            </w:pPr>
            <w:r w:rsidRPr="00764574">
              <w:rPr>
                <w:sz w:val="18"/>
                <w:szCs w:val="18"/>
              </w:rPr>
              <w:t>1.11</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0C2159" w14:textId="77777777" w:rsidR="00DF08A2" w:rsidRPr="00764574" w:rsidRDefault="00DF08A2" w:rsidP="00221E0C">
            <w:pPr>
              <w:ind w:right="40"/>
              <w:jc w:val="center"/>
              <w:rPr>
                <w:sz w:val="18"/>
                <w:szCs w:val="18"/>
              </w:rPr>
            </w:pPr>
            <w:r w:rsidRPr="00764574">
              <w:rPr>
                <w:sz w:val="18"/>
                <w:szCs w:val="18"/>
              </w:rPr>
              <w:t>1.12</w:t>
            </w:r>
          </w:p>
        </w:tc>
      </w:tr>
      <w:tr w:rsidR="00DF08A2" w:rsidRPr="00764574" w14:paraId="1DA0CF95" w14:textId="77777777" w:rsidTr="003D5FEA">
        <w:trPr>
          <w:gridAfter w:val="1"/>
          <w:wAfter w:w="709" w:type="dxa"/>
          <w:trHeight w:val="28"/>
          <w:jc w:val="center"/>
        </w:trPr>
        <w:tc>
          <w:tcPr>
            <w:tcW w:w="12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7F614A" w14:textId="77777777" w:rsidR="00DF08A2" w:rsidRDefault="00DF08A2" w:rsidP="00221E0C">
            <w:pPr>
              <w:ind w:right="42"/>
              <w:jc w:val="center"/>
              <w:rPr>
                <w:sz w:val="18"/>
                <w:szCs w:val="18"/>
              </w:rPr>
            </w:pPr>
            <w:r>
              <w:rPr>
                <w:sz w:val="18"/>
                <w:szCs w:val="18"/>
              </w:rPr>
              <w:t>Puno</w:t>
            </w:r>
          </w:p>
        </w:tc>
        <w:tc>
          <w:tcPr>
            <w:tcW w:w="69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2C43836" w14:textId="77777777" w:rsidR="00DF08A2" w:rsidRPr="00764574" w:rsidRDefault="00DF08A2" w:rsidP="00221E0C">
            <w:pPr>
              <w:ind w:right="40"/>
              <w:jc w:val="center"/>
              <w:rPr>
                <w:sz w:val="18"/>
                <w:szCs w:val="18"/>
              </w:rPr>
            </w:pPr>
            <w:r w:rsidRPr="00764574">
              <w:rPr>
                <w:sz w:val="18"/>
                <w:szCs w:val="18"/>
              </w:rPr>
              <w:t>1.00</w:t>
            </w:r>
          </w:p>
        </w:tc>
        <w:tc>
          <w:tcPr>
            <w:tcW w:w="6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AD51C5" w14:textId="77777777" w:rsidR="00DF08A2" w:rsidRPr="00764574" w:rsidRDefault="00DF08A2" w:rsidP="00221E0C">
            <w:pPr>
              <w:ind w:right="40"/>
              <w:jc w:val="center"/>
              <w:rPr>
                <w:sz w:val="18"/>
                <w:szCs w:val="18"/>
              </w:rPr>
            </w:pPr>
            <w:r w:rsidRPr="00764574">
              <w:rPr>
                <w:sz w:val="18"/>
                <w:szCs w:val="18"/>
              </w:rPr>
              <w:t>1.02</w:t>
            </w:r>
          </w:p>
        </w:tc>
        <w:tc>
          <w:tcPr>
            <w:tcW w:w="792"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026F0D3" w14:textId="77777777" w:rsidR="00DF08A2" w:rsidRPr="00764574" w:rsidRDefault="00DF08A2" w:rsidP="00221E0C">
            <w:pPr>
              <w:ind w:right="40"/>
              <w:jc w:val="center"/>
              <w:rPr>
                <w:sz w:val="18"/>
                <w:szCs w:val="18"/>
              </w:rPr>
            </w:pPr>
            <w:r w:rsidRPr="00764574">
              <w:rPr>
                <w:sz w:val="18"/>
                <w:szCs w:val="18"/>
              </w:rPr>
              <w:t>1.04</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0F184AE" w14:textId="77777777" w:rsidR="00DF08A2" w:rsidRPr="00764574" w:rsidRDefault="00DF08A2" w:rsidP="00221E0C">
            <w:pPr>
              <w:ind w:right="40"/>
              <w:jc w:val="center"/>
              <w:rPr>
                <w:sz w:val="18"/>
                <w:szCs w:val="18"/>
              </w:rPr>
            </w:pPr>
            <w:r w:rsidRPr="00764574">
              <w:rPr>
                <w:sz w:val="18"/>
                <w:szCs w:val="18"/>
              </w:rPr>
              <w:t>1.06</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C7BB944" w14:textId="77777777" w:rsidR="00DF08A2" w:rsidRPr="00764574" w:rsidRDefault="00DF08A2" w:rsidP="00221E0C">
            <w:pPr>
              <w:ind w:right="40"/>
              <w:jc w:val="center"/>
              <w:rPr>
                <w:sz w:val="18"/>
                <w:szCs w:val="18"/>
              </w:rPr>
            </w:pPr>
            <w:r w:rsidRPr="00764574">
              <w:rPr>
                <w:sz w:val="18"/>
                <w:szCs w:val="18"/>
              </w:rPr>
              <w:t>1.08</w:t>
            </w:r>
          </w:p>
        </w:tc>
        <w:tc>
          <w:tcPr>
            <w:tcW w:w="5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17F2611" w14:textId="77777777" w:rsidR="00DF08A2" w:rsidRPr="00764574" w:rsidRDefault="00DF08A2" w:rsidP="00221E0C">
            <w:pPr>
              <w:ind w:right="40"/>
              <w:jc w:val="center"/>
              <w:rPr>
                <w:sz w:val="18"/>
                <w:szCs w:val="18"/>
              </w:rPr>
            </w:pPr>
            <w:r w:rsidRPr="00764574">
              <w:rPr>
                <w:sz w:val="18"/>
                <w:szCs w:val="18"/>
              </w:rPr>
              <w:t>1.10</w:t>
            </w:r>
          </w:p>
        </w:tc>
        <w:tc>
          <w:tcPr>
            <w:tcW w:w="56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5E43524" w14:textId="77777777" w:rsidR="00DF08A2" w:rsidRPr="00764574" w:rsidRDefault="00DF08A2" w:rsidP="00221E0C">
            <w:pPr>
              <w:ind w:right="40"/>
              <w:jc w:val="center"/>
              <w:rPr>
                <w:sz w:val="18"/>
                <w:szCs w:val="18"/>
              </w:rPr>
            </w:pPr>
            <w:r w:rsidRPr="00764574">
              <w:rPr>
                <w:sz w:val="18"/>
                <w:szCs w:val="18"/>
              </w:rPr>
              <w:t>1.12</w:t>
            </w:r>
          </w:p>
        </w:tc>
        <w:tc>
          <w:tcPr>
            <w:tcW w:w="62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ED76D2F" w14:textId="77777777" w:rsidR="00DF08A2" w:rsidRPr="00764574" w:rsidRDefault="00DF08A2" w:rsidP="00221E0C">
            <w:pPr>
              <w:ind w:right="40"/>
              <w:jc w:val="center"/>
              <w:rPr>
                <w:sz w:val="18"/>
                <w:szCs w:val="18"/>
              </w:rPr>
            </w:pPr>
            <w:r w:rsidRPr="00764574">
              <w:rPr>
                <w:sz w:val="18"/>
                <w:szCs w:val="18"/>
              </w:rPr>
              <w:t>1.14</w:t>
            </w:r>
          </w:p>
        </w:tc>
        <w:tc>
          <w:tcPr>
            <w:tcW w:w="66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9848C60" w14:textId="77777777" w:rsidR="00DF08A2" w:rsidRPr="00764574" w:rsidRDefault="00DF08A2" w:rsidP="00221E0C">
            <w:pPr>
              <w:ind w:right="40"/>
              <w:jc w:val="center"/>
              <w:rPr>
                <w:sz w:val="18"/>
                <w:szCs w:val="18"/>
              </w:rPr>
            </w:pPr>
            <w:r w:rsidRPr="00764574">
              <w:rPr>
                <w:sz w:val="18"/>
                <w:szCs w:val="18"/>
              </w:rPr>
              <w:t>1.15</w:t>
            </w:r>
          </w:p>
        </w:tc>
        <w:tc>
          <w:tcPr>
            <w:tcW w:w="66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D0A12B8" w14:textId="77777777" w:rsidR="00DF08A2" w:rsidRPr="00764574" w:rsidRDefault="00DF08A2" w:rsidP="00221E0C">
            <w:pPr>
              <w:ind w:right="40"/>
              <w:jc w:val="center"/>
              <w:rPr>
                <w:sz w:val="18"/>
                <w:szCs w:val="18"/>
              </w:rPr>
            </w:pPr>
            <w:r w:rsidRPr="00764574">
              <w:rPr>
                <w:sz w:val="18"/>
                <w:szCs w:val="18"/>
              </w:rPr>
              <w:t>1.17</w:t>
            </w:r>
          </w:p>
        </w:tc>
        <w:tc>
          <w:tcPr>
            <w:tcW w:w="66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67D0080" w14:textId="77777777" w:rsidR="00DF08A2" w:rsidRPr="00764574" w:rsidRDefault="00DF08A2" w:rsidP="00221E0C">
            <w:pPr>
              <w:ind w:right="40"/>
              <w:jc w:val="center"/>
              <w:rPr>
                <w:sz w:val="18"/>
                <w:szCs w:val="18"/>
              </w:rPr>
            </w:pPr>
            <w:r w:rsidRPr="00764574">
              <w:rPr>
                <w:sz w:val="18"/>
                <w:szCs w:val="18"/>
              </w:rPr>
              <w:t>1.19</w:t>
            </w:r>
          </w:p>
        </w:tc>
        <w:tc>
          <w:tcPr>
            <w:tcW w:w="65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488F84E" w14:textId="77777777" w:rsidR="00DF08A2" w:rsidRPr="00764574" w:rsidRDefault="00DF08A2" w:rsidP="00221E0C">
            <w:pPr>
              <w:ind w:right="40"/>
              <w:jc w:val="center"/>
              <w:rPr>
                <w:sz w:val="18"/>
                <w:szCs w:val="18"/>
              </w:rPr>
            </w:pPr>
            <w:r w:rsidRPr="00764574">
              <w:rPr>
                <w:sz w:val="18"/>
                <w:szCs w:val="18"/>
              </w:rPr>
              <w:t>1.21</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AA9EF4" w14:textId="77777777" w:rsidR="00DF08A2" w:rsidRPr="00764574" w:rsidRDefault="00DF08A2" w:rsidP="00221E0C">
            <w:pPr>
              <w:ind w:right="40"/>
              <w:jc w:val="center"/>
              <w:rPr>
                <w:sz w:val="18"/>
                <w:szCs w:val="18"/>
              </w:rPr>
            </w:pPr>
            <w:r w:rsidRPr="00764574">
              <w:rPr>
                <w:sz w:val="18"/>
                <w:szCs w:val="18"/>
              </w:rPr>
              <w:t>1.23</w:t>
            </w:r>
          </w:p>
        </w:tc>
      </w:tr>
      <w:tr w:rsidR="00DF08A2" w:rsidRPr="00764574" w14:paraId="0C4CA04F" w14:textId="77777777" w:rsidTr="003D5FEA">
        <w:trPr>
          <w:gridAfter w:val="1"/>
          <w:wAfter w:w="709" w:type="dxa"/>
          <w:trHeight w:val="28"/>
          <w:jc w:val="center"/>
        </w:trPr>
        <w:tc>
          <w:tcPr>
            <w:tcW w:w="12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4851E8" w14:textId="77777777" w:rsidR="00DF08A2" w:rsidRDefault="00DF08A2" w:rsidP="00221E0C">
            <w:pPr>
              <w:ind w:right="42"/>
              <w:jc w:val="center"/>
              <w:rPr>
                <w:sz w:val="18"/>
                <w:szCs w:val="18"/>
              </w:rPr>
            </w:pPr>
            <w:r>
              <w:rPr>
                <w:sz w:val="18"/>
                <w:szCs w:val="18"/>
              </w:rPr>
              <w:lastRenderedPageBreak/>
              <w:t>San Martín</w:t>
            </w:r>
          </w:p>
        </w:tc>
        <w:tc>
          <w:tcPr>
            <w:tcW w:w="69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A7B15C3" w14:textId="77777777" w:rsidR="00DF08A2" w:rsidRPr="00764574" w:rsidRDefault="00DF08A2" w:rsidP="00221E0C">
            <w:pPr>
              <w:ind w:right="40"/>
              <w:jc w:val="center"/>
              <w:rPr>
                <w:sz w:val="18"/>
                <w:szCs w:val="18"/>
              </w:rPr>
            </w:pPr>
            <w:r w:rsidRPr="00764574">
              <w:rPr>
                <w:sz w:val="18"/>
                <w:szCs w:val="18"/>
              </w:rPr>
              <w:t>1.00</w:t>
            </w:r>
          </w:p>
        </w:tc>
        <w:tc>
          <w:tcPr>
            <w:tcW w:w="6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FEA391" w14:textId="77777777" w:rsidR="00DF08A2" w:rsidRPr="00764574" w:rsidRDefault="00DF08A2" w:rsidP="00221E0C">
            <w:pPr>
              <w:ind w:right="40"/>
              <w:jc w:val="center"/>
              <w:rPr>
                <w:sz w:val="18"/>
                <w:szCs w:val="18"/>
              </w:rPr>
            </w:pPr>
            <w:r w:rsidRPr="00764574">
              <w:rPr>
                <w:sz w:val="18"/>
                <w:szCs w:val="18"/>
              </w:rPr>
              <w:t>1.01</w:t>
            </w:r>
          </w:p>
        </w:tc>
        <w:tc>
          <w:tcPr>
            <w:tcW w:w="792"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9D5E7B1" w14:textId="77777777" w:rsidR="00DF08A2" w:rsidRPr="00764574" w:rsidRDefault="00DF08A2" w:rsidP="00221E0C">
            <w:pPr>
              <w:ind w:right="40"/>
              <w:jc w:val="center"/>
              <w:rPr>
                <w:sz w:val="18"/>
                <w:szCs w:val="18"/>
              </w:rPr>
            </w:pPr>
            <w:r w:rsidRPr="00764574">
              <w:rPr>
                <w:sz w:val="18"/>
                <w:szCs w:val="18"/>
              </w:rPr>
              <w:t>1.02</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E262812" w14:textId="77777777" w:rsidR="00DF08A2" w:rsidRPr="00764574" w:rsidRDefault="00DF08A2" w:rsidP="00221E0C">
            <w:pPr>
              <w:ind w:right="40"/>
              <w:jc w:val="center"/>
              <w:rPr>
                <w:sz w:val="18"/>
                <w:szCs w:val="18"/>
              </w:rPr>
            </w:pPr>
            <w:r w:rsidRPr="00764574">
              <w:rPr>
                <w:sz w:val="18"/>
                <w:szCs w:val="18"/>
              </w:rPr>
              <w:t>1.03</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8DC3246" w14:textId="77777777" w:rsidR="00DF08A2" w:rsidRPr="00764574" w:rsidRDefault="00DF08A2" w:rsidP="00221E0C">
            <w:pPr>
              <w:ind w:right="40"/>
              <w:jc w:val="center"/>
              <w:rPr>
                <w:sz w:val="18"/>
                <w:szCs w:val="18"/>
              </w:rPr>
            </w:pPr>
            <w:r w:rsidRPr="00764574">
              <w:rPr>
                <w:sz w:val="18"/>
                <w:szCs w:val="18"/>
              </w:rPr>
              <w:t>1.04</w:t>
            </w:r>
          </w:p>
        </w:tc>
        <w:tc>
          <w:tcPr>
            <w:tcW w:w="5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2818B76" w14:textId="77777777" w:rsidR="00DF08A2" w:rsidRPr="00764574" w:rsidRDefault="00DF08A2" w:rsidP="00221E0C">
            <w:pPr>
              <w:ind w:right="40"/>
              <w:jc w:val="center"/>
              <w:rPr>
                <w:sz w:val="18"/>
                <w:szCs w:val="18"/>
              </w:rPr>
            </w:pPr>
            <w:r w:rsidRPr="00764574">
              <w:rPr>
                <w:sz w:val="18"/>
                <w:szCs w:val="18"/>
              </w:rPr>
              <w:t>1.05</w:t>
            </w:r>
          </w:p>
        </w:tc>
        <w:tc>
          <w:tcPr>
            <w:tcW w:w="56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ECFF425" w14:textId="77777777" w:rsidR="00DF08A2" w:rsidRPr="00764574" w:rsidRDefault="00DF08A2" w:rsidP="00221E0C">
            <w:pPr>
              <w:ind w:right="40"/>
              <w:jc w:val="center"/>
              <w:rPr>
                <w:sz w:val="18"/>
                <w:szCs w:val="18"/>
              </w:rPr>
            </w:pPr>
            <w:r w:rsidRPr="00764574">
              <w:rPr>
                <w:sz w:val="18"/>
                <w:szCs w:val="18"/>
              </w:rPr>
              <w:t>1.06</w:t>
            </w:r>
          </w:p>
        </w:tc>
        <w:tc>
          <w:tcPr>
            <w:tcW w:w="62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AD63E2F" w14:textId="77777777" w:rsidR="00DF08A2" w:rsidRPr="00764574" w:rsidRDefault="00DF08A2" w:rsidP="00221E0C">
            <w:pPr>
              <w:ind w:right="40"/>
              <w:jc w:val="center"/>
              <w:rPr>
                <w:sz w:val="18"/>
                <w:szCs w:val="18"/>
              </w:rPr>
            </w:pPr>
            <w:r w:rsidRPr="00764574">
              <w:rPr>
                <w:sz w:val="18"/>
                <w:szCs w:val="18"/>
              </w:rPr>
              <w:t>1.07</w:t>
            </w:r>
          </w:p>
        </w:tc>
        <w:tc>
          <w:tcPr>
            <w:tcW w:w="66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81C4599" w14:textId="77777777" w:rsidR="00DF08A2" w:rsidRPr="00764574" w:rsidRDefault="00DF08A2" w:rsidP="00221E0C">
            <w:pPr>
              <w:ind w:right="40"/>
              <w:jc w:val="center"/>
              <w:rPr>
                <w:sz w:val="18"/>
                <w:szCs w:val="18"/>
              </w:rPr>
            </w:pPr>
            <w:r w:rsidRPr="00764574">
              <w:rPr>
                <w:sz w:val="18"/>
                <w:szCs w:val="18"/>
              </w:rPr>
              <w:t>1.08</w:t>
            </w:r>
          </w:p>
        </w:tc>
        <w:tc>
          <w:tcPr>
            <w:tcW w:w="66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FA6E515" w14:textId="77777777" w:rsidR="00DF08A2" w:rsidRPr="00764574" w:rsidRDefault="00DF08A2" w:rsidP="00221E0C">
            <w:pPr>
              <w:ind w:right="40"/>
              <w:jc w:val="center"/>
              <w:rPr>
                <w:sz w:val="18"/>
                <w:szCs w:val="18"/>
              </w:rPr>
            </w:pPr>
            <w:r w:rsidRPr="00764574">
              <w:rPr>
                <w:sz w:val="18"/>
                <w:szCs w:val="18"/>
              </w:rPr>
              <w:t>1.09</w:t>
            </w:r>
          </w:p>
        </w:tc>
        <w:tc>
          <w:tcPr>
            <w:tcW w:w="66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0AF430D" w14:textId="77777777" w:rsidR="00DF08A2" w:rsidRPr="00764574" w:rsidRDefault="00DF08A2" w:rsidP="00221E0C">
            <w:pPr>
              <w:ind w:right="40"/>
              <w:jc w:val="center"/>
              <w:rPr>
                <w:sz w:val="18"/>
                <w:szCs w:val="18"/>
              </w:rPr>
            </w:pPr>
            <w:r w:rsidRPr="00764574">
              <w:rPr>
                <w:sz w:val="18"/>
                <w:szCs w:val="18"/>
              </w:rPr>
              <w:t>1.10</w:t>
            </w:r>
          </w:p>
        </w:tc>
        <w:tc>
          <w:tcPr>
            <w:tcW w:w="65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EAC1D31" w14:textId="77777777" w:rsidR="00DF08A2" w:rsidRPr="00764574" w:rsidRDefault="00DF08A2" w:rsidP="00221E0C">
            <w:pPr>
              <w:ind w:right="40"/>
              <w:jc w:val="center"/>
              <w:rPr>
                <w:sz w:val="18"/>
                <w:szCs w:val="18"/>
              </w:rPr>
            </w:pPr>
            <w:r w:rsidRPr="00764574">
              <w:rPr>
                <w:sz w:val="18"/>
                <w:szCs w:val="18"/>
              </w:rPr>
              <w:t>1.11</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E8C7FA" w14:textId="77777777" w:rsidR="00DF08A2" w:rsidRPr="00764574" w:rsidRDefault="00DF08A2" w:rsidP="00221E0C">
            <w:pPr>
              <w:ind w:right="40"/>
              <w:jc w:val="center"/>
              <w:rPr>
                <w:sz w:val="18"/>
                <w:szCs w:val="18"/>
              </w:rPr>
            </w:pPr>
            <w:r w:rsidRPr="00764574">
              <w:rPr>
                <w:sz w:val="18"/>
                <w:szCs w:val="18"/>
              </w:rPr>
              <w:t>1.12</w:t>
            </w:r>
          </w:p>
        </w:tc>
      </w:tr>
      <w:tr w:rsidR="00DF08A2" w:rsidRPr="00764574" w14:paraId="5498A64C" w14:textId="77777777" w:rsidTr="003D5FEA">
        <w:trPr>
          <w:gridAfter w:val="1"/>
          <w:wAfter w:w="709" w:type="dxa"/>
          <w:trHeight w:val="28"/>
          <w:jc w:val="center"/>
        </w:trPr>
        <w:tc>
          <w:tcPr>
            <w:tcW w:w="12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AEAC0C" w14:textId="77777777" w:rsidR="00DF08A2" w:rsidRDefault="00DF08A2" w:rsidP="00221E0C">
            <w:pPr>
              <w:ind w:right="42"/>
              <w:jc w:val="center"/>
              <w:rPr>
                <w:sz w:val="18"/>
                <w:szCs w:val="18"/>
              </w:rPr>
            </w:pPr>
            <w:r>
              <w:rPr>
                <w:sz w:val="18"/>
                <w:szCs w:val="18"/>
              </w:rPr>
              <w:t>Tacna</w:t>
            </w:r>
          </w:p>
        </w:tc>
        <w:tc>
          <w:tcPr>
            <w:tcW w:w="69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20B2ECA" w14:textId="77777777" w:rsidR="00DF08A2" w:rsidRPr="00764574" w:rsidRDefault="00DF08A2" w:rsidP="00221E0C">
            <w:pPr>
              <w:ind w:right="40"/>
              <w:jc w:val="center"/>
              <w:rPr>
                <w:sz w:val="18"/>
                <w:szCs w:val="18"/>
              </w:rPr>
            </w:pPr>
            <w:r w:rsidRPr="00764574">
              <w:rPr>
                <w:sz w:val="18"/>
                <w:szCs w:val="18"/>
              </w:rPr>
              <w:t>1.00</w:t>
            </w:r>
          </w:p>
        </w:tc>
        <w:tc>
          <w:tcPr>
            <w:tcW w:w="6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0EBA8B" w14:textId="77777777" w:rsidR="00DF08A2" w:rsidRPr="00764574" w:rsidRDefault="00DF08A2" w:rsidP="00221E0C">
            <w:pPr>
              <w:ind w:right="40"/>
              <w:jc w:val="center"/>
              <w:rPr>
                <w:sz w:val="18"/>
                <w:szCs w:val="18"/>
              </w:rPr>
            </w:pPr>
            <w:r w:rsidRPr="00764574">
              <w:rPr>
                <w:sz w:val="18"/>
                <w:szCs w:val="18"/>
              </w:rPr>
              <w:t>1.01</w:t>
            </w:r>
          </w:p>
        </w:tc>
        <w:tc>
          <w:tcPr>
            <w:tcW w:w="792"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A176B6B" w14:textId="77777777" w:rsidR="00DF08A2" w:rsidRPr="00764574" w:rsidRDefault="00DF08A2" w:rsidP="00221E0C">
            <w:pPr>
              <w:ind w:right="40"/>
              <w:jc w:val="center"/>
              <w:rPr>
                <w:sz w:val="18"/>
                <w:szCs w:val="18"/>
              </w:rPr>
            </w:pPr>
            <w:r w:rsidRPr="00764574">
              <w:rPr>
                <w:sz w:val="18"/>
                <w:szCs w:val="18"/>
              </w:rPr>
              <w:t>1.02</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F80CAB4" w14:textId="77777777" w:rsidR="00DF08A2" w:rsidRPr="00764574" w:rsidRDefault="00DF08A2" w:rsidP="00221E0C">
            <w:pPr>
              <w:ind w:right="40"/>
              <w:jc w:val="center"/>
              <w:rPr>
                <w:sz w:val="18"/>
                <w:szCs w:val="18"/>
              </w:rPr>
            </w:pPr>
            <w:r w:rsidRPr="00764574">
              <w:rPr>
                <w:sz w:val="18"/>
                <w:szCs w:val="18"/>
              </w:rPr>
              <w:t>1.02</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AED2544" w14:textId="77777777" w:rsidR="00DF08A2" w:rsidRPr="00764574" w:rsidRDefault="00DF08A2" w:rsidP="00221E0C">
            <w:pPr>
              <w:ind w:right="40"/>
              <w:jc w:val="center"/>
              <w:rPr>
                <w:sz w:val="18"/>
                <w:szCs w:val="18"/>
              </w:rPr>
            </w:pPr>
            <w:r w:rsidRPr="00764574">
              <w:rPr>
                <w:sz w:val="18"/>
                <w:szCs w:val="18"/>
              </w:rPr>
              <w:t>1.03</w:t>
            </w:r>
          </w:p>
        </w:tc>
        <w:tc>
          <w:tcPr>
            <w:tcW w:w="5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6BBA5A6" w14:textId="77777777" w:rsidR="00DF08A2" w:rsidRPr="00764574" w:rsidRDefault="00DF08A2" w:rsidP="00221E0C">
            <w:pPr>
              <w:ind w:right="40"/>
              <w:jc w:val="center"/>
              <w:rPr>
                <w:sz w:val="18"/>
                <w:szCs w:val="18"/>
              </w:rPr>
            </w:pPr>
            <w:r w:rsidRPr="00764574">
              <w:rPr>
                <w:sz w:val="18"/>
                <w:szCs w:val="18"/>
              </w:rPr>
              <w:t>1.04</w:t>
            </w:r>
          </w:p>
        </w:tc>
        <w:tc>
          <w:tcPr>
            <w:tcW w:w="56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7CECC91" w14:textId="77777777" w:rsidR="00DF08A2" w:rsidRPr="00764574" w:rsidRDefault="00DF08A2" w:rsidP="00221E0C">
            <w:pPr>
              <w:ind w:right="40"/>
              <w:jc w:val="center"/>
              <w:rPr>
                <w:sz w:val="18"/>
                <w:szCs w:val="18"/>
              </w:rPr>
            </w:pPr>
            <w:r w:rsidRPr="00764574">
              <w:rPr>
                <w:sz w:val="18"/>
                <w:szCs w:val="18"/>
              </w:rPr>
              <w:t>1.05</w:t>
            </w:r>
          </w:p>
        </w:tc>
        <w:tc>
          <w:tcPr>
            <w:tcW w:w="62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38A8282" w14:textId="77777777" w:rsidR="00DF08A2" w:rsidRPr="00764574" w:rsidRDefault="00DF08A2" w:rsidP="00221E0C">
            <w:pPr>
              <w:ind w:right="40"/>
              <w:jc w:val="center"/>
              <w:rPr>
                <w:sz w:val="18"/>
                <w:szCs w:val="18"/>
              </w:rPr>
            </w:pPr>
            <w:r w:rsidRPr="00764574">
              <w:rPr>
                <w:sz w:val="18"/>
                <w:szCs w:val="18"/>
              </w:rPr>
              <w:t>1.05</w:t>
            </w:r>
          </w:p>
        </w:tc>
        <w:tc>
          <w:tcPr>
            <w:tcW w:w="66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3BD9908" w14:textId="77777777" w:rsidR="00DF08A2" w:rsidRPr="00764574" w:rsidRDefault="00DF08A2" w:rsidP="00221E0C">
            <w:pPr>
              <w:ind w:right="40"/>
              <w:jc w:val="center"/>
              <w:rPr>
                <w:sz w:val="18"/>
                <w:szCs w:val="18"/>
              </w:rPr>
            </w:pPr>
            <w:r w:rsidRPr="00764574">
              <w:rPr>
                <w:sz w:val="18"/>
                <w:szCs w:val="18"/>
              </w:rPr>
              <w:t>1.06</w:t>
            </w:r>
          </w:p>
        </w:tc>
        <w:tc>
          <w:tcPr>
            <w:tcW w:w="66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BA49FA6" w14:textId="77777777" w:rsidR="00DF08A2" w:rsidRPr="00764574" w:rsidRDefault="00DF08A2" w:rsidP="00221E0C">
            <w:pPr>
              <w:ind w:right="40"/>
              <w:jc w:val="center"/>
              <w:rPr>
                <w:sz w:val="18"/>
                <w:szCs w:val="18"/>
              </w:rPr>
            </w:pPr>
            <w:r w:rsidRPr="00764574">
              <w:rPr>
                <w:sz w:val="18"/>
                <w:szCs w:val="18"/>
              </w:rPr>
              <w:t>1.07</w:t>
            </w:r>
          </w:p>
        </w:tc>
        <w:tc>
          <w:tcPr>
            <w:tcW w:w="66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58D71AE" w14:textId="77777777" w:rsidR="00DF08A2" w:rsidRPr="00764574" w:rsidRDefault="00DF08A2" w:rsidP="00221E0C">
            <w:pPr>
              <w:ind w:right="40"/>
              <w:jc w:val="center"/>
              <w:rPr>
                <w:sz w:val="18"/>
                <w:szCs w:val="18"/>
              </w:rPr>
            </w:pPr>
            <w:r w:rsidRPr="00764574">
              <w:rPr>
                <w:sz w:val="18"/>
                <w:szCs w:val="18"/>
              </w:rPr>
              <w:t>1.08</w:t>
            </w:r>
          </w:p>
        </w:tc>
        <w:tc>
          <w:tcPr>
            <w:tcW w:w="65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E4EF9E7" w14:textId="77777777" w:rsidR="00DF08A2" w:rsidRPr="00764574" w:rsidRDefault="00DF08A2" w:rsidP="00221E0C">
            <w:pPr>
              <w:ind w:right="40"/>
              <w:jc w:val="center"/>
              <w:rPr>
                <w:sz w:val="18"/>
                <w:szCs w:val="18"/>
              </w:rPr>
            </w:pPr>
            <w:r w:rsidRPr="00764574">
              <w:rPr>
                <w:sz w:val="18"/>
                <w:szCs w:val="18"/>
              </w:rPr>
              <w:t>1.09</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D5D6A8" w14:textId="77777777" w:rsidR="00DF08A2" w:rsidRPr="00764574" w:rsidRDefault="00DF08A2" w:rsidP="00221E0C">
            <w:pPr>
              <w:ind w:right="40"/>
              <w:jc w:val="center"/>
              <w:rPr>
                <w:sz w:val="18"/>
                <w:szCs w:val="18"/>
              </w:rPr>
            </w:pPr>
            <w:r w:rsidRPr="00764574">
              <w:rPr>
                <w:sz w:val="18"/>
                <w:szCs w:val="18"/>
              </w:rPr>
              <w:t>1.09</w:t>
            </w:r>
          </w:p>
        </w:tc>
      </w:tr>
      <w:tr w:rsidR="00DF08A2" w:rsidRPr="00764574" w14:paraId="287120CA" w14:textId="77777777" w:rsidTr="003D5FEA">
        <w:trPr>
          <w:gridAfter w:val="1"/>
          <w:wAfter w:w="709" w:type="dxa"/>
          <w:trHeight w:val="28"/>
          <w:jc w:val="center"/>
        </w:trPr>
        <w:tc>
          <w:tcPr>
            <w:tcW w:w="12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30A572" w14:textId="77777777" w:rsidR="00DF08A2" w:rsidRDefault="00DF08A2" w:rsidP="00221E0C">
            <w:pPr>
              <w:ind w:right="42"/>
              <w:jc w:val="center"/>
              <w:rPr>
                <w:sz w:val="18"/>
                <w:szCs w:val="18"/>
              </w:rPr>
            </w:pPr>
            <w:r>
              <w:rPr>
                <w:sz w:val="18"/>
                <w:szCs w:val="18"/>
              </w:rPr>
              <w:t>Tumbes</w:t>
            </w:r>
          </w:p>
        </w:tc>
        <w:tc>
          <w:tcPr>
            <w:tcW w:w="69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847FF94" w14:textId="77777777" w:rsidR="00DF08A2" w:rsidRPr="00764574" w:rsidRDefault="00DF08A2" w:rsidP="00221E0C">
            <w:pPr>
              <w:ind w:right="40"/>
              <w:jc w:val="center"/>
              <w:rPr>
                <w:sz w:val="18"/>
                <w:szCs w:val="18"/>
              </w:rPr>
            </w:pPr>
            <w:r w:rsidRPr="00764574">
              <w:rPr>
                <w:sz w:val="18"/>
                <w:szCs w:val="18"/>
              </w:rPr>
              <w:t>1.00</w:t>
            </w:r>
          </w:p>
        </w:tc>
        <w:tc>
          <w:tcPr>
            <w:tcW w:w="6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24794D" w14:textId="77777777" w:rsidR="00DF08A2" w:rsidRPr="00764574" w:rsidRDefault="00DF08A2" w:rsidP="00221E0C">
            <w:pPr>
              <w:ind w:right="40"/>
              <w:jc w:val="center"/>
              <w:rPr>
                <w:sz w:val="18"/>
                <w:szCs w:val="18"/>
              </w:rPr>
            </w:pPr>
            <w:r w:rsidRPr="00764574">
              <w:rPr>
                <w:sz w:val="18"/>
                <w:szCs w:val="18"/>
              </w:rPr>
              <w:t>1.00</w:t>
            </w:r>
          </w:p>
        </w:tc>
        <w:tc>
          <w:tcPr>
            <w:tcW w:w="792"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B4E6315" w14:textId="77777777" w:rsidR="00DF08A2" w:rsidRPr="00764574" w:rsidRDefault="00DF08A2" w:rsidP="00221E0C">
            <w:pPr>
              <w:ind w:right="40"/>
              <w:jc w:val="center"/>
              <w:rPr>
                <w:sz w:val="18"/>
                <w:szCs w:val="18"/>
              </w:rPr>
            </w:pPr>
            <w:r w:rsidRPr="00764574">
              <w:rPr>
                <w:sz w:val="18"/>
                <w:szCs w:val="18"/>
              </w:rPr>
              <w:t>1.01</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93BC384" w14:textId="77777777" w:rsidR="00DF08A2" w:rsidRPr="00764574" w:rsidRDefault="00DF08A2" w:rsidP="00221E0C">
            <w:pPr>
              <w:ind w:right="40"/>
              <w:jc w:val="center"/>
              <w:rPr>
                <w:sz w:val="18"/>
                <w:szCs w:val="18"/>
              </w:rPr>
            </w:pPr>
            <w:r w:rsidRPr="00764574">
              <w:rPr>
                <w:sz w:val="18"/>
                <w:szCs w:val="18"/>
              </w:rPr>
              <w:t>1.01</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4C88335" w14:textId="77777777" w:rsidR="00DF08A2" w:rsidRPr="00764574" w:rsidRDefault="00DF08A2" w:rsidP="00221E0C">
            <w:pPr>
              <w:ind w:right="40"/>
              <w:jc w:val="center"/>
              <w:rPr>
                <w:sz w:val="18"/>
                <w:szCs w:val="18"/>
              </w:rPr>
            </w:pPr>
            <w:r w:rsidRPr="00764574">
              <w:rPr>
                <w:sz w:val="18"/>
                <w:szCs w:val="18"/>
              </w:rPr>
              <w:t>1.01</w:t>
            </w:r>
          </w:p>
        </w:tc>
        <w:tc>
          <w:tcPr>
            <w:tcW w:w="5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B5E6370" w14:textId="77777777" w:rsidR="00DF08A2" w:rsidRPr="00764574" w:rsidRDefault="00DF08A2" w:rsidP="00221E0C">
            <w:pPr>
              <w:ind w:right="40"/>
              <w:jc w:val="center"/>
              <w:rPr>
                <w:sz w:val="18"/>
                <w:szCs w:val="18"/>
              </w:rPr>
            </w:pPr>
            <w:r w:rsidRPr="00764574">
              <w:rPr>
                <w:sz w:val="18"/>
                <w:szCs w:val="18"/>
              </w:rPr>
              <w:t>1.02</w:t>
            </w:r>
          </w:p>
        </w:tc>
        <w:tc>
          <w:tcPr>
            <w:tcW w:w="56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F19C20F" w14:textId="77777777" w:rsidR="00DF08A2" w:rsidRPr="00764574" w:rsidRDefault="00DF08A2" w:rsidP="00221E0C">
            <w:pPr>
              <w:ind w:right="40"/>
              <w:jc w:val="center"/>
              <w:rPr>
                <w:sz w:val="18"/>
                <w:szCs w:val="18"/>
              </w:rPr>
            </w:pPr>
            <w:r w:rsidRPr="00764574">
              <w:rPr>
                <w:sz w:val="18"/>
                <w:szCs w:val="18"/>
              </w:rPr>
              <w:t>1.02</w:t>
            </w:r>
          </w:p>
        </w:tc>
        <w:tc>
          <w:tcPr>
            <w:tcW w:w="62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A36BBC0" w14:textId="77777777" w:rsidR="00DF08A2" w:rsidRPr="00764574" w:rsidRDefault="00DF08A2" w:rsidP="00221E0C">
            <w:pPr>
              <w:ind w:right="40"/>
              <w:jc w:val="center"/>
              <w:rPr>
                <w:sz w:val="18"/>
                <w:szCs w:val="18"/>
              </w:rPr>
            </w:pPr>
            <w:r w:rsidRPr="00764574">
              <w:rPr>
                <w:sz w:val="18"/>
                <w:szCs w:val="18"/>
              </w:rPr>
              <w:t>1.02</w:t>
            </w:r>
          </w:p>
        </w:tc>
        <w:tc>
          <w:tcPr>
            <w:tcW w:w="66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0CD89CB" w14:textId="77777777" w:rsidR="00DF08A2" w:rsidRPr="00764574" w:rsidRDefault="00DF08A2" w:rsidP="00221E0C">
            <w:pPr>
              <w:ind w:right="40"/>
              <w:jc w:val="center"/>
              <w:rPr>
                <w:sz w:val="18"/>
                <w:szCs w:val="18"/>
              </w:rPr>
            </w:pPr>
            <w:r w:rsidRPr="00764574">
              <w:rPr>
                <w:sz w:val="18"/>
                <w:szCs w:val="18"/>
              </w:rPr>
              <w:t>1.03</w:t>
            </w:r>
          </w:p>
        </w:tc>
        <w:tc>
          <w:tcPr>
            <w:tcW w:w="66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82C10CE" w14:textId="77777777" w:rsidR="00DF08A2" w:rsidRPr="00764574" w:rsidRDefault="00DF08A2" w:rsidP="00221E0C">
            <w:pPr>
              <w:ind w:right="40"/>
              <w:jc w:val="center"/>
              <w:rPr>
                <w:sz w:val="18"/>
                <w:szCs w:val="18"/>
              </w:rPr>
            </w:pPr>
            <w:r w:rsidRPr="00764574">
              <w:rPr>
                <w:sz w:val="18"/>
                <w:szCs w:val="18"/>
              </w:rPr>
              <w:t>1.03</w:t>
            </w:r>
          </w:p>
        </w:tc>
        <w:tc>
          <w:tcPr>
            <w:tcW w:w="66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D8D836E" w14:textId="77777777" w:rsidR="00DF08A2" w:rsidRPr="00764574" w:rsidRDefault="00DF08A2" w:rsidP="00221E0C">
            <w:pPr>
              <w:ind w:right="40"/>
              <w:jc w:val="center"/>
              <w:rPr>
                <w:sz w:val="18"/>
                <w:szCs w:val="18"/>
              </w:rPr>
            </w:pPr>
            <w:r w:rsidRPr="00764574">
              <w:rPr>
                <w:sz w:val="18"/>
                <w:szCs w:val="18"/>
              </w:rPr>
              <w:t>1.04</w:t>
            </w:r>
          </w:p>
        </w:tc>
        <w:tc>
          <w:tcPr>
            <w:tcW w:w="65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8F7EF93" w14:textId="77777777" w:rsidR="00DF08A2" w:rsidRPr="00764574" w:rsidRDefault="00DF08A2" w:rsidP="00221E0C">
            <w:pPr>
              <w:ind w:right="40"/>
              <w:jc w:val="center"/>
              <w:rPr>
                <w:sz w:val="18"/>
                <w:szCs w:val="18"/>
              </w:rPr>
            </w:pPr>
            <w:r w:rsidRPr="00764574">
              <w:rPr>
                <w:sz w:val="18"/>
                <w:szCs w:val="18"/>
              </w:rPr>
              <w:t>1.04</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AEA15C" w14:textId="77777777" w:rsidR="00DF08A2" w:rsidRPr="00764574" w:rsidRDefault="00DF08A2" w:rsidP="00221E0C">
            <w:pPr>
              <w:ind w:right="40"/>
              <w:jc w:val="center"/>
              <w:rPr>
                <w:sz w:val="18"/>
                <w:szCs w:val="18"/>
              </w:rPr>
            </w:pPr>
            <w:r w:rsidRPr="00764574">
              <w:rPr>
                <w:sz w:val="18"/>
                <w:szCs w:val="18"/>
              </w:rPr>
              <w:t>1.04</w:t>
            </w:r>
          </w:p>
        </w:tc>
      </w:tr>
      <w:tr w:rsidR="00DF08A2" w:rsidRPr="00764574" w14:paraId="0F2FF1F8" w14:textId="77777777" w:rsidTr="003D5FEA">
        <w:trPr>
          <w:gridAfter w:val="1"/>
          <w:wAfter w:w="709" w:type="dxa"/>
          <w:trHeight w:val="28"/>
          <w:jc w:val="center"/>
        </w:trPr>
        <w:tc>
          <w:tcPr>
            <w:tcW w:w="12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039B1C" w14:textId="77777777" w:rsidR="00DF08A2" w:rsidRDefault="00DF08A2" w:rsidP="00221E0C">
            <w:pPr>
              <w:ind w:right="42"/>
              <w:jc w:val="center"/>
              <w:rPr>
                <w:sz w:val="18"/>
                <w:szCs w:val="18"/>
              </w:rPr>
            </w:pPr>
            <w:r>
              <w:rPr>
                <w:sz w:val="18"/>
                <w:szCs w:val="18"/>
              </w:rPr>
              <w:t>Ucayali</w:t>
            </w:r>
          </w:p>
        </w:tc>
        <w:tc>
          <w:tcPr>
            <w:tcW w:w="69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0623DB8" w14:textId="77777777" w:rsidR="00DF08A2" w:rsidRPr="00764574" w:rsidRDefault="00DF08A2" w:rsidP="00221E0C">
            <w:pPr>
              <w:ind w:right="40"/>
              <w:jc w:val="center"/>
              <w:rPr>
                <w:sz w:val="18"/>
                <w:szCs w:val="18"/>
              </w:rPr>
            </w:pPr>
            <w:r w:rsidRPr="00764574">
              <w:rPr>
                <w:sz w:val="18"/>
                <w:szCs w:val="18"/>
              </w:rPr>
              <w:t>1.00</w:t>
            </w:r>
          </w:p>
        </w:tc>
        <w:tc>
          <w:tcPr>
            <w:tcW w:w="6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E66654" w14:textId="77777777" w:rsidR="00DF08A2" w:rsidRPr="00764574" w:rsidRDefault="00DF08A2" w:rsidP="00221E0C">
            <w:pPr>
              <w:ind w:right="40"/>
              <w:jc w:val="center"/>
              <w:rPr>
                <w:sz w:val="18"/>
                <w:szCs w:val="18"/>
              </w:rPr>
            </w:pPr>
            <w:r w:rsidRPr="00764574">
              <w:rPr>
                <w:sz w:val="18"/>
                <w:szCs w:val="18"/>
              </w:rPr>
              <w:t>1.00</w:t>
            </w:r>
          </w:p>
        </w:tc>
        <w:tc>
          <w:tcPr>
            <w:tcW w:w="792"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8F07DFB" w14:textId="77777777" w:rsidR="00DF08A2" w:rsidRPr="00764574" w:rsidRDefault="00DF08A2" w:rsidP="00221E0C">
            <w:pPr>
              <w:ind w:right="40"/>
              <w:jc w:val="center"/>
              <w:rPr>
                <w:sz w:val="18"/>
                <w:szCs w:val="18"/>
              </w:rPr>
            </w:pPr>
            <w:r w:rsidRPr="00764574">
              <w:rPr>
                <w:sz w:val="18"/>
                <w:szCs w:val="18"/>
              </w:rPr>
              <w:t>1.01</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D1DE9C3" w14:textId="77777777" w:rsidR="00DF08A2" w:rsidRPr="00764574" w:rsidRDefault="00DF08A2" w:rsidP="00221E0C">
            <w:pPr>
              <w:ind w:right="40"/>
              <w:jc w:val="center"/>
              <w:rPr>
                <w:sz w:val="18"/>
                <w:szCs w:val="18"/>
              </w:rPr>
            </w:pPr>
            <w:r w:rsidRPr="00764574">
              <w:rPr>
                <w:sz w:val="18"/>
                <w:szCs w:val="18"/>
              </w:rPr>
              <w:t>1.01</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F9DC70B" w14:textId="77777777" w:rsidR="00DF08A2" w:rsidRPr="00764574" w:rsidRDefault="00DF08A2" w:rsidP="00221E0C">
            <w:pPr>
              <w:ind w:right="40"/>
              <w:jc w:val="center"/>
              <w:rPr>
                <w:sz w:val="18"/>
                <w:szCs w:val="18"/>
              </w:rPr>
            </w:pPr>
            <w:r w:rsidRPr="00764574">
              <w:rPr>
                <w:sz w:val="18"/>
                <w:szCs w:val="18"/>
              </w:rPr>
              <w:t>1.01</w:t>
            </w:r>
          </w:p>
        </w:tc>
        <w:tc>
          <w:tcPr>
            <w:tcW w:w="5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2E9A55F" w14:textId="77777777" w:rsidR="00DF08A2" w:rsidRPr="00764574" w:rsidRDefault="00DF08A2" w:rsidP="00221E0C">
            <w:pPr>
              <w:ind w:right="40"/>
              <w:jc w:val="center"/>
              <w:rPr>
                <w:sz w:val="18"/>
                <w:szCs w:val="18"/>
              </w:rPr>
            </w:pPr>
            <w:r w:rsidRPr="00764574">
              <w:rPr>
                <w:sz w:val="18"/>
                <w:szCs w:val="18"/>
              </w:rPr>
              <w:t>1.02</w:t>
            </w:r>
          </w:p>
        </w:tc>
        <w:tc>
          <w:tcPr>
            <w:tcW w:w="56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87A0614" w14:textId="77777777" w:rsidR="00DF08A2" w:rsidRPr="00764574" w:rsidRDefault="00DF08A2" w:rsidP="00221E0C">
            <w:pPr>
              <w:ind w:right="40"/>
              <w:jc w:val="center"/>
              <w:rPr>
                <w:sz w:val="18"/>
                <w:szCs w:val="18"/>
              </w:rPr>
            </w:pPr>
            <w:r w:rsidRPr="00764574">
              <w:rPr>
                <w:sz w:val="18"/>
                <w:szCs w:val="18"/>
              </w:rPr>
              <w:t>1.02</w:t>
            </w:r>
          </w:p>
        </w:tc>
        <w:tc>
          <w:tcPr>
            <w:tcW w:w="62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C47FB92" w14:textId="77777777" w:rsidR="00DF08A2" w:rsidRPr="00764574" w:rsidRDefault="00DF08A2" w:rsidP="00221E0C">
            <w:pPr>
              <w:ind w:right="40"/>
              <w:jc w:val="center"/>
              <w:rPr>
                <w:sz w:val="18"/>
                <w:szCs w:val="18"/>
              </w:rPr>
            </w:pPr>
            <w:r w:rsidRPr="00764574">
              <w:rPr>
                <w:sz w:val="18"/>
                <w:szCs w:val="18"/>
              </w:rPr>
              <w:t>1.02</w:t>
            </w:r>
          </w:p>
        </w:tc>
        <w:tc>
          <w:tcPr>
            <w:tcW w:w="66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08ABC66" w14:textId="77777777" w:rsidR="00DF08A2" w:rsidRPr="00764574" w:rsidRDefault="00DF08A2" w:rsidP="00221E0C">
            <w:pPr>
              <w:ind w:right="40"/>
              <w:jc w:val="center"/>
              <w:rPr>
                <w:sz w:val="18"/>
                <w:szCs w:val="18"/>
              </w:rPr>
            </w:pPr>
            <w:r w:rsidRPr="00764574">
              <w:rPr>
                <w:sz w:val="18"/>
                <w:szCs w:val="18"/>
              </w:rPr>
              <w:t>1.03</w:t>
            </w:r>
          </w:p>
        </w:tc>
        <w:tc>
          <w:tcPr>
            <w:tcW w:w="66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56A5CEA" w14:textId="77777777" w:rsidR="00DF08A2" w:rsidRPr="00764574" w:rsidRDefault="00DF08A2" w:rsidP="00221E0C">
            <w:pPr>
              <w:ind w:right="40"/>
              <w:jc w:val="center"/>
              <w:rPr>
                <w:sz w:val="18"/>
                <w:szCs w:val="18"/>
              </w:rPr>
            </w:pPr>
            <w:r w:rsidRPr="00764574">
              <w:rPr>
                <w:sz w:val="18"/>
                <w:szCs w:val="18"/>
              </w:rPr>
              <w:t>1.03</w:t>
            </w:r>
          </w:p>
        </w:tc>
        <w:tc>
          <w:tcPr>
            <w:tcW w:w="66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C7B37E6" w14:textId="77777777" w:rsidR="00DF08A2" w:rsidRPr="00764574" w:rsidRDefault="00DF08A2" w:rsidP="00221E0C">
            <w:pPr>
              <w:ind w:right="40"/>
              <w:jc w:val="center"/>
              <w:rPr>
                <w:sz w:val="18"/>
                <w:szCs w:val="18"/>
              </w:rPr>
            </w:pPr>
            <w:r w:rsidRPr="00764574">
              <w:rPr>
                <w:sz w:val="18"/>
                <w:szCs w:val="18"/>
              </w:rPr>
              <w:t>1.03</w:t>
            </w:r>
          </w:p>
        </w:tc>
        <w:tc>
          <w:tcPr>
            <w:tcW w:w="65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E1C69EB" w14:textId="77777777" w:rsidR="00DF08A2" w:rsidRPr="00764574" w:rsidRDefault="00DF08A2" w:rsidP="00221E0C">
            <w:pPr>
              <w:ind w:right="40"/>
              <w:jc w:val="center"/>
              <w:rPr>
                <w:sz w:val="18"/>
                <w:szCs w:val="18"/>
              </w:rPr>
            </w:pPr>
            <w:r w:rsidRPr="00764574">
              <w:rPr>
                <w:sz w:val="18"/>
                <w:szCs w:val="18"/>
              </w:rPr>
              <w:t>1.04</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181D7C" w14:textId="77777777" w:rsidR="00DF08A2" w:rsidRPr="00764574" w:rsidRDefault="00DF08A2" w:rsidP="00221E0C">
            <w:pPr>
              <w:ind w:right="40"/>
              <w:jc w:val="center"/>
              <w:rPr>
                <w:sz w:val="18"/>
                <w:szCs w:val="18"/>
              </w:rPr>
            </w:pPr>
            <w:r w:rsidRPr="00764574">
              <w:rPr>
                <w:sz w:val="18"/>
                <w:szCs w:val="18"/>
              </w:rPr>
              <w:t>1.04</w:t>
            </w:r>
          </w:p>
        </w:tc>
      </w:tr>
      <w:tr w:rsidR="00DF08A2" w:rsidRPr="00764574" w14:paraId="0B52AB05" w14:textId="77777777" w:rsidTr="00764574">
        <w:trPr>
          <w:gridAfter w:val="1"/>
          <w:wAfter w:w="709" w:type="dxa"/>
          <w:trHeight w:val="22"/>
          <w:jc w:val="center"/>
        </w:trPr>
        <w:tc>
          <w:tcPr>
            <w:tcW w:w="1283" w:type="dxa"/>
            <w:vMerge w:val="restart"/>
            <w:tcBorders>
              <w:top w:val="single" w:sz="4" w:space="0" w:color="000000"/>
              <w:left w:val="single" w:sz="4" w:space="0" w:color="000000"/>
              <w:right w:val="single" w:sz="4" w:space="0" w:color="000000"/>
            </w:tcBorders>
            <w:shd w:val="clear" w:color="auto" w:fill="EDEDED"/>
            <w:vAlign w:val="center"/>
          </w:tcPr>
          <w:p w14:paraId="3D627B5B" w14:textId="77777777" w:rsidR="00DF08A2" w:rsidRDefault="00DF08A2" w:rsidP="00221E0C">
            <w:pPr>
              <w:ind w:right="40"/>
              <w:jc w:val="center"/>
              <w:rPr>
                <w:b/>
                <w:sz w:val="18"/>
                <w:szCs w:val="18"/>
              </w:rPr>
            </w:pPr>
            <w:r>
              <w:rPr>
                <w:b/>
                <w:sz w:val="18"/>
                <w:szCs w:val="18"/>
              </w:rPr>
              <w:t>Región\Año</w:t>
            </w:r>
          </w:p>
        </w:tc>
        <w:tc>
          <w:tcPr>
            <w:tcW w:w="8635" w:type="dxa"/>
            <w:gridSpan w:val="32"/>
            <w:tcBorders>
              <w:top w:val="single" w:sz="4" w:space="0" w:color="000000"/>
              <w:left w:val="single" w:sz="4" w:space="0" w:color="000000"/>
              <w:bottom w:val="single" w:sz="4" w:space="0" w:color="000000"/>
              <w:right w:val="single" w:sz="4" w:space="0" w:color="000000"/>
            </w:tcBorders>
            <w:shd w:val="clear" w:color="auto" w:fill="EDEDED"/>
            <w:vAlign w:val="center"/>
          </w:tcPr>
          <w:p w14:paraId="062317BF" w14:textId="77777777" w:rsidR="00DF08A2" w:rsidRPr="00764574" w:rsidRDefault="00DF08A2" w:rsidP="00221E0C">
            <w:pPr>
              <w:ind w:right="40"/>
              <w:jc w:val="center"/>
              <w:rPr>
                <w:b/>
                <w:sz w:val="18"/>
                <w:szCs w:val="18"/>
              </w:rPr>
            </w:pPr>
            <w:r w:rsidRPr="00764574">
              <w:rPr>
                <w:b/>
                <w:sz w:val="18"/>
                <w:szCs w:val="18"/>
              </w:rPr>
              <w:t>Logros esperados</w:t>
            </w:r>
          </w:p>
        </w:tc>
      </w:tr>
      <w:tr w:rsidR="008D1255" w14:paraId="4C2B44E2" w14:textId="77777777" w:rsidTr="003D5FEA">
        <w:trPr>
          <w:trHeight w:val="89"/>
          <w:jc w:val="center"/>
        </w:trPr>
        <w:tc>
          <w:tcPr>
            <w:tcW w:w="1283" w:type="dxa"/>
            <w:vMerge/>
            <w:tcBorders>
              <w:top w:val="single" w:sz="4" w:space="0" w:color="000000"/>
              <w:left w:val="single" w:sz="4" w:space="0" w:color="000000"/>
              <w:right w:val="single" w:sz="4" w:space="0" w:color="000000"/>
            </w:tcBorders>
            <w:shd w:val="clear" w:color="auto" w:fill="EDEDED"/>
            <w:vAlign w:val="center"/>
          </w:tcPr>
          <w:p w14:paraId="7D778DDE" w14:textId="77777777" w:rsidR="00DF08A2" w:rsidRDefault="00DF08A2" w:rsidP="00221E0C">
            <w:pPr>
              <w:widowControl w:val="0"/>
              <w:pBdr>
                <w:top w:val="nil"/>
                <w:left w:val="nil"/>
                <w:bottom w:val="nil"/>
                <w:right w:val="nil"/>
                <w:between w:val="nil"/>
              </w:pBdr>
              <w:spacing w:line="276" w:lineRule="auto"/>
              <w:rPr>
                <w:b/>
                <w:sz w:val="16"/>
                <w:szCs w:val="16"/>
              </w:rPr>
            </w:pPr>
          </w:p>
        </w:tc>
        <w:tc>
          <w:tcPr>
            <w:tcW w:w="697" w:type="dxa"/>
            <w:gridSpan w:val="3"/>
            <w:tcBorders>
              <w:top w:val="single" w:sz="4" w:space="0" w:color="000000"/>
              <w:left w:val="single" w:sz="4" w:space="0" w:color="000000"/>
              <w:bottom w:val="single" w:sz="4" w:space="0" w:color="000000"/>
              <w:right w:val="single" w:sz="4" w:space="0" w:color="000000"/>
            </w:tcBorders>
            <w:shd w:val="clear" w:color="auto" w:fill="F1F1F1"/>
            <w:vAlign w:val="center"/>
          </w:tcPr>
          <w:p w14:paraId="6E8A808C" w14:textId="77777777" w:rsidR="00DF08A2" w:rsidRPr="00764574" w:rsidRDefault="00DF08A2" w:rsidP="00221E0C">
            <w:pPr>
              <w:ind w:right="40"/>
              <w:jc w:val="center"/>
              <w:rPr>
                <w:b/>
                <w:sz w:val="18"/>
                <w:szCs w:val="18"/>
              </w:rPr>
            </w:pPr>
            <w:r w:rsidRPr="00764574">
              <w:rPr>
                <w:b/>
                <w:sz w:val="18"/>
                <w:szCs w:val="18"/>
              </w:rPr>
              <w:t>2036</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F1F1F1"/>
            <w:vAlign w:val="center"/>
          </w:tcPr>
          <w:p w14:paraId="52726149" w14:textId="77777777" w:rsidR="00DF08A2" w:rsidRPr="00764574" w:rsidRDefault="00DF08A2" w:rsidP="00221E0C">
            <w:pPr>
              <w:ind w:right="40"/>
              <w:jc w:val="center"/>
              <w:rPr>
                <w:b/>
                <w:sz w:val="18"/>
                <w:szCs w:val="18"/>
              </w:rPr>
            </w:pPr>
            <w:r w:rsidRPr="00764574">
              <w:rPr>
                <w:b/>
                <w:sz w:val="18"/>
                <w:szCs w:val="18"/>
              </w:rPr>
              <w:t>2037</w:t>
            </w:r>
          </w:p>
        </w:tc>
        <w:tc>
          <w:tcPr>
            <w:tcW w:w="708" w:type="dxa"/>
            <w:gridSpan w:val="2"/>
            <w:tcBorders>
              <w:top w:val="single" w:sz="4" w:space="0" w:color="000000"/>
              <w:left w:val="single" w:sz="4" w:space="0" w:color="000000"/>
              <w:bottom w:val="single" w:sz="4" w:space="0" w:color="000000"/>
              <w:right w:val="single" w:sz="4" w:space="0" w:color="000000"/>
            </w:tcBorders>
            <w:shd w:val="clear" w:color="auto" w:fill="F1F1F1"/>
            <w:vAlign w:val="center"/>
          </w:tcPr>
          <w:p w14:paraId="090B130D" w14:textId="77777777" w:rsidR="00DF08A2" w:rsidRPr="00764574" w:rsidRDefault="00DF08A2" w:rsidP="00221E0C">
            <w:pPr>
              <w:ind w:right="40"/>
              <w:jc w:val="center"/>
              <w:rPr>
                <w:b/>
                <w:sz w:val="18"/>
                <w:szCs w:val="18"/>
              </w:rPr>
            </w:pPr>
            <w:r w:rsidRPr="00764574">
              <w:rPr>
                <w:b/>
                <w:sz w:val="18"/>
                <w:szCs w:val="18"/>
              </w:rPr>
              <w:t>2038</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F1F1F1"/>
            <w:vAlign w:val="center"/>
          </w:tcPr>
          <w:p w14:paraId="08E691EC" w14:textId="77777777" w:rsidR="00DF08A2" w:rsidRPr="00764574" w:rsidRDefault="00DF08A2" w:rsidP="00221E0C">
            <w:pPr>
              <w:ind w:right="40"/>
              <w:jc w:val="center"/>
              <w:rPr>
                <w:b/>
                <w:sz w:val="18"/>
                <w:szCs w:val="18"/>
              </w:rPr>
            </w:pPr>
            <w:r w:rsidRPr="00764574">
              <w:rPr>
                <w:b/>
                <w:sz w:val="18"/>
                <w:szCs w:val="18"/>
              </w:rPr>
              <w:t>2039</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F1F1F1"/>
            <w:vAlign w:val="center"/>
          </w:tcPr>
          <w:p w14:paraId="1078C70E" w14:textId="77777777" w:rsidR="00DF08A2" w:rsidRPr="00764574" w:rsidRDefault="00DF08A2" w:rsidP="00221E0C">
            <w:pPr>
              <w:ind w:right="40"/>
              <w:jc w:val="center"/>
              <w:rPr>
                <w:b/>
                <w:sz w:val="18"/>
                <w:szCs w:val="18"/>
              </w:rPr>
            </w:pPr>
            <w:r w:rsidRPr="00764574">
              <w:rPr>
                <w:b/>
                <w:sz w:val="18"/>
                <w:szCs w:val="18"/>
              </w:rPr>
              <w:t>2040</w:t>
            </w:r>
          </w:p>
        </w:tc>
        <w:tc>
          <w:tcPr>
            <w:tcW w:w="579" w:type="dxa"/>
            <w:gridSpan w:val="3"/>
            <w:tcBorders>
              <w:top w:val="single" w:sz="4" w:space="0" w:color="000000"/>
              <w:left w:val="single" w:sz="4" w:space="0" w:color="000000"/>
              <w:bottom w:val="single" w:sz="4" w:space="0" w:color="000000"/>
              <w:right w:val="single" w:sz="4" w:space="0" w:color="000000"/>
            </w:tcBorders>
            <w:shd w:val="clear" w:color="auto" w:fill="F1F1F1"/>
            <w:vAlign w:val="center"/>
          </w:tcPr>
          <w:p w14:paraId="04792008" w14:textId="77777777" w:rsidR="00DF08A2" w:rsidRPr="00764574" w:rsidRDefault="00DF08A2" w:rsidP="00221E0C">
            <w:pPr>
              <w:ind w:right="40"/>
              <w:jc w:val="center"/>
              <w:rPr>
                <w:b/>
                <w:sz w:val="18"/>
                <w:szCs w:val="18"/>
              </w:rPr>
            </w:pPr>
            <w:r w:rsidRPr="00764574">
              <w:rPr>
                <w:b/>
                <w:sz w:val="18"/>
                <w:szCs w:val="18"/>
              </w:rPr>
              <w:t>2041</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F1F1F1"/>
            <w:vAlign w:val="center"/>
          </w:tcPr>
          <w:p w14:paraId="35CE925F" w14:textId="77777777" w:rsidR="00DF08A2" w:rsidRPr="00764574" w:rsidRDefault="00DF08A2" w:rsidP="00221E0C">
            <w:pPr>
              <w:ind w:right="40"/>
              <w:jc w:val="center"/>
              <w:rPr>
                <w:b/>
                <w:sz w:val="18"/>
                <w:szCs w:val="18"/>
              </w:rPr>
            </w:pPr>
            <w:r w:rsidRPr="00764574">
              <w:rPr>
                <w:b/>
                <w:sz w:val="18"/>
                <w:szCs w:val="18"/>
              </w:rPr>
              <w:t>2042</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F1F1F1"/>
            <w:vAlign w:val="center"/>
          </w:tcPr>
          <w:p w14:paraId="50D21A95" w14:textId="77777777" w:rsidR="00DF08A2" w:rsidRPr="00764574" w:rsidRDefault="00DF08A2" w:rsidP="00221E0C">
            <w:pPr>
              <w:ind w:right="40"/>
              <w:jc w:val="center"/>
              <w:rPr>
                <w:b/>
                <w:sz w:val="18"/>
                <w:szCs w:val="18"/>
              </w:rPr>
            </w:pPr>
            <w:r w:rsidRPr="00764574">
              <w:rPr>
                <w:b/>
                <w:sz w:val="18"/>
                <w:szCs w:val="18"/>
              </w:rPr>
              <w:t>2043</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F1F1F1"/>
            <w:vAlign w:val="center"/>
          </w:tcPr>
          <w:p w14:paraId="27529854" w14:textId="77777777" w:rsidR="00DF08A2" w:rsidRPr="00764574" w:rsidRDefault="00DF08A2" w:rsidP="00221E0C">
            <w:pPr>
              <w:ind w:right="40"/>
              <w:jc w:val="center"/>
              <w:rPr>
                <w:b/>
                <w:sz w:val="18"/>
                <w:szCs w:val="18"/>
              </w:rPr>
            </w:pPr>
            <w:r w:rsidRPr="00764574">
              <w:rPr>
                <w:b/>
                <w:sz w:val="18"/>
                <w:szCs w:val="18"/>
              </w:rPr>
              <w:t>2044</w:t>
            </w:r>
          </w:p>
        </w:tc>
        <w:tc>
          <w:tcPr>
            <w:tcW w:w="701" w:type="dxa"/>
            <w:gridSpan w:val="4"/>
            <w:tcBorders>
              <w:top w:val="single" w:sz="4" w:space="0" w:color="000000"/>
              <w:left w:val="single" w:sz="4" w:space="0" w:color="000000"/>
              <w:bottom w:val="single" w:sz="4" w:space="0" w:color="000000"/>
              <w:right w:val="single" w:sz="4" w:space="0" w:color="000000"/>
            </w:tcBorders>
            <w:shd w:val="clear" w:color="auto" w:fill="F1F1F1"/>
            <w:vAlign w:val="center"/>
          </w:tcPr>
          <w:p w14:paraId="26AA8BF5" w14:textId="77777777" w:rsidR="00DF08A2" w:rsidRPr="00764574" w:rsidRDefault="00DF08A2" w:rsidP="00221E0C">
            <w:pPr>
              <w:ind w:right="40"/>
              <w:jc w:val="center"/>
              <w:rPr>
                <w:b/>
                <w:sz w:val="18"/>
                <w:szCs w:val="18"/>
              </w:rPr>
            </w:pPr>
            <w:r w:rsidRPr="00764574">
              <w:rPr>
                <w:b/>
                <w:sz w:val="18"/>
                <w:szCs w:val="18"/>
              </w:rPr>
              <w:t>2045</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F1F1F1"/>
            <w:vAlign w:val="center"/>
          </w:tcPr>
          <w:p w14:paraId="77C80DBE" w14:textId="77777777" w:rsidR="00DF08A2" w:rsidRPr="00764574" w:rsidRDefault="00DF08A2" w:rsidP="00221E0C">
            <w:pPr>
              <w:ind w:right="40"/>
              <w:jc w:val="center"/>
              <w:rPr>
                <w:b/>
                <w:sz w:val="18"/>
                <w:szCs w:val="18"/>
              </w:rPr>
            </w:pPr>
            <w:r w:rsidRPr="00764574">
              <w:rPr>
                <w:b/>
                <w:sz w:val="18"/>
                <w:szCs w:val="18"/>
              </w:rPr>
              <w:t>2046</w:t>
            </w:r>
          </w:p>
        </w:tc>
        <w:tc>
          <w:tcPr>
            <w:tcW w:w="1019" w:type="dxa"/>
            <w:gridSpan w:val="2"/>
            <w:tcBorders>
              <w:top w:val="single" w:sz="4" w:space="0" w:color="000000"/>
              <w:left w:val="single" w:sz="4" w:space="0" w:color="000000"/>
              <w:bottom w:val="single" w:sz="4" w:space="0" w:color="000000"/>
              <w:right w:val="single" w:sz="4" w:space="0" w:color="000000"/>
            </w:tcBorders>
            <w:shd w:val="clear" w:color="auto" w:fill="F1F1F1"/>
            <w:vAlign w:val="center"/>
          </w:tcPr>
          <w:p w14:paraId="50C426C3" w14:textId="77777777" w:rsidR="00DF08A2" w:rsidRPr="00764574" w:rsidRDefault="00DF08A2" w:rsidP="00221E0C">
            <w:pPr>
              <w:ind w:right="40"/>
              <w:jc w:val="center"/>
              <w:rPr>
                <w:b/>
                <w:sz w:val="18"/>
                <w:szCs w:val="18"/>
              </w:rPr>
            </w:pPr>
            <w:r w:rsidRPr="00764574">
              <w:rPr>
                <w:b/>
                <w:sz w:val="18"/>
                <w:szCs w:val="18"/>
              </w:rPr>
              <w:t>2047</w:t>
            </w:r>
          </w:p>
        </w:tc>
        <w:tc>
          <w:tcPr>
            <w:tcW w:w="709" w:type="dxa"/>
            <w:tcBorders>
              <w:top w:val="single" w:sz="4" w:space="0" w:color="000000"/>
              <w:left w:val="single" w:sz="4" w:space="0" w:color="000000"/>
              <w:bottom w:val="single" w:sz="4" w:space="0" w:color="000000"/>
              <w:right w:val="single" w:sz="4" w:space="0" w:color="000000"/>
            </w:tcBorders>
            <w:shd w:val="clear" w:color="auto" w:fill="F1F1F1"/>
            <w:vAlign w:val="center"/>
          </w:tcPr>
          <w:p w14:paraId="100FE0AF" w14:textId="77777777" w:rsidR="00DF08A2" w:rsidRPr="00764574" w:rsidRDefault="00DF08A2" w:rsidP="00221E0C">
            <w:pPr>
              <w:ind w:right="40"/>
              <w:jc w:val="center"/>
              <w:rPr>
                <w:b/>
                <w:sz w:val="18"/>
                <w:szCs w:val="18"/>
              </w:rPr>
            </w:pPr>
            <w:r w:rsidRPr="00764574">
              <w:rPr>
                <w:b/>
                <w:sz w:val="18"/>
                <w:szCs w:val="18"/>
              </w:rPr>
              <w:t>2048</w:t>
            </w:r>
          </w:p>
        </w:tc>
      </w:tr>
      <w:tr w:rsidR="008D1255" w14:paraId="7C6025EB" w14:textId="77777777" w:rsidTr="003D5FEA">
        <w:trPr>
          <w:trHeight w:val="89"/>
          <w:jc w:val="center"/>
        </w:trPr>
        <w:tc>
          <w:tcPr>
            <w:tcW w:w="1283" w:type="dxa"/>
            <w:tcBorders>
              <w:left w:val="single" w:sz="4" w:space="0" w:color="000000"/>
              <w:bottom w:val="single" w:sz="4" w:space="0" w:color="000000"/>
              <w:right w:val="single" w:sz="4" w:space="0" w:color="000000"/>
            </w:tcBorders>
            <w:shd w:val="clear" w:color="auto" w:fill="EDEDED"/>
            <w:vAlign w:val="center"/>
          </w:tcPr>
          <w:p w14:paraId="32FE6B7E" w14:textId="77777777" w:rsidR="00DF08A2" w:rsidRDefault="00DF08A2" w:rsidP="00221E0C">
            <w:pPr>
              <w:ind w:right="40"/>
              <w:jc w:val="center"/>
              <w:rPr>
                <w:b/>
                <w:sz w:val="18"/>
                <w:szCs w:val="18"/>
              </w:rPr>
            </w:pPr>
            <w:r>
              <w:rPr>
                <w:b/>
                <w:sz w:val="18"/>
                <w:szCs w:val="18"/>
              </w:rPr>
              <w:t>Perú</w:t>
            </w:r>
          </w:p>
        </w:tc>
        <w:tc>
          <w:tcPr>
            <w:tcW w:w="697"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656E8EFF" w14:textId="77777777" w:rsidR="00DF08A2" w:rsidRPr="00764574" w:rsidRDefault="00DF08A2" w:rsidP="00221E0C">
            <w:pPr>
              <w:ind w:right="40"/>
              <w:jc w:val="center"/>
              <w:rPr>
                <w:b/>
                <w:sz w:val="18"/>
                <w:szCs w:val="18"/>
              </w:rPr>
            </w:pPr>
            <w:r w:rsidRPr="00764574">
              <w:rPr>
                <w:sz w:val="18"/>
                <w:szCs w:val="18"/>
              </w:rPr>
              <w:t>1.13</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5D70BEC0" w14:textId="77777777" w:rsidR="00DF08A2" w:rsidRPr="00764574" w:rsidRDefault="00DF08A2" w:rsidP="00221E0C">
            <w:pPr>
              <w:ind w:right="40"/>
              <w:jc w:val="center"/>
              <w:rPr>
                <w:b/>
                <w:sz w:val="18"/>
                <w:szCs w:val="18"/>
              </w:rPr>
            </w:pPr>
            <w:r w:rsidRPr="00764574">
              <w:rPr>
                <w:sz w:val="18"/>
                <w:szCs w:val="18"/>
              </w:rPr>
              <w:t>1.14</w:t>
            </w:r>
          </w:p>
        </w:tc>
        <w:tc>
          <w:tcPr>
            <w:tcW w:w="708"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4952BE17" w14:textId="77777777" w:rsidR="00DF08A2" w:rsidRPr="00764574" w:rsidRDefault="00DF08A2" w:rsidP="00221E0C">
            <w:pPr>
              <w:ind w:right="40"/>
              <w:jc w:val="center"/>
              <w:rPr>
                <w:b/>
                <w:sz w:val="18"/>
                <w:szCs w:val="18"/>
              </w:rPr>
            </w:pPr>
            <w:r w:rsidRPr="00764574">
              <w:rPr>
                <w:sz w:val="18"/>
                <w:szCs w:val="18"/>
              </w:rPr>
              <w:t>1.15</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0653593E" w14:textId="77777777" w:rsidR="00DF08A2" w:rsidRPr="00764574" w:rsidRDefault="00DF08A2" w:rsidP="00221E0C">
            <w:pPr>
              <w:ind w:right="40"/>
              <w:jc w:val="center"/>
              <w:rPr>
                <w:b/>
                <w:sz w:val="18"/>
                <w:szCs w:val="18"/>
              </w:rPr>
            </w:pPr>
            <w:r w:rsidRPr="00764574">
              <w:rPr>
                <w:sz w:val="18"/>
                <w:szCs w:val="18"/>
              </w:rPr>
              <w:t>1.16</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46934DAE" w14:textId="77777777" w:rsidR="00DF08A2" w:rsidRPr="00764574" w:rsidRDefault="00DF08A2" w:rsidP="00221E0C">
            <w:pPr>
              <w:ind w:right="40"/>
              <w:jc w:val="center"/>
              <w:rPr>
                <w:b/>
                <w:sz w:val="18"/>
                <w:szCs w:val="18"/>
              </w:rPr>
            </w:pPr>
            <w:r w:rsidRPr="00764574">
              <w:rPr>
                <w:sz w:val="18"/>
                <w:szCs w:val="18"/>
              </w:rPr>
              <w:t>1.17</w:t>
            </w:r>
          </w:p>
        </w:tc>
        <w:tc>
          <w:tcPr>
            <w:tcW w:w="579"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1C17E1DB" w14:textId="77777777" w:rsidR="00DF08A2" w:rsidRPr="00764574" w:rsidRDefault="00DF08A2" w:rsidP="00221E0C">
            <w:pPr>
              <w:ind w:right="40"/>
              <w:jc w:val="center"/>
              <w:rPr>
                <w:b/>
                <w:sz w:val="18"/>
                <w:szCs w:val="18"/>
              </w:rPr>
            </w:pPr>
            <w:r w:rsidRPr="00764574">
              <w:rPr>
                <w:sz w:val="18"/>
                <w:szCs w:val="18"/>
              </w:rPr>
              <w:t>1.18</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5B4059A3" w14:textId="77777777" w:rsidR="00DF08A2" w:rsidRPr="00764574" w:rsidRDefault="00DF08A2" w:rsidP="00221E0C">
            <w:pPr>
              <w:ind w:right="40"/>
              <w:jc w:val="center"/>
              <w:rPr>
                <w:b/>
                <w:sz w:val="18"/>
                <w:szCs w:val="18"/>
              </w:rPr>
            </w:pPr>
            <w:r w:rsidRPr="00764574">
              <w:rPr>
                <w:sz w:val="18"/>
                <w:szCs w:val="18"/>
              </w:rPr>
              <w:t>1.19</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4EBB9C34" w14:textId="77777777" w:rsidR="00DF08A2" w:rsidRPr="00764574" w:rsidRDefault="00DF08A2" w:rsidP="00221E0C">
            <w:pPr>
              <w:ind w:right="40"/>
              <w:jc w:val="center"/>
              <w:rPr>
                <w:b/>
                <w:sz w:val="18"/>
                <w:szCs w:val="18"/>
              </w:rPr>
            </w:pPr>
            <w:r w:rsidRPr="00764574">
              <w:rPr>
                <w:sz w:val="18"/>
                <w:szCs w:val="18"/>
              </w:rPr>
              <w:t>1.20</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0E645681" w14:textId="77777777" w:rsidR="00DF08A2" w:rsidRPr="00764574" w:rsidRDefault="00DF08A2" w:rsidP="00221E0C">
            <w:pPr>
              <w:ind w:right="40"/>
              <w:jc w:val="center"/>
              <w:rPr>
                <w:b/>
                <w:sz w:val="18"/>
                <w:szCs w:val="18"/>
              </w:rPr>
            </w:pPr>
            <w:r w:rsidRPr="00764574">
              <w:rPr>
                <w:sz w:val="18"/>
                <w:szCs w:val="18"/>
              </w:rPr>
              <w:t>1.21</w:t>
            </w:r>
          </w:p>
        </w:tc>
        <w:tc>
          <w:tcPr>
            <w:tcW w:w="701" w:type="dxa"/>
            <w:gridSpan w:val="4"/>
            <w:tcBorders>
              <w:top w:val="single" w:sz="4" w:space="0" w:color="000000"/>
              <w:left w:val="single" w:sz="4" w:space="0" w:color="000000"/>
              <w:bottom w:val="single" w:sz="4" w:space="0" w:color="000000"/>
              <w:right w:val="single" w:sz="4" w:space="0" w:color="000000"/>
            </w:tcBorders>
            <w:shd w:val="clear" w:color="auto" w:fill="F2F2F2"/>
            <w:vAlign w:val="center"/>
          </w:tcPr>
          <w:p w14:paraId="3A573DA6" w14:textId="77777777" w:rsidR="00DF08A2" w:rsidRPr="00764574" w:rsidRDefault="00DF08A2" w:rsidP="00221E0C">
            <w:pPr>
              <w:ind w:right="40"/>
              <w:jc w:val="center"/>
              <w:rPr>
                <w:b/>
                <w:sz w:val="18"/>
                <w:szCs w:val="18"/>
              </w:rPr>
            </w:pPr>
            <w:r w:rsidRPr="00764574">
              <w:rPr>
                <w:sz w:val="18"/>
                <w:szCs w:val="18"/>
              </w:rPr>
              <w:t>1.22</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3FE4D848" w14:textId="77777777" w:rsidR="00DF08A2" w:rsidRPr="00764574" w:rsidRDefault="00DF08A2" w:rsidP="00221E0C">
            <w:pPr>
              <w:ind w:right="40"/>
              <w:jc w:val="center"/>
              <w:rPr>
                <w:b/>
                <w:sz w:val="18"/>
                <w:szCs w:val="18"/>
              </w:rPr>
            </w:pPr>
            <w:r w:rsidRPr="00764574">
              <w:rPr>
                <w:sz w:val="18"/>
                <w:szCs w:val="18"/>
              </w:rPr>
              <w:t>1.23</w:t>
            </w:r>
          </w:p>
        </w:tc>
        <w:tc>
          <w:tcPr>
            <w:tcW w:w="1019"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494A06DE" w14:textId="77777777" w:rsidR="00DF08A2" w:rsidRPr="00764574" w:rsidRDefault="00DF08A2" w:rsidP="00221E0C">
            <w:pPr>
              <w:ind w:right="40"/>
              <w:jc w:val="center"/>
              <w:rPr>
                <w:b/>
                <w:sz w:val="18"/>
                <w:szCs w:val="18"/>
              </w:rPr>
            </w:pPr>
            <w:r w:rsidRPr="00764574">
              <w:rPr>
                <w:sz w:val="18"/>
                <w:szCs w:val="18"/>
              </w:rPr>
              <w:t>1.23</w:t>
            </w: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7F63BC7" w14:textId="77777777" w:rsidR="00DF08A2" w:rsidRPr="00764574" w:rsidRDefault="00DF08A2" w:rsidP="00221E0C">
            <w:pPr>
              <w:ind w:right="40"/>
              <w:jc w:val="center"/>
              <w:rPr>
                <w:b/>
                <w:sz w:val="18"/>
                <w:szCs w:val="18"/>
              </w:rPr>
            </w:pPr>
            <w:r w:rsidRPr="00764574">
              <w:rPr>
                <w:sz w:val="18"/>
                <w:szCs w:val="18"/>
              </w:rPr>
              <w:t>1.24</w:t>
            </w:r>
          </w:p>
        </w:tc>
      </w:tr>
      <w:tr w:rsidR="008D1255" w14:paraId="115968ED" w14:textId="77777777" w:rsidTr="003D5FEA">
        <w:trPr>
          <w:trHeight w:val="62"/>
          <w:jc w:val="center"/>
        </w:trPr>
        <w:tc>
          <w:tcPr>
            <w:tcW w:w="12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9BA667" w14:textId="77777777" w:rsidR="00DF08A2" w:rsidRDefault="00DF08A2" w:rsidP="00221E0C">
            <w:pPr>
              <w:ind w:right="42"/>
              <w:jc w:val="center"/>
              <w:rPr>
                <w:sz w:val="18"/>
                <w:szCs w:val="18"/>
              </w:rPr>
            </w:pPr>
            <w:r>
              <w:rPr>
                <w:sz w:val="18"/>
                <w:szCs w:val="18"/>
              </w:rPr>
              <w:t>Amazonas</w:t>
            </w:r>
          </w:p>
        </w:tc>
        <w:tc>
          <w:tcPr>
            <w:tcW w:w="69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14B84F9" w14:textId="77777777" w:rsidR="00DF08A2" w:rsidRPr="00764574" w:rsidRDefault="00DF08A2" w:rsidP="00221E0C">
            <w:pPr>
              <w:ind w:right="40"/>
              <w:jc w:val="center"/>
              <w:rPr>
                <w:sz w:val="18"/>
                <w:szCs w:val="18"/>
              </w:rPr>
            </w:pPr>
            <w:r w:rsidRPr="00764574">
              <w:rPr>
                <w:sz w:val="18"/>
                <w:szCs w:val="18"/>
              </w:rPr>
              <w:t>1.32</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9393035" w14:textId="77777777" w:rsidR="00DF08A2" w:rsidRPr="00764574" w:rsidRDefault="00DF08A2" w:rsidP="00221E0C">
            <w:pPr>
              <w:ind w:right="40"/>
              <w:jc w:val="center"/>
              <w:rPr>
                <w:sz w:val="18"/>
                <w:szCs w:val="18"/>
              </w:rPr>
            </w:pPr>
            <w:r w:rsidRPr="00764574">
              <w:rPr>
                <w:sz w:val="18"/>
                <w:szCs w:val="18"/>
              </w:rPr>
              <w:t>1.34</w:t>
            </w:r>
          </w:p>
        </w:tc>
        <w:tc>
          <w:tcPr>
            <w:tcW w:w="70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1FB1C60" w14:textId="77777777" w:rsidR="00DF08A2" w:rsidRPr="00764574" w:rsidRDefault="00DF08A2" w:rsidP="00221E0C">
            <w:pPr>
              <w:ind w:right="40"/>
              <w:jc w:val="center"/>
              <w:rPr>
                <w:sz w:val="18"/>
                <w:szCs w:val="18"/>
              </w:rPr>
            </w:pPr>
            <w:r w:rsidRPr="00764574">
              <w:rPr>
                <w:sz w:val="18"/>
                <w:szCs w:val="18"/>
              </w:rPr>
              <w:t>1.37</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97C4E69" w14:textId="77777777" w:rsidR="00DF08A2" w:rsidRPr="00764574" w:rsidRDefault="00DF08A2" w:rsidP="00221E0C">
            <w:pPr>
              <w:ind w:right="40"/>
              <w:jc w:val="center"/>
              <w:rPr>
                <w:sz w:val="18"/>
                <w:szCs w:val="18"/>
              </w:rPr>
            </w:pPr>
            <w:r w:rsidRPr="00764574">
              <w:rPr>
                <w:sz w:val="18"/>
                <w:szCs w:val="18"/>
              </w:rPr>
              <w:t>1.39</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0D9138B" w14:textId="77777777" w:rsidR="00DF08A2" w:rsidRPr="00764574" w:rsidRDefault="00DF08A2" w:rsidP="00221E0C">
            <w:pPr>
              <w:ind w:right="40"/>
              <w:jc w:val="center"/>
              <w:rPr>
                <w:sz w:val="18"/>
                <w:szCs w:val="18"/>
              </w:rPr>
            </w:pPr>
            <w:r w:rsidRPr="00764574">
              <w:rPr>
                <w:sz w:val="18"/>
                <w:szCs w:val="18"/>
              </w:rPr>
              <w:t>1.42</w:t>
            </w:r>
          </w:p>
        </w:tc>
        <w:tc>
          <w:tcPr>
            <w:tcW w:w="57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2CFAFF0" w14:textId="77777777" w:rsidR="00DF08A2" w:rsidRPr="00764574" w:rsidRDefault="00DF08A2" w:rsidP="00221E0C">
            <w:pPr>
              <w:ind w:right="40"/>
              <w:jc w:val="center"/>
              <w:rPr>
                <w:sz w:val="18"/>
                <w:szCs w:val="18"/>
              </w:rPr>
            </w:pPr>
            <w:r w:rsidRPr="00764574">
              <w:rPr>
                <w:sz w:val="18"/>
                <w:szCs w:val="18"/>
              </w:rPr>
              <w:t>1.44</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49D4800" w14:textId="77777777" w:rsidR="00DF08A2" w:rsidRPr="00764574" w:rsidRDefault="00DF08A2" w:rsidP="00221E0C">
            <w:pPr>
              <w:ind w:right="40"/>
              <w:jc w:val="center"/>
              <w:rPr>
                <w:sz w:val="18"/>
                <w:szCs w:val="18"/>
              </w:rPr>
            </w:pPr>
            <w:r w:rsidRPr="00764574">
              <w:rPr>
                <w:sz w:val="18"/>
                <w:szCs w:val="18"/>
              </w:rPr>
              <w:t>1.47</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0E02296" w14:textId="77777777" w:rsidR="00DF08A2" w:rsidRPr="00764574" w:rsidRDefault="00DF08A2" w:rsidP="00221E0C">
            <w:pPr>
              <w:ind w:right="40"/>
              <w:jc w:val="center"/>
              <w:rPr>
                <w:sz w:val="18"/>
                <w:szCs w:val="18"/>
              </w:rPr>
            </w:pPr>
            <w:r w:rsidRPr="00764574">
              <w:rPr>
                <w:sz w:val="18"/>
                <w:szCs w:val="18"/>
              </w:rPr>
              <w:t>1.49</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19BA557" w14:textId="77777777" w:rsidR="00DF08A2" w:rsidRPr="00764574" w:rsidRDefault="00DF08A2" w:rsidP="00221E0C">
            <w:pPr>
              <w:ind w:right="40"/>
              <w:jc w:val="center"/>
              <w:rPr>
                <w:sz w:val="18"/>
                <w:szCs w:val="18"/>
              </w:rPr>
            </w:pPr>
            <w:r w:rsidRPr="00764574">
              <w:rPr>
                <w:sz w:val="18"/>
                <w:szCs w:val="18"/>
              </w:rPr>
              <w:t>1.51</w:t>
            </w:r>
          </w:p>
        </w:tc>
        <w:tc>
          <w:tcPr>
            <w:tcW w:w="701"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0B22D413" w14:textId="77777777" w:rsidR="00DF08A2" w:rsidRPr="00764574" w:rsidRDefault="00DF08A2" w:rsidP="00221E0C">
            <w:pPr>
              <w:ind w:right="40"/>
              <w:jc w:val="center"/>
              <w:rPr>
                <w:sz w:val="18"/>
                <w:szCs w:val="18"/>
              </w:rPr>
            </w:pPr>
            <w:r w:rsidRPr="00764574">
              <w:rPr>
                <w:sz w:val="18"/>
                <w:szCs w:val="18"/>
              </w:rPr>
              <w:t>1.54</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22E8BBB" w14:textId="77777777" w:rsidR="00DF08A2" w:rsidRPr="00764574" w:rsidRDefault="00DF08A2" w:rsidP="00221E0C">
            <w:pPr>
              <w:ind w:right="40"/>
              <w:jc w:val="center"/>
              <w:rPr>
                <w:sz w:val="18"/>
                <w:szCs w:val="18"/>
              </w:rPr>
            </w:pPr>
            <w:r w:rsidRPr="00764574">
              <w:rPr>
                <w:sz w:val="18"/>
                <w:szCs w:val="18"/>
              </w:rPr>
              <w:t>1.56</w:t>
            </w:r>
          </w:p>
        </w:tc>
        <w:tc>
          <w:tcPr>
            <w:tcW w:w="101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EB372ED" w14:textId="77777777" w:rsidR="00DF08A2" w:rsidRPr="00764574" w:rsidRDefault="00DF08A2" w:rsidP="00221E0C">
            <w:pPr>
              <w:ind w:right="40"/>
              <w:jc w:val="center"/>
              <w:rPr>
                <w:sz w:val="18"/>
                <w:szCs w:val="18"/>
              </w:rPr>
            </w:pPr>
            <w:r w:rsidRPr="00764574">
              <w:rPr>
                <w:sz w:val="18"/>
                <w:szCs w:val="18"/>
              </w:rPr>
              <w:t>1.59</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4CE0D1" w14:textId="77777777" w:rsidR="00DF08A2" w:rsidRPr="00764574" w:rsidRDefault="00DF08A2" w:rsidP="00221E0C">
            <w:pPr>
              <w:ind w:right="40"/>
              <w:jc w:val="center"/>
              <w:rPr>
                <w:sz w:val="18"/>
                <w:szCs w:val="18"/>
              </w:rPr>
            </w:pPr>
            <w:r w:rsidRPr="00764574">
              <w:rPr>
                <w:sz w:val="18"/>
                <w:szCs w:val="18"/>
              </w:rPr>
              <w:t>1.61</w:t>
            </w:r>
          </w:p>
        </w:tc>
      </w:tr>
      <w:tr w:rsidR="008D1255" w14:paraId="00C8E323" w14:textId="77777777" w:rsidTr="003D5FEA">
        <w:trPr>
          <w:trHeight w:val="194"/>
          <w:jc w:val="center"/>
        </w:trPr>
        <w:tc>
          <w:tcPr>
            <w:tcW w:w="12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1B0C03" w14:textId="77777777" w:rsidR="00DF08A2" w:rsidRDefault="00DF08A2" w:rsidP="00221E0C">
            <w:pPr>
              <w:ind w:right="42"/>
              <w:jc w:val="center"/>
              <w:rPr>
                <w:sz w:val="18"/>
                <w:szCs w:val="18"/>
              </w:rPr>
            </w:pPr>
            <w:r>
              <w:rPr>
                <w:sz w:val="18"/>
                <w:szCs w:val="18"/>
              </w:rPr>
              <w:t>Ancash</w:t>
            </w:r>
          </w:p>
        </w:tc>
        <w:tc>
          <w:tcPr>
            <w:tcW w:w="69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EA8A69B" w14:textId="77777777" w:rsidR="00DF08A2" w:rsidRPr="00764574" w:rsidRDefault="00DF08A2" w:rsidP="00221E0C">
            <w:pPr>
              <w:ind w:right="40"/>
              <w:jc w:val="center"/>
              <w:rPr>
                <w:sz w:val="18"/>
                <w:szCs w:val="18"/>
              </w:rPr>
            </w:pPr>
            <w:r w:rsidRPr="00764574">
              <w:rPr>
                <w:sz w:val="18"/>
                <w:szCs w:val="18"/>
              </w:rPr>
              <w:t>1.12</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70C6825" w14:textId="77777777" w:rsidR="00DF08A2" w:rsidRPr="00764574" w:rsidRDefault="00DF08A2" w:rsidP="00221E0C">
            <w:pPr>
              <w:ind w:right="40"/>
              <w:jc w:val="center"/>
              <w:rPr>
                <w:sz w:val="18"/>
                <w:szCs w:val="18"/>
              </w:rPr>
            </w:pPr>
            <w:r w:rsidRPr="00764574">
              <w:rPr>
                <w:sz w:val="18"/>
                <w:szCs w:val="18"/>
              </w:rPr>
              <w:t>1.13</w:t>
            </w:r>
          </w:p>
        </w:tc>
        <w:tc>
          <w:tcPr>
            <w:tcW w:w="70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2041322" w14:textId="77777777" w:rsidR="00DF08A2" w:rsidRPr="00764574" w:rsidRDefault="00DF08A2" w:rsidP="00221E0C">
            <w:pPr>
              <w:ind w:right="40"/>
              <w:jc w:val="center"/>
              <w:rPr>
                <w:sz w:val="18"/>
                <w:szCs w:val="18"/>
              </w:rPr>
            </w:pPr>
            <w:r w:rsidRPr="00764574">
              <w:rPr>
                <w:sz w:val="18"/>
                <w:szCs w:val="18"/>
              </w:rPr>
              <w:t>1.14</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15EC1F6" w14:textId="77777777" w:rsidR="00DF08A2" w:rsidRPr="00764574" w:rsidRDefault="00DF08A2" w:rsidP="00221E0C">
            <w:pPr>
              <w:ind w:right="40"/>
              <w:jc w:val="center"/>
              <w:rPr>
                <w:sz w:val="18"/>
                <w:szCs w:val="18"/>
              </w:rPr>
            </w:pPr>
            <w:r w:rsidRPr="00764574">
              <w:rPr>
                <w:sz w:val="18"/>
                <w:szCs w:val="18"/>
              </w:rPr>
              <w:t>1.15</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B43E691" w14:textId="77777777" w:rsidR="00DF08A2" w:rsidRPr="00764574" w:rsidRDefault="00DF08A2" w:rsidP="00221E0C">
            <w:pPr>
              <w:ind w:right="40"/>
              <w:jc w:val="center"/>
              <w:rPr>
                <w:sz w:val="18"/>
                <w:szCs w:val="18"/>
              </w:rPr>
            </w:pPr>
            <w:r w:rsidRPr="00764574">
              <w:rPr>
                <w:sz w:val="18"/>
                <w:szCs w:val="18"/>
              </w:rPr>
              <w:t>1.15</w:t>
            </w:r>
          </w:p>
        </w:tc>
        <w:tc>
          <w:tcPr>
            <w:tcW w:w="57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6F11E51" w14:textId="77777777" w:rsidR="00DF08A2" w:rsidRPr="00764574" w:rsidRDefault="00DF08A2" w:rsidP="00221E0C">
            <w:pPr>
              <w:ind w:right="40"/>
              <w:jc w:val="center"/>
              <w:rPr>
                <w:sz w:val="18"/>
                <w:szCs w:val="18"/>
              </w:rPr>
            </w:pPr>
            <w:r w:rsidRPr="00764574">
              <w:rPr>
                <w:sz w:val="18"/>
                <w:szCs w:val="18"/>
              </w:rPr>
              <w:t>1.16</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B24FADD" w14:textId="77777777" w:rsidR="00DF08A2" w:rsidRPr="00764574" w:rsidRDefault="00DF08A2" w:rsidP="00221E0C">
            <w:pPr>
              <w:ind w:right="40"/>
              <w:jc w:val="center"/>
              <w:rPr>
                <w:sz w:val="18"/>
                <w:szCs w:val="18"/>
              </w:rPr>
            </w:pPr>
            <w:r w:rsidRPr="00764574">
              <w:rPr>
                <w:sz w:val="18"/>
                <w:szCs w:val="18"/>
              </w:rPr>
              <w:t>1.17</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4B8F0A3" w14:textId="77777777" w:rsidR="00DF08A2" w:rsidRPr="00764574" w:rsidRDefault="00DF08A2" w:rsidP="00221E0C">
            <w:pPr>
              <w:ind w:right="40"/>
              <w:jc w:val="center"/>
              <w:rPr>
                <w:sz w:val="18"/>
                <w:szCs w:val="18"/>
              </w:rPr>
            </w:pPr>
            <w:r w:rsidRPr="00764574">
              <w:rPr>
                <w:sz w:val="18"/>
                <w:szCs w:val="18"/>
              </w:rPr>
              <w:t>1.18</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5F47CE6" w14:textId="77777777" w:rsidR="00DF08A2" w:rsidRPr="00764574" w:rsidRDefault="00DF08A2" w:rsidP="00221E0C">
            <w:pPr>
              <w:ind w:right="40"/>
              <w:jc w:val="center"/>
              <w:rPr>
                <w:sz w:val="18"/>
                <w:szCs w:val="18"/>
              </w:rPr>
            </w:pPr>
            <w:r w:rsidRPr="00764574">
              <w:rPr>
                <w:sz w:val="18"/>
                <w:szCs w:val="18"/>
              </w:rPr>
              <w:t>1.19</w:t>
            </w:r>
          </w:p>
        </w:tc>
        <w:tc>
          <w:tcPr>
            <w:tcW w:w="701"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1F685BAC" w14:textId="77777777" w:rsidR="00DF08A2" w:rsidRPr="00764574" w:rsidRDefault="00DF08A2" w:rsidP="00221E0C">
            <w:pPr>
              <w:ind w:right="40"/>
              <w:jc w:val="center"/>
              <w:rPr>
                <w:sz w:val="18"/>
                <w:szCs w:val="18"/>
              </w:rPr>
            </w:pPr>
            <w:r w:rsidRPr="00764574">
              <w:rPr>
                <w:sz w:val="18"/>
                <w:szCs w:val="18"/>
              </w:rPr>
              <w:t>1.20</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191A058" w14:textId="77777777" w:rsidR="00DF08A2" w:rsidRPr="00764574" w:rsidRDefault="00DF08A2" w:rsidP="00221E0C">
            <w:pPr>
              <w:ind w:right="40"/>
              <w:jc w:val="center"/>
              <w:rPr>
                <w:sz w:val="18"/>
                <w:szCs w:val="18"/>
              </w:rPr>
            </w:pPr>
            <w:r w:rsidRPr="00764574">
              <w:rPr>
                <w:sz w:val="18"/>
                <w:szCs w:val="18"/>
              </w:rPr>
              <w:t>1.21</w:t>
            </w:r>
          </w:p>
        </w:tc>
        <w:tc>
          <w:tcPr>
            <w:tcW w:w="101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AC0EEB0" w14:textId="77777777" w:rsidR="00DF08A2" w:rsidRPr="00764574" w:rsidRDefault="00DF08A2" w:rsidP="00221E0C">
            <w:pPr>
              <w:ind w:right="40"/>
              <w:jc w:val="center"/>
              <w:rPr>
                <w:sz w:val="18"/>
                <w:szCs w:val="18"/>
              </w:rPr>
            </w:pPr>
            <w:r w:rsidRPr="00764574">
              <w:rPr>
                <w:sz w:val="18"/>
                <w:szCs w:val="18"/>
              </w:rPr>
              <w:t>1.22</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91C1E9" w14:textId="77777777" w:rsidR="00DF08A2" w:rsidRPr="00764574" w:rsidRDefault="00DF08A2" w:rsidP="00221E0C">
            <w:pPr>
              <w:ind w:right="40"/>
              <w:jc w:val="center"/>
              <w:rPr>
                <w:sz w:val="18"/>
                <w:szCs w:val="18"/>
              </w:rPr>
            </w:pPr>
            <w:r w:rsidRPr="00764574">
              <w:rPr>
                <w:sz w:val="18"/>
                <w:szCs w:val="18"/>
              </w:rPr>
              <w:t>1.23</w:t>
            </w:r>
          </w:p>
        </w:tc>
      </w:tr>
      <w:tr w:rsidR="008D1255" w14:paraId="08F7A327" w14:textId="77777777" w:rsidTr="003D5FEA">
        <w:trPr>
          <w:trHeight w:val="28"/>
          <w:jc w:val="center"/>
        </w:trPr>
        <w:tc>
          <w:tcPr>
            <w:tcW w:w="12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BE60E0" w14:textId="77777777" w:rsidR="00DF08A2" w:rsidRDefault="00DF08A2" w:rsidP="00221E0C">
            <w:pPr>
              <w:ind w:right="42"/>
              <w:jc w:val="center"/>
              <w:rPr>
                <w:sz w:val="18"/>
                <w:szCs w:val="18"/>
              </w:rPr>
            </w:pPr>
            <w:r>
              <w:rPr>
                <w:sz w:val="18"/>
                <w:szCs w:val="18"/>
              </w:rPr>
              <w:t>Apurímac</w:t>
            </w:r>
          </w:p>
        </w:tc>
        <w:tc>
          <w:tcPr>
            <w:tcW w:w="69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3973CD4" w14:textId="77777777" w:rsidR="00DF08A2" w:rsidRPr="00764574" w:rsidRDefault="00DF08A2" w:rsidP="00221E0C">
            <w:pPr>
              <w:ind w:right="40"/>
              <w:jc w:val="center"/>
              <w:rPr>
                <w:sz w:val="18"/>
                <w:szCs w:val="18"/>
              </w:rPr>
            </w:pPr>
            <w:r w:rsidRPr="00764574">
              <w:rPr>
                <w:sz w:val="18"/>
                <w:szCs w:val="18"/>
              </w:rPr>
              <w:t>1.37</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C0572F3" w14:textId="77777777" w:rsidR="00DF08A2" w:rsidRPr="00764574" w:rsidRDefault="00DF08A2" w:rsidP="00221E0C">
            <w:pPr>
              <w:ind w:right="40"/>
              <w:jc w:val="center"/>
              <w:rPr>
                <w:sz w:val="18"/>
                <w:szCs w:val="18"/>
              </w:rPr>
            </w:pPr>
            <w:r w:rsidRPr="00764574">
              <w:rPr>
                <w:sz w:val="18"/>
                <w:szCs w:val="18"/>
              </w:rPr>
              <w:t>1.40</w:t>
            </w:r>
          </w:p>
        </w:tc>
        <w:tc>
          <w:tcPr>
            <w:tcW w:w="70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8179744" w14:textId="77777777" w:rsidR="00DF08A2" w:rsidRPr="00764574" w:rsidRDefault="00DF08A2" w:rsidP="00221E0C">
            <w:pPr>
              <w:ind w:right="40"/>
              <w:jc w:val="center"/>
              <w:rPr>
                <w:sz w:val="18"/>
                <w:szCs w:val="18"/>
              </w:rPr>
            </w:pPr>
            <w:r w:rsidRPr="00764574">
              <w:rPr>
                <w:sz w:val="18"/>
                <w:szCs w:val="18"/>
              </w:rPr>
              <w:t>1.43</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C12CE03" w14:textId="77777777" w:rsidR="00DF08A2" w:rsidRPr="00764574" w:rsidRDefault="00DF08A2" w:rsidP="00221E0C">
            <w:pPr>
              <w:ind w:right="40"/>
              <w:jc w:val="center"/>
              <w:rPr>
                <w:sz w:val="18"/>
                <w:szCs w:val="18"/>
              </w:rPr>
            </w:pPr>
            <w:r w:rsidRPr="00764574">
              <w:rPr>
                <w:sz w:val="18"/>
                <w:szCs w:val="18"/>
              </w:rPr>
              <w:t>1.46</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8763FC6" w14:textId="77777777" w:rsidR="00DF08A2" w:rsidRPr="00764574" w:rsidRDefault="00DF08A2" w:rsidP="00221E0C">
            <w:pPr>
              <w:ind w:right="40"/>
              <w:jc w:val="center"/>
              <w:rPr>
                <w:sz w:val="18"/>
                <w:szCs w:val="18"/>
              </w:rPr>
            </w:pPr>
            <w:r w:rsidRPr="00764574">
              <w:rPr>
                <w:sz w:val="18"/>
                <w:szCs w:val="18"/>
              </w:rPr>
              <w:t>1.49</w:t>
            </w:r>
          </w:p>
        </w:tc>
        <w:tc>
          <w:tcPr>
            <w:tcW w:w="57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B798457" w14:textId="77777777" w:rsidR="00DF08A2" w:rsidRPr="00764574" w:rsidRDefault="00DF08A2" w:rsidP="00221E0C">
            <w:pPr>
              <w:ind w:right="40"/>
              <w:jc w:val="center"/>
              <w:rPr>
                <w:sz w:val="18"/>
                <w:szCs w:val="18"/>
              </w:rPr>
            </w:pPr>
            <w:r w:rsidRPr="00764574">
              <w:rPr>
                <w:sz w:val="18"/>
                <w:szCs w:val="18"/>
              </w:rPr>
              <w:t>1.52</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FD6EFB9" w14:textId="77777777" w:rsidR="00DF08A2" w:rsidRPr="00764574" w:rsidRDefault="00DF08A2" w:rsidP="00221E0C">
            <w:pPr>
              <w:ind w:right="40"/>
              <w:jc w:val="center"/>
              <w:rPr>
                <w:sz w:val="18"/>
                <w:szCs w:val="18"/>
              </w:rPr>
            </w:pPr>
            <w:r w:rsidRPr="00764574">
              <w:rPr>
                <w:sz w:val="18"/>
                <w:szCs w:val="18"/>
              </w:rPr>
              <w:t>1.54</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3B75842" w14:textId="77777777" w:rsidR="00DF08A2" w:rsidRPr="00764574" w:rsidRDefault="00DF08A2" w:rsidP="00221E0C">
            <w:pPr>
              <w:ind w:right="40"/>
              <w:jc w:val="center"/>
              <w:rPr>
                <w:sz w:val="18"/>
                <w:szCs w:val="18"/>
              </w:rPr>
            </w:pPr>
            <w:r w:rsidRPr="00764574">
              <w:rPr>
                <w:sz w:val="18"/>
                <w:szCs w:val="18"/>
              </w:rPr>
              <w:t>1.57</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BC1C3D5" w14:textId="77777777" w:rsidR="00DF08A2" w:rsidRPr="00764574" w:rsidRDefault="00DF08A2" w:rsidP="00221E0C">
            <w:pPr>
              <w:ind w:right="40"/>
              <w:jc w:val="center"/>
              <w:rPr>
                <w:sz w:val="18"/>
                <w:szCs w:val="18"/>
              </w:rPr>
            </w:pPr>
            <w:r w:rsidRPr="00764574">
              <w:rPr>
                <w:sz w:val="18"/>
                <w:szCs w:val="18"/>
              </w:rPr>
              <w:t>1.60</w:t>
            </w:r>
          </w:p>
        </w:tc>
        <w:tc>
          <w:tcPr>
            <w:tcW w:w="701"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23826C6A" w14:textId="77777777" w:rsidR="00DF08A2" w:rsidRPr="00764574" w:rsidRDefault="00DF08A2" w:rsidP="00221E0C">
            <w:pPr>
              <w:ind w:right="40"/>
              <w:jc w:val="center"/>
              <w:rPr>
                <w:sz w:val="18"/>
                <w:szCs w:val="18"/>
              </w:rPr>
            </w:pPr>
            <w:r w:rsidRPr="00764574">
              <w:rPr>
                <w:sz w:val="18"/>
                <w:szCs w:val="18"/>
              </w:rPr>
              <w:t>1.63</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D85F486" w14:textId="77777777" w:rsidR="00DF08A2" w:rsidRPr="00764574" w:rsidRDefault="00DF08A2" w:rsidP="00221E0C">
            <w:pPr>
              <w:ind w:right="40"/>
              <w:jc w:val="center"/>
              <w:rPr>
                <w:sz w:val="18"/>
                <w:szCs w:val="18"/>
              </w:rPr>
            </w:pPr>
            <w:r w:rsidRPr="00764574">
              <w:rPr>
                <w:sz w:val="18"/>
                <w:szCs w:val="18"/>
              </w:rPr>
              <w:t>1.66</w:t>
            </w:r>
          </w:p>
        </w:tc>
        <w:tc>
          <w:tcPr>
            <w:tcW w:w="101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702A699" w14:textId="77777777" w:rsidR="00DF08A2" w:rsidRPr="00764574" w:rsidRDefault="00DF08A2" w:rsidP="00221E0C">
            <w:pPr>
              <w:ind w:right="40"/>
              <w:jc w:val="center"/>
              <w:rPr>
                <w:sz w:val="18"/>
                <w:szCs w:val="18"/>
              </w:rPr>
            </w:pPr>
            <w:r w:rsidRPr="00764574">
              <w:rPr>
                <w:sz w:val="18"/>
                <w:szCs w:val="18"/>
              </w:rPr>
              <w:t>1.69</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BE2754" w14:textId="77777777" w:rsidR="00DF08A2" w:rsidRPr="00764574" w:rsidRDefault="00DF08A2" w:rsidP="00221E0C">
            <w:pPr>
              <w:ind w:right="40"/>
              <w:jc w:val="center"/>
              <w:rPr>
                <w:sz w:val="18"/>
                <w:szCs w:val="18"/>
              </w:rPr>
            </w:pPr>
            <w:r w:rsidRPr="00764574">
              <w:rPr>
                <w:sz w:val="18"/>
                <w:szCs w:val="18"/>
              </w:rPr>
              <w:t>1.72</w:t>
            </w:r>
          </w:p>
        </w:tc>
      </w:tr>
      <w:tr w:rsidR="008D1255" w14:paraId="7B3571A6" w14:textId="77777777" w:rsidTr="003D5FEA">
        <w:trPr>
          <w:trHeight w:val="28"/>
          <w:jc w:val="center"/>
        </w:trPr>
        <w:tc>
          <w:tcPr>
            <w:tcW w:w="12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3AB648" w14:textId="77777777" w:rsidR="00DF08A2" w:rsidRDefault="00DF08A2" w:rsidP="00221E0C">
            <w:pPr>
              <w:ind w:right="42"/>
              <w:jc w:val="center"/>
              <w:rPr>
                <w:sz w:val="18"/>
                <w:szCs w:val="18"/>
              </w:rPr>
            </w:pPr>
            <w:r>
              <w:rPr>
                <w:sz w:val="18"/>
                <w:szCs w:val="18"/>
              </w:rPr>
              <w:t>Arequipa</w:t>
            </w:r>
          </w:p>
        </w:tc>
        <w:tc>
          <w:tcPr>
            <w:tcW w:w="69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A6FBAF4" w14:textId="77777777" w:rsidR="00DF08A2" w:rsidRPr="00764574" w:rsidRDefault="00DF08A2" w:rsidP="00221E0C">
            <w:pPr>
              <w:ind w:right="40"/>
              <w:jc w:val="center"/>
              <w:rPr>
                <w:sz w:val="18"/>
                <w:szCs w:val="18"/>
              </w:rPr>
            </w:pPr>
            <w:r w:rsidRPr="00764574">
              <w:rPr>
                <w:sz w:val="18"/>
                <w:szCs w:val="18"/>
              </w:rPr>
              <w:t>1.10</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B63F178" w14:textId="77777777" w:rsidR="00DF08A2" w:rsidRPr="00764574" w:rsidRDefault="00DF08A2" w:rsidP="00221E0C">
            <w:pPr>
              <w:ind w:right="40"/>
              <w:jc w:val="center"/>
              <w:rPr>
                <w:sz w:val="18"/>
                <w:szCs w:val="18"/>
              </w:rPr>
            </w:pPr>
            <w:r w:rsidRPr="00764574">
              <w:rPr>
                <w:sz w:val="18"/>
                <w:szCs w:val="18"/>
              </w:rPr>
              <w:t>1.11</w:t>
            </w:r>
          </w:p>
        </w:tc>
        <w:tc>
          <w:tcPr>
            <w:tcW w:w="70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4333F5D" w14:textId="77777777" w:rsidR="00DF08A2" w:rsidRPr="00764574" w:rsidRDefault="00DF08A2" w:rsidP="00221E0C">
            <w:pPr>
              <w:ind w:right="40"/>
              <w:jc w:val="center"/>
              <w:rPr>
                <w:sz w:val="18"/>
                <w:szCs w:val="18"/>
              </w:rPr>
            </w:pPr>
            <w:r w:rsidRPr="00764574">
              <w:rPr>
                <w:sz w:val="18"/>
                <w:szCs w:val="18"/>
              </w:rPr>
              <w:t>1.12</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D12CA86" w14:textId="77777777" w:rsidR="00DF08A2" w:rsidRPr="00764574" w:rsidRDefault="00DF08A2" w:rsidP="00221E0C">
            <w:pPr>
              <w:ind w:right="40"/>
              <w:jc w:val="center"/>
              <w:rPr>
                <w:sz w:val="18"/>
                <w:szCs w:val="18"/>
              </w:rPr>
            </w:pPr>
            <w:r w:rsidRPr="00764574">
              <w:rPr>
                <w:sz w:val="18"/>
                <w:szCs w:val="18"/>
              </w:rPr>
              <w:t>1.13</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4F03431" w14:textId="77777777" w:rsidR="00DF08A2" w:rsidRPr="00764574" w:rsidRDefault="00DF08A2" w:rsidP="00221E0C">
            <w:pPr>
              <w:ind w:right="40"/>
              <w:jc w:val="center"/>
              <w:rPr>
                <w:sz w:val="18"/>
                <w:szCs w:val="18"/>
              </w:rPr>
            </w:pPr>
            <w:r w:rsidRPr="00764574">
              <w:rPr>
                <w:sz w:val="18"/>
                <w:szCs w:val="18"/>
              </w:rPr>
              <w:t>1.13</w:t>
            </w:r>
          </w:p>
        </w:tc>
        <w:tc>
          <w:tcPr>
            <w:tcW w:w="57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E0F40E0" w14:textId="77777777" w:rsidR="00DF08A2" w:rsidRPr="00764574" w:rsidRDefault="00DF08A2" w:rsidP="00221E0C">
            <w:pPr>
              <w:ind w:right="40"/>
              <w:jc w:val="center"/>
              <w:rPr>
                <w:sz w:val="18"/>
                <w:szCs w:val="18"/>
              </w:rPr>
            </w:pPr>
            <w:r w:rsidRPr="00764574">
              <w:rPr>
                <w:sz w:val="18"/>
                <w:szCs w:val="18"/>
              </w:rPr>
              <w:t>1.14</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A389BA0" w14:textId="77777777" w:rsidR="00DF08A2" w:rsidRPr="00764574" w:rsidRDefault="00DF08A2" w:rsidP="00221E0C">
            <w:pPr>
              <w:ind w:right="40"/>
              <w:jc w:val="center"/>
              <w:rPr>
                <w:sz w:val="18"/>
                <w:szCs w:val="18"/>
              </w:rPr>
            </w:pPr>
            <w:r w:rsidRPr="00764574">
              <w:rPr>
                <w:sz w:val="18"/>
                <w:szCs w:val="18"/>
              </w:rPr>
              <w:t>1.15</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8B7498E" w14:textId="77777777" w:rsidR="00DF08A2" w:rsidRPr="00764574" w:rsidRDefault="00DF08A2" w:rsidP="00221E0C">
            <w:pPr>
              <w:ind w:right="40"/>
              <w:jc w:val="center"/>
              <w:rPr>
                <w:sz w:val="18"/>
                <w:szCs w:val="18"/>
              </w:rPr>
            </w:pPr>
            <w:r w:rsidRPr="00764574">
              <w:rPr>
                <w:sz w:val="18"/>
                <w:szCs w:val="18"/>
              </w:rPr>
              <w:t>1.16</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A8D8CCD" w14:textId="77777777" w:rsidR="00DF08A2" w:rsidRPr="00764574" w:rsidRDefault="00DF08A2" w:rsidP="00221E0C">
            <w:pPr>
              <w:ind w:right="40"/>
              <w:jc w:val="center"/>
              <w:rPr>
                <w:sz w:val="18"/>
                <w:szCs w:val="18"/>
              </w:rPr>
            </w:pPr>
            <w:r w:rsidRPr="00764574">
              <w:rPr>
                <w:sz w:val="18"/>
                <w:szCs w:val="18"/>
              </w:rPr>
              <w:t>1.17</w:t>
            </w:r>
          </w:p>
        </w:tc>
        <w:tc>
          <w:tcPr>
            <w:tcW w:w="701"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335F6180" w14:textId="77777777" w:rsidR="00DF08A2" w:rsidRPr="00764574" w:rsidRDefault="00DF08A2" w:rsidP="00221E0C">
            <w:pPr>
              <w:ind w:right="40"/>
              <w:jc w:val="center"/>
              <w:rPr>
                <w:sz w:val="18"/>
                <w:szCs w:val="18"/>
              </w:rPr>
            </w:pPr>
            <w:r w:rsidRPr="00764574">
              <w:rPr>
                <w:sz w:val="18"/>
                <w:szCs w:val="18"/>
              </w:rPr>
              <w:t>1.17</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D2C3AD9" w14:textId="77777777" w:rsidR="00DF08A2" w:rsidRPr="00764574" w:rsidRDefault="00DF08A2" w:rsidP="00221E0C">
            <w:pPr>
              <w:ind w:right="40"/>
              <w:jc w:val="center"/>
              <w:rPr>
                <w:sz w:val="18"/>
                <w:szCs w:val="18"/>
              </w:rPr>
            </w:pPr>
            <w:r w:rsidRPr="00764574">
              <w:rPr>
                <w:sz w:val="18"/>
                <w:szCs w:val="18"/>
              </w:rPr>
              <w:t>1.18</w:t>
            </w:r>
          </w:p>
        </w:tc>
        <w:tc>
          <w:tcPr>
            <w:tcW w:w="101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4DA7E62" w14:textId="77777777" w:rsidR="00DF08A2" w:rsidRPr="00764574" w:rsidRDefault="00DF08A2" w:rsidP="00221E0C">
            <w:pPr>
              <w:ind w:right="40"/>
              <w:jc w:val="center"/>
              <w:rPr>
                <w:sz w:val="18"/>
                <w:szCs w:val="18"/>
              </w:rPr>
            </w:pPr>
            <w:r w:rsidRPr="00764574">
              <w:rPr>
                <w:sz w:val="18"/>
                <w:szCs w:val="18"/>
              </w:rPr>
              <w:t>1.19</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2F50A3" w14:textId="77777777" w:rsidR="00DF08A2" w:rsidRPr="00764574" w:rsidRDefault="00DF08A2" w:rsidP="00221E0C">
            <w:pPr>
              <w:ind w:right="40"/>
              <w:jc w:val="center"/>
              <w:rPr>
                <w:sz w:val="18"/>
                <w:szCs w:val="18"/>
              </w:rPr>
            </w:pPr>
            <w:r w:rsidRPr="00764574">
              <w:rPr>
                <w:sz w:val="18"/>
                <w:szCs w:val="18"/>
              </w:rPr>
              <w:t>1.20</w:t>
            </w:r>
          </w:p>
        </w:tc>
      </w:tr>
      <w:tr w:rsidR="008D1255" w14:paraId="0F32B045" w14:textId="77777777" w:rsidTr="003D5FEA">
        <w:trPr>
          <w:trHeight w:val="28"/>
          <w:jc w:val="center"/>
        </w:trPr>
        <w:tc>
          <w:tcPr>
            <w:tcW w:w="12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55F7D9" w14:textId="77777777" w:rsidR="00DF08A2" w:rsidRDefault="00DF08A2" w:rsidP="00221E0C">
            <w:pPr>
              <w:ind w:right="42"/>
              <w:jc w:val="center"/>
              <w:rPr>
                <w:sz w:val="18"/>
                <w:szCs w:val="18"/>
              </w:rPr>
            </w:pPr>
            <w:r>
              <w:rPr>
                <w:sz w:val="18"/>
                <w:szCs w:val="18"/>
              </w:rPr>
              <w:t>Ayacucho</w:t>
            </w:r>
          </w:p>
        </w:tc>
        <w:tc>
          <w:tcPr>
            <w:tcW w:w="69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9121421" w14:textId="77777777" w:rsidR="00DF08A2" w:rsidRPr="00764574" w:rsidRDefault="00DF08A2" w:rsidP="00221E0C">
            <w:pPr>
              <w:ind w:right="40"/>
              <w:jc w:val="center"/>
              <w:rPr>
                <w:sz w:val="18"/>
                <w:szCs w:val="18"/>
              </w:rPr>
            </w:pPr>
            <w:r w:rsidRPr="00764574">
              <w:rPr>
                <w:sz w:val="18"/>
                <w:szCs w:val="18"/>
              </w:rPr>
              <w:t>1.24</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59AF6B9" w14:textId="77777777" w:rsidR="00DF08A2" w:rsidRPr="00764574" w:rsidRDefault="00DF08A2" w:rsidP="00221E0C">
            <w:pPr>
              <w:ind w:right="40"/>
              <w:jc w:val="center"/>
              <w:rPr>
                <w:sz w:val="18"/>
                <w:szCs w:val="18"/>
              </w:rPr>
            </w:pPr>
            <w:r w:rsidRPr="00764574">
              <w:rPr>
                <w:sz w:val="18"/>
                <w:szCs w:val="18"/>
              </w:rPr>
              <w:t>1.26</w:t>
            </w:r>
          </w:p>
        </w:tc>
        <w:tc>
          <w:tcPr>
            <w:tcW w:w="70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4F81504" w14:textId="77777777" w:rsidR="00DF08A2" w:rsidRPr="00764574" w:rsidRDefault="00DF08A2" w:rsidP="00221E0C">
            <w:pPr>
              <w:ind w:right="40"/>
              <w:jc w:val="center"/>
              <w:rPr>
                <w:sz w:val="18"/>
                <w:szCs w:val="18"/>
              </w:rPr>
            </w:pPr>
            <w:r w:rsidRPr="00764574">
              <w:rPr>
                <w:sz w:val="18"/>
                <w:szCs w:val="18"/>
              </w:rPr>
              <w:t>1.27</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C4AECF5" w14:textId="77777777" w:rsidR="00DF08A2" w:rsidRPr="00764574" w:rsidRDefault="00DF08A2" w:rsidP="00221E0C">
            <w:pPr>
              <w:ind w:right="40"/>
              <w:jc w:val="center"/>
              <w:rPr>
                <w:sz w:val="18"/>
                <w:szCs w:val="18"/>
              </w:rPr>
            </w:pPr>
            <w:r w:rsidRPr="00764574">
              <w:rPr>
                <w:sz w:val="18"/>
                <w:szCs w:val="18"/>
              </w:rPr>
              <w:t>1.29</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17136D1" w14:textId="77777777" w:rsidR="00DF08A2" w:rsidRPr="00764574" w:rsidRDefault="00DF08A2" w:rsidP="00221E0C">
            <w:pPr>
              <w:ind w:right="40"/>
              <w:jc w:val="center"/>
              <w:rPr>
                <w:sz w:val="18"/>
                <w:szCs w:val="18"/>
              </w:rPr>
            </w:pPr>
            <w:r w:rsidRPr="00764574">
              <w:rPr>
                <w:sz w:val="18"/>
                <w:szCs w:val="18"/>
              </w:rPr>
              <w:t>1.31</w:t>
            </w:r>
          </w:p>
        </w:tc>
        <w:tc>
          <w:tcPr>
            <w:tcW w:w="57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F50B22A" w14:textId="77777777" w:rsidR="00DF08A2" w:rsidRPr="00764574" w:rsidRDefault="00DF08A2" w:rsidP="00221E0C">
            <w:pPr>
              <w:ind w:right="40"/>
              <w:jc w:val="center"/>
              <w:rPr>
                <w:sz w:val="18"/>
                <w:szCs w:val="18"/>
              </w:rPr>
            </w:pPr>
            <w:r w:rsidRPr="00764574">
              <w:rPr>
                <w:sz w:val="18"/>
                <w:szCs w:val="18"/>
              </w:rPr>
              <w:t>1.33</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5CFBE9D" w14:textId="77777777" w:rsidR="00DF08A2" w:rsidRPr="00764574" w:rsidRDefault="00DF08A2" w:rsidP="00221E0C">
            <w:pPr>
              <w:ind w:right="40"/>
              <w:jc w:val="center"/>
              <w:rPr>
                <w:sz w:val="18"/>
                <w:szCs w:val="18"/>
              </w:rPr>
            </w:pPr>
            <w:r w:rsidRPr="00764574">
              <w:rPr>
                <w:sz w:val="18"/>
                <w:szCs w:val="18"/>
              </w:rPr>
              <w:t>1.35</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DD06035" w14:textId="77777777" w:rsidR="00DF08A2" w:rsidRPr="00764574" w:rsidRDefault="00DF08A2" w:rsidP="00221E0C">
            <w:pPr>
              <w:ind w:right="40"/>
              <w:jc w:val="center"/>
              <w:rPr>
                <w:sz w:val="18"/>
                <w:szCs w:val="18"/>
              </w:rPr>
            </w:pPr>
            <w:r w:rsidRPr="00764574">
              <w:rPr>
                <w:sz w:val="18"/>
                <w:szCs w:val="18"/>
              </w:rPr>
              <w:t>1.37</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E079C8F" w14:textId="77777777" w:rsidR="00DF08A2" w:rsidRPr="00764574" w:rsidRDefault="00DF08A2" w:rsidP="00221E0C">
            <w:pPr>
              <w:ind w:right="40"/>
              <w:jc w:val="center"/>
              <w:rPr>
                <w:sz w:val="18"/>
                <w:szCs w:val="18"/>
              </w:rPr>
            </w:pPr>
            <w:r w:rsidRPr="00764574">
              <w:rPr>
                <w:sz w:val="18"/>
                <w:szCs w:val="18"/>
              </w:rPr>
              <w:t>1.38</w:t>
            </w:r>
          </w:p>
        </w:tc>
        <w:tc>
          <w:tcPr>
            <w:tcW w:w="701"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750DE27A" w14:textId="77777777" w:rsidR="00DF08A2" w:rsidRPr="00764574" w:rsidRDefault="00DF08A2" w:rsidP="00221E0C">
            <w:pPr>
              <w:ind w:right="40"/>
              <w:jc w:val="center"/>
              <w:rPr>
                <w:sz w:val="18"/>
                <w:szCs w:val="18"/>
              </w:rPr>
            </w:pPr>
            <w:r w:rsidRPr="00764574">
              <w:rPr>
                <w:sz w:val="18"/>
                <w:szCs w:val="18"/>
              </w:rPr>
              <w:t>1.40</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0B65BEE" w14:textId="77777777" w:rsidR="00DF08A2" w:rsidRPr="00764574" w:rsidRDefault="00DF08A2" w:rsidP="00221E0C">
            <w:pPr>
              <w:ind w:right="40"/>
              <w:jc w:val="center"/>
              <w:rPr>
                <w:sz w:val="18"/>
                <w:szCs w:val="18"/>
              </w:rPr>
            </w:pPr>
            <w:r w:rsidRPr="00764574">
              <w:rPr>
                <w:sz w:val="18"/>
                <w:szCs w:val="18"/>
              </w:rPr>
              <w:t>1.42</w:t>
            </w:r>
          </w:p>
        </w:tc>
        <w:tc>
          <w:tcPr>
            <w:tcW w:w="101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EF18BCE" w14:textId="77777777" w:rsidR="00DF08A2" w:rsidRPr="00764574" w:rsidRDefault="00DF08A2" w:rsidP="00221E0C">
            <w:pPr>
              <w:ind w:right="40"/>
              <w:jc w:val="center"/>
              <w:rPr>
                <w:sz w:val="18"/>
                <w:szCs w:val="18"/>
              </w:rPr>
            </w:pPr>
            <w:r w:rsidRPr="00764574">
              <w:rPr>
                <w:sz w:val="18"/>
                <w:szCs w:val="18"/>
              </w:rPr>
              <w:t>1.44</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8D4F93" w14:textId="77777777" w:rsidR="00DF08A2" w:rsidRPr="00764574" w:rsidRDefault="00DF08A2" w:rsidP="00221E0C">
            <w:pPr>
              <w:ind w:right="40"/>
              <w:jc w:val="center"/>
              <w:rPr>
                <w:sz w:val="18"/>
                <w:szCs w:val="18"/>
              </w:rPr>
            </w:pPr>
            <w:r w:rsidRPr="00764574">
              <w:rPr>
                <w:sz w:val="18"/>
                <w:szCs w:val="18"/>
              </w:rPr>
              <w:t>1.46</w:t>
            </w:r>
          </w:p>
        </w:tc>
      </w:tr>
      <w:tr w:rsidR="008D1255" w14:paraId="44AFCC8F" w14:textId="77777777" w:rsidTr="003D5FEA">
        <w:trPr>
          <w:trHeight w:val="28"/>
          <w:jc w:val="center"/>
        </w:trPr>
        <w:tc>
          <w:tcPr>
            <w:tcW w:w="12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A0EFE7" w14:textId="77777777" w:rsidR="00DF08A2" w:rsidRDefault="00DF08A2" w:rsidP="00221E0C">
            <w:pPr>
              <w:ind w:right="42"/>
              <w:jc w:val="center"/>
              <w:rPr>
                <w:sz w:val="18"/>
                <w:szCs w:val="18"/>
              </w:rPr>
            </w:pPr>
            <w:r>
              <w:rPr>
                <w:sz w:val="18"/>
                <w:szCs w:val="18"/>
              </w:rPr>
              <w:t>Cajamarca</w:t>
            </w:r>
          </w:p>
        </w:tc>
        <w:tc>
          <w:tcPr>
            <w:tcW w:w="69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7204A89" w14:textId="77777777" w:rsidR="00DF08A2" w:rsidRPr="00764574" w:rsidRDefault="00DF08A2" w:rsidP="00221E0C">
            <w:pPr>
              <w:ind w:right="40"/>
              <w:jc w:val="center"/>
              <w:rPr>
                <w:sz w:val="18"/>
                <w:szCs w:val="18"/>
              </w:rPr>
            </w:pPr>
            <w:r w:rsidRPr="00764574">
              <w:rPr>
                <w:sz w:val="18"/>
                <w:szCs w:val="18"/>
              </w:rPr>
              <w:t>1.26</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CD82688" w14:textId="77777777" w:rsidR="00DF08A2" w:rsidRPr="00764574" w:rsidRDefault="00DF08A2" w:rsidP="00221E0C">
            <w:pPr>
              <w:ind w:right="40"/>
              <w:jc w:val="center"/>
              <w:rPr>
                <w:sz w:val="18"/>
                <w:szCs w:val="18"/>
              </w:rPr>
            </w:pPr>
            <w:r w:rsidRPr="00764574">
              <w:rPr>
                <w:sz w:val="18"/>
                <w:szCs w:val="18"/>
              </w:rPr>
              <w:t>1.28</w:t>
            </w:r>
          </w:p>
        </w:tc>
        <w:tc>
          <w:tcPr>
            <w:tcW w:w="70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B4B3B87" w14:textId="77777777" w:rsidR="00DF08A2" w:rsidRPr="00764574" w:rsidRDefault="00DF08A2" w:rsidP="00221E0C">
            <w:pPr>
              <w:ind w:right="40"/>
              <w:jc w:val="center"/>
              <w:rPr>
                <w:sz w:val="18"/>
                <w:szCs w:val="18"/>
              </w:rPr>
            </w:pPr>
            <w:r w:rsidRPr="00764574">
              <w:rPr>
                <w:sz w:val="18"/>
                <w:szCs w:val="18"/>
              </w:rPr>
              <w:t>1.30</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03750EE" w14:textId="77777777" w:rsidR="00DF08A2" w:rsidRPr="00764574" w:rsidRDefault="00DF08A2" w:rsidP="00221E0C">
            <w:pPr>
              <w:ind w:right="40"/>
              <w:jc w:val="center"/>
              <w:rPr>
                <w:sz w:val="18"/>
                <w:szCs w:val="18"/>
              </w:rPr>
            </w:pPr>
            <w:r w:rsidRPr="00764574">
              <w:rPr>
                <w:sz w:val="18"/>
                <w:szCs w:val="18"/>
              </w:rPr>
              <w:t>1.32</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5289EB7" w14:textId="77777777" w:rsidR="00DF08A2" w:rsidRPr="00764574" w:rsidRDefault="00DF08A2" w:rsidP="00221E0C">
            <w:pPr>
              <w:ind w:right="40"/>
              <w:jc w:val="center"/>
              <w:rPr>
                <w:sz w:val="18"/>
                <w:szCs w:val="18"/>
              </w:rPr>
            </w:pPr>
            <w:r w:rsidRPr="00764574">
              <w:rPr>
                <w:sz w:val="18"/>
                <w:szCs w:val="18"/>
              </w:rPr>
              <w:t>1.34</w:t>
            </w:r>
          </w:p>
        </w:tc>
        <w:tc>
          <w:tcPr>
            <w:tcW w:w="57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25DADAB" w14:textId="77777777" w:rsidR="00DF08A2" w:rsidRPr="00764574" w:rsidRDefault="00DF08A2" w:rsidP="00221E0C">
            <w:pPr>
              <w:ind w:right="40"/>
              <w:jc w:val="center"/>
              <w:rPr>
                <w:sz w:val="18"/>
                <w:szCs w:val="18"/>
              </w:rPr>
            </w:pPr>
            <w:r w:rsidRPr="00764574">
              <w:rPr>
                <w:sz w:val="18"/>
                <w:szCs w:val="18"/>
              </w:rPr>
              <w:t>1.36</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EDC5523" w14:textId="77777777" w:rsidR="00DF08A2" w:rsidRPr="00764574" w:rsidRDefault="00DF08A2" w:rsidP="00221E0C">
            <w:pPr>
              <w:ind w:right="40"/>
              <w:jc w:val="center"/>
              <w:rPr>
                <w:sz w:val="18"/>
                <w:szCs w:val="18"/>
              </w:rPr>
            </w:pPr>
            <w:r w:rsidRPr="00764574">
              <w:rPr>
                <w:sz w:val="18"/>
                <w:szCs w:val="18"/>
              </w:rPr>
              <w:t>1.38</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5BAD54B" w14:textId="77777777" w:rsidR="00DF08A2" w:rsidRPr="00764574" w:rsidRDefault="00DF08A2" w:rsidP="00221E0C">
            <w:pPr>
              <w:ind w:right="40"/>
              <w:jc w:val="center"/>
              <w:rPr>
                <w:sz w:val="18"/>
                <w:szCs w:val="18"/>
              </w:rPr>
            </w:pPr>
            <w:r w:rsidRPr="00764574">
              <w:rPr>
                <w:sz w:val="18"/>
                <w:szCs w:val="18"/>
              </w:rPr>
              <w:t>1.40</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B954CD9" w14:textId="77777777" w:rsidR="00DF08A2" w:rsidRPr="00764574" w:rsidRDefault="00DF08A2" w:rsidP="00221E0C">
            <w:pPr>
              <w:ind w:right="40"/>
              <w:jc w:val="center"/>
              <w:rPr>
                <w:sz w:val="18"/>
                <w:szCs w:val="18"/>
              </w:rPr>
            </w:pPr>
            <w:r w:rsidRPr="00764574">
              <w:rPr>
                <w:sz w:val="18"/>
                <w:szCs w:val="18"/>
              </w:rPr>
              <w:t>1.42</w:t>
            </w:r>
          </w:p>
        </w:tc>
        <w:tc>
          <w:tcPr>
            <w:tcW w:w="701"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59B22049" w14:textId="77777777" w:rsidR="00DF08A2" w:rsidRPr="00764574" w:rsidRDefault="00DF08A2" w:rsidP="00221E0C">
            <w:pPr>
              <w:ind w:right="40"/>
              <w:jc w:val="center"/>
              <w:rPr>
                <w:sz w:val="18"/>
                <w:szCs w:val="18"/>
              </w:rPr>
            </w:pPr>
            <w:r w:rsidRPr="00764574">
              <w:rPr>
                <w:sz w:val="18"/>
                <w:szCs w:val="18"/>
              </w:rPr>
              <w:t>1.44</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18D6950" w14:textId="77777777" w:rsidR="00DF08A2" w:rsidRPr="00764574" w:rsidRDefault="00DF08A2" w:rsidP="00221E0C">
            <w:pPr>
              <w:ind w:right="40"/>
              <w:jc w:val="center"/>
              <w:rPr>
                <w:sz w:val="18"/>
                <w:szCs w:val="18"/>
              </w:rPr>
            </w:pPr>
            <w:r w:rsidRPr="00764574">
              <w:rPr>
                <w:sz w:val="18"/>
                <w:szCs w:val="18"/>
              </w:rPr>
              <w:t>1.46</w:t>
            </w:r>
          </w:p>
        </w:tc>
        <w:tc>
          <w:tcPr>
            <w:tcW w:w="101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90DDEE7" w14:textId="77777777" w:rsidR="00DF08A2" w:rsidRPr="00764574" w:rsidRDefault="00DF08A2" w:rsidP="00221E0C">
            <w:pPr>
              <w:ind w:right="40"/>
              <w:jc w:val="center"/>
              <w:rPr>
                <w:sz w:val="18"/>
                <w:szCs w:val="18"/>
              </w:rPr>
            </w:pPr>
            <w:r w:rsidRPr="00764574">
              <w:rPr>
                <w:sz w:val="18"/>
                <w:szCs w:val="18"/>
              </w:rPr>
              <w:t>1.48</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2D30A4" w14:textId="77777777" w:rsidR="00DF08A2" w:rsidRPr="00764574" w:rsidRDefault="00DF08A2" w:rsidP="00221E0C">
            <w:pPr>
              <w:ind w:right="40"/>
              <w:jc w:val="center"/>
              <w:rPr>
                <w:sz w:val="18"/>
                <w:szCs w:val="18"/>
              </w:rPr>
            </w:pPr>
            <w:r w:rsidRPr="00764574">
              <w:rPr>
                <w:sz w:val="18"/>
                <w:szCs w:val="18"/>
              </w:rPr>
              <w:t>1.50</w:t>
            </w:r>
          </w:p>
        </w:tc>
      </w:tr>
      <w:tr w:rsidR="008D1255" w14:paraId="665939E2" w14:textId="77777777" w:rsidTr="003D5FEA">
        <w:trPr>
          <w:trHeight w:val="28"/>
          <w:jc w:val="center"/>
        </w:trPr>
        <w:tc>
          <w:tcPr>
            <w:tcW w:w="12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4760A5" w14:textId="77777777" w:rsidR="00DF08A2" w:rsidRDefault="00DF08A2" w:rsidP="00221E0C">
            <w:pPr>
              <w:ind w:right="42"/>
              <w:jc w:val="center"/>
              <w:rPr>
                <w:sz w:val="18"/>
                <w:szCs w:val="18"/>
              </w:rPr>
            </w:pPr>
            <w:r>
              <w:rPr>
                <w:sz w:val="18"/>
                <w:szCs w:val="18"/>
              </w:rPr>
              <w:t>Callao</w:t>
            </w:r>
          </w:p>
        </w:tc>
        <w:tc>
          <w:tcPr>
            <w:tcW w:w="69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853537C" w14:textId="77777777" w:rsidR="00DF08A2" w:rsidRPr="00764574" w:rsidRDefault="00DF08A2" w:rsidP="00221E0C">
            <w:pPr>
              <w:ind w:right="40"/>
              <w:jc w:val="center"/>
              <w:rPr>
                <w:sz w:val="18"/>
                <w:szCs w:val="18"/>
              </w:rPr>
            </w:pPr>
            <w:r w:rsidRPr="00764574">
              <w:rPr>
                <w:sz w:val="18"/>
                <w:szCs w:val="18"/>
              </w:rPr>
              <w:t>1.09</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FB6A912" w14:textId="77777777" w:rsidR="00DF08A2" w:rsidRPr="00764574" w:rsidRDefault="00DF08A2" w:rsidP="00221E0C">
            <w:pPr>
              <w:ind w:right="40"/>
              <w:jc w:val="center"/>
              <w:rPr>
                <w:sz w:val="18"/>
                <w:szCs w:val="18"/>
              </w:rPr>
            </w:pPr>
            <w:r w:rsidRPr="00764574">
              <w:rPr>
                <w:sz w:val="18"/>
                <w:szCs w:val="18"/>
              </w:rPr>
              <w:t>1.10</w:t>
            </w:r>
          </w:p>
        </w:tc>
        <w:tc>
          <w:tcPr>
            <w:tcW w:w="70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D80D61C" w14:textId="77777777" w:rsidR="00DF08A2" w:rsidRPr="00764574" w:rsidRDefault="00DF08A2" w:rsidP="00221E0C">
            <w:pPr>
              <w:ind w:right="40"/>
              <w:jc w:val="center"/>
              <w:rPr>
                <w:sz w:val="18"/>
                <w:szCs w:val="18"/>
              </w:rPr>
            </w:pPr>
            <w:r w:rsidRPr="00764574">
              <w:rPr>
                <w:sz w:val="18"/>
                <w:szCs w:val="18"/>
              </w:rPr>
              <w:t>1.11</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2A296FD" w14:textId="77777777" w:rsidR="00DF08A2" w:rsidRPr="00764574" w:rsidRDefault="00DF08A2" w:rsidP="00221E0C">
            <w:pPr>
              <w:ind w:right="40"/>
              <w:jc w:val="center"/>
              <w:rPr>
                <w:sz w:val="18"/>
                <w:szCs w:val="18"/>
              </w:rPr>
            </w:pPr>
            <w:r w:rsidRPr="00764574">
              <w:rPr>
                <w:sz w:val="18"/>
                <w:szCs w:val="18"/>
              </w:rPr>
              <w:t>1.11</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2871ED5" w14:textId="77777777" w:rsidR="00DF08A2" w:rsidRPr="00764574" w:rsidRDefault="00DF08A2" w:rsidP="00221E0C">
            <w:pPr>
              <w:ind w:right="40"/>
              <w:jc w:val="center"/>
              <w:rPr>
                <w:sz w:val="18"/>
                <w:szCs w:val="18"/>
              </w:rPr>
            </w:pPr>
            <w:r w:rsidRPr="00764574">
              <w:rPr>
                <w:sz w:val="18"/>
                <w:szCs w:val="18"/>
              </w:rPr>
              <w:t>1.12</w:t>
            </w:r>
          </w:p>
        </w:tc>
        <w:tc>
          <w:tcPr>
            <w:tcW w:w="57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4B6B0B1" w14:textId="77777777" w:rsidR="00DF08A2" w:rsidRPr="00764574" w:rsidRDefault="00DF08A2" w:rsidP="00221E0C">
            <w:pPr>
              <w:ind w:right="40"/>
              <w:jc w:val="center"/>
              <w:rPr>
                <w:sz w:val="18"/>
                <w:szCs w:val="18"/>
              </w:rPr>
            </w:pPr>
            <w:r w:rsidRPr="00764574">
              <w:rPr>
                <w:sz w:val="18"/>
                <w:szCs w:val="18"/>
              </w:rPr>
              <w:t>1.13</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FA52B94" w14:textId="77777777" w:rsidR="00DF08A2" w:rsidRPr="00764574" w:rsidRDefault="00DF08A2" w:rsidP="00221E0C">
            <w:pPr>
              <w:ind w:right="40"/>
              <w:jc w:val="center"/>
              <w:rPr>
                <w:sz w:val="18"/>
                <w:szCs w:val="18"/>
              </w:rPr>
            </w:pPr>
            <w:r w:rsidRPr="00764574">
              <w:rPr>
                <w:sz w:val="18"/>
                <w:szCs w:val="18"/>
              </w:rPr>
              <w:t>1.14</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E8585DC" w14:textId="77777777" w:rsidR="00DF08A2" w:rsidRPr="00764574" w:rsidRDefault="00DF08A2" w:rsidP="00221E0C">
            <w:pPr>
              <w:ind w:right="40"/>
              <w:jc w:val="center"/>
              <w:rPr>
                <w:sz w:val="18"/>
                <w:szCs w:val="18"/>
              </w:rPr>
            </w:pPr>
            <w:r w:rsidRPr="00764574">
              <w:rPr>
                <w:sz w:val="18"/>
                <w:szCs w:val="18"/>
              </w:rPr>
              <w:t>1.14</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36D327E" w14:textId="77777777" w:rsidR="00DF08A2" w:rsidRPr="00764574" w:rsidRDefault="00DF08A2" w:rsidP="00221E0C">
            <w:pPr>
              <w:ind w:right="40"/>
              <w:jc w:val="center"/>
              <w:rPr>
                <w:sz w:val="18"/>
                <w:szCs w:val="18"/>
              </w:rPr>
            </w:pPr>
            <w:r w:rsidRPr="00764574">
              <w:rPr>
                <w:sz w:val="18"/>
                <w:szCs w:val="18"/>
              </w:rPr>
              <w:t>1.15</w:t>
            </w:r>
          </w:p>
        </w:tc>
        <w:tc>
          <w:tcPr>
            <w:tcW w:w="701"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3F37095B" w14:textId="77777777" w:rsidR="00DF08A2" w:rsidRPr="00764574" w:rsidRDefault="00DF08A2" w:rsidP="00221E0C">
            <w:pPr>
              <w:ind w:right="40"/>
              <w:jc w:val="center"/>
              <w:rPr>
                <w:sz w:val="18"/>
                <w:szCs w:val="18"/>
              </w:rPr>
            </w:pPr>
            <w:r w:rsidRPr="00764574">
              <w:rPr>
                <w:sz w:val="18"/>
                <w:szCs w:val="18"/>
              </w:rPr>
              <w:t>1.16</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D6EAC05" w14:textId="77777777" w:rsidR="00DF08A2" w:rsidRPr="00764574" w:rsidRDefault="00DF08A2" w:rsidP="00221E0C">
            <w:pPr>
              <w:ind w:right="40"/>
              <w:jc w:val="center"/>
              <w:rPr>
                <w:sz w:val="18"/>
                <w:szCs w:val="18"/>
              </w:rPr>
            </w:pPr>
            <w:r w:rsidRPr="00764574">
              <w:rPr>
                <w:sz w:val="18"/>
                <w:szCs w:val="18"/>
              </w:rPr>
              <w:t>1.16</w:t>
            </w:r>
          </w:p>
        </w:tc>
        <w:tc>
          <w:tcPr>
            <w:tcW w:w="101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9CA0BFD" w14:textId="77777777" w:rsidR="00DF08A2" w:rsidRPr="00764574" w:rsidRDefault="00DF08A2" w:rsidP="00221E0C">
            <w:pPr>
              <w:ind w:right="40"/>
              <w:jc w:val="center"/>
              <w:rPr>
                <w:sz w:val="18"/>
                <w:szCs w:val="18"/>
              </w:rPr>
            </w:pPr>
            <w:r w:rsidRPr="00764574">
              <w:rPr>
                <w:sz w:val="18"/>
                <w:szCs w:val="18"/>
              </w:rPr>
              <w:t>1.17</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3AD063" w14:textId="77777777" w:rsidR="00DF08A2" w:rsidRPr="00764574" w:rsidRDefault="00DF08A2" w:rsidP="00221E0C">
            <w:pPr>
              <w:ind w:right="40"/>
              <w:jc w:val="center"/>
              <w:rPr>
                <w:sz w:val="18"/>
                <w:szCs w:val="18"/>
              </w:rPr>
            </w:pPr>
            <w:r w:rsidRPr="00764574">
              <w:rPr>
                <w:sz w:val="18"/>
                <w:szCs w:val="18"/>
              </w:rPr>
              <w:t>1.18</w:t>
            </w:r>
          </w:p>
        </w:tc>
      </w:tr>
      <w:tr w:rsidR="008D1255" w14:paraId="60336753" w14:textId="77777777" w:rsidTr="003D5FEA">
        <w:trPr>
          <w:trHeight w:val="28"/>
          <w:jc w:val="center"/>
        </w:trPr>
        <w:tc>
          <w:tcPr>
            <w:tcW w:w="12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0E7DBA" w14:textId="77777777" w:rsidR="00DF08A2" w:rsidRDefault="00DF08A2" w:rsidP="00221E0C">
            <w:pPr>
              <w:ind w:right="42"/>
              <w:jc w:val="center"/>
              <w:rPr>
                <w:sz w:val="18"/>
                <w:szCs w:val="18"/>
              </w:rPr>
            </w:pPr>
            <w:r>
              <w:rPr>
                <w:sz w:val="18"/>
                <w:szCs w:val="18"/>
              </w:rPr>
              <w:t>Cusco</w:t>
            </w:r>
          </w:p>
        </w:tc>
        <w:tc>
          <w:tcPr>
            <w:tcW w:w="69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EFA0E41" w14:textId="77777777" w:rsidR="00DF08A2" w:rsidRPr="00764574" w:rsidRDefault="00DF08A2" w:rsidP="00221E0C">
            <w:pPr>
              <w:ind w:right="40"/>
              <w:jc w:val="center"/>
              <w:rPr>
                <w:sz w:val="18"/>
                <w:szCs w:val="18"/>
              </w:rPr>
            </w:pPr>
            <w:r w:rsidRPr="00764574">
              <w:rPr>
                <w:sz w:val="18"/>
                <w:szCs w:val="18"/>
              </w:rPr>
              <w:t>1.10</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A01AA9B" w14:textId="77777777" w:rsidR="00DF08A2" w:rsidRPr="00764574" w:rsidRDefault="00DF08A2" w:rsidP="00221E0C">
            <w:pPr>
              <w:ind w:right="40"/>
              <w:jc w:val="center"/>
              <w:rPr>
                <w:sz w:val="18"/>
                <w:szCs w:val="18"/>
              </w:rPr>
            </w:pPr>
            <w:r w:rsidRPr="00764574">
              <w:rPr>
                <w:sz w:val="18"/>
                <w:szCs w:val="18"/>
              </w:rPr>
              <w:t>1.11</w:t>
            </w:r>
          </w:p>
        </w:tc>
        <w:tc>
          <w:tcPr>
            <w:tcW w:w="70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CFAD1BA" w14:textId="77777777" w:rsidR="00DF08A2" w:rsidRPr="00764574" w:rsidRDefault="00DF08A2" w:rsidP="00221E0C">
            <w:pPr>
              <w:ind w:right="40"/>
              <w:jc w:val="center"/>
              <w:rPr>
                <w:sz w:val="18"/>
                <w:szCs w:val="18"/>
              </w:rPr>
            </w:pPr>
            <w:r w:rsidRPr="00764574">
              <w:rPr>
                <w:sz w:val="18"/>
                <w:szCs w:val="18"/>
              </w:rPr>
              <w:t>1.11</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D4CA91A" w14:textId="77777777" w:rsidR="00DF08A2" w:rsidRPr="00764574" w:rsidRDefault="00DF08A2" w:rsidP="00221E0C">
            <w:pPr>
              <w:ind w:right="40"/>
              <w:jc w:val="center"/>
              <w:rPr>
                <w:sz w:val="18"/>
                <w:szCs w:val="18"/>
              </w:rPr>
            </w:pPr>
            <w:r w:rsidRPr="00764574">
              <w:rPr>
                <w:sz w:val="18"/>
                <w:szCs w:val="18"/>
              </w:rPr>
              <w:t>1.12</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100572A" w14:textId="77777777" w:rsidR="00DF08A2" w:rsidRPr="00764574" w:rsidRDefault="00DF08A2" w:rsidP="00221E0C">
            <w:pPr>
              <w:ind w:right="40"/>
              <w:jc w:val="center"/>
              <w:rPr>
                <w:sz w:val="18"/>
                <w:szCs w:val="18"/>
              </w:rPr>
            </w:pPr>
            <w:r w:rsidRPr="00764574">
              <w:rPr>
                <w:sz w:val="18"/>
                <w:szCs w:val="18"/>
              </w:rPr>
              <w:t>1.13</w:t>
            </w:r>
          </w:p>
        </w:tc>
        <w:tc>
          <w:tcPr>
            <w:tcW w:w="57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51C9E88" w14:textId="77777777" w:rsidR="00DF08A2" w:rsidRPr="00764574" w:rsidRDefault="00DF08A2" w:rsidP="00221E0C">
            <w:pPr>
              <w:ind w:right="40"/>
              <w:jc w:val="center"/>
              <w:rPr>
                <w:sz w:val="18"/>
                <w:szCs w:val="18"/>
              </w:rPr>
            </w:pPr>
            <w:r w:rsidRPr="00764574">
              <w:rPr>
                <w:sz w:val="18"/>
                <w:szCs w:val="18"/>
              </w:rPr>
              <w:t>1.14</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5FA8AB2" w14:textId="77777777" w:rsidR="00DF08A2" w:rsidRPr="00764574" w:rsidRDefault="00DF08A2" w:rsidP="00221E0C">
            <w:pPr>
              <w:ind w:right="40"/>
              <w:jc w:val="center"/>
              <w:rPr>
                <w:sz w:val="18"/>
                <w:szCs w:val="18"/>
              </w:rPr>
            </w:pPr>
            <w:r w:rsidRPr="00764574">
              <w:rPr>
                <w:sz w:val="18"/>
                <w:szCs w:val="18"/>
              </w:rPr>
              <w:t>1.14</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7A791FB" w14:textId="77777777" w:rsidR="00DF08A2" w:rsidRPr="00764574" w:rsidRDefault="00DF08A2" w:rsidP="00221E0C">
            <w:pPr>
              <w:ind w:right="40"/>
              <w:jc w:val="center"/>
              <w:rPr>
                <w:sz w:val="18"/>
                <w:szCs w:val="18"/>
              </w:rPr>
            </w:pPr>
            <w:r w:rsidRPr="00764574">
              <w:rPr>
                <w:sz w:val="18"/>
                <w:szCs w:val="18"/>
              </w:rPr>
              <w:t>1.15</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298376E" w14:textId="77777777" w:rsidR="00DF08A2" w:rsidRPr="00764574" w:rsidRDefault="00DF08A2" w:rsidP="00221E0C">
            <w:pPr>
              <w:ind w:right="40"/>
              <w:jc w:val="center"/>
              <w:rPr>
                <w:sz w:val="18"/>
                <w:szCs w:val="18"/>
              </w:rPr>
            </w:pPr>
            <w:r w:rsidRPr="00764574">
              <w:rPr>
                <w:sz w:val="18"/>
                <w:szCs w:val="18"/>
              </w:rPr>
              <w:t>1.16</w:t>
            </w:r>
          </w:p>
        </w:tc>
        <w:tc>
          <w:tcPr>
            <w:tcW w:w="701"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44934A5B" w14:textId="77777777" w:rsidR="00DF08A2" w:rsidRPr="00764574" w:rsidRDefault="00DF08A2" w:rsidP="00221E0C">
            <w:pPr>
              <w:ind w:right="40"/>
              <w:jc w:val="center"/>
              <w:rPr>
                <w:sz w:val="18"/>
                <w:szCs w:val="18"/>
              </w:rPr>
            </w:pPr>
            <w:r w:rsidRPr="00764574">
              <w:rPr>
                <w:sz w:val="18"/>
                <w:szCs w:val="18"/>
              </w:rPr>
              <w:t>1.17</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1986544" w14:textId="77777777" w:rsidR="00DF08A2" w:rsidRPr="00764574" w:rsidRDefault="00DF08A2" w:rsidP="00221E0C">
            <w:pPr>
              <w:ind w:right="40"/>
              <w:jc w:val="center"/>
              <w:rPr>
                <w:sz w:val="18"/>
                <w:szCs w:val="18"/>
              </w:rPr>
            </w:pPr>
            <w:r w:rsidRPr="00764574">
              <w:rPr>
                <w:sz w:val="18"/>
                <w:szCs w:val="18"/>
              </w:rPr>
              <w:t>1.17</w:t>
            </w:r>
          </w:p>
        </w:tc>
        <w:tc>
          <w:tcPr>
            <w:tcW w:w="101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E71C43C" w14:textId="77777777" w:rsidR="00DF08A2" w:rsidRPr="00764574" w:rsidRDefault="00DF08A2" w:rsidP="00221E0C">
            <w:pPr>
              <w:ind w:right="40"/>
              <w:jc w:val="center"/>
              <w:rPr>
                <w:sz w:val="18"/>
                <w:szCs w:val="18"/>
              </w:rPr>
            </w:pPr>
            <w:r w:rsidRPr="00764574">
              <w:rPr>
                <w:sz w:val="18"/>
                <w:szCs w:val="18"/>
              </w:rPr>
              <w:t>1.18</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82062A" w14:textId="77777777" w:rsidR="00DF08A2" w:rsidRPr="00764574" w:rsidRDefault="00DF08A2" w:rsidP="00221E0C">
            <w:pPr>
              <w:ind w:right="40"/>
              <w:jc w:val="center"/>
              <w:rPr>
                <w:sz w:val="18"/>
                <w:szCs w:val="18"/>
              </w:rPr>
            </w:pPr>
            <w:r w:rsidRPr="00764574">
              <w:rPr>
                <w:sz w:val="18"/>
                <w:szCs w:val="18"/>
              </w:rPr>
              <w:t>1.19</w:t>
            </w:r>
          </w:p>
        </w:tc>
      </w:tr>
      <w:tr w:rsidR="008D1255" w14:paraId="54397A04" w14:textId="77777777" w:rsidTr="003D5FEA">
        <w:trPr>
          <w:trHeight w:val="28"/>
          <w:jc w:val="center"/>
        </w:trPr>
        <w:tc>
          <w:tcPr>
            <w:tcW w:w="12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0FD4D6" w14:textId="77777777" w:rsidR="00DF08A2" w:rsidRDefault="00DF08A2" w:rsidP="00221E0C">
            <w:pPr>
              <w:ind w:right="42"/>
              <w:jc w:val="center"/>
              <w:rPr>
                <w:sz w:val="18"/>
                <w:szCs w:val="18"/>
              </w:rPr>
            </w:pPr>
            <w:r>
              <w:rPr>
                <w:sz w:val="18"/>
                <w:szCs w:val="18"/>
              </w:rPr>
              <w:t>Huancavelica</w:t>
            </w:r>
          </w:p>
        </w:tc>
        <w:tc>
          <w:tcPr>
            <w:tcW w:w="69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D64EEFC" w14:textId="77777777" w:rsidR="00DF08A2" w:rsidRPr="00764574" w:rsidRDefault="00DF08A2" w:rsidP="00221E0C">
            <w:pPr>
              <w:ind w:right="40"/>
              <w:jc w:val="center"/>
              <w:rPr>
                <w:sz w:val="18"/>
                <w:szCs w:val="18"/>
              </w:rPr>
            </w:pPr>
            <w:r w:rsidRPr="00764574">
              <w:rPr>
                <w:sz w:val="18"/>
                <w:szCs w:val="18"/>
              </w:rPr>
              <w:t>1.25</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430F9D5" w14:textId="77777777" w:rsidR="00DF08A2" w:rsidRPr="00764574" w:rsidRDefault="00DF08A2" w:rsidP="00221E0C">
            <w:pPr>
              <w:ind w:right="40"/>
              <w:jc w:val="center"/>
              <w:rPr>
                <w:sz w:val="18"/>
                <w:szCs w:val="18"/>
              </w:rPr>
            </w:pPr>
            <w:r w:rsidRPr="00764574">
              <w:rPr>
                <w:sz w:val="18"/>
                <w:szCs w:val="18"/>
              </w:rPr>
              <w:t>1.27</w:t>
            </w:r>
          </w:p>
        </w:tc>
        <w:tc>
          <w:tcPr>
            <w:tcW w:w="70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5ED5ABD" w14:textId="77777777" w:rsidR="00DF08A2" w:rsidRPr="00764574" w:rsidRDefault="00DF08A2" w:rsidP="00221E0C">
            <w:pPr>
              <w:ind w:right="40"/>
              <w:jc w:val="center"/>
              <w:rPr>
                <w:sz w:val="18"/>
                <w:szCs w:val="18"/>
              </w:rPr>
            </w:pPr>
            <w:r w:rsidRPr="00764574">
              <w:rPr>
                <w:sz w:val="18"/>
                <w:szCs w:val="18"/>
              </w:rPr>
              <w:t>1.29</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DBECFF6" w14:textId="77777777" w:rsidR="00DF08A2" w:rsidRPr="00764574" w:rsidRDefault="00DF08A2" w:rsidP="00221E0C">
            <w:pPr>
              <w:ind w:right="40"/>
              <w:jc w:val="center"/>
              <w:rPr>
                <w:sz w:val="18"/>
                <w:szCs w:val="18"/>
              </w:rPr>
            </w:pPr>
            <w:r w:rsidRPr="00764574">
              <w:rPr>
                <w:sz w:val="18"/>
                <w:szCs w:val="18"/>
              </w:rPr>
              <w:t>1.31</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C3CFF43" w14:textId="77777777" w:rsidR="00DF08A2" w:rsidRPr="00764574" w:rsidRDefault="00DF08A2" w:rsidP="00221E0C">
            <w:pPr>
              <w:ind w:right="40"/>
              <w:jc w:val="center"/>
              <w:rPr>
                <w:sz w:val="18"/>
                <w:szCs w:val="18"/>
              </w:rPr>
            </w:pPr>
            <w:r w:rsidRPr="00764574">
              <w:rPr>
                <w:sz w:val="18"/>
                <w:szCs w:val="18"/>
              </w:rPr>
              <w:t>1.33</w:t>
            </w:r>
          </w:p>
        </w:tc>
        <w:tc>
          <w:tcPr>
            <w:tcW w:w="57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B198096" w14:textId="77777777" w:rsidR="00DF08A2" w:rsidRPr="00764574" w:rsidRDefault="00DF08A2" w:rsidP="00221E0C">
            <w:pPr>
              <w:ind w:right="40"/>
              <w:jc w:val="center"/>
              <w:rPr>
                <w:sz w:val="18"/>
                <w:szCs w:val="18"/>
              </w:rPr>
            </w:pPr>
            <w:r w:rsidRPr="00764574">
              <w:rPr>
                <w:sz w:val="18"/>
                <w:szCs w:val="18"/>
              </w:rPr>
              <w:t>1.35</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C66CCC3" w14:textId="77777777" w:rsidR="00DF08A2" w:rsidRPr="00764574" w:rsidRDefault="00DF08A2" w:rsidP="00221E0C">
            <w:pPr>
              <w:ind w:right="40"/>
              <w:jc w:val="center"/>
              <w:rPr>
                <w:sz w:val="18"/>
                <w:szCs w:val="18"/>
              </w:rPr>
            </w:pPr>
            <w:r w:rsidRPr="00764574">
              <w:rPr>
                <w:sz w:val="18"/>
                <w:szCs w:val="18"/>
              </w:rPr>
              <w:t>1.37</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ECA3F9C" w14:textId="77777777" w:rsidR="00DF08A2" w:rsidRPr="00764574" w:rsidRDefault="00DF08A2" w:rsidP="00221E0C">
            <w:pPr>
              <w:ind w:right="40"/>
              <w:jc w:val="center"/>
              <w:rPr>
                <w:sz w:val="18"/>
                <w:szCs w:val="18"/>
              </w:rPr>
            </w:pPr>
            <w:r w:rsidRPr="00764574">
              <w:rPr>
                <w:sz w:val="18"/>
                <w:szCs w:val="18"/>
              </w:rPr>
              <w:t>1.39</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FF73DA7" w14:textId="77777777" w:rsidR="00DF08A2" w:rsidRPr="00764574" w:rsidRDefault="00DF08A2" w:rsidP="00221E0C">
            <w:pPr>
              <w:ind w:right="40"/>
              <w:jc w:val="center"/>
              <w:rPr>
                <w:sz w:val="18"/>
                <w:szCs w:val="18"/>
              </w:rPr>
            </w:pPr>
            <w:r w:rsidRPr="00764574">
              <w:rPr>
                <w:sz w:val="18"/>
                <w:szCs w:val="18"/>
              </w:rPr>
              <w:t>1.41</w:t>
            </w:r>
          </w:p>
        </w:tc>
        <w:tc>
          <w:tcPr>
            <w:tcW w:w="701"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2B0524C8" w14:textId="77777777" w:rsidR="00DF08A2" w:rsidRPr="00764574" w:rsidRDefault="00DF08A2" w:rsidP="00221E0C">
            <w:pPr>
              <w:ind w:right="40"/>
              <w:jc w:val="center"/>
              <w:rPr>
                <w:sz w:val="18"/>
                <w:szCs w:val="18"/>
              </w:rPr>
            </w:pPr>
            <w:r w:rsidRPr="00764574">
              <w:rPr>
                <w:sz w:val="18"/>
                <w:szCs w:val="18"/>
              </w:rPr>
              <w:t>1.43</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F60E2D2" w14:textId="77777777" w:rsidR="00DF08A2" w:rsidRPr="00764574" w:rsidRDefault="00DF08A2" w:rsidP="00221E0C">
            <w:pPr>
              <w:ind w:right="40"/>
              <w:jc w:val="center"/>
              <w:rPr>
                <w:sz w:val="18"/>
                <w:szCs w:val="18"/>
              </w:rPr>
            </w:pPr>
            <w:r w:rsidRPr="00764574">
              <w:rPr>
                <w:sz w:val="18"/>
                <w:szCs w:val="18"/>
              </w:rPr>
              <w:t>1.45</w:t>
            </w:r>
          </w:p>
        </w:tc>
        <w:tc>
          <w:tcPr>
            <w:tcW w:w="101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2EA8E25" w14:textId="77777777" w:rsidR="00DF08A2" w:rsidRPr="00764574" w:rsidRDefault="00DF08A2" w:rsidP="00221E0C">
            <w:pPr>
              <w:ind w:right="40"/>
              <w:jc w:val="center"/>
              <w:rPr>
                <w:sz w:val="18"/>
                <w:szCs w:val="18"/>
              </w:rPr>
            </w:pPr>
            <w:r w:rsidRPr="00764574">
              <w:rPr>
                <w:sz w:val="18"/>
                <w:szCs w:val="18"/>
              </w:rPr>
              <w:t>1.47</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5C0506" w14:textId="77777777" w:rsidR="00DF08A2" w:rsidRPr="00764574" w:rsidRDefault="00DF08A2" w:rsidP="00221E0C">
            <w:pPr>
              <w:ind w:right="40"/>
              <w:jc w:val="center"/>
              <w:rPr>
                <w:sz w:val="18"/>
                <w:szCs w:val="18"/>
              </w:rPr>
            </w:pPr>
            <w:r w:rsidRPr="00764574">
              <w:rPr>
                <w:sz w:val="18"/>
                <w:szCs w:val="18"/>
              </w:rPr>
              <w:t>1.49</w:t>
            </w:r>
          </w:p>
        </w:tc>
      </w:tr>
      <w:tr w:rsidR="008D1255" w14:paraId="0E680A33" w14:textId="77777777" w:rsidTr="003D5FEA">
        <w:trPr>
          <w:trHeight w:val="28"/>
          <w:jc w:val="center"/>
        </w:trPr>
        <w:tc>
          <w:tcPr>
            <w:tcW w:w="12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0AC631" w14:textId="77777777" w:rsidR="00DF08A2" w:rsidRDefault="00DF08A2" w:rsidP="00221E0C">
            <w:pPr>
              <w:ind w:right="42"/>
              <w:jc w:val="center"/>
              <w:rPr>
                <w:sz w:val="18"/>
                <w:szCs w:val="18"/>
              </w:rPr>
            </w:pPr>
            <w:r>
              <w:rPr>
                <w:sz w:val="18"/>
                <w:szCs w:val="18"/>
              </w:rPr>
              <w:t>Huánuco</w:t>
            </w:r>
          </w:p>
        </w:tc>
        <w:tc>
          <w:tcPr>
            <w:tcW w:w="69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4621E5F" w14:textId="77777777" w:rsidR="00DF08A2" w:rsidRPr="00764574" w:rsidRDefault="00DF08A2" w:rsidP="00221E0C">
            <w:pPr>
              <w:ind w:right="40"/>
              <w:jc w:val="center"/>
              <w:rPr>
                <w:sz w:val="18"/>
                <w:szCs w:val="18"/>
              </w:rPr>
            </w:pPr>
            <w:r w:rsidRPr="00764574">
              <w:rPr>
                <w:sz w:val="18"/>
                <w:szCs w:val="18"/>
              </w:rPr>
              <w:t>1.15</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333CA73" w14:textId="77777777" w:rsidR="00DF08A2" w:rsidRPr="00764574" w:rsidRDefault="00DF08A2" w:rsidP="00221E0C">
            <w:pPr>
              <w:ind w:right="40"/>
              <w:jc w:val="center"/>
              <w:rPr>
                <w:sz w:val="18"/>
                <w:szCs w:val="18"/>
              </w:rPr>
            </w:pPr>
            <w:r w:rsidRPr="00764574">
              <w:rPr>
                <w:sz w:val="18"/>
                <w:szCs w:val="18"/>
              </w:rPr>
              <w:t>1.17</w:t>
            </w:r>
          </w:p>
        </w:tc>
        <w:tc>
          <w:tcPr>
            <w:tcW w:w="70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4EA7080" w14:textId="77777777" w:rsidR="00DF08A2" w:rsidRPr="00764574" w:rsidRDefault="00DF08A2" w:rsidP="00221E0C">
            <w:pPr>
              <w:ind w:right="40"/>
              <w:jc w:val="center"/>
              <w:rPr>
                <w:sz w:val="18"/>
                <w:szCs w:val="18"/>
              </w:rPr>
            </w:pPr>
            <w:r w:rsidRPr="00764574">
              <w:rPr>
                <w:sz w:val="18"/>
                <w:szCs w:val="18"/>
              </w:rPr>
              <w:t>1.18</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0EAA65C" w14:textId="77777777" w:rsidR="00DF08A2" w:rsidRPr="00764574" w:rsidRDefault="00DF08A2" w:rsidP="00221E0C">
            <w:pPr>
              <w:ind w:right="40"/>
              <w:jc w:val="center"/>
              <w:rPr>
                <w:sz w:val="18"/>
                <w:szCs w:val="18"/>
              </w:rPr>
            </w:pPr>
            <w:r w:rsidRPr="00764574">
              <w:rPr>
                <w:sz w:val="18"/>
                <w:szCs w:val="18"/>
              </w:rPr>
              <w:t>1.19</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4FCD250" w14:textId="77777777" w:rsidR="00DF08A2" w:rsidRPr="00764574" w:rsidRDefault="00DF08A2" w:rsidP="00221E0C">
            <w:pPr>
              <w:ind w:right="40"/>
              <w:jc w:val="center"/>
              <w:rPr>
                <w:sz w:val="18"/>
                <w:szCs w:val="18"/>
              </w:rPr>
            </w:pPr>
            <w:r w:rsidRPr="00764574">
              <w:rPr>
                <w:sz w:val="18"/>
                <w:szCs w:val="18"/>
              </w:rPr>
              <w:t>1.20</w:t>
            </w:r>
          </w:p>
        </w:tc>
        <w:tc>
          <w:tcPr>
            <w:tcW w:w="57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21D3E6C" w14:textId="77777777" w:rsidR="00DF08A2" w:rsidRPr="00764574" w:rsidRDefault="00DF08A2" w:rsidP="00221E0C">
            <w:pPr>
              <w:ind w:right="40"/>
              <w:jc w:val="center"/>
              <w:rPr>
                <w:sz w:val="18"/>
                <w:szCs w:val="18"/>
              </w:rPr>
            </w:pPr>
            <w:r w:rsidRPr="00764574">
              <w:rPr>
                <w:sz w:val="18"/>
                <w:szCs w:val="18"/>
              </w:rPr>
              <w:t>1.21</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6F09CA3" w14:textId="77777777" w:rsidR="00DF08A2" w:rsidRPr="00764574" w:rsidRDefault="00DF08A2" w:rsidP="00221E0C">
            <w:pPr>
              <w:ind w:right="40"/>
              <w:jc w:val="center"/>
              <w:rPr>
                <w:sz w:val="18"/>
                <w:szCs w:val="18"/>
              </w:rPr>
            </w:pPr>
            <w:r w:rsidRPr="00764574">
              <w:rPr>
                <w:sz w:val="18"/>
                <w:szCs w:val="18"/>
              </w:rPr>
              <w:t>1.23</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7B5E62B" w14:textId="77777777" w:rsidR="00DF08A2" w:rsidRPr="00764574" w:rsidRDefault="00DF08A2" w:rsidP="00221E0C">
            <w:pPr>
              <w:ind w:right="40"/>
              <w:jc w:val="center"/>
              <w:rPr>
                <w:sz w:val="18"/>
                <w:szCs w:val="18"/>
              </w:rPr>
            </w:pPr>
            <w:r w:rsidRPr="00764574">
              <w:rPr>
                <w:sz w:val="18"/>
                <w:szCs w:val="18"/>
              </w:rPr>
              <w:t>1.24</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84BC801" w14:textId="77777777" w:rsidR="00DF08A2" w:rsidRPr="00764574" w:rsidRDefault="00DF08A2" w:rsidP="00221E0C">
            <w:pPr>
              <w:ind w:right="40"/>
              <w:jc w:val="center"/>
              <w:rPr>
                <w:sz w:val="18"/>
                <w:szCs w:val="18"/>
              </w:rPr>
            </w:pPr>
            <w:r w:rsidRPr="00764574">
              <w:rPr>
                <w:sz w:val="18"/>
                <w:szCs w:val="18"/>
              </w:rPr>
              <w:t>1.25</w:t>
            </w:r>
          </w:p>
        </w:tc>
        <w:tc>
          <w:tcPr>
            <w:tcW w:w="701"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4E4493AC" w14:textId="77777777" w:rsidR="00DF08A2" w:rsidRPr="00764574" w:rsidRDefault="00DF08A2" w:rsidP="00221E0C">
            <w:pPr>
              <w:ind w:right="40"/>
              <w:jc w:val="center"/>
              <w:rPr>
                <w:sz w:val="18"/>
                <w:szCs w:val="18"/>
              </w:rPr>
            </w:pPr>
            <w:r w:rsidRPr="00764574">
              <w:rPr>
                <w:sz w:val="18"/>
                <w:szCs w:val="18"/>
              </w:rPr>
              <w:t>1.26</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7E20800" w14:textId="77777777" w:rsidR="00DF08A2" w:rsidRPr="00764574" w:rsidRDefault="00DF08A2" w:rsidP="00221E0C">
            <w:pPr>
              <w:ind w:right="40"/>
              <w:jc w:val="center"/>
              <w:rPr>
                <w:sz w:val="18"/>
                <w:szCs w:val="18"/>
              </w:rPr>
            </w:pPr>
            <w:r w:rsidRPr="00764574">
              <w:rPr>
                <w:sz w:val="18"/>
                <w:szCs w:val="18"/>
              </w:rPr>
              <w:t>1.27</w:t>
            </w:r>
          </w:p>
        </w:tc>
        <w:tc>
          <w:tcPr>
            <w:tcW w:w="101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559ABA8" w14:textId="77777777" w:rsidR="00DF08A2" w:rsidRPr="00764574" w:rsidRDefault="00DF08A2" w:rsidP="00221E0C">
            <w:pPr>
              <w:ind w:right="40"/>
              <w:jc w:val="center"/>
              <w:rPr>
                <w:sz w:val="18"/>
                <w:szCs w:val="18"/>
              </w:rPr>
            </w:pPr>
            <w:r w:rsidRPr="00764574">
              <w:rPr>
                <w:sz w:val="18"/>
                <w:szCs w:val="18"/>
              </w:rPr>
              <w:t>1.29</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1B4D10" w14:textId="77777777" w:rsidR="00DF08A2" w:rsidRPr="00764574" w:rsidRDefault="00DF08A2" w:rsidP="00221E0C">
            <w:pPr>
              <w:ind w:right="40"/>
              <w:jc w:val="center"/>
              <w:rPr>
                <w:sz w:val="18"/>
                <w:szCs w:val="18"/>
              </w:rPr>
            </w:pPr>
            <w:r w:rsidRPr="00764574">
              <w:rPr>
                <w:sz w:val="18"/>
                <w:szCs w:val="18"/>
              </w:rPr>
              <w:t>1.30</w:t>
            </w:r>
          </w:p>
        </w:tc>
      </w:tr>
      <w:tr w:rsidR="008D1255" w14:paraId="61EC00BF" w14:textId="77777777" w:rsidTr="003D5FEA">
        <w:trPr>
          <w:trHeight w:val="28"/>
          <w:jc w:val="center"/>
        </w:trPr>
        <w:tc>
          <w:tcPr>
            <w:tcW w:w="12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5C0086" w14:textId="77777777" w:rsidR="00DF08A2" w:rsidRDefault="00DF08A2" w:rsidP="00221E0C">
            <w:pPr>
              <w:ind w:right="42"/>
              <w:jc w:val="center"/>
              <w:rPr>
                <w:sz w:val="18"/>
                <w:szCs w:val="18"/>
              </w:rPr>
            </w:pPr>
            <w:r>
              <w:rPr>
                <w:sz w:val="18"/>
                <w:szCs w:val="18"/>
              </w:rPr>
              <w:t>Ica</w:t>
            </w:r>
          </w:p>
        </w:tc>
        <w:tc>
          <w:tcPr>
            <w:tcW w:w="69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C8CDECA" w14:textId="77777777" w:rsidR="00DF08A2" w:rsidRPr="00764574" w:rsidRDefault="00DF08A2" w:rsidP="00221E0C">
            <w:pPr>
              <w:ind w:right="40"/>
              <w:jc w:val="center"/>
              <w:rPr>
                <w:sz w:val="18"/>
                <w:szCs w:val="18"/>
              </w:rPr>
            </w:pPr>
            <w:r w:rsidRPr="00764574">
              <w:rPr>
                <w:sz w:val="18"/>
                <w:szCs w:val="18"/>
              </w:rPr>
              <w:t>1.12</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34B9126" w14:textId="77777777" w:rsidR="00DF08A2" w:rsidRPr="00764574" w:rsidRDefault="00DF08A2" w:rsidP="00221E0C">
            <w:pPr>
              <w:ind w:right="40"/>
              <w:jc w:val="center"/>
              <w:rPr>
                <w:sz w:val="18"/>
                <w:szCs w:val="18"/>
              </w:rPr>
            </w:pPr>
            <w:r w:rsidRPr="00764574">
              <w:rPr>
                <w:sz w:val="18"/>
                <w:szCs w:val="18"/>
              </w:rPr>
              <w:t>1.13</w:t>
            </w:r>
          </w:p>
        </w:tc>
        <w:tc>
          <w:tcPr>
            <w:tcW w:w="70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50C2742" w14:textId="77777777" w:rsidR="00DF08A2" w:rsidRPr="00764574" w:rsidRDefault="00DF08A2" w:rsidP="00221E0C">
            <w:pPr>
              <w:ind w:right="40"/>
              <w:jc w:val="center"/>
              <w:rPr>
                <w:sz w:val="18"/>
                <w:szCs w:val="18"/>
              </w:rPr>
            </w:pPr>
            <w:r w:rsidRPr="00764574">
              <w:rPr>
                <w:sz w:val="18"/>
                <w:szCs w:val="18"/>
              </w:rPr>
              <w:t>1.13</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E4B019E" w14:textId="77777777" w:rsidR="00DF08A2" w:rsidRPr="00764574" w:rsidRDefault="00DF08A2" w:rsidP="00221E0C">
            <w:pPr>
              <w:ind w:right="40"/>
              <w:jc w:val="center"/>
              <w:rPr>
                <w:sz w:val="18"/>
                <w:szCs w:val="18"/>
              </w:rPr>
            </w:pPr>
            <w:r w:rsidRPr="00764574">
              <w:rPr>
                <w:sz w:val="18"/>
                <w:szCs w:val="18"/>
              </w:rPr>
              <w:t>1.14</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E89E0CB" w14:textId="77777777" w:rsidR="00DF08A2" w:rsidRPr="00764574" w:rsidRDefault="00DF08A2" w:rsidP="00221E0C">
            <w:pPr>
              <w:ind w:right="40"/>
              <w:jc w:val="center"/>
              <w:rPr>
                <w:sz w:val="18"/>
                <w:szCs w:val="18"/>
              </w:rPr>
            </w:pPr>
            <w:r w:rsidRPr="00764574">
              <w:rPr>
                <w:sz w:val="18"/>
                <w:szCs w:val="18"/>
              </w:rPr>
              <w:t>1.15</w:t>
            </w:r>
          </w:p>
        </w:tc>
        <w:tc>
          <w:tcPr>
            <w:tcW w:w="57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A818FC7" w14:textId="77777777" w:rsidR="00DF08A2" w:rsidRPr="00764574" w:rsidRDefault="00DF08A2" w:rsidP="00221E0C">
            <w:pPr>
              <w:ind w:right="40"/>
              <w:jc w:val="center"/>
              <w:rPr>
                <w:sz w:val="18"/>
                <w:szCs w:val="18"/>
              </w:rPr>
            </w:pPr>
            <w:r w:rsidRPr="00764574">
              <w:rPr>
                <w:sz w:val="18"/>
                <w:szCs w:val="18"/>
              </w:rPr>
              <w:t>1.16</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775C2CC" w14:textId="77777777" w:rsidR="00DF08A2" w:rsidRPr="00764574" w:rsidRDefault="00DF08A2" w:rsidP="00221E0C">
            <w:pPr>
              <w:ind w:right="40"/>
              <w:jc w:val="center"/>
              <w:rPr>
                <w:sz w:val="18"/>
                <w:szCs w:val="18"/>
              </w:rPr>
            </w:pPr>
            <w:r w:rsidRPr="00764574">
              <w:rPr>
                <w:sz w:val="18"/>
                <w:szCs w:val="18"/>
              </w:rPr>
              <w:t>1.17</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BBEEF8A" w14:textId="77777777" w:rsidR="00DF08A2" w:rsidRPr="00764574" w:rsidRDefault="00DF08A2" w:rsidP="00221E0C">
            <w:pPr>
              <w:ind w:right="40"/>
              <w:jc w:val="center"/>
              <w:rPr>
                <w:sz w:val="18"/>
                <w:szCs w:val="18"/>
              </w:rPr>
            </w:pPr>
            <w:r w:rsidRPr="00764574">
              <w:rPr>
                <w:sz w:val="18"/>
                <w:szCs w:val="18"/>
              </w:rPr>
              <w:t>1.18</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6F85C65" w14:textId="77777777" w:rsidR="00DF08A2" w:rsidRPr="00764574" w:rsidRDefault="00DF08A2" w:rsidP="00221E0C">
            <w:pPr>
              <w:ind w:right="40"/>
              <w:jc w:val="center"/>
              <w:rPr>
                <w:sz w:val="18"/>
                <w:szCs w:val="18"/>
              </w:rPr>
            </w:pPr>
            <w:r w:rsidRPr="00764574">
              <w:rPr>
                <w:sz w:val="18"/>
                <w:szCs w:val="18"/>
              </w:rPr>
              <w:t>1.19</w:t>
            </w:r>
          </w:p>
        </w:tc>
        <w:tc>
          <w:tcPr>
            <w:tcW w:w="701"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40FD71AC" w14:textId="77777777" w:rsidR="00DF08A2" w:rsidRPr="00764574" w:rsidRDefault="00DF08A2" w:rsidP="00221E0C">
            <w:pPr>
              <w:ind w:right="40"/>
              <w:jc w:val="center"/>
              <w:rPr>
                <w:sz w:val="18"/>
                <w:szCs w:val="18"/>
              </w:rPr>
            </w:pPr>
            <w:r w:rsidRPr="00764574">
              <w:rPr>
                <w:sz w:val="18"/>
                <w:szCs w:val="18"/>
              </w:rPr>
              <w:t>1.20</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5FEAB4D" w14:textId="77777777" w:rsidR="00DF08A2" w:rsidRPr="00764574" w:rsidRDefault="00DF08A2" w:rsidP="00221E0C">
            <w:pPr>
              <w:ind w:right="40"/>
              <w:jc w:val="center"/>
              <w:rPr>
                <w:sz w:val="18"/>
                <w:szCs w:val="18"/>
              </w:rPr>
            </w:pPr>
            <w:r w:rsidRPr="00764574">
              <w:rPr>
                <w:sz w:val="18"/>
                <w:szCs w:val="18"/>
              </w:rPr>
              <w:t>1.21</w:t>
            </w:r>
          </w:p>
        </w:tc>
        <w:tc>
          <w:tcPr>
            <w:tcW w:w="101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5FE7E51" w14:textId="77777777" w:rsidR="00DF08A2" w:rsidRPr="00764574" w:rsidRDefault="00DF08A2" w:rsidP="00221E0C">
            <w:pPr>
              <w:ind w:right="40"/>
              <w:jc w:val="center"/>
              <w:rPr>
                <w:sz w:val="18"/>
                <w:szCs w:val="18"/>
              </w:rPr>
            </w:pPr>
            <w:r w:rsidRPr="00764574">
              <w:rPr>
                <w:sz w:val="18"/>
                <w:szCs w:val="18"/>
              </w:rPr>
              <w:t>1.21</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40BEFF" w14:textId="77777777" w:rsidR="00DF08A2" w:rsidRPr="00764574" w:rsidRDefault="00DF08A2" w:rsidP="00221E0C">
            <w:pPr>
              <w:ind w:right="40"/>
              <w:jc w:val="center"/>
              <w:rPr>
                <w:sz w:val="18"/>
                <w:szCs w:val="18"/>
              </w:rPr>
            </w:pPr>
            <w:r w:rsidRPr="00764574">
              <w:rPr>
                <w:sz w:val="18"/>
                <w:szCs w:val="18"/>
              </w:rPr>
              <w:t>1.22</w:t>
            </w:r>
          </w:p>
        </w:tc>
      </w:tr>
      <w:tr w:rsidR="008D1255" w14:paraId="09582122" w14:textId="77777777" w:rsidTr="003D5FEA">
        <w:trPr>
          <w:trHeight w:val="28"/>
          <w:jc w:val="center"/>
        </w:trPr>
        <w:tc>
          <w:tcPr>
            <w:tcW w:w="12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E57D7F" w14:textId="77777777" w:rsidR="00DF08A2" w:rsidRDefault="00DF08A2" w:rsidP="00221E0C">
            <w:pPr>
              <w:ind w:right="42"/>
              <w:jc w:val="center"/>
              <w:rPr>
                <w:sz w:val="18"/>
                <w:szCs w:val="18"/>
              </w:rPr>
            </w:pPr>
            <w:r>
              <w:rPr>
                <w:sz w:val="18"/>
                <w:szCs w:val="18"/>
              </w:rPr>
              <w:t>Junín</w:t>
            </w:r>
          </w:p>
        </w:tc>
        <w:tc>
          <w:tcPr>
            <w:tcW w:w="69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00C505F" w14:textId="77777777" w:rsidR="00DF08A2" w:rsidRPr="00764574" w:rsidRDefault="00DF08A2" w:rsidP="00221E0C">
            <w:pPr>
              <w:ind w:right="40"/>
              <w:jc w:val="center"/>
              <w:rPr>
                <w:sz w:val="18"/>
                <w:szCs w:val="18"/>
              </w:rPr>
            </w:pPr>
            <w:r w:rsidRPr="00764574">
              <w:rPr>
                <w:sz w:val="18"/>
                <w:szCs w:val="18"/>
              </w:rPr>
              <w:t>1.10</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374212F" w14:textId="77777777" w:rsidR="00DF08A2" w:rsidRPr="00764574" w:rsidRDefault="00DF08A2" w:rsidP="00221E0C">
            <w:pPr>
              <w:ind w:right="40"/>
              <w:jc w:val="center"/>
              <w:rPr>
                <w:sz w:val="18"/>
                <w:szCs w:val="18"/>
              </w:rPr>
            </w:pPr>
            <w:r w:rsidRPr="00764574">
              <w:rPr>
                <w:sz w:val="18"/>
                <w:szCs w:val="18"/>
              </w:rPr>
              <w:t>1.11</w:t>
            </w:r>
          </w:p>
        </w:tc>
        <w:tc>
          <w:tcPr>
            <w:tcW w:w="70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929C54B" w14:textId="77777777" w:rsidR="00DF08A2" w:rsidRPr="00764574" w:rsidRDefault="00DF08A2" w:rsidP="00221E0C">
            <w:pPr>
              <w:ind w:right="40"/>
              <w:jc w:val="center"/>
              <w:rPr>
                <w:sz w:val="18"/>
                <w:szCs w:val="18"/>
              </w:rPr>
            </w:pPr>
            <w:r w:rsidRPr="00764574">
              <w:rPr>
                <w:sz w:val="18"/>
                <w:szCs w:val="18"/>
              </w:rPr>
              <w:t>1.12</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2829116" w14:textId="77777777" w:rsidR="00DF08A2" w:rsidRPr="00764574" w:rsidRDefault="00DF08A2" w:rsidP="00221E0C">
            <w:pPr>
              <w:ind w:right="40"/>
              <w:jc w:val="center"/>
              <w:rPr>
                <w:sz w:val="18"/>
                <w:szCs w:val="18"/>
              </w:rPr>
            </w:pPr>
            <w:r w:rsidRPr="00764574">
              <w:rPr>
                <w:sz w:val="18"/>
                <w:szCs w:val="18"/>
              </w:rPr>
              <w:t>1.12</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604AD5F" w14:textId="77777777" w:rsidR="00DF08A2" w:rsidRPr="00764574" w:rsidRDefault="00DF08A2" w:rsidP="00221E0C">
            <w:pPr>
              <w:ind w:right="40"/>
              <w:jc w:val="center"/>
              <w:rPr>
                <w:sz w:val="18"/>
                <w:szCs w:val="18"/>
              </w:rPr>
            </w:pPr>
            <w:r w:rsidRPr="00764574">
              <w:rPr>
                <w:sz w:val="18"/>
                <w:szCs w:val="18"/>
              </w:rPr>
              <w:t>1.13</w:t>
            </w:r>
          </w:p>
        </w:tc>
        <w:tc>
          <w:tcPr>
            <w:tcW w:w="57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C7BC7B6" w14:textId="77777777" w:rsidR="00DF08A2" w:rsidRPr="00764574" w:rsidRDefault="00DF08A2" w:rsidP="00221E0C">
            <w:pPr>
              <w:ind w:right="40"/>
              <w:jc w:val="center"/>
              <w:rPr>
                <w:sz w:val="18"/>
                <w:szCs w:val="18"/>
              </w:rPr>
            </w:pPr>
            <w:r w:rsidRPr="00764574">
              <w:rPr>
                <w:sz w:val="18"/>
                <w:szCs w:val="18"/>
              </w:rPr>
              <w:t>1.14</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3A985C8" w14:textId="77777777" w:rsidR="00DF08A2" w:rsidRPr="00764574" w:rsidRDefault="00DF08A2" w:rsidP="00221E0C">
            <w:pPr>
              <w:ind w:right="40"/>
              <w:jc w:val="center"/>
              <w:rPr>
                <w:sz w:val="18"/>
                <w:szCs w:val="18"/>
              </w:rPr>
            </w:pPr>
            <w:r w:rsidRPr="00764574">
              <w:rPr>
                <w:sz w:val="18"/>
                <w:szCs w:val="18"/>
              </w:rPr>
              <w:t>1.15</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97E1C75" w14:textId="77777777" w:rsidR="00DF08A2" w:rsidRPr="00764574" w:rsidRDefault="00DF08A2" w:rsidP="00221E0C">
            <w:pPr>
              <w:ind w:right="40"/>
              <w:jc w:val="center"/>
              <w:rPr>
                <w:sz w:val="18"/>
                <w:szCs w:val="18"/>
              </w:rPr>
            </w:pPr>
            <w:r w:rsidRPr="00764574">
              <w:rPr>
                <w:sz w:val="18"/>
                <w:szCs w:val="18"/>
              </w:rPr>
              <w:t>1.16</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6165CF7" w14:textId="77777777" w:rsidR="00DF08A2" w:rsidRPr="00764574" w:rsidRDefault="00DF08A2" w:rsidP="00221E0C">
            <w:pPr>
              <w:ind w:right="40"/>
              <w:jc w:val="center"/>
              <w:rPr>
                <w:sz w:val="18"/>
                <w:szCs w:val="18"/>
              </w:rPr>
            </w:pPr>
            <w:r w:rsidRPr="00764574">
              <w:rPr>
                <w:sz w:val="18"/>
                <w:szCs w:val="18"/>
              </w:rPr>
              <w:t>1.16</w:t>
            </w:r>
          </w:p>
        </w:tc>
        <w:tc>
          <w:tcPr>
            <w:tcW w:w="701"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62F94CDD" w14:textId="77777777" w:rsidR="00DF08A2" w:rsidRPr="00764574" w:rsidRDefault="00DF08A2" w:rsidP="00221E0C">
            <w:pPr>
              <w:ind w:right="40"/>
              <w:jc w:val="center"/>
              <w:rPr>
                <w:sz w:val="18"/>
                <w:szCs w:val="18"/>
              </w:rPr>
            </w:pPr>
            <w:r w:rsidRPr="00764574">
              <w:rPr>
                <w:sz w:val="18"/>
                <w:szCs w:val="18"/>
              </w:rPr>
              <w:t>1.17</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106B206" w14:textId="77777777" w:rsidR="00DF08A2" w:rsidRPr="00764574" w:rsidRDefault="00DF08A2" w:rsidP="00221E0C">
            <w:pPr>
              <w:ind w:right="40"/>
              <w:jc w:val="center"/>
              <w:rPr>
                <w:sz w:val="18"/>
                <w:szCs w:val="18"/>
              </w:rPr>
            </w:pPr>
            <w:r w:rsidRPr="00764574">
              <w:rPr>
                <w:sz w:val="18"/>
                <w:szCs w:val="18"/>
              </w:rPr>
              <w:t>1.18</w:t>
            </w:r>
          </w:p>
        </w:tc>
        <w:tc>
          <w:tcPr>
            <w:tcW w:w="101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8E84DB2" w14:textId="77777777" w:rsidR="00DF08A2" w:rsidRPr="00764574" w:rsidRDefault="00DF08A2" w:rsidP="00221E0C">
            <w:pPr>
              <w:ind w:right="40"/>
              <w:jc w:val="center"/>
              <w:rPr>
                <w:sz w:val="18"/>
                <w:szCs w:val="18"/>
              </w:rPr>
            </w:pPr>
            <w:r w:rsidRPr="00764574">
              <w:rPr>
                <w:sz w:val="18"/>
                <w:szCs w:val="18"/>
              </w:rPr>
              <w:t>1.19</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F98460" w14:textId="77777777" w:rsidR="00DF08A2" w:rsidRPr="00764574" w:rsidRDefault="00DF08A2" w:rsidP="00221E0C">
            <w:pPr>
              <w:ind w:right="40"/>
              <w:jc w:val="center"/>
              <w:rPr>
                <w:sz w:val="18"/>
                <w:szCs w:val="18"/>
              </w:rPr>
            </w:pPr>
            <w:r w:rsidRPr="00764574">
              <w:rPr>
                <w:sz w:val="18"/>
                <w:szCs w:val="18"/>
              </w:rPr>
              <w:t>1.19</w:t>
            </w:r>
          </w:p>
        </w:tc>
      </w:tr>
      <w:tr w:rsidR="008D1255" w14:paraId="1F92318D" w14:textId="77777777" w:rsidTr="003D5FEA">
        <w:trPr>
          <w:trHeight w:val="28"/>
          <w:jc w:val="center"/>
        </w:trPr>
        <w:tc>
          <w:tcPr>
            <w:tcW w:w="12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FBC90E" w14:textId="77777777" w:rsidR="00DF08A2" w:rsidRDefault="00DF08A2" w:rsidP="00221E0C">
            <w:pPr>
              <w:ind w:right="42"/>
              <w:jc w:val="center"/>
              <w:rPr>
                <w:sz w:val="18"/>
                <w:szCs w:val="18"/>
              </w:rPr>
            </w:pPr>
            <w:r>
              <w:rPr>
                <w:sz w:val="18"/>
                <w:szCs w:val="18"/>
              </w:rPr>
              <w:t>La Libertad</w:t>
            </w:r>
          </w:p>
        </w:tc>
        <w:tc>
          <w:tcPr>
            <w:tcW w:w="69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A5CDE4D" w14:textId="77777777" w:rsidR="00DF08A2" w:rsidRPr="00764574" w:rsidRDefault="00DF08A2" w:rsidP="00221E0C">
            <w:pPr>
              <w:ind w:right="40"/>
              <w:jc w:val="center"/>
              <w:rPr>
                <w:sz w:val="18"/>
                <w:szCs w:val="18"/>
              </w:rPr>
            </w:pPr>
            <w:r w:rsidRPr="00764574">
              <w:rPr>
                <w:sz w:val="18"/>
                <w:szCs w:val="18"/>
              </w:rPr>
              <w:t>1.17</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7C8FCFF" w14:textId="77777777" w:rsidR="00DF08A2" w:rsidRPr="00764574" w:rsidRDefault="00DF08A2" w:rsidP="00221E0C">
            <w:pPr>
              <w:ind w:right="40"/>
              <w:jc w:val="center"/>
              <w:rPr>
                <w:sz w:val="18"/>
                <w:szCs w:val="18"/>
              </w:rPr>
            </w:pPr>
            <w:r w:rsidRPr="00764574">
              <w:rPr>
                <w:sz w:val="18"/>
                <w:szCs w:val="18"/>
              </w:rPr>
              <w:t>1.19</w:t>
            </w:r>
          </w:p>
        </w:tc>
        <w:tc>
          <w:tcPr>
            <w:tcW w:w="70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49EB859" w14:textId="77777777" w:rsidR="00DF08A2" w:rsidRPr="00764574" w:rsidRDefault="00DF08A2" w:rsidP="00221E0C">
            <w:pPr>
              <w:ind w:right="40"/>
              <w:jc w:val="center"/>
              <w:rPr>
                <w:sz w:val="18"/>
                <w:szCs w:val="18"/>
              </w:rPr>
            </w:pPr>
            <w:r w:rsidRPr="00764574">
              <w:rPr>
                <w:sz w:val="18"/>
                <w:szCs w:val="18"/>
              </w:rPr>
              <w:t>1.20</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81315F6" w14:textId="77777777" w:rsidR="00DF08A2" w:rsidRPr="00764574" w:rsidRDefault="00DF08A2" w:rsidP="00221E0C">
            <w:pPr>
              <w:ind w:right="40"/>
              <w:jc w:val="center"/>
              <w:rPr>
                <w:sz w:val="18"/>
                <w:szCs w:val="18"/>
              </w:rPr>
            </w:pPr>
            <w:r w:rsidRPr="00764574">
              <w:rPr>
                <w:sz w:val="18"/>
                <w:szCs w:val="18"/>
              </w:rPr>
              <w:t>1.21</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F3E39EF" w14:textId="77777777" w:rsidR="00DF08A2" w:rsidRPr="00764574" w:rsidRDefault="00DF08A2" w:rsidP="00221E0C">
            <w:pPr>
              <w:ind w:right="40"/>
              <w:jc w:val="center"/>
              <w:rPr>
                <w:sz w:val="18"/>
                <w:szCs w:val="18"/>
              </w:rPr>
            </w:pPr>
            <w:r w:rsidRPr="00764574">
              <w:rPr>
                <w:sz w:val="18"/>
                <w:szCs w:val="18"/>
              </w:rPr>
              <w:t>1.23</w:t>
            </w:r>
          </w:p>
        </w:tc>
        <w:tc>
          <w:tcPr>
            <w:tcW w:w="57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1416F2C" w14:textId="77777777" w:rsidR="00DF08A2" w:rsidRPr="00764574" w:rsidRDefault="00DF08A2" w:rsidP="00221E0C">
            <w:pPr>
              <w:ind w:right="40"/>
              <w:jc w:val="center"/>
              <w:rPr>
                <w:sz w:val="18"/>
                <w:szCs w:val="18"/>
              </w:rPr>
            </w:pPr>
            <w:r w:rsidRPr="00764574">
              <w:rPr>
                <w:sz w:val="18"/>
                <w:szCs w:val="18"/>
              </w:rPr>
              <w:t>1.24</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652D3A8" w14:textId="77777777" w:rsidR="00DF08A2" w:rsidRPr="00764574" w:rsidRDefault="00DF08A2" w:rsidP="00221E0C">
            <w:pPr>
              <w:ind w:right="40"/>
              <w:jc w:val="center"/>
              <w:rPr>
                <w:sz w:val="18"/>
                <w:szCs w:val="18"/>
              </w:rPr>
            </w:pPr>
            <w:r w:rsidRPr="00764574">
              <w:rPr>
                <w:sz w:val="18"/>
                <w:szCs w:val="18"/>
              </w:rPr>
              <w:t>1.25</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28ECACA" w14:textId="77777777" w:rsidR="00DF08A2" w:rsidRPr="00764574" w:rsidRDefault="00DF08A2" w:rsidP="00221E0C">
            <w:pPr>
              <w:ind w:right="40"/>
              <w:jc w:val="center"/>
              <w:rPr>
                <w:sz w:val="18"/>
                <w:szCs w:val="18"/>
              </w:rPr>
            </w:pPr>
            <w:r w:rsidRPr="00764574">
              <w:rPr>
                <w:sz w:val="18"/>
                <w:szCs w:val="18"/>
              </w:rPr>
              <w:t>1.27</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B06A3D7" w14:textId="77777777" w:rsidR="00DF08A2" w:rsidRPr="00764574" w:rsidRDefault="00DF08A2" w:rsidP="00221E0C">
            <w:pPr>
              <w:ind w:right="40"/>
              <w:jc w:val="center"/>
              <w:rPr>
                <w:sz w:val="18"/>
                <w:szCs w:val="18"/>
              </w:rPr>
            </w:pPr>
            <w:r w:rsidRPr="00764574">
              <w:rPr>
                <w:sz w:val="18"/>
                <w:szCs w:val="18"/>
              </w:rPr>
              <w:t>1.28</w:t>
            </w:r>
          </w:p>
        </w:tc>
        <w:tc>
          <w:tcPr>
            <w:tcW w:w="701"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68C83DA1" w14:textId="77777777" w:rsidR="00DF08A2" w:rsidRPr="00764574" w:rsidRDefault="00DF08A2" w:rsidP="00221E0C">
            <w:pPr>
              <w:ind w:right="40"/>
              <w:jc w:val="center"/>
              <w:rPr>
                <w:sz w:val="18"/>
                <w:szCs w:val="18"/>
              </w:rPr>
            </w:pPr>
            <w:r w:rsidRPr="00764574">
              <w:rPr>
                <w:sz w:val="18"/>
                <w:szCs w:val="18"/>
              </w:rPr>
              <w:t>1.29</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4F1311D" w14:textId="77777777" w:rsidR="00DF08A2" w:rsidRPr="00764574" w:rsidRDefault="00DF08A2" w:rsidP="00221E0C">
            <w:pPr>
              <w:ind w:right="40"/>
              <w:jc w:val="center"/>
              <w:rPr>
                <w:sz w:val="18"/>
                <w:szCs w:val="18"/>
              </w:rPr>
            </w:pPr>
            <w:r w:rsidRPr="00764574">
              <w:rPr>
                <w:sz w:val="18"/>
                <w:szCs w:val="18"/>
              </w:rPr>
              <w:t>1.31</w:t>
            </w:r>
          </w:p>
        </w:tc>
        <w:tc>
          <w:tcPr>
            <w:tcW w:w="101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3F60765" w14:textId="77777777" w:rsidR="00DF08A2" w:rsidRPr="00764574" w:rsidRDefault="00DF08A2" w:rsidP="00221E0C">
            <w:pPr>
              <w:ind w:right="40"/>
              <w:jc w:val="center"/>
              <w:rPr>
                <w:sz w:val="18"/>
                <w:szCs w:val="18"/>
              </w:rPr>
            </w:pPr>
            <w:r w:rsidRPr="00764574">
              <w:rPr>
                <w:sz w:val="18"/>
                <w:szCs w:val="18"/>
              </w:rPr>
              <w:t>1.32</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8669B5" w14:textId="77777777" w:rsidR="00DF08A2" w:rsidRPr="00764574" w:rsidRDefault="00DF08A2" w:rsidP="00221E0C">
            <w:pPr>
              <w:ind w:right="40"/>
              <w:jc w:val="center"/>
              <w:rPr>
                <w:sz w:val="18"/>
                <w:szCs w:val="18"/>
              </w:rPr>
            </w:pPr>
            <w:r w:rsidRPr="00764574">
              <w:rPr>
                <w:sz w:val="18"/>
                <w:szCs w:val="18"/>
              </w:rPr>
              <w:t>1.33</w:t>
            </w:r>
          </w:p>
        </w:tc>
      </w:tr>
      <w:tr w:rsidR="008D1255" w14:paraId="6DCC3CB9" w14:textId="77777777" w:rsidTr="003D5FEA">
        <w:trPr>
          <w:trHeight w:val="28"/>
          <w:jc w:val="center"/>
        </w:trPr>
        <w:tc>
          <w:tcPr>
            <w:tcW w:w="12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83BE2C" w14:textId="77777777" w:rsidR="00DF08A2" w:rsidRDefault="00DF08A2" w:rsidP="00221E0C">
            <w:pPr>
              <w:ind w:right="42"/>
              <w:jc w:val="center"/>
              <w:rPr>
                <w:sz w:val="18"/>
                <w:szCs w:val="18"/>
              </w:rPr>
            </w:pPr>
            <w:r>
              <w:rPr>
                <w:sz w:val="18"/>
                <w:szCs w:val="18"/>
              </w:rPr>
              <w:t>Lambayeque</w:t>
            </w:r>
          </w:p>
        </w:tc>
        <w:tc>
          <w:tcPr>
            <w:tcW w:w="69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723708E" w14:textId="77777777" w:rsidR="00DF08A2" w:rsidRPr="00764574" w:rsidRDefault="00DF08A2" w:rsidP="00221E0C">
            <w:pPr>
              <w:ind w:right="40"/>
              <w:jc w:val="center"/>
              <w:rPr>
                <w:sz w:val="18"/>
                <w:szCs w:val="18"/>
              </w:rPr>
            </w:pPr>
            <w:r w:rsidRPr="00764574">
              <w:rPr>
                <w:sz w:val="18"/>
                <w:szCs w:val="18"/>
              </w:rPr>
              <w:t>1.13</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5A1D7DF" w14:textId="77777777" w:rsidR="00DF08A2" w:rsidRPr="00764574" w:rsidRDefault="00DF08A2" w:rsidP="00221E0C">
            <w:pPr>
              <w:ind w:right="40"/>
              <w:jc w:val="center"/>
              <w:rPr>
                <w:sz w:val="18"/>
                <w:szCs w:val="18"/>
              </w:rPr>
            </w:pPr>
            <w:r w:rsidRPr="00764574">
              <w:rPr>
                <w:sz w:val="18"/>
                <w:szCs w:val="18"/>
              </w:rPr>
              <w:t>1.15</w:t>
            </w:r>
          </w:p>
        </w:tc>
        <w:tc>
          <w:tcPr>
            <w:tcW w:w="70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CE34926" w14:textId="77777777" w:rsidR="00DF08A2" w:rsidRPr="00764574" w:rsidRDefault="00DF08A2" w:rsidP="00221E0C">
            <w:pPr>
              <w:ind w:right="40"/>
              <w:jc w:val="center"/>
              <w:rPr>
                <w:sz w:val="18"/>
                <w:szCs w:val="18"/>
              </w:rPr>
            </w:pPr>
            <w:r w:rsidRPr="00764574">
              <w:rPr>
                <w:sz w:val="18"/>
                <w:szCs w:val="18"/>
              </w:rPr>
              <w:t>1.16</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67A070D" w14:textId="77777777" w:rsidR="00DF08A2" w:rsidRPr="00764574" w:rsidRDefault="00DF08A2" w:rsidP="00221E0C">
            <w:pPr>
              <w:ind w:right="40"/>
              <w:jc w:val="center"/>
              <w:rPr>
                <w:sz w:val="18"/>
                <w:szCs w:val="18"/>
              </w:rPr>
            </w:pPr>
            <w:r w:rsidRPr="00764574">
              <w:rPr>
                <w:sz w:val="18"/>
                <w:szCs w:val="18"/>
              </w:rPr>
              <w:t>1.17</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26D6C2B" w14:textId="77777777" w:rsidR="00DF08A2" w:rsidRPr="00764574" w:rsidRDefault="00DF08A2" w:rsidP="00221E0C">
            <w:pPr>
              <w:ind w:right="40"/>
              <w:jc w:val="center"/>
              <w:rPr>
                <w:sz w:val="18"/>
                <w:szCs w:val="18"/>
              </w:rPr>
            </w:pPr>
            <w:r w:rsidRPr="00764574">
              <w:rPr>
                <w:sz w:val="18"/>
                <w:szCs w:val="18"/>
              </w:rPr>
              <w:t>1.18</w:t>
            </w:r>
          </w:p>
        </w:tc>
        <w:tc>
          <w:tcPr>
            <w:tcW w:w="57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ADB7D6B" w14:textId="77777777" w:rsidR="00DF08A2" w:rsidRPr="00764574" w:rsidRDefault="00DF08A2" w:rsidP="00221E0C">
            <w:pPr>
              <w:ind w:right="40"/>
              <w:jc w:val="center"/>
              <w:rPr>
                <w:sz w:val="18"/>
                <w:szCs w:val="18"/>
              </w:rPr>
            </w:pPr>
            <w:r w:rsidRPr="00764574">
              <w:rPr>
                <w:sz w:val="18"/>
                <w:szCs w:val="18"/>
              </w:rPr>
              <w:t>1.19</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1675CDF" w14:textId="77777777" w:rsidR="00DF08A2" w:rsidRPr="00764574" w:rsidRDefault="00DF08A2" w:rsidP="00221E0C">
            <w:pPr>
              <w:ind w:right="40"/>
              <w:jc w:val="center"/>
              <w:rPr>
                <w:sz w:val="18"/>
                <w:szCs w:val="18"/>
              </w:rPr>
            </w:pPr>
            <w:r w:rsidRPr="00764574">
              <w:rPr>
                <w:sz w:val="18"/>
                <w:szCs w:val="18"/>
              </w:rPr>
              <w:t>1.20</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562992C" w14:textId="77777777" w:rsidR="00DF08A2" w:rsidRPr="00764574" w:rsidRDefault="00DF08A2" w:rsidP="00221E0C">
            <w:pPr>
              <w:ind w:right="40"/>
              <w:jc w:val="center"/>
              <w:rPr>
                <w:sz w:val="18"/>
                <w:szCs w:val="18"/>
              </w:rPr>
            </w:pPr>
            <w:r w:rsidRPr="00764574">
              <w:rPr>
                <w:sz w:val="18"/>
                <w:szCs w:val="18"/>
              </w:rPr>
              <w:t>1.21</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29B15BD" w14:textId="77777777" w:rsidR="00DF08A2" w:rsidRPr="00764574" w:rsidRDefault="00DF08A2" w:rsidP="00221E0C">
            <w:pPr>
              <w:ind w:right="40"/>
              <w:jc w:val="center"/>
              <w:rPr>
                <w:sz w:val="18"/>
                <w:szCs w:val="18"/>
              </w:rPr>
            </w:pPr>
            <w:r w:rsidRPr="00764574">
              <w:rPr>
                <w:sz w:val="18"/>
                <w:szCs w:val="18"/>
              </w:rPr>
              <w:t>1.22</w:t>
            </w:r>
          </w:p>
        </w:tc>
        <w:tc>
          <w:tcPr>
            <w:tcW w:w="701"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629DA496" w14:textId="77777777" w:rsidR="00DF08A2" w:rsidRPr="00764574" w:rsidRDefault="00DF08A2" w:rsidP="00221E0C">
            <w:pPr>
              <w:ind w:right="40"/>
              <w:jc w:val="center"/>
              <w:rPr>
                <w:sz w:val="18"/>
                <w:szCs w:val="18"/>
              </w:rPr>
            </w:pPr>
            <w:r w:rsidRPr="00764574">
              <w:rPr>
                <w:sz w:val="18"/>
                <w:szCs w:val="18"/>
              </w:rPr>
              <w:t>1.23</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4BFFFC8" w14:textId="77777777" w:rsidR="00DF08A2" w:rsidRPr="00764574" w:rsidRDefault="00DF08A2" w:rsidP="00221E0C">
            <w:pPr>
              <w:ind w:right="40"/>
              <w:jc w:val="center"/>
              <w:rPr>
                <w:sz w:val="18"/>
                <w:szCs w:val="18"/>
              </w:rPr>
            </w:pPr>
            <w:r w:rsidRPr="00764574">
              <w:rPr>
                <w:sz w:val="18"/>
                <w:szCs w:val="18"/>
              </w:rPr>
              <w:t>1.24</w:t>
            </w:r>
          </w:p>
        </w:tc>
        <w:tc>
          <w:tcPr>
            <w:tcW w:w="101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4C48E12" w14:textId="77777777" w:rsidR="00DF08A2" w:rsidRPr="00764574" w:rsidRDefault="00DF08A2" w:rsidP="00221E0C">
            <w:pPr>
              <w:ind w:right="40"/>
              <w:jc w:val="center"/>
              <w:rPr>
                <w:sz w:val="18"/>
                <w:szCs w:val="18"/>
              </w:rPr>
            </w:pPr>
            <w:r w:rsidRPr="00764574">
              <w:rPr>
                <w:sz w:val="18"/>
                <w:szCs w:val="18"/>
              </w:rPr>
              <w:t>1.25</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8B3063" w14:textId="77777777" w:rsidR="00DF08A2" w:rsidRPr="00764574" w:rsidRDefault="00DF08A2" w:rsidP="00221E0C">
            <w:pPr>
              <w:ind w:right="40"/>
              <w:jc w:val="center"/>
              <w:rPr>
                <w:sz w:val="18"/>
                <w:szCs w:val="18"/>
              </w:rPr>
            </w:pPr>
            <w:r w:rsidRPr="00764574">
              <w:rPr>
                <w:sz w:val="18"/>
                <w:szCs w:val="18"/>
              </w:rPr>
              <w:t>1.26</w:t>
            </w:r>
          </w:p>
        </w:tc>
      </w:tr>
      <w:tr w:rsidR="008D1255" w14:paraId="0335FF20" w14:textId="77777777" w:rsidTr="003D5FEA">
        <w:trPr>
          <w:trHeight w:val="28"/>
          <w:jc w:val="center"/>
        </w:trPr>
        <w:tc>
          <w:tcPr>
            <w:tcW w:w="12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428196" w14:textId="77777777" w:rsidR="00DF08A2" w:rsidRDefault="00DF08A2" w:rsidP="00221E0C">
            <w:pPr>
              <w:ind w:right="42"/>
              <w:jc w:val="center"/>
              <w:rPr>
                <w:sz w:val="18"/>
                <w:szCs w:val="18"/>
              </w:rPr>
            </w:pPr>
            <w:r>
              <w:rPr>
                <w:sz w:val="18"/>
                <w:szCs w:val="18"/>
              </w:rPr>
              <w:t xml:space="preserve">Lima </w:t>
            </w:r>
            <w:proofErr w:type="spellStart"/>
            <w:r>
              <w:rPr>
                <w:sz w:val="18"/>
                <w:szCs w:val="18"/>
              </w:rPr>
              <w:t>Metrop</w:t>
            </w:r>
            <w:proofErr w:type="spellEnd"/>
            <w:r>
              <w:rPr>
                <w:sz w:val="18"/>
                <w:szCs w:val="18"/>
              </w:rPr>
              <w:t>.</w:t>
            </w:r>
          </w:p>
        </w:tc>
        <w:tc>
          <w:tcPr>
            <w:tcW w:w="69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5724569" w14:textId="77777777" w:rsidR="00DF08A2" w:rsidRPr="00764574" w:rsidRDefault="00DF08A2" w:rsidP="00221E0C">
            <w:pPr>
              <w:ind w:right="40"/>
              <w:jc w:val="center"/>
              <w:rPr>
                <w:sz w:val="18"/>
                <w:szCs w:val="18"/>
              </w:rPr>
            </w:pPr>
            <w:r w:rsidRPr="00764574">
              <w:rPr>
                <w:sz w:val="18"/>
                <w:szCs w:val="18"/>
              </w:rPr>
              <w:t>1.09</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BDDB8E4" w14:textId="77777777" w:rsidR="00DF08A2" w:rsidRPr="00764574" w:rsidRDefault="00DF08A2" w:rsidP="00221E0C">
            <w:pPr>
              <w:ind w:right="40"/>
              <w:jc w:val="center"/>
              <w:rPr>
                <w:sz w:val="18"/>
                <w:szCs w:val="18"/>
              </w:rPr>
            </w:pPr>
            <w:r w:rsidRPr="00764574">
              <w:rPr>
                <w:sz w:val="18"/>
                <w:szCs w:val="18"/>
              </w:rPr>
              <w:t>1.10</w:t>
            </w:r>
          </w:p>
        </w:tc>
        <w:tc>
          <w:tcPr>
            <w:tcW w:w="70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40AE450" w14:textId="77777777" w:rsidR="00DF08A2" w:rsidRPr="00764574" w:rsidRDefault="00DF08A2" w:rsidP="00221E0C">
            <w:pPr>
              <w:ind w:right="40"/>
              <w:jc w:val="center"/>
              <w:rPr>
                <w:sz w:val="18"/>
                <w:szCs w:val="18"/>
              </w:rPr>
            </w:pPr>
            <w:r w:rsidRPr="00764574">
              <w:rPr>
                <w:sz w:val="18"/>
                <w:szCs w:val="18"/>
              </w:rPr>
              <w:t>1.11</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E5909B" w14:textId="77777777" w:rsidR="00DF08A2" w:rsidRPr="00764574" w:rsidRDefault="00DF08A2" w:rsidP="00221E0C">
            <w:pPr>
              <w:ind w:right="40"/>
              <w:jc w:val="center"/>
              <w:rPr>
                <w:sz w:val="18"/>
                <w:szCs w:val="18"/>
              </w:rPr>
            </w:pPr>
            <w:r w:rsidRPr="00764574">
              <w:rPr>
                <w:sz w:val="18"/>
                <w:szCs w:val="18"/>
              </w:rPr>
              <w:t>1.11</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1E93EFD" w14:textId="77777777" w:rsidR="00DF08A2" w:rsidRPr="00764574" w:rsidRDefault="00DF08A2" w:rsidP="00221E0C">
            <w:pPr>
              <w:ind w:right="40"/>
              <w:jc w:val="center"/>
              <w:rPr>
                <w:sz w:val="18"/>
                <w:szCs w:val="18"/>
              </w:rPr>
            </w:pPr>
            <w:r w:rsidRPr="00764574">
              <w:rPr>
                <w:sz w:val="18"/>
                <w:szCs w:val="18"/>
              </w:rPr>
              <w:t>1.12</w:t>
            </w:r>
          </w:p>
        </w:tc>
        <w:tc>
          <w:tcPr>
            <w:tcW w:w="57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C22179F" w14:textId="77777777" w:rsidR="00DF08A2" w:rsidRPr="00764574" w:rsidRDefault="00DF08A2" w:rsidP="00221E0C">
            <w:pPr>
              <w:ind w:right="40"/>
              <w:jc w:val="center"/>
              <w:rPr>
                <w:sz w:val="18"/>
                <w:szCs w:val="18"/>
              </w:rPr>
            </w:pPr>
            <w:r w:rsidRPr="00764574">
              <w:rPr>
                <w:sz w:val="18"/>
                <w:szCs w:val="18"/>
              </w:rPr>
              <w:t>1.13</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2F11E70" w14:textId="77777777" w:rsidR="00DF08A2" w:rsidRPr="00764574" w:rsidRDefault="00DF08A2" w:rsidP="00221E0C">
            <w:pPr>
              <w:ind w:right="40"/>
              <w:jc w:val="center"/>
              <w:rPr>
                <w:sz w:val="18"/>
                <w:szCs w:val="18"/>
              </w:rPr>
            </w:pPr>
            <w:r w:rsidRPr="00764574">
              <w:rPr>
                <w:sz w:val="18"/>
                <w:szCs w:val="18"/>
              </w:rPr>
              <w:t>1.14</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729A0F4" w14:textId="77777777" w:rsidR="00DF08A2" w:rsidRPr="00764574" w:rsidRDefault="00DF08A2" w:rsidP="00221E0C">
            <w:pPr>
              <w:ind w:right="40"/>
              <w:jc w:val="center"/>
              <w:rPr>
                <w:sz w:val="18"/>
                <w:szCs w:val="18"/>
              </w:rPr>
            </w:pPr>
            <w:r w:rsidRPr="00764574">
              <w:rPr>
                <w:sz w:val="18"/>
                <w:szCs w:val="18"/>
              </w:rPr>
              <w:t>1.14</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3108AA2" w14:textId="77777777" w:rsidR="00DF08A2" w:rsidRPr="00764574" w:rsidRDefault="00DF08A2" w:rsidP="00221E0C">
            <w:pPr>
              <w:ind w:right="40"/>
              <w:jc w:val="center"/>
              <w:rPr>
                <w:sz w:val="18"/>
                <w:szCs w:val="18"/>
              </w:rPr>
            </w:pPr>
            <w:r w:rsidRPr="00764574">
              <w:rPr>
                <w:sz w:val="18"/>
                <w:szCs w:val="18"/>
              </w:rPr>
              <w:t>1.15</w:t>
            </w:r>
          </w:p>
        </w:tc>
        <w:tc>
          <w:tcPr>
            <w:tcW w:w="701"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2CA32219" w14:textId="77777777" w:rsidR="00DF08A2" w:rsidRPr="00764574" w:rsidRDefault="00DF08A2" w:rsidP="00221E0C">
            <w:pPr>
              <w:ind w:right="40"/>
              <w:jc w:val="center"/>
              <w:rPr>
                <w:sz w:val="18"/>
                <w:szCs w:val="18"/>
              </w:rPr>
            </w:pPr>
            <w:r w:rsidRPr="00764574">
              <w:rPr>
                <w:sz w:val="18"/>
                <w:szCs w:val="18"/>
              </w:rPr>
              <w:t>1.16</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95FEA3C" w14:textId="77777777" w:rsidR="00DF08A2" w:rsidRPr="00764574" w:rsidRDefault="00DF08A2" w:rsidP="00221E0C">
            <w:pPr>
              <w:ind w:right="40"/>
              <w:jc w:val="center"/>
              <w:rPr>
                <w:sz w:val="18"/>
                <w:szCs w:val="18"/>
              </w:rPr>
            </w:pPr>
            <w:r w:rsidRPr="00764574">
              <w:rPr>
                <w:sz w:val="18"/>
                <w:szCs w:val="18"/>
              </w:rPr>
              <w:t>1.16</w:t>
            </w:r>
          </w:p>
        </w:tc>
        <w:tc>
          <w:tcPr>
            <w:tcW w:w="101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FA9BF69" w14:textId="77777777" w:rsidR="00DF08A2" w:rsidRPr="00764574" w:rsidRDefault="00DF08A2" w:rsidP="00221E0C">
            <w:pPr>
              <w:ind w:right="40"/>
              <w:jc w:val="center"/>
              <w:rPr>
                <w:sz w:val="18"/>
                <w:szCs w:val="18"/>
              </w:rPr>
            </w:pPr>
            <w:r w:rsidRPr="00764574">
              <w:rPr>
                <w:sz w:val="18"/>
                <w:szCs w:val="18"/>
              </w:rPr>
              <w:t>1.17</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210126" w14:textId="77777777" w:rsidR="00DF08A2" w:rsidRPr="00764574" w:rsidRDefault="00DF08A2" w:rsidP="00221E0C">
            <w:pPr>
              <w:ind w:right="40"/>
              <w:jc w:val="center"/>
              <w:rPr>
                <w:sz w:val="18"/>
                <w:szCs w:val="18"/>
              </w:rPr>
            </w:pPr>
            <w:r w:rsidRPr="00764574">
              <w:rPr>
                <w:sz w:val="18"/>
                <w:szCs w:val="18"/>
              </w:rPr>
              <w:t>1.18</w:t>
            </w:r>
          </w:p>
        </w:tc>
      </w:tr>
      <w:tr w:rsidR="008D1255" w14:paraId="076F028A" w14:textId="77777777" w:rsidTr="003D5FEA">
        <w:trPr>
          <w:trHeight w:val="28"/>
          <w:jc w:val="center"/>
        </w:trPr>
        <w:tc>
          <w:tcPr>
            <w:tcW w:w="12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892CE4" w14:textId="77777777" w:rsidR="00DF08A2" w:rsidRDefault="00DF08A2" w:rsidP="00221E0C">
            <w:pPr>
              <w:ind w:right="42"/>
              <w:jc w:val="center"/>
              <w:rPr>
                <w:sz w:val="18"/>
                <w:szCs w:val="18"/>
              </w:rPr>
            </w:pPr>
            <w:r>
              <w:rPr>
                <w:sz w:val="18"/>
                <w:szCs w:val="18"/>
              </w:rPr>
              <w:t>Lima Prov.</w:t>
            </w:r>
          </w:p>
        </w:tc>
        <w:tc>
          <w:tcPr>
            <w:tcW w:w="69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E8BFE7F" w14:textId="77777777" w:rsidR="00DF08A2" w:rsidRPr="00764574" w:rsidRDefault="00DF08A2" w:rsidP="00221E0C">
            <w:pPr>
              <w:ind w:right="40"/>
              <w:jc w:val="center"/>
              <w:rPr>
                <w:sz w:val="18"/>
                <w:szCs w:val="18"/>
              </w:rPr>
            </w:pPr>
            <w:r w:rsidRPr="00764574">
              <w:rPr>
                <w:sz w:val="18"/>
                <w:szCs w:val="18"/>
              </w:rPr>
              <w:t>1.14</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BAF2C8C" w14:textId="77777777" w:rsidR="00DF08A2" w:rsidRPr="00764574" w:rsidRDefault="00DF08A2" w:rsidP="00221E0C">
            <w:pPr>
              <w:ind w:right="40"/>
              <w:jc w:val="center"/>
              <w:rPr>
                <w:sz w:val="18"/>
                <w:szCs w:val="18"/>
              </w:rPr>
            </w:pPr>
            <w:r w:rsidRPr="00764574">
              <w:rPr>
                <w:sz w:val="18"/>
                <w:szCs w:val="18"/>
              </w:rPr>
              <w:t>1.15</w:t>
            </w:r>
          </w:p>
        </w:tc>
        <w:tc>
          <w:tcPr>
            <w:tcW w:w="70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A4CCB9B" w14:textId="77777777" w:rsidR="00DF08A2" w:rsidRPr="00764574" w:rsidRDefault="00DF08A2" w:rsidP="00221E0C">
            <w:pPr>
              <w:ind w:right="40"/>
              <w:jc w:val="center"/>
              <w:rPr>
                <w:sz w:val="18"/>
                <w:szCs w:val="18"/>
              </w:rPr>
            </w:pPr>
            <w:r w:rsidRPr="00764574">
              <w:rPr>
                <w:sz w:val="18"/>
                <w:szCs w:val="18"/>
              </w:rPr>
              <w:t>1.16</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F2BBD7F" w14:textId="77777777" w:rsidR="00DF08A2" w:rsidRPr="00764574" w:rsidRDefault="00DF08A2" w:rsidP="00221E0C">
            <w:pPr>
              <w:ind w:right="40"/>
              <w:jc w:val="center"/>
              <w:rPr>
                <w:sz w:val="18"/>
                <w:szCs w:val="18"/>
              </w:rPr>
            </w:pPr>
            <w:r w:rsidRPr="00764574">
              <w:rPr>
                <w:sz w:val="18"/>
                <w:szCs w:val="18"/>
              </w:rPr>
              <w:t>1.17</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C116FDB" w14:textId="77777777" w:rsidR="00DF08A2" w:rsidRPr="00764574" w:rsidRDefault="00DF08A2" w:rsidP="00221E0C">
            <w:pPr>
              <w:ind w:right="40"/>
              <w:jc w:val="center"/>
              <w:rPr>
                <w:sz w:val="18"/>
                <w:szCs w:val="18"/>
              </w:rPr>
            </w:pPr>
            <w:r w:rsidRPr="00764574">
              <w:rPr>
                <w:sz w:val="18"/>
                <w:szCs w:val="18"/>
              </w:rPr>
              <w:t>1.18</w:t>
            </w:r>
          </w:p>
        </w:tc>
        <w:tc>
          <w:tcPr>
            <w:tcW w:w="57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3FCD94E" w14:textId="77777777" w:rsidR="00DF08A2" w:rsidRPr="00764574" w:rsidRDefault="00DF08A2" w:rsidP="00221E0C">
            <w:pPr>
              <w:ind w:right="40"/>
              <w:jc w:val="center"/>
              <w:rPr>
                <w:sz w:val="18"/>
                <w:szCs w:val="18"/>
              </w:rPr>
            </w:pPr>
            <w:r w:rsidRPr="00764574">
              <w:rPr>
                <w:sz w:val="18"/>
                <w:szCs w:val="18"/>
              </w:rPr>
              <w:t>1.19</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62980BD" w14:textId="77777777" w:rsidR="00DF08A2" w:rsidRPr="00764574" w:rsidRDefault="00DF08A2" w:rsidP="00221E0C">
            <w:pPr>
              <w:ind w:right="40"/>
              <w:jc w:val="center"/>
              <w:rPr>
                <w:sz w:val="18"/>
                <w:szCs w:val="18"/>
              </w:rPr>
            </w:pPr>
            <w:r w:rsidRPr="00764574">
              <w:rPr>
                <w:sz w:val="18"/>
                <w:szCs w:val="18"/>
              </w:rPr>
              <w:t>1.20</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13CD915" w14:textId="77777777" w:rsidR="00DF08A2" w:rsidRPr="00764574" w:rsidRDefault="00DF08A2" w:rsidP="00221E0C">
            <w:pPr>
              <w:ind w:right="40"/>
              <w:jc w:val="center"/>
              <w:rPr>
                <w:sz w:val="18"/>
                <w:szCs w:val="18"/>
              </w:rPr>
            </w:pPr>
            <w:r w:rsidRPr="00764574">
              <w:rPr>
                <w:sz w:val="18"/>
                <w:szCs w:val="18"/>
              </w:rPr>
              <w:t>1.21</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660CF60" w14:textId="77777777" w:rsidR="00DF08A2" w:rsidRPr="00764574" w:rsidRDefault="00DF08A2" w:rsidP="00221E0C">
            <w:pPr>
              <w:ind w:right="40"/>
              <w:jc w:val="center"/>
              <w:rPr>
                <w:sz w:val="18"/>
                <w:szCs w:val="18"/>
              </w:rPr>
            </w:pPr>
            <w:r w:rsidRPr="00764574">
              <w:rPr>
                <w:sz w:val="18"/>
                <w:szCs w:val="18"/>
              </w:rPr>
              <w:t>1.22</w:t>
            </w:r>
          </w:p>
        </w:tc>
        <w:tc>
          <w:tcPr>
            <w:tcW w:w="701"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4B005A0F" w14:textId="77777777" w:rsidR="00DF08A2" w:rsidRPr="00764574" w:rsidRDefault="00DF08A2" w:rsidP="00221E0C">
            <w:pPr>
              <w:ind w:right="40"/>
              <w:jc w:val="center"/>
              <w:rPr>
                <w:sz w:val="18"/>
                <w:szCs w:val="18"/>
              </w:rPr>
            </w:pPr>
            <w:r w:rsidRPr="00764574">
              <w:rPr>
                <w:sz w:val="18"/>
                <w:szCs w:val="18"/>
              </w:rPr>
              <w:t>1.23</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78BD687" w14:textId="77777777" w:rsidR="00DF08A2" w:rsidRPr="00764574" w:rsidRDefault="00DF08A2" w:rsidP="00221E0C">
            <w:pPr>
              <w:ind w:right="40"/>
              <w:jc w:val="center"/>
              <w:rPr>
                <w:sz w:val="18"/>
                <w:szCs w:val="18"/>
              </w:rPr>
            </w:pPr>
            <w:r w:rsidRPr="00764574">
              <w:rPr>
                <w:sz w:val="18"/>
                <w:szCs w:val="18"/>
              </w:rPr>
              <w:t>1.24</w:t>
            </w:r>
          </w:p>
        </w:tc>
        <w:tc>
          <w:tcPr>
            <w:tcW w:w="101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AB1D427" w14:textId="77777777" w:rsidR="00DF08A2" w:rsidRPr="00764574" w:rsidRDefault="00DF08A2" w:rsidP="00221E0C">
            <w:pPr>
              <w:ind w:right="40"/>
              <w:jc w:val="center"/>
              <w:rPr>
                <w:sz w:val="18"/>
                <w:szCs w:val="18"/>
              </w:rPr>
            </w:pPr>
            <w:r w:rsidRPr="00764574">
              <w:rPr>
                <w:sz w:val="18"/>
                <w:szCs w:val="18"/>
              </w:rPr>
              <w:t>1.25</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24D794" w14:textId="77777777" w:rsidR="00DF08A2" w:rsidRPr="00764574" w:rsidRDefault="00DF08A2" w:rsidP="00221E0C">
            <w:pPr>
              <w:ind w:right="40"/>
              <w:jc w:val="center"/>
              <w:rPr>
                <w:sz w:val="18"/>
                <w:szCs w:val="18"/>
              </w:rPr>
            </w:pPr>
            <w:r w:rsidRPr="00764574">
              <w:rPr>
                <w:sz w:val="18"/>
                <w:szCs w:val="18"/>
              </w:rPr>
              <w:t>1.26</w:t>
            </w:r>
          </w:p>
        </w:tc>
      </w:tr>
      <w:tr w:rsidR="008D1255" w14:paraId="0C69893C" w14:textId="77777777" w:rsidTr="003D5FEA">
        <w:trPr>
          <w:trHeight w:val="28"/>
          <w:jc w:val="center"/>
        </w:trPr>
        <w:tc>
          <w:tcPr>
            <w:tcW w:w="12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C11D55" w14:textId="77777777" w:rsidR="00DF08A2" w:rsidRDefault="00DF08A2" w:rsidP="00221E0C">
            <w:pPr>
              <w:ind w:right="42"/>
              <w:jc w:val="center"/>
              <w:rPr>
                <w:sz w:val="18"/>
                <w:szCs w:val="18"/>
              </w:rPr>
            </w:pPr>
            <w:r>
              <w:rPr>
                <w:sz w:val="18"/>
                <w:szCs w:val="18"/>
              </w:rPr>
              <w:t>Loreto</w:t>
            </w:r>
          </w:p>
        </w:tc>
        <w:tc>
          <w:tcPr>
            <w:tcW w:w="69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38F1E5F" w14:textId="77777777" w:rsidR="00DF08A2" w:rsidRPr="00764574" w:rsidRDefault="00DF08A2" w:rsidP="00221E0C">
            <w:pPr>
              <w:ind w:right="40"/>
              <w:jc w:val="center"/>
              <w:rPr>
                <w:sz w:val="18"/>
                <w:szCs w:val="18"/>
              </w:rPr>
            </w:pPr>
            <w:r w:rsidRPr="00764574">
              <w:rPr>
                <w:sz w:val="18"/>
                <w:szCs w:val="18"/>
              </w:rPr>
              <w:t>1.08</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48CE9D9" w14:textId="77777777" w:rsidR="00DF08A2" w:rsidRPr="00764574" w:rsidRDefault="00DF08A2" w:rsidP="00221E0C">
            <w:pPr>
              <w:ind w:right="40"/>
              <w:jc w:val="center"/>
              <w:rPr>
                <w:sz w:val="18"/>
                <w:szCs w:val="18"/>
              </w:rPr>
            </w:pPr>
            <w:r w:rsidRPr="00764574">
              <w:rPr>
                <w:sz w:val="18"/>
                <w:szCs w:val="18"/>
              </w:rPr>
              <w:t>1.08</w:t>
            </w:r>
          </w:p>
        </w:tc>
        <w:tc>
          <w:tcPr>
            <w:tcW w:w="70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CF3DA4F" w14:textId="77777777" w:rsidR="00DF08A2" w:rsidRPr="00764574" w:rsidRDefault="00DF08A2" w:rsidP="00221E0C">
            <w:pPr>
              <w:ind w:right="40"/>
              <w:jc w:val="center"/>
              <w:rPr>
                <w:sz w:val="18"/>
                <w:szCs w:val="18"/>
              </w:rPr>
            </w:pPr>
            <w:r w:rsidRPr="00764574">
              <w:rPr>
                <w:sz w:val="18"/>
                <w:szCs w:val="18"/>
              </w:rPr>
              <w:t>1.09</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20AF68C" w14:textId="77777777" w:rsidR="00DF08A2" w:rsidRPr="00764574" w:rsidRDefault="00DF08A2" w:rsidP="00221E0C">
            <w:pPr>
              <w:ind w:right="40"/>
              <w:jc w:val="center"/>
              <w:rPr>
                <w:sz w:val="18"/>
                <w:szCs w:val="18"/>
              </w:rPr>
            </w:pPr>
            <w:r w:rsidRPr="00764574">
              <w:rPr>
                <w:sz w:val="18"/>
                <w:szCs w:val="18"/>
              </w:rPr>
              <w:t>1.09</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9A1176C" w14:textId="77777777" w:rsidR="00DF08A2" w:rsidRPr="00764574" w:rsidRDefault="00DF08A2" w:rsidP="00221E0C">
            <w:pPr>
              <w:ind w:right="40"/>
              <w:jc w:val="center"/>
              <w:rPr>
                <w:sz w:val="18"/>
                <w:szCs w:val="18"/>
              </w:rPr>
            </w:pPr>
            <w:r w:rsidRPr="00764574">
              <w:rPr>
                <w:sz w:val="18"/>
                <w:szCs w:val="18"/>
              </w:rPr>
              <w:t>1.10</w:t>
            </w:r>
          </w:p>
        </w:tc>
        <w:tc>
          <w:tcPr>
            <w:tcW w:w="57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40C7DC6" w14:textId="77777777" w:rsidR="00DF08A2" w:rsidRPr="00764574" w:rsidRDefault="00DF08A2" w:rsidP="00221E0C">
            <w:pPr>
              <w:ind w:right="40"/>
              <w:jc w:val="center"/>
              <w:rPr>
                <w:sz w:val="18"/>
                <w:szCs w:val="18"/>
              </w:rPr>
            </w:pPr>
            <w:r w:rsidRPr="00764574">
              <w:rPr>
                <w:sz w:val="18"/>
                <w:szCs w:val="18"/>
              </w:rPr>
              <w:t>1.10</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E41F237" w14:textId="77777777" w:rsidR="00DF08A2" w:rsidRPr="00764574" w:rsidRDefault="00DF08A2" w:rsidP="00221E0C">
            <w:pPr>
              <w:ind w:right="40"/>
              <w:jc w:val="center"/>
              <w:rPr>
                <w:sz w:val="18"/>
                <w:szCs w:val="18"/>
              </w:rPr>
            </w:pPr>
            <w:r w:rsidRPr="00764574">
              <w:rPr>
                <w:sz w:val="18"/>
                <w:szCs w:val="18"/>
              </w:rPr>
              <w:t>1.11</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2F6074A" w14:textId="77777777" w:rsidR="00DF08A2" w:rsidRPr="00764574" w:rsidRDefault="00DF08A2" w:rsidP="00221E0C">
            <w:pPr>
              <w:ind w:right="40"/>
              <w:jc w:val="center"/>
              <w:rPr>
                <w:sz w:val="18"/>
                <w:szCs w:val="18"/>
              </w:rPr>
            </w:pPr>
            <w:r w:rsidRPr="00764574">
              <w:rPr>
                <w:sz w:val="18"/>
                <w:szCs w:val="18"/>
              </w:rPr>
              <w:t>1.12</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3827D85" w14:textId="77777777" w:rsidR="00DF08A2" w:rsidRPr="00764574" w:rsidRDefault="00DF08A2" w:rsidP="00221E0C">
            <w:pPr>
              <w:ind w:right="40"/>
              <w:jc w:val="center"/>
              <w:rPr>
                <w:sz w:val="18"/>
                <w:szCs w:val="18"/>
              </w:rPr>
            </w:pPr>
            <w:r w:rsidRPr="00764574">
              <w:rPr>
                <w:sz w:val="18"/>
                <w:szCs w:val="18"/>
              </w:rPr>
              <w:t>1.12</w:t>
            </w:r>
          </w:p>
        </w:tc>
        <w:tc>
          <w:tcPr>
            <w:tcW w:w="701"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001636C7" w14:textId="77777777" w:rsidR="00DF08A2" w:rsidRPr="00764574" w:rsidRDefault="00DF08A2" w:rsidP="00221E0C">
            <w:pPr>
              <w:ind w:right="40"/>
              <w:jc w:val="center"/>
              <w:rPr>
                <w:sz w:val="18"/>
                <w:szCs w:val="18"/>
              </w:rPr>
            </w:pPr>
            <w:r w:rsidRPr="00764574">
              <w:rPr>
                <w:sz w:val="18"/>
                <w:szCs w:val="18"/>
              </w:rPr>
              <w:t>1.13</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F403380" w14:textId="77777777" w:rsidR="00DF08A2" w:rsidRPr="00764574" w:rsidRDefault="00DF08A2" w:rsidP="00221E0C">
            <w:pPr>
              <w:ind w:right="40"/>
              <w:jc w:val="center"/>
              <w:rPr>
                <w:sz w:val="18"/>
                <w:szCs w:val="18"/>
              </w:rPr>
            </w:pPr>
            <w:r w:rsidRPr="00764574">
              <w:rPr>
                <w:sz w:val="18"/>
                <w:szCs w:val="18"/>
              </w:rPr>
              <w:t>1.13</w:t>
            </w:r>
          </w:p>
        </w:tc>
        <w:tc>
          <w:tcPr>
            <w:tcW w:w="101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D04B316" w14:textId="77777777" w:rsidR="00DF08A2" w:rsidRPr="00764574" w:rsidRDefault="00DF08A2" w:rsidP="00221E0C">
            <w:pPr>
              <w:ind w:right="40"/>
              <w:jc w:val="center"/>
              <w:rPr>
                <w:sz w:val="18"/>
                <w:szCs w:val="18"/>
              </w:rPr>
            </w:pPr>
            <w:r w:rsidRPr="00764574">
              <w:rPr>
                <w:sz w:val="18"/>
                <w:szCs w:val="18"/>
              </w:rPr>
              <w:t>1.14</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56FE61" w14:textId="77777777" w:rsidR="00DF08A2" w:rsidRPr="00764574" w:rsidRDefault="00DF08A2" w:rsidP="00221E0C">
            <w:pPr>
              <w:ind w:right="40"/>
              <w:jc w:val="center"/>
              <w:rPr>
                <w:sz w:val="18"/>
                <w:szCs w:val="18"/>
              </w:rPr>
            </w:pPr>
            <w:r w:rsidRPr="00764574">
              <w:rPr>
                <w:sz w:val="18"/>
                <w:szCs w:val="18"/>
              </w:rPr>
              <w:t>1.15</w:t>
            </w:r>
          </w:p>
        </w:tc>
      </w:tr>
      <w:tr w:rsidR="008D1255" w14:paraId="06189879" w14:textId="77777777" w:rsidTr="003D5FEA">
        <w:trPr>
          <w:trHeight w:val="28"/>
          <w:jc w:val="center"/>
        </w:trPr>
        <w:tc>
          <w:tcPr>
            <w:tcW w:w="12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C28CE7" w14:textId="77777777" w:rsidR="00DF08A2" w:rsidRDefault="00DF08A2" w:rsidP="00221E0C">
            <w:pPr>
              <w:ind w:right="42"/>
              <w:jc w:val="center"/>
              <w:rPr>
                <w:sz w:val="18"/>
                <w:szCs w:val="18"/>
              </w:rPr>
            </w:pPr>
            <w:r>
              <w:rPr>
                <w:sz w:val="18"/>
                <w:szCs w:val="18"/>
              </w:rPr>
              <w:t>Madre de Dios</w:t>
            </w:r>
          </w:p>
        </w:tc>
        <w:tc>
          <w:tcPr>
            <w:tcW w:w="69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DA4460C" w14:textId="77777777" w:rsidR="00DF08A2" w:rsidRPr="00764574" w:rsidRDefault="00DF08A2" w:rsidP="00221E0C">
            <w:pPr>
              <w:ind w:right="40"/>
              <w:jc w:val="center"/>
              <w:rPr>
                <w:sz w:val="18"/>
                <w:szCs w:val="18"/>
              </w:rPr>
            </w:pPr>
            <w:r w:rsidRPr="00764574">
              <w:rPr>
                <w:sz w:val="18"/>
                <w:szCs w:val="18"/>
              </w:rPr>
              <w:t>1.06</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22002D0" w14:textId="77777777" w:rsidR="00DF08A2" w:rsidRPr="00764574" w:rsidRDefault="00DF08A2" w:rsidP="00221E0C">
            <w:pPr>
              <w:ind w:right="40"/>
              <w:jc w:val="center"/>
              <w:rPr>
                <w:sz w:val="18"/>
                <w:szCs w:val="18"/>
              </w:rPr>
            </w:pPr>
            <w:r w:rsidRPr="00764574">
              <w:rPr>
                <w:sz w:val="18"/>
                <w:szCs w:val="18"/>
              </w:rPr>
              <w:t>1.06</w:t>
            </w:r>
          </w:p>
        </w:tc>
        <w:tc>
          <w:tcPr>
            <w:tcW w:w="70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118D834" w14:textId="77777777" w:rsidR="00DF08A2" w:rsidRPr="00764574" w:rsidRDefault="00DF08A2" w:rsidP="00221E0C">
            <w:pPr>
              <w:ind w:right="40"/>
              <w:jc w:val="center"/>
              <w:rPr>
                <w:sz w:val="18"/>
                <w:szCs w:val="18"/>
              </w:rPr>
            </w:pPr>
            <w:r w:rsidRPr="00764574">
              <w:rPr>
                <w:sz w:val="18"/>
                <w:szCs w:val="18"/>
              </w:rPr>
              <w:t>1.07</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12B196F" w14:textId="77777777" w:rsidR="00DF08A2" w:rsidRPr="00764574" w:rsidRDefault="00DF08A2" w:rsidP="00221E0C">
            <w:pPr>
              <w:ind w:right="40"/>
              <w:jc w:val="center"/>
              <w:rPr>
                <w:sz w:val="18"/>
                <w:szCs w:val="18"/>
              </w:rPr>
            </w:pPr>
            <w:r w:rsidRPr="00764574">
              <w:rPr>
                <w:sz w:val="18"/>
                <w:szCs w:val="18"/>
              </w:rPr>
              <w:t>1.07</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D7B894C" w14:textId="77777777" w:rsidR="00DF08A2" w:rsidRPr="00764574" w:rsidRDefault="00DF08A2" w:rsidP="00221E0C">
            <w:pPr>
              <w:ind w:right="40"/>
              <w:jc w:val="center"/>
              <w:rPr>
                <w:sz w:val="18"/>
                <w:szCs w:val="18"/>
              </w:rPr>
            </w:pPr>
            <w:r w:rsidRPr="00764574">
              <w:rPr>
                <w:sz w:val="18"/>
                <w:szCs w:val="18"/>
              </w:rPr>
              <w:t>1.08</w:t>
            </w:r>
          </w:p>
        </w:tc>
        <w:tc>
          <w:tcPr>
            <w:tcW w:w="57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74EF781" w14:textId="77777777" w:rsidR="00DF08A2" w:rsidRPr="00764574" w:rsidRDefault="00DF08A2" w:rsidP="00221E0C">
            <w:pPr>
              <w:ind w:right="40"/>
              <w:jc w:val="center"/>
              <w:rPr>
                <w:sz w:val="18"/>
                <w:szCs w:val="18"/>
              </w:rPr>
            </w:pPr>
            <w:r w:rsidRPr="00764574">
              <w:rPr>
                <w:sz w:val="18"/>
                <w:szCs w:val="18"/>
              </w:rPr>
              <w:t>1.08</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B7A1A55" w14:textId="77777777" w:rsidR="00DF08A2" w:rsidRPr="00764574" w:rsidRDefault="00DF08A2" w:rsidP="00221E0C">
            <w:pPr>
              <w:ind w:right="40"/>
              <w:jc w:val="center"/>
              <w:rPr>
                <w:sz w:val="18"/>
                <w:szCs w:val="18"/>
              </w:rPr>
            </w:pPr>
            <w:r w:rsidRPr="00764574">
              <w:rPr>
                <w:sz w:val="18"/>
                <w:szCs w:val="18"/>
              </w:rPr>
              <w:t>1.09</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650FC22" w14:textId="77777777" w:rsidR="00DF08A2" w:rsidRPr="00764574" w:rsidRDefault="00DF08A2" w:rsidP="00221E0C">
            <w:pPr>
              <w:ind w:right="40"/>
              <w:jc w:val="center"/>
              <w:rPr>
                <w:sz w:val="18"/>
                <w:szCs w:val="18"/>
              </w:rPr>
            </w:pPr>
            <w:r w:rsidRPr="00764574">
              <w:rPr>
                <w:sz w:val="18"/>
                <w:szCs w:val="18"/>
              </w:rPr>
              <w:t>1.09</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BE5623D" w14:textId="77777777" w:rsidR="00DF08A2" w:rsidRPr="00764574" w:rsidRDefault="00DF08A2" w:rsidP="00221E0C">
            <w:pPr>
              <w:ind w:right="40"/>
              <w:jc w:val="center"/>
              <w:rPr>
                <w:sz w:val="18"/>
                <w:szCs w:val="18"/>
              </w:rPr>
            </w:pPr>
            <w:r w:rsidRPr="00764574">
              <w:rPr>
                <w:sz w:val="18"/>
                <w:szCs w:val="18"/>
              </w:rPr>
              <w:t>1.10</w:t>
            </w:r>
          </w:p>
        </w:tc>
        <w:tc>
          <w:tcPr>
            <w:tcW w:w="701"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59F6BFB6" w14:textId="77777777" w:rsidR="00DF08A2" w:rsidRPr="00764574" w:rsidRDefault="00DF08A2" w:rsidP="00221E0C">
            <w:pPr>
              <w:ind w:right="40"/>
              <w:jc w:val="center"/>
              <w:rPr>
                <w:sz w:val="18"/>
                <w:szCs w:val="18"/>
              </w:rPr>
            </w:pPr>
            <w:r w:rsidRPr="00764574">
              <w:rPr>
                <w:sz w:val="18"/>
                <w:szCs w:val="18"/>
              </w:rPr>
              <w:t>1.10</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A258534" w14:textId="77777777" w:rsidR="00DF08A2" w:rsidRPr="00764574" w:rsidRDefault="00DF08A2" w:rsidP="00221E0C">
            <w:pPr>
              <w:ind w:right="40"/>
              <w:jc w:val="center"/>
              <w:rPr>
                <w:sz w:val="18"/>
                <w:szCs w:val="18"/>
              </w:rPr>
            </w:pPr>
            <w:r w:rsidRPr="00764574">
              <w:rPr>
                <w:sz w:val="18"/>
                <w:szCs w:val="18"/>
              </w:rPr>
              <w:t>1.10</w:t>
            </w:r>
          </w:p>
        </w:tc>
        <w:tc>
          <w:tcPr>
            <w:tcW w:w="101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C73FECC" w14:textId="77777777" w:rsidR="00DF08A2" w:rsidRPr="00764574" w:rsidRDefault="00DF08A2" w:rsidP="00221E0C">
            <w:pPr>
              <w:ind w:right="40"/>
              <w:jc w:val="center"/>
              <w:rPr>
                <w:sz w:val="18"/>
                <w:szCs w:val="18"/>
              </w:rPr>
            </w:pPr>
            <w:r w:rsidRPr="00764574">
              <w:rPr>
                <w:sz w:val="18"/>
                <w:szCs w:val="18"/>
              </w:rPr>
              <w:t>1.11</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02A8F5" w14:textId="77777777" w:rsidR="00DF08A2" w:rsidRPr="00764574" w:rsidRDefault="00DF08A2" w:rsidP="00221E0C">
            <w:pPr>
              <w:ind w:right="40"/>
              <w:jc w:val="center"/>
              <w:rPr>
                <w:sz w:val="18"/>
                <w:szCs w:val="18"/>
              </w:rPr>
            </w:pPr>
            <w:r w:rsidRPr="00764574">
              <w:rPr>
                <w:sz w:val="18"/>
                <w:szCs w:val="18"/>
              </w:rPr>
              <w:t>1.11</w:t>
            </w:r>
          </w:p>
        </w:tc>
      </w:tr>
      <w:tr w:rsidR="008D1255" w14:paraId="553BBF93" w14:textId="77777777" w:rsidTr="003D5FEA">
        <w:trPr>
          <w:trHeight w:val="28"/>
          <w:jc w:val="center"/>
        </w:trPr>
        <w:tc>
          <w:tcPr>
            <w:tcW w:w="12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9E08C9" w14:textId="77777777" w:rsidR="00DF08A2" w:rsidRDefault="00DF08A2" w:rsidP="00221E0C">
            <w:pPr>
              <w:ind w:right="42"/>
              <w:jc w:val="center"/>
              <w:rPr>
                <w:sz w:val="18"/>
                <w:szCs w:val="18"/>
              </w:rPr>
            </w:pPr>
            <w:r>
              <w:rPr>
                <w:sz w:val="18"/>
                <w:szCs w:val="18"/>
              </w:rPr>
              <w:t>Moquegua</w:t>
            </w:r>
          </w:p>
        </w:tc>
        <w:tc>
          <w:tcPr>
            <w:tcW w:w="69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1C3F503" w14:textId="77777777" w:rsidR="00DF08A2" w:rsidRPr="00764574" w:rsidRDefault="00DF08A2" w:rsidP="00221E0C">
            <w:pPr>
              <w:ind w:right="40"/>
              <w:jc w:val="center"/>
              <w:rPr>
                <w:sz w:val="18"/>
                <w:szCs w:val="18"/>
              </w:rPr>
            </w:pPr>
            <w:r w:rsidRPr="00764574">
              <w:rPr>
                <w:sz w:val="18"/>
                <w:szCs w:val="18"/>
              </w:rPr>
              <w:t>1.06</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59B66CE" w14:textId="77777777" w:rsidR="00DF08A2" w:rsidRPr="00764574" w:rsidRDefault="00DF08A2" w:rsidP="00221E0C">
            <w:pPr>
              <w:ind w:right="40"/>
              <w:jc w:val="center"/>
              <w:rPr>
                <w:sz w:val="18"/>
                <w:szCs w:val="18"/>
              </w:rPr>
            </w:pPr>
            <w:r w:rsidRPr="00764574">
              <w:rPr>
                <w:sz w:val="18"/>
                <w:szCs w:val="18"/>
              </w:rPr>
              <w:t>1.06</w:t>
            </w:r>
          </w:p>
        </w:tc>
        <w:tc>
          <w:tcPr>
            <w:tcW w:w="70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5C3CA33" w14:textId="77777777" w:rsidR="00DF08A2" w:rsidRPr="00764574" w:rsidRDefault="00DF08A2" w:rsidP="00221E0C">
            <w:pPr>
              <w:ind w:right="40"/>
              <w:jc w:val="center"/>
              <w:rPr>
                <w:sz w:val="18"/>
                <w:szCs w:val="18"/>
              </w:rPr>
            </w:pPr>
            <w:r w:rsidRPr="00764574">
              <w:rPr>
                <w:sz w:val="18"/>
                <w:szCs w:val="18"/>
              </w:rPr>
              <w:t>1.07</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330C670" w14:textId="77777777" w:rsidR="00DF08A2" w:rsidRPr="00764574" w:rsidRDefault="00DF08A2" w:rsidP="00221E0C">
            <w:pPr>
              <w:ind w:right="40"/>
              <w:jc w:val="center"/>
              <w:rPr>
                <w:sz w:val="18"/>
                <w:szCs w:val="18"/>
              </w:rPr>
            </w:pPr>
            <w:r w:rsidRPr="00764574">
              <w:rPr>
                <w:sz w:val="18"/>
                <w:szCs w:val="18"/>
              </w:rPr>
              <w:t>1.07</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139B491" w14:textId="77777777" w:rsidR="00DF08A2" w:rsidRPr="00764574" w:rsidRDefault="00DF08A2" w:rsidP="00221E0C">
            <w:pPr>
              <w:ind w:right="40"/>
              <w:jc w:val="center"/>
              <w:rPr>
                <w:sz w:val="18"/>
                <w:szCs w:val="18"/>
              </w:rPr>
            </w:pPr>
            <w:r w:rsidRPr="00764574">
              <w:rPr>
                <w:sz w:val="18"/>
                <w:szCs w:val="18"/>
              </w:rPr>
              <w:t>1.08</w:t>
            </w:r>
          </w:p>
        </w:tc>
        <w:tc>
          <w:tcPr>
            <w:tcW w:w="57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DD0FE81" w14:textId="77777777" w:rsidR="00DF08A2" w:rsidRPr="00764574" w:rsidRDefault="00DF08A2" w:rsidP="00221E0C">
            <w:pPr>
              <w:ind w:right="40"/>
              <w:jc w:val="center"/>
              <w:rPr>
                <w:sz w:val="18"/>
                <w:szCs w:val="18"/>
              </w:rPr>
            </w:pPr>
            <w:r w:rsidRPr="00764574">
              <w:rPr>
                <w:sz w:val="18"/>
                <w:szCs w:val="18"/>
              </w:rPr>
              <w:t>1.08</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5C0A747" w14:textId="77777777" w:rsidR="00DF08A2" w:rsidRPr="00764574" w:rsidRDefault="00DF08A2" w:rsidP="00221E0C">
            <w:pPr>
              <w:ind w:right="40"/>
              <w:jc w:val="center"/>
              <w:rPr>
                <w:sz w:val="18"/>
                <w:szCs w:val="18"/>
              </w:rPr>
            </w:pPr>
            <w:r w:rsidRPr="00764574">
              <w:rPr>
                <w:sz w:val="18"/>
                <w:szCs w:val="18"/>
              </w:rPr>
              <w:t>1.09</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ADE37EB" w14:textId="77777777" w:rsidR="00DF08A2" w:rsidRPr="00764574" w:rsidRDefault="00DF08A2" w:rsidP="00221E0C">
            <w:pPr>
              <w:ind w:right="40"/>
              <w:jc w:val="center"/>
              <w:rPr>
                <w:sz w:val="18"/>
                <w:szCs w:val="18"/>
              </w:rPr>
            </w:pPr>
            <w:r w:rsidRPr="00764574">
              <w:rPr>
                <w:sz w:val="18"/>
                <w:szCs w:val="18"/>
              </w:rPr>
              <w:t>1.09</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A140625" w14:textId="77777777" w:rsidR="00DF08A2" w:rsidRPr="00764574" w:rsidRDefault="00DF08A2" w:rsidP="00221E0C">
            <w:pPr>
              <w:ind w:right="40"/>
              <w:jc w:val="center"/>
              <w:rPr>
                <w:sz w:val="18"/>
                <w:szCs w:val="18"/>
              </w:rPr>
            </w:pPr>
            <w:r w:rsidRPr="00764574">
              <w:rPr>
                <w:sz w:val="18"/>
                <w:szCs w:val="18"/>
              </w:rPr>
              <w:t>1.10</w:t>
            </w:r>
          </w:p>
        </w:tc>
        <w:tc>
          <w:tcPr>
            <w:tcW w:w="701"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0D3C6FC5" w14:textId="77777777" w:rsidR="00DF08A2" w:rsidRPr="00764574" w:rsidRDefault="00DF08A2" w:rsidP="00221E0C">
            <w:pPr>
              <w:ind w:right="40"/>
              <w:jc w:val="center"/>
              <w:rPr>
                <w:sz w:val="18"/>
                <w:szCs w:val="18"/>
              </w:rPr>
            </w:pPr>
            <w:r w:rsidRPr="00764574">
              <w:rPr>
                <w:sz w:val="18"/>
                <w:szCs w:val="18"/>
              </w:rPr>
              <w:t>1.10</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2988020" w14:textId="77777777" w:rsidR="00DF08A2" w:rsidRPr="00764574" w:rsidRDefault="00DF08A2" w:rsidP="00221E0C">
            <w:pPr>
              <w:ind w:right="40"/>
              <w:jc w:val="center"/>
              <w:rPr>
                <w:sz w:val="18"/>
                <w:szCs w:val="18"/>
              </w:rPr>
            </w:pPr>
            <w:r w:rsidRPr="00764574">
              <w:rPr>
                <w:sz w:val="18"/>
                <w:szCs w:val="18"/>
              </w:rPr>
              <w:t>1.11</w:t>
            </w:r>
          </w:p>
        </w:tc>
        <w:tc>
          <w:tcPr>
            <w:tcW w:w="101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F78483C" w14:textId="77777777" w:rsidR="00DF08A2" w:rsidRPr="00764574" w:rsidRDefault="00DF08A2" w:rsidP="00221E0C">
            <w:pPr>
              <w:ind w:right="40"/>
              <w:jc w:val="center"/>
              <w:rPr>
                <w:sz w:val="18"/>
                <w:szCs w:val="18"/>
              </w:rPr>
            </w:pPr>
            <w:r w:rsidRPr="00764574">
              <w:rPr>
                <w:sz w:val="18"/>
                <w:szCs w:val="18"/>
              </w:rPr>
              <w:t>1.11</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77DBE6" w14:textId="77777777" w:rsidR="00DF08A2" w:rsidRPr="00764574" w:rsidRDefault="00DF08A2" w:rsidP="00221E0C">
            <w:pPr>
              <w:ind w:right="40"/>
              <w:jc w:val="center"/>
              <w:rPr>
                <w:sz w:val="18"/>
                <w:szCs w:val="18"/>
              </w:rPr>
            </w:pPr>
            <w:r w:rsidRPr="00764574">
              <w:rPr>
                <w:sz w:val="18"/>
                <w:szCs w:val="18"/>
              </w:rPr>
              <w:t>1.12</w:t>
            </w:r>
          </w:p>
        </w:tc>
      </w:tr>
      <w:tr w:rsidR="008D1255" w14:paraId="63263D28" w14:textId="77777777" w:rsidTr="003D5FEA">
        <w:trPr>
          <w:trHeight w:val="28"/>
          <w:jc w:val="center"/>
        </w:trPr>
        <w:tc>
          <w:tcPr>
            <w:tcW w:w="12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314D01" w14:textId="77777777" w:rsidR="00DF08A2" w:rsidRDefault="00DF08A2" w:rsidP="00221E0C">
            <w:pPr>
              <w:ind w:right="42"/>
              <w:jc w:val="center"/>
              <w:rPr>
                <w:sz w:val="18"/>
                <w:szCs w:val="18"/>
              </w:rPr>
            </w:pPr>
            <w:r>
              <w:rPr>
                <w:sz w:val="18"/>
                <w:szCs w:val="18"/>
              </w:rPr>
              <w:t>Pasco</w:t>
            </w:r>
          </w:p>
        </w:tc>
        <w:tc>
          <w:tcPr>
            <w:tcW w:w="69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E642111" w14:textId="77777777" w:rsidR="00DF08A2" w:rsidRPr="00764574" w:rsidRDefault="00DF08A2" w:rsidP="00221E0C">
            <w:pPr>
              <w:ind w:right="40"/>
              <w:jc w:val="center"/>
              <w:rPr>
                <w:sz w:val="18"/>
                <w:szCs w:val="18"/>
              </w:rPr>
            </w:pPr>
            <w:r w:rsidRPr="00764574">
              <w:rPr>
                <w:sz w:val="18"/>
                <w:szCs w:val="18"/>
              </w:rPr>
              <w:t>1.15</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2554CD6" w14:textId="77777777" w:rsidR="00DF08A2" w:rsidRPr="00764574" w:rsidRDefault="00DF08A2" w:rsidP="00221E0C">
            <w:pPr>
              <w:ind w:right="40"/>
              <w:jc w:val="center"/>
              <w:rPr>
                <w:sz w:val="18"/>
                <w:szCs w:val="18"/>
              </w:rPr>
            </w:pPr>
            <w:r w:rsidRPr="00764574">
              <w:rPr>
                <w:sz w:val="18"/>
                <w:szCs w:val="18"/>
              </w:rPr>
              <w:t>1.16</w:t>
            </w:r>
          </w:p>
        </w:tc>
        <w:tc>
          <w:tcPr>
            <w:tcW w:w="70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D718868" w14:textId="77777777" w:rsidR="00DF08A2" w:rsidRPr="00764574" w:rsidRDefault="00DF08A2" w:rsidP="00221E0C">
            <w:pPr>
              <w:ind w:right="40"/>
              <w:jc w:val="center"/>
              <w:rPr>
                <w:sz w:val="18"/>
                <w:szCs w:val="18"/>
              </w:rPr>
            </w:pPr>
            <w:r w:rsidRPr="00764574">
              <w:rPr>
                <w:sz w:val="18"/>
                <w:szCs w:val="18"/>
              </w:rPr>
              <w:t>1.17</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78ACF60" w14:textId="77777777" w:rsidR="00DF08A2" w:rsidRPr="00764574" w:rsidRDefault="00DF08A2" w:rsidP="00221E0C">
            <w:pPr>
              <w:ind w:right="40"/>
              <w:jc w:val="center"/>
              <w:rPr>
                <w:sz w:val="18"/>
                <w:szCs w:val="18"/>
              </w:rPr>
            </w:pPr>
            <w:r w:rsidRPr="00764574">
              <w:rPr>
                <w:sz w:val="18"/>
                <w:szCs w:val="18"/>
              </w:rPr>
              <w:t>1.19</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3428EA9" w14:textId="77777777" w:rsidR="00DF08A2" w:rsidRPr="00764574" w:rsidRDefault="00DF08A2" w:rsidP="00221E0C">
            <w:pPr>
              <w:ind w:right="40"/>
              <w:jc w:val="center"/>
              <w:rPr>
                <w:sz w:val="18"/>
                <w:szCs w:val="18"/>
              </w:rPr>
            </w:pPr>
            <w:r w:rsidRPr="00764574">
              <w:rPr>
                <w:sz w:val="18"/>
                <w:szCs w:val="18"/>
              </w:rPr>
              <w:t>1.20</w:t>
            </w:r>
          </w:p>
        </w:tc>
        <w:tc>
          <w:tcPr>
            <w:tcW w:w="57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B67BBBE" w14:textId="77777777" w:rsidR="00DF08A2" w:rsidRPr="00764574" w:rsidRDefault="00DF08A2" w:rsidP="00221E0C">
            <w:pPr>
              <w:ind w:right="40"/>
              <w:jc w:val="center"/>
              <w:rPr>
                <w:sz w:val="18"/>
                <w:szCs w:val="18"/>
              </w:rPr>
            </w:pPr>
            <w:r w:rsidRPr="00764574">
              <w:rPr>
                <w:sz w:val="18"/>
                <w:szCs w:val="18"/>
              </w:rPr>
              <w:t>1.21</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59A3366" w14:textId="77777777" w:rsidR="00DF08A2" w:rsidRPr="00764574" w:rsidRDefault="00DF08A2" w:rsidP="00221E0C">
            <w:pPr>
              <w:ind w:right="40"/>
              <w:jc w:val="center"/>
              <w:rPr>
                <w:sz w:val="18"/>
                <w:szCs w:val="18"/>
              </w:rPr>
            </w:pPr>
            <w:r w:rsidRPr="00764574">
              <w:rPr>
                <w:sz w:val="18"/>
                <w:szCs w:val="18"/>
              </w:rPr>
              <w:t>1.22</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7B2C5EA" w14:textId="77777777" w:rsidR="00DF08A2" w:rsidRPr="00764574" w:rsidRDefault="00DF08A2" w:rsidP="00221E0C">
            <w:pPr>
              <w:ind w:right="40"/>
              <w:jc w:val="center"/>
              <w:rPr>
                <w:sz w:val="18"/>
                <w:szCs w:val="18"/>
              </w:rPr>
            </w:pPr>
            <w:r w:rsidRPr="00764574">
              <w:rPr>
                <w:sz w:val="18"/>
                <w:szCs w:val="18"/>
              </w:rPr>
              <w:t>1.23</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05F977F" w14:textId="77777777" w:rsidR="00DF08A2" w:rsidRPr="00764574" w:rsidRDefault="00DF08A2" w:rsidP="00221E0C">
            <w:pPr>
              <w:ind w:right="40"/>
              <w:jc w:val="center"/>
              <w:rPr>
                <w:sz w:val="18"/>
                <w:szCs w:val="18"/>
              </w:rPr>
            </w:pPr>
            <w:r w:rsidRPr="00764574">
              <w:rPr>
                <w:sz w:val="18"/>
                <w:szCs w:val="18"/>
              </w:rPr>
              <w:t>1.24</w:t>
            </w:r>
          </w:p>
        </w:tc>
        <w:tc>
          <w:tcPr>
            <w:tcW w:w="701"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7E43B5C7" w14:textId="77777777" w:rsidR="00DF08A2" w:rsidRPr="00764574" w:rsidRDefault="00DF08A2" w:rsidP="00221E0C">
            <w:pPr>
              <w:ind w:right="40"/>
              <w:jc w:val="center"/>
              <w:rPr>
                <w:sz w:val="18"/>
                <w:szCs w:val="18"/>
              </w:rPr>
            </w:pPr>
            <w:r w:rsidRPr="00764574">
              <w:rPr>
                <w:sz w:val="18"/>
                <w:szCs w:val="18"/>
              </w:rPr>
              <w:t>1.26</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6A1A0E9" w14:textId="77777777" w:rsidR="00DF08A2" w:rsidRPr="00764574" w:rsidRDefault="00DF08A2" w:rsidP="00221E0C">
            <w:pPr>
              <w:ind w:right="40"/>
              <w:jc w:val="center"/>
              <w:rPr>
                <w:sz w:val="18"/>
                <w:szCs w:val="18"/>
              </w:rPr>
            </w:pPr>
            <w:r w:rsidRPr="00764574">
              <w:rPr>
                <w:sz w:val="18"/>
                <w:szCs w:val="18"/>
              </w:rPr>
              <w:t>1.27</w:t>
            </w:r>
          </w:p>
        </w:tc>
        <w:tc>
          <w:tcPr>
            <w:tcW w:w="101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1A6C9D0" w14:textId="77777777" w:rsidR="00DF08A2" w:rsidRPr="00764574" w:rsidRDefault="00DF08A2" w:rsidP="00221E0C">
            <w:pPr>
              <w:ind w:right="40"/>
              <w:jc w:val="center"/>
              <w:rPr>
                <w:sz w:val="18"/>
                <w:szCs w:val="18"/>
              </w:rPr>
            </w:pPr>
            <w:r w:rsidRPr="00764574">
              <w:rPr>
                <w:sz w:val="18"/>
                <w:szCs w:val="18"/>
              </w:rPr>
              <w:t>1.28</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98E8C1" w14:textId="77777777" w:rsidR="00DF08A2" w:rsidRPr="00764574" w:rsidRDefault="00DF08A2" w:rsidP="00221E0C">
            <w:pPr>
              <w:ind w:right="40"/>
              <w:jc w:val="center"/>
              <w:rPr>
                <w:sz w:val="18"/>
                <w:szCs w:val="18"/>
              </w:rPr>
            </w:pPr>
            <w:r w:rsidRPr="00764574">
              <w:rPr>
                <w:sz w:val="18"/>
                <w:szCs w:val="18"/>
              </w:rPr>
              <w:t>1.29</w:t>
            </w:r>
          </w:p>
        </w:tc>
      </w:tr>
      <w:tr w:rsidR="008D1255" w14:paraId="1694FAC1" w14:textId="77777777" w:rsidTr="003D5FEA">
        <w:trPr>
          <w:trHeight w:val="28"/>
          <w:jc w:val="center"/>
        </w:trPr>
        <w:tc>
          <w:tcPr>
            <w:tcW w:w="12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051573" w14:textId="77777777" w:rsidR="00DF08A2" w:rsidRDefault="00DF08A2" w:rsidP="00221E0C">
            <w:pPr>
              <w:ind w:right="42"/>
              <w:jc w:val="center"/>
              <w:rPr>
                <w:sz w:val="18"/>
                <w:szCs w:val="18"/>
              </w:rPr>
            </w:pPr>
            <w:r>
              <w:rPr>
                <w:sz w:val="18"/>
                <w:szCs w:val="18"/>
              </w:rPr>
              <w:t>Piura</w:t>
            </w:r>
          </w:p>
        </w:tc>
        <w:tc>
          <w:tcPr>
            <w:tcW w:w="69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714C886" w14:textId="77777777" w:rsidR="00DF08A2" w:rsidRPr="00764574" w:rsidRDefault="00DF08A2" w:rsidP="00221E0C">
            <w:pPr>
              <w:ind w:right="40"/>
              <w:jc w:val="center"/>
              <w:rPr>
                <w:sz w:val="18"/>
                <w:szCs w:val="18"/>
              </w:rPr>
            </w:pPr>
            <w:r w:rsidRPr="00764574">
              <w:rPr>
                <w:sz w:val="18"/>
                <w:szCs w:val="18"/>
              </w:rPr>
              <w:t>1.12</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35D9E29" w14:textId="77777777" w:rsidR="00DF08A2" w:rsidRPr="00764574" w:rsidRDefault="00DF08A2" w:rsidP="00221E0C">
            <w:pPr>
              <w:ind w:right="40"/>
              <w:jc w:val="center"/>
              <w:rPr>
                <w:sz w:val="18"/>
                <w:szCs w:val="18"/>
              </w:rPr>
            </w:pPr>
            <w:r w:rsidRPr="00764574">
              <w:rPr>
                <w:sz w:val="18"/>
                <w:szCs w:val="18"/>
              </w:rPr>
              <w:t>1.13</w:t>
            </w:r>
          </w:p>
        </w:tc>
        <w:tc>
          <w:tcPr>
            <w:tcW w:w="70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98970CC" w14:textId="77777777" w:rsidR="00DF08A2" w:rsidRPr="00764574" w:rsidRDefault="00DF08A2" w:rsidP="00221E0C">
            <w:pPr>
              <w:ind w:right="40"/>
              <w:jc w:val="center"/>
              <w:rPr>
                <w:sz w:val="18"/>
                <w:szCs w:val="18"/>
              </w:rPr>
            </w:pPr>
            <w:r w:rsidRPr="00764574">
              <w:rPr>
                <w:sz w:val="18"/>
                <w:szCs w:val="18"/>
              </w:rPr>
              <w:t>1.14</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8B91D26" w14:textId="77777777" w:rsidR="00DF08A2" w:rsidRPr="00764574" w:rsidRDefault="00DF08A2" w:rsidP="00221E0C">
            <w:pPr>
              <w:ind w:right="40"/>
              <w:jc w:val="center"/>
              <w:rPr>
                <w:sz w:val="18"/>
                <w:szCs w:val="18"/>
              </w:rPr>
            </w:pPr>
            <w:r w:rsidRPr="00764574">
              <w:rPr>
                <w:sz w:val="18"/>
                <w:szCs w:val="18"/>
              </w:rPr>
              <w:t>1.15</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0A008E2" w14:textId="77777777" w:rsidR="00DF08A2" w:rsidRPr="00764574" w:rsidRDefault="00DF08A2" w:rsidP="00221E0C">
            <w:pPr>
              <w:ind w:right="40"/>
              <w:jc w:val="center"/>
              <w:rPr>
                <w:sz w:val="18"/>
                <w:szCs w:val="18"/>
              </w:rPr>
            </w:pPr>
            <w:r w:rsidRPr="00764574">
              <w:rPr>
                <w:sz w:val="18"/>
                <w:szCs w:val="18"/>
              </w:rPr>
              <w:t>1.16</w:t>
            </w:r>
          </w:p>
        </w:tc>
        <w:tc>
          <w:tcPr>
            <w:tcW w:w="57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68183EC" w14:textId="77777777" w:rsidR="00DF08A2" w:rsidRPr="00764574" w:rsidRDefault="00DF08A2" w:rsidP="00221E0C">
            <w:pPr>
              <w:ind w:right="40"/>
              <w:jc w:val="center"/>
              <w:rPr>
                <w:sz w:val="18"/>
                <w:szCs w:val="18"/>
              </w:rPr>
            </w:pPr>
            <w:r w:rsidRPr="00764574">
              <w:rPr>
                <w:sz w:val="18"/>
                <w:szCs w:val="18"/>
              </w:rPr>
              <w:t>1.17</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1AEA297" w14:textId="77777777" w:rsidR="00DF08A2" w:rsidRPr="00764574" w:rsidRDefault="00DF08A2" w:rsidP="00221E0C">
            <w:pPr>
              <w:ind w:right="40"/>
              <w:jc w:val="center"/>
              <w:rPr>
                <w:sz w:val="18"/>
                <w:szCs w:val="18"/>
              </w:rPr>
            </w:pPr>
            <w:r w:rsidRPr="00764574">
              <w:rPr>
                <w:sz w:val="18"/>
                <w:szCs w:val="18"/>
              </w:rPr>
              <w:t>1.18</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3A05AFE" w14:textId="77777777" w:rsidR="00DF08A2" w:rsidRPr="00764574" w:rsidRDefault="00DF08A2" w:rsidP="00221E0C">
            <w:pPr>
              <w:ind w:right="40"/>
              <w:jc w:val="center"/>
              <w:rPr>
                <w:sz w:val="18"/>
                <w:szCs w:val="18"/>
              </w:rPr>
            </w:pPr>
            <w:r w:rsidRPr="00764574">
              <w:rPr>
                <w:sz w:val="18"/>
                <w:szCs w:val="18"/>
              </w:rPr>
              <w:t>1.19</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9CF777A" w14:textId="77777777" w:rsidR="00DF08A2" w:rsidRPr="00764574" w:rsidRDefault="00DF08A2" w:rsidP="00221E0C">
            <w:pPr>
              <w:ind w:right="40"/>
              <w:jc w:val="center"/>
              <w:rPr>
                <w:sz w:val="18"/>
                <w:szCs w:val="18"/>
              </w:rPr>
            </w:pPr>
            <w:r w:rsidRPr="00764574">
              <w:rPr>
                <w:sz w:val="18"/>
                <w:szCs w:val="18"/>
              </w:rPr>
              <w:t>1.20</w:t>
            </w:r>
          </w:p>
        </w:tc>
        <w:tc>
          <w:tcPr>
            <w:tcW w:w="701"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77273572" w14:textId="77777777" w:rsidR="00DF08A2" w:rsidRPr="00764574" w:rsidRDefault="00DF08A2" w:rsidP="00221E0C">
            <w:pPr>
              <w:ind w:right="40"/>
              <w:jc w:val="center"/>
              <w:rPr>
                <w:sz w:val="18"/>
                <w:szCs w:val="18"/>
              </w:rPr>
            </w:pPr>
            <w:r w:rsidRPr="00764574">
              <w:rPr>
                <w:sz w:val="18"/>
                <w:szCs w:val="18"/>
              </w:rPr>
              <w:t>1.21</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63A441C" w14:textId="77777777" w:rsidR="00DF08A2" w:rsidRPr="00764574" w:rsidRDefault="00DF08A2" w:rsidP="00221E0C">
            <w:pPr>
              <w:ind w:right="40"/>
              <w:jc w:val="center"/>
              <w:rPr>
                <w:sz w:val="18"/>
                <w:szCs w:val="18"/>
              </w:rPr>
            </w:pPr>
            <w:r w:rsidRPr="00764574">
              <w:rPr>
                <w:sz w:val="18"/>
                <w:szCs w:val="18"/>
              </w:rPr>
              <w:t>1.22</w:t>
            </w:r>
          </w:p>
        </w:tc>
        <w:tc>
          <w:tcPr>
            <w:tcW w:w="101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453BD03" w14:textId="77777777" w:rsidR="00DF08A2" w:rsidRPr="00764574" w:rsidRDefault="00DF08A2" w:rsidP="00221E0C">
            <w:pPr>
              <w:ind w:right="40"/>
              <w:jc w:val="center"/>
              <w:rPr>
                <w:sz w:val="18"/>
                <w:szCs w:val="18"/>
              </w:rPr>
            </w:pPr>
            <w:r w:rsidRPr="00764574">
              <w:rPr>
                <w:sz w:val="18"/>
                <w:szCs w:val="18"/>
              </w:rPr>
              <w:t>1.23</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8709EF" w14:textId="77777777" w:rsidR="00DF08A2" w:rsidRPr="00764574" w:rsidRDefault="00DF08A2" w:rsidP="00221E0C">
            <w:pPr>
              <w:ind w:right="40"/>
              <w:jc w:val="center"/>
              <w:rPr>
                <w:sz w:val="18"/>
                <w:szCs w:val="18"/>
              </w:rPr>
            </w:pPr>
            <w:r w:rsidRPr="00764574">
              <w:rPr>
                <w:sz w:val="18"/>
                <w:szCs w:val="18"/>
              </w:rPr>
              <w:t>1.24</w:t>
            </w:r>
          </w:p>
        </w:tc>
      </w:tr>
      <w:tr w:rsidR="008D1255" w14:paraId="64DB4495" w14:textId="77777777" w:rsidTr="003D5FEA">
        <w:trPr>
          <w:trHeight w:val="28"/>
          <w:jc w:val="center"/>
        </w:trPr>
        <w:tc>
          <w:tcPr>
            <w:tcW w:w="12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648B49" w14:textId="77777777" w:rsidR="00DF08A2" w:rsidRDefault="00DF08A2" w:rsidP="00221E0C">
            <w:pPr>
              <w:ind w:right="42"/>
              <w:jc w:val="center"/>
              <w:rPr>
                <w:sz w:val="18"/>
                <w:szCs w:val="18"/>
              </w:rPr>
            </w:pPr>
            <w:r>
              <w:rPr>
                <w:sz w:val="18"/>
                <w:szCs w:val="18"/>
              </w:rPr>
              <w:t>Puno</w:t>
            </w:r>
          </w:p>
        </w:tc>
        <w:tc>
          <w:tcPr>
            <w:tcW w:w="69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840732B" w14:textId="77777777" w:rsidR="00DF08A2" w:rsidRPr="00764574" w:rsidRDefault="00DF08A2" w:rsidP="00221E0C">
            <w:pPr>
              <w:ind w:right="40"/>
              <w:jc w:val="center"/>
              <w:rPr>
                <w:sz w:val="18"/>
                <w:szCs w:val="18"/>
              </w:rPr>
            </w:pPr>
            <w:r w:rsidRPr="00764574">
              <w:rPr>
                <w:sz w:val="18"/>
                <w:szCs w:val="18"/>
              </w:rPr>
              <w:t>1.25</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B8F1802" w14:textId="77777777" w:rsidR="00DF08A2" w:rsidRPr="00764574" w:rsidRDefault="00DF08A2" w:rsidP="00221E0C">
            <w:pPr>
              <w:ind w:right="40"/>
              <w:jc w:val="center"/>
              <w:rPr>
                <w:sz w:val="18"/>
                <w:szCs w:val="18"/>
              </w:rPr>
            </w:pPr>
            <w:r w:rsidRPr="00764574">
              <w:rPr>
                <w:sz w:val="18"/>
                <w:szCs w:val="18"/>
              </w:rPr>
              <w:t>1.27</w:t>
            </w:r>
          </w:p>
        </w:tc>
        <w:tc>
          <w:tcPr>
            <w:tcW w:w="70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B98C0F9" w14:textId="77777777" w:rsidR="00DF08A2" w:rsidRPr="00764574" w:rsidRDefault="00DF08A2" w:rsidP="00221E0C">
            <w:pPr>
              <w:ind w:right="40"/>
              <w:jc w:val="center"/>
              <w:rPr>
                <w:sz w:val="18"/>
                <w:szCs w:val="18"/>
              </w:rPr>
            </w:pPr>
            <w:r w:rsidRPr="00764574">
              <w:rPr>
                <w:sz w:val="18"/>
                <w:szCs w:val="18"/>
              </w:rPr>
              <w:t>1.29</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E2FC56E" w14:textId="77777777" w:rsidR="00DF08A2" w:rsidRPr="00764574" w:rsidRDefault="00DF08A2" w:rsidP="00221E0C">
            <w:pPr>
              <w:ind w:right="40"/>
              <w:jc w:val="center"/>
              <w:rPr>
                <w:sz w:val="18"/>
                <w:szCs w:val="18"/>
              </w:rPr>
            </w:pPr>
            <w:r w:rsidRPr="00764574">
              <w:rPr>
                <w:sz w:val="18"/>
                <w:szCs w:val="18"/>
              </w:rPr>
              <w:t>1.31</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9B5F6EA" w14:textId="77777777" w:rsidR="00DF08A2" w:rsidRPr="00764574" w:rsidRDefault="00DF08A2" w:rsidP="00221E0C">
            <w:pPr>
              <w:ind w:right="40"/>
              <w:jc w:val="center"/>
              <w:rPr>
                <w:sz w:val="18"/>
                <w:szCs w:val="18"/>
              </w:rPr>
            </w:pPr>
            <w:r w:rsidRPr="00764574">
              <w:rPr>
                <w:sz w:val="18"/>
                <w:szCs w:val="18"/>
              </w:rPr>
              <w:t>1.33</w:t>
            </w:r>
          </w:p>
        </w:tc>
        <w:tc>
          <w:tcPr>
            <w:tcW w:w="57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4CE1C7E" w14:textId="77777777" w:rsidR="00DF08A2" w:rsidRPr="00764574" w:rsidRDefault="00DF08A2" w:rsidP="00221E0C">
            <w:pPr>
              <w:ind w:right="40"/>
              <w:jc w:val="center"/>
              <w:rPr>
                <w:sz w:val="18"/>
                <w:szCs w:val="18"/>
              </w:rPr>
            </w:pPr>
            <w:r w:rsidRPr="00764574">
              <w:rPr>
                <w:sz w:val="18"/>
                <w:szCs w:val="18"/>
              </w:rPr>
              <w:t>1.35</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227CB11" w14:textId="77777777" w:rsidR="00DF08A2" w:rsidRPr="00764574" w:rsidRDefault="00DF08A2" w:rsidP="00221E0C">
            <w:pPr>
              <w:ind w:right="40"/>
              <w:jc w:val="center"/>
              <w:rPr>
                <w:sz w:val="18"/>
                <w:szCs w:val="18"/>
              </w:rPr>
            </w:pPr>
            <w:r w:rsidRPr="00764574">
              <w:rPr>
                <w:sz w:val="18"/>
                <w:szCs w:val="18"/>
              </w:rPr>
              <w:t>1.37</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BA614FC" w14:textId="77777777" w:rsidR="00DF08A2" w:rsidRPr="00764574" w:rsidRDefault="00DF08A2" w:rsidP="00221E0C">
            <w:pPr>
              <w:ind w:right="40"/>
              <w:jc w:val="center"/>
              <w:rPr>
                <w:sz w:val="18"/>
                <w:szCs w:val="18"/>
              </w:rPr>
            </w:pPr>
            <w:r w:rsidRPr="00764574">
              <w:rPr>
                <w:sz w:val="18"/>
                <w:szCs w:val="18"/>
              </w:rPr>
              <w:t>1.39</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D7FB7CD" w14:textId="77777777" w:rsidR="00DF08A2" w:rsidRPr="00764574" w:rsidRDefault="00DF08A2" w:rsidP="00221E0C">
            <w:pPr>
              <w:ind w:right="40"/>
              <w:jc w:val="center"/>
              <w:rPr>
                <w:sz w:val="18"/>
                <w:szCs w:val="18"/>
              </w:rPr>
            </w:pPr>
            <w:r w:rsidRPr="00764574">
              <w:rPr>
                <w:sz w:val="18"/>
                <w:szCs w:val="18"/>
              </w:rPr>
              <w:t>1.41</w:t>
            </w:r>
          </w:p>
        </w:tc>
        <w:tc>
          <w:tcPr>
            <w:tcW w:w="701"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37BB0C6A" w14:textId="77777777" w:rsidR="00DF08A2" w:rsidRPr="00764574" w:rsidRDefault="00DF08A2" w:rsidP="00221E0C">
            <w:pPr>
              <w:ind w:right="40"/>
              <w:jc w:val="center"/>
              <w:rPr>
                <w:sz w:val="18"/>
                <w:szCs w:val="18"/>
              </w:rPr>
            </w:pPr>
            <w:r w:rsidRPr="00764574">
              <w:rPr>
                <w:sz w:val="18"/>
                <w:szCs w:val="18"/>
              </w:rPr>
              <w:t>1.43</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DD8094A" w14:textId="77777777" w:rsidR="00DF08A2" w:rsidRPr="00764574" w:rsidRDefault="00DF08A2" w:rsidP="00221E0C">
            <w:pPr>
              <w:ind w:right="40"/>
              <w:jc w:val="center"/>
              <w:rPr>
                <w:sz w:val="18"/>
                <w:szCs w:val="18"/>
              </w:rPr>
            </w:pPr>
            <w:r w:rsidRPr="00764574">
              <w:rPr>
                <w:sz w:val="18"/>
                <w:szCs w:val="18"/>
              </w:rPr>
              <w:t>1.45</w:t>
            </w:r>
          </w:p>
        </w:tc>
        <w:tc>
          <w:tcPr>
            <w:tcW w:w="101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3E91A01" w14:textId="77777777" w:rsidR="00DF08A2" w:rsidRPr="00764574" w:rsidRDefault="00DF08A2" w:rsidP="00221E0C">
            <w:pPr>
              <w:ind w:right="40"/>
              <w:jc w:val="center"/>
              <w:rPr>
                <w:sz w:val="18"/>
                <w:szCs w:val="18"/>
              </w:rPr>
            </w:pPr>
            <w:r w:rsidRPr="00764574">
              <w:rPr>
                <w:sz w:val="18"/>
                <w:szCs w:val="18"/>
              </w:rPr>
              <w:t>1.46</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973BBB" w14:textId="77777777" w:rsidR="00DF08A2" w:rsidRPr="00764574" w:rsidRDefault="00DF08A2" w:rsidP="00221E0C">
            <w:pPr>
              <w:ind w:right="40"/>
              <w:jc w:val="center"/>
              <w:rPr>
                <w:sz w:val="18"/>
                <w:szCs w:val="18"/>
              </w:rPr>
            </w:pPr>
            <w:r w:rsidRPr="00764574">
              <w:rPr>
                <w:sz w:val="18"/>
                <w:szCs w:val="18"/>
              </w:rPr>
              <w:t>1.48</w:t>
            </w:r>
          </w:p>
        </w:tc>
      </w:tr>
      <w:tr w:rsidR="008D1255" w14:paraId="58E75246" w14:textId="77777777" w:rsidTr="003D5FEA">
        <w:trPr>
          <w:trHeight w:val="28"/>
          <w:jc w:val="center"/>
        </w:trPr>
        <w:tc>
          <w:tcPr>
            <w:tcW w:w="12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E2E531" w14:textId="77777777" w:rsidR="00DF08A2" w:rsidRDefault="00DF08A2" w:rsidP="00221E0C">
            <w:pPr>
              <w:ind w:right="42"/>
              <w:jc w:val="center"/>
              <w:rPr>
                <w:sz w:val="18"/>
                <w:szCs w:val="18"/>
              </w:rPr>
            </w:pPr>
            <w:r>
              <w:rPr>
                <w:sz w:val="18"/>
                <w:szCs w:val="18"/>
              </w:rPr>
              <w:t>San Martín</w:t>
            </w:r>
          </w:p>
        </w:tc>
        <w:tc>
          <w:tcPr>
            <w:tcW w:w="69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D7F5333" w14:textId="77777777" w:rsidR="00DF08A2" w:rsidRPr="00764574" w:rsidRDefault="00DF08A2" w:rsidP="00221E0C">
            <w:pPr>
              <w:ind w:right="40"/>
              <w:jc w:val="center"/>
              <w:rPr>
                <w:sz w:val="18"/>
                <w:szCs w:val="18"/>
              </w:rPr>
            </w:pPr>
            <w:r w:rsidRPr="00764574">
              <w:rPr>
                <w:sz w:val="18"/>
                <w:szCs w:val="18"/>
              </w:rPr>
              <w:t>1.13</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8A7D9E5" w14:textId="77777777" w:rsidR="00DF08A2" w:rsidRPr="00764574" w:rsidRDefault="00DF08A2" w:rsidP="00221E0C">
            <w:pPr>
              <w:ind w:right="40"/>
              <w:jc w:val="center"/>
              <w:rPr>
                <w:sz w:val="18"/>
                <w:szCs w:val="18"/>
              </w:rPr>
            </w:pPr>
            <w:r w:rsidRPr="00764574">
              <w:rPr>
                <w:sz w:val="18"/>
                <w:szCs w:val="18"/>
              </w:rPr>
              <w:t>1.14</w:t>
            </w:r>
          </w:p>
        </w:tc>
        <w:tc>
          <w:tcPr>
            <w:tcW w:w="70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A5EDE29" w14:textId="77777777" w:rsidR="00DF08A2" w:rsidRPr="00764574" w:rsidRDefault="00DF08A2" w:rsidP="00221E0C">
            <w:pPr>
              <w:ind w:right="40"/>
              <w:jc w:val="center"/>
              <w:rPr>
                <w:sz w:val="18"/>
                <w:szCs w:val="18"/>
              </w:rPr>
            </w:pPr>
            <w:r w:rsidRPr="00764574">
              <w:rPr>
                <w:sz w:val="18"/>
                <w:szCs w:val="18"/>
              </w:rPr>
              <w:t>1.15</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47DBF09" w14:textId="77777777" w:rsidR="00DF08A2" w:rsidRPr="00764574" w:rsidRDefault="00DF08A2" w:rsidP="00221E0C">
            <w:pPr>
              <w:ind w:right="40"/>
              <w:jc w:val="center"/>
              <w:rPr>
                <w:sz w:val="18"/>
                <w:szCs w:val="18"/>
              </w:rPr>
            </w:pPr>
            <w:r w:rsidRPr="00764574">
              <w:rPr>
                <w:sz w:val="18"/>
                <w:szCs w:val="18"/>
              </w:rPr>
              <w:t>1.16</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71684BB" w14:textId="77777777" w:rsidR="00DF08A2" w:rsidRPr="00764574" w:rsidRDefault="00DF08A2" w:rsidP="00221E0C">
            <w:pPr>
              <w:ind w:right="40"/>
              <w:jc w:val="center"/>
              <w:rPr>
                <w:sz w:val="18"/>
                <w:szCs w:val="18"/>
              </w:rPr>
            </w:pPr>
            <w:r w:rsidRPr="00764574">
              <w:rPr>
                <w:sz w:val="18"/>
                <w:szCs w:val="18"/>
              </w:rPr>
              <w:t>1.17</w:t>
            </w:r>
          </w:p>
        </w:tc>
        <w:tc>
          <w:tcPr>
            <w:tcW w:w="57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5EE9FDA" w14:textId="77777777" w:rsidR="00DF08A2" w:rsidRPr="00764574" w:rsidRDefault="00DF08A2" w:rsidP="00221E0C">
            <w:pPr>
              <w:ind w:right="40"/>
              <w:jc w:val="center"/>
              <w:rPr>
                <w:sz w:val="18"/>
                <w:szCs w:val="18"/>
              </w:rPr>
            </w:pPr>
            <w:r w:rsidRPr="00764574">
              <w:rPr>
                <w:sz w:val="18"/>
                <w:szCs w:val="18"/>
              </w:rPr>
              <w:t>1.18</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E771E3A" w14:textId="77777777" w:rsidR="00DF08A2" w:rsidRPr="00764574" w:rsidRDefault="00DF08A2" w:rsidP="00221E0C">
            <w:pPr>
              <w:ind w:right="40"/>
              <w:jc w:val="center"/>
              <w:rPr>
                <w:sz w:val="18"/>
                <w:szCs w:val="18"/>
              </w:rPr>
            </w:pPr>
            <w:r w:rsidRPr="00764574">
              <w:rPr>
                <w:sz w:val="18"/>
                <w:szCs w:val="18"/>
              </w:rPr>
              <w:t>1.19</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ACF5B1B" w14:textId="77777777" w:rsidR="00DF08A2" w:rsidRPr="00764574" w:rsidRDefault="00DF08A2" w:rsidP="00221E0C">
            <w:pPr>
              <w:ind w:right="40"/>
              <w:jc w:val="center"/>
              <w:rPr>
                <w:sz w:val="18"/>
                <w:szCs w:val="18"/>
              </w:rPr>
            </w:pPr>
            <w:r w:rsidRPr="00764574">
              <w:rPr>
                <w:sz w:val="18"/>
                <w:szCs w:val="18"/>
              </w:rPr>
              <w:t>1.20</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FE6F1F3" w14:textId="77777777" w:rsidR="00DF08A2" w:rsidRPr="00764574" w:rsidRDefault="00DF08A2" w:rsidP="00221E0C">
            <w:pPr>
              <w:ind w:right="40"/>
              <w:jc w:val="center"/>
              <w:rPr>
                <w:sz w:val="18"/>
                <w:szCs w:val="18"/>
              </w:rPr>
            </w:pPr>
            <w:r w:rsidRPr="00764574">
              <w:rPr>
                <w:sz w:val="18"/>
                <w:szCs w:val="18"/>
              </w:rPr>
              <w:t>1.21</w:t>
            </w:r>
          </w:p>
        </w:tc>
        <w:tc>
          <w:tcPr>
            <w:tcW w:w="701"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09DCDAA3" w14:textId="77777777" w:rsidR="00DF08A2" w:rsidRPr="00764574" w:rsidRDefault="00DF08A2" w:rsidP="00221E0C">
            <w:pPr>
              <w:ind w:right="40"/>
              <w:jc w:val="center"/>
              <w:rPr>
                <w:sz w:val="18"/>
                <w:szCs w:val="18"/>
              </w:rPr>
            </w:pPr>
            <w:r w:rsidRPr="00764574">
              <w:rPr>
                <w:sz w:val="18"/>
                <w:szCs w:val="18"/>
              </w:rPr>
              <w:t>1.22</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8BC4D4B" w14:textId="77777777" w:rsidR="00DF08A2" w:rsidRPr="00764574" w:rsidRDefault="00DF08A2" w:rsidP="00221E0C">
            <w:pPr>
              <w:ind w:right="40"/>
              <w:jc w:val="center"/>
              <w:rPr>
                <w:sz w:val="18"/>
                <w:szCs w:val="18"/>
              </w:rPr>
            </w:pPr>
            <w:r w:rsidRPr="00764574">
              <w:rPr>
                <w:sz w:val="18"/>
                <w:szCs w:val="18"/>
              </w:rPr>
              <w:t>1.23</w:t>
            </w:r>
          </w:p>
        </w:tc>
        <w:tc>
          <w:tcPr>
            <w:tcW w:w="101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AEE2B48" w14:textId="77777777" w:rsidR="00DF08A2" w:rsidRPr="00764574" w:rsidRDefault="00DF08A2" w:rsidP="00221E0C">
            <w:pPr>
              <w:ind w:right="40"/>
              <w:jc w:val="center"/>
              <w:rPr>
                <w:sz w:val="18"/>
                <w:szCs w:val="18"/>
              </w:rPr>
            </w:pPr>
            <w:r w:rsidRPr="00764574">
              <w:rPr>
                <w:sz w:val="18"/>
                <w:szCs w:val="18"/>
              </w:rPr>
              <w:t>1.24</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FF5EDE" w14:textId="77777777" w:rsidR="00DF08A2" w:rsidRPr="00764574" w:rsidRDefault="00DF08A2" w:rsidP="00221E0C">
            <w:pPr>
              <w:ind w:right="40"/>
              <w:jc w:val="center"/>
              <w:rPr>
                <w:sz w:val="18"/>
                <w:szCs w:val="18"/>
              </w:rPr>
            </w:pPr>
            <w:r w:rsidRPr="00764574">
              <w:rPr>
                <w:sz w:val="18"/>
                <w:szCs w:val="18"/>
              </w:rPr>
              <w:t>1.25</w:t>
            </w:r>
          </w:p>
        </w:tc>
      </w:tr>
      <w:tr w:rsidR="008D1255" w14:paraId="4FCD0D2F" w14:textId="77777777" w:rsidTr="003D5FEA">
        <w:trPr>
          <w:trHeight w:val="28"/>
          <w:jc w:val="center"/>
        </w:trPr>
        <w:tc>
          <w:tcPr>
            <w:tcW w:w="12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4C2949" w14:textId="77777777" w:rsidR="00DF08A2" w:rsidRDefault="00DF08A2" w:rsidP="00221E0C">
            <w:pPr>
              <w:ind w:right="42"/>
              <w:jc w:val="center"/>
              <w:rPr>
                <w:sz w:val="18"/>
                <w:szCs w:val="18"/>
              </w:rPr>
            </w:pPr>
            <w:r>
              <w:rPr>
                <w:sz w:val="18"/>
                <w:szCs w:val="18"/>
              </w:rPr>
              <w:t>Tacna</w:t>
            </w:r>
          </w:p>
        </w:tc>
        <w:tc>
          <w:tcPr>
            <w:tcW w:w="69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DD8B7E7" w14:textId="77777777" w:rsidR="00DF08A2" w:rsidRPr="00764574" w:rsidRDefault="00DF08A2" w:rsidP="00221E0C">
            <w:pPr>
              <w:ind w:right="40"/>
              <w:jc w:val="center"/>
              <w:rPr>
                <w:sz w:val="18"/>
                <w:szCs w:val="18"/>
              </w:rPr>
            </w:pPr>
            <w:r w:rsidRPr="00764574">
              <w:rPr>
                <w:sz w:val="18"/>
                <w:szCs w:val="18"/>
              </w:rPr>
              <w:t>1.10</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E13DF59" w14:textId="77777777" w:rsidR="00DF08A2" w:rsidRPr="00764574" w:rsidRDefault="00DF08A2" w:rsidP="00221E0C">
            <w:pPr>
              <w:ind w:right="40"/>
              <w:jc w:val="center"/>
              <w:rPr>
                <w:sz w:val="18"/>
                <w:szCs w:val="18"/>
              </w:rPr>
            </w:pPr>
            <w:r w:rsidRPr="00764574">
              <w:rPr>
                <w:sz w:val="18"/>
                <w:szCs w:val="18"/>
              </w:rPr>
              <w:t>1.11</w:t>
            </w:r>
          </w:p>
        </w:tc>
        <w:tc>
          <w:tcPr>
            <w:tcW w:w="70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B6C4FA6" w14:textId="77777777" w:rsidR="00DF08A2" w:rsidRPr="00764574" w:rsidRDefault="00DF08A2" w:rsidP="00221E0C">
            <w:pPr>
              <w:ind w:right="40"/>
              <w:jc w:val="center"/>
              <w:rPr>
                <w:sz w:val="18"/>
                <w:szCs w:val="18"/>
              </w:rPr>
            </w:pPr>
            <w:r w:rsidRPr="00764574">
              <w:rPr>
                <w:sz w:val="18"/>
                <w:szCs w:val="18"/>
              </w:rPr>
              <w:t>1.12</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5383F96" w14:textId="77777777" w:rsidR="00DF08A2" w:rsidRPr="00764574" w:rsidRDefault="00DF08A2" w:rsidP="00221E0C">
            <w:pPr>
              <w:ind w:right="40"/>
              <w:jc w:val="center"/>
              <w:rPr>
                <w:sz w:val="18"/>
                <w:szCs w:val="18"/>
              </w:rPr>
            </w:pPr>
            <w:r w:rsidRPr="00764574">
              <w:rPr>
                <w:sz w:val="18"/>
                <w:szCs w:val="18"/>
              </w:rPr>
              <w:t>1.13</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9EC44BE" w14:textId="77777777" w:rsidR="00DF08A2" w:rsidRPr="00764574" w:rsidRDefault="00DF08A2" w:rsidP="00221E0C">
            <w:pPr>
              <w:ind w:right="40"/>
              <w:jc w:val="center"/>
              <w:rPr>
                <w:sz w:val="18"/>
                <w:szCs w:val="18"/>
              </w:rPr>
            </w:pPr>
            <w:r w:rsidRPr="00764574">
              <w:rPr>
                <w:sz w:val="18"/>
                <w:szCs w:val="18"/>
              </w:rPr>
              <w:t>1.13</w:t>
            </w:r>
          </w:p>
        </w:tc>
        <w:tc>
          <w:tcPr>
            <w:tcW w:w="57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8161267" w14:textId="77777777" w:rsidR="00DF08A2" w:rsidRPr="00764574" w:rsidRDefault="00DF08A2" w:rsidP="00221E0C">
            <w:pPr>
              <w:ind w:right="40"/>
              <w:jc w:val="center"/>
              <w:rPr>
                <w:sz w:val="18"/>
                <w:szCs w:val="18"/>
              </w:rPr>
            </w:pPr>
            <w:r w:rsidRPr="00764574">
              <w:rPr>
                <w:sz w:val="18"/>
                <w:szCs w:val="18"/>
              </w:rPr>
              <w:t>1.14</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1CCCA0A" w14:textId="77777777" w:rsidR="00DF08A2" w:rsidRPr="00764574" w:rsidRDefault="00DF08A2" w:rsidP="00221E0C">
            <w:pPr>
              <w:ind w:right="40"/>
              <w:jc w:val="center"/>
              <w:rPr>
                <w:sz w:val="18"/>
                <w:szCs w:val="18"/>
              </w:rPr>
            </w:pPr>
            <w:r w:rsidRPr="00764574">
              <w:rPr>
                <w:sz w:val="18"/>
                <w:szCs w:val="18"/>
              </w:rPr>
              <w:t>1.15</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86FCC8E" w14:textId="77777777" w:rsidR="00DF08A2" w:rsidRPr="00764574" w:rsidRDefault="00DF08A2" w:rsidP="00221E0C">
            <w:pPr>
              <w:ind w:right="40"/>
              <w:jc w:val="center"/>
              <w:rPr>
                <w:sz w:val="18"/>
                <w:szCs w:val="18"/>
              </w:rPr>
            </w:pPr>
            <w:r w:rsidRPr="00764574">
              <w:rPr>
                <w:sz w:val="18"/>
                <w:szCs w:val="18"/>
              </w:rPr>
              <w:t>1.16</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4074537" w14:textId="77777777" w:rsidR="00DF08A2" w:rsidRPr="00764574" w:rsidRDefault="00DF08A2" w:rsidP="00221E0C">
            <w:pPr>
              <w:ind w:right="40"/>
              <w:jc w:val="center"/>
              <w:rPr>
                <w:sz w:val="18"/>
                <w:szCs w:val="18"/>
              </w:rPr>
            </w:pPr>
            <w:r w:rsidRPr="00764574">
              <w:rPr>
                <w:sz w:val="18"/>
                <w:szCs w:val="18"/>
              </w:rPr>
              <w:t>1.16</w:t>
            </w:r>
          </w:p>
        </w:tc>
        <w:tc>
          <w:tcPr>
            <w:tcW w:w="701"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35F742D2" w14:textId="77777777" w:rsidR="00DF08A2" w:rsidRPr="00764574" w:rsidRDefault="00DF08A2" w:rsidP="00221E0C">
            <w:pPr>
              <w:ind w:right="40"/>
              <w:jc w:val="center"/>
              <w:rPr>
                <w:sz w:val="18"/>
                <w:szCs w:val="18"/>
              </w:rPr>
            </w:pPr>
            <w:r w:rsidRPr="00764574">
              <w:rPr>
                <w:sz w:val="18"/>
                <w:szCs w:val="18"/>
              </w:rPr>
              <w:t>1.17</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9CB4515" w14:textId="77777777" w:rsidR="00DF08A2" w:rsidRPr="00764574" w:rsidRDefault="00DF08A2" w:rsidP="00221E0C">
            <w:pPr>
              <w:ind w:right="40"/>
              <w:jc w:val="center"/>
              <w:rPr>
                <w:sz w:val="18"/>
                <w:szCs w:val="18"/>
              </w:rPr>
            </w:pPr>
            <w:r w:rsidRPr="00764574">
              <w:rPr>
                <w:sz w:val="18"/>
                <w:szCs w:val="18"/>
              </w:rPr>
              <w:t>1.18</w:t>
            </w:r>
          </w:p>
        </w:tc>
        <w:tc>
          <w:tcPr>
            <w:tcW w:w="101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6262BD1" w14:textId="77777777" w:rsidR="00DF08A2" w:rsidRPr="00764574" w:rsidRDefault="00DF08A2" w:rsidP="00221E0C">
            <w:pPr>
              <w:ind w:right="40"/>
              <w:jc w:val="center"/>
              <w:rPr>
                <w:sz w:val="18"/>
                <w:szCs w:val="18"/>
              </w:rPr>
            </w:pPr>
            <w:r w:rsidRPr="00764574">
              <w:rPr>
                <w:sz w:val="18"/>
                <w:szCs w:val="18"/>
              </w:rPr>
              <w:t>1.19</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6BCE0F" w14:textId="77777777" w:rsidR="00DF08A2" w:rsidRPr="00764574" w:rsidRDefault="00DF08A2" w:rsidP="00221E0C">
            <w:pPr>
              <w:ind w:right="40"/>
              <w:jc w:val="center"/>
              <w:rPr>
                <w:sz w:val="18"/>
                <w:szCs w:val="18"/>
              </w:rPr>
            </w:pPr>
            <w:r w:rsidRPr="00764574">
              <w:rPr>
                <w:sz w:val="18"/>
                <w:szCs w:val="18"/>
              </w:rPr>
              <w:t>1.20</w:t>
            </w:r>
          </w:p>
        </w:tc>
      </w:tr>
      <w:tr w:rsidR="008D1255" w14:paraId="7A7BFA4B" w14:textId="77777777" w:rsidTr="003D5FEA">
        <w:trPr>
          <w:trHeight w:val="28"/>
          <w:jc w:val="center"/>
        </w:trPr>
        <w:tc>
          <w:tcPr>
            <w:tcW w:w="12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7FA81B" w14:textId="77777777" w:rsidR="00DF08A2" w:rsidRDefault="00DF08A2" w:rsidP="00221E0C">
            <w:pPr>
              <w:ind w:right="42"/>
              <w:jc w:val="center"/>
              <w:rPr>
                <w:sz w:val="18"/>
                <w:szCs w:val="18"/>
              </w:rPr>
            </w:pPr>
            <w:r>
              <w:rPr>
                <w:sz w:val="18"/>
                <w:szCs w:val="18"/>
              </w:rPr>
              <w:t>Tumbes</w:t>
            </w:r>
          </w:p>
        </w:tc>
        <w:tc>
          <w:tcPr>
            <w:tcW w:w="69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460DA18" w14:textId="77777777" w:rsidR="00DF08A2" w:rsidRPr="00764574" w:rsidRDefault="00DF08A2" w:rsidP="00221E0C">
            <w:pPr>
              <w:ind w:right="40"/>
              <w:jc w:val="center"/>
              <w:rPr>
                <w:sz w:val="18"/>
                <w:szCs w:val="18"/>
              </w:rPr>
            </w:pPr>
            <w:r w:rsidRPr="00764574">
              <w:rPr>
                <w:sz w:val="18"/>
                <w:szCs w:val="18"/>
              </w:rPr>
              <w:t>1.05</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29B8CBB" w14:textId="77777777" w:rsidR="00DF08A2" w:rsidRPr="00764574" w:rsidRDefault="00DF08A2" w:rsidP="00221E0C">
            <w:pPr>
              <w:ind w:right="40"/>
              <w:jc w:val="center"/>
              <w:rPr>
                <w:sz w:val="18"/>
                <w:szCs w:val="18"/>
              </w:rPr>
            </w:pPr>
            <w:r w:rsidRPr="00764574">
              <w:rPr>
                <w:sz w:val="18"/>
                <w:szCs w:val="18"/>
              </w:rPr>
              <w:t>1.05</w:t>
            </w:r>
          </w:p>
        </w:tc>
        <w:tc>
          <w:tcPr>
            <w:tcW w:w="70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472BCC0" w14:textId="77777777" w:rsidR="00DF08A2" w:rsidRPr="00764574" w:rsidRDefault="00DF08A2" w:rsidP="00221E0C">
            <w:pPr>
              <w:ind w:right="40"/>
              <w:jc w:val="center"/>
              <w:rPr>
                <w:sz w:val="18"/>
                <w:szCs w:val="18"/>
              </w:rPr>
            </w:pPr>
            <w:r w:rsidRPr="00764574">
              <w:rPr>
                <w:sz w:val="18"/>
                <w:szCs w:val="18"/>
              </w:rPr>
              <w:t>1.05</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0BFCAEC" w14:textId="77777777" w:rsidR="00DF08A2" w:rsidRPr="00764574" w:rsidRDefault="00DF08A2" w:rsidP="00221E0C">
            <w:pPr>
              <w:ind w:right="40"/>
              <w:jc w:val="center"/>
              <w:rPr>
                <w:sz w:val="18"/>
                <w:szCs w:val="18"/>
              </w:rPr>
            </w:pPr>
            <w:r w:rsidRPr="00764574">
              <w:rPr>
                <w:sz w:val="18"/>
                <w:szCs w:val="18"/>
              </w:rPr>
              <w:t>1.06</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8D889EA" w14:textId="77777777" w:rsidR="00DF08A2" w:rsidRPr="00764574" w:rsidRDefault="00DF08A2" w:rsidP="00221E0C">
            <w:pPr>
              <w:ind w:right="40"/>
              <w:jc w:val="center"/>
              <w:rPr>
                <w:sz w:val="18"/>
                <w:szCs w:val="18"/>
              </w:rPr>
            </w:pPr>
            <w:r w:rsidRPr="00764574">
              <w:rPr>
                <w:sz w:val="18"/>
                <w:szCs w:val="18"/>
              </w:rPr>
              <w:t>1.06</w:t>
            </w:r>
          </w:p>
        </w:tc>
        <w:tc>
          <w:tcPr>
            <w:tcW w:w="57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62FA91B" w14:textId="77777777" w:rsidR="00DF08A2" w:rsidRPr="00764574" w:rsidRDefault="00DF08A2" w:rsidP="00221E0C">
            <w:pPr>
              <w:ind w:right="40"/>
              <w:jc w:val="center"/>
              <w:rPr>
                <w:sz w:val="18"/>
                <w:szCs w:val="18"/>
              </w:rPr>
            </w:pPr>
            <w:r w:rsidRPr="00764574">
              <w:rPr>
                <w:sz w:val="18"/>
                <w:szCs w:val="18"/>
              </w:rPr>
              <w:t>1.06</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D773525" w14:textId="77777777" w:rsidR="00DF08A2" w:rsidRPr="00764574" w:rsidRDefault="00DF08A2" w:rsidP="00221E0C">
            <w:pPr>
              <w:ind w:right="40"/>
              <w:jc w:val="center"/>
              <w:rPr>
                <w:sz w:val="18"/>
                <w:szCs w:val="18"/>
              </w:rPr>
            </w:pPr>
            <w:r w:rsidRPr="00764574">
              <w:rPr>
                <w:sz w:val="18"/>
                <w:szCs w:val="18"/>
              </w:rPr>
              <w:t>1.07</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13E9918" w14:textId="77777777" w:rsidR="00DF08A2" w:rsidRPr="00764574" w:rsidRDefault="00DF08A2" w:rsidP="00221E0C">
            <w:pPr>
              <w:ind w:right="40"/>
              <w:jc w:val="center"/>
              <w:rPr>
                <w:sz w:val="18"/>
                <w:szCs w:val="18"/>
              </w:rPr>
            </w:pPr>
            <w:r w:rsidRPr="00764574">
              <w:rPr>
                <w:sz w:val="18"/>
                <w:szCs w:val="18"/>
              </w:rPr>
              <w:t>1.07</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9840096" w14:textId="77777777" w:rsidR="00DF08A2" w:rsidRPr="00764574" w:rsidRDefault="00DF08A2" w:rsidP="00221E0C">
            <w:pPr>
              <w:ind w:right="40"/>
              <w:jc w:val="center"/>
              <w:rPr>
                <w:sz w:val="18"/>
                <w:szCs w:val="18"/>
              </w:rPr>
            </w:pPr>
            <w:r w:rsidRPr="00764574">
              <w:rPr>
                <w:sz w:val="18"/>
                <w:szCs w:val="18"/>
              </w:rPr>
              <w:t>1.07</w:t>
            </w:r>
          </w:p>
        </w:tc>
        <w:tc>
          <w:tcPr>
            <w:tcW w:w="701"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581776A6" w14:textId="77777777" w:rsidR="00DF08A2" w:rsidRPr="00764574" w:rsidRDefault="00DF08A2" w:rsidP="00221E0C">
            <w:pPr>
              <w:ind w:right="40"/>
              <w:jc w:val="center"/>
              <w:rPr>
                <w:sz w:val="18"/>
                <w:szCs w:val="18"/>
              </w:rPr>
            </w:pPr>
            <w:r w:rsidRPr="00764574">
              <w:rPr>
                <w:sz w:val="18"/>
                <w:szCs w:val="18"/>
              </w:rPr>
              <w:t>1.08</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72F9766" w14:textId="77777777" w:rsidR="00DF08A2" w:rsidRPr="00764574" w:rsidRDefault="00DF08A2" w:rsidP="00221E0C">
            <w:pPr>
              <w:ind w:right="40"/>
              <w:jc w:val="center"/>
              <w:rPr>
                <w:sz w:val="18"/>
                <w:szCs w:val="18"/>
              </w:rPr>
            </w:pPr>
            <w:r w:rsidRPr="00764574">
              <w:rPr>
                <w:sz w:val="18"/>
                <w:szCs w:val="18"/>
              </w:rPr>
              <w:t>1.08</w:t>
            </w:r>
          </w:p>
        </w:tc>
        <w:tc>
          <w:tcPr>
            <w:tcW w:w="101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7CFD669" w14:textId="77777777" w:rsidR="00DF08A2" w:rsidRPr="00764574" w:rsidRDefault="00DF08A2" w:rsidP="00221E0C">
            <w:pPr>
              <w:ind w:right="40"/>
              <w:jc w:val="center"/>
              <w:rPr>
                <w:sz w:val="18"/>
                <w:szCs w:val="18"/>
              </w:rPr>
            </w:pPr>
            <w:r w:rsidRPr="00764574">
              <w:rPr>
                <w:sz w:val="18"/>
                <w:szCs w:val="18"/>
              </w:rPr>
              <w:t>1.08</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613005" w14:textId="77777777" w:rsidR="00DF08A2" w:rsidRPr="00764574" w:rsidRDefault="00DF08A2" w:rsidP="00221E0C">
            <w:pPr>
              <w:ind w:right="40"/>
              <w:jc w:val="center"/>
              <w:rPr>
                <w:sz w:val="18"/>
                <w:szCs w:val="18"/>
              </w:rPr>
            </w:pPr>
            <w:r w:rsidRPr="00764574">
              <w:rPr>
                <w:sz w:val="18"/>
                <w:szCs w:val="18"/>
              </w:rPr>
              <w:t>1.09</w:t>
            </w:r>
          </w:p>
        </w:tc>
      </w:tr>
      <w:tr w:rsidR="008D1255" w14:paraId="69CD076E" w14:textId="77777777" w:rsidTr="003D5FEA">
        <w:trPr>
          <w:trHeight w:val="28"/>
          <w:jc w:val="center"/>
        </w:trPr>
        <w:tc>
          <w:tcPr>
            <w:tcW w:w="12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3DFE38" w14:textId="77777777" w:rsidR="00DF08A2" w:rsidRDefault="00DF08A2" w:rsidP="00221E0C">
            <w:pPr>
              <w:ind w:right="42"/>
              <w:jc w:val="center"/>
              <w:rPr>
                <w:sz w:val="18"/>
                <w:szCs w:val="18"/>
              </w:rPr>
            </w:pPr>
            <w:r>
              <w:rPr>
                <w:sz w:val="18"/>
                <w:szCs w:val="18"/>
              </w:rPr>
              <w:lastRenderedPageBreak/>
              <w:t>Ucayali</w:t>
            </w:r>
          </w:p>
        </w:tc>
        <w:tc>
          <w:tcPr>
            <w:tcW w:w="69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24E5E45" w14:textId="77777777" w:rsidR="00DF08A2" w:rsidRPr="00764574" w:rsidRDefault="00DF08A2" w:rsidP="00221E0C">
            <w:pPr>
              <w:ind w:right="40"/>
              <w:jc w:val="center"/>
              <w:rPr>
                <w:sz w:val="18"/>
                <w:szCs w:val="18"/>
              </w:rPr>
            </w:pPr>
            <w:r w:rsidRPr="00764574">
              <w:rPr>
                <w:sz w:val="18"/>
                <w:szCs w:val="18"/>
              </w:rPr>
              <w:t>1.04</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383522F" w14:textId="77777777" w:rsidR="00DF08A2" w:rsidRPr="00764574" w:rsidRDefault="00DF08A2" w:rsidP="00221E0C">
            <w:pPr>
              <w:ind w:right="40"/>
              <w:jc w:val="center"/>
              <w:rPr>
                <w:sz w:val="18"/>
                <w:szCs w:val="18"/>
              </w:rPr>
            </w:pPr>
            <w:r w:rsidRPr="00764574">
              <w:rPr>
                <w:sz w:val="18"/>
                <w:szCs w:val="18"/>
              </w:rPr>
              <w:t>1.05</w:t>
            </w:r>
          </w:p>
        </w:tc>
        <w:tc>
          <w:tcPr>
            <w:tcW w:w="70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FF4C790" w14:textId="77777777" w:rsidR="00DF08A2" w:rsidRPr="00764574" w:rsidRDefault="00DF08A2" w:rsidP="00221E0C">
            <w:pPr>
              <w:ind w:right="40"/>
              <w:jc w:val="center"/>
              <w:rPr>
                <w:sz w:val="18"/>
                <w:szCs w:val="18"/>
              </w:rPr>
            </w:pPr>
            <w:r w:rsidRPr="00764574">
              <w:rPr>
                <w:sz w:val="18"/>
                <w:szCs w:val="18"/>
              </w:rPr>
              <w:t>1.05</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C98CE22" w14:textId="77777777" w:rsidR="00DF08A2" w:rsidRPr="00764574" w:rsidRDefault="00DF08A2" w:rsidP="00221E0C">
            <w:pPr>
              <w:ind w:right="40"/>
              <w:jc w:val="center"/>
              <w:rPr>
                <w:sz w:val="18"/>
                <w:szCs w:val="18"/>
              </w:rPr>
            </w:pPr>
            <w:r w:rsidRPr="00764574">
              <w:rPr>
                <w:sz w:val="18"/>
                <w:szCs w:val="18"/>
              </w:rPr>
              <w:t>1.05</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D28BAB4" w14:textId="77777777" w:rsidR="00DF08A2" w:rsidRPr="00764574" w:rsidRDefault="00DF08A2" w:rsidP="00221E0C">
            <w:pPr>
              <w:ind w:right="40"/>
              <w:jc w:val="center"/>
              <w:rPr>
                <w:sz w:val="18"/>
                <w:szCs w:val="18"/>
              </w:rPr>
            </w:pPr>
            <w:r w:rsidRPr="00764574">
              <w:rPr>
                <w:sz w:val="18"/>
                <w:szCs w:val="18"/>
              </w:rPr>
              <w:t>1.06</w:t>
            </w:r>
          </w:p>
        </w:tc>
        <w:tc>
          <w:tcPr>
            <w:tcW w:w="57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E8F68C1" w14:textId="77777777" w:rsidR="00DF08A2" w:rsidRPr="00764574" w:rsidRDefault="00DF08A2" w:rsidP="00221E0C">
            <w:pPr>
              <w:ind w:right="40"/>
              <w:jc w:val="center"/>
              <w:rPr>
                <w:sz w:val="18"/>
                <w:szCs w:val="18"/>
              </w:rPr>
            </w:pPr>
            <w:r w:rsidRPr="00764574">
              <w:rPr>
                <w:sz w:val="18"/>
                <w:szCs w:val="18"/>
              </w:rPr>
              <w:t>1.06</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EB27407" w14:textId="77777777" w:rsidR="00DF08A2" w:rsidRPr="00764574" w:rsidRDefault="00DF08A2" w:rsidP="00221E0C">
            <w:pPr>
              <w:ind w:right="40"/>
              <w:jc w:val="center"/>
              <w:rPr>
                <w:sz w:val="18"/>
                <w:szCs w:val="18"/>
              </w:rPr>
            </w:pPr>
            <w:r w:rsidRPr="00764574">
              <w:rPr>
                <w:sz w:val="18"/>
                <w:szCs w:val="18"/>
              </w:rPr>
              <w:t>1.06</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F1A0810" w14:textId="77777777" w:rsidR="00DF08A2" w:rsidRPr="00764574" w:rsidRDefault="00DF08A2" w:rsidP="00221E0C">
            <w:pPr>
              <w:ind w:right="40"/>
              <w:jc w:val="center"/>
              <w:rPr>
                <w:sz w:val="18"/>
                <w:szCs w:val="18"/>
              </w:rPr>
            </w:pPr>
            <w:r w:rsidRPr="00764574">
              <w:rPr>
                <w:sz w:val="18"/>
                <w:szCs w:val="18"/>
              </w:rPr>
              <w:t>1.06</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4B40748" w14:textId="77777777" w:rsidR="00DF08A2" w:rsidRPr="00764574" w:rsidRDefault="00DF08A2" w:rsidP="00221E0C">
            <w:pPr>
              <w:ind w:right="40"/>
              <w:jc w:val="center"/>
              <w:rPr>
                <w:sz w:val="18"/>
                <w:szCs w:val="18"/>
              </w:rPr>
            </w:pPr>
            <w:r w:rsidRPr="00764574">
              <w:rPr>
                <w:sz w:val="18"/>
                <w:szCs w:val="18"/>
              </w:rPr>
              <w:t>1.07</w:t>
            </w:r>
          </w:p>
        </w:tc>
        <w:tc>
          <w:tcPr>
            <w:tcW w:w="701"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39883B36" w14:textId="77777777" w:rsidR="00DF08A2" w:rsidRPr="00764574" w:rsidRDefault="00DF08A2" w:rsidP="00221E0C">
            <w:pPr>
              <w:ind w:right="40"/>
              <w:jc w:val="center"/>
              <w:rPr>
                <w:sz w:val="18"/>
                <w:szCs w:val="18"/>
              </w:rPr>
            </w:pPr>
            <w:r w:rsidRPr="00764574">
              <w:rPr>
                <w:sz w:val="18"/>
                <w:szCs w:val="18"/>
              </w:rPr>
              <w:t>1.07</w:t>
            </w:r>
          </w:p>
        </w:tc>
        <w:tc>
          <w:tcPr>
            <w:tcW w:w="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A544961" w14:textId="77777777" w:rsidR="00DF08A2" w:rsidRPr="00764574" w:rsidRDefault="00DF08A2" w:rsidP="00221E0C">
            <w:pPr>
              <w:ind w:right="40"/>
              <w:jc w:val="center"/>
              <w:rPr>
                <w:sz w:val="18"/>
                <w:szCs w:val="18"/>
              </w:rPr>
            </w:pPr>
            <w:r w:rsidRPr="00764574">
              <w:rPr>
                <w:sz w:val="18"/>
                <w:szCs w:val="18"/>
              </w:rPr>
              <w:t>1.07</w:t>
            </w:r>
          </w:p>
        </w:tc>
        <w:tc>
          <w:tcPr>
            <w:tcW w:w="101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E8FE202" w14:textId="77777777" w:rsidR="00DF08A2" w:rsidRPr="00764574" w:rsidRDefault="00DF08A2" w:rsidP="00221E0C">
            <w:pPr>
              <w:ind w:right="40"/>
              <w:jc w:val="center"/>
              <w:rPr>
                <w:sz w:val="18"/>
                <w:szCs w:val="18"/>
              </w:rPr>
            </w:pPr>
            <w:r w:rsidRPr="00764574">
              <w:rPr>
                <w:sz w:val="18"/>
                <w:szCs w:val="18"/>
              </w:rPr>
              <w:t>1.08</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DE436B" w14:textId="77777777" w:rsidR="00DF08A2" w:rsidRPr="00764574" w:rsidRDefault="00DF08A2" w:rsidP="00221E0C">
            <w:pPr>
              <w:ind w:right="40"/>
              <w:jc w:val="center"/>
              <w:rPr>
                <w:sz w:val="18"/>
                <w:szCs w:val="18"/>
              </w:rPr>
            </w:pPr>
            <w:r w:rsidRPr="00764574">
              <w:rPr>
                <w:sz w:val="18"/>
                <w:szCs w:val="18"/>
              </w:rPr>
              <w:t>1.08</w:t>
            </w:r>
          </w:p>
        </w:tc>
      </w:tr>
      <w:tr w:rsidR="00DF08A2" w:rsidRPr="00764574" w14:paraId="31F92063" w14:textId="77777777" w:rsidTr="00764574">
        <w:trPr>
          <w:gridAfter w:val="1"/>
          <w:wAfter w:w="709" w:type="dxa"/>
          <w:trHeight w:val="22"/>
          <w:jc w:val="center"/>
        </w:trPr>
        <w:tc>
          <w:tcPr>
            <w:tcW w:w="1283" w:type="dxa"/>
            <w:vMerge w:val="restart"/>
            <w:tcBorders>
              <w:top w:val="single" w:sz="4" w:space="0" w:color="000000"/>
              <w:left w:val="single" w:sz="4" w:space="0" w:color="000000"/>
              <w:right w:val="single" w:sz="4" w:space="0" w:color="000000"/>
            </w:tcBorders>
            <w:shd w:val="clear" w:color="auto" w:fill="EDEDED"/>
            <w:vAlign w:val="center"/>
          </w:tcPr>
          <w:p w14:paraId="79A30391" w14:textId="77777777" w:rsidR="00DF08A2" w:rsidRDefault="00DF08A2" w:rsidP="00221E0C">
            <w:pPr>
              <w:ind w:right="40"/>
              <w:jc w:val="center"/>
              <w:rPr>
                <w:b/>
                <w:sz w:val="18"/>
                <w:szCs w:val="18"/>
              </w:rPr>
            </w:pPr>
            <w:r>
              <w:rPr>
                <w:b/>
                <w:sz w:val="18"/>
                <w:szCs w:val="18"/>
              </w:rPr>
              <w:t>Región\Año</w:t>
            </w:r>
          </w:p>
        </w:tc>
        <w:tc>
          <w:tcPr>
            <w:tcW w:w="8635" w:type="dxa"/>
            <w:gridSpan w:val="32"/>
            <w:tcBorders>
              <w:top w:val="single" w:sz="4" w:space="0" w:color="000000"/>
              <w:left w:val="single" w:sz="4" w:space="0" w:color="000000"/>
              <w:bottom w:val="single" w:sz="4" w:space="0" w:color="000000"/>
              <w:right w:val="single" w:sz="4" w:space="0" w:color="000000"/>
            </w:tcBorders>
            <w:shd w:val="clear" w:color="auto" w:fill="EDEDED"/>
            <w:vAlign w:val="center"/>
          </w:tcPr>
          <w:p w14:paraId="7DCCB999" w14:textId="77777777" w:rsidR="00DF08A2" w:rsidRPr="00764574" w:rsidRDefault="00DF08A2" w:rsidP="00221E0C">
            <w:pPr>
              <w:ind w:right="40"/>
              <w:jc w:val="center"/>
              <w:rPr>
                <w:b/>
                <w:sz w:val="18"/>
                <w:szCs w:val="18"/>
              </w:rPr>
            </w:pPr>
            <w:r w:rsidRPr="00764574">
              <w:rPr>
                <w:b/>
                <w:sz w:val="18"/>
                <w:szCs w:val="18"/>
              </w:rPr>
              <w:t>Logros esperados</w:t>
            </w:r>
          </w:p>
        </w:tc>
      </w:tr>
      <w:tr w:rsidR="00DF08A2" w14:paraId="3AC4D664" w14:textId="77777777" w:rsidTr="00764574">
        <w:trPr>
          <w:trHeight w:val="89"/>
          <w:jc w:val="center"/>
        </w:trPr>
        <w:tc>
          <w:tcPr>
            <w:tcW w:w="1283" w:type="dxa"/>
            <w:vMerge/>
            <w:tcBorders>
              <w:top w:val="single" w:sz="4" w:space="0" w:color="000000"/>
              <w:left w:val="single" w:sz="4" w:space="0" w:color="000000"/>
              <w:right w:val="single" w:sz="4" w:space="0" w:color="000000"/>
            </w:tcBorders>
            <w:shd w:val="clear" w:color="auto" w:fill="EDEDED"/>
            <w:vAlign w:val="center"/>
          </w:tcPr>
          <w:p w14:paraId="3D5C4EE8" w14:textId="77777777" w:rsidR="00DF08A2" w:rsidRDefault="00DF08A2" w:rsidP="00221E0C">
            <w:pPr>
              <w:widowControl w:val="0"/>
              <w:pBdr>
                <w:top w:val="nil"/>
                <w:left w:val="nil"/>
                <w:bottom w:val="nil"/>
                <w:right w:val="nil"/>
                <w:between w:val="nil"/>
              </w:pBdr>
              <w:spacing w:line="276" w:lineRule="auto"/>
              <w:rPr>
                <w:b/>
                <w:sz w:val="16"/>
                <w:szCs w:val="16"/>
              </w:rPr>
            </w:pPr>
          </w:p>
        </w:tc>
        <w:tc>
          <w:tcPr>
            <w:tcW w:w="697" w:type="dxa"/>
            <w:gridSpan w:val="3"/>
            <w:tcBorders>
              <w:top w:val="single" w:sz="4" w:space="0" w:color="000000"/>
              <w:left w:val="single" w:sz="4" w:space="0" w:color="000000"/>
              <w:bottom w:val="single" w:sz="4" w:space="0" w:color="000000"/>
              <w:right w:val="single" w:sz="4" w:space="0" w:color="000000"/>
            </w:tcBorders>
            <w:shd w:val="clear" w:color="auto" w:fill="EDEDED"/>
            <w:vAlign w:val="center"/>
          </w:tcPr>
          <w:p w14:paraId="194BE510" w14:textId="77777777" w:rsidR="00DF08A2" w:rsidRPr="00764574" w:rsidRDefault="00DF08A2" w:rsidP="00221E0C">
            <w:pPr>
              <w:ind w:right="40"/>
              <w:jc w:val="center"/>
              <w:rPr>
                <w:b/>
                <w:sz w:val="18"/>
                <w:szCs w:val="18"/>
              </w:rPr>
            </w:pPr>
            <w:r w:rsidRPr="00764574">
              <w:rPr>
                <w:b/>
                <w:sz w:val="18"/>
                <w:szCs w:val="18"/>
              </w:rPr>
              <w:t>2049</w:t>
            </w:r>
          </w:p>
        </w:tc>
        <w:tc>
          <w:tcPr>
            <w:tcW w:w="625"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0F9F54EE" w14:textId="77777777" w:rsidR="00DF08A2" w:rsidRPr="00764574" w:rsidRDefault="00DF08A2" w:rsidP="00221E0C">
            <w:pPr>
              <w:ind w:right="40"/>
              <w:jc w:val="center"/>
              <w:rPr>
                <w:b/>
                <w:sz w:val="18"/>
                <w:szCs w:val="18"/>
              </w:rPr>
            </w:pPr>
            <w:r w:rsidRPr="00764574">
              <w:rPr>
                <w:b/>
                <w:sz w:val="18"/>
                <w:szCs w:val="18"/>
              </w:rPr>
              <w:t>2050</w:t>
            </w:r>
          </w:p>
        </w:tc>
        <w:tc>
          <w:tcPr>
            <w:tcW w:w="454"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6E89F830" w14:textId="77777777" w:rsidR="00DF08A2" w:rsidRPr="00764574" w:rsidRDefault="00DF08A2" w:rsidP="00221E0C">
            <w:pPr>
              <w:ind w:right="40"/>
              <w:jc w:val="center"/>
              <w:rPr>
                <w:b/>
                <w:sz w:val="18"/>
                <w:szCs w:val="18"/>
              </w:rPr>
            </w:pPr>
          </w:p>
        </w:tc>
        <w:tc>
          <w:tcPr>
            <w:tcW w:w="642"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3E033F73" w14:textId="77777777" w:rsidR="00DF08A2" w:rsidRPr="00764574" w:rsidRDefault="00DF08A2" w:rsidP="00221E0C">
            <w:pPr>
              <w:ind w:right="40"/>
              <w:jc w:val="center"/>
              <w:rPr>
                <w:b/>
                <w:sz w:val="18"/>
                <w:szCs w:val="18"/>
              </w:rPr>
            </w:pPr>
          </w:p>
        </w:tc>
        <w:tc>
          <w:tcPr>
            <w:tcW w:w="648"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1DA5FBEA" w14:textId="77777777" w:rsidR="00DF08A2" w:rsidRPr="00764574" w:rsidRDefault="00DF08A2" w:rsidP="00221E0C">
            <w:pPr>
              <w:ind w:right="40"/>
              <w:jc w:val="center"/>
              <w:rPr>
                <w:b/>
                <w:sz w:val="18"/>
                <w:szCs w:val="18"/>
              </w:rPr>
            </w:pPr>
          </w:p>
        </w:tc>
        <w:tc>
          <w:tcPr>
            <w:tcW w:w="643"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03BE1162" w14:textId="77777777" w:rsidR="00DF08A2" w:rsidRPr="00764574" w:rsidRDefault="00DF08A2" w:rsidP="00221E0C">
            <w:pPr>
              <w:ind w:right="40"/>
              <w:jc w:val="center"/>
              <w:rPr>
                <w:b/>
                <w:sz w:val="18"/>
                <w:szCs w:val="18"/>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2DAD9A1E" w14:textId="77777777" w:rsidR="00DF08A2" w:rsidRPr="00764574" w:rsidRDefault="00DF08A2" w:rsidP="00221E0C">
            <w:pPr>
              <w:ind w:right="40"/>
              <w:jc w:val="center"/>
              <w:rPr>
                <w:b/>
                <w:sz w:val="18"/>
                <w:szCs w:val="18"/>
              </w:rPr>
            </w:pPr>
          </w:p>
        </w:tc>
        <w:tc>
          <w:tcPr>
            <w:tcW w:w="641"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77FE4F9B" w14:textId="77777777" w:rsidR="00DF08A2" w:rsidRPr="00764574" w:rsidRDefault="00DF08A2" w:rsidP="00221E0C">
            <w:pPr>
              <w:ind w:right="40"/>
              <w:jc w:val="center"/>
              <w:rPr>
                <w:b/>
                <w:sz w:val="18"/>
                <w:szCs w:val="18"/>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7240DDEC" w14:textId="77777777" w:rsidR="00DF08A2" w:rsidRPr="00764574" w:rsidRDefault="00DF08A2" w:rsidP="00221E0C">
            <w:pPr>
              <w:ind w:right="40"/>
              <w:jc w:val="center"/>
              <w:rPr>
                <w:b/>
                <w:sz w:val="18"/>
                <w:szCs w:val="18"/>
              </w:rPr>
            </w:pPr>
          </w:p>
        </w:tc>
        <w:tc>
          <w:tcPr>
            <w:tcW w:w="635"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3D8EA73D" w14:textId="77777777" w:rsidR="00DF08A2" w:rsidRPr="00764574" w:rsidRDefault="00DF08A2" w:rsidP="00221E0C">
            <w:pPr>
              <w:ind w:right="40"/>
              <w:jc w:val="center"/>
              <w:rPr>
                <w:b/>
                <w:sz w:val="18"/>
                <w:szCs w:val="18"/>
              </w:rPr>
            </w:pPr>
          </w:p>
        </w:tc>
        <w:tc>
          <w:tcPr>
            <w:tcW w:w="627"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24B2966B" w14:textId="77777777" w:rsidR="00DF08A2" w:rsidRPr="00764574" w:rsidRDefault="00DF08A2" w:rsidP="00221E0C">
            <w:pPr>
              <w:ind w:right="40"/>
              <w:jc w:val="center"/>
              <w:rPr>
                <w:b/>
                <w:sz w:val="18"/>
                <w:szCs w:val="18"/>
              </w:rPr>
            </w:pPr>
          </w:p>
        </w:tc>
        <w:tc>
          <w:tcPr>
            <w:tcW w:w="620"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724156BE" w14:textId="77777777" w:rsidR="00DF08A2" w:rsidRPr="00764574" w:rsidRDefault="00DF08A2" w:rsidP="00221E0C">
            <w:pPr>
              <w:ind w:right="40"/>
              <w:jc w:val="center"/>
              <w:rPr>
                <w:b/>
                <w:sz w:val="18"/>
                <w:szCs w:val="18"/>
              </w:rPr>
            </w:pPr>
          </w:p>
        </w:tc>
        <w:tc>
          <w:tcPr>
            <w:tcW w:w="1828" w:type="dxa"/>
            <w:gridSpan w:val="4"/>
            <w:tcBorders>
              <w:top w:val="single" w:sz="4" w:space="0" w:color="000000"/>
              <w:left w:val="single" w:sz="4" w:space="0" w:color="000000"/>
              <w:bottom w:val="single" w:sz="4" w:space="0" w:color="000000"/>
              <w:right w:val="single" w:sz="4" w:space="0" w:color="000000"/>
            </w:tcBorders>
            <w:shd w:val="clear" w:color="auto" w:fill="F2F2F2"/>
            <w:vAlign w:val="center"/>
          </w:tcPr>
          <w:p w14:paraId="4FA9A8FD" w14:textId="77777777" w:rsidR="00DF08A2" w:rsidRPr="00764574" w:rsidRDefault="00DF08A2" w:rsidP="00221E0C">
            <w:pPr>
              <w:ind w:right="40"/>
              <w:jc w:val="center"/>
              <w:rPr>
                <w:b/>
                <w:sz w:val="18"/>
                <w:szCs w:val="18"/>
              </w:rPr>
            </w:pPr>
          </w:p>
        </w:tc>
      </w:tr>
      <w:tr w:rsidR="00DF08A2" w14:paraId="07FAF9CC" w14:textId="77777777" w:rsidTr="00764574">
        <w:trPr>
          <w:trHeight w:val="89"/>
          <w:jc w:val="center"/>
        </w:trPr>
        <w:tc>
          <w:tcPr>
            <w:tcW w:w="1283" w:type="dxa"/>
            <w:tcBorders>
              <w:left w:val="single" w:sz="4" w:space="0" w:color="000000"/>
              <w:bottom w:val="single" w:sz="4" w:space="0" w:color="000000"/>
              <w:right w:val="single" w:sz="4" w:space="0" w:color="000000"/>
            </w:tcBorders>
            <w:shd w:val="clear" w:color="auto" w:fill="EDEDED"/>
            <w:vAlign w:val="center"/>
          </w:tcPr>
          <w:p w14:paraId="2C61840F" w14:textId="77777777" w:rsidR="00DF08A2" w:rsidRDefault="00DF08A2" w:rsidP="00221E0C">
            <w:pPr>
              <w:ind w:right="40"/>
              <w:jc w:val="center"/>
              <w:rPr>
                <w:b/>
                <w:sz w:val="18"/>
                <w:szCs w:val="18"/>
              </w:rPr>
            </w:pPr>
            <w:r>
              <w:rPr>
                <w:b/>
                <w:sz w:val="18"/>
                <w:szCs w:val="18"/>
              </w:rPr>
              <w:t>Perú</w:t>
            </w:r>
          </w:p>
        </w:tc>
        <w:tc>
          <w:tcPr>
            <w:tcW w:w="697"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34140319" w14:textId="77777777" w:rsidR="00DF08A2" w:rsidRPr="00764574" w:rsidRDefault="00DF08A2" w:rsidP="00221E0C">
            <w:pPr>
              <w:ind w:right="40"/>
              <w:jc w:val="center"/>
              <w:rPr>
                <w:b/>
                <w:sz w:val="18"/>
                <w:szCs w:val="18"/>
              </w:rPr>
            </w:pPr>
            <w:r w:rsidRPr="00764574">
              <w:rPr>
                <w:sz w:val="18"/>
                <w:szCs w:val="18"/>
              </w:rPr>
              <w:t>1.25</w:t>
            </w:r>
          </w:p>
        </w:tc>
        <w:tc>
          <w:tcPr>
            <w:tcW w:w="625" w:type="dxa"/>
            <w:tcBorders>
              <w:top w:val="single" w:sz="4" w:space="0" w:color="000000"/>
              <w:left w:val="single" w:sz="4" w:space="0" w:color="000000"/>
              <w:bottom w:val="single" w:sz="4" w:space="0" w:color="000000"/>
              <w:right w:val="nil"/>
            </w:tcBorders>
            <w:shd w:val="clear" w:color="auto" w:fill="F2F2F2"/>
            <w:vAlign w:val="center"/>
          </w:tcPr>
          <w:p w14:paraId="7EC7B324" w14:textId="77777777" w:rsidR="00DF08A2" w:rsidRPr="00764574" w:rsidRDefault="00DF08A2" w:rsidP="00221E0C">
            <w:pPr>
              <w:ind w:right="40"/>
              <w:jc w:val="center"/>
              <w:rPr>
                <w:b/>
                <w:sz w:val="18"/>
                <w:szCs w:val="18"/>
              </w:rPr>
            </w:pPr>
            <w:r w:rsidRPr="00764574">
              <w:rPr>
                <w:sz w:val="18"/>
                <w:szCs w:val="18"/>
              </w:rPr>
              <w:t>1.26</w:t>
            </w:r>
          </w:p>
        </w:tc>
        <w:tc>
          <w:tcPr>
            <w:tcW w:w="454"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4E305CD8" w14:textId="77777777" w:rsidR="00DF08A2" w:rsidRPr="00764574" w:rsidRDefault="00DF08A2" w:rsidP="00221E0C">
            <w:pPr>
              <w:ind w:right="40"/>
              <w:jc w:val="center"/>
              <w:rPr>
                <w:b/>
                <w:sz w:val="18"/>
                <w:szCs w:val="18"/>
              </w:rPr>
            </w:pPr>
          </w:p>
        </w:tc>
        <w:tc>
          <w:tcPr>
            <w:tcW w:w="642"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3066B28C" w14:textId="77777777" w:rsidR="00DF08A2" w:rsidRPr="00764574" w:rsidRDefault="00DF08A2" w:rsidP="00221E0C">
            <w:pPr>
              <w:ind w:right="40"/>
              <w:jc w:val="center"/>
              <w:rPr>
                <w:b/>
                <w:sz w:val="18"/>
                <w:szCs w:val="18"/>
              </w:rPr>
            </w:pPr>
          </w:p>
        </w:tc>
        <w:tc>
          <w:tcPr>
            <w:tcW w:w="648"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6EDC63CC" w14:textId="77777777" w:rsidR="00DF08A2" w:rsidRPr="00764574" w:rsidRDefault="00DF08A2" w:rsidP="00221E0C">
            <w:pPr>
              <w:ind w:right="40"/>
              <w:jc w:val="center"/>
              <w:rPr>
                <w:b/>
                <w:sz w:val="18"/>
                <w:szCs w:val="18"/>
              </w:rPr>
            </w:pPr>
          </w:p>
        </w:tc>
        <w:tc>
          <w:tcPr>
            <w:tcW w:w="643"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17ED7921" w14:textId="77777777" w:rsidR="00DF08A2" w:rsidRPr="00764574" w:rsidRDefault="00DF08A2" w:rsidP="00221E0C">
            <w:pPr>
              <w:ind w:right="40"/>
              <w:jc w:val="center"/>
              <w:rPr>
                <w:b/>
                <w:sz w:val="18"/>
                <w:szCs w:val="18"/>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0C4CAFBF" w14:textId="77777777" w:rsidR="00DF08A2" w:rsidRPr="00764574" w:rsidRDefault="00DF08A2" w:rsidP="00221E0C">
            <w:pPr>
              <w:ind w:right="40"/>
              <w:jc w:val="center"/>
              <w:rPr>
                <w:b/>
                <w:sz w:val="18"/>
                <w:szCs w:val="18"/>
              </w:rPr>
            </w:pPr>
          </w:p>
        </w:tc>
        <w:tc>
          <w:tcPr>
            <w:tcW w:w="641"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74FEF42C" w14:textId="77777777" w:rsidR="00DF08A2" w:rsidRPr="00764574" w:rsidRDefault="00DF08A2" w:rsidP="00221E0C">
            <w:pPr>
              <w:ind w:right="40"/>
              <w:jc w:val="center"/>
              <w:rPr>
                <w:b/>
                <w:sz w:val="18"/>
                <w:szCs w:val="18"/>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73EA2841" w14:textId="77777777" w:rsidR="00DF08A2" w:rsidRPr="00764574" w:rsidRDefault="00DF08A2" w:rsidP="00221E0C">
            <w:pPr>
              <w:ind w:right="40"/>
              <w:jc w:val="center"/>
              <w:rPr>
                <w:b/>
                <w:sz w:val="18"/>
                <w:szCs w:val="18"/>
              </w:rPr>
            </w:pPr>
          </w:p>
        </w:tc>
        <w:tc>
          <w:tcPr>
            <w:tcW w:w="635"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79173195" w14:textId="77777777" w:rsidR="00DF08A2" w:rsidRPr="00764574" w:rsidRDefault="00DF08A2" w:rsidP="00221E0C">
            <w:pPr>
              <w:ind w:right="40"/>
              <w:jc w:val="center"/>
              <w:rPr>
                <w:b/>
                <w:sz w:val="18"/>
                <w:szCs w:val="18"/>
              </w:rPr>
            </w:pPr>
          </w:p>
        </w:tc>
        <w:tc>
          <w:tcPr>
            <w:tcW w:w="627"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09D61798" w14:textId="77777777" w:rsidR="00DF08A2" w:rsidRPr="00764574" w:rsidRDefault="00DF08A2" w:rsidP="00221E0C">
            <w:pPr>
              <w:ind w:right="40"/>
              <w:jc w:val="center"/>
              <w:rPr>
                <w:b/>
                <w:sz w:val="18"/>
                <w:szCs w:val="18"/>
              </w:rPr>
            </w:pPr>
          </w:p>
        </w:tc>
        <w:tc>
          <w:tcPr>
            <w:tcW w:w="620"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7553DC6F" w14:textId="77777777" w:rsidR="00DF08A2" w:rsidRPr="00764574" w:rsidRDefault="00DF08A2" w:rsidP="00221E0C">
            <w:pPr>
              <w:ind w:right="40"/>
              <w:jc w:val="center"/>
              <w:rPr>
                <w:b/>
                <w:sz w:val="18"/>
                <w:szCs w:val="18"/>
              </w:rPr>
            </w:pPr>
          </w:p>
        </w:tc>
        <w:tc>
          <w:tcPr>
            <w:tcW w:w="1828" w:type="dxa"/>
            <w:gridSpan w:val="4"/>
            <w:tcBorders>
              <w:top w:val="single" w:sz="4" w:space="0" w:color="000000"/>
              <w:left w:val="single" w:sz="4" w:space="0" w:color="000000"/>
              <w:bottom w:val="single" w:sz="4" w:space="0" w:color="000000"/>
              <w:right w:val="single" w:sz="4" w:space="0" w:color="000000"/>
            </w:tcBorders>
            <w:shd w:val="clear" w:color="auto" w:fill="F2F2F2"/>
            <w:vAlign w:val="center"/>
          </w:tcPr>
          <w:p w14:paraId="2D3C93B3" w14:textId="77777777" w:rsidR="00DF08A2" w:rsidRPr="00764574" w:rsidRDefault="00DF08A2" w:rsidP="00221E0C">
            <w:pPr>
              <w:ind w:right="40"/>
              <w:jc w:val="center"/>
              <w:rPr>
                <w:b/>
                <w:sz w:val="18"/>
                <w:szCs w:val="18"/>
              </w:rPr>
            </w:pPr>
          </w:p>
        </w:tc>
      </w:tr>
      <w:tr w:rsidR="00DF08A2" w14:paraId="5B9EA654" w14:textId="77777777" w:rsidTr="00764574">
        <w:trPr>
          <w:trHeight w:val="62"/>
          <w:jc w:val="center"/>
        </w:trPr>
        <w:tc>
          <w:tcPr>
            <w:tcW w:w="12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4DAA53" w14:textId="77777777" w:rsidR="00DF08A2" w:rsidRDefault="00DF08A2" w:rsidP="00221E0C">
            <w:pPr>
              <w:ind w:right="42"/>
              <w:jc w:val="center"/>
              <w:rPr>
                <w:sz w:val="18"/>
                <w:szCs w:val="18"/>
              </w:rPr>
            </w:pPr>
            <w:r>
              <w:rPr>
                <w:sz w:val="18"/>
                <w:szCs w:val="18"/>
              </w:rPr>
              <w:t>Amazonas</w:t>
            </w:r>
          </w:p>
        </w:tc>
        <w:tc>
          <w:tcPr>
            <w:tcW w:w="69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88C1A3B" w14:textId="77777777" w:rsidR="00DF08A2" w:rsidRPr="00764574" w:rsidRDefault="00DF08A2" w:rsidP="00221E0C">
            <w:pPr>
              <w:ind w:right="40"/>
              <w:jc w:val="center"/>
              <w:rPr>
                <w:sz w:val="18"/>
                <w:szCs w:val="18"/>
              </w:rPr>
            </w:pPr>
            <w:r w:rsidRPr="00764574">
              <w:rPr>
                <w:sz w:val="18"/>
                <w:szCs w:val="18"/>
              </w:rPr>
              <w:t>1.64</w:t>
            </w:r>
          </w:p>
        </w:tc>
        <w:tc>
          <w:tcPr>
            <w:tcW w:w="625" w:type="dxa"/>
            <w:tcBorders>
              <w:top w:val="single" w:sz="4" w:space="0" w:color="000000"/>
              <w:left w:val="single" w:sz="4" w:space="0" w:color="000000"/>
              <w:bottom w:val="single" w:sz="4" w:space="0" w:color="000000"/>
              <w:right w:val="nil"/>
            </w:tcBorders>
            <w:shd w:val="clear" w:color="auto" w:fill="auto"/>
            <w:vAlign w:val="center"/>
          </w:tcPr>
          <w:p w14:paraId="71D7085F" w14:textId="77777777" w:rsidR="00DF08A2" w:rsidRPr="00764574" w:rsidRDefault="00DF08A2" w:rsidP="00221E0C">
            <w:pPr>
              <w:ind w:right="40"/>
              <w:jc w:val="center"/>
              <w:rPr>
                <w:sz w:val="18"/>
                <w:szCs w:val="18"/>
              </w:rPr>
            </w:pPr>
            <w:r w:rsidRPr="00764574">
              <w:rPr>
                <w:sz w:val="18"/>
                <w:szCs w:val="18"/>
              </w:rPr>
              <w:t>1.66</w:t>
            </w:r>
          </w:p>
        </w:tc>
        <w:tc>
          <w:tcPr>
            <w:tcW w:w="454"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61691487" w14:textId="77777777" w:rsidR="00DF08A2" w:rsidRPr="00764574" w:rsidRDefault="00DF08A2" w:rsidP="00221E0C">
            <w:pPr>
              <w:ind w:right="40"/>
              <w:jc w:val="center"/>
              <w:rPr>
                <w:b/>
                <w:sz w:val="18"/>
                <w:szCs w:val="18"/>
              </w:rPr>
            </w:pPr>
          </w:p>
        </w:tc>
        <w:tc>
          <w:tcPr>
            <w:tcW w:w="642"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17456E2A" w14:textId="77777777" w:rsidR="00DF08A2" w:rsidRPr="00764574" w:rsidRDefault="00DF08A2" w:rsidP="00221E0C">
            <w:pPr>
              <w:ind w:right="40"/>
              <w:jc w:val="center"/>
              <w:rPr>
                <w:b/>
                <w:sz w:val="18"/>
                <w:szCs w:val="18"/>
              </w:rPr>
            </w:pPr>
          </w:p>
        </w:tc>
        <w:tc>
          <w:tcPr>
            <w:tcW w:w="648"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5DA0030B" w14:textId="77777777" w:rsidR="00DF08A2" w:rsidRPr="00764574" w:rsidRDefault="00DF08A2" w:rsidP="00221E0C">
            <w:pPr>
              <w:ind w:right="40"/>
              <w:jc w:val="center"/>
              <w:rPr>
                <w:b/>
                <w:sz w:val="18"/>
                <w:szCs w:val="18"/>
              </w:rPr>
            </w:pPr>
          </w:p>
        </w:tc>
        <w:tc>
          <w:tcPr>
            <w:tcW w:w="643"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5EA1A944" w14:textId="77777777" w:rsidR="00DF08A2" w:rsidRPr="00764574" w:rsidRDefault="00DF08A2" w:rsidP="00221E0C">
            <w:pPr>
              <w:ind w:right="40"/>
              <w:jc w:val="center"/>
              <w:rPr>
                <w:b/>
                <w:sz w:val="18"/>
                <w:szCs w:val="18"/>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7AE78199" w14:textId="77777777" w:rsidR="00DF08A2" w:rsidRPr="00764574" w:rsidRDefault="00DF08A2" w:rsidP="00221E0C">
            <w:pPr>
              <w:ind w:right="40"/>
              <w:jc w:val="center"/>
              <w:rPr>
                <w:b/>
                <w:sz w:val="18"/>
                <w:szCs w:val="18"/>
              </w:rPr>
            </w:pPr>
          </w:p>
        </w:tc>
        <w:tc>
          <w:tcPr>
            <w:tcW w:w="641"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1E63BA01" w14:textId="77777777" w:rsidR="00DF08A2" w:rsidRPr="00764574" w:rsidRDefault="00DF08A2" w:rsidP="00221E0C">
            <w:pPr>
              <w:ind w:right="40"/>
              <w:jc w:val="center"/>
              <w:rPr>
                <w:b/>
                <w:sz w:val="18"/>
                <w:szCs w:val="18"/>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72E36FBC" w14:textId="77777777" w:rsidR="00DF08A2" w:rsidRPr="00764574" w:rsidRDefault="00DF08A2" w:rsidP="00221E0C">
            <w:pPr>
              <w:ind w:right="40"/>
              <w:jc w:val="center"/>
              <w:rPr>
                <w:b/>
                <w:sz w:val="18"/>
                <w:szCs w:val="18"/>
              </w:rPr>
            </w:pPr>
          </w:p>
        </w:tc>
        <w:tc>
          <w:tcPr>
            <w:tcW w:w="635"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1A42620E" w14:textId="77777777" w:rsidR="00DF08A2" w:rsidRPr="00764574" w:rsidRDefault="00DF08A2" w:rsidP="00221E0C">
            <w:pPr>
              <w:ind w:right="40"/>
              <w:jc w:val="center"/>
              <w:rPr>
                <w:b/>
                <w:sz w:val="18"/>
                <w:szCs w:val="18"/>
              </w:rPr>
            </w:pPr>
          </w:p>
        </w:tc>
        <w:tc>
          <w:tcPr>
            <w:tcW w:w="627"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7FB87625" w14:textId="77777777" w:rsidR="00DF08A2" w:rsidRPr="00764574" w:rsidRDefault="00DF08A2" w:rsidP="00221E0C">
            <w:pPr>
              <w:ind w:right="40"/>
              <w:jc w:val="center"/>
              <w:rPr>
                <w:b/>
                <w:sz w:val="18"/>
                <w:szCs w:val="18"/>
              </w:rPr>
            </w:pPr>
          </w:p>
        </w:tc>
        <w:tc>
          <w:tcPr>
            <w:tcW w:w="620"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62995915" w14:textId="77777777" w:rsidR="00DF08A2" w:rsidRPr="00764574" w:rsidRDefault="00DF08A2" w:rsidP="00221E0C">
            <w:pPr>
              <w:ind w:right="40"/>
              <w:jc w:val="center"/>
              <w:rPr>
                <w:b/>
                <w:sz w:val="18"/>
                <w:szCs w:val="18"/>
              </w:rPr>
            </w:pPr>
          </w:p>
        </w:tc>
        <w:tc>
          <w:tcPr>
            <w:tcW w:w="1828" w:type="dxa"/>
            <w:gridSpan w:val="4"/>
            <w:tcBorders>
              <w:top w:val="single" w:sz="4" w:space="0" w:color="000000"/>
              <w:left w:val="single" w:sz="4" w:space="0" w:color="000000"/>
              <w:bottom w:val="single" w:sz="4" w:space="0" w:color="000000"/>
              <w:right w:val="single" w:sz="4" w:space="0" w:color="000000"/>
            </w:tcBorders>
            <w:shd w:val="clear" w:color="auto" w:fill="F2F2F2"/>
            <w:vAlign w:val="center"/>
          </w:tcPr>
          <w:p w14:paraId="2FFB6D58" w14:textId="77777777" w:rsidR="00DF08A2" w:rsidRPr="00764574" w:rsidRDefault="00DF08A2" w:rsidP="00221E0C">
            <w:pPr>
              <w:ind w:right="40"/>
              <w:jc w:val="center"/>
              <w:rPr>
                <w:b/>
                <w:sz w:val="18"/>
                <w:szCs w:val="18"/>
              </w:rPr>
            </w:pPr>
          </w:p>
        </w:tc>
      </w:tr>
      <w:tr w:rsidR="00DF08A2" w14:paraId="5386F190" w14:textId="77777777" w:rsidTr="00764574">
        <w:trPr>
          <w:trHeight w:val="194"/>
          <w:jc w:val="center"/>
        </w:trPr>
        <w:tc>
          <w:tcPr>
            <w:tcW w:w="12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5FCACA" w14:textId="77777777" w:rsidR="00DF08A2" w:rsidRDefault="00DF08A2" w:rsidP="00221E0C">
            <w:pPr>
              <w:ind w:right="42"/>
              <w:jc w:val="center"/>
              <w:rPr>
                <w:sz w:val="18"/>
                <w:szCs w:val="18"/>
              </w:rPr>
            </w:pPr>
            <w:r>
              <w:rPr>
                <w:sz w:val="18"/>
                <w:szCs w:val="18"/>
              </w:rPr>
              <w:t>Ancash</w:t>
            </w:r>
          </w:p>
        </w:tc>
        <w:tc>
          <w:tcPr>
            <w:tcW w:w="69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5F3A544" w14:textId="77777777" w:rsidR="00DF08A2" w:rsidRPr="00764574" w:rsidRDefault="00DF08A2" w:rsidP="00221E0C">
            <w:pPr>
              <w:ind w:right="40"/>
              <w:jc w:val="center"/>
              <w:rPr>
                <w:sz w:val="18"/>
                <w:szCs w:val="18"/>
              </w:rPr>
            </w:pPr>
            <w:r w:rsidRPr="00764574">
              <w:rPr>
                <w:sz w:val="18"/>
                <w:szCs w:val="18"/>
              </w:rPr>
              <w:t>1.24</w:t>
            </w:r>
          </w:p>
        </w:tc>
        <w:tc>
          <w:tcPr>
            <w:tcW w:w="625" w:type="dxa"/>
            <w:tcBorders>
              <w:top w:val="single" w:sz="4" w:space="0" w:color="000000"/>
              <w:left w:val="single" w:sz="4" w:space="0" w:color="000000"/>
              <w:bottom w:val="single" w:sz="4" w:space="0" w:color="000000"/>
              <w:right w:val="nil"/>
            </w:tcBorders>
            <w:shd w:val="clear" w:color="auto" w:fill="auto"/>
            <w:vAlign w:val="center"/>
          </w:tcPr>
          <w:p w14:paraId="0F17DB2D" w14:textId="77777777" w:rsidR="00DF08A2" w:rsidRPr="00764574" w:rsidRDefault="00DF08A2" w:rsidP="00221E0C">
            <w:pPr>
              <w:ind w:right="40"/>
              <w:jc w:val="center"/>
              <w:rPr>
                <w:sz w:val="18"/>
                <w:szCs w:val="18"/>
              </w:rPr>
            </w:pPr>
            <w:r w:rsidRPr="00764574">
              <w:rPr>
                <w:sz w:val="18"/>
                <w:szCs w:val="18"/>
              </w:rPr>
              <w:t>1.25</w:t>
            </w:r>
          </w:p>
        </w:tc>
        <w:tc>
          <w:tcPr>
            <w:tcW w:w="454"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21400D0A" w14:textId="77777777" w:rsidR="00DF08A2" w:rsidRPr="00764574" w:rsidRDefault="00DF08A2" w:rsidP="00221E0C">
            <w:pPr>
              <w:ind w:right="40"/>
              <w:jc w:val="center"/>
              <w:rPr>
                <w:b/>
                <w:sz w:val="18"/>
                <w:szCs w:val="18"/>
              </w:rPr>
            </w:pPr>
          </w:p>
        </w:tc>
        <w:tc>
          <w:tcPr>
            <w:tcW w:w="642"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3140FB3F" w14:textId="77777777" w:rsidR="00DF08A2" w:rsidRPr="00764574" w:rsidRDefault="00DF08A2" w:rsidP="00221E0C">
            <w:pPr>
              <w:ind w:right="40"/>
              <w:jc w:val="center"/>
              <w:rPr>
                <w:b/>
                <w:sz w:val="18"/>
                <w:szCs w:val="18"/>
              </w:rPr>
            </w:pPr>
          </w:p>
        </w:tc>
        <w:tc>
          <w:tcPr>
            <w:tcW w:w="648"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24F365B9" w14:textId="77777777" w:rsidR="00DF08A2" w:rsidRPr="00764574" w:rsidRDefault="00DF08A2" w:rsidP="00221E0C">
            <w:pPr>
              <w:ind w:right="40"/>
              <w:jc w:val="center"/>
              <w:rPr>
                <w:b/>
                <w:sz w:val="18"/>
                <w:szCs w:val="18"/>
              </w:rPr>
            </w:pPr>
          </w:p>
        </w:tc>
        <w:tc>
          <w:tcPr>
            <w:tcW w:w="643"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289228C6" w14:textId="77777777" w:rsidR="00DF08A2" w:rsidRPr="00764574" w:rsidRDefault="00DF08A2" w:rsidP="00221E0C">
            <w:pPr>
              <w:ind w:right="40"/>
              <w:jc w:val="center"/>
              <w:rPr>
                <w:b/>
                <w:sz w:val="18"/>
                <w:szCs w:val="18"/>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0A33011C" w14:textId="77777777" w:rsidR="00DF08A2" w:rsidRPr="00764574" w:rsidRDefault="00DF08A2" w:rsidP="00221E0C">
            <w:pPr>
              <w:ind w:right="40"/>
              <w:jc w:val="center"/>
              <w:rPr>
                <w:b/>
                <w:sz w:val="18"/>
                <w:szCs w:val="18"/>
              </w:rPr>
            </w:pPr>
          </w:p>
        </w:tc>
        <w:tc>
          <w:tcPr>
            <w:tcW w:w="641"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61BE4618" w14:textId="77777777" w:rsidR="00DF08A2" w:rsidRPr="00764574" w:rsidRDefault="00DF08A2" w:rsidP="00221E0C">
            <w:pPr>
              <w:ind w:right="40"/>
              <w:jc w:val="center"/>
              <w:rPr>
                <w:b/>
                <w:sz w:val="18"/>
                <w:szCs w:val="18"/>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5B93E607" w14:textId="77777777" w:rsidR="00DF08A2" w:rsidRPr="00764574" w:rsidRDefault="00DF08A2" w:rsidP="00221E0C">
            <w:pPr>
              <w:ind w:right="40"/>
              <w:jc w:val="center"/>
              <w:rPr>
                <w:b/>
                <w:sz w:val="18"/>
                <w:szCs w:val="18"/>
              </w:rPr>
            </w:pPr>
          </w:p>
        </w:tc>
        <w:tc>
          <w:tcPr>
            <w:tcW w:w="635"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53EC762E" w14:textId="77777777" w:rsidR="00DF08A2" w:rsidRPr="00764574" w:rsidRDefault="00DF08A2" w:rsidP="00221E0C">
            <w:pPr>
              <w:ind w:right="40"/>
              <w:jc w:val="center"/>
              <w:rPr>
                <w:b/>
                <w:sz w:val="18"/>
                <w:szCs w:val="18"/>
              </w:rPr>
            </w:pPr>
          </w:p>
        </w:tc>
        <w:tc>
          <w:tcPr>
            <w:tcW w:w="627"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317EA22C" w14:textId="77777777" w:rsidR="00DF08A2" w:rsidRPr="00764574" w:rsidRDefault="00DF08A2" w:rsidP="00221E0C">
            <w:pPr>
              <w:ind w:right="40"/>
              <w:jc w:val="center"/>
              <w:rPr>
                <w:b/>
                <w:sz w:val="18"/>
                <w:szCs w:val="18"/>
              </w:rPr>
            </w:pPr>
          </w:p>
        </w:tc>
        <w:tc>
          <w:tcPr>
            <w:tcW w:w="620"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62203531" w14:textId="77777777" w:rsidR="00DF08A2" w:rsidRPr="00764574" w:rsidRDefault="00DF08A2" w:rsidP="00221E0C">
            <w:pPr>
              <w:ind w:right="40"/>
              <w:jc w:val="center"/>
              <w:rPr>
                <w:b/>
                <w:sz w:val="18"/>
                <w:szCs w:val="18"/>
              </w:rPr>
            </w:pPr>
          </w:p>
        </w:tc>
        <w:tc>
          <w:tcPr>
            <w:tcW w:w="1828" w:type="dxa"/>
            <w:gridSpan w:val="4"/>
            <w:tcBorders>
              <w:top w:val="single" w:sz="4" w:space="0" w:color="000000"/>
              <w:left w:val="single" w:sz="4" w:space="0" w:color="000000"/>
              <w:bottom w:val="single" w:sz="4" w:space="0" w:color="000000"/>
              <w:right w:val="single" w:sz="4" w:space="0" w:color="000000"/>
            </w:tcBorders>
            <w:shd w:val="clear" w:color="auto" w:fill="F2F2F2"/>
            <w:vAlign w:val="center"/>
          </w:tcPr>
          <w:p w14:paraId="08A59662" w14:textId="77777777" w:rsidR="00DF08A2" w:rsidRPr="00764574" w:rsidRDefault="00DF08A2" w:rsidP="00221E0C">
            <w:pPr>
              <w:ind w:right="40"/>
              <w:jc w:val="center"/>
              <w:rPr>
                <w:b/>
                <w:sz w:val="18"/>
                <w:szCs w:val="18"/>
              </w:rPr>
            </w:pPr>
          </w:p>
        </w:tc>
      </w:tr>
      <w:tr w:rsidR="00DF08A2" w14:paraId="12839285" w14:textId="77777777" w:rsidTr="00764574">
        <w:trPr>
          <w:trHeight w:val="28"/>
          <w:jc w:val="center"/>
        </w:trPr>
        <w:tc>
          <w:tcPr>
            <w:tcW w:w="12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EDF17C" w14:textId="77777777" w:rsidR="00DF08A2" w:rsidRDefault="00DF08A2" w:rsidP="00221E0C">
            <w:pPr>
              <w:ind w:right="42"/>
              <w:jc w:val="center"/>
              <w:rPr>
                <w:sz w:val="18"/>
                <w:szCs w:val="18"/>
              </w:rPr>
            </w:pPr>
            <w:r>
              <w:rPr>
                <w:sz w:val="18"/>
                <w:szCs w:val="18"/>
              </w:rPr>
              <w:t>Apurímac</w:t>
            </w:r>
          </w:p>
        </w:tc>
        <w:tc>
          <w:tcPr>
            <w:tcW w:w="69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5560987" w14:textId="77777777" w:rsidR="00DF08A2" w:rsidRPr="00764574" w:rsidRDefault="00DF08A2" w:rsidP="00221E0C">
            <w:pPr>
              <w:ind w:right="40"/>
              <w:jc w:val="center"/>
              <w:rPr>
                <w:sz w:val="18"/>
                <w:szCs w:val="18"/>
              </w:rPr>
            </w:pPr>
            <w:r w:rsidRPr="00764574">
              <w:rPr>
                <w:sz w:val="18"/>
                <w:szCs w:val="18"/>
              </w:rPr>
              <w:t>1.75</w:t>
            </w:r>
          </w:p>
        </w:tc>
        <w:tc>
          <w:tcPr>
            <w:tcW w:w="625" w:type="dxa"/>
            <w:tcBorders>
              <w:top w:val="single" w:sz="4" w:space="0" w:color="000000"/>
              <w:left w:val="single" w:sz="4" w:space="0" w:color="000000"/>
              <w:bottom w:val="single" w:sz="4" w:space="0" w:color="000000"/>
              <w:right w:val="nil"/>
            </w:tcBorders>
            <w:shd w:val="clear" w:color="auto" w:fill="auto"/>
            <w:vAlign w:val="center"/>
          </w:tcPr>
          <w:p w14:paraId="20B82DAD" w14:textId="77777777" w:rsidR="00DF08A2" w:rsidRPr="00764574" w:rsidRDefault="00DF08A2" w:rsidP="00221E0C">
            <w:pPr>
              <w:ind w:right="40"/>
              <w:jc w:val="center"/>
              <w:rPr>
                <w:sz w:val="18"/>
                <w:szCs w:val="18"/>
              </w:rPr>
            </w:pPr>
            <w:r w:rsidRPr="00764574">
              <w:rPr>
                <w:sz w:val="18"/>
                <w:szCs w:val="18"/>
              </w:rPr>
              <w:t>1.77</w:t>
            </w:r>
          </w:p>
        </w:tc>
        <w:tc>
          <w:tcPr>
            <w:tcW w:w="454"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54BD1113" w14:textId="77777777" w:rsidR="00DF08A2" w:rsidRPr="00764574" w:rsidRDefault="00DF08A2" w:rsidP="00221E0C">
            <w:pPr>
              <w:ind w:right="40"/>
              <w:jc w:val="center"/>
              <w:rPr>
                <w:b/>
                <w:sz w:val="18"/>
                <w:szCs w:val="18"/>
              </w:rPr>
            </w:pPr>
          </w:p>
        </w:tc>
        <w:tc>
          <w:tcPr>
            <w:tcW w:w="642"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7444EDD3" w14:textId="77777777" w:rsidR="00DF08A2" w:rsidRPr="00764574" w:rsidRDefault="00DF08A2" w:rsidP="00221E0C">
            <w:pPr>
              <w:ind w:right="40"/>
              <w:jc w:val="center"/>
              <w:rPr>
                <w:b/>
                <w:sz w:val="18"/>
                <w:szCs w:val="18"/>
              </w:rPr>
            </w:pPr>
          </w:p>
        </w:tc>
        <w:tc>
          <w:tcPr>
            <w:tcW w:w="648"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1364B563" w14:textId="77777777" w:rsidR="00DF08A2" w:rsidRPr="00764574" w:rsidRDefault="00DF08A2" w:rsidP="00221E0C">
            <w:pPr>
              <w:ind w:right="40"/>
              <w:jc w:val="center"/>
              <w:rPr>
                <w:b/>
                <w:sz w:val="18"/>
                <w:szCs w:val="18"/>
              </w:rPr>
            </w:pPr>
          </w:p>
        </w:tc>
        <w:tc>
          <w:tcPr>
            <w:tcW w:w="643"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198F42A7" w14:textId="77777777" w:rsidR="00DF08A2" w:rsidRPr="00764574" w:rsidRDefault="00DF08A2" w:rsidP="00221E0C">
            <w:pPr>
              <w:ind w:right="40"/>
              <w:jc w:val="center"/>
              <w:rPr>
                <w:b/>
                <w:sz w:val="18"/>
                <w:szCs w:val="18"/>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27FCB02D" w14:textId="77777777" w:rsidR="00DF08A2" w:rsidRPr="00764574" w:rsidRDefault="00DF08A2" w:rsidP="00221E0C">
            <w:pPr>
              <w:ind w:right="40"/>
              <w:jc w:val="center"/>
              <w:rPr>
                <w:b/>
                <w:sz w:val="18"/>
                <w:szCs w:val="18"/>
              </w:rPr>
            </w:pPr>
          </w:p>
        </w:tc>
        <w:tc>
          <w:tcPr>
            <w:tcW w:w="641"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23FF67F8" w14:textId="77777777" w:rsidR="00DF08A2" w:rsidRPr="00764574" w:rsidRDefault="00DF08A2" w:rsidP="00221E0C">
            <w:pPr>
              <w:ind w:right="40"/>
              <w:jc w:val="center"/>
              <w:rPr>
                <w:b/>
                <w:sz w:val="18"/>
                <w:szCs w:val="18"/>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184462B9" w14:textId="77777777" w:rsidR="00DF08A2" w:rsidRPr="00764574" w:rsidRDefault="00DF08A2" w:rsidP="00221E0C">
            <w:pPr>
              <w:ind w:right="40"/>
              <w:jc w:val="center"/>
              <w:rPr>
                <w:b/>
                <w:sz w:val="18"/>
                <w:szCs w:val="18"/>
              </w:rPr>
            </w:pPr>
          </w:p>
        </w:tc>
        <w:tc>
          <w:tcPr>
            <w:tcW w:w="635"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128C0D94" w14:textId="77777777" w:rsidR="00DF08A2" w:rsidRPr="00764574" w:rsidRDefault="00DF08A2" w:rsidP="00221E0C">
            <w:pPr>
              <w:ind w:right="40"/>
              <w:jc w:val="center"/>
              <w:rPr>
                <w:b/>
                <w:sz w:val="18"/>
                <w:szCs w:val="18"/>
              </w:rPr>
            </w:pPr>
          </w:p>
        </w:tc>
        <w:tc>
          <w:tcPr>
            <w:tcW w:w="627"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21F1AD5A" w14:textId="77777777" w:rsidR="00DF08A2" w:rsidRPr="00764574" w:rsidRDefault="00DF08A2" w:rsidP="00221E0C">
            <w:pPr>
              <w:ind w:right="40"/>
              <w:jc w:val="center"/>
              <w:rPr>
                <w:b/>
                <w:sz w:val="18"/>
                <w:szCs w:val="18"/>
              </w:rPr>
            </w:pPr>
          </w:p>
        </w:tc>
        <w:tc>
          <w:tcPr>
            <w:tcW w:w="620"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4F940D37" w14:textId="77777777" w:rsidR="00DF08A2" w:rsidRPr="00764574" w:rsidRDefault="00DF08A2" w:rsidP="00221E0C">
            <w:pPr>
              <w:ind w:right="40"/>
              <w:jc w:val="center"/>
              <w:rPr>
                <w:b/>
                <w:sz w:val="18"/>
                <w:szCs w:val="18"/>
              </w:rPr>
            </w:pPr>
          </w:p>
        </w:tc>
        <w:tc>
          <w:tcPr>
            <w:tcW w:w="1828" w:type="dxa"/>
            <w:gridSpan w:val="4"/>
            <w:tcBorders>
              <w:top w:val="single" w:sz="4" w:space="0" w:color="000000"/>
              <w:left w:val="single" w:sz="4" w:space="0" w:color="000000"/>
              <w:bottom w:val="single" w:sz="4" w:space="0" w:color="000000"/>
              <w:right w:val="single" w:sz="4" w:space="0" w:color="000000"/>
            </w:tcBorders>
            <w:shd w:val="clear" w:color="auto" w:fill="F2F2F2"/>
            <w:vAlign w:val="center"/>
          </w:tcPr>
          <w:p w14:paraId="7DCBE7AB" w14:textId="77777777" w:rsidR="00DF08A2" w:rsidRPr="00764574" w:rsidRDefault="00DF08A2" w:rsidP="00221E0C">
            <w:pPr>
              <w:ind w:right="40"/>
              <w:jc w:val="center"/>
              <w:rPr>
                <w:b/>
                <w:sz w:val="18"/>
                <w:szCs w:val="18"/>
              </w:rPr>
            </w:pPr>
          </w:p>
        </w:tc>
      </w:tr>
      <w:tr w:rsidR="00DF08A2" w14:paraId="73E8D70E" w14:textId="77777777" w:rsidTr="00764574">
        <w:trPr>
          <w:trHeight w:val="28"/>
          <w:jc w:val="center"/>
        </w:trPr>
        <w:tc>
          <w:tcPr>
            <w:tcW w:w="12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98B47B" w14:textId="77777777" w:rsidR="00DF08A2" w:rsidRDefault="00DF08A2" w:rsidP="00221E0C">
            <w:pPr>
              <w:ind w:right="42"/>
              <w:jc w:val="center"/>
              <w:rPr>
                <w:sz w:val="18"/>
                <w:szCs w:val="18"/>
              </w:rPr>
            </w:pPr>
            <w:r>
              <w:rPr>
                <w:sz w:val="18"/>
                <w:szCs w:val="18"/>
              </w:rPr>
              <w:t>Arequipa</w:t>
            </w:r>
          </w:p>
        </w:tc>
        <w:tc>
          <w:tcPr>
            <w:tcW w:w="69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950CD6A" w14:textId="77777777" w:rsidR="00DF08A2" w:rsidRPr="00764574" w:rsidRDefault="00DF08A2" w:rsidP="00221E0C">
            <w:pPr>
              <w:ind w:right="40"/>
              <w:jc w:val="center"/>
              <w:rPr>
                <w:sz w:val="18"/>
                <w:szCs w:val="18"/>
              </w:rPr>
            </w:pPr>
            <w:r w:rsidRPr="00764574">
              <w:rPr>
                <w:sz w:val="18"/>
                <w:szCs w:val="18"/>
              </w:rPr>
              <w:t>1.20</w:t>
            </w:r>
          </w:p>
        </w:tc>
        <w:tc>
          <w:tcPr>
            <w:tcW w:w="625" w:type="dxa"/>
            <w:tcBorders>
              <w:top w:val="single" w:sz="4" w:space="0" w:color="000000"/>
              <w:left w:val="single" w:sz="4" w:space="0" w:color="000000"/>
              <w:bottom w:val="single" w:sz="4" w:space="0" w:color="000000"/>
              <w:right w:val="nil"/>
            </w:tcBorders>
            <w:shd w:val="clear" w:color="auto" w:fill="auto"/>
            <w:vAlign w:val="center"/>
          </w:tcPr>
          <w:p w14:paraId="5BE54993" w14:textId="77777777" w:rsidR="00DF08A2" w:rsidRPr="00764574" w:rsidRDefault="00DF08A2" w:rsidP="00221E0C">
            <w:pPr>
              <w:ind w:right="40"/>
              <w:jc w:val="center"/>
              <w:rPr>
                <w:sz w:val="18"/>
                <w:szCs w:val="18"/>
              </w:rPr>
            </w:pPr>
            <w:r w:rsidRPr="00764574">
              <w:rPr>
                <w:sz w:val="18"/>
                <w:szCs w:val="18"/>
              </w:rPr>
              <w:t>1.21</w:t>
            </w:r>
          </w:p>
        </w:tc>
        <w:tc>
          <w:tcPr>
            <w:tcW w:w="454"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06448617" w14:textId="77777777" w:rsidR="00DF08A2" w:rsidRPr="00764574" w:rsidRDefault="00DF08A2" w:rsidP="00221E0C">
            <w:pPr>
              <w:ind w:right="40"/>
              <w:jc w:val="center"/>
              <w:rPr>
                <w:b/>
                <w:sz w:val="18"/>
                <w:szCs w:val="18"/>
              </w:rPr>
            </w:pPr>
          </w:p>
        </w:tc>
        <w:tc>
          <w:tcPr>
            <w:tcW w:w="642"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0DD8D33C" w14:textId="77777777" w:rsidR="00DF08A2" w:rsidRPr="00764574" w:rsidRDefault="00DF08A2" w:rsidP="00221E0C">
            <w:pPr>
              <w:ind w:right="40"/>
              <w:jc w:val="center"/>
              <w:rPr>
                <w:b/>
                <w:sz w:val="18"/>
                <w:szCs w:val="18"/>
              </w:rPr>
            </w:pPr>
          </w:p>
        </w:tc>
        <w:tc>
          <w:tcPr>
            <w:tcW w:w="648"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522C6516" w14:textId="77777777" w:rsidR="00DF08A2" w:rsidRPr="00764574" w:rsidRDefault="00DF08A2" w:rsidP="00221E0C">
            <w:pPr>
              <w:ind w:right="40"/>
              <w:jc w:val="center"/>
              <w:rPr>
                <w:b/>
                <w:sz w:val="18"/>
                <w:szCs w:val="18"/>
              </w:rPr>
            </w:pPr>
          </w:p>
        </w:tc>
        <w:tc>
          <w:tcPr>
            <w:tcW w:w="643"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0C2ED0FE" w14:textId="77777777" w:rsidR="00DF08A2" w:rsidRPr="00764574" w:rsidRDefault="00DF08A2" w:rsidP="00221E0C">
            <w:pPr>
              <w:ind w:right="40"/>
              <w:jc w:val="center"/>
              <w:rPr>
                <w:b/>
                <w:sz w:val="18"/>
                <w:szCs w:val="18"/>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7B144523" w14:textId="77777777" w:rsidR="00DF08A2" w:rsidRPr="00764574" w:rsidRDefault="00DF08A2" w:rsidP="00221E0C">
            <w:pPr>
              <w:ind w:right="40"/>
              <w:jc w:val="center"/>
              <w:rPr>
                <w:b/>
                <w:sz w:val="18"/>
                <w:szCs w:val="18"/>
              </w:rPr>
            </w:pPr>
          </w:p>
        </w:tc>
        <w:tc>
          <w:tcPr>
            <w:tcW w:w="641"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53AD37A4" w14:textId="77777777" w:rsidR="00DF08A2" w:rsidRPr="00764574" w:rsidRDefault="00DF08A2" w:rsidP="00221E0C">
            <w:pPr>
              <w:ind w:right="40"/>
              <w:jc w:val="center"/>
              <w:rPr>
                <w:b/>
                <w:sz w:val="18"/>
                <w:szCs w:val="18"/>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373C6605" w14:textId="77777777" w:rsidR="00DF08A2" w:rsidRPr="00764574" w:rsidRDefault="00DF08A2" w:rsidP="00221E0C">
            <w:pPr>
              <w:ind w:right="40"/>
              <w:jc w:val="center"/>
              <w:rPr>
                <w:b/>
                <w:sz w:val="18"/>
                <w:szCs w:val="18"/>
              </w:rPr>
            </w:pPr>
          </w:p>
        </w:tc>
        <w:tc>
          <w:tcPr>
            <w:tcW w:w="635"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2322A6AF" w14:textId="77777777" w:rsidR="00DF08A2" w:rsidRPr="00764574" w:rsidRDefault="00DF08A2" w:rsidP="00221E0C">
            <w:pPr>
              <w:ind w:right="40"/>
              <w:jc w:val="center"/>
              <w:rPr>
                <w:b/>
                <w:sz w:val="18"/>
                <w:szCs w:val="18"/>
              </w:rPr>
            </w:pPr>
          </w:p>
        </w:tc>
        <w:tc>
          <w:tcPr>
            <w:tcW w:w="627"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03614B63" w14:textId="77777777" w:rsidR="00DF08A2" w:rsidRPr="00764574" w:rsidRDefault="00DF08A2" w:rsidP="00221E0C">
            <w:pPr>
              <w:ind w:right="40"/>
              <w:jc w:val="center"/>
              <w:rPr>
                <w:b/>
                <w:sz w:val="18"/>
                <w:szCs w:val="18"/>
              </w:rPr>
            </w:pPr>
          </w:p>
        </w:tc>
        <w:tc>
          <w:tcPr>
            <w:tcW w:w="620"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4695D734" w14:textId="77777777" w:rsidR="00DF08A2" w:rsidRPr="00764574" w:rsidRDefault="00DF08A2" w:rsidP="00221E0C">
            <w:pPr>
              <w:ind w:right="40"/>
              <w:jc w:val="center"/>
              <w:rPr>
                <w:b/>
                <w:sz w:val="18"/>
                <w:szCs w:val="18"/>
              </w:rPr>
            </w:pPr>
          </w:p>
        </w:tc>
        <w:tc>
          <w:tcPr>
            <w:tcW w:w="1828" w:type="dxa"/>
            <w:gridSpan w:val="4"/>
            <w:tcBorders>
              <w:top w:val="single" w:sz="4" w:space="0" w:color="000000"/>
              <w:left w:val="single" w:sz="4" w:space="0" w:color="000000"/>
              <w:bottom w:val="single" w:sz="4" w:space="0" w:color="000000"/>
              <w:right w:val="single" w:sz="4" w:space="0" w:color="000000"/>
            </w:tcBorders>
            <w:shd w:val="clear" w:color="auto" w:fill="F2F2F2"/>
            <w:vAlign w:val="center"/>
          </w:tcPr>
          <w:p w14:paraId="7D6DAF3E" w14:textId="77777777" w:rsidR="00DF08A2" w:rsidRPr="00764574" w:rsidRDefault="00DF08A2" w:rsidP="00221E0C">
            <w:pPr>
              <w:ind w:right="40"/>
              <w:jc w:val="center"/>
              <w:rPr>
                <w:b/>
                <w:sz w:val="18"/>
                <w:szCs w:val="18"/>
              </w:rPr>
            </w:pPr>
          </w:p>
        </w:tc>
      </w:tr>
      <w:tr w:rsidR="00DF08A2" w14:paraId="46726A5C" w14:textId="77777777" w:rsidTr="00764574">
        <w:trPr>
          <w:trHeight w:val="28"/>
          <w:jc w:val="center"/>
        </w:trPr>
        <w:tc>
          <w:tcPr>
            <w:tcW w:w="12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8F25E7" w14:textId="77777777" w:rsidR="00DF08A2" w:rsidRDefault="00DF08A2" w:rsidP="00221E0C">
            <w:pPr>
              <w:ind w:right="42"/>
              <w:jc w:val="center"/>
              <w:rPr>
                <w:sz w:val="18"/>
                <w:szCs w:val="18"/>
              </w:rPr>
            </w:pPr>
            <w:r>
              <w:rPr>
                <w:sz w:val="18"/>
                <w:szCs w:val="18"/>
              </w:rPr>
              <w:t>Ayacucho</w:t>
            </w:r>
          </w:p>
        </w:tc>
        <w:tc>
          <w:tcPr>
            <w:tcW w:w="69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CADE575" w14:textId="77777777" w:rsidR="00DF08A2" w:rsidRPr="00764574" w:rsidRDefault="00DF08A2" w:rsidP="00221E0C">
            <w:pPr>
              <w:ind w:right="40"/>
              <w:jc w:val="center"/>
              <w:rPr>
                <w:sz w:val="18"/>
                <w:szCs w:val="18"/>
              </w:rPr>
            </w:pPr>
            <w:r w:rsidRPr="00764574">
              <w:rPr>
                <w:sz w:val="18"/>
                <w:szCs w:val="18"/>
              </w:rPr>
              <w:t>1.48</w:t>
            </w:r>
          </w:p>
        </w:tc>
        <w:tc>
          <w:tcPr>
            <w:tcW w:w="625" w:type="dxa"/>
            <w:tcBorders>
              <w:top w:val="single" w:sz="4" w:space="0" w:color="000000"/>
              <w:left w:val="single" w:sz="4" w:space="0" w:color="000000"/>
              <w:bottom w:val="single" w:sz="4" w:space="0" w:color="000000"/>
              <w:right w:val="nil"/>
            </w:tcBorders>
            <w:shd w:val="clear" w:color="auto" w:fill="auto"/>
            <w:vAlign w:val="center"/>
          </w:tcPr>
          <w:p w14:paraId="3648B1D7" w14:textId="77777777" w:rsidR="00DF08A2" w:rsidRPr="00764574" w:rsidRDefault="00DF08A2" w:rsidP="00221E0C">
            <w:pPr>
              <w:ind w:right="40"/>
              <w:jc w:val="center"/>
              <w:rPr>
                <w:sz w:val="18"/>
                <w:szCs w:val="18"/>
              </w:rPr>
            </w:pPr>
            <w:r w:rsidRPr="00764574">
              <w:rPr>
                <w:sz w:val="18"/>
                <w:szCs w:val="18"/>
              </w:rPr>
              <w:t>1.49</w:t>
            </w:r>
          </w:p>
        </w:tc>
        <w:tc>
          <w:tcPr>
            <w:tcW w:w="454"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1DDB5428" w14:textId="77777777" w:rsidR="00DF08A2" w:rsidRPr="00764574" w:rsidRDefault="00DF08A2" w:rsidP="00221E0C">
            <w:pPr>
              <w:ind w:right="40"/>
              <w:jc w:val="center"/>
              <w:rPr>
                <w:b/>
                <w:sz w:val="18"/>
                <w:szCs w:val="18"/>
              </w:rPr>
            </w:pPr>
          </w:p>
        </w:tc>
        <w:tc>
          <w:tcPr>
            <w:tcW w:w="642"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02384E37" w14:textId="77777777" w:rsidR="00DF08A2" w:rsidRPr="00764574" w:rsidRDefault="00DF08A2" w:rsidP="00221E0C">
            <w:pPr>
              <w:ind w:right="40"/>
              <w:jc w:val="center"/>
              <w:rPr>
                <w:b/>
                <w:sz w:val="18"/>
                <w:szCs w:val="18"/>
              </w:rPr>
            </w:pPr>
          </w:p>
        </w:tc>
        <w:tc>
          <w:tcPr>
            <w:tcW w:w="648"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451D32A0" w14:textId="77777777" w:rsidR="00DF08A2" w:rsidRPr="00764574" w:rsidRDefault="00DF08A2" w:rsidP="00221E0C">
            <w:pPr>
              <w:ind w:right="40"/>
              <w:jc w:val="center"/>
              <w:rPr>
                <w:b/>
                <w:sz w:val="18"/>
                <w:szCs w:val="18"/>
              </w:rPr>
            </w:pPr>
          </w:p>
        </w:tc>
        <w:tc>
          <w:tcPr>
            <w:tcW w:w="643"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0C2C0922" w14:textId="77777777" w:rsidR="00DF08A2" w:rsidRPr="00764574" w:rsidRDefault="00DF08A2" w:rsidP="00221E0C">
            <w:pPr>
              <w:ind w:right="40"/>
              <w:jc w:val="center"/>
              <w:rPr>
                <w:b/>
                <w:sz w:val="18"/>
                <w:szCs w:val="18"/>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10672224" w14:textId="77777777" w:rsidR="00DF08A2" w:rsidRPr="00764574" w:rsidRDefault="00DF08A2" w:rsidP="00221E0C">
            <w:pPr>
              <w:ind w:right="40"/>
              <w:jc w:val="center"/>
              <w:rPr>
                <w:b/>
                <w:sz w:val="18"/>
                <w:szCs w:val="18"/>
              </w:rPr>
            </w:pPr>
          </w:p>
        </w:tc>
        <w:tc>
          <w:tcPr>
            <w:tcW w:w="641"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5F9568D0" w14:textId="77777777" w:rsidR="00DF08A2" w:rsidRPr="00764574" w:rsidRDefault="00DF08A2" w:rsidP="00221E0C">
            <w:pPr>
              <w:ind w:right="40"/>
              <w:jc w:val="center"/>
              <w:rPr>
                <w:b/>
                <w:sz w:val="18"/>
                <w:szCs w:val="18"/>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01E2D413" w14:textId="77777777" w:rsidR="00DF08A2" w:rsidRPr="00764574" w:rsidRDefault="00DF08A2" w:rsidP="00221E0C">
            <w:pPr>
              <w:ind w:right="40"/>
              <w:jc w:val="center"/>
              <w:rPr>
                <w:b/>
                <w:sz w:val="18"/>
                <w:szCs w:val="18"/>
              </w:rPr>
            </w:pPr>
          </w:p>
        </w:tc>
        <w:tc>
          <w:tcPr>
            <w:tcW w:w="635"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75EE8E94" w14:textId="77777777" w:rsidR="00DF08A2" w:rsidRPr="00764574" w:rsidRDefault="00DF08A2" w:rsidP="00221E0C">
            <w:pPr>
              <w:ind w:right="40"/>
              <w:jc w:val="center"/>
              <w:rPr>
                <w:b/>
                <w:sz w:val="18"/>
                <w:szCs w:val="18"/>
              </w:rPr>
            </w:pPr>
          </w:p>
        </w:tc>
        <w:tc>
          <w:tcPr>
            <w:tcW w:w="627"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5BE0AE04" w14:textId="77777777" w:rsidR="00DF08A2" w:rsidRPr="00764574" w:rsidRDefault="00DF08A2" w:rsidP="00221E0C">
            <w:pPr>
              <w:ind w:right="40"/>
              <w:jc w:val="center"/>
              <w:rPr>
                <w:b/>
                <w:sz w:val="18"/>
                <w:szCs w:val="18"/>
              </w:rPr>
            </w:pPr>
          </w:p>
        </w:tc>
        <w:tc>
          <w:tcPr>
            <w:tcW w:w="620"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5580AFBC" w14:textId="77777777" w:rsidR="00DF08A2" w:rsidRPr="00764574" w:rsidRDefault="00DF08A2" w:rsidP="00221E0C">
            <w:pPr>
              <w:ind w:right="40"/>
              <w:jc w:val="center"/>
              <w:rPr>
                <w:b/>
                <w:sz w:val="18"/>
                <w:szCs w:val="18"/>
              </w:rPr>
            </w:pPr>
          </w:p>
        </w:tc>
        <w:tc>
          <w:tcPr>
            <w:tcW w:w="1828" w:type="dxa"/>
            <w:gridSpan w:val="4"/>
            <w:tcBorders>
              <w:top w:val="single" w:sz="4" w:space="0" w:color="000000"/>
              <w:left w:val="single" w:sz="4" w:space="0" w:color="000000"/>
              <w:bottom w:val="single" w:sz="4" w:space="0" w:color="000000"/>
              <w:right w:val="single" w:sz="4" w:space="0" w:color="000000"/>
            </w:tcBorders>
            <w:shd w:val="clear" w:color="auto" w:fill="F2F2F2"/>
            <w:vAlign w:val="center"/>
          </w:tcPr>
          <w:p w14:paraId="44E2A8CC" w14:textId="77777777" w:rsidR="00DF08A2" w:rsidRPr="00764574" w:rsidRDefault="00DF08A2" w:rsidP="00221E0C">
            <w:pPr>
              <w:ind w:right="40"/>
              <w:jc w:val="center"/>
              <w:rPr>
                <w:b/>
                <w:sz w:val="18"/>
                <w:szCs w:val="18"/>
              </w:rPr>
            </w:pPr>
          </w:p>
        </w:tc>
      </w:tr>
      <w:tr w:rsidR="00DF08A2" w14:paraId="3A4E9C5A" w14:textId="77777777" w:rsidTr="00764574">
        <w:trPr>
          <w:trHeight w:val="28"/>
          <w:jc w:val="center"/>
        </w:trPr>
        <w:tc>
          <w:tcPr>
            <w:tcW w:w="12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671381" w14:textId="77777777" w:rsidR="00DF08A2" w:rsidRDefault="00DF08A2" w:rsidP="00221E0C">
            <w:pPr>
              <w:ind w:right="42"/>
              <w:jc w:val="center"/>
              <w:rPr>
                <w:sz w:val="18"/>
                <w:szCs w:val="18"/>
              </w:rPr>
            </w:pPr>
            <w:r>
              <w:rPr>
                <w:sz w:val="18"/>
                <w:szCs w:val="18"/>
              </w:rPr>
              <w:t>Cajamarca</w:t>
            </w:r>
          </w:p>
        </w:tc>
        <w:tc>
          <w:tcPr>
            <w:tcW w:w="69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3640BA9" w14:textId="77777777" w:rsidR="00DF08A2" w:rsidRPr="00764574" w:rsidRDefault="00DF08A2" w:rsidP="00221E0C">
            <w:pPr>
              <w:ind w:right="40"/>
              <w:jc w:val="center"/>
              <w:rPr>
                <w:sz w:val="18"/>
                <w:szCs w:val="18"/>
              </w:rPr>
            </w:pPr>
            <w:r w:rsidRPr="00764574">
              <w:rPr>
                <w:sz w:val="18"/>
                <w:szCs w:val="18"/>
              </w:rPr>
              <w:t>1.52</w:t>
            </w:r>
          </w:p>
        </w:tc>
        <w:tc>
          <w:tcPr>
            <w:tcW w:w="625" w:type="dxa"/>
            <w:tcBorders>
              <w:top w:val="single" w:sz="4" w:space="0" w:color="000000"/>
              <w:left w:val="single" w:sz="4" w:space="0" w:color="000000"/>
              <w:bottom w:val="single" w:sz="4" w:space="0" w:color="000000"/>
              <w:right w:val="nil"/>
            </w:tcBorders>
            <w:shd w:val="clear" w:color="auto" w:fill="auto"/>
            <w:vAlign w:val="center"/>
          </w:tcPr>
          <w:p w14:paraId="70203D64" w14:textId="77777777" w:rsidR="00DF08A2" w:rsidRPr="00764574" w:rsidRDefault="00DF08A2" w:rsidP="00221E0C">
            <w:pPr>
              <w:ind w:right="40"/>
              <w:jc w:val="center"/>
              <w:rPr>
                <w:sz w:val="18"/>
                <w:szCs w:val="18"/>
              </w:rPr>
            </w:pPr>
            <w:r w:rsidRPr="00764574">
              <w:rPr>
                <w:sz w:val="18"/>
                <w:szCs w:val="18"/>
              </w:rPr>
              <w:t>1.54</w:t>
            </w:r>
          </w:p>
        </w:tc>
        <w:tc>
          <w:tcPr>
            <w:tcW w:w="454"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1FE00DDB" w14:textId="77777777" w:rsidR="00DF08A2" w:rsidRPr="00764574" w:rsidRDefault="00DF08A2" w:rsidP="00221E0C">
            <w:pPr>
              <w:ind w:right="40"/>
              <w:jc w:val="center"/>
              <w:rPr>
                <w:b/>
                <w:sz w:val="18"/>
                <w:szCs w:val="18"/>
              </w:rPr>
            </w:pPr>
          </w:p>
        </w:tc>
        <w:tc>
          <w:tcPr>
            <w:tcW w:w="642"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71804D04" w14:textId="77777777" w:rsidR="00DF08A2" w:rsidRPr="00764574" w:rsidRDefault="00DF08A2" w:rsidP="00221E0C">
            <w:pPr>
              <w:ind w:right="40"/>
              <w:jc w:val="center"/>
              <w:rPr>
                <w:b/>
                <w:sz w:val="18"/>
                <w:szCs w:val="18"/>
              </w:rPr>
            </w:pPr>
          </w:p>
        </w:tc>
        <w:tc>
          <w:tcPr>
            <w:tcW w:w="648"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62179713" w14:textId="77777777" w:rsidR="00DF08A2" w:rsidRPr="00764574" w:rsidRDefault="00DF08A2" w:rsidP="00221E0C">
            <w:pPr>
              <w:ind w:right="40"/>
              <w:jc w:val="center"/>
              <w:rPr>
                <w:b/>
                <w:sz w:val="18"/>
                <w:szCs w:val="18"/>
              </w:rPr>
            </w:pPr>
          </w:p>
        </w:tc>
        <w:tc>
          <w:tcPr>
            <w:tcW w:w="643"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3E0BA139" w14:textId="77777777" w:rsidR="00DF08A2" w:rsidRPr="00764574" w:rsidRDefault="00DF08A2" w:rsidP="00221E0C">
            <w:pPr>
              <w:ind w:right="40"/>
              <w:jc w:val="center"/>
              <w:rPr>
                <w:b/>
                <w:sz w:val="18"/>
                <w:szCs w:val="18"/>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5F34E212" w14:textId="77777777" w:rsidR="00DF08A2" w:rsidRPr="00764574" w:rsidRDefault="00DF08A2" w:rsidP="00221E0C">
            <w:pPr>
              <w:ind w:right="40"/>
              <w:jc w:val="center"/>
              <w:rPr>
                <w:b/>
                <w:sz w:val="18"/>
                <w:szCs w:val="18"/>
              </w:rPr>
            </w:pPr>
          </w:p>
        </w:tc>
        <w:tc>
          <w:tcPr>
            <w:tcW w:w="641"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0AD1A8A1" w14:textId="77777777" w:rsidR="00DF08A2" w:rsidRPr="00764574" w:rsidRDefault="00DF08A2" w:rsidP="00221E0C">
            <w:pPr>
              <w:ind w:right="40"/>
              <w:jc w:val="center"/>
              <w:rPr>
                <w:b/>
                <w:sz w:val="18"/>
                <w:szCs w:val="18"/>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283EE508" w14:textId="77777777" w:rsidR="00DF08A2" w:rsidRPr="00764574" w:rsidRDefault="00DF08A2" w:rsidP="00221E0C">
            <w:pPr>
              <w:ind w:right="40"/>
              <w:jc w:val="center"/>
              <w:rPr>
                <w:b/>
                <w:sz w:val="18"/>
                <w:szCs w:val="18"/>
              </w:rPr>
            </w:pPr>
          </w:p>
        </w:tc>
        <w:tc>
          <w:tcPr>
            <w:tcW w:w="635"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0FE534C2" w14:textId="77777777" w:rsidR="00DF08A2" w:rsidRPr="00764574" w:rsidRDefault="00DF08A2" w:rsidP="00221E0C">
            <w:pPr>
              <w:ind w:right="40"/>
              <w:jc w:val="center"/>
              <w:rPr>
                <w:b/>
                <w:sz w:val="18"/>
                <w:szCs w:val="18"/>
              </w:rPr>
            </w:pPr>
          </w:p>
        </w:tc>
        <w:tc>
          <w:tcPr>
            <w:tcW w:w="627"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6725A993" w14:textId="77777777" w:rsidR="00DF08A2" w:rsidRPr="00764574" w:rsidRDefault="00DF08A2" w:rsidP="00221E0C">
            <w:pPr>
              <w:ind w:right="40"/>
              <w:jc w:val="center"/>
              <w:rPr>
                <w:b/>
                <w:sz w:val="18"/>
                <w:szCs w:val="18"/>
              </w:rPr>
            </w:pPr>
          </w:p>
        </w:tc>
        <w:tc>
          <w:tcPr>
            <w:tcW w:w="620"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2AE767F6" w14:textId="77777777" w:rsidR="00DF08A2" w:rsidRPr="00764574" w:rsidRDefault="00DF08A2" w:rsidP="00221E0C">
            <w:pPr>
              <w:ind w:right="40"/>
              <w:jc w:val="center"/>
              <w:rPr>
                <w:b/>
                <w:sz w:val="18"/>
                <w:szCs w:val="18"/>
              </w:rPr>
            </w:pPr>
          </w:p>
        </w:tc>
        <w:tc>
          <w:tcPr>
            <w:tcW w:w="1828" w:type="dxa"/>
            <w:gridSpan w:val="4"/>
            <w:tcBorders>
              <w:top w:val="single" w:sz="4" w:space="0" w:color="000000"/>
              <w:left w:val="single" w:sz="4" w:space="0" w:color="000000"/>
              <w:bottom w:val="single" w:sz="4" w:space="0" w:color="000000"/>
              <w:right w:val="single" w:sz="4" w:space="0" w:color="000000"/>
            </w:tcBorders>
            <w:shd w:val="clear" w:color="auto" w:fill="F2F2F2"/>
            <w:vAlign w:val="center"/>
          </w:tcPr>
          <w:p w14:paraId="0A8C1001" w14:textId="77777777" w:rsidR="00DF08A2" w:rsidRPr="00764574" w:rsidRDefault="00DF08A2" w:rsidP="00221E0C">
            <w:pPr>
              <w:ind w:right="40"/>
              <w:jc w:val="center"/>
              <w:rPr>
                <w:b/>
                <w:sz w:val="18"/>
                <w:szCs w:val="18"/>
              </w:rPr>
            </w:pPr>
          </w:p>
        </w:tc>
      </w:tr>
      <w:tr w:rsidR="00DF08A2" w14:paraId="634D4EF6" w14:textId="77777777" w:rsidTr="00764574">
        <w:trPr>
          <w:trHeight w:val="28"/>
          <w:jc w:val="center"/>
        </w:trPr>
        <w:tc>
          <w:tcPr>
            <w:tcW w:w="12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D1060E" w14:textId="77777777" w:rsidR="00DF08A2" w:rsidRDefault="00DF08A2" w:rsidP="00221E0C">
            <w:pPr>
              <w:ind w:right="42"/>
              <w:jc w:val="center"/>
              <w:rPr>
                <w:sz w:val="18"/>
                <w:szCs w:val="18"/>
              </w:rPr>
            </w:pPr>
            <w:r>
              <w:rPr>
                <w:sz w:val="18"/>
                <w:szCs w:val="18"/>
              </w:rPr>
              <w:t>Callao</w:t>
            </w:r>
          </w:p>
        </w:tc>
        <w:tc>
          <w:tcPr>
            <w:tcW w:w="69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1E22D5E" w14:textId="77777777" w:rsidR="00DF08A2" w:rsidRPr="00764574" w:rsidRDefault="00DF08A2" w:rsidP="00221E0C">
            <w:pPr>
              <w:ind w:right="40"/>
              <w:jc w:val="center"/>
              <w:rPr>
                <w:sz w:val="18"/>
                <w:szCs w:val="18"/>
              </w:rPr>
            </w:pPr>
            <w:r w:rsidRPr="00764574">
              <w:rPr>
                <w:sz w:val="18"/>
                <w:szCs w:val="18"/>
              </w:rPr>
              <w:t>1.19</w:t>
            </w:r>
          </w:p>
        </w:tc>
        <w:tc>
          <w:tcPr>
            <w:tcW w:w="625" w:type="dxa"/>
            <w:tcBorders>
              <w:top w:val="single" w:sz="4" w:space="0" w:color="000000"/>
              <w:left w:val="single" w:sz="4" w:space="0" w:color="000000"/>
              <w:bottom w:val="single" w:sz="4" w:space="0" w:color="000000"/>
              <w:right w:val="nil"/>
            </w:tcBorders>
            <w:shd w:val="clear" w:color="auto" w:fill="auto"/>
            <w:vAlign w:val="center"/>
          </w:tcPr>
          <w:p w14:paraId="2CF32061" w14:textId="77777777" w:rsidR="00DF08A2" w:rsidRPr="00764574" w:rsidRDefault="00DF08A2" w:rsidP="00221E0C">
            <w:pPr>
              <w:ind w:right="40"/>
              <w:jc w:val="center"/>
              <w:rPr>
                <w:sz w:val="18"/>
                <w:szCs w:val="18"/>
              </w:rPr>
            </w:pPr>
            <w:r w:rsidRPr="00764574">
              <w:rPr>
                <w:sz w:val="18"/>
                <w:szCs w:val="18"/>
              </w:rPr>
              <w:t>1.19</w:t>
            </w:r>
          </w:p>
        </w:tc>
        <w:tc>
          <w:tcPr>
            <w:tcW w:w="454"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062DE9AE" w14:textId="77777777" w:rsidR="00DF08A2" w:rsidRPr="00764574" w:rsidRDefault="00DF08A2" w:rsidP="00221E0C">
            <w:pPr>
              <w:ind w:right="40"/>
              <w:jc w:val="center"/>
              <w:rPr>
                <w:b/>
                <w:sz w:val="18"/>
                <w:szCs w:val="18"/>
              </w:rPr>
            </w:pPr>
          </w:p>
        </w:tc>
        <w:tc>
          <w:tcPr>
            <w:tcW w:w="642"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2A6A73C8" w14:textId="77777777" w:rsidR="00DF08A2" w:rsidRPr="00764574" w:rsidRDefault="00DF08A2" w:rsidP="00221E0C">
            <w:pPr>
              <w:ind w:right="40"/>
              <w:jc w:val="center"/>
              <w:rPr>
                <w:b/>
                <w:sz w:val="18"/>
                <w:szCs w:val="18"/>
              </w:rPr>
            </w:pPr>
          </w:p>
        </w:tc>
        <w:tc>
          <w:tcPr>
            <w:tcW w:w="648"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50E882A4" w14:textId="77777777" w:rsidR="00DF08A2" w:rsidRPr="00764574" w:rsidRDefault="00DF08A2" w:rsidP="00221E0C">
            <w:pPr>
              <w:ind w:right="40"/>
              <w:jc w:val="center"/>
              <w:rPr>
                <w:b/>
                <w:sz w:val="18"/>
                <w:szCs w:val="18"/>
              </w:rPr>
            </w:pPr>
          </w:p>
        </w:tc>
        <w:tc>
          <w:tcPr>
            <w:tcW w:w="643"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02E8B642" w14:textId="77777777" w:rsidR="00DF08A2" w:rsidRPr="00764574" w:rsidRDefault="00DF08A2" w:rsidP="00221E0C">
            <w:pPr>
              <w:ind w:right="40"/>
              <w:jc w:val="center"/>
              <w:rPr>
                <w:b/>
                <w:sz w:val="18"/>
                <w:szCs w:val="18"/>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34A4ABF0" w14:textId="77777777" w:rsidR="00DF08A2" w:rsidRPr="00764574" w:rsidRDefault="00DF08A2" w:rsidP="00221E0C">
            <w:pPr>
              <w:ind w:right="40"/>
              <w:jc w:val="center"/>
              <w:rPr>
                <w:b/>
                <w:sz w:val="18"/>
                <w:szCs w:val="18"/>
              </w:rPr>
            </w:pPr>
          </w:p>
        </w:tc>
        <w:tc>
          <w:tcPr>
            <w:tcW w:w="641"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2C64E53E" w14:textId="77777777" w:rsidR="00DF08A2" w:rsidRPr="00764574" w:rsidRDefault="00DF08A2" w:rsidP="00221E0C">
            <w:pPr>
              <w:ind w:right="40"/>
              <w:jc w:val="center"/>
              <w:rPr>
                <w:b/>
                <w:sz w:val="18"/>
                <w:szCs w:val="18"/>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35BB37D7" w14:textId="77777777" w:rsidR="00DF08A2" w:rsidRPr="00764574" w:rsidRDefault="00DF08A2" w:rsidP="00221E0C">
            <w:pPr>
              <w:ind w:right="40"/>
              <w:jc w:val="center"/>
              <w:rPr>
                <w:b/>
                <w:sz w:val="18"/>
                <w:szCs w:val="18"/>
              </w:rPr>
            </w:pPr>
          </w:p>
        </w:tc>
        <w:tc>
          <w:tcPr>
            <w:tcW w:w="635"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6A5A1569" w14:textId="77777777" w:rsidR="00DF08A2" w:rsidRPr="00764574" w:rsidRDefault="00DF08A2" w:rsidP="00221E0C">
            <w:pPr>
              <w:ind w:right="40"/>
              <w:jc w:val="center"/>
              <w:rPr>
                <w:b/>
                <w:sz w:val="18"/>
                <w:szCs w:val="18"/>
              </w:rPr>
            </w:pPr>
          </w:p>
        </w:tc>
        <w:tc>
          <w:tcPr>
            <w:tcW w:w="627"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1CF442F9" w14:textId="77777777" w:rsidR="00DF08A2" w:rsidRPr="00764574" w:rsidRDefault="00DF08A2" w:rsidP="00221E0C">
            <w:pPr>
              <w:ind w:right="40"/>
              <w:jc w:val="center"/>
              <w:rPr>
                <w:b/>
                <w:sz w:val="18"/>
                <w:szCs w:val="18"/>
              </w:rPr>
            </w:pPr>
          </w:p>
        </w:tc>
        <w:tc>
          <w:tcPr>
            <w:tcW w:w="620"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61BA1E86" w14:textId="77777777" w:rsidR="00DF08A2" w:rsidRPr="00764574" w:rsidRDefault="00DF08A2" w:rsidP="00221E0C">
            <w:pPr>
              <w:ind w:right="40"/>
              <w:jc w:val="center"/>
              <w:rPr>
                <w:b/>
                <w:sz w:val="18"/>
                <w:szCs w:val="18"/>
              </w:rPr>
            </w:pPr>
          </w:p>
        </w:tc>
        <w:tc>
          <w:tcPr>
            <w:tcW w:w="1828" w:type="dxa"/>
            <w:gridSpan w:val="4"/>
            <w:tcBorders>
              <w:top w:val="single" w:sz="4" w:space="0" w:color="000000"/>
              <w:left w:val="single" w:sz="4" w:space="0" w:color="000000"/>
              <w:bottom w:val="single" w:sz="4" w:space="0" w:color="000000"/>
              <w:right w:val="single" w:sz="4" w:space="0" w:color="000000"/>
            </w:tcBorders>
            <w:shd w:val="clear" w:color="auto" w:fill="F2F2F2"/>
            <w:vAlign w:val="center"/>
          </w:tcPr>
          <w:p w14:paraId="3C31F33D" w14:textId="77777777" w:rsidR="00DF08A2" w:rsidRPr="00764574" w:rsidRDefault="00DF08A2" w:rsidP="00221E0C">
            <w:pPr>
              <w:ind w:right="40"/>
              <w:jc w:val="center"/>
              <w:rPr>
                <w:b/>
                <w:sz w:val="18"/>
                <w:szCs w:val="18"/>
              </w:rPr>
            </w:pPr>
          </w:p>
        </w:tc>
      </w:tr>
      <w:tr w:rsidR="00DF08A2" w14:paraId="750CEA16" w14:textId="77777777" w:rsidTr="00764574">
        <w:trPr>
          <w:trHeight w:val="28"/>
          <w:jc w:val="center"/>
        </w:trPr>
        <w:tc>
          <w:tcPr>
            <w:tcW w:w="12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DB3179" w14:textId="77777777" w:rsidR="00DF08A2" w:rsidRDefault="00DF08A2" w:rsidP="00221E0C">
            <w:pPr>
              <w:ind w:right="42"/>
              <w:jc w:val="center"/>
              <w:rPr>
                <w:sz w:val="18"/>
                <w:szCs w:val="18"/>
              </w:rPr>
            </w:pPr>
            <w:r>
              <w:rPr>
                <w:sz w:val="18"/>
                <w:szCs w:val="18"/>
              </w:rPr>
              <w:t>Cusco</w:t>
            </w:r>
          </w:p>
        </w:tc>
        <w:tc>
          <w:tcPr>
            <w:tcW w:w="69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F05BD56" w14:textId="77777777" w:rsidR="00DF08A2" w:rsidRPr="00764574" w:rsidRDefault="00DF08A2" w:rsidP="00221E0C">
            <w:pPr>
              <w:ind w:right="40"/>
              <w:jc w:val="center"/>
              <w:rPr>
                <w:sz w:val="18"/>
                <w:szCs w:val="18"/>
              </w:rPr>
            </w:pPr>
            <w:r w:rsidRPr="00764574">
              <w:rPr>
                <w:sz w:val="18"/>
                <w:szCs w:val="18"/>
              </w:rPr>
              <w:t>1.20</w:t>
            </w:r>
          </w:p>
        </w:tc>
        <w:tc>
          <w:tcPr>
            <w:tcW w:w="625" w:type="dxa"/>
            <w:tcBorders>
              <w:top w:val="single" w:sz="4" w:space="0" w:color="000000"/>
              <w:left w:val="single" w:sz="4" w:space="0" w:color="000000"/>
              <w:bottom w:val="single" w:sz="4" w:space="0" w:color="000000"/>
              <w:right w:val="nil"/>
            </w:tcBorders>
            <w:shd w:val="clear" w:color="auto" w:fill="auto"/>
            <w:vAlign w:val="center"/>
          </w:tcPr>
          <w:p w14:paraId="3A3D3F92" w14:textId="77777777" w:rsidR="00DF08A2" w:rsidRPr="00764574" w:rsidRDefault="00DF08A2" w:rsidP="00221E0C">
            <w:pPr>
              <w:ind w:right="40"/>
              <w:jc w:val="center"/>
              <w:rPr>
                <w:sz w:val="18"/>
                <w:szCs w:val="18"/>
              </w:rPr>
            </w:pPr>
            <w:r w:rsidRPr="00764574">
              <w:rPr>
                <w:sz w:val="18"/>
                <w:szCs w:val="18"/>
              </w:rPr>
              <w:t>1.20</w:t>
            </w:r>
          </w:p>
        </w:tc>
        <w:tc>
          <w:tcPr>
            <w:tcW w:w="454"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5ABC87C6" w14:textId="77777777" w:rsidR="00DF08A2" w:rsidRPr="00764574" w:rsidRDefault="00DF08A2" w:rsidP="00221E0C">
            <w:pPr>
              <w:ind w:right="40"/>
              <w:jc w:val="center"/>
              <w:rPr>
                <w:b/>
                <w:sz w:val="18"/>
                <w:szCs w:val="18"/>
              </w:rPr>
            </w:pPr>
          </w:p>
        </w:tc>
        <w:tc>
          <w:tcPr>
            <w:tcW w:w="642"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0DB19891" w14:textId="77777777" w:rsidR="00DF08A2" w:rsidRPr="00764574" w:rsidRDefault="00DF08A2" w:rsidP="00221E0C">
            <w:pPr>
              <w:ind w:right="40"/>
              <w:jc w:val="center"/>
              <w:rPr>
                <w:b/>
                <w:sz w:val="18"/>
                <w:szCs w:val="18"/>
              </w:rPr>
            </w:pPr>
          </w:p>
        </w:tc>
        <w:tc>
          <w:tcPr>
            <w:tcW w:w="648"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713699C9" w14:textId="77777777" w:rsidR="00DF08A2" w:rsidRPr="00764574" w:rsidRDefault="00DF08A2" w:rsidP="00221E0C">
            <w:pPr>
              <w:ind w:right="40"/>
              <w:jc w:val="center"/>
              <w:rPr>
                <w:b/>
                <w:sz w:val="18"/>
                <w:szCs w:val="18"/>
              </w:rPr>
            </w:pPr>
          </w:p>
        </w:tc>
        <w:tc>
          <w:tcPr>
            <w:tcW w:w="643"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56B6AD2D" w14:textId="77777777" w:rsidR="00DF08A2" w:rsidRPr="00764574" w:rsidRDefault="00DF08A2" w:rsidP="00221E0C">
            <w:pPr>
              <w:ind w:right="40"/>
              <w:jc w:val="center"/>
              <w:rPr>
                <w:b/>
                <w:sz w:val="18"/>
                <w:szCs w:val="18"/>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391E8C9C" w14:textId="77777777" w:rsidR="00DF08A2" w:rsidRPr="00764574" w:rsidRDefault="00DF08A2" w:rsidP="00221E0C">
            <w:pPr>
              <w:ind w:right="40"/>
              <w:jc w:val="center"/>
              <w:rPr>
                <w:b/>
                <w:sz w:val="18"/>
                <w:szCs w:val="18"/>
              </w:rPr>
            </w:pPr>
          </w:p>
        </w:tc>
        <w:tc>
          <w:tcPr>
            <w:tcW w:w="641"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640520C6" w14:textId="77777777" w:rsidR="00DF08A2" w:rsidRPr="00764574" w:rsidRDefault="00DF08A2" w:rsidP="00221E0C">
            <w:pPr>
              <w:ind w:right="40"/>
              <w:jc w:val="center"/>
              <w:rPr>
                <w:b/>
                <w:sz w:val="18"/>
                <w:szCs w:val="18"/>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33C73F8C" w14:textId="77777777" w:rsidR="00DF08A2" w:rsidRPr="00764574" w:rsidRDefault="00DF08A2" w:rsidP="00221E0C">
            <w:pPr>
              <w:ind w:right="40"/>
              <w:jc w:val="center"/>
              <w:rPr>
                <w:b/>
                <w:sz w:val="18"/>
                <w:szCs w:val="18"/>
              </w:rPr>
            </w:pPr>
          </w:p>
        </w:tc>
        <w:tc>
          <w:tcPr>
            <w:tcW w:w="635"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7DDD9BBF" w14:textId="77777777" w:rsidR="00DF08A2" w:rsidRPr="00764574" w:rsidRDefault="00DF08A2" w:rsidP="00221E0C">
            <w:pPr>
              <w:ind w:right="40"/>
              <w:jc w:val="center"/>
              <w:rPr>
                <w:b/>
                <w:sz w:val="18"/>
                <w:szCs w:val="18"/>
              </w:rPr>
            </w:pPr>
          </w:p>
        </w:tc>
        <w:tc>
          <w:tcPr>
            <w:tcW w:w="627"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39ACEFF0" w14:textId="77777777" w:rsidR="00DF08A2" w:rsidRPr="00764574" w:rsidRDefault="00DF08A2" w:rsidP="00221E0C">
            <w:pPr>
              <w:ind w:right="40"/>
              <w:jc w:val="center"/>
              <w:rPr>
                <w:b/>
                <w:sz w:val="18"/>
                <w:szCs w:val="18"/>
              </w:rPr>
            </w:pPr>
          </w:p>
        </w:tc>
        <w:tc>
          <w:tcPr>
            <w:tcW w:w="620"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3A7DA646" w14:textId="77777777" w:rsidR="00DF08A2" w:rsidRPr="00764574" w:rsidRDefault="00DF08A2" w:rsidP="00221E0C">
            <w:pPr>
              <w:ind w:right="40"/>
              <w:jc w:val="center"/>
              <w:rPr>
                <w:b/>
                <w:sz w:val="18"/>
                <w:szCs w:val="18"/>
              </w:rPr>
            </w:pPr>
          </w:p>
        </w:tc>
        <w:tc>
          <w:tcPr>
            <w:tcW w:w="1828" w:type="dxa"/>
            <w:gridSpan w:val="4"/>
            <w:tcBorders>
              <w:top w:val="single" w:sz="4" w:space="0" w:color="000000"/>
              <w:left w:val="single" w:sz="4" w:space="0" w:color="000000"/>
              <w:bottom w:val="single" w:sz="4" w:space="0" w:color="000000"/>
              <w:right w:val="single" w:sz="4" w:space="0" w:color="000000"/>
            </w:tcBorders>
            <w:shd w:val="clear" w:color="auto" w:fill="F2F2F2"/>
            <w:vAlign w:val="center"/>
          </w:tcPr>
          <w:p w14:paraId="0160AE57" w14:textId="77777777" w:rsidR="00DF08A2" w:rsidRPr="00764574" w:rsidRDefault="00DF08A2" w:rsidP="00221E0C">
            <w:pPr>
              <w:ind w:right="40"/>
              <w:jc w:val="center"/>
              <w:rPr>
                <w:b/>
                <w:sz w:val="18"/>
                <w:szCs w:val="18"/>
              </w:rPr>
            </w:pPr>
          </w:p>
        </w:tc>
      </w:tr>
      <w:tr w:rsidR="00DF08A2" w14:paraId="1079A77B" w14:textId="77777777" w:rsidTr="00764574">
        <w:trPr>
          <w:trHeight w:val="28"/>
          <w:jc w:val="center"/>
        </w:trPr>
        <w:tc>
          <w:tcPr>
            <w:tcW w:w="12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7D4DD3" w14:textId="77777777" w:rsidR="00DF08A2" w:rsidRDefault="00DF08A2" w:rsidP="00221E0C">
            <w:pPr>
              <w:ind w:right="42"/>
              <w:jc w:val="center"/>
              <w:rPr>
                <w:sz w:val="18"/>
                <w:szCs w:val="18"/>
              </w:rPr>
            </w:pPr>
            <w:r>
              <w:rPr>
                <w:sz w:val="18"/>
                <w:szCs w:val="18"/>
              </w:rPr>
              <w:t>Huancavelica</w:t>
            </w:r>
          </w:p>
        </w:tc>
        <w:tc>
          <w:tcPr>
            <w:tcW w:w="69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11F5205" w14:textId="77777777" w:rsidR="00DF08A2" w:rsidRPr="00764574" w:rsidRDefault="00DF08A2" w:rsidP="00221E0C">
            <w:pPr>
              <w:ind w:right="40"/>
              <w:jc w:val="center"/>
              <w:rPr>
                <w:sz w:val="18"/>
                <w:szCs w:val="18"/>
              </w:rPr>
            </w:pPr>
            <w:r w:rsidRPr="00764574">
              <w:rPr>
                <w:sz w:val="18"/>
                <w:szCs w:val="18"/>
              </w:rPr>
              <w:t>1.51</w:t>
            </w:r>
          </w:p>
        </w:tc>
        <w:tc>
          <w:tcPr>
            <w:tcW w:w="625" w:type="dxa"/>
            <w:tcBorders>
              <w:top w:val="single" w:sz="4" w:space="0" w:color="000000"/>
              <w:left w:val="single" w:sz="4" w:space="0" w:color="000000"/>
              <w:bottom w:val="single" w:sz="4" w:space="0" w:color="000000"/>
              <w:right w:val="nil"/>
            </w:tcBorders>
            <w:shd w:val="clear" w:color="auto" w:fill="auto"/>
            <w:vAlign w:val="center"/>
          </w:tcPr>
          <w:p w14:paraId="099A76C4" w14:textId="77777777" w:rsidR="00DF08A2" w:rsidRPr="00764574" w:rsidRDefault="00DF08A2" w:rsidP="00221E0C">
            <w:pPr>
              <w:ind w:right="40"/>
              <w:jc w:val="center"/>
              <w:rPr>
                <w:sz w:val="18"/>
                <w:szCs w:val="18"/>
              </w:rPr>
            </w:pPr>
            <w:r w:rsidRPr="00764574">
              <w:rPr>
                <w:sz w:val="18"/>
                <w:szCs w:val="18"/>
              </w:rPr>
              <w:t>1.53</w:t>
            </w:r>
          </w:p>
        </w:tc>
        <w:tc>
          <w:tcPr>
            <w:tcW w:w="454"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05CAF4BB" w14:textId="77777777" w:rsidR="00DF08A2" w:rsidRPr="00764574" w:rsidRDefault="00DF08A2" w:rsidP="00221E0C">
            <w:pPr>
              <w:ind w:right="40"/>
              <w:jc w:val="center"/>
              <w:rPr>
                <w:b/>
                <w:sz w:val="18"/>
                <w:szCs w:val="18"/>
              </w:rPr>
            </w:pPr>
          </w:p>
        </w:tc>
        <w:tc>
          <w:tcPr>
            <w:tcW w:w="642"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561B4DE6" w14:textId="77777777" w:rsidR="00DF08A2" w:rsidRPr="00764574" w:rsidRDefault="00DF08A2" w:rsidP="00221E0C">
            <w:pPr>
              <w:ind w:right="40"/>
              <w:jc w:val="center"/>
              <w:rPr>
                <w:b/>
                <w:sz w:val="18"/>
                <w:szCs w:val="18"/>
              </w:rPr>
            </w:pPr>
          </w:p>
        </w:tc>
        <w:tc>
          <w:tcPr>
            <w:tcW w:w="648"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70885196" w14:textId="77777777" w:rsidR="00DF08A2" w:rsidRPr="00764574" w:rsidRDefault="00DF08A2" w:rsidP="00221E0C">
            <w:pPr>
              <w:ind w:right="40"/>
              <w:jc w:val="center"/>
              <w:rPr>
                <w:b/>
                <w:sz w:val="18"/>
                <w:szCs w:val="18"/>
              </w:rPr>
            </w:pPr>
          </w:p>
        </w:tc>
        <w:tc>
          <w:tcPr>
            <w:tcW w:w="643"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38AEC9F3" w14:textId="77777777" w:rsidR="00DF08A2" w:rsidRPr="00764574" w:rsidRDefault="00DF08A2" w:rsidP="00221E0C">
            <w:pPr>
              <w:ind w:right="40"/>
              <w:jc w:val="center"/>
              <w:rPr>
                <w:b/>
                <w:sz w:val="18"/>
                <w:szCs w:val="18"/>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24863CD5" w14:textId="77777777" w:rsidR="00DF08A2" w:rsidRPr="00764574" w:rsidRDefault="00DF08A2" w:rsidP="00221E0C">
            <w:pPr>
              <w:ind w:right="40"/>
              <w:jc w:val="center"/>
              <w:rPr>
                <w:b/>
                <w:sz w:val="18"/>
                <w:szCs w:val="18"/>
              </w:rPr>
            </w:pPr>
          </w:p>
        </w:tc>
        <w:tc>
          <w:tcPr>
            <w:tcW w:w="641"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4CD86AC7" w14:textId="77777777" w:rsidR="00DF08A2" w:rsidRPr="00764574" w:rsidRDefault="00DF08A2" w:rsidP="00221E0C">
            <w:pPr>
              <w:ind w:right="40"/>
              <w:jc w:val="center"/>
              <w:rPr>
                <w:b/>
                <w:sz w:val="18"/>
                <w:szCs w:val="18"/>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2585455D" w14:textId="77777777" w:rsidR="00DF08A2" w:rsidRPr="00764574" w:rsidRDefault="00DF08A2" w:rsidP="00221E0C">
            <w:pPr>
              <w:ind w:right="40"/>
              <w:jc w:val="center"/>
              <w:rPr>
                <w:b/>
                <w:sz w:val="18"/>
                <w:szCs w:val="18"/>
              </w:rPr>
            </w:pPr>
          </w:p>
        </w:tc>
        <w:tc>
          <w:tcPr>
            <w:tcW w:w="635"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04C2B7F0" w14:textId="77777777" w:rsidR="00DF08A2" w:rsidRPr="00764574" w:rsidRDefault="00DF08A2" w:rsidP="00221E0C">
            <w:pPr>
              <w:ind w:right="40"/>
              <w:jc w:val="center"/>
              <w:rPr>
                <w:b/>
                <w:sz w:val="18"/>
                <w:szCs w:val="18"/>
              </w:rPr>
            </w:pPr>
          </w:p>
        </w:tc>
        <w:tc>
          <w:tcPr>
            <w:tcW w:w="627"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3D1719AD" w14:textId="77777777" w:rsidR="00DF08A2" w:rsidRPr="00764574" w:rsidRDefault="00DF08A2" w:rsidP="00221E0C">
            <w:pPr>
              <w:ind w:right="40"/>
              <w:jc w:val="center"/>
              <w:rPr>
                <w:b/>
                <w:sz w:val="18"/>
                <w:szCs w:val="18"/>
              </w:rPr>
            </w:pPr>
          </w:p>
        </w:tc>
        <w:tc>
          <w:tcPr>
            <w:tcW w:w="620"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3A40D11F" w14:textId="77777777" w:rsidR="00DF08A2" w:rsidRPr="00764574" w:rsidRDefault="00DF08A2" w:rsidP="00221E0C">
            <w:pPr>
              <w:ind w:right="40"/>
              <w:jc w:val="center"/>
              <w:rPr>
                <w:b/>
                <w:sz w:val="18"/>
                <w:szCs w:val="18"/>
              </w:rPr>
            </w:pPr>
          </w:p>
        </w:tc>
        <w:tc>
          <w:tcPr>
            <w:tcW w:w="1828" w:type="dxa"/>
            <w:gridSpan w:val="4"/>
            <w:tcBorders>
              <w:top w:val="single" w:sz="4" w:space="0" w:color="000000"/>
              <w:left w:val="single" w:sz="4" w:space="0" w:color="000000"/>
              <w:bottom w:val="single" w:sz="4" w:space="0" w:color="000000"/>
              <w:right w:val="single" w:sz="4" w:space="0" w:color="000000"/>
            </w:tcBorders>
            <w:shd w:val="clear" w:color="auto" w:fill="F2F2F2"/>
            <w:vAlign w:val="center"/>
          </w:tcPr>
          <w:p w14:paraId="63A372D8" w14:textId="77777777" w:rsidR="00DF08A2" w:rsidRPr="00764574" w:rsidRDefault="00DF08A2" w:rsidP="00221E0C">
            <w:pPr>
              <w:ind w:right="40"/>
              <w:jc w:val="center"/>
              <w:rPr>
                <w:b/>
                <w:sz w:val="18"/>
                <w:szCs w:val="18"/>
              </w:rPr>
            </w:pPr>
          </w:p>
        </w:tc>
      </w:tr>
      <w:tr w:rsidR="00DF08A2" w14:paraId="08A547E9" w14:textId="77777777" w:rsidTr="00764574">
        <w:trPr>
          <w:trHeight w:val="28"/>
          <w:jc w:val="center"/>
        </w:trPr>
        <w:tc>
          <w:tcPr>
            <w:tcW w:w="12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1AD973" w14:textId="77777777" w:rsidR="00DF08A2" w:rsidRDefault="00DF08A2" w:rsidP="00221E0C">
            <w:pPr>
              <w:ind w:right="42"/>
              <w:jc w:val="center"/>
              <w:rPr>
                <w:sz w:val="18"/>
                <w:szCs w:val="18"/>
              </w:rPr>
            </w:pPr>
            <w:r>
              <w:rPr>
                <w:sz w:val="18"/>
                <w:szCs w:val="18"/>
              </w:rPr>
              <w:t>Huánuco</w:t>
            </w:r>
          </w:p>
        </w:tc>
        <w:tc>
          <w:tcPr>
            <w:tcW w:w="69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F14DA5B" w14:textId="77777777" w:rsidR="00DF08A2" w:rsidRPr="00764574" w:rsidRDefault="00DF08A2" w:rsidP="00221E0C">
            <w:pPr>
              <w:ind w:right="40"/>
              <w:jc w:val="center"/>
              <w:rPr>
                <w:sz w:val="18"/>
                <w:szCs w:val="18"/>
              </w:rPr>
            </w:pPr>
            <w:r w:rsidRPr="00764574">
              <w:rPr>
                <w:sz w:val="18"/>
                <w:szCs w:val="18"/>
              </w:rPr>
              <w:t>1.31</w:t>
            </w:r>
          </w:p>
        </w:tc>
        <w:tc>
          <w:tcPr>
            <w:tcW w:w="625" w:type="dxa"/>
            <w:tcBorders>
              <w:top w:val="single" w:sz="4" w:space="0" w:color="000000"/>
              <w:left w:val="single" w:sz="4" w:space="0" w:color="000000"/>
              <w:bottom w:val="single" w:sz="4" w:space="0" w:color="000000"/>
              <w:right w:val="nil"/>
            </w:tcBorders>
            <w:shd w:val="clear" w:color="auto" w:fill="auto"/>
            <w:vAlign w:val="center"/>
          </w:tcPr>
          <w:p w14:paraId="0E09BD23" w14:textId="77777777" w:rsidR="00DF08A2" w:rsidRPr="00764574" w:rsidRDefault="00DF08A2" w:rsidP="00221E0C">
            <w:pPr>
              <w:ind w:right="40"/>
              <w:jc w:val="center"/>
              <w:rPr>
                <w:sz w:val="18"/>
                <w:szCs w:val="18"/>
              </w:rPr>
            </w:pPr>
            <w:r w:rsidRPr="00764574">
              <w:rPr>
                <w:sz w:val="18"/>
                <w:szCs w:val="18"/>
              </w:rPr>
              <w:t>1.32</w:t>
            </w:r>
          </w:p>
        </w:tc>
        <w:tc>
          <w:tcPr>
            <w:tcW w:w="454"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26A9A6BB" w14:textId="77777777" w:rsidR="00DF08A2" w:rsidRPr="00764574" w:rsidRDefault="00DF08A2" w:rsidP="00221E0C">
            <w:pPr>
              <w:ind w:right="40"/>
              <w:jc w:val="center"/>
              <w:rPr>
                <w:b/>
                <w:sz w:val="18"/>
                <w:szCs w:val="18"/>
              </w:rPr>
            </w:pPr>
          </w:p>
        </w:tc>
        <w:tc>
          <w:tcPr>
            <w:tcW w:w="642"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556E248E" w14:textId="77777777" w:rsidR="00DF08A2" w:rsidRPr="00764574" w:rsidRDefault="00DF08A2" w:rsidP="00221E0C">
            <w:pPr>
              <w:ind w:right="40"/>
              <w:jc w:val="center"/>
              <w:rPr>
                <w:b/>
                <w:sz w:val="18"/>
                <w:szCs w:val="18"/>
              </w:rPr>
            </w:pPr>
          </w:p>
        </w:tc>
        <w:tc>
          <w:tcPr>
            <w:tcW w:w="648"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7D7D4681" w14:textId="77777777" w:rsidR="00DF08A2" w:rsidRPr="00764574" w:rsidRDefault="00DF08A2" w:rsidP="00221E0C">
            <w:pPr>
              <w:ind w:right="40"/>
              <w:jc w:val="center"/>
              <w:rPr>
                <w:b/>
                <w:sz w:val="18"/>
                <w:szCs w:val="18"/>
              </w:rPr>
            </w:pPr>
          </w:p>
        </w:tc>
        <w:tc>
          <w:tcPr>
            <w:tcW w:w="643"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4A06CAC8" w14:textId="77777777" w:rsidR="00DF08A2" w:rsidRPr="00764574" w:rsidRDefault="00DF08A2" w:rsidP="00221E0C">
            <w:pPr>
              <w:ind w:right="40"/>
              <w:jc w:val="center"/>
              <w:rPr>
                <w:b/>
                <w:sz w:val="18"/>
                <w:szCs w:val="18"/>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019E47AE" w14:textId="77777777" w:rsidR="00DF08A2" w:rsidRPr="00764574" w:rsidRDefault="00DF08A2" w:rsidP="00221E0C">
            <w:pPr>
              <w:ind w:right="40"/>
              <w:jc w:val="center"/>
              <w:rPr>
                <w:b/>
                <w:sz w:val="18"/>
                <w:szCs w:val="18"/>
              </w:rPr>
            </w:pPr>
          </w:p>
        </w:tc>
        <w:tc>
          <w:tcPr>
            <w:tcW w:w="641"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30309CB4" w14:textId="77777777" w:rsidR="00DF08A2" w:rsidRPr="00764574" w:rsidRDefault="00DF08A2" w:rsidP="00221E0C">
            <w:pPr>
              <w:ind w:right="40"/>
              <w:jc w:val="center"/>
              <w:rPr>
                <w:b/>
                <w:sz w:val="18"/>
                <w:szCs w:val="18"/>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53F86B99" w14:textId="77777777" w:rsidR="00DF08A2" w:rsidRPr="00764574" w:rsidRDefault="00DF08A2" w:rsidP="00221E0C">
            <w:pPr>
              <w:ind w:right="40"/>
              <w:jc w:val="center"/>
              <w:rPr>
                <w:b/>
                <w:sz w:val="18"/>
                <w:szCs w:val="18"/>
              </w:rPr>
            </w:pPr>
          </w:p>
        </w:tc>
        <w:tc>
          <w:tcPr>
            <w:tcW w:w="635"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7C44B97D" w14:textId="77777777" w:rsidR="00DF08A2" w:rsidRPr="00764574" w:rsidRDefault="00DF08A2" w:rsidP="00221E0C">
            <w:pPr>
              <w:ind w:right="40"/>
              <w:jc w:val="center"/>
              <w:rPr>
                <w:b/>
                <w:sz w:val="18"/>
                <w:szCs w:val="18"/>
              </w:rPr>
            </w:pPr>
          </w:p>
        </w:tc>
        <w:tc>
          <w:tcPr>
            <w:tcW w:w="627"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738CDDF4" w14:textId="77777777" w:rsidR="00DF08A2" w:rsidRPr="00764574" w:rsidRDefault="00DF08A2" w:rsidP="00221E0C">
            <w:pPr>
              <w:ind w:right="40"/>
              <w:jc w:val="center"/>
              <w:rPr>
                <w:b/>
                <w:sz w:val="18"/>
                <w:szCs w:val="18"/>
              </w:rPr>
            </w:pPr>
          </w:p>
        </w:tc>
        <w:tc>
          <w:tcPr>
            <w:tcW w:w="620"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7E2BC90E" w14:textId="77777777" w:rsidR="00DF08A2" w:rsidRPr="00764574" w:rsidRDefault="00DF08A2" w:rsidP="00221E0C">
            <w:pPr>
              <w:ind w:right="40"/>
              <w:jc w:val="center"/>
              <w:rPr>
                <w:b/>
                <w:sz w:val="18"/>
                <w:szCs w:val="18"/>
              </w:rPr>
            </w:pPr>
          </w:p>
        </w:tc>
        <w:tc>
          <w:tcPr>
            <w:tcW w:w="1828" w:type="dxa"/>
            <w:gridSpan w:val="4"/>
            <w:tcBorders>
              <w:top w:val="single" w:sz="4" w:space="0" w:color="000000"/>
              <w:left w:val="single" w:sz="4" w:space="0" w:color="000000"/>
              <w:bottom w:val="single" w:sz="4" w:space="0" w:color="000000"/>
              <w:right w:val="single" w:sz="4" w:space="0" w:color="000000"/>
            </w:tcBorders>
            <w:shd w:val="clear" w:color="auto" w:fill="F2F2F2"/>
            <w:vAlign w:val="center"/>
          </w:tcPr>
          <w:p w14:paraId="70CD222F" w14:textId="77777777" w:rsidR="00DF08A2" w:rsidRPr="00764574" w:rsidRDefault="00DF08A2" w:rsidP="00221E0C">
            <w:pPr>
              <w:ind w:right="40"/>
              <w:jc w:val="center"/>
              <w:rPr>
                <w:b/>
                <w:sz w:val="18"/>
                <w:szCs w:val="18"/>
              </w:rPr>
            </w:pPr>
          </w:p>
        </w:tc>
      </w:tr>
      <w:tr w:rsidR="00DF08A2" w14:paraId="15644769" w14:textId="77777777" w:rsidTr="00764574">
        <w:trPr>
          <w:trHeight w:val="28"/>
          <w:jc w:val="center"/>
        </w:trPr>
        <w:tc>
          <w:tcPr>
            <w:tcW w:w="12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C4593C" w14:textId="77777777" w:rsidR="00DF08A2" w:rsidRDefault="00DF08A2" w:rsidP="00221E0C">
            <w:pPr>
              <w:ind w:right="42"/>
              <w:jc w:val="center"/>
              <w:rPr>
                <w:sz w:val="18"/>
                <w:szCs w:val="18"/>
              </w:rPr>
            </w:pPr>
            <w:r>
              <w:rPr>
                <w:sz w:val="18"/>
                <w:szCs w:val="18"/>
              </w:rPr>
              <w:t>Ica</w:t>
            </w:r>
          </w:p>
        </w:tc>
        <w:tc>
          <w:tcPr>
            <w:tcW w:w="69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2A0375A" w14:textId="77777777" w:rsidR="00DF08A2" w:rsidRPr="00764574" w:rsidRDefault="00DF08A2" w:rsidP="00221E0C">
            <w:pPr>
              <w:ind w:right="40"/>
              <w:jc w:val="center"/>
              <w:rPr>
                <w:sz w:val="18"/>
                <w:szCs w:val="18"/>
              </w:rPr>
            </w:pPr>
            <w:r w:rsidRPr="00764574">
              <w:rPr>
                <w:sz w:val="18"/>
                <w:szCs w:val="18"/>
              </w:rPr>
              <w:t>1.23</w:t>
            </w:r>
          </w:p>
        </w:tc>
        <w:tc>
          <w:tcPr>
            <w:tcW w:w="625" w:type="dxa"/>
            <w:tcBorders>
              <w:top w:val="single" w:sz="4" w:space="0" w:color="000000"/>
              <w:left w:val="single" w:sz="4" w:space="0" w:color="000000"/>
              <w:bottom w:val="single" w:sz="4" w:space="0" w:color="000000"/>
              <w:right w:val="nil"/>
            </w:tcBorders>
            <w:shd w:val="clear" w:color="auto" w:fill="auto"/>
            <w:vAlign w:val="center"/>
          </w:tcPr>
          <w:p w14:paraId="67784864" w14:textId="77777777" w:rsidR="00DF08A2" w:rsidRPr="00764574" w:rsidRDefault="00DF08A2" w:rsidP="00221E0C">
            <w:pPr>
              <w:ind w:right="40"/>
              <w:jc w:val="center"/>
              <w:rPr>
                <w:sz w:val="18"/>
                <w:szCs w:val="18"/>
              </w:rPr>
            </w:pPr>
            <w:r w:rsidRPr="00764574">
              <w:rPr>
                <w:sz w:val="18"/>
                <w:szCs w:val="18"/>
              </w:rPr>
              <w:t>1.24</w:t>
            </w:r>
          </w:p>
        </w:tc>
        <w:tc>
          <w:tcPr>
            <w:tcW w:w="454"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0C7E1639" w14:textId="77777777" w:rsidR="00DF08A2" w:rsidRPr="00764574" w:rsidRDefault="00DF08A2" w:rsidP="00221E0C">
            <w:pPr>
              <w:ind w:right="40"/>
              <w:jc w:val="center"/>
              <w:rPr>
                <w:b/>
                <w:sz w:val="18"/>
                <w:szCs w:val="18"/>
              </w:rPr>
            </w:pPr>
          </w:p>
        </w:tc>
        <w:tc>
          <w:tcPr>
            <w:tcW w:w="642"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5C273FC7" w14:textId="77777777" w:rsidR="00DF08A2" w:rsidRPr="00764574" w:rsidRDefault="00DF08A2" w:rsidP="00221E0C">
            <w:pPr>
              <w:ind w:right="40"/>
              <w:jc w:val="center"/>
              <w:rPr>
                <w:b/>
                <w:sz w:val="18"/>
                <w:szCs w:val="18"/>
              </w:rPr>
            </w:pPr>
          </w:p>
        </w:tc>
        <w:tc>
          <w:tcPr>
            <w:tcW w:w="648"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68C6A289" w14:textId="77777777" w:rsidR="00DF08A2" w:rsidRPr="00764574" w:rsidRDefault="00DF08A2" w:rsidP="00221E0C">
            <w:pPr>
              <w:ind w:right="40"/>
              <w:jc w:val="center"/>
              <w:rPr>
                <w:b/>
                <w:sz w:val="18"/>
                <w:szCs w:val="18"/>
              </w:rPr>
            </w:pPr>
          </w:p>
        </w:tc>
        <w:tc>
          <w:tcPr>
            <w:tcW w:w="643"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27565B88" w14:textId="77777777" w:rsidR="00DF08A2" w:rsidRPr="00764574" w:rsidRDefault="00DF08A2" w:rsidP="00221E0C">
            <w:pPr>
              <w:ind w:right="40"/>
              <w:jc w:val="center"/>
              <w:rPr>
                <w:b/>
                <w:sz w:val="18"/>
                <w:szCs w:val="18"/>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37022A40" w14:textId="77777777" w:rsidR="00DF08A2" w:rsidRPr="00764574" w:rsidRDefault="00DF08A2" w:rsidP="00221E0C">
            <w:pPr>
              <w:ind w:right="40"/>
              <w:jc w:val="center"/>
              <w:rPr>
                <w:b/>
                <w:sz w:val="18"/>
                <w:szCs w:val="18"/>
              </w:rPr>
            </w:pPr>
          </w:p>
        </w:tc>
        <w:tc>
          <w:tcPr>
            <w:tcW w:w="641"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691BBBC7" w14:textId="77777777" w:rsidR="00DF08A2" w:rsidRPr="00764574" w:rsidRDefault="00DF08A2" w:rsidP="00221E0C">
            <w:pPr>
              <w:ind w:right="40"/>
              <w:jc w:val="center"/>
              <w:rPr>
                <w:b/>
                <w:sz w:val="18"/>
                <w:szCs w:val="18"/>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67FFBC06" w14:textId="77777777" w:rsidR="00DF08A2" w:rsidRPr="00764574" w:rsidRDefault="00DF08A2" w:rsidP="00221E0C">
            <w:pPr>
              <w:ind w:right="40"/>
              <w:jc w:val="center"/>
              <w:rPr>
                <w:b/>
                <w:sz w:val="18"/>
                <w:szCs w:val="18"/>
              </w:rPr>
            </w:pPr>
          </w:p>
        </w:tc>
        <w:tc>
          <w:tcPr>
            <w:tcW w:w="635"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58DD2040" w14:textId="77777777" w:rsidR="00DF08A2" w:rsidRPr="00764574" w:rsidRDefault="00DF08A2" w:rsidP="00221E0C">
            <w:pPr>
              <w:ind w:right="40"/>
              <w:jc w:val="center"/>
              <w:rPr>
                <w:b/>
                <w:sz w:val="18"/>
                <w:szCs w:val="18"/>
              </w:rPr>
            </w:pPr>
          </w:p>
        </w:tc>
        <w:tc>
          <w:tcPr>
            <w:tcW w:w="627"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362B0A92" w14:textId="77777777" w:rsidR="00DF08A2" w:rsidRPr="00764574" w:rsidRDefault="00DF08A2" w:rsidP="00221E0C">
            <w:pPr>
              <w:ind w:right="40"/>
              <w:jc w:val="center"/>
              <w:rPr>
                <w:b/>
                <w:sz w:val="18"/>
                <w:szCs w:val="18"/>
              </w:rPr>
            </w:pPr>
          </w:p>
        </w:tc>
        <w:tc>
          <w:tcPr>
            <w:tcW w:w="620"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2C415C48" w14:textId="77777777" w:rsidR="00DF08A2" w:rsidRPr="00764574" w:rsidRDefault="00DF08A2" w:rsidP="00221E0C">
            <w:pPr>
              <w:ind w:right="40"/>
              <w:jc w:val="center"/>
              <w:rPr>
                <w:b/>
                <w:sz w:val="18"/>
                <w:szCs w:val="18"/>
              </w:rPr>
            </w:pPr>
          </w:p>
        </w:tc>
        <w:tc>
          <w:tcPr>
            <w:tcW w:w="1828" w:type="dxa"/>
            <w:gridSpan w:val="4"/>
            <w:tcBorders>
              <w:top w:val="single" w:sz="4" w:space="0" w:color="000000"/>
              <w:left w:val="single" w:sz="4" w:space="0" w:color="000000"/>
              <w:bottom w:val="single" w:sz="4" w:space="0" w:color="000000"/>
              <w:right w:val="single" w:sz="4" w:space="0" w:color="000000"/>
            </w:tcBorders>
            <w:shd w:val="clear" w:color="auto" w:fill="F2F2F2"/>
            <w:vAlign w:val="center"/>
          </w:tcPr>
          <w:p w14:paraId="627DF671" w14:textId="77777777" w:rsidR="00DF08A2" w:rsidRPr="00764574" w:rsidRDefault="00DF08A2" w:rsidP="00221E0C">
            <w:pPr>
              <w:ind w:right="40"/>
              <w:jc w:val="center"/>
              <w:rPr>
                <w:b/>
                <w:sz w:val="18"/>
                <w:szCs w:val="18"/>
              </w:rPr>
            </w:pPr>
          </w:p>
        </w:tc>
      </w:tr>
      <w:tr w:rsidR="00DF08A2" w14:paraId="3C0963AF" w14:textId="77777777" w:rsidTr="00764574">
        <w:trPr>
          <w:trHeight w:val="28"/>
          <w:jc w:val="center"/>
        </w:trPr>
        <w:tc>
          <w:tcPr>
            <w:tcW w:w="12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14525F" w14:textId="77777777" w:rsidR="00DF08A2" w:rsidRDefault="00DF08A2" w:rsidP="00221E0C">
            <w:pPr>
              <w:ind w:right="42"/>
              <w:jc w:val="center"/>
              <w:rPr>
                <w:sz w:val="18"/>
                <w:szCs w:val="18"/>
              </w:rPr>
            </w:pPr>
            <w:r>
              <w:rPr>
                <w:sz w:val="18"/>
                <w:szCs w:val="18"/>
              </w:rPr>
              <w:t>Junín</w:t>
            </w:r>
          </w:p>
        </w:tc>
        <w:tc>
          <w:tcPr>
            <w:tcW w:w="69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DA8EE6F" w14:textId="77777777" w:rsidR="00DF08A2" w:rsidRPr="00764574" w:rsidRDefault="00DF08A2" w:rsidP="00221E0C">
            <w:pPr>
              <w:ind w:right="40"/>
              <w:jc w:val="center"/>
              <w:rPr>
                <w:sz w:val="18"/>
                <w:szCs w:val="18"/>
              </w:rPr>
            </w:pPr>
            <w:r w:rsidRPr="00764574">
              <w:rPr>
                <w:sz w:val="18"/>
                <w:szCs w:val="18"/>
              </w:rPr>
              <w:t>1.20</w:t>
            </w:r>
          </w:p>
        </w:tc>
        <w:tc>
          <w:tcPr>
            <w:tcW w:w="625" w:type="dxa"/>
            <w:tcBorders>
              <w:top w:val="single" w:sz="4" w:space="0" w:color="000000"/>
              <w:left w:val="single" w:sz="4" w:space="0" w:color="000000"/>
              <w:bottom w:val="single" w:sz="4" w:space="0" w:color="000000"/>
              <w:right w:val="nil"/>
            </w:tcBorders>
            <w:shd w:val="clear" w:color="auto" w:fill="auto"/>
            <w:vAlign w:val="center"/>
          </w:tcPr>
          <w:p w14:paraId="54D0160E" w14:textId="77777777" w:rsidR="00DF08A2" w:rsidRPr="00764574" w:rsidRDefault="00DF08A2" w:rsidP="00221E0C">
            <w:pPr>
              <w:ind w:right="40"/>
              <w:jc w:val="center"/>
              <w:rPr>
                <w:sz w:val="18"/>
                <w:szCs w:val="18"/>
              </w:rPr>
            </w:pPr>
            <w:r w:rsidRPr="00764574">
              <w:rPr>
                <w:sz w:val="18"/>
                <w:szCs w:val="18"/>
              </w:rPr>
              <w:t>1.21</w:t>
            </w:r>
          </w:p>
        </w:tc>
        <w:tc>
          <w:tcPr>
            <w:tcW w:w="454"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4DEAE922" w14:textId="77777777" w:rsidR="00DF08A2" w:rsidRPr="00764574" w:rsidRDefault="00DF08A2" w:rsidP="00221E0C">
            <w:pPr>
              <w:ind w:right="40"/>
              <w:jc w:val="center"/>
              <w:rPr>
                <w:b/>
                <w:sz w:val="18"/>
                <w:szCs w:val="18"/>
              </w:rPr>
            </w:pPr>
          </w:p>
        </w:tc>
        <w:tc>
          <w:tcPr>
            <w:tcW w:w="642"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47FE9338" w14:textId="77777777" w:rsidR="00DF08A2" w:rsidRPr="00764574" w:rsidRDefault="00DF08A2" w:rsidP="00221E0C">
            <w:pPr>
              <w:ind w:right="40"/>
              <w:jc w:val="center"/>
              <w:rPr>
                <w:b/>
                <w:sz w:val="18"/>
                <w:szCs w:val="18"/>
              </w:rPr>
            </w:pPr>
          </w:p>
        </w:tc>
        <w:tc>
          <w:tcPr>
            <w:tcW w:w="648"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0C62AB55" w14:textId="77777777" w:rsidR="00DF08A2" w:rsidRPr="00764574" w:rsidRDefault="00DF08A2" w:rsidP="00221E0C">
            <w:pPr>
              <w:ind w:right="40"/>
              <w:jc w:val="center"/>
              <w:rPr>
                <w:b/>
                <w:sz w:val="18"/>
                <w:szCs w:val="18"/>
              </w:rPr>
            </w:pPr>
          </w:p>
        </w:tc>
        <w:tc>
          <w:tcPr>
            <w:tcW w:w="643"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40538324" w14:textId="77777777" w:rsidR="00DF08A2" w:rsidRPr="00764574" w:rsidRDefault="00DF08A2" w:rsidP="00221E0C">
            <w:pPr>
              <w:ind w:right="40"/>
              <w:jc w:val="center"/>
              <w:rPr>
                <w:b/>
                <w:sz w:val="18"/>
                <w:szCs w:val="18"/>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5EDADCCF" w14:textId="77777777" w:rsidR="00DF08A2" w:rsidRPr="00764574" w:rsidRDefault="00DF08A2" w:rsidP="00221E0C">
            <w:pPr>
              <w:ind w:right="40"/>
              <w:jc w:val="center"/>
              <w:rPr>
                <w:b/>
                <w:sz w:val="18"/>
                <w:szCs w:val="18"/>
              </w:rPr>
            </w:pPr>
          </w:p>
        </w:tc>
        <w:tc>
          <w:tcPr>
            <w:tcW w:w="641"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0D55DE26" w14:textId="77777777" w:rsidR="00DF08A2" w:rsidRPr="00764574" w:rsidRDefault="00DF08A2" w:rsidP="00221E0C">
            <w:pPr>
              <w:ind w:right="40"/>
              <w:jc w:val="center"/>
              <w:rPr>
                <w:b/>
                <w:sz w:val="18"/>
                <w:szCs w:val="18"/>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32380F54" w14:textId="77777777" w:rsidR="00DF08A2" w:rsidRPr="00764574" w:rsidRDefault="00DF08A2" w:rsidP="00221E0C">
            <w:pPr>
              <w:ind w:right="40"/>
              <w:jc w:val="center"/>
              <w:rPr>
                <w:b/>
                <w:sz w:val="18"/>
                <w:szCs w:val="18"/>
              </w:rPr>
            </w:pPr>
          </w:p>
        </w:tc>
        <w:tc>
          <w:tcPr>
            <w:tcW w:w="635"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2BB0D3D9" w14:textId="77777777" w:rsidR="00DF08A2" w:rsidRPr="00764574" w:rsidRDefault="00DF08A2" w:rsidP="00221E0C">
            <w:pPr>
              <w:ind w:right="40"/>
              <w:jc w:val="center"/>
              <w:rPr>
                <w:b/>
                <w:sz w:val="18"/>
                <w:szCs w:val="18"/>
              </w:rPr>
            </w:pPr>
          </w:p>
        </w:tc>
        <w:tc>
          <w:tcPr>
            <w:tcW w:w="627"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39BBE680" w14:textId="77777777" w:rsidR="00DF08A2" w:rsidRPr="00764574" w:rsidRDefault="00DF08A2" w:rsidP="00221E0C">
            <w:pPr>
              <w:ind w:right="40"/>
              <w:jc w:val="center"/>
              <w:rPr>
                <w:b/>
                <w:sz w:val="18"/>
                <w:szCs w:val="18"/>
              </w:rPr>
            </w:pPr>
          </w:p>
        </w:tc>
        <w:tc>
          <w:tcPr>
            <w:tcW w:w="620"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78869EF4" w14:textId="77777777" w:rsidR="00DF08A2" w:rsidRPr="00764574" w:rsidRDefault="00DF08A2" w:rsidP="00221E0C">
            <w:pPr>
              <w:ind w:right="40"/>
              <w:jc w:val="center"/>
              <w:rPr>
                <w:b/>
                <w:sz w:val="18"/>
                <w:szCs w:val="18"/>
              </w:rPr>
            </w:pPr>
          </w:p>
        </w:tc>
        <w:tc>
          <w:tcPr>
            <w:tcW w:w="1828" w:type="dxa"/>
            <w:gridSpan w:val="4"/>
            <w:tcBorders>
              <w:top w:val="single" w:sz="4" w:space="0" w:color="000000"/>
              <w:left w:val="single" w:sz="4" w:space="0" w:color="000000"/>
              <w:bottom w:val="single" w:sz="4" w:space="0" w:color="000000"/>
              <w:right w:val="single" w:sz="4" w:space="0" w:color="000000"/>
            </w:tcBorders>
            <w:shd w:val="clear" w:color="auto" w:fill="F2F2F2"/>
            <w:vAlign w:val="center"/>
          </w:tcPr>
          <w:p w14:paraId="5F8CEA67" w14:textId="77777777" w:rsidR="00DF08A2" w:rsidRPr="00764574" w:rsidRDefault="00DF08A2" w:rsidP="00221E0C">
            <w:pPr>
              <w:ind w:right="40"/>
              <w:jc w:val="center"/>
              <w:rPr>
                <w:b/>
                <w:sz w:val="18"/>
                <w:szCs w:val="18"/>
              </w:rPr>
            </w:pPr>
          </w:p>
        </w:tc>
      </w:tr>
      <w:tr w:rsidR="00DF08A2" w14:paraId="67A2301B" w14:textId="77777777" w:rsidTr="00764574">
        <w:trPr>
          <w:trHeight w:val="28"/>
          <w:jc w:val="center"/>
        </w:trPr>
        <w:tc>
          <w:tcPr>
            <w:tcW w:w="12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420A7D" w14:textId="77777777" w:rsidR="00DF08A2" w:rsidRDefault="00DF08A2" w:rsidP="00221E0C">
            <w:pPr>
              <w:ind w:right="42"/>
              <w:jc w:val="center"/>
              <w:rPr>
                <w:sz w:val="18"/>
                <w:szCs w:val="18"/>
              </w:rPr>
            </w:pPr>
            <w:r>
              <w:rPr>
                <w:sz w:val="18"/>
                <w:szCs w:val="18"/>
              </w:rPr>
              <w:t>La Libertad</w:t>
            </w:r>
          </w:p>
        </w:tc>
        <w:tc>
          <w:tcPr>
            <w:tcW w:w="69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399360D" w14:textId="77777777" w:rsidR="00DF08A2" w:rsidRPr="00764574" w:rsidRDefault="00DF08A2" w:rsidP="00221E0C">
            <w:pPr>
              <w:ind w:right="40"/>
              <w:jc w:val="center"/>
              <w:rPr>
                <w:sz w:val="18"/>
                <w:szCs w:val="18"/>
              </w:rPr>
            </w:pPr>
            <w:r w:rsidRPr="00764574">
              <w:rPr>
                <w:sz w:val="18"/>
                <w:szCs w:val="18"/>
              </w:rPr>
              <w:t>1.35</w:t>
            </w:r>
          </w:p>
        </w:tc>
        <w:tc>
          <w:tcPr>
            <w:tcW w:w="625" w:type="dxa"/>
            <w:tcBorders>
              <w:top w:val="single" w:sz="4" w:space="0" w:color="000000"/>
              <w:left w:val="single" w:sz="4" w:space="0" w:color="000000"/>
              <w:bottom w:val="single" w:sz="4" w:space="0" w:color="000000"/>
              <w:right w:val="nil"/>
            </w:tcBorders>
            <w:shd w:val="clear" w:color="auto" w:fill="auto"/>
            <w:vAlign w:val="center"/>
          </w:tcPr>
          <w:p w14:paraId="17BB65FE" w14:textId="77777777" w:rsidR="00DF08A2" w:rsidRPr="00764574" w:rsidRDefault="00DF08A2" w:rsidP="00221E0C">
            <w:pPr>
              <w:ind w:right="40"/>
              <w:jc w:val="center"/>
              <w:rPr>
                <w:sz w:val="18"/>
                <w:szCs w:val="18"/>
              </w:rPr>
            </w:pPr>
            <w:r w:rsidRPr="00764574">
              <w:rPr>
                <w:sz w:val="18"/>
                <w:szCs w:val="18"/>
              </w:rPr>
              <w:t>1.36</w:t>
            </w:r>
          </w:p>
        </w:tc>
        <w:tc>
          <w:tcPr>
            <w:tcW w:w="454"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0B448FE0" w14:textId="77777777" w:rsidR="00DF08A2" w:rsidRPr="00764574" w:rsidRDefault="00DF08A2" w:rsidP="00221E0C">
            <w:pPr>
              <w:ind w:right="40"/>
              <w:jc w:val="center"/>
              <w:rPr>
                <w:b/>
                <w:sz w:val="18"/>
                <w:szCs w:val="18"/>
              </w:rPr>
            </w:pPr>
          </w:p>
        </w:tc>
        <w:tc>
          <w:tcPr>
            <w:tcW w:w="642"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60504C9B" w14:textId="77777777" w:rsidR="00DF08A2" w:rsidRPr="00764574" w:rsidRDefault="00DF08A2" w:rsidP="00221E0C">
            <w:pPr>
              <w:ind w:right="40"/>
              <w:jc w:val="center"/>
              <w:rPr>
                <w:b/>
                <w:sz w:val="18"/>
                <w:szCs w:val="18"/>
              </w:rPr>
            </w:pPr>
          </w:p>
        </w:tc>
        <w:tc>
          <w:tcPr>
            <w:tcW w:w="648"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0397B40C" w14:textId="77777777" w:rsidR="00DF08A2" w:rsidRPr="00764574" w:rsidRDefault="00DF08A2" w:rsidP="00221E0C">
            <w:pPr>
              <w:ind w:right="40"/>
              <w:jc w:val="center"/>
              <w:rPr>
                <w:b/>
                <w:sz w:val="18"/>
                <w:szCs w:val="18"/>
              </w:rPr>
            </w:pPr>
          </w:p>
        </w:tc>
        <w:tc>
          <w:tcPr>
            <w:tcW w:w="643"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6DE2ECC0" w14:textId="77777777" w:rsidR="00DF08A2" w:rsidRPr="00764574" w:rsidRDefault="00DF08A2" w:rsidP="00221E0C">
            <w:pPr>
              <w:ind w:right="40"/>
              <w:jc w:val="center"/>
              <w:rPr>
                <w:b/>
                <w:sz w:val="18"/>
                <w:szCs w:val="18"/>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35A16B06" w14:textId="77777777" w:rsidR="00DF08A2" w:rsidRPr="00764574" w:rsidRDefault="00DF08A2" w:rsidP="00221E0C">
            <w:pPr>
              <w:ind w:right="40"/>
              <w:jc w:val="center"/>
              <w:rPr>
                <w:b/>
                <w:sz w:val="18"/>
                <w:szCs w:val="18"/>
              </w:rPr>
            </w:pPr>
          </w:p>
        </w:tc>
        <w:tc>
          <w:tcPr>
            <w:tcW w:w="641"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0C93A6F7" w14:textId="77777777" w:rsidR="00DF08A2" w:rsidRPr="00764574" w:rsidRDefault="00DF08A2" w:rsidP="00221E0C">
            <w:pPr>
              <w:ind w:right="40"/>
              <w:jc w:val="center"/>
              <w:rPr>
                <w:b/>
                <w:sz w:val="18"/>
                <w:szCs w:val="18"/>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177906C8" w14:textId="77777777" w:rsidR="00DF08A2" w:rsidRPr="00764574" w:rsidRDefault="00DF08A2" w:rsidP="00221E0C">
            <w:pPr>
              <w:ind w:right="40"/>
              <w:jc w:val="center"/>
              <w:rPr>
                <w:b/>
                <w:sz w:val="18"/>
                <w:szCs w:val="18"/>
              </w:rPr>
            </w:pPr>
          </w:p>
        </w:tc>
        <w:tc>
          <w:tcPr>
            <w:tcW w:w="635"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1905F136" w14:textId="77777777" w:rsidR="00DF08A2" w:rsidRPr="00764574" w:rsidRDefault="00DF08A2" w:rsidP="00221E0C">
            <w:pPr>
              <w:ind w:right="40"/>
              <w:jc w:val="center"/>
              <w:rPr>
                <w:b/>
                <w:sz w:val="18"/>
                <w:szCs w:val="18"/>
              </w:rPr>
            </w:pPr>
          </w:p>
        </w:tc>
        <w:tc>
          <w:tcPr>
            <w:tcW w:w="627"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14037432" w14:textId="77777777" w:rsidR="00DF08A2" w:rsidRPr="00764574" w:rsidRDefault="00DF08A2" w:rsidP="00221E0C">
            <w:pPr>
              <w:ind w:right="40"/>
              <w:jc w:val="center"/>
              <w:rPr>
                <w:b/>
                <w:sz w:val="18"/>
                <w:szCs w:val="18"/>
              </w:rPr>
            </w:pPr>
          </w:p>
        </w:tc>
        <w:tc>
          <w:tcPr>
            <w:tcW w:w="620"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638D51E4" w14:textId="77777777" w:rsidR="00DF08A2" w:rsidRPr="00764574" w:rsidRDefault="00DF08A2" w:rsidP="00221E0C">
            <w:pPr>
              <w:ind w:right="40"/>
              <w:jc w:val="center"/>
              <w:rPr>
                <w:b/>
                <w:sz w:val="18"/>
                <w:szCs w:val="18"/>
              </w:rPr>
            </w:pPr>
          </w:p>
        </w:tc>
        <w:tc>
          <w:tcPr>
            <w:tcW w:w="1828" w:type="dxa"/>
            <w:gridSpan w:val="4"/>
            <w:tcBorders>
              <w:top w:val="single" w:sz="4" w:space="0" w:color="000000"/>
              <w:left w:val="single" w:sz="4" w:space="0" w:color="000000"/>
              <w:bottom w:val="single" w:sz="4" w:space="0" w:color="000000"/>
              <w:right w:val="single" w:sz="4" w:space="0" w:color="000000"/>
            </w:tcBorders>
            <w:shd w:val="clear" w:color="auto" w:fill="F2F2F2"/>
            <w:vAlign w:val="center"/>
          </w:tcPr>
          <w:p w14:paraId="3F8B8CB7" w14:textId="77777777" w:rsidR="00DF08A2" w:rsidRPr="00764574" w:rsidRDefault="00DF08A2" w:rsidP="00221E0C">
            <w:pPr>
              <w:ind w:right="40"/>
              <w:jc w:val="center"/>
              <w:rPr>
                <w:b/>
                <w:sz w:val="18"/>
                <w:szCs w:val="18"/>
              </w:rPr>
            </w:pPr>
          </w:p>
        </w:tc>
      </w:tr>
      <w:tr w:rsidR="00DF08A2" w14:paraId="1385A21D" w14:textId="77777777" w:rsidTr="00764574">
        <w:trPr>
          <w:trHeight w:val="28"/>
          <w:jc w:val="center"/>
        </w:trPr>
        <w:tc>
          <w:tcPr>
            <w:tcW w:w="12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1C5DAA" w14:textId="77777777" w:rsidR="00DF08A2" w:rsidRDefault="00DF08A2" w:rsidP="00221E0C">
            <w:pPr>
              <w:ind w:right="42"/>
              <w:jc w:val="center"/>
              <w:rPr>
                <w:sz w:val="18"/>
                <w:szCs w:val="18"/>
              </w:rPr>
            </w:pPr>
            <w:r>
              <w:rPr>
                <w:sz w:val="18"/>
                <w:szCs w:val="18"/>
              </w:rPr>
              <w:t>Lambayeque</w:t>
            </w:r>
          </w:p>
        </w:tc>
        <w:tc>
          <w:tcPr>
            <w:tcW w:w="69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F422523" w14:textId="77777777" w:rsidR="00DF08A2" w:rsidRPr="00764574" w:rsidRDefault="00DF08A2" w:rsidP="00221E0C">
            <w:pPr>
              <w:ind w:right="40"/>
              <w:jc w:val="center"/>
              <w:rPr>
                <w:sz w:val="18"/>
                <w:szCs w:val="18"/>
              </w:rPr>
            </w:pPr>
            <w:r w:rsidRPr="00764574">
              <w:rPr>
                <w:sz w:val="18"/>
                <w:szCs w:val="18"/>
              </w:rPr>
              <w:t>1.27</w:t>
            </w:r>
          </w:p>
        </w:tc>
        <w:tc>
          <w:tcPr>
            <w:tcW w:w="625" w:type="dxa"/>
            <w:tcBorders>
              <w:top w:val="single" w:sz="4" w:space="0" w:color="000000"/>
              <w:left w:val="single" w:sz="4" w:space="0" w:color="000000"/>
              <w:bottom w:val="single" w:sz="4" w:space="0" w:color="000000"/>
              <w:right w:val="nil"/>
            </w:tcBorders>
            <w:shd w:val="clear" w:color="auto" w:fill="auto"/>
            <w:vAlign w:val="center"/>
          </w:tcPr>
          <w:p w14:paraId="07979C84" w14:textId="77777777" w:rsidR="00DF08A2" w:rsidRPr="00764574" w:rsidRDefault="00DF08A2" w:rsidP="00221E0C">
            <w:pPr>
              <w:ind w:right="40"/>
              <w:jc w:val="center"/>
              <w:rPr>
                <w:sz w:val="18"/>
                <w:szCs w:val="18"/>
              </w:rPr>
            </w:pPr>
            <w:r w:rsidRPr="00764574">
              <w:rPr>
                <w:sz w:val="18"/>
                <w:szCs w:val="18"/>
              </w:rPr>
              <w:t>1.28</w:t>
            </w:r>
          </w:p>
        </w:tc>
        <w:tc>
          <w:tcPr>
            <w:tcW w:w="454"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5E5C1D89" w14:textId="77777777" w:rsidR="00DF08A2" w:rsidRPr="00764574" w:rsidRDefault="00DF08A2" w:rsidP="00221E0C">
            <w:pPr>
              <w:ind w:right="40"/>
              <w:jc w:val="center"/>
              <w:rPr>
                <w:b/>
                <w:sz w:val="18"/>
                <w:szCs w:val="18"/>
              </w:rPr>
            </w:pPr>
          </w:p>
        </w:tc>
        <w:tc>
          <w:tcPr>
            <w:tcW w:w="642"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0EE609B5" w14:textId="77777777" w:rsidR="00DF08A2" w:rsidRPr="00764574" w:rsidRDefault="00DF08A2" w:rsidP="00221E0C">
            <w:pPr>
              <w:ind w:right="40"/>
              <w:jc w:val="center"/>
              <w:rPr>
                <w:b/>
                <w:sz w:val="18"/>
                <w:szCs w:val="18"/>
              </w:rPr>
            </w:pPr>
          </w:p>
        </w:tc>
        <w:tc>
          <w:tcPr>
            <w:tcW w:w="648"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2A0F1EAD" w14:textId="77777777" w:rsidR="00DF08A2" w:rsidRPr="00764574" w:rsidRDefault="00DF08A2" w:rsidP="00221E0C">
            <w:pPr>
              <w:ind w:right="40"/>
              <w:jc w:val="center"/>
              <w:rPr>
                <w:b/>
                <w:sz w:val="18"/>
                <w:szCs w:val="18"/>
              </w:rPr>
            </w:pPr>
          </w:p>
        </w:tc>
        <w:tc>
          <w:tcPr>
            <w:tcW w:w="643"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211895FC" w14:textId="77777777" w:rsidR="00DF08A2" w:rsidRPr="00764574" w:rsidRDefault="00DF08A2" w:rsidP="00221E0C">
            <w:pPr>
              <w:ind w:right="40"/>
              <w:jc w:val="center"/>
              <w:rPr>
                <w:b/>
                <w:sz w:val="18"/>
                <w:szCs w:val="18"/>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473EB4CC" w14:textId="77777777" w:rsidR="00DF08A2" w:rsidRPr="00764574" w:rsidRDefault="00DF08A2" w:rsidP="00221E0C">
            <w:pPr>
              <w:ind w:right="40"/>
              <w:jc w:val="center"/>
              <w:rPr>
                <w:b/>
                <w:sz w:val="18"/>
                <w:szCs w:val="18"/>
              </w:rPr>
            </w:pPr>
          </w:p>
        </w:tc>
        <w:tc>
          <w:tcPr>
            <w:tcW w:w="641"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4BAABE31" w14:textId="77777777" w:rsidR="00DF08A2" w:rsidRPr="00764574" w:rsidRDefault="00DF08A2" w:rsidP="00221E0C">
            <w:pPr>
              <w:ind w:right="40"/>
              <w:jc w:val="center"/>
              <w:rPr>
                <w:b/>
                <w:sz w:val="18"/>
                <w:szCs w:val="18"/>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704F2D99" w14:textId="77777777" w:rsidR="00DF08A2" w:rsidRPr="00764574" w:rsidRDefault="00DF08A2" w:rsidP="00221E0C">
            <w:pPr>
              <w:ind w:right="40"/>
              <w:jc w:val="center"/>
              <w:rPr>
                <w:b/>
                <w:sz w:val="18"/>
                <w:szCs w:val="18"/>
              </w:rPr>
            </w:pPr>
          </w:p>
        </w:tc>
        <w:tc>
          <w:tcPr>
            <w:tcW w:w="635"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28953195" w14:textId="77777777" w:rsidR="00DF08A2" w:rsidRPr="00764574" w:rsidRDefault="00DF08A2" w:rsidP="00221E0C">
            <w:pPr>
              <w:ind w:right="40"/>
              <w:jc w:val="center"/>
              <w:rPr>
                <w:b/>
                <w:sz w:val="18"/>
                <w:szCs w:val="18"/>
              </w:rPr>
            </w:pPr>
          </w:p>
        </w:tc>
        <w:tc>
          <w:tcPr>
            <w:tcW w:w="627"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7E9BE349" w14:textId="77777777" w:rsidR="00DF08A2" w:rsidRPr="00764574" w:rsidRDefault="00DF08A2" w:rsidP="00221E0C">
            <w:pPr>
              <w:ind w:right="40"/>
              <w:jc w:val="center"/>
              <w:rPr>
                <w:b/>
                <w:sz w:val="18"/>
                <w:szCs w:val="18"/>
              </w:rPr>
            </w:pPr>
          </w:p>
        </w:tc>
        <w:tc>
          <w:tcPr>
            <w:tcW w:w="620"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3D6B76A2" w14:textId="77777777" w:rsidR="00DF08A2" w:rsidRPr="00764574" w:rsidRDefault="00DF08A2" w:rsidP="00221E0C">
            <w:pPr>
              <w:ind w:right="40"/>
              <w:jc w:val="center"/>
              <w:rPr>
                <w:b/>
                <w:sz w:val="18"/>
                <w:szCs w:val="18"/>
              </w:rPr>
            </w:pPr>
          </w:p>
        </w:tc>
        <w:tc>
          <w:tcPr>
            <w:tcW w:w="1828" w:type="dxa"/>
            <w:gridSpan w:val="4"/>
            <w:tcBorders>
              <w:top w:val="single" w:sz="4" w:space="0" w:color="000000"/>
              <w:left w:val="single" w:sz="4" w:space="0" w:color="000000"/>
              <w:bottom w:val="single" w:sz="4" w:space="0" w:color="000000"/>
              <w:right w:val="single" w:sz="4" w:space="0" w:color="000000"/>
            </w:tcBorders>
            <w:shd w:val="clear" w:color="auto" w:fill="F2F2F2"/>
            <w:vAlign w:val="center"/>
          </w:tcPr>
          <w:p w14:paraId="5EB2FC4B" w14:textId="77777777" w:rsidR="00DF08A2" w:rsidRPr="00764574" w:rsidRDefault="00DF08A2" w:rsidP="00221E0C">
            <w:pPr>
              <w:ind w:right="40"/>
              <w:jc w:val="center"/>
              <w:rPr>
                <w:b/>
                <w:sz w:val="18"/>
                <w:szCs w:val="18"/>
              </w:rPr>
            </w:pPr>
          </w:p>
        </w:tc>
      </w:tr>
      <w:tr w:rsidR="00DF08A2" w14:paraId="60B98902" w14:textId="77777777" w:rsidTr="00764574">
        <w:trPr>
          <w:trHeight w:val="28"/>
          <w:jc w:val="center"/>
        </w:trPr>
        <w:tc>
          <w:tcPr>
            <w:tcW w:w="12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A8F659" w14:textId="77777777" w:rsidR="00DF08A2" w:rsidRDefault="00DF08A2" w:rsidP="00221E0C">
            <w:pPr>
              <w:ind w:right="42"/>
              <w:jc w:val="center"/>
              <w:rPr>
                <w:sz w:val="18"/>
                <w:szCs w:val="18"/>
              </w:rPr>
            </w:pPr>
            <w:r>
              <w:rPr>
                <w:sz w:val="18"/>
                <w:szCs w:val="18"/>
              </w:rPr>
              <w:t xml:space="preserve">Lima </w:t>
            </w:r>
            <w:proofErr w:type="spellStart"/>
            <w:r>
              <w:rPr>
                <w:sz w:val="18"/>
                <w:szCs w:val="18"/>
              </w:rPr>
              <w:t>Metrop</w:t>
            </w:r>
            <w:proofErr w:type="spellEnd"/>
            <w:r>
              <w:rPr>
                <w:sz w:val="18"/>
                <w:szCs w:val="18"/>
              </w:rPr>
              <w:t>.</w:t>
            </w:r>
          </w:p>
        </w:tc>
        <w:tc>
          <w:tcPr>
            <w:tcW w:w="69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4FF7691" w14:textId="77777777" w:rsidR="00DF08A2" w:rsidRPr="00764574" w:rsidRDefault="00DF08A2" w:rsidP="00221E0C">
            <w:pPr>
              <w:ind w:right="40"/>
              <w:jc w:val="center"/>
              <w:rPr>
                <w:sz w:val="18"/>
                <w:szCs w:val="18"/>
              </w:rPr>
            </w:pPr>
            <w:r w:rsidRPr="00764574">
              <w:rPr>
                <w:sz w:val="18"/>
                <w:szCs w:val="18"/>
              </w:rPr>
              <w:t>1.19</w:t>
            </w:r>
          </w:p>
        </w:tc>
        <w:tc>
          <w:tcPr>
            <w:tcW w:w="625" w:type="dxa"/>
            <w:tcBorders>
              <w:top w:val="single" w:sz="4" w:space="0" w:color="000000"/>
              <w:left w:val="single" w:sz="4" w:space="0" w:color="000000"/>
              <w:bottom w:val="single" w:sz="4" w:space="0" w:color="000000"/>
              <w:right w:val="nil"/>
            </w:tcBorders>
            <w:shd w:val="clear" w:color="auto" w:fill="auto"/>
            <w:vAlign w:val="center"/>
          </w:tcPr>
          <w:p w14:paraId="67748864" w14:textId="77777777" w:rsidR="00DF08A2" w:rsidRPr="00764574" w:rsidRDefault="00DF08A2" w:rsidP="00221E0C">
            <w:pPr>
              <w:ind w:right="40"/>
              <w:jc w:val="center"/>
              <w:rPr>
                <w:sz w:val="18"/>
                <w:szCs w:val="18"/>
              </w:rPr>
            </w:pPr>
            <w:r w:rsidRPr="00764574">
              <w:rPr>
                <w:sz w:val="18"/>
                <w:szCs w:val="18"/>
              </w:rPr>
              <w:t>1.19</w:t>
            </w:r>
          </w:p>
        </w:tc>
        <w:tc>
          <w:tcPr>
            <w:tcW w:w="454"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7CA15DDC" w14:textId="77777777" w:rsidR="00DF08A2" w:rsidRPr="00764574" w:rsidRDefault="00DF08A2" w:rsidP="00221E0C">
            <w:pPr>
              <w:ind w:right="40"/>
              <w:jc w:val="center"/>
              <w:rPr>
                <w:b/>
                <w:sz w:val="18"/>
                <w:szCs w:val="18"/>
              </w:rPr>
            </w:pPr>
          </w:p>
        </w:tc>
        <w:tc>
          <w:tcPr>
            <w:tcW w:w="642"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559AB296" w14:textId="77777777" w:rsidR="00DF08A2" w:rsidRPr="00764574" w:rsidRDefault="00DF08A2" w:rsidP="00221E0C">
            <w:pPr>
              <w:ind w:right="40"/>
              <w:jc w:val="center"/>
              <w:rPr>
                <w:b/>
                <w:sz w:val="18"/>
                <w:szCs w:val="18"/>
              </w:rPr>
            </w:pPr>
          </w:p>
        </w:tc>
        <w:tc>
          <w:tcPr>
            <w:tcW w:w="648"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2AC21376" w14:textId="77777777" w:rsidR="00DF08A2" w:rsidRPr="00764574" w:rsidRDefault="00DF08A2" w:rsidP="00221E0C">
            <w:pPr>
              <w:ind w:right="40"/>
              <w:jc w:val="center"/>
              <w:rPr>
                <w:b/>
                <w:sz w:val="18"/>
                <w:szCs w:val="18"/>
              </w:rPr>
            </w:pPr>
          </w:p>
        </w:tc>
        <w:tc>
          <w:tcPr>
            <w:tcW w:w="643"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72717014" w14:textId="77777777" w:rsidR="00DF08A2" w:rsidRPr="00764574" w:rsidRDefault="00DF08A2" w:rsidP="00221E0C">
            <w:pPr>
              <w:ind w:right="40"/>
              <w:jc w:val="center"/>
              <w:rPr>
                <w:b/>
                <w:sz w:val="18"/>
                <w:szCs w:val="18"/>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04E5A3C8" w14:textId="77777777" w:rsidR="00DF08A2" w:rsidRPr="00764574" w:rsidRDefault="00DF08A2" w:rsidP="00221E0C">
            <w:pPr>
              <w:ind w:right="40"/>
              <w:jc w:val="center"/>
              <w:rPr>
                <w:b/>
                <w:sz w:val="18"/>
                <w:szCs w:val="18"/>
              </w:rPr>
            </w:pPr>
          </w:p>
        </w:tc>
        <w:tc>
          <w:tcPr>
            <w:tcW w:w="641"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78C8F483" w14:textId="77777777" w:rsidR="00DF08A2" w:rsidRPr="00764574" w:rsidRDefault="00DF08A2" w:rsidP="00221E0C">
            <w:pPr>
              <w:ind w:right="40"/>
              <w:jc w:val="center"/>
              <w:rPr>
                <w:b/>
                <w:sz w:val="18"/>
                <w:szCs w:val="18"/>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50594305" w14:textId="77777777" w:rsidR="00DF08A2" w:rsidRPr="00764574" w:rsidRDefault="00DF08A2" w:rsidP="00221E0C">
            <w:pPr>
              <w:ind w:right="40"/>
              <w:jc w:val="center"/>
              <w:rPr>
                <w:b/>
                <w:sz w:val="18"/>
                <w:szCs w:val="18"/>
              </w:rPr>
            </w:pPr>
          </w:p>
        </w:tc>
        <w:tc>
          <w:tcPr>
            <w:tcW w:w="635"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0B6CF35B" w14:textId="77777777" w:rsidR="00DF08A2" w:rsidRPr="00764574" w:rsidRDefault="00DF08A2" w:rsidP="00221E0C">
            <w:pPr>
              <w:ind w:right="40"/>
              <w:jc w:val="center"/>
              <w:rPr>
                <w:b/>
                <w:sz w:val="18"/>
                <w:szCs w:val="18"/>
              </w:rPr>
            </w:pPr>
          </w:p>
        </w:tc>
        <w:tc>
          <w:tcPr>
            <w:tcW w:w="627"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6DC0AA0B" w14:textId="77777777" w:rsidR="00DF08A2" w:rsidRPr="00764574" w:rsidRDefault="00DF08A2" w:rsidP="00221E0C">
            <w:pPr>
              <w:ind w:right="40"/>
              <w:jc w:val="center"/>
              <w:rPr>
                <w:b/>
                <w:sz w:val="18"/>
                <w:szCs w:val="18"/>
              </w:rPr>
            </w:pPr>
          </w:p>
        </w:tc>
        <w:tc>
          <w:tcPr>
            <w:tcW w:w="620"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13486CD9" w14:textId="77777777" w:rsidR="00DF08A2" w:rsidRPr="00764574" w:rsidRDefault="00DF08A2" w:rsidP="00221E0C">
            <w:pPr>
              <w:ind w:right="40"/>
              <w:jc w:val="center"/>
              <w:rPr>
                <w:b/>
                <w:sz w:val="18"/>
                <w:szCs w:val="18"/>
              </w:rPr>
            </w:pPr>
          </w:p>
        </w:tc>
        <w:tc>
          <w:tcPr>
            <w:tcW w:w="1828" w:type="dxa"/>
            <w:gridSpan w:val="4"/>
            <w:tcBorders>
              <w:top w:val="single" w:sz="4" w:space="0" w:color="000000"/>
              <w:left w:val="single" w:sz="4" w:space="0" w:color="000000"/>
              <w:bottom w:val="single" w:sz="4" w:space="0" w:color="000000"/>
              <w:right w:val="single" w:sz="4" w:space="0" w:color="000000"/>
            </w:tcBorders>
            <w:shd w:val="clear" w:color="auto" w:fill="F2F2F2"/>
            <w:vAlign w:val="center"/>
          </w:tcPr>
          <w:p w14:paraId="5C847641" w14:textId="77777777" w:rsidR="00DF08A2" w:rsidRPr="00764574" w:rsidRDefault="00DF08A2" w:rsidP="00221E0C">
            <w:pPr>
              <w:ind w:right="40"/>
              <w:jc w:val="center"/>
              <w:rPr>
                <w:b/>
                <w:sz w:val="18"/>
                <w:szCs w:val="18"/>
              </w:rPr>
            </w:pPr>
          </w:p>
        </w:tc>
      </w:tr>
      <w:tr w:rsidR="00DF08A2" w14:paraId="6E283382" w14:textId="77777777" w:rsidTr="00764574">
        <w:trPr>
          <w:trHeight w:val="28"/>
          <w:jc w:val="center"/>
        </w:trPr>
        <w:tc>
          <w:tcPr>
            <w:tcW w:w="12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C9F30F" w14:textId="77777777" w:rsidR="00DF08A2" w:rsidRDefault="00DF08A2" w:rsidP="00221E0C">
            <w:pPr>
              <w:ind w:right="42"/>
              <w:jc w:val="center"/>
              <w:rPr>
                <w:sz w:val="18"/>
                <w:szCs w:val="18"/>
              </w:rPr>
            </w:pPr>
            <w:r>
              <w:rPr>
                <w:sz w:val="18"/>
                <w:szCs w:val="18"/>
              </w:rPr>
              <w:t>Lima Prov.</w:t>
            </w:r>
          </w:p>
        </w:tc>
        <w:tc>
          <w:tcPr>
            <w:tcW w:w="69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67E5E6B" w14:textId="77777777" w:rsidR="00DF08A2" w:rsidRPr="00764574" w:rsidRDefault="00DF08A2" w:rsidP="00221E0C">
            <w:pPr>
              <w:ind w:right="40"/>
              <w:jc w:val="center"/>
              <w:rPr>
                <w:sz w:val="18"/>
                <w:szCs w:val="18"/>
              </w:rPr>
            </w:pPr>
            <w:r w:rsidRPr="00764574">
              <w:rPr>
                <w:sz w:val="18"/>
                <w:szCs w:val="18"/>
              </w:rPr>
              <w:t>1.27</w:t>
            </w:r>
          </w:p>
        </w:tc>
        <w:tc>
          <w:tcPr>
            <w:tcW w:w="625" w:type="dxa"/>
            <w:tcBorders>
              <w:top w:val="single" w:sz="4" w:space="0" w:color="000000"/>
              <w:left w:val="single" w:sz="4" w:space="0" w:color="000000"/>
              <w:bottom w:val="single" w:sz="4" w:space="0" w:color="000000"/>
              <w:right w:val="nil"/>
            </w:tcBorders>
            <w:shd w:val="clear" w:color="auto" w:fill="auto"/>
            <w:vAlign w:val="center"/>
          </w:tcPr>
          <w:p w14:paraId="38F8EBCA" w14:textId="77777777" w:rsidR="00DF08A2" w:rsidRPr="00764574" w:rsidRDefault="00DF08A2" w:rsidP="00221E0C">
            <w:pPr>
              <w:ind w:right="40"/>
              <w:jc w:val="center"/>
              <w:rPr>
                <w:sz w:val="18"/>
                <w:szCs w:val="18"/>
              </w:rPr>
            </w:pPr>
            <w:r w:rsidRPr="00764574">
              <w:rPr>
                <w:sz w:val="18"/>
                <w:szCs w:val="18"/>
              </w:rPr>
              <w:t>1.28</w:t>
            </w:r>
          </w:p>
        </w:tc>
        <w:tc>
          <w:tcPr>
            <w:tcW w:w="454"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407A71B6" w14:textId="77777777" w:rsidR="00DF08A2" w:rsidRPr="00764574" w:rsidRDefault="00DF08A2" w:rsidP="00221E0C">
            <w:pPr>
              <w:ind w:right="40"/>
              <w:jc w:val="center"/>
              <w:rPr>
                <w:b/>
                <w:sz w:val="18"/>
                <w:szCs w:val="18"/>
              </w:rPr>
            </w:pPr>
          </w:p>
        </w:tc>
        <w:tc>
          <w:tcPr>
            <w:tcW w:w="642"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346917FA" w14:textId="77777777" w:rsidR="00DF08A2" w:rsidRPr="00764574" w:rsidRDefault="00DF08A2" w:rsidP="00221E0C">
            <w:pPr>
              <w:ind w:right="40"/>
              <w:jc w:val="center"/>
              <w:rPr>
                <w:b/>
                <w:sz w:val="18"/>
                <w:szCs w:val="18"/>
              </w:rPr>
            </w:pPr>
          </w:p>
        </w:tc>
        <w:tc>
          <w:tcPr>
            <w:tcW w:w="648"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3EC9A8E3" w14:textId="77777777" w:rsidR="00DF08A2" w:rsidRPr="00764574" w:rsidRDefault="00DF08A2" w:rsidP="00221E0C">
            <w:pPr>
              <w:ind w:right="40"/>
              <w:jc w:val="center"/>
              <w:rPr>
                <w:b/>
                <w:sz w:val="18"/>
                <w:szCs w:val="18"/>
              </w:rPr>
            </w:pPr>
          </w:p>
        </w:tc>
        <w:tc>
          <w:tcPr>
            <w:tcW w:w="643"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5960E8DA" w14:textId="77777777" w:rsidR="00DF08A2" w:rsidRPr="00764574" w:rsidRDefault="00DF08A2" w:rsidP="00221E0C">
            <w:pPr>
              <w:ind w:right="40"/>
              <w:jc w:val="center"/>
              <w:rPr>
                <w:b/>
                <w:sz w:val="18"/>
                <w:szCs w:val="18"/>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75D1CB9C" w14:textId="77777777" w:rsidR="00DF08A2" w:rsidRPr="00764574" w:rsidRDefault="00DF08A2" w:rsidP="00221E0C">
            <w:pPr>
              <w:ind w:right="40"/>
              <w:jc w:val="center"/>
              <w:rPr>
                <w:b/>
                <w:sz w:val="18"/>
                <w:szCs w:val="18"/>
              </w:rPr>
            </w:pPr>
          </w:p>
        </w:tc>
        <w:tc>
          <w:tcPr>
            <w:tcW w:w="641"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0C7D0667" w14:textId="77777777" w:rsidR="00DF08A2" w:rsidRPr="00764574" w:rsidRDefault="00DF08A2" w:rsidP="00221E0C">
            <w:pPr>
              <w:ind w:right="40"/>
              <w:jc w:val="center"/>
              <w:rPr>
                <w:b/>
                <w:sz w:val="18"/>
                <w:szCs w:val="18"/>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336B5218" w14:textId="77777777" w:rsidR="00DF08A2" w:rsidRPr="00764574" w:rsidRDefault="00DF08A2" w:rsidP="00221E0C">
            <w:pPr>
              <w:ind w:right="40"/>
              <w:jc w:val="center"/>
              <w:rPr>
                <w:b/>
                <w:sz w:val="18"/>
                <w:szCs w:val="18"/>
              </w:rPr>
            </w:pPr>
          </w:p>
        </w:tc>
        <w:tc>
          <w:tcPr>
            <w:tcW w:w="635"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373930CB" w14:textId="77777777" w:rsidR="00DF08A2" w:rsidRPr="00764574" w:rsidRDefault="00DF08A2" w:rsidP="00221E0C">
            <w:pPr>
              <w:ind w:right="40"/>
              <w:jc w:val="center"/>
              <w:rPr>
                <w:b/>
                <w:sz w:val="18"/>
                <w:szCs w:val="18"/>
              </w:rPr>
            </w:pPr>
          </w:p>
        </w:tc>
        <w:tc>
          <w:tcPr>
            <w:tcW w:w="627"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2811BFED" w14:textId="77777777" w:rsidR="00DF08A2" w:rsidRPr="00764574" w:rsidRDefault="00DF08A2" w:rsidP="00221E0C">
            <w:pPr>
              <w:ind w:right="40"/>
              <w:jc w:val="center"/>
              <w:rPr>
                <w:b/>
                <w:sz w:val="18"/>
                <w:szCs w:val="18"/>
              </w:rPr>
            </w:pPr>
          </w:p>
        </w:tc>
        <w:tc>
          <w:tcPr>
            <w:tcW w:w="620"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4BFCBB51" w14:textId="77777777" w:rsidR="00DF08A2" w:rsidRPr="00764574" w:rsidRDefault="00DF08A2" w:rsidP="00221E0C">
            <w:pPr>
              <w:ind w:right="40"/>
              <w:jc w:val="center"/>
              <w:rPr>
                <w:b/>
                <w:sz w:val="18"/>
                <w:szCs w:val="18"/>
              </w:rPr>
            </w:pPr>
          </w:p>
        </w:tc>
        <w:tc>
          <w:tcPr>
            <w:tcW w:w="1828" w:type="dxa"/>
            <w:gridSpan w:val="4"/>
            <w:tcBorders>
              <w:top w:val="single" w:sz="4" w:space="0" w:color="000000"/>
              <w:left w:val="single" w:sz="4" w:space="0" w:color="000000"/>
              <w:bottom w:val="single" w:sz="4" w:space="0" w:color="000000"/>
              <w:right w:val="single" w:sz="4" w:space="0" w:color="000000"/>
            </w:tcBorders>
            <w:shd w:val="clear" w:color="auto" w:fill="F2F2F2"/>
            <w:vAlign w:val="center"/>
          </w:tcPr>
          <w:p w14:paraId="39AAF28F" w14:textId="77777777" w:rsidR="00DF08A2" w:rsidRPr="00764574" w:rsidRDefault="00DF08A2" w:rsidP="00221E0C">
            <w:pPr>
              <w:ind w:right="40"/>
              <w:jc w:val="center"/>
              <w:rPr>
                <w:b/>
                <w:sz w:val="18"/>
                <w:szCs w:val="18"/>
              </w:rPr>
            </w:pPr>
          </w:p>
        </w:tc>
      </w:tr>
      <w:tr w:rsidR="00DF08A2" w14:paraId="44ED486A" w14:textId="77777777" w:rsidTr="00764574">
        <w:trPr>
          <w:trHeight w:val="28"/>
          <w:jc w:val="center"/>
        </w:trPr>
        <w:tc>
          <w:tcPr>
            <w:tcW w:w="12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4D0115" w14:textId="77777777" w:rsidR="00DF08A2" w:rsidRDefault="00DF08A2" w:rsidP="00221E0C">
            <w:pPr>
              <w:ind w:right="42"/>
              <w:jc w:val="center"/>
              <w:rPr>
                <w:sz w:val="18"/>
                <w:szCs w:val="18"/>
              </w:rPr>
            </w:pPr>
            <w:r>
              <w:rPr>
                <w:sz w:val="18"/>
                <w:szCs w:val="18"/>
              </w:rPr>
              <w:t>Loreto</w:t>
            </w:r>
          </w:p>
        </w:tc>
        <w:tc>
          <w:tcPr>
            <w:tcW w:w="69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02F4A0A" w14:textId="77777777" w:rsidR="00DF08A2" w:rsidRPr="00764574" w:rsidRDefault="00DF08A2" w:rsidP="00221E0C">
            <w:pPr>
              <w:ind w:right="40"/>
              <w:jc w:val="center"/>
              <w:rPr>
                <w:sz w:val="18"/>
                <w:szCs w:val="18"/>
              </w:rPr>
            </w:pPr>
            <w:r w:rsidRPr="00764574">
              <w:rPr>
                <w:sz w:val="18"/>
                <w:szCs w:val="18"/>
              </w:rPr>
              <w:t>1.15</w:t>
            </w:r>
          </w:p>
        </w:tc>
        <w:tc>
          <w:tcPr>
            <w:tcW w:w="625" w:type="dxa"/>
            <w:tcBorders>
              <w:top w:val="single" w:sz="4" w:space="0" w:color="000000"/>
              <w:left w:val="single" w:sz="4" w:space="0" w:color="000000"/>
              <w:bottom w:val="single" w:sz="4" w:space="0" w:color="000000"/>
              <w:right w:val="nil"/>
            </w:tcBorders>
            <w:shd w:val="clear" w:color="auto" w:fill="auto"/>
            <w:vAlign w:val="center"/>
          </w:tcPr>
          <w:p w14:paraId="31381915" w14:textId="77777777" w:rsidR="00DF08A2" w:rsidRPr="00764574" w:rsidRDefault="00DF08A2" w:rsidP="00221E0C">
            <w:pPr>
              <w:ind w:right="40"/>
              <w:jc w:val="center"/>
              <w:rPr>
                <w:sz w:val="18"/>
                <w:szCs w:val="18"/>
              </w:rPr>
            </w:pPr>
            <w:r w:rsidRPr="00764574">
              <w:rPr>
                <w:sz w:val="18"/>
                <w:szCs w:val="18"/>
              </w:rPr>
              <w:t>1.16</w:t>
            </w:r>
          </w:p>
        </w:tc>
        <w:tc>
          <w:tcPr>
            <w:tcW w:w="454"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5026FDFE" w14:textId="77777777" w:rsidR="00DF08A2" w:rsidRPr="00764574" w:rsidRDefault="00DF08A2" w:rsidP="00221E0C">
            <w:pPr>
              <w:ind w:right="40"/>
              <w:jc w:val="center"/>
              <w:rPr>
                <w:b/>
                <w:sz w:val="18"/>
                <w:szCs w:val="18"/>
              </w:rPr>
            </w:pPr>
          </w:p>
        </w:tc>
        <w:tc>
          <w:tcPr>
            <w:tcW w:w="642"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02EAC674" w14:textId="77777777" w:rsidR="00DF08A2" w:rsidRPr="00764574" w:rsidRDefault="00DF08A2" w:rsidP="00221E0C">
            <w:pPr>
              <w:ind w:right="40"/>
              <w:jc w:val="center"/>
              <w:rPr>
                <w:b/>
                <w:sz w:val="18"/>
                <w:szCs w:val="18"/>
              </w:rPr>
            </w:pPr>
          </w:p>
        </w:tc>
        <w:tc>
          <w:tcPr>
            <w:tcW w:w="648"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03CC0711" w14:textId="77777777" w:rsidR="00DF08A2" w:rsidRPr="00764574" w:rsidRDefault="00DF08A2" w:rsidP="00221E0C">
            <w:pPr>
              <w:ind w:right="40"/>
              <w:jc w:val="center"/>
              <w:rPr>
                <w:b/>
                <w:sz w:val="18"/>
                <w:szCs w:val="18"/>
              </w:rPr>
            </w:pPr>
          </w:p>
        </w:tc>
        <w:tc>
          <w:tcPr>
            <w:tcW w:w="643"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4537D020" w14:textId="77777777" w:rsidR="00DF08A2" w:rsidRPr="00764574" w:rsidRDefault="00DF08A2" w:rsidP="00221E0C">
            <w:pPr>
              <w:ind w:right="40"/>
              <w:jc w:val="center"/>
              <w:rPr>
                <w:b/>
                <w:sz w:val="18"/>
                <w:szCs w:val="18"/>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093827E5" w14:textId="77777777" w:rsidR="00DF08A2" w:rsidRPr="00764574" w:rsidRDefault="00DF08A2" w:rsidP="00221E0C">
            <w:pPr>
              <w:ind w:right="40"/>
              <w:jc w:val="center"/>
              <w:rPr>
                <w:b/>
                <w:sz w:val="18"/>
                <w:szCs w:val="18"/>
              </w:rPr>
            </w:pPr>
          </w:p>
        </w:tc>
        <w:tc>
          <w:tcPr>
            <w:tcW w:w="641"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4A5F434C" w14:textId="77777777" w:rsidR="00DF08A2" w:rsidRPr="00764574" w:rsidRDefault="00DF08A2" w:rsidP="00221E0C">
            <w:pPr>
              <w:ind w:right="40"/>
              <w:jc w:val="center"/>
              <w:rPr>
                <w:b/>
                <w:sz w:val="18"/>
                <w:szCs w:val="18"/>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43A5A2E9" w14:textId="77777777" w:rsidR="00DF08A2" w:rsidRPr="00764574" w:rsidRDefault="00DF08A2" w:rsidP="00221E0C">
            <w:pPr>
              <w:ind w:right="40"/>
              <w:jc w:val="center"/>
              <w:rPr>
                <w:b/>
                <w:sz w:val="18"/>
                <w:szCs w:val="18"/>
              </w:rPr>
            </w:pPr>
          </w:p>
        </w:tc>
        <w:tc>
          <w:tcPr>
            <w:tcW w:w="635"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4467987D" w14:textId="77777777" w:rsidR="00DF08A2" w:rsidRPr="00764574" w:rsidRDefault="00DF08A2" w:rsidP="00221E0C">
            <w:pPr>
              <w:ind w:right="40"/>
              <w:jc w:val="center"/>
              <w:rPr>
                <w:b/>
                <w:sz w:val="18"/>
                <w:szCs w:val="18"/>
              </w:rPr>
            </w:pPr>
          </w:p>
        </w:tc>
        <w:tc>
          <w:tcPr>
            <w:tcW w:w="627"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5551D710" w14:textId="77777777" w:rsidR="00DF08A2" w:rsidRPr="00764574" w:rsidRDefault="00DF08A2" w:rsidP="00221E0C">
            <w:pPr>
              <w:ind w:right="40"/>
              <w:jc w:val="center"/>
              <w:rPr>
                <w:b/>
                <w:sz w:val="18"/>
                <w:szCs w:val="18"/>
              </w:rPr>
            </w:pPr>
          </w:p>
        </w:tc>
        <w:tc>
          <w:tcPr>
            <w:tcW w:w="620"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3FB470FB" w14:textId="77777777" w:rsidR="00DF08A2" w:rsidRPr="00764574" w:rsidRDefault="00DF08A2" w:rsidP="00221E0C">
            <w:pPr>
              <w:ind w:right="40"/>
              <w:jc w:val="center"/>
              <w:rPr>
                <w:b/>
                <w:sz w:val="18"/>
                <w:szCs w:val="18"/>
              </w:rPr>
            </w:pPr>
          </w:p>
        </w:tc>
        <w:tc>
          <w:tcPr>
            <w:tcW w:w="1828" w:type="dxa"/>
            <w:gridSpan w:val="4"/>
            <w:tcBorders>
              <w:top w:val="single" w:sz="4" w:space="0" w:color="000000"/>
              <w:left w:val="single" w:sz="4" w:space="0" w:color="000000"/>
              <w:bottom w:val="single" w:sz="4" w:space="0" w:color="000000"/>
              <w:right w:val="single" w:sz="4" w:space="0" w:color="000000"/>
            </w:tcBorders>
            <w:shd w:val="clear" w:color="auto" w:fill="F2F2F2"/>
            <w:vAlign w:val="center"/>
          </w:tcPr>
          <w:p w14:paraId="085F23CE" w14:textId="77777777" w:rsidR="00DF08A2" w:rsidRPr="00764574" w:rsidRDefault="00DF08A2" w:rsidP="00221E0C">
            <w:pPr>
              <w:ind w:right="40"/>
              <w:jc w:val="center"/>
              <w:rPr>
                <w:b/>
                <w:sz w:val="18"/>
                <w:szCs w:val="18"/>
              </w:rPr>
            </w:pPr>
          </w:p>
        </w:tc>
      </w:tr>
      <w:tr w:rsidR="00DF08A2" w14:paraId="1E479831" w14:textId="77777777" w:rsidTr="00764574">
        <w:trPr>
          <w:trHeight w:val="483"/>
          <w:jc w:val="center"/>
        </w:trPr>
        <w:tc>
          <w:tcPr>
            <w:tcW w:w="12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FFD549" w14:textId="77777777" w:rsidR="00DF08A2" w:rsidRDefault="00DF08A2" w:rsidP="00221E0C">
            <w:pPr>
              <w:ind w:right="42"/>
              <w:jc w:val="center"/>
              <w:rPr>
                <w:sz w:val="18"/>
                <w:szCs w:val="18"/>
              </w:rPr>
            </w:pPr>
            <w:r>
              <w:rPr>
                <w:sz w:val="18"/>
                <w:szCs w:val="18"/>
              </w:rPr>
              <w:t>Madre de Dios</w:t>
            </w:r>
          </w:p>
        </w:tc>
        <w:tc>
          <w:tcPr>
            <w:tcW w:w="69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AA63600" w14:textId="77777777" w:rsidR="00DF08A2" w:rsidRPr="00764574" w:rsidRDefault="00DF08A2" w:rsidP="00221E0C">
            <w:pPr>
              <w:ind w:right="40"/>
              <w:jc w:val="center"/>
              <w:rPr>
                <w:sz w:val="18"/>
                <w:szCs w:val="18"/>
              </w:rPr>
            </w:pPr>
            <w:r w:rsidRPr="00764574">
              <w:rPr>
                <w:sz w:val="18"/>
                <w:szCs w:val="18"/>
              </w:rPr>
              <w:t>1.12</w:t>
            </w:r>
          </w:p>
        </w:tc>
        <w:tc>
          <w:tcPr>
            <w:tcW w:w="625" w:type="dxa"/>
            <w:tcBorders>
              <w:top w:val="single" w:sz="4" w:space="0" w:color="000000"/>
              <w:left w:val="single" w:sz="4" w:space="0" w:color="000000"/>
              <w:bottom w:val="single" w:sz="4" w:space="0" w:color="000000"/>
              <w:right w:val="nil"/>
            </w:tcBorders>
            <w:shd w:val="clear" w:color="auto" w:fill="auto"/>
            <w:vAlign w:val="center"/>
          </w:tcPr>
          <w:p w14:paraId="157267BB" w14:textId="77777777" w:rsidR="00DF08A2" w:rsidRPr="00764574" w:rsidRDefault="00DF08A2" w:rsidP="00221E0C">
            <w:pPr>
              <w:ind w:right="40"/>
              <w:jc w:val="center"/>
              <w:rPr>
                <w:sz w:val="18"/>
                <w:szCs w:val="18"/>
              </w:rPr>
            </w:pPr>
            <w:r w:rsidRPr="00764574">
              <w:rPr>
                <w:sz w:val="18"/>
                <w:szCs w:val="18"/>
              </w:rPr>
              <w:t>1.12</w:t>
            </w:r>
          </w:p>
        </w:tc>
        <w:tc>
          <w:tcPr>
            <w:tcW w:w="454"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61024095" w14:textId="77777777" w:rsidR="00DF08A2" w:rsidRPr="00764574" w:rsidRDefault="00DF08A2" w:rsidP="00221E0C">
            <w:pPr>
              <w:ind w:right="40"/>
              <w:jc w:val="center"/>
              <w:rPr>
                <w:b/>
                <w:sz w:val="18"/>
                <w:szCs w:val="18"/>
              </w:rPr>
            </w:pPr>
          </w:p>
        </w:tc>
        <w:tc>
          <w:tcPr>
            <w:tcW w:w="642"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2E747131" w14:textId="77777777" w:rsidR="00DF08A2" w:rsidRPr="00764574" w:rsidRDefault="00DF08A2" w:rsidP="00221E0C">
            <w:pPr>
              <w:ind w:right="40"/>
              <w:jc w:val="center"/>
              <w:rPr>
                <w:b/>
                <w:sz w:val="18"/>
                <w:szCs w:val="18"/>
              </w:rPr>
            </w:pPr>
          </w:p>
        </w:tc>
        <w:tc>
          <w:tcPr>
            <w:tcW w:w="648"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44272F34" w14:textId="77777777" w:rsidR="00DF08A2" w:rsidRPr="00764574" w:rsidRDefault="00DF08A2" w:rsidP="00221E0C">
            <w:pPr>
              <w:ind w:right="40"/>
              <w:jc w:val="center"/>
              <w:rPr>
                <w:b/>
                <w:sz w:val="18"/>
                <w:szCs w:val="18"/>
              </w:rPr>
            </w:pPr>
          </w:p>
        </w:tc>
        <w:tc>
          <w:tcPr>
            <w:tcW w:w="643"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2E4AC5E4" w14:textId="77777777" w:rsidR="00DF08A2" w:rsidRPr="00764574" w:rsidRDefault="00DF08A2" w:rsidP="00221E0C">
            <w:pPr>
              <w:ind w:right="40"/>
              <w:jc w:val="center"/>
              <w:rPr>
                <w:b/>
                <w:sz w:val="18"/>
                <w:szCs w:val="18"/>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05969A2B" w14:textId="77777777" w:rsidR="00DF08A2" w:rsidRPr="00764574" w:rsidRDefault="00DF08A2" w:rsidP="00221E0C">
            <w:pPr>
              <w:ind w:right="40"/>
              <w:jc w:val="center"/>
              <w:rPr>
                <w:b/>
                <w:sz w:val="18"/>
                <w:szCs w:val="18"/>
              </w:rPr>
            </w:pPr>
          </w:p>
        </w:tc>
        <w:tc>
          <w:tcPr>
            <w:tcW w:w="641"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7DA50B08" w14:textId="77777777" w:rsidR="00DF08A2" w:rsidRPr="00764574" w:rsidRDefault="00DF08A2" w:rsidP="00221E0C">
            <w:pPr>
              <w:ind w:right="40"/>
              <w:jc w:val="center"/>
              <w:rPr>
                <w:b/>
                <w:sz w:val="18"/>
                <w:szCs w:val="18"/>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3FA52093" w14:textId="77777777" w:rsidR="00DF08A2" w:rsidRPr="00764574" w:rsidRDefault="00DF08A2" w:rsidP="00221E0C">
            <w:pPr>
              <w:ind w:right="40"/>
              <w:jc w:val="center"/>
              <w:rPr>
                <w:b/>
                <w:sz w:val="18"/>
                <w:szCs w:val="18"/>
              </w:rPr>
            </w:pPr>
          </w:p>
        </w:tc>
        <w:tc>
          <w:tcPr>
            <w:tcW w:w="635"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3CDF8C2E" w14:textId="77777777" w:rsidR="00DF08A2" w:rsidRPr="00764574" w:rsidRDefault="00DF08A2" w:rsidP="00221E0C">
            <w:pPr>
              <w:ind w:right="40"/>
              <w:jc w:val="center"/>
              <w:rPr>
                <w:b/>
                <w:sz w:val="18"/>
                <w:szCs w:val="18"/>
              </w:rPr>
            </w:pPr>
          </w:p>
        </w:tc>
        <w:tc>
          <w:tcPr>
            <w:tcW w:w="627"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6711A650" w14:textId="77777777" w:rsidR="00DF08A2" w:rsidRPr="00764574" w:rsidRDefault="00DF08A2" w:rsidP="00221E0C">
            <w:pPr>
              <w:ind w:right="40"/>
              <w:jc w:val="center"/>
              <w:rPr>
                <w:b/>
                <w:sz w:val="18"/>
                <w:szCs w:val="18"/>
              </w:rPr>
            </w:pPr>
          </w:p>
        </w:tc>
        <w:tc>
          <w:tcPr>
            <w:tcW w:w="620"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2B263098" w14:textId="77777777" w:rsidR="00DF08A2" w:rsidRPr="00764574" w:rsidRDefault="00DF08A2" w:rsidP="00221E0C">
            <w:pPr>
              <w:ind w:right="40"/>
              <w:jc w:val="center"/>
              <w:rPr>
                <w:b/>
                <w:sz w:val="18"/>
                <w:szCs w:val="18"/>
              </w:rPr>
            </w:pPr>
          </w:p>
        </w:tc>
        <w:tc>
          <w:tcPr>
            <w:tcW w:w="1828" w:type="dxa"/>
            <w:gridSpan w:val="4"/>
            <w:tcBorders>
              <w:top w:val="single" w:sz="4" w:space="0" w:color="000000"/>
              <w:left w:val="single" w:sz="4" w:space="0" w:color="000000"/>
              <w:bottom w:val="single" w:sz="4" w:space="0" w:color="000000"/>
              <w:right w:val="single" w:sz="4" w:space="0" w:color="000000"/>
            </w:tcBorders>
            <w:shd w:val="clear" w:color="auto" w:fill="F2F2F2"/>
            <w:vAlign w:val="center"/>
          </w:tcPr>
          <w:p w14:paraId="7322EF6A" w14:textId="77777777" w:rsidR="00DF08A2" w:rsidRPr="00764574" w:rsidRDefault="00DF08A2" w:rsidP="00221E0C">
            <w:pPr>
              <w:ind w:right="40"/>
              <w:jc w:val="center"/>
              <w:rPr>
                <w:b/>
                <w:sz w:val="18"/>
                <w:szCs w:val="18"/>
              </w:rPr>
            </w:pPr>
          </w:p>
        </w:tc>
      </w:tr>
      <w:tr w:rsidR="00DF08A2" w14:paraId="63D649ED" w14:textId="77777777" w:rsidTr="00764574">
        <w:trPr>
          <w:trHeight w:val="28"/>
          <w:jc w:val="center"/>
        </w:trPr>
        <w:tc>
          <w:tcPr>
            <w:tcW w:w="12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A64BD2" w14:textId="77777777" w:rsidR="00DF08A2" w:rsidRDefault="00DF08A2" w:rsidP="00221E0C">
            <w:pPr>
              <w:ind w:right="42"/>
              <w:jc w:val="center"/>
              <w:rPr>
                <w:sz w:val="18"/>
                <w:szCs w:val="18"/>
              </w:rPr>
            </w:pPr>
            <w:r>
              <w:rPr>
                <w:sz w:val="18"/>
                <w:szCs w:val="18"/>
              </w:rPr>
              <w:t>Moquegua</w:t>
            </w:r>
          </w:p>
        </w:tc>
        <w:tc>
          <w:tcPr>
            <w:tcW w:w="69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5B77DB8" w14:textId="77777777" w:rsidR="00DF08A2" w:rsidRPr="00764574" w:rsidRDefault="00DF08A2" w:rsidP="00221E0C">
            <w:pPr>
              <w:ind w:right="40"/>
              <w:jc w:val="center"/>
              <w:rPr>
                <w:sz w:val="18"/>
                <w:szCs w:val="18"/>
              </w:rPr>
            </w:pPr>
            <w:r w:rsidRPr="00764574">
              <w:rPr>
                <w:sz w:val="18"/>
                <w:szCs w:val="18"/>
              </w:rPr>
              <w:t>1.12</w:t>
            </w:r>
          </w:p>
        </w:tc>
        <w:tc>
          <w:tcPr>
            <w:tcW w:w="625" w:type="dxa"/>
            <w:tcBorders>
              <w:top w:val="single" w:sz="4" w:space="0" w:color="000000"/>
              <w:left w:val="single" w:sz="4" w:space="0" w:color="000000"/>
              <w:bottom w:val="single" w:sz="4" w:space="0" w:color="000000"/>
              <w:right w:val="nil"/>
            </w:tcBorders>
            <w:shd w:val="clear" w:color="auto" w:fill="auto"/>
            <w:vAlign w:val="center"/>
          </w:tcPr>
          <w:p w14:paraId="1B5EF228" w14:textId="77777777" w:rsidR="00DF08A2" w:rsidRPr="00764574" w:rsidRDefault="00DF08A2" w:rsidP="00221E0C">
            <w:pPr>
              <w:ind w:right="40"/>
              <w:jc w:val="center"/>
              <w:rPr>
                <w:sz w:val="18"/>
                <w:szCs w:val="18"/>
              </w:rPr>
            </w:pPr>
            <w:r w:rsidRPr="00764574">
              <w:rPr>
                <w:sz w:val="18"/>
                <w:szCs w:val="18"/>
              </w:rPr>
              <w:t>1.13</w:t>
            </w:r>
          </w:p>
        </w:tc>
        <w:tc>
          <w:tcPr>
            <w:tcW w:w="454"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247CBB2E" w14:textId="77777777" w:rsidR="00DF08A2" w:rsidRPr="00764574" w:rsidRDefault="00DF08A2" w:rsidP="00221E0C">
            <w:pPr>
              <w:ind w:right="40"/>
              <w:jc w:val="center"/>
              <w:rPr>
                <w:b/>
                <w:sz w:val="18"/>
                <w:szCs w:val="18"/>
              </w:rPr>
            </w:pPr>
          </w:p>
        </w:tc>
        <w:tc>
          <w:tcPr>
            <w:tcW w:w="642"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60259499" w14:textId="77777777" w:rsidR="00DF08A2" w:rsidRPr="00764574" w:rsidRDefault="00DF08A2" w:rsidP="00221E0C">
            <w:pPr>
              <w:ind w:right="40"/>
              <w:jc w:val="center"/>
              <w:rPr>
                <w:b/>
                <w:sz w:val="18"/>
                <w:szCs w:val="18"/>
              </w:rPr>
            </w:pPr>
          </w:p>
        </w:tc>
        <w:tc>
          <w:tcPr>
            <w:tcW w:w="648"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1CC296F6" w14:textId="77777777" w:rsidR="00DF08A2" w:rsidRPr="00764574" w:rsidRDefault="00DF08A2" w:rsidP="00221E0C">
            <w:pPr>
              <w:ind w:right="40"/>
              <w:jc w:val="center"/>
              <w:rPr>
                <w:b/>
                <w:sz w:val="18"/>
                <w:szCs w:val="18"/>
              </w:rPr>
            </w:pPr>
          </w:p>
        </w:tc>
        <w:tc>
          <w:tcPr>
            <w:tcW w:w="643"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70262BFD" w14:textId="77777777" w:rsidR="00DF08A2" w:rsidRPr="00764574" w:rsidRDefault="00DF08A2" w:rsidP="00221E0C">
            <w:pPr>
              <w:ind w:right="40"/>
              <w:jc w:val="center"/>
              <w:rPr>
                <w:b/>
                <w:sz w:val="18"/>
                <w:szCs w:val="18"/>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037273D6" w14:textId="77777777" w:rsidR="00DF08A2" w:rsidRPr="00764574" w:rsidRDefault="00DF08A2" w:rsidP="00221E0C">
            <w:pPr>
              <w:ind w:right="40"/>
              <w:jc w:val="center"/>
              <w:rPr>
                <w:b/>
                <w:sz w:val="18"/>
                <w:szCs w:val="18"/>
              </w:rPr>
            </w:pPr>
          </w:p>
        </w:tc>
        <w:tc>
          <w:tcPr>
            <w:tcW w:w="641"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58D29402" w14:textId="77777777" w:rsidR="00DF08A2" w:rsidRPr="00764574" w:rsidRDefault="00DF08A2" w:rsidP="00221E0C">
            <w:pPr>
              <w:ind w:right="40"/>
              <w:jc w:val="center"/>
              <w:rPr>
                <w:b/>
                <w:sz w:val="18"/>
                <w:szCs w:val="18"/>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21850491" w14:textId="77777777" w:rsidR="00DF08A2" w:rsidRPr="00764574" w:rsidRDefault="00DF08A2" w:rsidP="00221E0C">
            <w:pPr>
              <w:ind w:right="40"/>
              <w:jc w:val="center"/>
              <w:rPr>
                <w:b/>
                <w:sz w:val="18"/>
                <w:szCs w:val="18"/>
              </w:rPr>
            </w:pPr>
          </w:p>
        </w:tc>
        <w:tc>
          <w:tcPr>
            <w:tcW w:w="635"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070D017A" w14:textId="77777777" w:rsidR="00DF08A2" w:rsidRPr="00764574" w:rsidRDefault="00DF08A2" w:rsidP="00221E0C">
            <w:pPr>
              <w:ind w:right="40"/>
              <w:jc w:val="center"/>
              <w:rPr>
                <w:b/>
                <w:sz w:val="18"/>
                <w:szCs w:val="18"/>
              </w:rPr>
            </w:pPr>
          </w:p>
        </w:tc>
        <w:tc>
          <w:tcPr>
            <w:tcW w:w="627"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18FE4DC9" w14:textId="77777777" w:rsidR="00DF08A2" w:rsidRPr="00764574" w:rsidRDefault="00DF08A2" w:rsidP="00221E0C">
            <w:pPr>
              <w:ind w:right="40"/>
              <w:jc w:val="center"/>
              <w:rPr>
                <w:b/>
                <w:sz w:val="18"/>
                <w:szCs w:val="18"/>
              </w:rPr>
            </w:pPr>
          </w:p>
        </w:tc>
        <w:tc>
          <w:tcPr>
            <w:tcW w:w="620"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6EFACECA" w14:textId="77777777" w:rsidR="00DF08A2" w:rsidRPr="00764574" w:rsidRDefault="00DF08A2" w:rsidP="00221E0C">
            <w:pPr>
              <w:ind w:right="40"/>
              <w:jc w:val="center"/>
              <w:rPr>
                <w:b/>
                <w:sz w:val="18"/>
                <w:szCs w:val="18"/>
              </w:rPr>
            </w:pPr>
          </w:p>
        </w:tc>
        <w:tc>
          <w:tcPr>
            <w:tcW w:w="1828" w:type="dxa"/>
            <w:gridSpan w:val="4"/>
            <w:tcBorders>
              <w:top w:val="single" w:sz="4" w:space="0" w:color="000000"/>
              <w:left w:val="single" w:sz="4" w:space="0" w:color="000000"/>
              <w:bottom w:val="single" w:sz="4" w:space="0" w:color="000000"/>
              <w:right w:val="single" w:sz="4" w:space="0" w:color="000000"/>
            </w:tcBorders>
            <w:shd w:val="clear" w:color="auto" w:fill="F2F2F2"/>
            <w:vAlign w:val="center"/>
          </w:tcPr>
          <w:p w14:paraId="26DC131F" w14:textId="77777777" w:rsidR="00DF08A2" w:rsidRPr="00764574" w:rsidRDefault="00DF08A2" w:rsidP="00221E0C">
            <w:pPr>
              <w:ind w:right="40"/>
              <w:jc w:val="center"/>
              <w:rPr>
                <w:b/>
                <w:sz w:val="18"/>
                <w:szCs w:val="18"/>
              </w:rPr>
            </w:pPr>
          </w:p>
        </w:tc>
      </w:tr>
      <w:tr w:rsidR="00DF08A2" w14:paraId="4AED69BF" w14:textId="77777777" w:rsidTr="00764574">
        <w:trPr>
          <w:trHeight w:val="28"/>
          <w:jc w:val="center"/>
        </w:trPr>
        <w:tc>
          <w:tcPr>
            <w:tcW w:w="12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DEF5BF" w14:textId="77777777" w:rsidR="00DF08A2" w:rsidRDefault="00DF08A2" w:rsidP="00221E0C">
            <w:pPr>
              <w:ind w:right="42"/>
              <w:jc w:val="center"/>
              <w:rPr>
                <w:sz w:val="18"/>
                <w:szCs w:val="18"/>
              </w:rPr>
            </w:pPr>
            <w:r>
              <w:rPr>
                <w:sz w:val="18"/>
                <w:szCs w:val="18"/>
              </w:rPr>
              <w:t>Pasco</w:t>
            </w:r>
          </w:p>
        </w:tc>
        <w:tc>
          <w:tcPr>
            <w:tcW w:w="69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A866266" w14:textId="77777777" w:rsidR="00DF08A2" w:rsidRPr="00764574" w:rsidRDefault="00DF08A2" w:rsidP="00221E0C">
            <w:pPr>
              <w:ind w:right="40"/>
              <w:jc w:val="center"/>
              <w:rPr>
                <w:sz w:val="18"/>
                <w:szCs w:val="18"/>
              </w:rPr>
            </w:pPr>
            <w:r w:rsidRPr="00764574">
              <w:rPr>
                <w:sz w:val="18"/>
                <w:szCs w:val="18"/>
              </w:rPr>
              <w:t>1.30</w:t>
            </w:r>
          </w:p>
        </w:tc>
        <w:tc>
          <w:tcPr>
            <w:tcW w:w="625" w:type="dxa"/>
            <w:tcBorders>
              <w:top w:val="single" w:sz="4" w:space="0" w:color="000000"/>
              <w:left w:val="single" w:sz="4" w:space="0" w:color="000000"/>
              <w:bottom w:val="single" w:sz="4" w:space="0" w:color="000000"/>
              <w:right w:val="nil"/>
            </w:tcBorders>
            <w:shd w:val="clear" w:color="auto" w:fill="auto"/>
            <w:vAlign w:val="center"/>
          </w:tcPr>
          <w:p w14:paraId="5079BDDE" w14:textId="77777777" w:rsidR="00DF08A2" w:rsidRPr="00764574" w:rsidRDefault="00DF08A2" w:rsidP="00221E0C">
            <w:pPr>
              <w:ind w:right="40"/>
              <w:jc w:val="center"/>
              <w:rPr>
                <w:sz w:val="18"/>
                <w:szCs w:val="18"/>
              </w:rPr>
            </w:pPr>
            <w:r w:rsidRPr="00764574">
              <w:rPr>
                <w:sz w:val="18"/>
                <w:szCs w:val="18"/>
              </w:rPr>
              <w:t>1.31</w:t>
            </w:r>
          </w:p>
        </w:tc>
        <w:tc>
          <w:tcPr>
            <w:tcW w:w="454"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6975CD2E" w14:textId="77777777" w:rsidR="00DF08A2" w:rsidRPr="00764574" w:rsidRDefault="00DF08A2" w:rsidP="00221E0C">
            <w:pPr>
              <w:ind w:right="40"/>
              <w:jc w:val="center"/>
              <w:rPr>
                <w:b/>
                <w:sz w:val="18"/>
                <w:szCs w:val="18"/>
              </w:rPr>
            </w:pPr>
          </w:p>
        </w:tc>
        <w:tc>
          <w:tcPr>
            <w:tcW w:w="642"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674D4E40" w14:textId="77777777" w:rsidR="00DF08A2" w:rsidRPr="00764574" w:rsidRDefault="00DF08A2" w:rsidP="00221E0C">
            <w:pPr>
              <w:ind w:right="40"/>
              <w:jc w:val="center"/>
              <w:rPr>
                <w:b/>
                <w:sz w:val="18"/>
                <w:szCs w:val="18"/>
              </w:rPr>
            </w:pPr>
          </w:p>
        </w:tc>
        <w:tc>
          <w:tcPr>
            <w:tcW w:w="648"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1BBFE6B6" w14:textId="77777777" w:rsidR="00DF08A2" w:rsidRPr="00764574" w:rsidRDefault="00DF08A2" w:rsidP="00221E0C">
            <w:pPr>
              <w:ind w:right="40"/>
              <w:jc w:val="center"/>
              <w:rPr>
                <w:b/>
                <w:sz w:val="18"/>
                <w:szCs w:val="18"/>
              </w:rPr>
            </w:pPr>
          </w:p>
        </w:tc>
        <w:tc>
          <w:tcPr>
            <w:tcW w:w="643"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2C029874" w14:textId="77777777" w:rsidR="00DF08A2" w:rsidRPr="00764574" w:rsidRDefault="00DF08A2" w:rsidP="00221E0C">
            <w:pPr>
              <w:ind w:right="40"/>
              <w:jc w:val="center"/>
              <w:rPr>
                <w:b/>
                <w:sz w:val="18"/>
                <w:szCs w:val="18"/>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7A9F66CA" w14:textId="77777777" w:rsidR="00DF08A2" w:rsidRPr="00764574" w:rsidRDefault="00DF08A2" w:rsidP="00221E0C">
            <w:pPr>
              <w:ind w:right="40"/>
              <w:jc w:val="center"/>
              <w:rPr>
                <w:b/>
                <w:sz w:val="18"/>
                <w:szCs w:val="18"/>
              </w:rPr>
            </w:pPr>
          </w:p>
        </w:tc>
        <w:tc>
          <w:tcPr>
            <w:tcW w:w="641"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50374C9E" w14:textId="77777777" w:rsidR="00DF08A2" w:rsidRPr="00764574" w:rsidRDefault="00DF08A2" w:rsidP="00221E0C">
            <w:pPr>
              <w:ind w:right="40"/>
              <w:jc w:val="center"/>
              <w:rPr>
                <w:b/>
                <w:sz w:val="18"/>
                <w:szCs w:val="18"/>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74831F57" w14:textId="77777777" w:rsidR="00DF08A2" w:rsidRPr="00764574" w:rsidRDefault="00DF08A2" w:rsidP="00221E0C">
            <w:pPr>
              <w:ind w:right="40"/>
              <w:jc w:val="center"/>
              <w:rPr>
                <w:b/>
                <w:sz w:val="18"/>
                <w:szCs w:val="18"/>
              </w:rPr>
            </w:pPr>
          </w:p>
        </w:tc>
        <w:tc>
          <w:tcPr>
            <w:tcW w:w="635"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6556338E" w14:textId="77777777" w:rsidR="00DF08A2" w:rsidRPr="00764574" w:rsidRDefault="00DF08A2" w:rsidP="00221E0C">
            <w:pPr>
              <w:ind w:right="40"/>
              <w:jc w:val="center"/>
              <w:rPr>
                <w:b/>
                <w:sz w:val="18"/>
                <w:szCs w:val="18"/>
              </w:rPr>
            </w:pPr>
          </w:p>
        </w:tc>
        <w:tc>
          <w:tcPr>
            <w:tcW w:w="627"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3704BE9B" w14:textId="77777777" w:rsidR="00DF08A2" w:rsidRPr="00764574" w:rsidRDefault="00DF08A2" w:rsidP="00221E0C">
            <w:pPr>
              <w:ind w:right="40"/>
              <w:jc w:val="center"/>
              <w:rPr>
                <w:b/>
                <w:sz w:val="18"/>
                <w:szCs w:val="18"/>
              </w:rPr>
            </w:pPr>
          </w:p>
        </w:tc>
        <w:tc>
          <w:tcPr>
            <w:tcW w:w="620"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4C1108FD" w14:textId="77777777" w:rsidR="00DF08A2" w:rsidRPr="00764574" w:rsidRDefault="00DF08A2" w:rsidP="00221E0C">
            <w:pPr>
              <w:ind w:right="40"/>
              <w:jc w:val="center"/>
              <w:rPr>
                <w:b/>
                <w:sz w:val="18"/>
                <w:szCs w:val="18"/>
              </w:rPr>
            </w:pPr>
          </w:p>
        </w:tc>
        <w:tc>
          <w:tcPr>
            <w:tcW w:w="1828" w:type="dxa"/>
            <w:gridSpan w:val="4"/>
            <w:tcBorders>
              <w:top w:val="single" w:sz="4" w:space="0" w:color="000000"/>
              <w:left w:val="single" w:sz="4" w:space="0" w:color="000000"/>
              <w:bottom w:val="single" w:sz="4" w:space="0" w:color="000000"/>
              <w:right w:val="single" w:sz="4" w:space="0" w:color="000000"/>
            </w:tcBorders>
            <w:shd w:val="clear" w:color="auto" w:fill="F2F2F2"/>
            <w:vAlign w:val="center"/>
          </w:tcPr>
          <w:p w14:paraId="4492B318" w14:textId="77777777" w:rsidR="00DF08A2" w:rsidRPr="00764574" w:rsidRDefault="00DF08A2" w:rsidP="00221E0C">
            <w:pPr>
              <w:ind w:right="40"/>
              <w:jc w:val="center"/>
              <w:rPr>
                <w:b/>
                <w:sz w:val="18"/>
                <w:szCs w:val="18"/>
              </w:rPr>
            </w:pPr>
          </w:p>
        </w:tc>
      </w:tr>
      <w:tr w:rsidR="00DF08A2" w14:paraId="4A8F4F57" w14:textId="77777777" w:rsidTr="00764574">
        <w:trPr>
          <w:trHeight w:val="28"/>
          <w:jc w:val="center"/>
        </w:trPr>
        <w:tc>
          <w:tcPr>
            <w:tcW w:w="12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FEAFE9" w14:textId="77777777" w:rsidR="00DF08A2" w:rsidRDefault="00DF08A2" w:rsidP="00221E0C">
            <w:pPr>
              <w:ind w:right="42"/>
              <w:jc w:val="center"/>
              <w:rPr>
                <w:sz w:val="18"/>
                <w:szCs w:val="18"/>
              </w:rPr>
            </w:pPr>
            <w:r>
              <w:rPr>
                <w:sz w:val="18"/>
                <w:szCs w:val="18"/>
              </w:rPr>
              <w:t>Piura</w:t>
            </w:r>
          </w:p>
        </w:tc>
        <w:tc>
          <w:tcPr>
            <w:tcW w:w="69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5AF4A39" w14:textId="77777777" w:rsidR="00DF08A2" w:rsidRPr="00764574" w:rsidRDefault="00DF08A2" w:rsidP="00221E0C">
            <w:pPr>
              <w:ind w:right="40"/>
              <w:jc w:val="center"/>
              <w:rPr>
                <w:sz w:val="18"/>
                <w:szCs w:val="18"/>
              </w:rPr>
            </w:pPr>
            <w:r w:rsidRPr="00764574">
              <w:rPr>
                <w:sz w:val="18"/>
                <w:szCs w:val="18"/>
              </w:rPr>
              <w:t>1.25</w:t>
            </w:r>
          </w:p>
        </w:tc>
        <w:tc>
          <w:tcPr>
            <w:tcW w:w="625" w:type="dxa"/>
            <w:tcBorders>
              <w:top w:val="single" w:sz="4" w:space="0" w:color="000000"/>
              <w:left w:val="single" w:sz="4" w:space="0" w:color="000000"/>
              <w:bottom w:val="single" w:sz="4" w:space="0" w:color="000000"/>
              <w:right w:val="nil"/>
            </w:tcBorders>
            <w:shd w:val="clear" w:color="auto" w:fill="auto"/>
            <w:vAlign w:val="center"/>
          </w:tcPr>
          <w:p w14:paraId="00BF389D" w14:textId="77777777" w:rsidR="00DF08A2" w:rsidRPr="00764574" w:rsidRDefault="00DF08A2" w:rsidP="00221E0C">
            <w:pPr>
              <w:ind w:right="40"/>
              <w:jc w:val="center"/>
              <w:rPr>
                <w:sz w:val="18"/>
                <w:szCs w:val="18"/>
              </w:rPr>
            </w:pPr>
            <w:r w:rsidRPr="00764574">
              <w:rPr>
                <w:sz w:val="18"/>
                <w:szCs w:val="18"/>
              </w:rPr>
              <w:t>1.26</w:t>
            </w:r>
          </w:p>
        </w:tc>
        <w:tc>
          <w:tcPr>
            <w:tcW w:w="454"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42EB9296" w14:textId="77777777" w:rsidR="00DF08A2" w:rsidRPr="00764574" w:rsidRDefault="00DF08A2" w:rsidP="00221E0C">
            <w:pPr>
              <w:ind w:right="40"/>
              <w:jc w:val="center"/>
              <w:rPr>
                <w:b/>
                <w:sz w:val="18"/>
                <w:szCs w:val="18"/>
              </w:rPr>
            </w:pPr>
          </w:p>
        </w:tc>
        <w:tc>
          <w:tcPr>
            <w:tcW w:w="642"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62635D22" w14:textId="77777777" w:rsidR="00DF08A2" w:rsidRPr="00764574" w:rsidRDefault="00DF08A2" w:rsidP="00221E0C">
            <w:pPr>
              <w:ind w:right="40"/>
              <w:jc w:val="center"/>
              <w:rPr>
                <w:b/>
                <w:sz w:val="18"/>
                <w:szCs w:val="18"/>
              </w:rPr>
            </w:pPr>
          </w:p>
        </w:tc>
        <w:tc>
          <w:tcPr>
            <w:tcW w:w="648"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18F8C216" w14:textId="77777777" w:rsidR="00DF08A2" w:rsidRPr="00764574" w:rsidRDefault="00DF08A2" w:rsidP="00221E0C">
            <w:pPr>
              <w:ind w:right="40"/>
              <w:jc w:val="center"/>
              <w:rPr>
                <w:b/>
                <w:sz w:val="18"/>
                <w:szCs w:val="18"/>
              </w:rPr>
            </w:pPr>
          </w:p>
        </w:tc>
        <w:tc>
          <w:tcPr>
            <w:tcW w:w="643"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1A3A8C94" w14:textId="77777777" w:rsidR="00DF08A2" w:rsidRPr="00764574" w:rsidRDefault="00DF08A2" w:rsidP="00221E0C">
            <w:pPr>
              <w:ind w:right="40"/>
              <w:jc w:val="center"/>
              <w:rPr>
                <w:b/>
                <w:sz w:val="18"/>
                <w:szCs w:val="18"/>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532FC149" w14:textId="77777777" w:rsidR="00DF08A2" w:rsidRPr="00764574" w:rsidRDefault="00DF08A2" w:rsidP="00221E0C">
            <w:pPr>
              <w:ind w:right="40"/>
              <w:jc w:val="center"/>
              <w:rPr>
                <w:b/>
                <w:sz w:val="18"/>
                <w:szCs w:val="18"/>
              </w:rPr>
            </w:pPr>
          </w:p>
        </w:tc>
        <w:tc>
          <w:tcPr>
            <w:tcW w:w="641"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6A16FE36" w14:textId="77777777" w:rsidR="00DF08A2" w:rsidRPr="00764574" w:rsidRDefault="00DF08A2" w:rsidP="00221E0C">
            <w:pPr>
              <w:ind w:right="40"/>
              <w:jc w:val="center"/>
              <w:rPr>
                <w:b/>
                <w:sz w:val="18"/>
                <w:szCs w:val="18"/>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0F233EA7" w14:textId="77777777" w:rsidR="00DF08A2" w:rsidRPr="00764574" w:rsidRDefault="00DF08A2" w:rsidP="00221E0C">
            <w:pPr>
              <w:ind w:right="40"/>
              <w:jc w:val="center"/>
              <w:rPr>
                <w:b/>
                <w:sz w:val="18"/>
                <w:szCs w:val="18"/>
              </w:rPr>
            </w:pPr>
          </w:p>
        </w:tc>
        <w:tc>
          <w:tcPr>
            <w:tcW w:w="635"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562748C2" w14:textId="77777777" w:rsidR="00DF08A2" w:rsidRPr="00764574" w:rsidRDefault="00DF08A2" w:rsidP="00221E0C">
            <w:pPr>
              <w:ind w:right="40"/>
              <w:jc w:val="center"/>
              <w:rPr>
                <w:b/>
                <w:sz w:val="18"/>
                <w:szCs w:val="18"/>
              </w:rPr>
            </w:pPr>
          </w:p>
        </w:tc>
        <w:tc>
          <w:tcPr>
            <w:tcW w:w="627"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3C1F2E3E" w14:textId="77777777" w:rsidR="00DF08A2" w:rsidRPr="00764574" w:rsidRDefault="00DF08A2" w:rsidP="00221E0C">
            <w:pPr>
              <w:ind w:right="40"/>
              <w:jc w:val="center"/>
              <w:rPr>
                <w:b/>
                <w:sz w:val="18"/>
                <w:szCs w:val="18"/>
              </w:rPr>
            </w:pPr>
          </w:p>
        </w:tc>
        <w:tc>
          <w:tcPr>
            <w:tcW w:w="620"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133DCC5B" w14:textId="77777777" w:rsidR="00DF08A2" w:rsidRPr="00764574" w:rsidRDefault="00DF08A2" w:rsidP="00221E0C">
            <w:pPr>
              <w:ind w:right="40"/>
              <w:jc w:val="center"/>
              <w:rPr>
                <w:b/>
                <w:sz w:val="18"/>
                <w:szCs w:val="18"/>
              </w:rPr>
            </w:pPr>
          </w:p>
        </w:tc>
        <w:tc>
          <w:tcPr>
            <w:tcW w:w="1828" w:type="dxa"/>
            <w:gridSpan w:val="4"/>
            <w:tcBorders>
              <w:top w:val="single" w:sz="4" w:space="0" w:color="000000"/>
              <w:left w:val="single" w:sz="4" w:space="0" w:color="000000"/>
              <w:bottom w:val="single" w:sz="4" w:space="0" w:color="000000"/>
              <w:right w:val="single" w:sz="4" w:space="0" w:color="000000"/>
            </w:tcBorders>
            <w:shd w:val="clear" w:color="auto" w:fill="F2F2F2"/>
            <w:vAlign w:val="center"/>
          </w:tcPr>
          <w:p w14:paraId="44D56BA4" w14:textId="77777777" w:rsidR="00DF08A2" w:rsidRPr="00764574" w:rsidRDefault="00DF08A2" w:rsidP="00221E0C">
            <w:pPr>
              <w:ind w:right="40"/>
              <w:jc w:val="center"/>
              <w:rPr>
                <w:b/>
                <w:sz w:val="18"/>
                <w:szCs w:val="18"/>
              </w:rPr>
            </w:pPr>
          </w:p>
        </w:tc>
      </w:tr>
      <w:tr w:rsidR="00DF08A2" w14:paraId="3DF3231A" w14:textId="77777777" w:rsidTr="00764574">
        <w:trPr>
          <w:trHeight w:val="28"/>
          <w:jc w:val="center"/>
        </w:trPr>
        <w:tc>
          <w:tcPr>
            <w:tcW w:w="12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E3917F" w14:textId="77777777" w:rsidR="00DF08A2" w:rsidRDefault="00DF08A2" w:rsidP="00221E0C">
            <w:pPr>
              <w:ind w:right="42"/>
              <w:jc w:val="center"/>
              <w:rPr>
                <w:sz w:val="18"/>
                <w:szCs w:val="18"/>
              </w:rPr>
            </w:pPr>
            <w:r>
              <w:rPr>
                <w:sz w:val="18"/>
                <w:szCs w:val="18"/>
              </w:rPr>
              <w:t>Puno</w:t>
            </w:r>
          </w:p>
        </w:tc>
        <w:tc>
          <w:tcPr>
            <w:tcW w:w="69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351ADA0" w14:textId="77777777" w:rsidR="00DF08A2" w:rsidRPr="00764574" w:rsidRDefault="00DF08A2" w:rsidP="00221E0C">
            <w:pPr>
              <w:ind w:right="40"/>
              <w:jc w:val="center"/>
              <w:rPr>
                <w:sz w:val="18"/>
                <w:szCs w:val="18"/>
              </w:rPr>
            </w:pPr>
            <w:r w:rsidRPr="00764574">
              <w:rPr>
                <w:sz w:val="18"/>
                <w:szCs w:val="18"/>
              </w:rPr>
              <w:t>1.50</w:t>
            </w:r>
          </w:p>
        </w:tc>
        <w:tc>
          <w:tcPr>
            <w:tcW w:w="625" w:type="dxa"/>
            <w:tcBorders>
              <w:top w:val="single" w:sz="4" w:space="0" w:color="000000"/>
              <w:left w:val="single" w:sz="4" w:space="0" w:color="000000"/>
              <w:bottom w:val="single" w:sz="4" w:space="0" w:color="000000"/>
              <w:right w:val="nil"/>
            </w:tcBorders>
            <w:shd w:val="clear" w:color="auto" w:fill="auto"/>
            <w:vAlign w:val="center"/>
          </w:tcPr>
          <w:p w14:paraId="3F7E8999" w14:textId="77777777" w:rsidR="00DF08A2" w:rsidRPr="00764574" w:rsidRDefault="00DF08A2" w:rsidP="00221E0C">
            <w:pPr>
              <w:ind w:right="40"/>
              <w:jc w:val="center"/>
              <w:rPr>
                <w:sz w:val="18"/>
                <w:szCs w:val="18"/>
              </w:rPr>
            </w:pPr>
            <w:r w:rsidRPr="00764574">
              <w:rPr>
                <w:sz w:val="18"/>
                <w:szCs w:val="18"/>
              </w:rPr>
              <w:t>1.52</w:t>
            </w:r>
          </w:p>
        </w:tc>
        <w:tc>
          <w:tcPr>
            <w:tcW w:w="454"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74718E71" w14:textId="77777777" w:rsidR="00DF08A2" w:rsidRPr="00764574" w:rsidRDefault="00DF08A2" w:rsidP="00221E0C">
            <w:pPr>
              <w:ind w:right="40"/>
              <w:jc w:val="center"/>
              <w:rPr>
                <w:b/>
                <w:sz w:val="18"/>
                <w:szCs w:val="18"/>
              </w:rPr>
            </w:pPr>
          </w:p>
        </w:tc>
        <w:tc>
          <w:tcPr>
            <w:tcW w:w="642"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4372796A" w14:textId="77777777" w:rsidR="00DF08A2" w:rsidRPr="00764574" w:rsidRDefault="00DF08A2" w:rsidP="00221E0C">
            <w:pPr>
              <w:ind w:right="40"/>
              <w:jc w:val="center"/>
              <w:rPr>
                <w:b/>
                <w:sz w:val="18"/>
                <w:szCs w:val="18"/>
              </w:rPr>
            </w:pPr>
          </w:p>
        </w:tc>
        <w:tc>
          <w:tcPr>
            <w:tcW w:w="648"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19A8B4CC" w14:textId="77777777" w:rsidR="00DF08A2" w:rsidRPr="00764574" w:rsidRDefault="00DF08A2" w:rsidP="00221E0C">
            <w:pPr>
              <w:ind w:right="40"/>
              <w:jc w:val="center"/>
              <w:rPr>
                <w:b/>
                <w:sz w:val="18"/>
                <w:szCs w:val="18"/>
              </w:rPr>
            </w:pPr>
          </w:p>
        </w:tc>
        <w:tc>
          <w:tcPr>
            <w:tcW w:w="643"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782CAF0D" w14:textId="77777777" w:rsidR="00DF08A2" w:rsidRPr="00764574" w:rsidRDefault="00DF08A2" w:rsidP="00221E0C">
            <w:pPr>
              <w:ind w:right="40"/>
              <w:jc w:val="center"/>
              <w:rPr>
                <w:b/>
                <w:sz w:val="18"/>
                <w:szCs w:val="18"/>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654487B9" w14:textId="77777777" w:rsidR="00DF08A2" w:rsidRPr="00764574" w:rsidRDefault="00DF08A2" w:rsidP="00221E0C">
            <w:pPr>
              <w:ind w:right="40"/>
              <w:jc w:val="center"/>
              <w:rPr>
                <w:b/>
                <w:sz w:val="18"/>
                <w:szCs w:val="18"/>
              </w:rPr>
            </w:pPr>
          </w:p>
        </w:tc>
        <w:tc>
          <w:tcPr>
            <w:tcW w:w="641"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1117A3BE" w14:textId="77777777" w:rsidR="00DF08A2" w:rsidRPr="00764574" w:rsidRDefault="00DF08A2" w:rsidP="00221E0C">
            <w:pPr>
              <w:ind w:right="40"/>
              <w:jc w:val="center"/>
              <w:rPr>
                <w:b/>
                <w:sz w:val="18"/>
                <w:szCs w:val="18"/>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52F17A34" w14:textId="77777777" w:rsidR="00DF08A2" w:rsidRPr="00764574" w:rsidRDefault="00DF08A2" w:rsidP="00221E0C">
            <w:pPr>
              <w:ind w:right="40"/>
              <w:jc w:val="center"/>
              <w:rPr>
                <w:b/>
                <w:sz w:val="18"/>
                <w:szCs w:val="18"/>
              </w:rPr>
            </w:pPr>
          </w:p>
        </w:tc>
        <w:tc>
          <w:tcPr>
            <w:tcW w:w="635"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14E9EFFD" w14:textId="77777777" w:rsidR="00DF08A2" w:rsidRPr="00764574" w:rsidRDefault="00DF08A2" w:rsidP="00221E0C">
            <w:pPr>
              <w:ind w:right="40"/>
              <w:jc w:val="center"/>
              <w:rPr>
                <w:b/>
                <w:sz w:val="18"/>
                <w:szCs w:val="18"/>
              </w:rPr>
            </w:pPr>
          </w:p>
        </w:tc>
        <w:tc>
          <w:tcPr>
            <w:tcW w:w="627"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6DA8813E" w14:textId="77777777" w:rsidR="00DF08A2" w:rsidRPr="00764574" w:rsidRDefault="00DF08A2" w:rsidP="00221E0C">
            <w:pPr>
              <w:ind w:right="40"/>
              <w:jc w:val="center"/>
              <w:rPr>
                <w:b/>
                <w:sz w:val="18"/>
                <w:szCs w:val="18"/>
              </w:rPr>
            </w:pPr>
          </w:p>
        </w:tc>
        <w:tc>
          <w:tcPr>
            <w:tcW w:w="620"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74731A89" w14:textId="77777777" w:rsidR="00DF08A2" w:rsidRPr="00764574" w:rsidRDefault="00DF08A2" w:rsidP="00221E0C">
            <w:pPr>
              <w:ind w:right="40"/>
              <w:jc w:val="center"/>
              <w:rPr>
                <w:b/>
                <w:sz w:val="18"/>
                <w:szCs w:val="18"/>
              </w:rPr>
            </w:pPr>
          </w:p>
        </w:tc>
        <w:tc>
          <w:tcPr>
            <w:tcW w:w="1828" w:type="dxa"/>
            <w:gridSpan w:val="4"/>
            <w:tcBorders>
              <w:top w:val="single" w:sz="4" w:space="0" w:color="000000"/>
              <w:left w:val="single" w:sz="4" w:space="0" w:color="000000"/>
              <w:bottom w:val="single" w:sz="4" w:space="0" w:color="000000"/>
              <w:right w:val="single" w:sz="4" w:space="0" w:color="000000"/>
            </w:tcBorders>
            <w:shd w:val="clear" w:color="auto" w:fill="F2F2F2"/>
            <w:vAlign w:val="center"/>
          </w:tcPr>
          <w:p w14:paraId="7ECDF313" w14:textId="77777777" w:rsidR="00DF08A2" w:rsidRPr="00764574" w:rsidRDefault="00DF08A2" w:rsidP="00221E0C">
            <w:pPr>
              <w:ind w:right="40"/>
              <w:jc w:val="center"/>
              <w:rPr>
                <w:b/>
                <w:sz w:val="18"/>
                <w:szCs w:val="18"/>
              </w:rPr>
            </w:pPr>
          </w:p>
        </w:tc>
      </w:tr>
      <w:tr w:rsidR="00DF08A2" w14:paraId="25244B87" w14:textId="77777777" w:rsidTr="00764574">
        <w:trPr>
          <w:trHeight w:val="28"/>
          <w:jc w:val="center"/>
        </w:trPr>
        <w:tc>
          <w:tcPr>
            <w:tcW w:w="12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967862" w14:textId="77777777" w:rsidR="00DF08A2" w:rsidRDefault="00DF08A2" w:rsidP="00221E0C">
            <w:pPr>
              <w:ind w:right="42"/>
              <w:jc w:val="center"/>
              <w:rPr>
                <w:sz w:val="18"/>
                <w:szCs w:val="18"/>
              </w:rPr>
            </w:pPr>
            <w:r>
              <w:rPr>
                <w:sz w:val="18"/>
                <w:szCs w:val="18"/>
              </w:rPr>
              <w:t>San Martín</w:t>
            </w:r>
          </w:p>
        </w:tc>
        <w:tc>
          <w:tcPr>
            <w:tcW w:w="69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E951C92" w14:textId="77777777" w:rsidR="00DF08A2" w:rsidRPr="00764574" w:rsidRDefault="00DF08A2" w:rsidP="00221E0C">
            <w:pPr>
              <w:ind w:right="40"/>
              <w:jc w:val="center"/>
              <w:rPr>
                <w:sz w:val="18"/>
                <w:szCs w:val="18"/>
              </w:rPr>
            </w:pPr>
            <w:r w:rsidRPr="00764574">
              <w:rPr>
                <w:sz w:val="18"/>
                <w:szCs w:val="18"/>
              </w:rPr>
              <w:t>1.26</w:t>
            </w:r>
          </w:p>
        </w:tc>
        <w:tc>
          <w:tcPr>
            <w:tcW w:w="625" w:type="dxa"/>
            <w:tcBorders>
              <w:top w:val="single" w:sz="4" w:space="0" w:color="000000"/>
              <w:left w:val="single" w:sz="4" w:space="0" w:color="000000"/>
              <w:bottom w:val="single" w:sz="4" w:space="0" w:color="000000"/>
              <w:right w:val="nil"/>
            </w:tcBorders>
            <w:shd w:val="clear" w:color="auto" w:fill="auto"/>
            <w:vAlign w:val="center"/>
          </w:tcPr>
          <w:p w14:paraId="2975E621" w14:textId="77777777" w:rsidR="00DF08A2" w:rsidRPr="00764574" w:rsidRDefault="00DF08A2" w:rsidP="00221E0C">
            <w:pPr>
              <w:ind w:right="40"/>
              <w:jc w:val="center"/>
              <w:rPr>
                <w:sz w:val="18"/>
                <w:szCs w:val="18"/>
              </w:rPr>
            </w:pPr>
            <w:r w:rsidRPr="00764574">
              <w:rPr>
                <w:sz w:val="18"/>
                <w:szCs w:val="18"/>
              </w:rPr>
              <w:t>1.27</w:t>
            </w:r>
          </w:p>
        </w:tc>
        <w:tc>
          <w:tcPr>
            <w:tcW w:w="454"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2B0A58B4" w14:textId="77777777" w:rsidR="00DF08A2" w:rsidRPr="00764574" w:rsidRDefault="00DF08A2" w:rsidP="00221E0C">
            <w:pPr>
              <w:ind w:right="40"/>
              <w:jc w:val="center"/>
              <w:rPr>
                <w:b/>
                <w:sz w:val="18"/>
                <w:szCs w:val="18"/>
              </w:rPr>
            </w:pPr>
          </w:p>
        </w:tc>
        <w:tc>
          <w:tcPr>
            <w:tcW w:w="642"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46F9CDA1" w14:textId="77777777" w:rsidR="00DF08A2" w:rsidRPr="00764574" w:rsidRDefault="00DF08A2" w:rsidP="00221E0C">
            <w:pPr>
              <w:ind w:right="40"/>
              <w:jc w:val="center"/>
              <w:rPr>
                <w:b/>
                <w:sz w:val="18"/>
                <w:szCs w:val="18"/>
              </w:rPr>
            </w:pPr>
          </w:p>
        </w:tc>
        <w:tc>
          <w:tcPr>
            <w:tcW w:w="648"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785263F7" w14:textId="77777777" w:rsidR="00DF08A2" w:rsidRPr="00764574" w:rsidRDefault="00DF08A2" w:rsidP="00221E0C">
            <w:pPr>
              <w:ind w:right="40"/>
              <w:jc w:val="center"/>
              <w:rPr>
                <w:b/>
                <w:sz w:val="18"/>
                <w:szCs w:val="18"/>
              </w:rPr>
            </w:pPr>
          </w:p>
        </w:tc>
        <w:tc>
          <w:tcPr>
            <w:tcW w:w="643"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0BD1E9B4" w14:textId="77777777" w:rsidR="00DF08A2" w:rsidRPr="00764574" w:rsidRDefault="00DF08A2" w:rsidP="00221E0C">
            <w:pPr>
              <w:ind w:right="40"/>
              <w:jc w:val="center"/>
              <w:rPr>
                <w:b/>
                <w:sz w:val="18"/>
                <w:szCs w:val="18"/>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0EFF5252" w14:textId="77777777" w:rsidR="00DF08A2" w:rsidRPr="00764574" w:rsidRDefault="00DF08A2" w:rsidP="00221E0C">
            <w:pPr>
              <w:ind w:right="40"/>
              <w:jc w:val="center"/>
              <w:rPr>
                <w:b/>
                <w:sz w:val="18"/>
                <w:szCs w:val="18"/>
              </w:rPr>
            </w:pPr>
          </w:p>
        </w:tc>
        <w:tc>
          <w:tcPr>
            <w:tcW w:w="641"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7405C28B" w14:textId="77777777" w:rsidR="00DF08A2" w:rsidRPr="00764574" w:rsidRDefault="00DF08A2" w:rsidP="00221E0C">
            <w:pPr>
              <w:ind w:right="40"/>
              <w:jc w:val="center"/>
              <w:rPr>
                <w:b/>
                <w:sz w:val="18"/>
                <w:szCs w:val="18"/>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1C053586" w14:textId="77777777" w:rsidR="00DF08A2" w:rsidRPr="00764574" w:rsidRDefault="00DF08A2" w:rsidP="00221E0C">
            <w:pPr>
              <w:ind w:right="40"/>
              <w:jc w:val="center"/>
              <w:rPr>
                <w:b/>
                <w:sz w:val="18"/>
                <w:szCs w:val="18"/>
              </w:rPr>
            </w:pPr>
          </w:p>
        </w:tc>
        <w:tc>
          <w:tcPr>
            <w:tcW w:w="635"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0EE3263B" w14:textId="77777777" w:rsidR="00DF08A2" w:rsidRPr="00764574" w:rsidRDefault="00DF08A2" w:rsidP="00221E0C">
            <w:pPr>
              <w:ind w:right="40"/>
              <w:jc w:val="center"/>
              <w:rPr>
                <w:b/>
                <w:sz w:val="18"/>
                <w:szCs w:val="18"/>
              </w:rPr>
            </w:pPr>
          </w:p>
        </w:tc>
        <w:tc>
          <w:tcPr>
            <w:tcW w:w="627"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3B3E6306" w14:textId="77777777" w:rsidR="00DF08A2" w:rsidRPr="00764574" w:rsidRDefault="00DF08A2" w:rsidP="00221E0C">
            <w:pPr>
              <w:ind w:right="40"/>
              <w:jc w:val="center"/>
              <w:rPr>
                <w:b/>
                <w:sz w:val="18"/>
                <w:szCs w:val="18"/>
              </w:rPr>
            </w:pPr>
          </w:p>
        </w:tc>
        <w:tc>
          <w:tcPr>
            <w:tcW w:w="620"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6369C2DB" w14:textId="77777777" w:rsidR="00DF08A2" w:rsidRPr="00764574" w:rsidRDefault="00DF08A2" w:rsidP="00221E0C">
            <w:pPr>
              <w:ind w:right="40"/>
              <w:jc w:val="center"/>
              <w:rPr>
                <w:b/>
                <w:sz w:val="18"/>
                <w:szCs w:val="18"/>
              </w:rPr>
            </w:pPr>
          </w:p>
        </w:tc>
        <w:tc>
          <w:tcPr>
            <w:tcW w:w="1828" w:type="dxa"/>
            <w:gridSpan w:val="4"/>
            <w:tcBorders>
              <w:top w:val="single" w:sz="4" w:space="0" w:color="000000"/>
              <w:left w:val="single" w:sz="4" w:space="0" w:color="000000"/>
              <w:bottom w:val="single" w:sz="4" w:space="0" w:color="000000"/>
              <w:right w:val="single" w:sz="4" w:space="0" w:color="000000"/>
            </w:tcBorders>
            <w:shd w:val="clear" w:color="auto" w:fill="F2F2F2"/>
            <w:vAlign w:val="center"/>
          </w:tcPr>
          <w:p w14:paraId="6B65380D" w14:textId="77777777" w:rsidR="00DF08A2" w:rsidRPr="00764574" w:rsidRDefault="00DF08A2" w:rsidP="00221E0C">
            <w:pPr>
              <w:ind w:right="40"/>
              <w:jc w:val="center"/>
              <w:rPr>
                <w:b/>
                <w:sz w:val="18"/>
                <w:szCs w:val="18"/>
              </w:rPr>
            </w:pPr>
          </w:p>
        </w:tc>
      </w:tr>
      <w:tr w:rsidR="00DF08A2" w14:paraId="23C45D2B" w14:textId="77777777" w:rsidTr="00764574">
        <w:trPr>
          <w:trHeight w:val="28"/>
          <w:jc w:val="center"/>
        </w:trPr>
        <w:tc>
          <w:tcPr>
            <w:tcW w:w="12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7236CE" w14:textId="77777777" w:rsidR="00DF08A2" w:rsidRDefault="00DF08A2" w:rsidP="00221E0C">
            <w:pPr>
              <w:ind w:right="42"/>
              <w:jc w:val="center"/>
              <w:rPr>
                <w:sz w:val="18"/>
                <w:szCs w:val="18"/>
              </w:rPr>
            </w:pPr>
            <w:r>
              <w:rPr>
                <w:sz w:val="18"/>
                <w:szCs w:val="18"/>
              </w:rPr>
              <w:t>Tacna</w:t>
            </w:r>
          </w:p>
        </w:tc>
        <w:tc>
          <w:tcPr>
            <w:tcW w:w="69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4AD88F4" w14:textId="77777777" w:rsidR="00DF08A2" w:rsidRPr="00764574" w:rsidRDefault="00DF08A2" w:rsidP="00221E0C">
            <w:pPr>
              <w:ind w:right="40"/>
              <w:jc w:val="center"/>
              <w:rPr>
                <w:sz w:val="18"/>
                <w:szCs w:val="18"/>
              </w:rPr>
            </w:pPr>
            <w:r w:rsidRPr="00764574">
              <w:rPr>
                <w:sz w:val="18"/>
                <w:szCs w:val="18"/>
              </w:rPr>
              <w:t>1.20</w:t>
            </w:r>
          </w:p>
        </w:tc>
        <w:tc>
          <w:tcPr>
            <w:tcW w:w="625" w:type="dxa"/>
            <w:tcBorders>
              <w:top w:val="single" w:sz="4" w:space="0" w:color="000000"/>
              <w:left w:val="single" w:sz="4" w:space="0" w:color="000000"/>
              <w:bottom w:val="single" w:sz="4" w:space="0" w:color="000000"/>
              <w:right w:val="nil"/>
            </w:tcBorders>
            <w:shd w:val="clear" w:color="auto" w:fill="auto"/>
            <w:vAlign w:val="center"/>
          </w:tcPr>
          <w:p w14:paraId="506BC5E4" w14:textId="77777777" w:rsidR="00DF08A2" w:rsidRPr="00764574" w:rsidRDefault="00DF08A2" w:rsidP="00221E0C">
            <w:pPr>
              <w:ind w:right="40"/>
              <w:jc w:val="center"/>
              <w:rPr>
                <w:sz w:val="18"/>
                <w:szCs w:val="18"/>
              </w:rPr>
            </w:pPr>
            <w:r w:rsidRPr="00764574">
              <w:rPr>
                <w:sz w:val="18"/>
                <w:szCs w:val="18"/>
              </w:rPr>
              <w:t>1.21</w:t>
            </w:r>
          </w:p>
        </w:tc>
        <w:tc>
          <w:tcPr>
            <w:tcW w:w="454"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5193A015" w14:textId="77777777" w:rsidR="00DF08A2" w:rsidRPr="00764574" w:rsidRDefault="00DF08A2" w:rsidP="00221E0C">
            <w:pPr>
              <w:ind w:right="40"/>
              <w:jc w:val="center"/>
              <w:rPr>
                <w:b/>
                <w:sz w:val="18"/>
                <w:szCs w:val="18"/>
              </w:rPr>
            </w:pPr>
          </w:p>
        </w:tc>
        <w:tc>
          <w:tcPr>
            <w:tcW w:w="642"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277120D2" w14:textId="77777777" w:rsidR="00DF08A2" w:rsidRPr="00764574" w:rsidRDefault="00DF08A2" w:rsidP="00221E0C">
            <w:pPr>
              <w:ind w:right="40"/>
              <w:jc w:val="center"/>
              <w:rPr>
                <w:b/>
                <w:sz w:val="18"/>
                <w:szCs w:val="18"/>
              </w:rPr>
            </w:pPr>
          </w:p>
        </w:tc>
        <w:tc>
          <w:tcPr>
            <w:tcW w:w="648"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3A04CDF0" w14:textId="77777777" w:rsidR="00DF08A2" w:rsidRPr="00764574" w:rsidRDefault="00DF08A2" w:rsidP="00221E0C">
            <w:pPr>
              <w:ind w:right="40"/>
              <w:jc w:val="center"/>
              <w:rPr>
                <w:b/>
                <w:sz w:val="18"/>
                <w:szCs w:val="18"/>
              </w:rPr>
            </w:pPr>
          </w:p>
        </w:tc>
        <w:tc>
          <w:tcPr>
            <w:tcW w:w="643"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655D4C1F" w14:textId="77777777" w:rsidR="00DF08A2" w:rsidRPr="00764574" w:rsidRDefault="00DF08A2" w:rsidP="00221E0C">
            <w:pPr>
              <w:ind w:right="40"/>
              <w:jc w:val="center"/>
              <w:rPr>
                <w:b/>
                <w:sz w:val="18"/>
                <w:szCs w:val="18"/>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473E3C98" w14:textId="77777777" w:rsidR="00DF08A2" w:rsidRPr="00764574" w:rsidRDefault="00DF08A2" w:rsidP="00221E0C">
            <w:pPr>
              <w:ind w:right="40"/>
              <w:jc w:val="center"/>
              <w:rPr>
                <w:b/>
                <w:sz w:val="18"/>
                <w:szCs w:val="18"/>
              </w:rPr>
            </w:pPr>
          </w:p>
        </w:tc>
        <w:tc>
          <w:tcPr>
            <w:tcW w:w="641"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39A76C4F" w14:textId="77777777" w:rsidR="00DF08A2" w:rsidRPr="00764574" w:rsidRDefault="00DF08A2" w:rsidP="00221E0C">
            <w:pPr>
              <w:ind w:right="40"/>
              <w:jc w:val="center"/>
              <w:rPr>
                <w:b/>
                <w:sz w:val="18"/>
                <w:szCs w:val="18"/>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66F2EB6A" w14:textId="77777777" w:rsidR="00DF08A2" w:rsidRPr="00764574" w:rsidRDefault="00DF08A2" w:rsidP="00221E0C">
            <w:pPr>
              <w:ind w:right="40"/>
              <w:jc w:val="center"/>
              <w:rPr>
                <w:b/>
                <w:sz w:val="18"/>
                <w:szCs w:val="18"/>
              </w:rPr>
            </w:pPr>
          </w:p>
        </w:tc>
        <w:tc>
          <w:tcPr>
            <w:tcW w:w="635"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103E1DBF" w14:textId="77777777" w:rsidR="00DF08A2" w:rsidRPr="00764574" w:rsidRDefault="00DF08A2" w:rsidP="00221E0C">
            <w:pPr>
              <w:ind w:right="40"/>
              <w:jc w:val="center"/>
              <w:rPr>
                <w:b/>
                <w:sz w:val="18"/>
                <w:szCs w:val="18"/>
              </w:rPr>
            </w:pPr>
          </w:p>
        </w:tc>
        <w:tc>
          <w:tcPr>
            <w:tcW w:w="627"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3A07F2DE" w14:textId="77777777" w:rsidR="00DF08A2" w:rsidRPr="00764574" w:rsidRDefault="00DF08A2" w:rsidP="00221E0C">
            <w:pPr>
              <w:ind w:right="40"/>
              <w:jc w:val="center"/>
              <w:rPr>
                <w:b/>
                <w:sz w:val="18"/>
                <w:szCs w:val="18"/>
              </w:rPr>
            </w:pPr>
          </w:p>
        </w:tc>
        <w:tc>
          <w:tcPr>
            <w:tcW w:w="620"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5DFCF741" w14:textId="77777777" w:rsidR="00DF08A2" w:rsidRPr="00764574" w:rsidRDefault="00DF08A2" w:rsidP="00221E0C">
            <w:pPr>
              <w:ind w:right="40"/>
              <w:jc w:val="center"/>
              <w:rPr>
                <w:b/>
                <w:sz w:val="18"/>
                <w:szCs w:val="18"/>
              </w:rPr>
            </w:pPr>
          </w:p>
        </w:tc>
        <w:tc>
          <w:tcPr>
            <w:tcW w:w="1828" w:type="dxa"/>
            <w:gridSpan w:val="4"/>
            <w:tcBorders>
              <w:top w:val="single" w:sz="4" w:space="0" w:color="000000"/>
              <w:left w:val="single" w:sz="4" w:space="0" w:color="000000"/>
              <w:bottom w:val="single" w:sz="4" w:space="0" w:color="000000"/>
              <w:right w:val="single" w:sz="4" w:space="0" w:color="000000"/>
            </w:tcBorders>
            <w:shd w:val="clear" w:color="auto" w:fill="F2F2F2"/>
            <w:vAlign w:val="center"/>
          </w:tcPr>
          <w:p w14:paraId="4CA652D4" w14:textId="77777777" w:rsidR="00DF08A2" w:rsidRPr="00764574" w:rsidRDefault="00DF08A2" w:rsidP="00221E0C">
            <w:pPr>
              <w:ind w:right="40"/>
              <w:jc w:val="center"/>
              <w:rPr>
                <w:b/>
                <w:sz w:val="18"/>
                <w:szCs w:val="18"/>
              </w:rPr>
            </w:pPr>
          </w:p>
        </w:tc>
      </w:tr>
      <w:tr w:rsidR="00DF08A2" w14:paraId="1FC5946B" w14:textId="77777777" w:rsidTr="00764574">
        <w:trPr>
          <w:trHeight w:val="28"/>
          <w:jc w:val="center"/>
        </w:trPr>
        <w:tc>
          <w:tcPr>
            <w:tcW w:w="12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36FF68" w14:textId="77777777" w:rsidR="00DF08A2" w:rsidRDefault="00DF08A2" w:rsidP="00221E0C">
            <w:pPr>
              <w:ind w:right="42"/>
              <w:jc w:val="center"/>
              <w:rPr>
                <w:sz w:val="18"/>
                <w:szCs w:val="18"/>
              </w:rPr>
            </w:pPr>
            <w:r>
              <w:rPr>
                <w:sz w:val="18"/>
                <w:szCs w:val="18"/>
              </w:rPr>
              <w:t>Tumbes</w:t>
            </w:r>
          </w:p>
        </w:tc>
        <w:tc>
          <w:tcPr>
            <w:tcW w:w="69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BF108E1" w14:textId="77777777" w:rsidR="00DF08A2" w:rsidRPr="00764574" w:rsidRDefault="00DF08A2" w:rsidP="00221E0C">
            <w:pPr>
              <w:ind w:right="40"/>
              <w:jc w:val="center"/>
              <w:rPr>
                <w:sz w:val="18"/>
                <w:szCs w:val="18"/>
              </w:rPr>
            </w:pPr>
            <w:r w:rsidRPr="00764574">
              <w:rPr>
                <w:sz w:val="18"/>
                <w:szCs w:val="18"/>
              </w:rPr>
              <w:t>1.09</w:t>
            </w:r>
          </w:p>
        </w:tc>
        <w:tc>
          <w:tcPr>
            <w:tcW w:w="625" w:type="dxa"/>
            <w:tcBorders>
              <w:top w:val="single" w:sz="4" w:space="0" w:color="000000"/>
              <w:left w:val="single" w:sz="4" w:space="0" w:color="000000"/>
              <w:bottom w:val="single" w:sz="4" w:space="0" w:color="000000"/>
              <w:right w:val="nil"/>
            </w:tcBorders>
            <w:shd w:val="clear" w:color="auto" w:fill="auto"/>
            <w:vAlign w:val="center"/>
          </w:tcPr>
          <w:p w14:paraId="28EE803F" w14:textId="77777777" w:rsidR="00DF08A2" w:rsidRPr="00764574" w:rsidRDefault="00DF08A2" w:rsidP="00221E0C">
            <w:pPr>
              <w:ind w:right="40"/>
              <w:jc w:val="center"/>
              <w:rPr>
                <w:sz w:val="18"/>
                <w:szCs w:val="18"/>
              </w:rPr>
            </w:pPr>
            <w:r w:rsidRPr="00764574">
              <w:rPr>
                <w:sz w:val="18"/>
                <w:szCs w:val="18"/>
              </w:rPr>
              <w:t>1.10</w:t>
            </w:r>
          </w:p>
        </w:tc>
        <w:tc>
          <w:tcPr>
            <w:tcW w:w="454"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60BAC8ED" w14:textId="77777777" w:rsidR="00DF08A2" w:rsidRPr="00764574" w:rsidRDefault="00DF08A2" w:rsidP="00221E0C">
            <w:pPr>
              <w:ind w:right="40"/>
              <w:jc w:val="center"/>
              <w:rPr>
                <w:b/>
                <w:sz w:val="18"/>
                <w:szCs w:val="18"/>
              </w:rPr>
            </w:pPr>
          </w:p>
        </w:tc>
        <w:tc>
          <w:tcPr>
            <w:tcW w:w="642"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78BB1658" w14:textId="77777777" w:rsidR="00DF08A2" w:rsidRPr="00764574" w:rsidRDefault="00DF08A2" w:rsidP="00221E0C">
            <w:pPr>
              <w:ind w:right="40"/>
              <w:jc w:val="center"/>
              <w:rPr>
                <w:b/>
                <w:sz w:val="18"/>
                <w:szCs w:val="18"/>
              </w:rPr>
            </w:pPr>
          </w:p>
        </w:tc>
        <w:tc>
          <w:tcPr>
            <w:tcW w:w="648"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3C551D8A" w14:textId="77777777" w:rsidR="00DF08A2" w:rsidRPr="00764574" w:rsidRDefault="00DF08A2" w:rsidP="00221E0C">
            <w:pPr>
              <w:ind w:right="40"/>
              <w:jc w:val="center"/>
              <w:rPr>
                <w:b/>
                <w:sz w:val="18"/>
                <w:szCs w:val="18"/>
              </w:rPr>
            </w:pPr>
          </w:p>
        </w:tc>
        <w:tc>
          <w:tcPr>
            <w:tcW w:w="643"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285AFC71" w14:textId="77777777" w:rsidR="00DF08A2" w:rsidRPr="00764574" w:rsidRDefault="00DF08A2" w:rsidP="00221E0C">
            <w:pPr>
              <w:ind w:right="40"/>
              <w:jc w:val="center"/>
              <w:rPr>
                <w:b/>
                <w:sz w:val="18"/>
                <w:szCs w:val="18"/>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45935590" w14:textId="77777777" w:rsidR="00DF08A2" w:rsidRPr="00764574" w:rsidRDefault="00DF08A2" w:rsidP="00221E0C">
            <w:pPr>
              <w:ind w:right="40"/>
              <w:jc w:val="center"/>
              <w:rPr>
                <w:b/>
                <w:sz w:val="18"/>
                <w:szCs w:val="18"/>
              </w:rPr>
            </w:pPr>
          </w:p>
        </w:tc>
        <w:tc>
          <w:tcPr>
            <w:tcW w:w="641"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40465F56" w14:textId="77777777" w:rsidR="00DF08A2" w:rsidRPr="00764574" w:rsidRDefault="00DF08A2" w:rsidP="00221E0C">
            <w:pPr>
              <w:ind w:right="40"/>
              <w:jc w:val="center"/>
              <w:rPr>
                <w:b/>
                <w:sz w:val="18"/>
                <w:szCs w:val="18"/>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66C440E7" w14:textId="77777777" w:rsidR="00DF08A2" w:rsidRPr="00764574" w:rsidRDefault="00DF08A2" w:rsidP="00221E0C">
            <w:pPr>
              <w:ind w:right="40"/>
              <w:jc w:val="center"/>
              <w:rPr>
                <w:b/>
                <w:sz w:val="18"/>
                <w:szCs w:val="18"/>
              </w:rPr>
            </w:pPr>
          </w:p>
        </w:tc>
        <w:tc>
          <w:tcPr>
            <w:tcW w:w="635"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11FAD5E2" w14:textId="77777777" w:rsidR="00DF08A2" w:rsidRPr="00764574" w:rsidRDefault="00DF08A2" w:rsidP="00221E0C">
            <w:pPr>
              <w:ind w:right="40"/>
              <w:jc w:val="center"/>
              <w:rPr>
                <w:b/>
                <w:sz w:val="18"/>
                <w:szCs w:val="18"/>
              </w:rPr>
            </w:pPr>
          </w:p>
        </w:tc>
        <w:tc>
          <w:tcPr>
            <w:tcW w:w="627"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5EEBEB28" w14:textId="77777777" w:rsidR="00DF08A2" w:rsidRPr="00764574" w:rsidRDefault="00DF08A2" w:rsidP="00221E0C">
            <w:pPr>
              <w:ind w:right="40"/>
              <w:jc w:val="center"/>
              <w:rPr>
                <w:b/>
                <w:sz w:val="18"/>
                <w:szCs w:val="18"/>
              </w:rPr>
            </w:pPr>
          </w:p>
        </w:tc>
        <w:tc>
          <w:tcPr>
            <w:tcW w:w="620"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1BA9563E" w14:textId="77777777" w:rsidR="00DF08A2" w:rsidRPr="00764574" w:rsidRDefault="00DF08A2" w:rsidP="00221E0C">
            <w:pPr>
              <w:ind w:right="40"/>
              <w:jc w:val="center"/>
              <w:rPr>
                <w:b/>
                <w:sz w:val="18"/>
                <w:szCs w:val="18"/>
              </w:rPr>
            </w:pPr>
          </w:p>
        </w:tc>
        <w:tc>
          <w:tcPr>
            <w:tcW w:w="1828" w:type="dxa"/>
            <w:gridSpan w:val="4"/>
            <w:tcBorders>
              <w:top w:val="single" w:sz="4" w:space="0" w:color="000000"/>
              <w:left w:val="single" w:sz="4" w:space="0" w:color="000000"/>
              <w:bottom w:val="single" w:sz="4" w:space="0" w:color="000000"/>
              <w:right w:val="single" w:sz="4" w:space="0" w:color="000000"/>
            </w:tcBorders>
            <w:shd w:val="clear" w:color="auto" w:fill="F2F2F2"/>
            <w:vAlign w:val="center"/>
          </w:tcPr>
          <w:p w14:paraId="4A5E53E7" w14:textId="77777777" w:rsidR="00DF08A2" w:rsidRPr="00764574" w:rsidRDefault="00DF08A2" w:rsidP="00221E0C">
            <w:pPr>
              <w:ind w:right="40"/>
              <w:jc w:val="center"/>
              <w:rPr>
                <w:b/>
                <w:sz w:val="18"/>
                <w:szCs w:val="18"/>
              </w:rPr>
            </w:pPr>
          </w:p>
        </w:tc>
      </w:tr>
      <w:tr w:rsidR="00DF08A2" w14:paraId="5EA00482" w14:textId="77777777" w:rsidTr="00764574">
        <w:trPr>
          <w:trHeight w:val="28"/>
          <w:jc w:val="center"/>
        </w:trPr>
        <w:tc>
          <w:tcPr>
            <w:tcW w:w="12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DB9BFE" w14:textId="77777777" w:rsidR="00DF08A2" w:rsidRDefault="00DF08A2" w:rsidP="00221E0C">
            <w:pPr>
              <w:ind w:right="42"/>
              <w:jc w:val="center"/>
              <w:rPr>
                <w:sz w:val="18"/>
                <w:szCs w:val="18"/>
              </w:rPr>
            </w:pPr>
            <w:r>
              <w:rPr>
                <w:sz w:val="18"/>
                <w:szCs w:val="18"/>
              </w:rPr>
              <w:t>Ucayali</w:t>
            </w:r>
          </w:p>
        </w:tc>
        <w:tc>
          <w:tcPr>
            <w:tcW w:w="69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8FC5848" w14:textId="77777777" w:rsidR="00DF08A2" w:rsidRPr="00764574" w:rsidRDefault="00DF08A2" w:rsidP="00221E0C">
            <w:pPr>
              <w:ind w:right="40"/>
              <w:jc w:val="center"/>
              <w:rPr>
                <w:sz w:val="18"/>
                <w:szCs w:val="18"/>
              </w:rPr>
            </w:pPr>
            <w:r w:rsidRPr="00764574">
              <w:rPr>
                <w:sz w:val="18"/>
                <w:szCs w:val="18"/>
              </w:rPr>
              <w:t>1.08</w:t>
            </w:r>
          </w:p>
        </w:tc>
        <w:tc>
          <w:tcPr>
            <w:tcW w:w="625" w:type="dxa"/>
            <w:tcBorders>
              <w:top w:val="single" w:sz="4" w:space="0" w:color="000000"/>
              <w:left w:val="single" w:sz="4" w:space="0" w:color="000000"/>
              <w:bottom w:val="single" w:sz="4" w:space="0" w:color="000000"/>
              <w:right w:val="nil"/>
            </w:tcBorders>
            <w:shd w:val="clear" w:color="auto" w:fill="auto"/>
            <w:vAlign w:val="center"/>
          </w:tcPr>
          <w:p w14:paraId="03D3A97D" w14:textId="77777777" w:rsidR="00DF08A2" w:rsidRPr="00764574" w:rsidRDefault="00DF08A2" w:rsidP="00221E0C">
            <w:pPr>
              <w:ind w:right="40"/>
              <w:jc w:val="center"/>
              <w:rPr>
                <w:sz w:val="18"/>
                <w:szCs w:val="18"/>
              </w:rPr>
            </w:pPr>
            <w:r w:rsidRPr="00764574">
              <w:rPr>
                <w:sz w:val="18"/>
                <w:szCs w:val="18"/>
              </w:rPr>
              <w:t>1.09</w:t>
            </w:r>
          </w:p>
        </w:tc>
        <w:tc>
          <w:tcPr>
            <w:tcW w:w="454"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6A19C01A" w14:textId="77777777" w:rsidR="00DF08A2" w:rsidRPr="00764574" w:rsidRDefault="00DF08A2" w:rsidP="00221E0C">
            <w:pPr>
              <w:ind w:right="40"/>
              <w:jc w:val="center"/>
              <w:rPr>
                <w:b/>
                <w:sz w:val="18"/>
                <w:szCs w:val="18"/>
              </w:rPr>
            </w:pPr>
          </w:p>
        </w:tc>
        <w:tc>
          <w:tcPr>
            <w:tcW w:w="642"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78EB9F47" w14:textId="77777777" w:rsidR="00DF08A2" w:rsidRPr="00764574" w:rsidRDefault="00DF08A2" w:rsidP="00221E0C">
            <w:pPr>
              <w:ind w:right="40"/>
              <w:jc w:val="center"/>
              <w:rPr>
                <w:b/>
                <w:sz w:val="18"/>
                <w:szCs w:val="18"/>
              </w:rPr>
            </w:pPr>
          </w:p>
        </w:tc>
        <w:tc>
          <w:tcPr>
            <w:tcW w:w="648"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024A4DF9" w14:textId="77777777" w:rsidR="00DF08A2" w:rsidRPr="00764574" w:rsidRDefault="00DF08A2" w:rsidP="00221E0C">
            <w:pPr>
              <w:ind w:right="40"/>
              <w:jc w:val="center"/>
              <w:rPr>
                <w:b/>
                <w:sz w:val="18"/>
                <w:szCs w:val="18"/>
              </w:rPr>
            </w:pPr>
          </w:p>
        </w:tc>
        <w:tc>
          <w:tcPr>
            <w:tcW w:w="643"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779E0193" w14:textId="77777777" w:rsidR="00DF08A2" w:rsidRPr="00764574" w:rsidRDefault="00DF08A2" w:rsidP="00221E0C">
            <w:pPr>
              <w:ind w:right="40"/>
              <w:jc w:val="center"/>
              <w:rPr>
                <w:b/>
                <w:sz w:val="18"/>
                <w:szCs w:val="18"/>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03AF667C" w14:textId="77777777" w:rsidR="00DF08A2" w:rsidRPr="00764574" w:rsidRDefault="00DF08A2" w:rsidP="00221E0C">
            <w:pPr>
              <w:ind w:right="40"/>
              <w:jc w:val="center"/>
              <w:rPr>
                <w:b/>
                <w:sz w:val="18"/>
                <w:szCs w:val="18"/>
              </w:rPr>
            </w:pPr>
          </w:p>
        </w:tc>
        <w:tc>
          <w:tcPr>
            <w:tcW w:w="641"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7AFB53D2" w14:textId="77777777" w:rsidR="00DF08A2" w:rsidRPr="00764574" w:rsidRDefault="00DF08A2" w:rsidP="00221E0C">
            <w:pPr>
              <w:ind w:right="40"/>
              <w:jc w:val="center"/>
              <w:rPr>
                <w:b/>
                <w:sz w:val="18"/>
                <w:szCs w:val="18"/>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16CBA903" w14:textId="77777777" w:rsidR="00DF08A2" w:rsidRPr="00764574" w:rsidRDefault="00DF08A2" w:rsidP="00221E0C">
            <w:pPr>
              <w:ind w:right="40"/>
              <w:jc w:val="center"/>
              <w:rPr>
                <w:b/>
                <w:sz w:val="18"/>
                <w:szCs w:val="18"/>
              </w:rPr>
            </w:pPr>
          </w:p>
        </w:tc>
        <w:tc>
          <w:tcPr>
            <w:tcW w:w="635"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1E1F862C" w14:textId="77777777" w:rsidR="00DF08A2" w:rsidRPr="00764574" w:rsidRDefault="00DF08A2" w:rsidP="00221E0C">
            <w:pPr>
              <w:ind w:right="40"/>
              <w:jc w:val="center"/>
              <w:rPr>
                <w:b/>
                <w:sz w:val="18"/>
                <w:szCs w:val="18"/>
              </w:rPr>
            </w:pPr>
          </w:p>
        </w:tc>
        <w:tc>
          <w:tcPr>
            <w:tcW w:w="627"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3A6B14A9" w14:textId="77777777" w:rsidR="00DF08A2" w:rsidRPr="00764574" w:rsidRDefault="00DF08A2" w:rsidP="00221E0C">
            <w:pPr>
              <w:ind w:right="40"/>
              <w:jc w:val="center"/>
              <w:rPr>
                <w:b/>
                <w:sz w:val="18"/>
                <w:szCs w:val="18"/>
              </w:rPr>
            </w:pPr>
          </w:p>
        </w:tc>
        <w:tc>
          <w:tcPr>
            <w:tcW w:w="620"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39046698" w14:textId="77777777" w:rsidR="00DF08A2" w:rsidRPr="00764574" w:rsidRDefault="00DF08A2" w:rsidP="00221E0C">
            <w:pPr>
              <w:ind w:right="40"/>
              <w:jc w:val="center"/>
              <w:rPr>
                <w:b/>
                <w:sz w:val="18"/>
                <w:szCs w:val="18"/>
              </w:rPr>
            </w:pPr>
          </w:p>
        </w:tc>
        <w:tc>
          <w:tcPr>
            <w:tcW w:w="1828" w:type="dxa"/>
            <w:gridSpan w:val="4"/>
            <w:tcBorders>
              <w:top w:val="single" w:sz="4" w:space="0" w:color="000000"/>
              <w:left w:val="single" w:sz="4" w:space="0" w:color="000000"/>
              <w:bottom w:val="single" w:sz="4" w:space="0" w:color="000000"/>
              <w:right w:val="single" w:sz="4" w:space="0" w:color="000000"/>
            </w:tcBorders>
            <w:shd w:val="clear" w:color="auto" w:fill="F2F2F2"/>
            <w:vAlign w:val="center"/>
          </w:tcPr>
          <w:p w14:paraId="78E0AED4" w14:textId="77777777" w:rsidR="00DF08A2" w:rsidRPr="00764574" w:rsidRDefault="00DF08A2" w:rsidP="00221E0C">
            <w:pPr>
              <w:ind w:right="40"/>
              <w:jc w:val="center"/>
              <w:rPr>
                <w:b/>
                <w:sz w:val="18"/>
                <w:szCs w:val="18"/>
              </w:rPr>
            </w:pPr>
          </w:p>
        </w:tc>
      </w:tr>
    </w:tbl>
    <w:p w14:paraId="3BD9D50E" w14:textId="6AA17071" w:rsidR="00DF08A2" w:rsidRDefault="00DF08A2" w:rsidP="00DF08A2"/>
    <w:p w14:paraId="4E638E18" w14:textId="68AD3DB4" w:rsidR="00764574" w:rsidRDefault="00764574" w:rsidP="00DF08A2"/>
    <w:p w14:paraId="5925176E" w14:textId="66BFA0E6" w:rsidR="00764574" w:rsidRDefault="00764574" w:rsidP="00DF08A2"/>
    <w:p w14:paraId="608C7E94" w14:textId="77777777" w:rsidR="00764574" w:rsidRDefault="00764574" w:rsidP="00DF08A2"/>
    <w:p w14:paraId="2ECF4E28" w14:textId="111A72A7" w:rsidR="00DF08A2" w:rsidRDefault="00DF08A2" w:rsidP="00DF08A2">
      <w:pPr>
        <w:pStyle w:val="Ttulo3"/>
        <w:jc w:val="center"/>
      </w:pPr>
      <w:r>
        <w:rPr>
          <w:b/>
        </w:rPr>
        <w:lastRenderedPageBreak/>
        <w:t xml:space="preserve">IOP.01.02. </w:t>
      </w:r>
      <w:r w:rsidRPr="00DF08A2">
        <w:t>Índice regional de reducción del riesgo de desastres en los territorios</w:t>
      </w:r>
    </w:p>
    <w:p w14:paraId="61F626BA" w14:textId="77777777" w:rsidR="00DF08A2" w:rsidRDefault="00DF08A2" w:rsidP="00DF08A2">
      <w:pPr>
        <w:spacing w:after="0"/>
        <w:ind w:left="708" w:hanging="708"/>
      </w:pPr>
    </w:p>
    <w:tbl>
      <w:tblPr>
        <w:tblW w:w="10343" w:type="dxa"/>
        <w:jc w:val="center"/>
        <w:tblLayout w:type="fixed"/>
        <w:tblLook w:val="0400" w:firstRow="0" w:lastRow="0" w:firstColumn="0" w:lastColumn="0" w:noHBand="0" w:noVBand="1"/>
      </w:tblPr>
      <w:tblGrid>
        <w:gridCol w:w="1403"/>
        <w:gridCol w:w="656"/>
        <w:gridCol w:w="43"/>
        <w:gridCol w:w="587"/>
        <w:gridCol w:w="28"/>
        <w:gridCol w:w="544"/>
        <w:gridCol w:w="117"/>
        <w:gridCol w:w="29"/>
        <w:gridCol w:w="504"/>
        <w:gridCol w:w="128"/>
        <w:gridCol w:w="64"/>
        <w:gridCol w:w="450"/>
        <w:gridCol w:w="147"/>
        <w:gridCol w:w="93"/>
        <w:gridCol w:w="403"/>
        <w:gridCol w:w="165"/>
        <w:gridCol w:w="123"/>
        <w:gridCol w:w="354"/>
        <w:gridCol w:w="184"/>
        <w:gridCol w:w="152"/>
        <w:gridCol w:w="305"/>
        <w:gridCol w:w="204"/>
        <w:gridCol w:w="179"/>
        <w:gridCol w:w="259"/>
        <w:gridCol w:w="223"/>
        <w:gridCol w:w="208"/>
        <w:gridCol w:w="204"/>
        <w:gridCol w:w="249"/>
        <w:gridCol w:w="233"/>
        <w:gridCol w:w="145"/>
        <w:gridCol w:w="283"/>
        <w:gridCol w:w="246"/>
        <w:gridCol w:w="281"/>
        <w:gridCol w:w="134"/>
        <w:gridCol w:w="281"/>
        <w:gridCol w:w="696"/>
        <w:gridCol w:w="39"/>
      </w:tblGrid>
      <w:tr w:rsidR="00DF08A2" w14:paraId="042DE79F" w14:textId="77777777" w:rsidTr="00F32E7A">
        <w:trPr>
          <w:trHeight w:val="308"/>
          <w:jc w:val="center"/>
        </w:trPr>
        <w:tc>
          <w:tcPr>
            <w:tcW w:w="10343" w:type="dxa"/>
            <w:gridSpan w:val="37"/>
            <w:tcBorders>
              <w:top w:val="single" w:sz="4" w:space="0" w:color="000000"/>
              <w:left w:val="single" w:sz="4" w:space="0" w:color="000000"/>
              <w:bottom w:val="single" w:sz="4" w:space="0" w:color="000000"/>
              <w:right w:val="single" w:sz="4" w:space="0" w:color="000000"/>
            </w:tcBorders>
            <w:shd w:val="clear" w:color="auto" w:fill="EDEDED"/>
            <w:vAlign w:val="center"/>
          </w:tcPr>
          <w:p w14:paraId="3B389160" w14:textId="77777777" w:rsidR="00DF08A2" w:rsidRDefault="00DF08A2" w:rsidP="00221E0C">
            <w:pPr>
              <w:ind w:right="41"/>
              <w:jc w:val="center"/>
              <w:rPr>
                <w:b/>
                <w:sz w:val="20"/>
                <w:szCs w:val="20"/>
              </w:rPr>
            </w:pPr>
            <w:r>
              <w:rPr>
                <w:b/>
                <w:sz w:val="20"/>
                <w:szCs w:val="20"/>
              </w:rPr>
              <w:t>Ficha Técnica del Indicador</w:t>
            </w:r>
            <w:r>
              <w:rPr>
                <w:sz w:val="20"/>
                <w:szCs w:val="20"/>
              </w:rPr>
              <w:t xml:space="preserve"> </w:t>
            </w:r>
            <w:r>
              <w:rPr>
                <w:b/>
                <w:sz w:val="20"/>
                <w:szCs w:val="20"/>
              </w:rPr>
              <w:t>IOP.01.02</w:t>
            </w:r>
          </w:p>
        </w:tc>
      </w:tr>
      <w:tr w:rsidR="00DF08A2" w14:paraId="2325FE93" w14:textId="77777777" w:rsidTr="00F32E7A">
        <w:trPr>
          <w:trHeight w:val="519"/>
          <w:jc w:val="center"/>
        </w:trPr>
        <w:tc>
          <w:tcPr>
            <w:tcW w:w="1403"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701B66C5" w14:textId="77777777" w:rsidR="00DF08A2" w:rsidRDefault="00DF08A2" w:rsidP="00221E0C">
            <w:pPr>
              <w:rPr>
                <w:sz w:val="20"/>
                <w:szCs w:val="20"/>
                <w:highlight w:val="white"/>
              </w:rPr>
            </w:pPr>
            <w:r>
              <w:rPr>
                <w:b/>
                <w:sz w:val="20"/>
                <w:szCs w:val="20"/>
              </w:rPr>
              <w:t>Objetivo prioritario:</w:t>
            </w:r>
          </w:p>
        </w:tc>
        <w:tc>
          <w:tcPr>
            <w:tcW w:w="8940" w:type="dxa"/>
            <w:gridSpan w:val="36"/>
            <w:tcBorders>
              <w:top w:val="single" w:sz="4" w:space="0" w:color="000000"/>
              <w:left w:val="single" w:sz="4" w:space="0" w:color="000000"/>
              <w:bottom w:val="single" w:sz="4" w:space="0" w:color="000000"/>
              <w:right w:val="single" w:sz="4" w:space="0" w:color="000000"/>
            </w:tcBorders>
            <w:shd w:val="clear" w:color="auto" w:fill="auto"/>
            <w:vAlign w:val="center"/>
          </w:tcPr>
          <w:p w14:paraId="6642939E" w14:textId="77777777" w:rsidR="00DF08A2" w:rsidRDefault="00DF08A2" w:rsidP="00221E0C">
            <w:pPr>
              <w:ind w:right="210"/>
              <w:jc w:val="both"/>
              <w:rPr>
                <w:sz w:val="20"/>
                <w:szCs w:val="20"/>
              </w:rPr>
            </w:pPr>
            <w:r>
              <w:rPr>
                <w:b/>
                <w:sz w:val="20"/>
                <w:szCs w:val="20"/>
              </w:rPr>
              <w:t>OP.01.</w:t>
            </w:r>
            <w:r>
              <w:rPr>
                <w:sz w:val="20"/>
                <w:szCs w:val="20"/>
              </w:rPr>
              <w:t xml:space="preserve"> Garantizar la ocupación, uso ordenado y seguro de los territorios considerando sus aptitudes y potencialidades.</w:t>
            </w:r>
          </w:p>
        </w:tc>
      </w:tr>
      <w:tr w:rsidR="00DF08A2" w14:paraId="2F4DD6FF" w14:textId="77777777" w:rsidTr="00F32E7A">
        <w:trPr>
          <w:trHeight w:val="446"/>
          <w:jc w:val="center"/>
        </w:trPr>
        <w:tc>
          <w:tcPr>
            <w:tcW w:w="1403"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03A40FA5" w14:textId="77777777" w:rsidR="00DF08A2" w:rsidRDefault="00DF08A2" w:rsidP="00221E0C">
            <w:pPr>
              <w:rPr>
                <w:sz w:val="20"/>
                <w:szCs w:val="20"/>
              </w:rPr>
            </w:pPr>
            <w:r>
              <w:rPr>
                <w:b/>
                <w:sz w:val="20"/>
                <w:szCs w:val="20"/>
              </w:rPr>
              <w:t>Nombre del indicador:</w:t>
            </w:r>
          </w:p>
        </w:tc>
        <w:tc>
          <w:tcPr>
            <w:tcW w:w="8940" w:type="dxa"/>
            <w:gridSpan w:val="36"/>
            <w:tcBorders>
              <w:top w:val="single" w:sz="4" w:space="0" w:color="000000"/>
              <w:left w:val="single" w:sz="4" w:space="0" w:color="000000"/>
              <w:bottom w:val="single" w:sz="4" w:space="0" w:color="000000"/>
              <w:right w:val="single" w:sz="4" w:space="0" w:color="000000"/>
            </w:tcBorders>
            <w:shd w:val="clear" w:color="auto" w:fill="auto"/>
            <w:vAlign w:val="center"/>
          </w:tcPr>
          <w:p w14:paraId="47F8CFEF" w14:textId="49690B93" w:rsidR="00DF08A2" w:rsidRDefault="00DF08A2" w:rsidP="00221E0C">
            <w:pPr>
              <w:jc w:val="both"/>
              <w:rPr>
                <w:sz w:val="20"/>
                <w:szCs w:val="20"/>
              </w:rPr>
            </w:pPr>
            <w:r>
              <w:rPr>
                <w:b/>
                <w:sz w:val="20"/>
                <w:szCs w:val="20"/>
              </w:rPr>
              <w:t>IOP.01.02.</w:t>
            </w:r>
            <w:r>
              <w:rPr>
                <w:sz w:val="20"/>
                <w:szCs w:val="20"/>
              </w:rPr>
              <w:t xml:space="preserve"> </w:t>
            </w:r>
            <w:r w:rsidRPr="00DF08A2">
              <w:rPr>
                <w:sz w:val="20"/>
                <w:szCs w:val="20"/>
              </w:rPr>
              <w:t>Índice regional de reducción del riesgo de desastres en los territorios</w:t>
            </w:r>
          </w:p>
        </w:tc>
      </w:tr>
      <w:tr w:rsidR="00DF08A2" w14:paraId="3F6ACCA6" w14:textId="77777777" w:rsidTr="00F32E7A">
        <w:trPr>
          <w:trHeight w:val="1262"/>
          <w:jc w:val="center"/>
        </w:trPr>
        <w:tc>
          <w:tcPr>
            <w:tcW w:w="1403"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583DBFF0" w14:textId="77777777" w:rsidR="00DF08A2" w:rsidRDefault="00DF08A2" w:rsidP="00221E0C">
            <w:pPr>
              <w:spacing w:after="14"/>
              <w:rPr>
                <w:sz w:val="20"/>
                <w:szCs w:val="20"/>
              </w:rPr>
            </w:pPr>
            <w:r>
              <w:rPr>
                <w:b/>
                <w:sz w:val="20"/>
                <w:szCs w:val="20"/>
              </w:rPr>
              <w:t>Justificación:</w:t>
            </w:r>
          </w:p>
        </w:tc>
        <w:tc>
          <w:tcPr>
            <w:tcW w:w="8940" w:type="dxa"/>
            <w:gridSpan w:val="36"/>
            <w:tcBorders>
              <w:top w:val="single" w:sz="4" w:space="0" w:color="000000"/>
              <w:left w:val="single" w:sz="4" w:space="0" w:color="000000"/>
              <w:bottom w:val="single" w:sz="4" w:space="0" w:color="000000"/>
              <w:right w:val="single" w:sz="4" w:space="0" w:color="000000"/>
            </w:tcBorders>
            <w:vAlign w:val="center"/>
          </w:tcPr>
          <w:p w14:paraId="53F94915" w14:textId="77777777" w:rsidR="00DF08A2" w:rsidRDefault="00DF08A2" w:rsidP="00221E0C">
            <w:pPr>
              <w:spacing w:after="14"/>
              <w:ind w:right="210"/>
              <w:jc w:val="both"/>
              <w:rPr>
                <w:sz w:val="20"/>
                <w:szCs w:val="20"/>
              </w:rPr>
            </w:pPr>
            <w:r>
              <w:rPr>
                <w:sz w:val="20"/>
                <w:szCs w:val="20"/>
              </w:rPr>
              <w:t xml:space="preserve">El índice busca medir los efectos de garantizar la ocupación y el uso ordenado y seguro del territorio en el promedio anual de los daños personales (cantidad de personas afectadas y damnificadas) y materiales (cantidad de viviendas afectadas y destruidas, así como hectáreas de cultivo afectadas y </w:t>
            </w:r>
            <w:r>
              <w:t>pérdidas</w:t>
            </w:r>
            <w:r>
              <w:rPr>
                <w:sz w:val="20"/>
                <w:szCs w:val="20"/>
              </w:rPr>
              <w:t>) ocasionados por los fenómenos acontecidos en el territorio nacional (sismos, inundaciones, huayco, actividad volcánica, deslizamientos, incendios forestales, entre otros) y por región.</w:t>
            </w:r>
          </w:p>
          <w:p w14:paraId="1D757DE0" w14:textId="77777777" w:rsidR="00DF08A2" w:rsidRDefault="00DF08A2" w:rsidP="00221E0C">
            <w:pPr>
              <w:spacing w:after="14"/>
              <w:ind w:right="210"/>
              <w:jc w:val="both"/>
              <w:rPr>
                <w:sz w:val="20"/>
                <w:szCs w:val="20"/>
              </w:rPr>
            </w:pPr>
            <w:r>
              <w:rPr>
                <w:sz w:val="20"/>
                <w:szCs w:val="20"/>
              </w:rPr>
              <w:t xml:space="preserve">Para proyectar los logros esperados diferenciados entre regiones se tomó como referencia la evolución del Índice de Competitividad Regional (INCORE), al contener este último </w:t>
            </w:r>
            <w:sdt>
              <w:sdtPr>
                <w:tag w:val="goog_rdk_23"/>
                <w:id w:val="685180458"/>
              </w:sdtPr>
              <w:sdtContent>
                <w:r>
                  <w:rPr>
                    <w:sz w:val="20"/>
                    <w:szCs w:val="20"/>
                  </w:rPr>
                  <w:t xml:space="preserve">el </w:t>
                </w:r>
              </w:sdtContent>
            </w:sdt>
            <w:r>
              <w:rPr>
                <w:sz w:val="20"/>
                <w:szCs w:val="20"/>
              </w:rPr>
              <w:t>factor que impactan en el uso ordenado y seguro de los territorios, tales como el desarrollo de la infraestructura local, el acceso a servicios de salud y la asistencia escolar, entre otros. Particularmente, se considera que la ocupación y uso ordenado del territorio tendrán un impacto inversamente proporcional en la ocurrencia de daños personales y materiales, por lo que el cálculo de los logros esperados recoge la evolución del INCORE en descenso para proyectar las metas.</w:t>
            </w:r>
          </w:p>
        </w:tc>
      </w:tr>
      <w:tr w:rsidR="00DF08A2" w14:paraId="3947B432" w14:textId="77777777" w:rsidTr="00F32E7A">
        <w:trPr>
          <w:trHeight w:val="667"/>
          <w:jc w:val="center"/>
        </w:trPr>
        <w:tc>
          <w:tcPr>
            <w:tcW w:w="1403"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7F39C0B6" w14:textId="77777777" w:rsidR="00DF08A2" w:rsidRDefault="00DF08A2" w:rsidP="00221E0C">
            <w:pPr>
              <w:rPr>
                <w:sz w:val="20"/>
                <w:szCs w:val="20"/>
              </w:rPr>
            </w:pPr>
            <w:r>
              <w:rPr>
                <w:b/>
                <w:sz w:val="20"/>
                <w:szCs w:val="20"/>
              </w:rPr>
              <w:t>Responsable del indicador:</w:t>
            </w:r>
          </w:p>
        </w:tc>
        <w:tc>
          <w:tcPr>
            <w:tcW w:w="8940" w:type="dxa"/>
            <w:gridSpan w:val="36"/>
            <w:tcBorders>
              <w:top w:val="single" w:sz="4" w:space="0" w:color="000000"/>
              <w:left w:val="single" w:sz="4" w:space="0" w:color="000000"/>
              <w:bottom w:val="single" w:sz="4" w:space="0" w:color="000000"/>
              <w:right w:val="single" w:sz="4" w:space="0" w:color="000000"/>
            </w:tcBorders>
            <w:vAlign w:val="center"/>
          </w:tcPr>
          <w:p w14:paraId="65A30019" w14:textId="77777777" w:rsidR="00DF08A2" w:rsidRDefault="00DF08A2" w:rsidP="00221E0C">
            <w:pPr>
              <w:ind w:right="77"/>
              <w:jc w:val="both"/>
              <w:rPr>
                <w:sz w:val="20"/>
                <w:szCs w:val="20"/>
              </w:rPr>
            </w:pPr>
            <w:r>
              <w:rPr>
                <w:sz w:val="20"/>
                <w:szCs w:val="20"/>
              </w:rPr>
              <w:t xml:space="preserve">Presidencia del Consejo de Ministros (PCM) - Viceministerio de Gobernanza Territorial (VGT). </w:t>
            </w:r>
          </w:p>
        </w:tc>
      </w:tr>
      <w:tr w:rsidR="00DF08A2" w14:paraId="2F11A205" w14:textId="77777777" w:rsidTr="00F32E7A">
        <w:trPr>
          <w:trHeight w:val="942"/>
          <w:jc w:val="center"/>
        </w:trPr>
        <w:tc>
          <w:tcPr>
            <w:tcW w:w="1403"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0ED8B856" w14:textId="77777777" w:rsidR="00DF08A2" w:rsidRDefault="00DF08A2" w:rsidP="00221E0C">
            <w:pPr>
              <w:rPr>
                <w:sz w:val="20"/>
                <w:szCs w:val="20"/>
              </w:rPr>
            </w:pPr>
            <w:r>
              <w:rPr>
                <w:b/>
                <w:sz w:val="20"/>
                <w:szCs w:val="20"/>
              </w:rPr>
              <w:t>Limitaciones para la medición del indicador:</w:t>
            </w:r>
          </w:p>
        </w:tc>
        <w:tc>
          <w:tcPr>
            <w:tcW w:w="8940" w:type="dxa"/>
            <w:gridSpan w:val="36"/>
            <w:tcBorders>
              <w:top w:val="single" w:sz="4" w:space="0" w:color="000000"/>
              <w:left w:val="single" w:sz="4" w:space="0" w:color="000000"/>
              <w:bottom w:val="single" w:sz="4" w:space="0" w:color="000000"/>
              <w:right w:val="single" w:sz="4" w:space="0" w:color="000000"/>
            </w:tcBorders>
            <w:vAlign w:val="center"/>
          </w:tcPr>
          <w:p w14:paraId="2B246A60" w14:textId="77777777" w:rsidR="00DF08A2" w:rsidRDefault="00DF08A2" w:rsidP="00221E0C">
            <w:pPr>
              <w:ind w:right="210"/>
              <w:jc w:val="both"/>
              <w:rPr>
                <w:sz w:val="20"/>
                <w:szCs w:val="20"/>
              </w:rPr>
            </w:pPr>
            <w:r>
              <w:rPr>
                <w:sz w:val="20"/>
                <w:szCs w:val="20"/>
              </w:rPr>
              <w:t>Ninguna.</w:t>
            </w:r>
          </w:p>
        </w:tc>
      </w:tr>
      <w:tr w:rsidR="00DF08A2" w14:paraId="48984BA8" w14:textId="77777777" w:rsidTr="00F32E7A">
        <w:trPr>
          <w:trHeight w:val="510"/>
          <w:jc w:val="center"/>
        </w:trPr>
        <w:tc>
          <w:tcPr>
            <w:tcW w:w="1403"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528155AF" w14:textId="77777777" w:rsidR="00DF08A2" w:rsidRDefault="00DF08A2" w:rsidP="00221E0C">
            <w:pPr>
              <w:rPr>
                <w:sz w:val="20"/>
                <w:szCs w:val="20"/>
              </w:rPr>
            </w:pPr>
            <w:r>
              <w:rPr>
                <w:b/>
                <w:sz w:val="20"/>
                <w:szCs w:val="20"/>
              </w:rPr>
              <w:t>Método de cálculo:</w:t>
            </w:r>
          </w:p>
        </w:tc>
        <w:tc>
          <w:tcPr>
            <w:tcW w:w="8940" w:type="dxa"/>
            <w:gridSpan w:val="36"/>
            <w:tcBorders>
              <w:top w:val="single" w:sz="4" w:space="0" w:color="000000"/>
              <w:left w:val="single" w:sz="4" w:space="0" w:color="000000"/>
              <w:bottom w:val="single" w:sz="4" w:space="0" w:color="000000"/>
              <w:right w:val="single" w:sz="4" w:space="0" w:color="000000"/>
            </w:tcBorders>
          </w:tcPr>
          <w:p w14:paraId="46C0F96F" w14:textId="77777777" w:rsidR="00DF08A2" w:rsidRDefault="00DF08A2" w:rsidP="00221E0C">
            <w:pPr>
              <w:ind w:right="210"/>
              <w:jc w:val="both"/>
              <w:rPr>
                <w:b/>
                <w:sz w:val="20"/>
                <w:szCs w:val="20"/>
              </w:rPr>
            </w:pPr>
            <w:r>
              <w:rPr>
                <w:b/>
                <w:sz w:val="20"/>
                <w:szCs w:val="20"/>
              </w:rPr>
              <w:t>Fórmula:</w:t>
            </w:r>
          </w:p>
          <w:p w14:paraId="742DEF83" w14:textId="77777777" w:rsidR="00DF08A2" w:rsidRDefault="00DF08A2" w:rsidP="00221E0C">
            <w:pPr>
              <w:jc w:val="center"/>
              <w:rPr>
                <w:rFonts w:ascii="Cambria Math" w:eastAsia="Cambria Math" w:hAnsi="Cambria Math" w:cs="Cambria Math"/>
                <w:sz w:val="20"/>
                <w:szCs w:val="20"/>
              </w:rPr>
            </w:pPr>
            <m:oMathPara>
              <m:oMath>
                <m:r>
                  <w:rPr>
                    <w:rFonts w:ascii="Cambria Math" w:eastAsia="Cambria Math" w:hAnsi="Cambria Math" w:cs="Cambria Math"/>
                    <w:sz w:val="20"/>
                    <w:szCs w:val="20"/>
                  </w:rPr>
                  <m:t>Índice</m:t>
                </m:r>
                <m:sSub>
                  <m:sSubPr>
                    <m:ctrlPr>
                      <w:rPr>
                        <w:rFonts w:ascii="Cambria Math" w:eastAsia="Cambria Math" w:hAnsi="Cambria Math" w:cs="Cambria Math"/>
                        <w:sz w:val="20"/>
                        <w:szCs w:val="20"/>
                      </w:rPr>
                    </m:ctrlPr>
                  </m:sSubPr>
                  <m:e>
                    <m:d>
                      <m:dPr>
                        <m:ctrlPr>
                          <w:rPr>
                            <w:rFonts w:ascii="Cambria Math" w:eastAsia="Cambria Math" w:hAnsi="Cambria Math" w:cs="Cambria Math"/>
                            <w:sz w:val="20"/>
                            <w:szCs w:val="20"/>
                          </w:rPr>
                        </m:ctrlPr>
                      </m:dPr>
                      <m:e>
                        <m:r>
                          <w:rPr>
                            <w:rFonts w:ascii="Cambria Math" w:eastAsia="Cambria Math" w:hAnsi="Cambria Math" w:cs="Cambria Math"/>
                            <w:sz w:val="20"/>
                            <w:szCs w:val="20"/>
                          </w:rPr>
                          <m:t>IOP.01.02</m:t>
                        </m:r>
                      </m:e>
                    </m:d>
                  </m:e>
                  <m:sub>
                    <m:r>
                      <w:rPr>
                        <w:rFonts w:ascii="Cambria Math" w:eastAsia="Cambria Math" w:hAnsi="Cambria Math" w:cs="Cambria Math"/>
                        <w:sz w:val="20"/>
                        <w:szCs w:val="20"/>
                      </w:rPr>
                      <m:t>t</m:t>
                    </m:r>
                  </m:sub>
                </m:sSub>
                <m:r>
                  <w:rPr>
                    <w:rFonts w:ascii="Cambria Math" w:eastAsia="Cambria Math" w:hAnsi="Cambria Math" w:cs="Cambria Math"/>
                    <w:sz w:val="20"/>
                    <w:szCs w:val="20"/>
                  </w:rPr>
                  <m:t>=</m:t>
                </m:r>
                <m:f>
                  <m:fPr>
                    <m:ctrlPr>
                      <w:rPr>
                        <w:rFonts w:ascii="Cambria Math" w:eastAsia="Cambria Math" w:hAnsi="Cambria Math" w:cs="Cambria Math"/>
                        <w:sz w:val="20"/>
                        <w:szCs w:val="20"/>
                      </w:rPr>
                    </m:ctrlPr>
                  </m:fPr>
                  <m:num>
                    <m:sSub>
                      <m:sSubPr>
                        <m:ctrlPr>
                          <w:rPr>
                            <w:rFonts w:ascii="Cambria Math" w:eastAsia="Cambria Math" w:hAnsi="Cambria Math" w:cs="Cambria Math"/>
                            <w:sz w:val="20"/>
                            <w:szCs w:val="20"/>
                          </w:rPr>
                        </m:ctrlPr>
                      </m:sSubPr>
                      <m:e>
                        <m:d>
                          <m:dPr>
                            <m:ctrlPr>
                              <w:rPr>
                                <w:rFonts w:ascii="Cambria Math" w:eastAsia="Cambria Math" w:hAnsi="Cambria Math" w:cs="Cambria Math"/>
                                <w:sz w:val="20"/>
                                <w:szCs w:val="20"/>
                              </w:rPr>
                            </m:ctrlPr>
                          </m:dPr>
                          <m:e>
                            <m:r>
                              <w:rPr>
                                <w:rFonts w:ascii="Cambria Math" w:eastAsia="Cambria Math" w:hAnsi="Cambria Math" w:cs="Cambria Math"/>
                                <w:sz w:val="20"/>
                                <w:szCs w:val="20"/>
                              </w:rPr>
                              <m:t>IOP.01.02</m:t>
                            </m:r>
                          </m:e>
                        </m:d>
                      </m:e>
                      <m:sub>
                        <m:r>
                          <w:rPr>
                            <w:rFonts w:ascii="Cambria Math" w:eastAsia="Cambria Math" w:hAnsi="Cambria Math" w:cs="Cambria Math"/>
                            <w:sz w:val="20"/>
                            <w:szCs w:val="20"/>
                          </w:rPr>
                          <m:t>t</m:t>
                        </m:r>
                      </m:sub>
                    </m:sSub>
                  </m:num>
                  <m:den>
                    <m:sSub>
                      <m:sSubPr>
                        <m:ctrlPr>
                          <w:rPr>
                            <w:rFonts w:ascii="Cambria Math" w:eastAsia="Cambria Math" w:hAnsi="Cambria Math" w:cs="Cambria Math"/>
                            <w:sz w:val="20"/>
                            <w:szCs w:val="20"/>
                          </w:rPr>
                        </m:ctrlPr>
                      </m:sSubPr>
                      <m:e>
                        <m:d>
                          <m:dPr>
                            <m:ctrlPr>
                              <w:rPr>
                                <w:rFonts w:ascii="Cambria Math" w:eastAsia="Cambria Math" w:hAnsi="Cambria Math" w:cs="Cambria Math"/>
                                <w:sz w:val="20"/>
                                <w:szCs w:val="20"/>
                              </w:rPr>
                            </m:ctrlPr>
                          </m:dPr>
                          <m:e>
                            <m:r>
                              <w:rPr>
                                <w:rFonts w:ascii="Cambria Math" w:eastAsia="Cambria Math" w:hAnsi="Cambria Math" w:cs="Cambria Math"/>
                                <w:sz w:val="20"/>
                                <w:szCs w:val="20"/>
                              </w:rPr>
                              <m:t>IOP.01.02</m:t>
                            </m:r>
                          </m:e>
                        </m:d>
                      </m:e>
                      <m:sub>
                        <m:r>
                          <w:rPr>
                            <w:rFonts w:ascii="Cambria Math" w:eastAsia="Cambria Math" w:hAnsi="Cambria Math" w:cs="Cambria Math"/>
                            <w:sz w:val="20"/>
                            <w:szCs w:val="20"/>
                          </w:rPr>
                          <m:t>LB</m:t>
                        </m:r>
                      </m:sub>
                    </m:sSub>
                  </m:den>
                </m:f>
              </m:oMath>
            </m:oMathPara>
          </w:p>
          <w:p w14:paraId="214A6CC7" w14:textId="77777777" w:rsidR="00DF08A2" w:rsidRDefault="00DF08A2" w:rsidP="00221E0C">
            <w:pPr>
              <w:ind w:left="1416" w:right="210"/>
              <w:jc w:val="both"/>
              <w:rPr>
                <w:sz w:val="20"/>
                <w:szCs w:val="20"/>
              </w:rPr>
            </w:pPr>
            <w:r>
              <w:rPr>
                <w:sz w:val="20"/>
                <w:szCs w:val="20"/>
              </w:rPr>
              <w:t>Donde:</w:t>
            </w:r>
          </w:p>
          <w:p w14:paraId="3F3BCF42" w14:textId="77777777" w:rsidR="00DF08A2" w:rsidRDefault="00DF08A2" w:rsidP="00221E0C">
            <w:pPr>
              <w:jc w:val="center"/>
              <w:rPr>
                <w:rFonts w:ascii="Cambria Math" w:eastAsia="Cambria Math" w:hAnsi="Cambria Math" w:cs="Cambria Math"/>
                <w:sz w:val="20"/>
                <w:szCs w:val="20"/>
              </w:rPr>
            </w:pPr>
            <m:oMathPara>
              <m:oMath>
                <m:r>
                  <w:rPr>
                    <w:rFonts w:ascii="Cambria Math" w:eastAsia="Cambria Math" w:hAnsi="Cambria Math" w:cs="Cambria Math"/>
                    <w:sz w:val="20"/>
                    <w:szCs w:val="20"/>
                  </w:rPr>
                  <m:t>IOP.01.02=50%*DP+50%*DM</m:t>
                </m:r>
              </m:oMath>
            </m:oMathPara>
          </w:p>
          <w:p w14:paraId="748ADCF5" w14:textId="77777777" w:rsidR="00DF08A2" w:rsidRDefault="00DF08A2" w:rsidP="00221E0C">
            <w:pPr>
              <w:ind w:right="210"/>
              <w:jc w:val="both"/>
              <w:rPr>
                <w:b/>
                <w:sz w:val="20"/>
                <w:szCs w:val="20"/>
              </w:rPr>
            </w:pPr>
            <w:r>
              <w:rPr>
                <w:b/>
                <w:sz w:val="20"/>
                <w:szCs w:val="20"/>
              </w:rPr>
              <w:t>Especificaciones técnicas:</w:t>
            </w:r>
          </w:p>
          <w:p w14:paraId="0E4B95DF" w14:textId="77777777" w:rsidR="00DF08A2" w:rsidRDefault="00DF08A2" w:rsidP="00221E0C">
            <w:pPr>
              <w:numPr>
                <w:ilvl w:val="0"/>
                <w:numId w:val="4"/>
              </w:numPr>
              <w:pBdr>
                <w:top w:val="nil"/>
                <w:left w:val="nil"/>
                <w:bottom w:val="nil"/>
                <w:right w:val="nil"/>
                <w:between w:val="nil"/>
              </w:pBdr>
              <w:ind w:left="213" w:right="210" w:hanging="142"/>
              <w:jc w:val="both"/>
              <w:rPr>
                <w:color w:val="000000"/>
                <w:sz w:val="20"/>
                <w:szCs w:val="20"/>
              </w:rPr>
            </w:pPr>
            <w:r>
              <w:rPr>
                <w:color w:val="000000"/>
                <w:sz w:val="20"/>
                <w:szCs w:val="20"/>
                <w:u w:val="single"/>
              </w:rPr>
              <w:t>Denominaciones</w:t>
            </w:r>
            <w:r>
              <w:rPr>
                <w:color w:val="000000"/>
                <w:sz w:val="20"/>
                <w:szCs w:val="20"/>
              </w:rPr>
              <w:t>:</w:t>
            </w:r>
          </w:p>
          <w:p w14:paraId="04C15106" w14:textId="77777777" w:rsidR="00DF08A2" w:rsidRDefault="00DF08A2" w:rsidP="00221E0C">
            <w:pPr>
              <w:numPr>
                <w:ilvl w:val="0"/>
                <w:numId w:val="1"/>
              </w:numPr>
              <w:pBdr>
                <w:top w:val="nil"/>
                <w:left w:val="nil"/>
                <w:bottom w:val="nil"/>
                <w:right w:val="nil"/>
                <w:between w:val="nil"/>
              </w:pBdr>
              <w:ind w:left="355" w:right="210" w:hanging="142"/>
              <w:jc w:val="both"/>
              <w:rPr>
                <w:color w:val="000000"/>
                <w:sz w:val="20"/>
                <w:szCs w:val="20"/>
              </w:rPr>
            </w:pPr>
            <w:r>
              <w:rPr>
                <w:b/>
                <w:color w:val="000000"/>
                <w:sz w:val="20"/>
                <w:szCs w:val="20"/>
              </w:rPr>
              <w:t>DP:</w:t>
            </w:r>
            <w:r>
              <w:rPr>
                <w:color w:val="000000"/>
                <w:sz w:val="20"/>
                <w:szCs w:val="20"/>
              </w:rPr>
              <w:t xml:space="preserve"> </w:t>
            </w:r>
            <w:r>
              <w:rPr>
                <w:i/>
                <w:color w:val="000000"/>
                <w:sz w:val="20"/>
                <w:szCs w:val="20"/>
              </w:rPr>
              <w:t>Daños personales</w:t>
            </w:r>
            <w:r>
              <w:rPr>
                <w:color w:val="000000"/>
                <w:sz w:val="20"/>
                <w:szCs w:val="20"/>
              </w:rPr>
              <w:t>. Mide el promedio anual de la cantidad de daños personales (cantidad de afectados y damnificados) acontecidos en el territorio.</w:t>
            </w:r>
          </w:p>
          <w:p w14:paraId="074E11D3" w14:textId="77777777" w:rsidR="00DF08A2" w:rsidRDefault="00DF08A2" w:rsidP="00221E0C">
            <w:pPr>
              <w:numPr>
                <w:ilvl w:val="0"/>
                <w:numId w:val="1"/>
              </w:numPr>
              <w:pBdr>
                <w:top w:val="nil"/>
                <w:left w:val="nil"/>
                <w:bottom w:val="nil"/>
                <w:right w:val="nil"/>
                <w:between w:val="nil"/>
              </w:pBdr>
              <w:ind w:left="355" w:right="210" w:hanging="142"/>
              <w:jc w:val="both"/>
              <w:rPr>
                <w:color w:val="000000"/>
                <w:sz w:val="20"/>
                <w:szCs w:val="20"/>
              </w:rPr>
            </w:pPr>
            <w:r>
              <w:rPr>
                <w:b/>
                <w:color w:val="000000"/>
                <w:sz w:val="20"/>
                <w:szCs w:val="20"/>
              </w:rPr>
              <w:t>DM:</w:t>
            </w:r>
            <w:r>
              <w:rPr>
                <w:color w:val="000000"/>
                <w:sz w:val="20"/>
                <w:szCs w:val="20"/>
              </w:rPr>
              <w:t xml:space="preserve"> </w:t>
            </w:r>
            <w:r>
              <w:rPr>
                <w:i/>
                <w:color w:val="000000"/>
                <w:sz w:val="20"/>
                <w:szCs w:val="20"/>
              </w:rPr>
              <w:t>Daños materiales</w:t>
            </w:r>
            <w:r>
              <w:rPr>
                <w:color w:val="000000"/>
                <w:sz w:val="20"/>
                <w:szCs w:val="20"/>
              </w:rPr>
              <w:t xml:space="preserve">. Mide el promedio anual de la cantidad de daños materiales (cantidad de viviendas afectadas y destruidas, así como hectáreas de cultivo afectadas y </w:t>
            </w:r>
            <w:sdt>
              <w:sdtPr>
                <w:tag w:val="goog_rdk_24"/>
                <w:id w:val="-451024167"/>
              </w:sdtPr>
              <w:sdtContent>
                <w:r>
                  <w:rPr>
                    <w:color w:val="000000"/>
                    <w:sz w:val="20"/>
                    <w:szCs w:val="20"/>
                  </w:rPr>
                  <w:t>pérdidas</w:t>
                </w:r>
              </w:sdtContent>
            </w:sdt>
            <w:sdt>
              <w:sdtPr>
                <w:tag w:val="goog_rdk_25"/>
                <w:id w:val="-514075499"/>
                <w:showingPlcHdr/>
              </w:sdtPr>
              <w:sdtContent>
                <w:r>
                  <w:t xml:space="preserve">     </w:t>
                </w:r>
              </w:sdtContent>
            </w:sdt>
            <w:r>
              <w:rPr>
                <w:color w:val="000000"/>
                <w:sz w:val="20"/>
                <w:szCs w:val="20"/>
              </w:rPr>
              <w:t>) acontecidos en el territorio.</w:t>
            </w:r>
          </w:p>
          <w:p w14:paraId="590E796F" w14:textId="77777777" w:rsidR="00DF08A2" w:rsidRDefault="00DF08A2" w:rsidP="00221E0C">
            <w:pPr>
              <w:numPr>
                <w:ilvl w:val="0"/>
                <w:numId w:val="1"/>
              </w:numPr>
              <w:pBdr>
                <w:top w:val="nil"/>
                <w:left w:val="nil"/>
                <w:bottom w:val="nil"/>
                <w:right w:val="nil"/>
                <w:between w:val="nil"/>
              </w:pBdr>
              <w:ind w:left="355" w:right="210" w:hanging="142"/>
              <w:jc w:val="both"/>
              <w:rPr>
                <w:color w:val="000000"/>
                <w:sz w:val="20"/>
                <w:szCs w:val="20"/>
              </w:rPr>
            </w:pPr>
            <w:r>
              <w:rPr>
                <w:b/>
                <w:color w:val="000000"/>
                <w:sz w:val="20"/>
                <w:szCs w:val="20"/>
              </w:rPr>
              <w:t>LB</w:t>
            </w:r>
            <w:r>
              <w:rPr>
                <w:color w:val="000000"/>
                <w:sz w:val="20"/>
                <w:szCs w:val="20"/>
              </w:rPr>
              <w:t>: Línea de base.</w:t>
            </w:r>
          </w:p>
          <w:p w14:paraId="1B55707E" w14:textId="77777777" w:rsidR="00DF08A2" w:rsidRDefault="00DF08A2" w:rsidP="00221E0C">
            <w:pPr>
              <w:numPr>
                <w:ilvl w:val="0"/>
                <w:numId w:val="1"/>
              </w:numPr>
              <w:pBdr>
                <w:top w:val="nil"/>
                <w:left w:val="nil"/>
                <w:bottom w:val="nil"/>
                <w:right w:val="nil"/>
                <w:between w:val="nil"/>
              </w:pBdr>
              <w:ind w:left="355" w:right="210" w:hanging="142"/>
              <w:jc w:val="both"/>
              <w:rPr>
                <w:color w:val="000000"/>
                <w:sz w:val="20"/>
                <w:szCs w:val="20"/>
              </w:rPr>
            </w:pPr>
            <w:r>
              <w:rPr>
                <w:b/>
                <w:color w:val="000000"/>
                <w:sz w:val="20"/>
                <w:szCs w:val="20"/>
              </w:rPr>
              <w:t>t:</w:t>
            </w:r>
            <w:r>
              <w:rPr>
                <w:color w:val="000000"/>
                <w:sz w:val="20"/>
                <w:szCs w:val="20"/>
              </w:rPr>
              <w:t xml:space="preserve"> Periodo corriente. </w:t>
            </w:r>
          </w:p>
          <w:p w14:paraId="37C94B18" w14:textId="77777777" w:rsidR="00DF08A2" w:rsidRDefault="00DF08A2" w:rsidP="00221E0C">
            <w:pPr>
              <w:ind w:right="210"/>
              <w:jc w:val="both"/>
              <w:rPr>
                <w:sz w:val="20"/>
                <w:szCs w:val="20"/>
              </w:rPr>
            </w:pPr>
          </w:p>
          <w:p w14:paraId="4052AFD6" w14:textId="77777777" w:rsidR="00DF08A2" w:rsidRDefault="00DF08A2" w:rsidP="00221E0C">
            <w:pPr>
              <w:numPr>
                <w:ilvl w:val="0"/>
                <w:numId w:val="4"/>
              </w:numPr>
              <w:pBdr>
                <w:top w:val="nil"/>
                <w:left w:val="nil"/>
                <w:bottom w:val="nil"/>
                <w:right w:val="nil"/>
                <w:between w:val="nil"/>
              </w:pBdr>
              <w:ind w:left="213" w:right="210" w:hanging="142"/>
              <w:jc w:val="both"/>
              <w:rPr>
                <w:color w:val="000000"/>
                <w:sz w:val="20"/>
                <w:szCs w:val="20"/>
              </w:rPr>
            </w:pPr>
            <w:r>
              <w:rPr>
                <w:color w:val="000000"/>
                <w:sz w:val="20"/>
                <w:szCs w:val="20"/>
                <w:u w:val="single"/>
              </w:rPr>
              <w:t>Cálculo del coeficiente por tipo de daños</w:t>
            </w:r>
            <w:r>
              <w:rPr>
                <w:color w:val="000000"/>
                <w:sz w:val="20"/>
                <w:szCs w:val="20"/>
              </w:rPr>
              <w:t>: Se establece un coeficiente de 50% a cada tipo de daño (personales y materiales) debido a que la evolución de ambos representa con la misma magnitud los efectos de la ocupación y uso ordenado y seguro del territorio.</w:t>
            </w:r>
          </w:p>
          <w:p w14:paraId="3F306F99" w14:textId="77777777" w:rsidR="00DF08A2" w:rsidRDefault="00DF08A2" w:rsidP="00221E0C">
            <w:pPr>
              <w:numPr>
                <w:ilvl w:val="0"/>
                <w:numId w:val="4"/>
              </w:numPr>
              <w:pBdr>
                <w:top w:val="nil"/>
                <w:left w:val="nil"/>
                <w:bottom w:val="nil"/>
                <w:right w:val="nil"/>
                <w:between w:val="nil"/>
              </w:pBdr>
              <w:ind w:left="213" w:right="210" w:hanging="142"/>
              <w:jc w:val="both"/>
              <w:rPr>
                <w:color w:val="000000"/>
                <w:sz w:val="20"/>
                <w:szCs w:val="20"/>
              </w:rPr>
            </w:pPr>
            <w:r>
              <w:rPr>
                <w:color w:val="000000"/>
                <w:sz w:val="20"/>
                <w:szCs w:val="20"/>
                <w:u w:val="single"/>
              </w:rPr>
              <w:lastRenderedPageBreak/>
              <w:t>Cálculo de Línea de Base y Logros Esperados:</w:t>
            </w:r>
          </w:p>
          <w:p w14:paraId="403605AB" w14:textId="77777777" w:rsidR="00DF08A2" w:rsidRDefault="00DF08A2" w:rsidP="00221E0C">
            <w:pPr>
              <w:numPr>
                <w:ilvl w:val="0"/>
                <w:numId w:val="1"/>
              </w:numPr>
              <w:pBdr>
                <w:top w:val="nil"/>
                <w:left w:val="nil"/>
                <w:bottom w:val="nil"/>
                <w:right w:val="nil"/>
                <w:between w:val="nil"/>
              </w:pBdr>
              <w:ind w:left="355" w:right="210" w:hanging="142"/>
              <w:jc w:val="both"/>
              <w:rPr>
                <w:color w:val="000000"/>
                <w:sz w:val="20"/>
                <w:szCs w:val="20"/>
              </w:rPr>
            </w:pPr>
            <w:r>
              <w:rPr>
                <w:color w:val="000000"/>
                <w:sz w:val="20"/>
                <w:szCs w:val="20"/>
              </w:rPr>
              <w:t xml:space="preserve">El valor de la Línea de Base (LB) corresponde a 1, considerando que se ha construido un número índice que permita captar el efecto de su cambio en el tiempo. Para su cálculo se dividió el valor del IOP.01.02 del periodo corriente entre su valor de LB. Dado que en el año 2023 se cumple que </w:t>
            </w:r>
            <m:oMath>
              <m:r>
                <w:rPr>
                  <w:rFonts w:ascii="Cambria Math" w:eastAsia="Cambria Math" w:hAnsi="Cambria Math" w:cs="Cambria Math"/>
                  <w:color w:val="000000"/>
                  <w:sz w:val="20"/>
                  <w:szCs w:val="20"/>
                </w:rPr>
                <m:t>t=LB</m:t>
              </m:r>
            </m:oMath>
            <w:r>
              <w:rPr>
                <w:color w:val="000000"/>
                <w:sz w:val="20"/>
                <w:szCs w:val="20"/>
              </w:rPr>
              <w:t>, el valor obtenido es 1.</w:t>
            </w:r>
          </w:p>
          <w:p w14:paraId="738436BA" w14:textId="77777777" w:rsidR="00DF08A2" w:rsidRDefault="00DF08A2" w:rsidP="00221E0C">
            <w:pPr>
              <w:numPr>
                <w:ilvl w:val="0"/>
                <w:numId w:val="1"/>
              </w:numPr>
              <w:pBdr>
                <w:top w:val="nil"/>
                <w:left w:val="nil"/>
                <w:bottom w:val="nil"/>
                <w:right w:val="nil"/>
                <w:between w:val="nil"/>
              </w:pBdr>
              <w:ind w:left="355" w:right="210" w:hanging="142"/>
              <w:jc w:val="both"/>
              <w:rPr>
                <w:color w:val="000000"/>
                <w:sz w:val="20"/>
                <w:szCs w:val="20"/>
              </w:rPr>
            </w:pPr>
            <w:r>
              <w:rPr>
                <w:color w:val="000000"/>
                <w:sz w:val="20"/>
                <w:szCs w:val="20"/>
              </w:rPr>
              <w:t xml:space="preserve">El valor de los Logros Esperados fue calculado tomando como referencia la evolución del Índice de Competitividad Regional (INCORE) publicado por el Instituto Peruano de Economía (IPE), el cual permite analizar las condiciones económicas y sociales de cada región del Perú a través de la identificación de seis pilares de competitividad: (i) Entorno Económico, (ii) Infraestructura, (iii) Salud, (iv) Educación, (v) Laboral e (vi) Instituciones. Mediante estos pilares se estima la dinámica de cada región y la diferencia respecto a otras regiones, lo cual permite determinar su nivel de competitividad relativo. </w:t>
            </w:r>
          </w:p>
          <w:p w14:paraId="323473F5" w14:textId="77777777" w:rsidR="00DF08A2" w:rsidRDefault="00DF08A2" w:rsidP="00221E0C">
            <w:pPr>
              <w:numPr>
                <w:ilvl w:val="0"/>
                <w:numId w:val="1"/>
              </w:numPr>
              <w:pBdr>
                <w:top w:val="nil"/>
                <w:left w:val="nil"/>
                <w:bottom w:val="nil"/>
                <w:right w:val="nil"/>
                <w:between w:val="nil"/>
              </w:pBdr>
              <w:ind w:left="355" w:right="210" w:hanging="142"/>
              <w:jc w:val="both"/>
              <w:rPr>
                <w:color w:val="000000"/>
                <w:sz w:val="20"/>
                <w:szCs w:val="20"/>
              </w:rPr>
            </w:pPr>
            <w:r>
              <w:rPr>
                <w:color w:val="000000"/>
                <w:sz w:val="20"/>
                <w:szCs w:val="20"/>
              </w:rPr>
              <w:t>Particularmente, se argumenta que el nivel de competitividad regional será un detonante del OP.01. considerando que este último busca garantizar la ocupación, uso ordenado y seguro de los territorios considerando sus aptitudes y potencialidades, mientras que el INCORE identifica entre los indicadores que lo componen aquellos vinculados con el desarrollo de la infraestructura local, el acceso a servicios de salud y la asistencia escolar, entre otros, factores que hacen referencia al desarrollo de potencialidades de una región y al uso ordenado de los territorios. De esta manera, se considera que la ocupación y uso ordenado del territorio tendrán un impacto inversamente proporcional en la ocurrencia de daños personales y materiales, por lo que el cálculo de los logros esperados recoge la evolución del INCORE en descenso para proyectar las metas.</w:t>
            </w:r>
          </w:p>
          <w:p w14:paraId="2151578C" w14:textId="77777777" w:rsidR="00DF08A2" w:rsidRDefault="00DF08A2" w:rsidP="00221E0C">
            <w:pPr>
              <w:numPr>
                <w:ilvl w:val="0"/>
                <w:numId w:val="1"/>
              </w:numPr>
              <w:pBdr>
                <w:top w:val="nil"/>
                <w:left w:val="nil"/>
                <w:bottom w:val="nil"/>
                <w:right w:val="nil"/>
                <w:between w:val="nil"/>
              </w:pBdr>
              <w:ind w:left="355" w:right="210" w:hanging="142"/>
              <w:jc w:val="both"/>
              <w:rPr>
                <w:color w:val="000000"/>
                <w:sz w:val="20"/>
                <w:szCs w:val="20"/>
              </w:rPr>
            </w:pPr>
            <w:r>
              <w:rPr>
                <w:color w:val="000000"/>
                <w:sz w:val="20"/>
                <w:szCs w:val="20"/>
              </w:rPr>
              <w:t>Particularmente, con los valores 2010-2022 del INCORE se proyectó el valor de su tendencia al año 2050, y seguidamente se calcularon las tasas de crecimiento anuales para cada región. Bajo el argumento de que el INCORE es significativo en la representación del indicador de la presente política y que esta captura la evolución de la dinámica interna particular a cada región, se replicaron las tasas de crecimiento calculadas sobre el valor de LB del índice IOP.01.02, considerando un sentido descendente al estimarse que la ocupación y uso ordenado y seguro del territorio es inversamente proporcional a los daños esperados.</w:t>
            </w:r>
          </w:p>
        </w:tc>
      </w:tr>
      <w:tr w:rsidR="00DF08A2" w14:paraId="1A919091" w14:textId="77777777" w:rsidTr="00F32E7A">
        <w:trPr>
          <w:trHeight w:val="496"/>
          <w:jc w:val="center"/>
        </w:trPr>
        <w:tc>
          <w:tcPr>
            <w:tcW w:w="1403"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159B55E8" w14:textId="77777777" w:rsidR="00DF08A2" w:rsidRDefault="00DF08A2" w:rsidP="00221E0C">
            <w:pPr>
              <w:rPr>
                <w:sz w:val="20"/>
                <w:szCs w:val="20"/>
              </w:rPr>
            </w:pPr>
            <w:r>
              <w:rPr>
                <w:b/>
                <w:sz w:val="20"/>
                <w:szCs w:val="20"/>
              </w:rPr>
              <w:t>Sentido esperado del indicador:</w:t>
            </w:r>
          </w:p>
        </w:tc>
        <w:tc>
          <w:tcPr>
            <w:tcW w:w="8940" w:type="dxa"/>
            <w:gridSpan w:val="36"/>
            <w:tcBorders>
              <w:top w:val="single" w:sz="4" w:space="0" w:color="000000"/>
              <w:left w:val="single" w:sz="4" w:space="0" w:color="000000"/>
              <w:bottom w:val="single" w:sz="4" w:space="0" w:color="000000"/>
              <w:right w:val="single" w:sz="4" w:space="0" w:color="000000"/>
            </w:tcBorders>
            <w:vAlign w:val="center"/>
          </w:tcPr>
          <w:p w14:paraId="033B7203" w14:textId="77777777" w:rsidR="00DF08A2" w:rsidRDefault="00DF08A2" w:rsidP="00221E0C">
            <w:pPr>
              <w:rPr>
                <w:sz w:val="20"/>
                <w:szCs w:val="20"/>
              </w:rPr>
            </w:pPr>
            <w:r>
              <w:rPr>
                <w:sz w:val="20"/>
                <w:szCs w:val="20"/>
              </w:rPr>
              <w:t>Descendente</w:t>
            </w:r>
          </w:p>
        </w:tc>
      </w:tr>
      <w:tr w:rsidR="00DF08A2" w14:paraId="0AEBCEBC" w14:textId="77777777" w:rsidTr="00F32E7A">
        <w:trPr>
          <w:trHeight w:val="516"/>
          <w:jc w:val="center"/>
        </w:trPr>
        <w:tc>
          <w:tcPr>
            <w:tcW w:w="1403"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5D63DC59" w14:textId="77777777" w:rsidR="00DF08A2" w:rsidRDefault="00DF08A2" w:rsidP="00221E0C">
            <w:pPr>
              <w:rPr>
                <w:sz w:val="20"/>
                <w:szCs w:val="20"/>
              </w:rPr>
            </w:pPr>
            <w:r>
              <w:rPr>
                <w:b/>
                <w:sz w:val="20"/>
                <w:szCs w:val="20"/>
              </w:rPr>
              <w:t>Supuestos:</w:t>
            </w:r>
          </w:p>
        </w:tc>
        <w:tc>
          <w:tcPr>
            <w:tcW w:w="8940" w:type="dxa"/>
            <w:gridSpan w:val="36"/>
            <w:tcBorders>
              <w:top w:val="single" w:sz="4" w:space="0" w:color="000000"/>
              <w:left w:val="single" w:sz="4" w:space="0" w:color="000000"/>
              <w:bottom w:val="single" w:sz="4" w:space="0" w:color="000000"/>
              <w:right w:val="single" w:sz="4" w:space="0" w:color="000000"/>
            </w:tcBorders>
            <w:vAlign w:val="center"/>
          </w:tcPr>
          <w:p w14:paraId="5B0932B9" w14:textId="77777777" w:rsidR="00DF08A2" w:rsidRDefault="00DF08A2" w:rsidP="00221E0C">
            <w:pPr>
              <w:jc w:val="both"/>
              <w:rPr>
                <w:sz w:val="20"/>
                <w:szCs w:val="20"/>
              </w:rPr>
            </w:pPr>
            <w:r>
              <w:rPr>
                <w:sz w:val="20"/>
                <w:szCs w:val="20"/>
              </w:rPr>
              <w:t>Se espera una reducción progresiva en los daños personales y materiales producto de la ocupación y uso ordenado y seguro del territorio, los cuales, según los logros esperados, alcanzarán hacia el año 2050 y a nivel nacional una reducción aproximada del 20% en pérdidas atribuidas a las emergencias y desastres. Asimismo, los logros esperados se estimaron considerando un escenario libre de afectaciones coyunturales en materia política, económica o social.</w:t>
            </w:r>
          </w:p>
        </w:tc>
      </w:tr>
      <w:tr w:rsidR="00DF08A2" w14:paraId="47A00494" w14:textId="77777777" w:rsidTr="00F32E7A">
        <w:trPr>
          <w:trHeight w:val="801"/>
          <w:jc w:val="center"/>
        </w:trPr>
        <w:tc>
          <w:tcPr>
            <w:tcW w:w="1403"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1366A883" w14:textId="77777777" w:rsidR="00DF08A2" w:rsidRDefault="00DF08A2" w:rsidP="00221E0C">
            <w:pPr>
              <w:rPr>
                <w:sz w:val="20"/>
                <w:szCs w:val="20"/>
              </w:rPr>
            </w:pPr>
            <w:r>
              <w:rPr>
                <w:b/>
                <w:sz w:val="20"/>
                <w:szCs w:val="20"/>
              </w:rPr>
              <w:t>Fuente y bases de datos:</w:t>
            </w:r>
          </w:p>
        </w:tc>
        <w:tc>
          <w:tcPr>
            <w:tcW w:w="8940" w:type="dxa"/>
            <w:gridSpan w:val="36"/>
            <w:tcBorders>
              <w:top w:val="single" w:sz="4" w:space="0" w:color="000000"/>
              <w:left w:val="single" w:sz="4" w:space="0" w:color="000000"/>
              <w:bottom w:val="single" w:sz="4" w:space="0" w:color="000000"/>
              <w:right w:val="single" w:sz="4" w:space="0" w:color="000000"/>
            </w:tcBorders>
            <w:vAlign w:val="center"/>
          </w:tcPr>
          <w:p w14:paraId="645B757E" w14:textId="77777777" w:rsidR="00DF08A2" w:rsidRDefault="00DF08A2" w:rsidP="002F6798">
            <w:pPr>
              <w:spacing w:after="0"/>
              <w:ind w:right="210"/>
              <w:jc w:val="both"/>
              <w:rPr>
                <w:sz w:val="20"/>
                <w:szCs w:val="20"/>
              </w:rPr>
            </w:pPr>
            <w:r>
              <w:rPr>
                <w:b/>
                <w:sz w:val="20"/>
                <w:szCs w:val="20"/>
              </w:rPr>
              <w:t xml:space="preserve">Fuente: </w:t>
            </w:r>
            <w:r>
              <w:rPr>
                <w:sz w:val="20"/>
                <w:szCs w:val="20"/>
              </w:rPr>
              <w:t>COEN-INDECI. Compendio estadístico. Gestión reactiva.</w:t>
            </w:r>
          </w:p>
          <w:p w14:paraId="23B73CB0" w14:textId="77777777" w:rsidR="00DF08A2" w:rsidRDefault="00DF08A2" w:rsidP="002F6798">
            <w:pPr>
              <w:spacing w:after="0"/>
              <w:ind w:right="210"/>
              <w:jc w:val="both"/>
              <w:rPr>
                <w:sz w:val="20"/>
                <w:szCs w:val="20"/>
              </w:rPr>
            </w:pPr>
            <w:r>
              <w:rPr>
                <w:b/>
                <w:sz w:val="20"/>
                <w:szCs w:val="20"/>
              </w:rPr>
              <w:t xml:space="preserve">Base de datos: </w:t>
            </w:r>
            <w:r>
              <w:rPr>
                <w:sz w:val="20"/>
                <w:szCs w:val="20"/>
              </w:rPr>
              <w:t>Sistema Nacional de Información para la Prevención y Atención de Desastres (SINPAD).</w:t>
            </w:r>
          </w:p>
        </w:tc>
      </w:tr>
      <w:tr w:rsidR="00DF08A2" w14:paraId="569EA142" w14:textId="77777777" w:rsidTr="00F32E7A">
        <w:trPr>
          <w:trHeight w:val="22"/>
          <w:jc w:val="center"/>
        </w:trPr>
        <w:tc>
          <w:tcPr>
            <w:tcW w:w="1403" w:type="dxa"/>
            <w:vMerge w:val="restart"/>
            <w:tcBorders>
              <w:top w:val="single" w:sz="4" w:space="0" w:color="000000"/>
              <w:left w:val="single" w:sz="4" w:space="0" w:color="000000"/>
              <w:right w:val="single" w:sz="4" w:space="0" w:color="000000"/>
            </w:tcBorders>
            <w:shd w:val="clear" w:color="auto" w:fill="EDEDED"/>
            <w:vAlign w:val="center"/>
          </w:tcPr>
          <w:p w14:paraId="60DC7708" w14:textId="77777777" w:rsidR="00DF08A2" w:rsidRDefault="00DF08A2" w:rsidP="00221E0C">
            <w:pPr>
              <w:ind w:right="40"/>
              <w:jc w:val="center"/>
              <w:rPr>
                <w:b/>
                <w:sz w:val="18"/>
                <w:szCs w:val="18"/>
              </w:rPr>
            </w:pPr>
            <w:r>
              <w:rPr>
                <w:b/>
                <w:sz w:val="18"/>
                <w:szCs w:val="18"/>
              </w:rPr>
              <w:t>Región\Año</w:t>
            </w:r>
          </w:p>
        </w:tc>
        <w:tc>
          <w:tcPr>
            <w:tcW w:w="699" w:type="dxa"/>
            <w:gridSpan w:val="2"/>
            <w:tcBorders>
              <w:top w:val="single" w:sz="4" w:space="0" w:color="000000"/>
              <w:left w:val="single" w:sz="4" w:space="0" w:color="000000"/>
              <w:bottom w:val="single" w:sz="4" w:space="0" w:color="000000"/>
              <w:right w:val="single" w:sz="4" w:space="0" w:color="000000"/>
            </w:tcBorders>
            <w:shd w:val="clear" w:color="auto" w:fill="EDEDED"/>
            <w:vAlign w:val="center"/>
          </w:tcPr>
          <w:p w14:paraId="441231F4" w14:textId="50C67BB8" w:rsidR="00F32E7A" w:rsidRPr="00F32E7A" w:rsidRDefault="00F32E7A" w:rsidP="00F32E7A">
            <w:pPr>
              <w:spacing w:after="0"/>
              <w:ind w:right="40"/>
              <w:jc w:val="center"/>
              <w:rPr>
                <w:b/>
                <w:sz w:val="18"/>
                <w:szCs w:val="18"/>
              </w:rPr>
            </w:pPr>
            <w:r w:rsidRPr="00F32E7A">
              <w:rPr>
                <w:b/>
                <w:sz w:val="18"/>
                <w:szCs w:val="18"/>
              </w:rPr>
              <w:t>Línea</w:t>
            </w:r>
          </w:p>
          <w:p w14:paraId="04CF62E0" w14:textId="5DE0B0AC" w:rsidR="00DF08A2" w:rsidRPr="00F32E7A" w:rsidRDefault="00F32E7A" w:rsidP="00F32E7A">
            <w:pPr>
              <w:spacing w:after="0"/>
              <w:ind w:right="40"/>
              <w:jc w:val="center"/>
              <w:rPr>
                <w:b/>
                <w:sz w:val="18"/>
                <w:szCs w:val="18"/>
              </w:rPr>
            </w:pPr>
            <w:r w:rsidRPr="00F32E7A">
              <w:rPr>
                <w:b/>
                <w:sz w:val="18"/>
                <w:szCs w:val="18"/>
              </w:rPr>
              <w:t>b</w:t>
            </w:r>
            <w:r w:rsidR="00DF08A2" w:rsidRPr="00F32E7A">
              <w:rPr>
                <w:b/>
                <w:sz w:val="18"/>
                <w:szCs w:val="18"/>
              </w:rPr>
              <w:t>ase</w:t>
            </w:r>
          </w:p>
        </w:tc>
        <w:tc>
          <w:tcPr>
            <w:tcW w:w="8241" w:type="dxa"/>
            <w:gridSpan w:val="34"/>
            <w:tcBorders>
              <w:top w:val="single" w:sz="4" w:space="0" w:color="000000"/>
              <w:left w:val="single" w:sz="4" w:space="0" w:color="000000"/>
              <w:bottom w:val="single" w:sz="4" w:space="0" w:color="000000"/>
              <w:right w:val="single" w:sz="4" w:space="0" w:color="000000"/>
            </w:tcBorders>
            <w:shd w:val="clear" w:color="auto" w:fill="EDEDED"/>
            <w:vAlign w:val="center"/>
          </w:tcPr>
          <w:p w14:paraId="2310CD3F" w14:textId="77777777" w:rsidR="00DF08A2" w:rsidRPr="00F32E7A" w:rsidRDefault="00DF08A2" w:rsidP="00221E0C">
            <w:pPr>
              <w:ind w:right="40"/>
              <w:jc w:val="center"/>
              <w:rPr>
                <w:b/>
                <w:sz w:val="18"/>
                <w:szCs w:val="18"/>
              </w:rPr>
            </w:pPr>
            <w:r w:rsidRPr="00F32E7A">
              <w:rPr>
                <w:b/>
                <w:sz w:val="18"/>
                <w:szCs w:val="18"/>
              </w:rPr>
              <w:t>Logros esperados</w:t>
            </w:r>
          </w:p>
        </w:tc>
      </w:tr>
      <w:tr w:rsidR="00F32E7A" w14:paraId="171425B0" w14:textId="77777777" w:rsidTr="00F32E7A">
        <w:trPr>
          <w:trHeight w:val="89"/>
          <w:jc w:val="center"/>
        </w:trPr>
        <w:tc>
          <w:tcPr>
            <w:tcW w:w="1403" w:type="dxa"/>
            <w:vMerge/>
            <w:tcBorders>
              <w:top w:val="single" w:sz="4" w:space="0" w:color="000000"/>
              <w:left w:val="single" w:sz="4" w:space="0" w:color="000000"/>
              <w:right w:val="single" w:sz="4" w:space="0" w:color="000000"/>
            </w:tcBorders>
            <w:shd w:val="clear" w:color="auto" w:fill="EDEDED"/>
            <w:vAlign w:val="center"/>
          </w:tcPr>
          <w:p w14:paraId="1E9D43BC" w14:textId="77777777" w:rsidR="00DF08A2" w:rsidRDefault="00DF08A2" w:rsidP="00221E0C">
            <w:pPr>
              <w:widowControl w:val="0"/>
              <w:pBdr>
                <w:top w:val="nil"/>
                <w:left w:val="nil"/>
                <w:bottom w:val="nil"/>
                <w:right w:val="nil"/>
                <w:between w:val="nil"/>
              </w:pBdr>
              <w:spacing w:line="276" w:lineRule="auto"/>
              <w:rPr>
                <w:b/>
                <w:sz w:val="18"/>
                <w:szCs w:val="18"/>
              </w:rPr>
            </w:pPr>
          </w:p>
        </w:tc>
        <w:tc>
          <w:tcPr>
            <w:tcW w:w="656"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123C4636" w14:textId="77777777" w:rsidR="00DF08A2" w:rsidRPr="00F32E7A" w:rsidRDefault="00DF08A2" w:rsidP="00F32E7A">
            <w:pPr>
              <w:ind w:right="40"/>
              <w:jc w:val="center"/>
              <w:rPr>
                <w:b/>
                <w:sz w:val="18"/>
                <w:szCs w:val="18"/>
              </w:rPr>
            </w:pPr>
            <w:r w:rsidRPr="00F32E7A">
              <w:rPr>
                <w:b/>
                <w:sz w:val="18"/>
                <w:szCs w:val="18"/>
              </w:rPr>
              <w:t>2023</w:t>
            </w:r>
          </w:p>
        </w:tc>
        <w:tc>
          <w:tcPr>
            <w:tcW w:w="658" w:type="dxa"/>
            <w:gridSpan w:val="3"/>
            <w:tcBorders>
              <w:top w:val="single" w:sz="4" w:space="0" w:color="000000"/>
              <w:left w:val="single" w:sz="4" w:space="0" w:color="000000"/>
              <w:bottom w:val="single" w:sz="4" w:space="0" w:color="000000"/>
              <w:right w:val="single" w:sz="4" w:space="0" w:color="000000"/>
            </w:tcBorders>
            <w:shd w:val="clear" w:color="auto" w:fill="EDEDED"/>
            <w:vAlign w:val="center"/>
          </w:tcPr>
          <w:p w14:paraId="2D5E40F6" w14:textId="77777777" w:rsidR="00DF08A2" w:rsidRPr="00F32E7A" w:rsidRDefault="00DF08A2" w:rsidP="00F32E7A">
            <w:pPr>
              <w:ind w:right="40"/>
              <w:jc w:val="center"/>
              <w:rPr>
                <w:b/>
                <w:sz w:val="18"/>
                <w:szCs w:val="18"/>
              </w:rPr>
            </w:pPr>
            <w:r w:rsidRPr="00F32E7A">
              <w:rPr>
                <w:b/>
                <w:sz w:val="18"/>
                <w:szCs w:val="18"/>
              </w:rPr>
              <w:t>2024</w:t>
            </w:r>
          </w:p>
        </w:tc>
        <w:tc>
          <w:tcPr>
            <w:tcW w:w="661" w:type="dxa"/>
            <w:gridSpan w:val="2"/>
            <w:tcBorders>
              <w:top w:val="single" w:sz="4" w:space="0" w:color="000000"/>
              <w:left w:val="single" w:sz="4" w:space="0" w:color="000000"/>
              <w:bottom w:val="single" w:sz="4" w:space="0" w:color="000000"/>
              <w:right w:val="single" w:sz="4" w:space="0" w:color="000000"/>
            </w:tcBorders>
            <w:shd w:val="clear" w:color="auto" w:fill="EDEDED"/>
            <w:vAlign w:val="center"/>
          </w:tcPr>
          <w:p w14:paraId="13EEF1D0" w14:textId="77777777" w:rsidR="00DF08A2" w:rsidRPr="00F32E7A" w:rsidRDefault="00DF08A2" w:rsidP="00F32E7A">
            <w:pPr>
              <w:ind w:right="40"/>
              <w:jc w:val="center"/>
              <w:rPr>
                <w:b/>
                <w:sz w:val="18"/>
                <w:szCs w:val="18"/>
              </w:rPr>
            </w:pPr>
            <w:r w:rsidRPr="00F32E7A">
              <w:rPr>
                <w:b/>
                <w:sz w:val="18"/>
                <w:szCs w:val="18"/>
              </w:rPr>
              <w:t>2025</w:t>
            </w:r>
          </w:p>
        </w:tc>
        <w:tc>
          <w:tcPr>
            <w:tcW w:w="661" w:type="dxa"/>
            <w:gridSpan w:val="3"/>
            <w:tcBorders>
              <w:top w:val="single" w:sz="4" w:space="0" w:color="000000"/>
              <w:left w:val="single" w:sz="4" w:space="0" w:color="000000"/>
              <w:bottom w:val="single" w:sz="4" w:space="0" w:color="000000"/>
              <w:right w:val="single" w:sz="4" w:space="0" w:color="000000"/>
            </w:tcBorders>
            <w:shd w:val="clear" w:color="auto" w:fill="EDEDED"/>
            <w:vAlign w:val="center"/>
          </w:tcPr>
          <w:p w14:paraId="50BF873D" w14:textId="77777777" w:rsidR="00DF08A2" w:rsidRPr="00F32E7A" w:rsidRDefault="00DF08A2" w:rsidP="00F32E7A">
            <w:pPr>
              <w:ind w:right="40"/>
              <w:jc w:val="center"/>
              <w:rPr>
                <w:b/>
                <w:sz w:val="18"/>
                <w:szCs w:val="18"/>
              </w:rPr>
            </w:pPr>
            <w:r w:rsidRPr="00F32E7A">
              <w:rPr>
                <w:b/>
                <w:sz w:val="18"/>
                <w:szCs w:val="18"/>
              </w:rPr>
              <w:t>2026</w:t>
            </w:r>
          </w:p>
        </w:tc>
        <w:tc>
          <w:tcPr>
            <w:tcW w:w="661" w:type="dxa"/>
            <w:gridSpan w:val="3"/>
            <w:tcBorders>
              <w:top w:val="single" w:sz="4" w:space="0" w:color="000000"/>
              <w:left w:val="single" w:sz="4" w:space="0" w:color="000000"/>
              <w:bottom w:val="single" w:sz="4" w:space="0" w:color="000000"/>
              <w:right w:val="single" w:sz="4" w:space="0" w:color="000000"/>
            </w:tcBorders>
            <w:shd w:val="clear" w:color="auto" w:fill="EDEDED"/>
            <w:vAlign w:val="center"/>
          </w:tcPr>
          <w:p w14:paraId="5EB3FE5C" w14:textId="77777777" w:rsidR="00DF08A2" w:rsidRPr="00F32E7A" w:rsidRDefault="00DF08A2" w:rsidP="00F32E7A">
            <w:pPr>
              <w:ind w:right="40"/>
              <w:jc w:val="center"/>
              <w:rPr>
                <w:b/>
                <w:sz w:val="18"/>
                <w:szCs w:val="18"/>
              </w:rPr>
            </w:pPr>
            <w:r w:rsidRPr="00F32E7A">
              <w:rPr>
                <w:b/>
                <w:sz w:val="18"/>
                <w:szCs w:val="18"/>
              </w:rPr>
              <w:t>2027</w:t>
            </w:r>
          </w:p>
        </w:tc>
        <w:tc>
          <w:tcPr>
            <w:tcW w:w="661" w:type="dxa"/>
            <w:gridSpan w:val="3"/>
            <w:tcBorders>
              <w:top w:val="single" w:sz="4" w:space="0" w:color="000000"/>
              <w:left w:val="single" w:sz="4" w:space="0" w:color="000000"/>
              <w:bottom w:val="single" w:sz="4" w:space="0" w:color="000000"/>
              <w:right w:val="single" w:sz="4" w:space="0" w:color="000000"/>
            </w:tcBorders>
            <w:shd w:val="clear" w:color="auto" w:fill="EDEDED"/>
            <w:vAlign w:val="center"/>
          </w:tcPr>
          <w:p w14:paraId="3A31E909" w14:textId="77777777" w:rsidR="00DF08A2" w:rsidRPr="00F32E7A" w:rsidRDefault="00DF08A2" w:rsidP="00F32E7A">
            <w:pPr>
              <w:ind w:right="40"/>
              <w:jc w:val="center"/>
              <w:rPr>
                <w:b/>
                <w:sz w:val="18"/>
                <w:szCs w:val="18"/>
              </w:rPr>
            </w:pPr>
            <w:r w:rsidRPr="00F32E7A">
              <w:rPr>
                <w:b/>
                <w:sz w:val="18"/>
                <w:szCs w:val="18"/>
              </w:rPr>
              <w:t>2028</w:t>
            </w:r>
          </w:p>
        </w:tc>
        <w:tc>
          <w:tcPr>
            <w:tcW w:w="661" w:type="dxa"/>
            <w:gridSpan w:val="3"/>
            <w:tcBorders>
              <w:top w:val="single" w:sz="4" w:space="0" w:color="000000"/>
              <w:left w:val="single" w:sz="4" w:space="0" w:color="000000"/>
              <w:bottom w:val="single" w:sz="4" w:space="0" w:color="000000"/>
              <w:right w:val="single" w:sz="4" w:space="0" w:color="000000"/>
            </w:tcBorders>
            <w:shd w:val="clear" w:color="auto" w:fill="EDEDED"/>
            <w:vAlign w:val="center"/>
          </w:tcPr>
          <w:p w14:paraId="27C5E167" w14:textId="77777777" w:rsidR="00DF08A2" w:rsidRPr="00F32E7A" w:rsidRDefault="00DF08A2" w:rsidP="00F32E7A">
            <w:pPr>
              <w:ind w:right="40"/>
              <w:jc w:val="center"/>
              <w:rPr>
                <w:b/>
                <w:sz w:val="18"/>
                <w:szCs w:val="18"/>
              </w:rPr>
            </w:pPr>
            <w:r w:rsidRPr="00F32E7A">
              <w:rPr>
                <w:b/>
                <w:sz w:val="18"/>
                <w:szCs w:val="18"/>
              </w:rPr>
              <w:t>2029</w:t>
            </w:r>
          </w:p>
        </w:tc>
        <w:tc>
          <w:tcPr>
            <w:tcW w:w="661" w:type="dxa"/>
            <w:gridSpan w:val="3"/>
            <w:tcBorders>
              <w:top w:val="single" w:sz="4" w:space="0" w:color="000000"/>
              <w:left w:val="single" w:sz="4" w:space="0" w:color="000000"/>
              <w:bottom w:val="single" w:sz="4" w:space="0" w:color="000000"/>
              <w:right w:val="single" w:sz="4" w:space="0" w:color="000000"/>
            </w:tcBorders>
            <w:shd w:val="clear" w:color="auto" w:fill="EDEDED"/>
            <w:vAlign w:val="center"/>
          </w:tcPr>
          <w:p w14:paraId="6D64EBCE" w14:textId="77777777" w:rsidR="00DF08A2" w:rsidRPr="00F32E7A" w:rsidRDefault="00DF08A2" w:rsidP="00F32E7A">
            <w:pPr>
              <w:ind w:right="40"/>
              <w:jc w:val="center"/>
              <w:rPr>
                <w:b/>
                <w:sz w:val="18"/>
                <w:szCs w:val="18"/>
              </w:rPr>
            </w:pPr>
            <w:r w:rsidRPr="00F32E7A">
              <w:rPr>
                <w:b/>
                <w:sz w:val="18"/>
                <w:szCs w:val="18"/>
              </w:rPr>
              <w:t>2030</w:t>
            </w:r>
          </w:p>
        </w:tc>
        <w:tc>
          <w:tcPr>
            <w:tcW w:w="661" w:type="dxa"/>
            <w:gridSpan w:val="3"/>
            <w:tcBorders>
              <w:top w:val="single" w:sz="4" w:space="0" w:color="000000"/>
              <w:left w:val="single" w:sz="4" w:space="0" w:color="000000"/>
              <w:bottom w:val="single" w:sz="4" w:space="0" w:color="000000"/>
              <w:right w:val="single" w:sz="4" w:space="0" w:color="000000"/>
            </w:tcBorders>
            <w:shd w:val="clear" w:color="auto" w:fill="EDEDED"/>
            <w:vAlign w:val="center"/>
          </w:tcPr>
          <w:p w14:paraId="53B7314D" w14:textId="77777777" w:rsidR="00DF08A2" w:rsidRPr="00F32E7A" w:rsidRDefault="00DF08A2" w:rsidP="00F32E7A">
            <w:pPr>
              <w:ind w:right="40"/>
              <w:jc w:val="center"/>
              <w:rPr>
                <w:b/>
                <w:sz w:val="18"/>
                <w:szCs w:val="18"/>
              </w:rPr>
            </w:pPr>
            <w:r w:rsidRPr="00F32E7A">
              <w:rPr>
                <w:b/>
                <w:sz w:val="18"/>
                <w:szCs w:val="18"/>
              </w:rPr>
              <w:t>2031</w:t>
            </w:r>
          </w:p>
        </w:tc>
        <w:tc>
          <w:tcPr>
            <w:tcW w:w="661" w:type="dxa"/>
            <w:gridSpan w:val="3"/>
            <w:tcBorders>
              <w:top w:val="single" w:sz="4" w:space="0" w:color="000000"/>
              <w:left w:val="single" w:sz="4" w:space="0" w:color="000000"/>
              <w:bottom w:val="single" w:sz="4" w:space="0" w:color="000000"/>
              <w:right w:val="single" w:sz="4" w:space="0" w:color="000000"/>
            </w:tcBorders>
            <w:shd w:val="clear" w:color="auto" w:fill="EDEDED"/>
            <w:vAlign w:val="center"/>
          </w:tcPr>
          <w:p w14:paraId="35EB2D5E" w14:textId="77777777" w:rsidR="00DF08A2" w:rsidRPr="00F32E7A" w:rsidRDefault="00DF08A2" w:rsidP="00F32E7A">
            <w:pPr>
              <w:ind w:right="40"/>
              <w:jc w:val="center"/>
              <w:rPr>
                <w:b/>
                <w:sz w:val="18"/>
                <w:szCs w:val="18"/>
              </w:rPr>
            </w:pPr>
            <w:r w:rsidRPr="00F32E7A">
              <w:rPr>
                <w:b/>
                <w:sz w:val="18"/>
                <w:szCs w:val="18"/>
              </w:rPr>
              <w:t>2032</w:t>
            </w:r>
          </w:p>
        </w:tc>
        <w:tc>
          <w:tcPr>
            <w:tcW w:w="661" w:type="dxa"/>
            <w:gridSpan w:val="3"/>
            <w:tcBorders>
              <w:top w:val="single" w:sz="4" w:space="0" w:color="000000"/>
              <w:left w:val="single" w:sz="4" w:space="0" w:color="000000"/>
              <w:bottom w:val="single" w:sz="4" w:space="0" w:color="000000"/>
              <w:right w:val="single" w:sz="4" w:space="0" w:color="000000"/>
            </w:tcBorders>
            <w:shd w:val="clear" w:color="auto" w:fill="EDEDED"/>
            <w:vAlign w:val="center"/>
          </w:tcPr>
          <w:p w14:paraId="1A383330" w14:textId="77777777" w:rsidR="00DF08A2" w:rsidRPr="00F32E7A" w:rsidRDefault="00DF08A2" w:rsidP="00F32E7A">
            <w:pPr>
              <w:ind w:right="40"/>
              <w:jc w:val="center"/>
              <w:rPr>
                <w:b/>
                <w:sz w:val="18"/>
                <w:szCs w:val="18"/>
              </w:rPr>
            </w:pPr>
            <w:r w:rsidRPr="00F32E7A">
              <w:rPr>
                <w:b/>
                <w:sz w:val="18"/>
                <w:szCs w:val="18"/>
              </w:rPr>
              <w:t>2033</w:t>
            </w:r>
          </w:p>
        </w:tc>
        <w:tc>
          <w:tcPr>
            <w:tcW w:w="661" w:type="dxa"/>
            <w:gridSpan w:val="3"/>
            <w:tcBorders>
              <w:top w:val="single" w:sz="4" w:space="0" w:color="000000"/>
              <w:left w:val="single" w:sz="4" w:space="0" w:color="000000"/>
              <w:bottom w:val="single" w:sz="4" w:space="0" w:color="000000"/>
              <w:right w:val="single" w:sz="4" w:space="0" w:color="000000"/>
            </w:tcBorders>
            <w:shd w:val="clear" w:color="auto" w:fill="EDEDED"/>
            <w:vAlign w:val="center"/>
          </w:tcPr>
          <w:p w14:paraId="79106936" w14:textId="77777777" w:rsidR="00DF08A2" w:rsidRPr="00F32E7A" w:rsidRDefault="00DF08A2" w:rsidP="00F32E7A">
            <w:pPr>
              <w:ind w:right="40"/>
              <w:jc w:val="center"/>
              <w:rPr>
                <w:b/>
                <w:sz w:val="18"/>
                <w:szCs w:val="18"/>
              </w:rPr>
            </w:pPr>
            <w:r w:rsidRPr="00F32E7A">
              <w:rPr>
                <w:b/>
                <w:sz w:val="18"/>
                <w:szCs w:val="18"/>
              </w:rPr>
              <w:t>2034</w:t>
            </w:r>
          </w:p>
        </w:tc>
        <w:tc>
          <w:tcPr>
            <w:tcW w:w="1016" w:type="dxa"/>
            <w:gridSpan w:val="3"/>
            <w:tcBorders>
              <w:top w:val="single" w:sz="4" w:space="0" w:color="000000"/>
              <w:left w:val="single" w:sz="4" w:space="0" w:color="000000"/>
              <w:bottom w:val="single" w:sz="4" w:space="0" w:color="000000"/>
              <w:right w:val="single" w:sz="4" w:space="0" w:color="000000"/>
            </w:tcBorders>
            <w:shd w:val="clear" w:color="auto" w:fill="EDEDED"/>
            <w:vAlign w:val="center"/>
          </w:tcPr>
          <w:p w14:paraId="05A14657" w14:textId="77777777" w:rsidR="00DF08A2" w:rsidRPr="00F32E7A" w:rsidRDefault="00DF08A2" w:rsidP="00F32E7A">
            <w:pPr>
              <w:ind w:right="40"/>
              <w:jc w:val="center"/>
              <w:rPr>
                <w:b/>
                <w:sz w:val="18"/>
                <w:szCs w:val="18"/>
              </w:rPr>
            </w:pPr>
            <w:r w:rsidRPr="00F32E7A">
              <w:rPr>
                <w:b/>
                <w:sz w:val="18"/>
                <w:szCs w:val="18"/>
              </w:rPr>
              <w:t>2035</w:t>
            </w:r>
          </w:p>
        </w:tc>
      </w:tr>
      <w:tr w:rsidR="00F32E7A" w14:paraId="42AADD02" w14:textId="77777777" w:rsidTr="00F32E7A">
        <w:trPr>
          <w:trHeight w:val="89"/>
          <w:jc w:val="center"/>
        </w:trPr>
        <w:tc>
          <w:tcPr>
            <w:tcW w:w="1403" w:type="dxa"/>
            <w:tcBorders>
              <w:left w:val="single" w:sz="4" w:space="0" w:color="000000"/>
              <w:bottom w:val="single" w:sz="4" w:space="0" w:color="000000"/>
              <w:right w:val="single" w:sz="4" w:space="0" w:color="000000"/>
            </w:tcBorders>
            <w:shd w:val="clear" w:color="auto" w:fill="EDEDED"/>
            <w:vAlign w:val="center"/>
          </w:tcPr>
          <w:p w14:paraId="7AF69F9C" w14:textId="77777777" w:rsidR="00DF08A2" w:rsidRDefault="00DF08A2" w:rsidP="00221E0C">
            <w:pPr>
              <w:ind w:right="40"/>
              <w:jc w:val="center"/>
              <w:rPr>
                <w:b/>
                <w:sz w:val="18"/>
                <w:szCs w:val="18"/>
              </w:rPr>
            </w:pPr>
            <w:r>
              <w:rPr>
                <w:b/>
                <w:sz w:val="18"/>
                <w:szCs w:val="18"/>
              </w:rPr>
              <w:t>Perú</w:t>
            </w:r>
          </w:p>
        </w:tc>
        <w:tc>
          <w:tcPr>
            <w:tcW w:w="656" w:type="dxa"/>
            <w:tcBorders>
              <w:top w:val="single" w:sz="4" w:space="0" w:color="000000"/>
              <w:left w:val="single" w:sz="4" w:space="0" w:color="000000"/>
              <w:bottom w:val="single" w:sz="4" w:space="0" w:color="000000"/>
              <w:right w:val="single" w:sz="4" w:space="0" w:color="000000"/>
            </w:tcBorders>
            <w:shd w:val="clear" w:color="auto" w:fill="F1F1F1"/>
            <w:vAlign w:val="center"/>
          </w:tcPr>
          <w:p w14:paraId="6256193C" w14:textId="77777777" w:rsidR="00DF08A2" w:rsidRPr="00F32E7A" w:rsidRDefault="00DF08A2" w:rsidP="00F32E7A">
            <w:pPr>
              <w:ind w:right="40"/>
              <w:jc w:val="center"/>
              <w:rPr>
                <w:b/>
                <w:sz w:val="18"/>
                <w:szCs w:val="18"/>
              </w:rPr>
            </w:pPr>
            <w:r w:rsidRPr="00F32E7A">
              <w:rPr>
                <w:b/>
                <w:sz w:val="18"/>
                <w:szCs w:val="18"/>
              </w:rPr>
              <w:t>1.00</w:t>
            </w:r>
          </w:p>
        </w:tc>
        <w:tc>
          <w:tcPr>
            <w:tcW w:w="658" w:type="dxa"/>
            <w:gridSpan w:val="3"/>
            <w:tcBorders>
              <w:top w:val="single" w:sz="4" w:space="0" w:color="000000"/>
              <w:left w:val="single" w:sz="4" w:space="0" w:color="000000"/>
              <w:bottom w:val="single" w:sz="4" w:space="0" w:color="000000"/>
              <w:right w:val="single" w:sz="4" w:space="0" w:color="000000"/>
            </w:tcBorders>
            <w:shd w:val="clear" w:color="auto" w:fill="EDEDED"/>
            <w:vAlign w:val="center"/>
          </w:tcPr>
          <w:p w14:paraId="1C12EC7D" w14:textId="77777777" w:rsidR="00DF08A2" w:rsidRPr="00F32E7A" w:rsidRDefault="00DF08A2" w:rsidP="00F32E7A">
            <w:pPr>
              <w:ind w:right="40"/>
              <w:jc w:val="center"/>
              <w:rPr>
                <w:b/>
                <w:sz w:val="18"/>
                <w:szCs w:val="18"/>
              </w:rPr>
            </w:pPr>
            <w:r w:rsidRPr="00F32E7A">
              <w:rPr>
                <w:b/>
                <w:sz w:val="18"/>
                <w:szCs w:val="18"/>
              </w:rPr>
              <w:t>0.99</w:t>
            </w:r>
          </w:p>
        </w:tc>
        <w:tc>
          <w:tcPr>
            <w:tcW w:w="661" w:type="dxa"/>
            <w:gridSpan w:val="2"/>
            <w:tcBorders>
              <w:top w:val="single" w:sz="4" w:space="0" w:color="000000"/>
              <w:left w:val="nil"/>
              <w:bottom w:val="single" w:sz="4" w:space="0" w:color="000000"/>
              <w:right w:val="single" w:sz="4" w:space="0" w:color="000000"/>
            </w:tcBorders>
            <w:shd w:val="clear" w:color="auto" w:fill="EDEDED"/>
            <w:vAlign w:val="center"/>
          </w:tcPr>
          <w:p w14:paraId="1D073B26" w14:textId="77777777" w:rsidR="00DF08A2" w:rsidRPr="00F32E7A" w:rsidRDefault="00DF08A2" w:rsidP="00F32E7A">
            <w:pPr>
              <w:ind w:right="40"/>
              <w:jc w:val="center"/>
              <w:rPr>
                <w:b/>
                <w:sz w:val="18"/>
                <w:szCs w:val="18"/>
              </w:rPr>
            </w:pPr>
            <w:r w:rsidRPr="00F32E7A">
              <w:rPr>
                <w:b/>
                <w:sz w:val="18"/>
                <w:szCs w:val="18"/>
              </w:rPr>
              <w:t>0.98</w:t>
            </w:r>
          </w:p>
        </w:tc>
        <w:tc>
          <w:tcPr>
            <w:tcW w:w="661" w:type="dxa"/>
            <w:gridSpan w:val="3"/>
            <w:tcBorders>
              <w:top w:val="single" w:sz="4" w:space="0" w:color="000000"/>
              <w:left w:val="nil"/>
              <w:bottom w:val="single" w:sz="4" w:space="0" w:color="000000"/>
              <w:right w:val="single" w:sz="4" w:space="0" w:color="000000"/>
            </w:tcBorders>
            <w:shd w:val="clear" w:color="auto" w:fill="EDEDED"/>
            <w:vAlign w:val="center"/>
          </w:tcPr>
          <w:p w14:paraId="3974DC13" w14:textId="77777777" w:rsidR="00DF08A2" w:rsidRPr="00F32E7A" w:rsidRDefault="00DF08A2" w:rsidP="00F32E7A">
            <w:pPr>
              <w:ind w:right="40"/>
              <w:jc w:val="center"/>
              <w:rPr>
                <w:b/>
                <w:sz w:val="18"/>
                <w:szCs w:val="18"/>
              </w:rPr>
            </w:pPr>
            <w:r w:rsidRPr="00F32E7A">
              <w:rPr>
                <w:b/>
                <w:sz w:val="18"/>
                <w:szCs w:val="18"/>
              </w:rPr>
              <w:t>0.97</w:t>
            </w:r>
          </w:p>
        </w:tc>
        <w:tc>
          <w:tcPr>
            <w:tcW w:w="661" w:type="dxa"/>
            <w:gridSpan w:val="3"/>
            <w:tcBorders>
              <w:top w:val="single" w:sz="4" w:space="0" w:color="000000"/>
              <w:left w:val="nil"/>
              <w:bottom w:val="single" w:sz="4" w:space="0" w:color="000000"/>
              <w:right w:val="single" w:sz="4" w:space="0" w:color="000000"/>
            </w:tcBorders>
            <w:shd w:val="clear" w:color="auto" w:fill="EDEDED"/>
            <w:vAlign w:val="center"/>
          </w:tcPr>
          <w:p w14:paraId="532B9261" w14:textId="77777777" w:rsidR="00DF08A2" w:rsidRPr="00F32E7A" w:rsidRDefault="00DF08A2" w:rsidP="00F32E7A">
            <w:pPr>
              <w:ind w:right="40"/>
              <w:jc w:val="center"/>
              <w:rPr>
                <w:b/>
                <w:sz w:val="18"/>
                <w:szCs w:val="18"/>
              </w:rPr>
            </w:pPr>
            <w:r w:rsidRPr="00F32E7A">
              <w:rPr>
                <w:b/>
                <w:sz w:val="18"/>
                <w:szCs w:val="18"/>
              </w:rPr>
              <w:t>0.96</w:t>
            </w:r>
          </w:p>
        </w:tc>
        <w:tc>
          <w:tcPr>
            <w:tcW w:w="661" w:type="dxa"/>
            <w:gridSpan w:val="3"/>
            <w:tcBorders>
              <w:top w:val="single" w:sz="4" w:space="0" w:color="000000"/>
              <w:left w:val="nil"/>
              <w:bottom w:val="single" w:sz="4" w:space="0" w:color="000000"/>
              <w:right w:val="single" w:sz="4" w:space="0" w:color="000000"/>
            </w:tcBorders>
            <w:shd w:val="clear" w:color="auto" w:fill="EDEDED"/>
            <w:vAlign w:val="center"/>
          </w:tcPr>
          <w:p w14:paraId="499B6609" w14:textId="77777777" w:rsidR="00DF08A2" w:rsidRPr="00F32E7A" w:rsidRDefault="00DF08A2" w:rsidP="00F32E7A">
            <w:pPr>
              <w:ind w:right="40"/>
              <w:jc w:val="center"/>
              <w:rPr>
                <w:b/>
                <w:sz w:val="18"/>
                <w:szCs w:val="18"/>
              </w:rPr>
            </w:pPr>
            <w:r w:rsidRPr="00F32E7A">
              <w:rPr>
                <w:b/>
                <w:sz w:val="18"/>
                <w:szCs w:val="18"/>
              </w:rPr>
              <w:t>0.95</w:t>
            </w:r>
          </w:p>
        </w:tc>
        <w:tc>
          <w:tcPr>
            <w:tcW w:w="661" w:type="dxa"/>
            <w:gridSpan w:val="3"/>
            <w:tcBorders>
              <w:top w:val="single" w:sz="4" w:space="0" w:color="000000"/>
              <w:left w:val="nil"/>
              <w:bottom w:val="single" w:sz="4" w:space="0" w:color="000000"/>
              <w:right w:val="single" w:sz="4" w:space="0" w:color="000000"/>
            </w:tcBorders>
            <w:shd w:val="clear" w:color="auto" w:fill="EDEDED"/>
            <w:vAlign w:val="center"/>
          </w:tcPr>
          <w:p w14:paraId="69A63618" w14:textId="77777777" w:rsidR="00DF08A2" w:rsidRPr="00F32E7A" w:rsidRDefault="00DF08A2" w:rsidP="00F32E7A">
            <w:pPr>
              <w:ind w:right="40"/>
              <w:jc w:val="center"/>
              <w:rPr>
                <w:b/>
                <w:sz w:val="18"/>
                <w:szCs w:val="18"/>
              </w:rPr>
            </w:pPr>
            <w:r w:rsidRPr="00F32E7A">
              <w:rPr>
                <w:b/>
                <w:sz w:val="18"/>
                <w:szCs w:val="18"/>
              </w:rPr>
              <w:t>0.94</w:t>
            </w:r>
          </w:p>
        </w:tc>
        <w:tc>
          <w:tcPr>
            <w:tcW w:w="661" w:type="dxa"/>
            <w:gridSpan w:val="3"/>
            <w:tcBorders>
              <w:top w:val="single" w:sz="4" w:space="0" w:color="000000"/>
              <w:left w:val="nil"/>
              <w:bottom w:val="single" w:sz="4" w:space="0" w:color="000000"/>
              <w:right w:val="single" w:sz="4" w:space="0" w:color="000000"/>
            </w:tcBorders>
            <w:shd w:val="clear" w:color="auto" w:fill="EDEDED"/>
            <w:vAlign w:val="center"/>
          </w:tcPr>
          <w:p w14:paraId="287613DB" w14:textId="77777777" w:rsidR="00DF08A2" w:rsidRPr="00F32E7A" w:rsidRDefault="00DF08A2" w:rsidP="00F32E7A">
            <w:pPr>
              <w:ind w:right="40"/>
              <w:jc w:val="center"/>
              <w:rPr>
                <w:b/>
                <w:sz w:val="18"/>
                <w:szCs w:val="18"/>
              </w:rPr>
            </w:pPr>
            <w:r w:rsidRPr="00F32E7A">
              <w:rPr>
                <w:b/>
                <w:sz w:val="18"/>
                <w:szCs w:val="18"/>
              </w:rPr>
              <w:t>0.94</w:t>
            </w:r>
          </w:p>
        </w:tc>
        <w:tc>
          <w:tcPr>
            <w:tcW w:w="661" w:type="dxa"/>
            <w:gridSpan w:val="3"/>
            <w:tcBorders>
              <w:top w:val="single" w:sz="4" w:space="0" w:color="000000"/>
              <w:left w:val="nil"/>
              <w:bottom w:val="single" w:sz="4" w:space="0" w:color="000000"/>
              <w:right w:val="single" w:sz="4" w:space="0" w:color="000000"/>
            </w:tcBorders>
            <w:shd w:val="clear" w:color="auto" w:fill="EDEDED"/>
            <w:vAlign w:val="center"/>
          </w:tcPr>
          <w:p w14:paraId="54E489EE" w14:textId="77777777" w:rsidR="00DF08A2" w:rsidRPr="00F32E7A" w:rsidRDefault="00DF08A2" w:rsidP="00F32E7A">
            <w:pPr>
              <w:ind w:right="40"/>
              <w:jc w:val="center"/>
              <w:rPr>
                <w:b/>
                <w:sz w:val="18"/>
                <w:szCs w:val="18"/>
              </w:rPr>
            </w:pPr>
            <w:r w:rsidRPr="00F32E7A">
              <w:rPr>
                <w:b/>
                <w:sz w:val="18"/>
                <w:szCs w:val="18"/>
              </w:rPr>
              <w:t>0.93</w:t>
            </w:r>
          </w:p>
        </w:tc>
        <w:tc>
          <w:tcPr>
            <w:tcW w:w="661" w:type="dxa"/>
            <w:gridSpan w:val="3"/>
            <w:tcBorders>
              <w:top w:val="single" w:sz="4" w:space="0" w:color="000000"/>
              <w:left w:val="nil"/>
              <w:bottom w:val="single" w:sz="4" w:space="0" w:color="000000"/>
              <w:right w:val="single" w:sz="4" w:space="0" w:color="000000"/>
            </w:tcBorders>
            <w:shd w:val="clear" w:color="auto" w:fill="EDEDED"/>
            <w:vAlign w:val="center"/>
          </w:tcPr>
          <w:p w14:paraId="5E8C5357" w14:textId="77777777" w:rsidR="00DF08A2" w:rsidRPr="00F32E7A" w:rsidRDefault="00DF08A2" w:rsidP="00F32E7A">
            <w:pPr>
              <w:ind w:right="40"/>
              <w:jc w:val="center"/>
              <w:rPr>
                <w:b/>
                <w:sz w:val="18"/>
                <w:szCs w:val="18"/>
              </w:rPr>
            </w:pPr>
            <w:r w:rsidRPr="00F32E7A">
              <w:rPr>
                <w:b/>
                <w:sz w:val="18"/>
                <w:szCs w:val="18"/>
              </w:rPr>
              <w:t>0.92</w:t>
            </w:r>
          </w:p>
        </w:tc>
        <w:tc>
          <w:tcPr>
            <w:tcW w:w="661" w:type="dxa"/>
            <w:gridSpan w:val="3"/>
            <w:tcBorders>
              <w:top w:val="single" w:sz="4" w:space="0" w:color="000000"/>
              <w:left w:val="nil"/>
              <w:bottom w:val="single" w:sz="4" w:space="0" w:color="000000"/>
              <w:right w:val="single" w:sz="4" w:space="0" w:color="000000"/>
            </w:tcBorders>
            <w:shd w:val="clear" w:color="auto" w:fill="EDEDED"/>
            <w:vAlign w:val="center"/>
          </w:tcPr>
          <w:p w14:paraId="48660F51" w14:textId="77777777" w:rsidR="00DF08A2" w:rsidRPr="00F32E7A" w:rsidRDefault="00DF08A2" w:rsidP="00F32E7A">
            <w:pPr>
              <w:ind w:right="40"/>
              <w:jc w:val="center"/>
              <w:rPr>
                <w:b/>
                <w:sz w:val="18"/>
                <w:szCs w:val="18"/>
              </w:rPr>
            </w:pPr>
            <w:r w:rsidRPr="00F32E7A">
              <w:rPr>
                <w:b/>
                <w:sz w:val="18"/>
                <w:szCs w:val="18"/>
              </w:rPr>
              <w:t>0.91</w:t>
            </w:r>
          </w:p>
        </w:tc>
        <w:tc>
          <w:tcPr>
            <w:tcW w:w="661" w:type="dxa"/>
            <w:gridSpan w:val="3"/>
            <w:tcBorders>
              <w:top w:val="single" w:sz="4" w:space="0" w:color="000000"/>
              <w:left w:val="nil"/>
              <w:bottom w:val="single" w:sz="4" w:space="0" w:color="000000"/>
              <w:right w:val="single" w:sz="4" w:space="0" w:color="000000"/>
            </w:tcBorders>
            <w:shd w:val="clear" w:color="auto" w:fill="EDEDED"/>
            <w:vAlign w:val="center"/>
          </w:tcPr>
          <w:p w14:paraId="0E6660AF" w14:textId="77777777" w:rsidR="00DF08A2" w:rsidRPr="00F32E7A" w:rsidRDefault="00DF08A2" w:rsidP="00F32E7A">
            <w:pPr>
              <w:ind w:right="40"/>
              <w:jc w:val="center"/>
              <w:rPr>
                <w:b/>
                <w:sz w:val="18"/>
                <w:szCs w:val="18"/>
              </w:rPr>
            </w:pPr>
            <w:r w:rsidRPr="00F32E7A">
              <w:rPr>
                <w:b/>
                <w:sz w:val="18"/>
                <w:szCs w:val="18"/>
              </w:rPr>
              <w:t>0.90</w:t>
            </w:r>
          </w:p>
        </w:tc>
        <w:tc>
          <w:tcPr>
            <w:tcW w:w="1016" w:type="dxa"/>
            <w:gridSpan w:val="3"/>
            <w:tcBorders>
              <w:top w:val="single" w:sz="4" w:space="0" w:color="000000"/>
              <w:left w:val="nil"/>
              <w:bottom w:val="single" w:sz="4" w:space="0" w:color="000000"/>
              <w:right w:val="single" w:sz="4" w:space="0" w:color="000000"/>
            </w:tcBorders>
            <w:shd w:val="clear" w:color="auto" w:fill="EDEDED"/>
            <w:vAlign w:val="center"/>
          </w:tcPr>
          <w:p w14:paraId="0897CD47" w14:textId="77777777" w:rsidR="00DF08A2" w:rsidRPr="00F32E7A" w:rsidRDefault="00DF08A2" w:rsidP="00F32E7A">
            <w:pPr>
              <w:ind w:right="40"/>
              <w:jc w:val="center"/>
              <w:rPr>
                <w:b/>
                <w:sz w:val="18"/>
                <w:szCs w:val="18"/>
              </w:rPr>
            </w:pPr>
            <w:r w:rsidRPr="00F32E7A">
              <w:rPr>
                <w:b/>
                <w:sz w:val="18"/>
                <w:szCs w:val="18"/>
              </w:rPr>
              <w:t>0.89</w:t>
            </w:r>
          </w:p>
        </w:tc>
      </w:tr>
      <w:tr w:rsidR="00F32E7A" w14:paraId="18120A78" w14:textId="77777777" w:rsidTr="00F32E7A">
        <w:trPr>
          <w:trHeight w:val="62"/>
          <w:jc w:val="center"/>
        </w:trPr>
        <w:tc>
          <w:tcPr>
            <w:tcW w:w="14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ED62C1" w14:textId="77777777" w:rsidR="00DF08A2" w:rsidRDefault="00DF08A2" w:rsidP="00221E0C">
            <w:pPr>
              <w:ind w:right="42"/>
              <w:jc w:val="center"/>
              <w:rPr>
                <w:sz w:val="18"/>
                <w:szCs w:val="18"/>
              </w:rPr>
            </w:pPr>
            <w:r>
              <w:rPr>
                <w:sz w:val="18"/>
                <w:szCs w:val="18"/>
              </w:rPr>
              <w:t>Amazonas</w:t>
            </w:r>
          </w:p>
        </w:tc>
        <w:tc>
          <w:tcPr>
            <w:tcW w:w="6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25576" w14:textId="77777777" w:rsidR="00DF08A2" w:rsidRPr="00F32E7A" w:rsidRDefault="00DF08A2" w:rsidP="00F32E7A">
            <w:pPr>
              <w:ind w:right="40"/>
              <w:jc w:val="center"/>
              <w:rPr>
                <w:sz w:val="18"/>
                <w:szCs w:val="18"/>
              </w:rPr>
            </w:pPr>
            <w:r w:rsidRPr="00F32E7A">
              <w:rPr>
                <w:sz w:val="18"/>
                <w:szCs w:val="18"/>
              </w:rPr>
              <w:t>1.00</w:t>
            </w:r>
          </w:p>
        </w:tc>
        <w:tc>
          <w:tcPr>
            <w:tcW w:w="658" w:type="dxa"/>
            <w:gridSpan w:val="3"/>
            <w:tcBorders>
              <w:top w:val="nil"/>
              <w:left w:val="single" w:sz="4" w:space="0" w:color="000000"/>
              <w:bottom w:val="single" w:sz="4" w:space="0" w:color="000000"/>
              <w:right w:val="single" w:sz="4" w:space="0" w:color="000000"/>
            </w:tcBorders>
            <w:shd w:val="clear" w:color="auto" w:fill="auto"/>
            <w:vAlign w:val="center"/>
          </w:tcPr>
          <w:p w14:paraId="2BC5776B" w14:textId="77777777" w:rsidR="00DF08A2" w:rsidRPr="00F32E7A" w:rsidRDefault="00DF08A2" w:rsidP="00F32E7A">
            <w:pPr>
              <w:ind w:right="40"/>
              <w:jc w:val="center"/>
              <w:rPr>
                <w:sz w:val="18"/>
                <w:szCs w:val="18"/>
              </w:rPr>
            </w:pPr>
            <w:r w:rsidRPr="00F32E7A">
              <w:rPr>
                <w:sz w:val="18"/>
                <w:szCs w:val="18"/>
              </w:rPr>
              <w:t>0.98</w:t>
            </w:r>
          </w:p>
        </w:tc>
        <w:tc>
          <w:tcPr>
            <w:tcW w:w="661" w:type="dxa"/>
            <w:gridSpan w:val="2"/>
            <w:tcBorders>
              <w:top w:val="nil"/>
              <w:left w:val="nil"/>
              <w:bottom w:val="single" w:sz="4" w:space="0" w:color="000000"/>
              <w:right w:val="single" w:sz="4" w:space="0" w:color="000000"/>
            </w:tcBorders>
            <w:shd w:val="clear" w:color="auto" w:fill="auto"/>
            <w:vAlign w:val="center"/>
          </w:tcPr>
          <w:p w14:paraId="51831EC2" w14:textId="77777777" w:rsidR="00DF08A2" w:rsidRPr="00F32E7A" w:rsidRDefault="00DF08A2" w:rsidP="00F32E7A">
            <w:pPr>
              <w:ind w:right="40"/>
              <w:jc w:val="center"/>
              <w:rPr>
                <w:sz w:val="18"/>
                <w:szCs w:val="18"/>
              </w:rPr>
            </w:pPr>
            <w:r w:rsidRPr="00F32E7A">
              <w:rPr>
                <w:sz w:val="18"/>
                <w:szCs w:val="18"/>
              </w:rPr>
              <w:t>0.95</w:t>
            </w:r>
          </w:p>
        </w:tc>
        <w:tc>
          <w:tcPr>
            <w:tcW w:w="661" w:type="dxa"/>
            <w:gridSpan w:val="3"/>
            <w:tcBorders>
              <w:top w:val="nil"/>
              <w:left w:val="nil"/>
              <w:bottom w:val="single" w:sz="4" w:space="0" w:color="000000"/>
              <w:right w:val="single" w:sz="4" w:space="0" w:color="000000"/>
            </w:tcBorders>
            <w:shd w:val="clear" w:color="auto" w:fill="auto"/>
            <w:vAlign w:val="center"/>
          </w:tcPr>
          <w:p w14:paraId="2E3FDEFB" w14:textId="77777777" w:rsidR="00DF08A2" w:rsidRPr="00F32E7A" w:rsidRDefault="00DF08A2" w:rsidP="00F32E7A">
            <w:pPr>
              <w:ind w:right="40"/>
              <w:jc w:val="center"/>
              <w:rPr>
                <w:sz w:val="18"/>
                <w:szCs w:val="18"/>
              </w:rPr>
            </w:pPr>
            <w:r w:rsidRPr="00F32E7A">
              <w:rPr>
                <w:sz w:val="18"/>
                <w:szCs w:val="18"/>
              </w:rPr>
              <w:t>0.93</w:t>
            </w:r>
          </w:p>
        </w:tc>
        <w:tc>
          <w:tcPr>
            <w:tcW w:w="661" w:type="dxa"/>
            <w:gridSpan w:val="3"/>
            <w:tcBorders>
              <w:top w:val="nil"/>
              <w:left w:val="nil"/>
              <w:bottom w:val="single" w:sz="4" w:space="0" w:color="000000"/>
              <w:right w:val="single" w:sz="4" w:space="0" w:color="000000"/>
            </w:tcBorders>
            <w:shd w:val="clear" w:color="auto" w:fill="auto"/>
            <w:vAlign w:val="center"/>
          </w:tcPr>
          <w:p w14:paraId="635A093D" w14:textId="77777777" w:rsidR="00DF08A2" w:rsidRPr="00F32E7A" w:rsidRDefault="00DF08A2" w:rsidP="00F32E7A">
            <w:pPr>
              <w:ind w:right="40"/>
              <w:jc w:val="center"/>
              <w:rPr>
                <w:sz w:val="18"/>
                <w:szCs w:val="18"/>
              </w:rPr>
            </w:pPr>
            <w:r w:rsidRPr="00F32E7A">
              <w:rPr>
                <w:sz w:val="18"/>
                <w:szCs w:val="18"/>
              </w:rPr>
              <w:t>0.91</w:t>
            </w:r>
          </w:p>
        </w:tc>
        <w:tc>
          <w:tcPr>
            <w:tcW w:w="661" w:type="dxa"/>
            <w:gridSpan w:val="3"/>
            <w:tcBorders>
              <w:top w:val="nil"/>
              <w:left w:val="nil"/>
              <w:bottom w:val="single" w:sz="4" w:space="0" w:color="000000"/>
              <w:right w:val="single" w:sz="4" w:space="0" w:color="000000"/>
            </w:tcBorders>
            <w:shd w:val="clear" w:color="auto" w:fill="auto"/>
            <w:vAlign w:val="center"/>
          </w:tcPr>
          <w:p w14:paraId="102162FF" w14:textId="77777777" w:rsidR="00DF08A2" w:rsidRPr="00F32E7A" w:rsidRDefault="00DF08A2" w:rsidP="00F32E7A">
            <w:pPr>
              <w:ind w:right="40"/>
              <w:jc w:val="center"/>
              <w:rPr>
                <w:sz w:val="18"/>
                <w:szCs w:val="18"/>
              </w:rPr>
            </w:pPr>
            <w:r w:rsidRPr="00F32E7A">
              <w:rPr>
                <w:sz w:val="18"/>
                <w:szCs w:val="18"/>
              </w:rPr>
              <w:t>0.89</w:t>
            </w:r>
          </w:p>
        </w:tc>
        <w:tc>
          <w:tcPr>
            <w:tcW w:w="661" w:type="dxa"/>
            <w:gridSpan w:val="3"/>
            <w:tcBorders>
              <w:top w:val="nil"/>
              <w:left w:val="nil"/>
              <w:bottom w:val="single" w:sz="4" w:space="0" w:color="000000"/>
              <w:right w:val="single" w:sz="4" w:space="0" w:color="000000"/>
            </w:tcBorders>
            <w:shd w:val="clear" w:color="auto" w:fill="auto"/>
            <w:vAlign w:val="center"/>
          </w:tcPr>
          <w:p w14:paraId="6BDF9173" w14:textId="77777777" w:rsidR="00DF08A2" w:rsidRPr="00F32E7A" w:rsidRDefault="00DF08A2" w:rsidP="00F32E7A">
            <w:pPr>
              <w:ind w:right="40"/>
              <w:jc w:val="center"/>
              <w:rPr>
                <w:sz w:val="18"/>
                <w:szCs w:val="18"/>
              </w:rPr>
            </w:pPr>
            <w:r w:rsidRPr="00F32E7A">
              <w:rPr>
                <w:sz w:val="18"/>
                <w:szCs w:val="18"/>
              </w:rPr>
              <w:t>0.87</w:t>
            </w:r>
          </w:p>
        </w:tc>
        <w:tc>
          <w:tcPr>
            <w:tcW w:w="661" w:type="dxa"/>
            <w:gridSpan w:val="3"/>
            <w:tcBorders>
              <w:top w:val="nil"/>
              <w:left w:val="nil"/>
              <w:bottom w:val="single" w:sz="4" w:space="0" w:color="000000"/>
              <w:right w:val="single" w:sz="4" w:space="0" w:color="000000"/>
            </w:tcBorders>
            <w:shd w:val="clear" w:color="auto" w:fill="auto"/>
            <w:vAlign w:val="center"/>
          </w:tcPr>
          <w:p w14:paraId="7ADBC72F" w14:textId="77777777" w:rsidR="00DF08A2" w:rsidRPr="00F32E7A" w:rsidRDefault="00DF08A2" w:rsidP="00F32E7A">
            <w:pPr>
              <w:ind w:right="40"/>
              <w:jc w:val="center"/>
              <w:rPr>
                <w:sz w:val="18"/>
                <w:szCs w:val="18"/>
              </w:rPr>
            </w:pPr>
            <w:r w:rsidRPr="00F32E7A">
              <w:rPr>
                <w:sz w:val="18"/>
                <w:szCs w:val="18"/>
              </w:rPr>
              <w:t>0.85</w:t>
            </w:r>
          </w:p>
        </w:tc>
        <w:tc>
          <w:tcPr>
            <w:tcW w:w="661" w:type="dxa"/>
            <w:gridSpan w:val="3"/>
            <w:tcBorders>
              <w:top w:val="nil"/>
              <w:left w:val="nil"/>
              <w:bottom w:val="single" w:sz="4" w:space="0" w:color="000000"/>
              <w:right w:val="single" w:sz="4" w:space="0" w:color="000000"/>
            </w:tcBorders>
            <w:shd w:val="clear" w:color="auto" w:fill="auto"/>
            <w:vAlign w:val="center"/>
          </w:tcPr>
          <w:p w14:paraId="5C75512E" w14:textId="77777777" w:rsidR="00DF08A2" w:rsidRPr="00F32E7A" w:rsidRDefault="00DF08A2" w:rsidP="00F32E7A">
            <w:pPr>
              <w:ind w:right="40"/>
              <w:jc w:val="center"/>
              <w:rPr>
                <w:sz w:val="18"/>
                <w:szCs w:val="18"/>
              </w:rPr>
            </w:pPr>
            <w:r w:rsidRPr="00F32E7A">
              <w:rPr>
                <w:sz w:val="18"/>
                <w:szCs w:val="18"/>
              </w:rPr>
              <w:t>0.83</w:t>
            </w:r>
          </w:p>
        </w:tc>
        <w:tc>
          <w:tcPr>
            <w:tcW w:w="661" w:type="dxa"/>
            <w:gridSpan w:val="3"/>
            <w:tcBorders>
              <w:top w:val="nil"/>
              <w:left w:val="nil"/>
              <w:bottom w:val="single" w:sz="4" w:space="0" w:color="000000"/>
              <w:right w:val="single" w:sz="4" w:space="0" w:color="000000"/>
            </w:tcBorders>
            <w:shd w:val="clear" w:color="auto" w:fill="auto"/>
            <w:vAlign w:val="center"/>
          </w:tcPr>
          <w:p w14:paraId="1BB83C56" w14:textId="77777777" w:rsidR="00DF08A2" w:rsidRPr="00F32E7A" w:rsidRDefault="00DF08A2" w:rsidP="00F32E7A">
            <w:pPr>
              <w:ind w:right="40"/>
              <w:jc w:val="center"/>
              <w:rPr>
                <w:sz w:val="18"/>
                <w:szCs w:val="18"/>
              </w:rPr>
            </w:pPr>
            <w:r w:rsidRPr="00F32E7A">
              <w:rPr>
                <w:sz w:val="18"/>
                <w:szCs w:val="18"/>
              </w:rPr>
              <w:t>0.82</w:t>
            </w:r>
          </w:p>
        </w:tc>
        <w:tc>
          <w:tcPr>
            <w:tcW w:w="661" w:type="dxa"/>
            <w:gridSpan w:val="3"/>
            <w:tcBorders>
              <w:top w:val="nil"/>
              <w:left w:val="nil"/>
              <w:bottom w:val="single" w:sz="4" w:space="0" w:color="000000"/>
              <w:right w:val="single" w:sz="4" w:space="0" w:color="000000"/>
            </w:tcBorders>
            <w:shd w:val="clear" w:color="auto" w:fill="auto"/>
            <w:vAlign w:val="center"/>
          </w:tcPr>
          <w:p w14:paraId="05EF74EE" w14:textId="77777777" w:rsidR="00DF08A2" w:rsidRPr="00F32E7A" w:rsidRDefault="00DF08A2" w:rsidP="00F32E7A">
            <w:pPr>
              <w:ind w:right="40"/>
              <w:jc w:val="center"/>
              <w:rPr>
                <w:sz w:val="18"/>
                <w:szCs w:val="18"/>
              </w:rPr>
            </w:pPr>
            <w:r w:rsidRPr="00F32E7A">
              <w:rPr>
                <w:sz w:val="18"/>
                <w:szCs w:val="18"/>
              </w:rPr>
              <w:t>0.80</w:t>
            </w:r>
          </w:p>
        </w:tc>
        <w:tc>
          <w:tcPr>
            <w:tcW w:w="661" w:type="dxa"/>
            <w:gridSpan w:val="3"/>
            <w:tcBorders>
              <w:top w:val="nil"/>
              <w:left w:val="nil"/>
              <w:bottom w:val="single" w:sz="4" w:space="0" w:color="000000"/>
              <w:right w:val="single" w:sz="4" w:space="0" w:color="000000"/>
            </w:tcBorders>
            <w:shd w:val="clear" w:color="auto" w:fill="auto"/>
            <w:vAlign w:val="center"/>
          </w:tcPr>
          <w:p w14:paraId="4E657F17" w14:textId="77777777" w:rsidR="00DF08A2" w:rsidRPr="00F32E7A" w:rsidRDefault="00DF08A2" w:rsidP="00F32E7A">
            <w:pPr>
              <w:ind w:right="40"/>
              <w:jc w:val="center"/>
              <w:rPr>
                <w:sz w:val="18"/>
                <w:szCs w:val="18"/>
              </w:rPr>
            </w:pPr>
            <w:r w:rsidRPr="00F32E7A">
              <w:rPr>
                <w:sz w:val="18"/>
                <w:szCs w:val="18"/>
              </w:rPr>
              <w:t>0.78</w:t>
            </w:r>
          </w:p>
        </w:tc>
        <w:tc>
          <w:tcPr>
            <w:tcW w:w="1016" w:type="dxa"/>
            <w:gridSpan w:val="3"/>
            <w:tcBorders>
              <w:top w:val="nil"/>
              <w:left w:val="nil"/>
              <w:bottom w:val="single" w:sz="4" w:space="0" w:color="000000"/>
              <w:right w:val="single" w:sz="4" w:space="0" w:color="000000"/>
            </w:tcBorders>
            <w:shd w:val="clear" w:color="auto" w:fill="auto"/>
            <w:vAlign w:val="center"/>
          </w:tcPr>
          <w:p w14:paraId="26C96AC7" w14:textId="77777777" w:rsidR="00DF08A2" w:rsidRPr="00F32E7A" w:rsidRDefault="00DF08A2" w:rsidP="00F32E7A">
            <w:pPr>
              <w:ind w:right="40"/>
              <w:jc w:val="center"/>
              <w:rPr>
                <w:sz w:val="18"/>
                <w:szCs w:val="18"/>
              </w:rPr>
            </w:pPr>
            <w:r w:rsidRPr="00F32E7A">
              <w:rPr>
                <w:sz w:val="18"/>
                <w:szCs w:val="18"/>
              </w:rPr>
              <w:t>0.77</w:t>
            </w:r>
          </w:p>
        </w:tc>
      </w:tr>
      <w:tr w:rsidR="00F32E7A" w14:paraId="0868DBB3" w14:textId="77777777" w:rsidTr="00F32E7A">
        <w:trPr>
          <w:trHeight w:val="194"/>
          <w:jc w:val="center"/>
        </w:trPr>
        <w:tc>
          <w:tcPr>
            <w:tcW w:w="14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285D96" w14:textId="77777777" w:rsidR="00DF08A2" w:rsidRDefault="00DF08A2" w:rsidP="00221E0C">
            <w:pPr>
              <w:ind w:right="42"/>
              <w:jc w:val="center"/>
              <w:rPr>
                <w:sz w:val="18"/>
                <w:szCs w:val="18"/>
              </w:rPr>
            </w:pPr>
            <w:r>
              <w:rPr>
                <w:sz w:val="18"/>
                <w:szCs w:val="18"/>
              </w:rPr>
              <w:t>Ancash</w:t>
            </w:r>
          </w:p>
        </w:tc>
        <w:tc>
          <w:tcPr>
            <w:tcW w:w="6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9AFB9D" w14:textId="77777777" w:rsidR="00DF08A2" w:rsidRPr="00F32E7A" w:rsidRDefault="00DF08A2" w:rsidP="00F32E7A">
            <w:pPr>
              <w:ind w:right="40"/>
              <w:jc w:val="center"/>
              <w:rPr>
                <w:sz w:val="18"/>
                <w:szCs w:val="18"/>
              </w:rPr>
            </w:pPr>
            <w:r w:rsidRPr="00F32E7A">
              <w:rPr>
                <w:sz w:val="18"/>
                <w:szCs w:val="18"/>
              </w:rPr>
              <w:t>1.00</w:t>
            </w:r>
          </w:p>
        </w:tc>
        <w:tc>
          <w:tcPr>
            <w:tcW w:w="658" w:type="dxa"/>
            <w:gridSpan w:val="3"/>
            <w:tcBorders>
              <w:top w:val="nil"/>
              <w:left w:val="single" w:sz="4" w:space="0" w:color="000000"/>
              <w:bottom w:val="single" w:sz="4" w:space="0" w:color="000000"/>
              <w:right w:val="single" w:sz="4" w:space="0" w:color="000000"/>
            </w:tcBorders>
            <w:shd w:val="clear" w:color="auto" w:fill="auto"/>
            <w:vAlign w:val="center"/>
          </w:tcPr>
          <w:p w14:paraId="7EB391BE" w14:textId="77777777" w:rsidR="00DF08A2" w:rsidRPr="00F32E7A" w:rsidRDefault="00DF08A2" w:rsidP="00F32E7A">
            <w:pPr>
              <w:ind w:right="40"/>
              <w:jc w:val="center"/>
              <w:rPr>
                <w:sz w:val="18"/>
                <w:szCs w:val="18"/>
              </w:rPr>
            </w:pPr>
            <w:r w:rsidRPr="00F32E7A">
              <w:rPr>
                <w:sz w:val="18"/>
                <w:szCs w:val="18"/>
              </w:rPr>
              <w:t>0.99</w:t>
            </w:r>
          </w:p>
        </w:tc>
        <w:tc>
          <w:tcPr>
            <w:tcW w:w="661" w:type="dxa"/>
            <w:gridSpan w:val="2"/>
            <w:tcBorders>
              <w:top w:val="nil"/>
              <w:left w:val="nil"/>
              <w:bottom w:val="single" w:sz="4" w:space="0" w:color="000000"/>
              <w:right w:val="single" w:sz="4" w:space="0" w:color="000000"/>
            </w:tcBorders>
            <w:shd w:val="clear" w:color="auto" w:fill="auto"/>
            <w:vAlign w:val="center"/>
          </w:tcPr>
          <w:p w14:paraId="49EB32D0" w14:textId="77777777" w:rsidR="00DF08A2" w:rsidRPr="00F32E7A" w:rsidRDefault="00DF08A2" w:rsidP="00F32E7A">
            <w:pPr>
              <w:ind w:right="40"/>
              <w:jc w:val="center"/>
              <w:rPr>
                <w:sz w:val="18"/>
                <w:szCs w:val="18"/>
              </w:rPr>
            </w:pPr>
            <w:r w:rsidRPr="00F32E7A">
              <w:rPr>
                <w:sz w:val="18"/>
                <w:szCs w:val="18"/>
              </w:rPr>
              <w:t>0.98</w:t>
            </w:r>
          </w:p>
        </w:tc>
        <w:tc>
          <w:tcPr>
            <w:tcW w:w="661" w:type="dxa"/>
            <w:gridSpan w:val="3"/>
            <w:tcBorders>
              <w:top w:val="nil"/>
              <w:left w:val="nil"/>
              <w:bottom w:val="single" w:sz="4" w:space="0" w:color="000000"/>
              <w:right w:val="single" w:sz="4" w:space="0" w:color="000000"/>
            </w:tcBorders>
            <w:shd w:val="clear" w:color="auto" w:fill="auto"/>
            <w:vAlign w:val="center"/>
          </w:tcPr>
          <w:p w14:paraId="5F093B17" w14:textId="77777777" w:rsidR="00DF08A2" w:rsidRPr="00F32E7A" w:rsidRDefault="00DF08A2" w:rsidP="00F32E7A">
            <w:pPr>
              <w:ind w:right="40"/>
              <w:jc w:val="center"/>
              <w:rPr>
                <w:sz w:val="18"/>
                <w:szCs w:val="18"/>
              </w:rPr>
            </w:pPr>
            <w:r w:rsidRPr="00F32E7A">
              <w:rPr>
                <w:sz w:val="18"/>
                <w:szCs w:val="18"/>
              </w:rPr>
              <w:t>0.97</w:t>
            </w:r>
          </w:p>
        </w:tc>
        <w:tc>
          <w:tcPr>
            <w:tcW w:w="661" w:type="dxa"/>
            <w:gridSpan w:val="3"/>
            <w:tcBorders>
              <w:top w:val="nil"/>
              <w:left w:val="nil"/>
              <w:bottom w:val="single" w:sz="4" w:space="0" w:color="000000"/>
              <w:right w:val="single" w:sz="4" w:space="0" w:color="000000"/>
            </w:tcBorders>
            <w:shd w:val="clear" w:color="auto" w:fill="auto"/>
            <w:vAlign w:val="center"/>
          </w:tcPr>
          <w:p w14:paraId="002CBFEB" w14:textId="77777777" w:rsidR="00DF08A2" w:rsidRPr="00F32E7A" w:rsidRDefault="00DF08A2" w:rsidP="00F32E7A">
            <w:pPr>
              <w:ind w:right="40"/>
              <w:jc w:val="center"/>
              <w:rPr>
                <w:sz w:val="18"/>
                <w:szCs w:val="18"/>
              </w:rPr>
            </w:pPr>
            <w:r w:rsidRPr="00F32E7A">
              <w:rPr>
                <w:sz w:val="18"/>
                <w:szCs w:val="18"/>
              </w:rPr>
              <w:t>0.96</w:t>
            </w:r>
          </w:p>
        </w:tc>
        <w:tc>
          <w:tcPr>
            <w:tcW w:w="661" w:type="dxa"/>
            <w:gridSpan w:val="3"/>
            <w:tcBorders>
              <w:top w:val="nil"/>
              <w:left w:val="nil"/>
              <w:bottom w:val="single" w:sz="4" w:space="0" w:color="000000"/>
              <w:right w:val="single" w:sz="4" w:space="0" w:color="000000"/>
            </w:tcBorders>
            <w:shd w:val="clear" w:color="auto" w:fill="auto"/>
            <w:vAlign w:val="center"/>
          </w:tcPr>
          <w:p w14:paraId="4FCB56B0" w14:textId="77777777" w:rsidR="00DF08A2" w:rsidRPr="00F32E7A" w:rsidRDefault="00DF08A2" w:rsidP="00F32E7A">
            <w:pPr>
              <w:ind w:right="40"/>
              <w:jc w:val="center"/>
              <w:rPr>
                <w:sz w:val="18"/>
                <w:szCs w:val="18"/>
              </w:rPr>
            </w:pPr>
            <w:r w:rsidRPr="00F32E7A">
              <w:rPr>
                <w:sz w:val="18"/>
                <w:szCs w:val="18"/>
              </w:rPr>
              <w:t>0.96</w:t>
            </w:r>
          </w:p>
        </w:tc>
        <w:tc>
          <w:tcPr>
            <w:tcW w:w="661" w:type="dxa"/>
            <w:gridSpan w:val="3"/>
            <w:tcBorders>
              <w:top w:val="nil"/>
              <w:left w:val="nil"/>
              <w:bottom w:val="single" w:sz="4" w:space="0" w:color="000000"/>
              <w:right w:val="single" w:sz="4" w:space="0" w:color="000000"/>
            </w:tcBorders>
            <w:shd w:val="clear" w:color="auto" w:fill="auto"/>
            <w:vAlign w:val="center"/>
          </w:tcPr>
          <w:p w14:paraId="46C9803F" w14:textId="77777777" w:rsidR="00DF08A2" w:rsidRPr="00F32E7A" w:rsidRDefault="00DF08A2" w:rsidP="00F32E7A">
            <w:pPr>
              <w:ind w:right="40"/>
              <w:jc w:val="center"/>
              <w:rPr>
                <w:sz w:val="18"/>
                <w:szCs w:val="18"/>
              </w:rPr>
            </w:pPr>
            <w:r w:rsidRPr="00F32E7A">
              <w:rPr>
                <w:sz w:val="18"/>
                <w:szCs w:val="18"/>
              </w:rPr>
              <w:t>0.95</w:t>
            </w:r>
          </w:p>
        </w:tc>
        <w:tc>
          <w:tcPr>
            <w:tcW w:w="661" w:type="dxa"/>
            <w:gridSpan w:val="3"/>
            <w:tcBorders>
              <w:top w:val="nil"/>
              <w:left w:val="nil"/>
              <w:bottom w:val="single" w:sz="4" w:space="0" w:color="000000"/>
              <w:right w:val="single" w:sz="4" w:space="0" w:color="000000"/>
            </w:tcBorders>
            <w:shd w:val="clear" w:color="auto" w:fill="auto"/>
            <w:vAlign w:val="center"/>
          </w:tcPr>
          <w:p w14:paraId="3B49BEBD" w14:textId="77777777" w:rsidR="00DF08A2" w:rsidRPr="00F32E7A" w:rsidRDefault="00DF08A2" w:rsidP="00F32E7A">
            <w:pPr>
              <w:ind w:right="40"/>
              <w:jc w:val="center"/>
              <w:rPr>
                <w:sz w:val="18"/>
                <w:szCs w:val="18"/>
              </w:rPr>
            </w:pPr>
            <w:r w:rsidRPr="00F32E7A">
              <w:rPr>
                <w:sz w:val="18"/>
                <w:szCs w:val="18"/>
              </w:rPr>
              <w:t>0.94</w:t>
            </w:r>
          </w:p>
        </w:tc>
        <w:tc>
          <w:tcPr>
            <w:tcW w:w="661" w:type="dxa"/>
            <w:gridSpan w:val="3"/>
            <w:tcBorders>
              <w:top w:val="nil"/>
              <w:left w:val="nil"/>
              <w:bottom w:val="single" w:sz="4" w:space="0" w:color="000000"/>
              <w:right w:val="single" w:sz="4" w:space="0" w:color="000000"/>
            </w:tcBorders>
            <w:shd w:val="clear" w:color="auto" w:fill="auto"/>
            <w:vAlign w:val="center"/>
          </w:tcPr>
          <w:p w14:paraId="172727F0" w14:textId="77777777" w:rsidR="00DF08A2" w:rsidRPr="00F32E7A" w:rsidRDefault="00DF08A2" w:rsidP="00F32E7A">
            <w:pPr>
              <w:ind w:right="40"/>
              <w:jc w:val="center"/>
              <w:rPr>
                <w:sz w:val="18"/>
                <w:szCs w:val="18"/>
              </w:rPr>
            </w:pPr>
            <w:r w:rsidRPr="00F32E7A">
              <w:rPr>
                <w:sz w:val="18"/>
                <w:szCs w:val="18"/>
              </w:rPr>
              <w:t>0.93</w:t>
            </w:r>
          </w:p>
        </w:tc>
        <w:tc>
          <w:tcPr>
            <w:tcW w:w="661" w:type="dxa"/>
            <w:gridSpan w:val="3"/>
            <w:tcBorders>
              <w:top w:val="nil"/>
              <w:left w:val="nil"/>
              <w:bottom w:val="single" w:sz="4" w:space="0" w:color="000000"/>
              <w:right w:val="single" w:sz="4" w:space="0" w:color="000000"/>
            </w:tcBorders>
            <w:shd w:val="clear" w:color="auto" w:fill="auto"/>
            <w:vAlign w:val="center"/>
          </w:tcPr>
          <w:p w14:paraId="5433DC68" w14:textId="77777777" w:rsidR="00DF08A2" w:rsidRPr="00F32E7A" w:rsidRDefault="00DF08A2" w:rsidP="00F32E7A">
            <w:pPr>
              <w:ind w:right="40"/>
              <w:jc w:val="center"/>
              <w:rPr>
                <w:sz w:val="18"/>
                <w:szCs w:val="18"/>
              </w:rPr>
            </w:pPr>
            <w:r w:rsidRPr="00F32E7A">
              <w:rPr>
                <w:sz w:val="18"/>
                <w:szCs w:val="18"/>
              </w:rPr>
              <w:t>0.92</w:t>
            </w:r>
          </w:p>
        </w:tc>
        <w:tc>
          <w:tcPr>
            <w:tcW w:w="661" w:type="dxa"/>
            <w:gridSpan w:val="3"/>
            <w:tcBorders>
              <w:top w:val="nil"/>
              <w:left w:val="nil"/>
              <w:bottom w:val="single" w:sz="4" w:space="0" w:color="000000"/>
              <w:right w:val="single" w:sz="4" w:space="0" w:color="000000"/>
            </w:tcBorders>
            <w:shd w:val="clear" w:color="auto" w:fill="auto"/>
            <w:vAlign w:val="center"/>
          </w:tcPr>
          <w:p w14:paraId="649B60CA" w14:textId="77777777" w:rsidR="00DF08A2" w:rsidRPr="00F32E7A" w:rsidRDefault="00DF08A2" w:rsidP="00F32E7A">
            <w:pPr>
              <w:ind w:right="40"/>
              <w:jc w:val="center"/>
              <w:rPr>
                <w:sz w:val="18"/>
                <w:szCs w:val="18"/>
              </w:rPr>
            </w:pPr>
            <w:r w:rsidRPr="00F32E7A">
              <w:rPr>
                <w:sz w:val="18"/>
                <w:szCs w:val="18"/>
              </w:rPr>
              <w:t>0.92</w:t>
            </w:r>
          </w:p>
        </w:tc>
        <w:tc>
          <w:tcPr>
            <w:tcW w:w="661" w:type="dxa"/>
            <w:gridSpan w:val="3"/>
            <w:tcBorders>
              <w:top w:val="nil"/>
              <w:left w:val="nil"/>
              <w:bottom w:val="single" w:sz="4" w:space="0" w:color="000000"/>
              <w:right w:val="single" w:sz="4" w:space="0" w:color="000000"/>
            </w:tcBorders>
            <w:shd w:val="clear" w:color="auto" w:fill="auto"/>
            <w:vAlign w:val="center"/>
          </w:tcPr>
          <w:p w14:paraId="37DD0B83" w14:textId="77777777" w:rsidR="00DF08A2" w:rsidRPr="00F32E7A" w:rsidRDefault="00DF08A2" w:rsidP="00F32E7A">
            <w:pPr>
              <w:ind w:right="40"/>
              <w:jc w:val="center"/>
              <w:rPr>
                <w:sz w:val="18"/>
                <w:szCs w:val="18"/>
              </w:rPr>
            </w:pPr>
            <w:r w:rsidRPr="00F32E7A">
              <w:rPr>
                <w:sz w:val="18"/>
                <w:szCs w:val="18"/>
              </w:rPr>
              <w:t>0.91</w:t>
            </w:r>
          </w:p>
        </w:tc>
        <w:tc>
          <w:tcPr>
            <w:tcW w:w="1016" w:type="dxa"/>
            <w:gridSpan w:val="3"/>
            <w:tcBorders>
              <w:top w:val="nil"/>
              <w:left w:val="nil"/>
              <w:bottom w:val="single" w:sz="4" w:space="0" w:color="000000"/>
              <w:right w:val="single" w:sz="4" w:space="0" w:color="000000"/>
            </w:tcBorders>
            <w:shd w:val="clear" w:color="auto" w:fill="auto"/>
            <w:vAlign w:val="center"/>
          </w:tcPr>
          <w:p w14:paraId="360F6A2C" w14:textId="77777777" w:rsidR="00DF08A2" w:rsidRPr="00F32E7A" w:rsidRDefault="00DF08A2" w:rsidP="00F32E7A">
            <w:pPr>
              <w:ind w:right="40"/>
              <w:jc w:val="center"/>
              <w:rPr>
                <w:sz w:val="18"/>
                <w:szCs w:val="18"/>
              </w:rPr>
            </w:pPr>
            <w:r w:rsidRPr="00F32E7A">
              <w:rPr>
                <w:sz w:val="18"/>
                <w:szCs w:val="18"/>
              </w:rPr>
              <w:t>0.90</w:t>
            </w:r>
          </w:p>
        </w:tc>
      </w:tr>
      <w:tr w:rsidR="00F32E7A" w14:paraId="7AD08FC6" w14:textId="77777777" w:rsidTr="00F32E7A">
        <w:trPr>
          <w:trHeight w:val="28"/>
          <w:jc w:val="center"/>
        </w:trPr>
        <w:tc>
          <w:tcPr>
            <w:tcW w:w="14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C120F8" w14:textId="77777777" w:rsidR="00DF08A2" w:rsidRDefault="00DF08A2" w:rsidP="00221E0C">
            <w:pPr>
              <w:ind w:right="42"/>
              <w:jc w:val="center"/>
              <w:rPr>
                <w:sz w:val="18"/>
                <w:szCs w:val="18"/>
              </w:rPr>
            </w:pPr>
            <w:r>
              <w:rPr>
                <w:sz w:val="18"/>
                <w:szCs w:val="18"/>
              </w:rPr>
              <w:t>Apurímac</w:t>
            </w:r>
          </w:p>
        </w:tc>
        <w:tc>
          <w:tcPr>
            <w:tcW w:w="6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1A93C0" w14:textId="77777777" w:rsidR="00DF08A2" w:rsidRPr="00F32E7A" w:rsidRDefault="00DF08A2" w:rsidP="00F32E7A">
            <w:pPr>
              <w:ind w:right="40"/>
              <w:jc w:val="center"/>
              <w:rPr>
                <w:sz w:val="18"/>
                <w:szCs w:val="18"/>
              </w:rPr>
            </w:pPr>
            <w:r w:rsidRPr="00F32E7A">
              <w:rPr>
                <w:sz w:val="18"/>
                <w:szCs w:val="18"/>
              </w:rPr>
              <w:t>1.00</w:t>
            </w:r>
          </w:p>
        </w:tc>
        <w:tc>
          <w:tcPr>
            <w:tcW w:w="658" w:type="dxa"/>
            <w:gridSpan w:val="3"/>
            <w:tcBorders>
              <w:top w:val="nil"/>
              <w:left w:val="single" w:sz="4" w:space="0" w:color="000000"/>
              <w:bottom w:val="single" w:sz="4" w:space="0" w:color="000000"/>
              <w:right w:val="single" w:sz="4" w:space="0" w:color="000000"/>
            </w:tcBorders>
            <w:shd w:val="clear" w:color="auto" w:fill="auto"/>
            <w:vAlign w:val="center"/>
          </w:tcPr>
          <w:p w14:paraId="33A2F56E" w14:textId="77777777" w:rsidR="00DF08A2" w:rsidRPr="00F32E7A" w:rsidRDefault="00DF08A2" w:rsidP="00F32E7A">
            <w:pPr>
              <w:ind w:right="40"/>
              <w:jc w:val="center"/>
              <w:rPr>
                <w:sz w:val="18"/>
                <w:szCs w:val="18"/>
              </w:rPr>
            </w:pPr>
            <w:r w:rsidRPr="00F32E7A">
              <w:rPr>
                <w:sz w:val="18"/>
                <w:szCs w:val="18"/>
              </w:rPr>
              <w:t>0.97</w:t>
            </w:r>
          </w:p>
        </w:tc>
        <w:tc>
          <w:tcPr>
            <w:tcW w:w="661" w:type="dxa"/>
            <w:gridSpan w:val="2"/>
            <w:tcBorders>
              <w:top w:val="nil"/>
              <w:left w:val="nil"/>
              <w:bottom w:val="single" w:sz="4" w:space="0" w:color="000000"/>
              <w:right w:val="single" w:sz="4" w:space="0" w:color="000000"/>
            </w:tcBorders>
            <w:shd w:val="clear" w:color="auto" w:fill="auto"/>
            <w:vAlign w:val="center"/>
          </w:tcPr>
          <w:p w14:paraId="0DAE5E25" w14:textId="77777777" w:rsidR="00DF08A2" w:rsidRPr="00F32E7A" w:rsidRDefault="00DF08A2" w:rsidP="00F32E7A">
            <w:pPr>
              <w:ind w:right="40"/>
              <w:jc w:val="center"/>
              <w:rPr>
                <w:sz w:val="18"/>
                <w:szCs w:val="18"/>
              </w:rPr>
            </w:pPr>
            <w:r w:rsidRPr="00F32E7A">
              <w:rPr>
                <w:sz w:val="18"/>
                <w:szCs w:val="18"/>
              </w:rPr>
              <w:t>0.94</w:t>
            </w:r>
          </w:p>
        </w:tc>
        <w:tc>
          <w:tcPr>
            <w:tcW w:w="661" w:type="dxa"/>
            <w:gridSpan w:val="3"/>
            <w:tcBorders>
              <w:top w:val="nil"/>
              <w:left w:val="nil"/>
              <w:bottom w:val="single" w:sz="4" w:space="0" w:color="000000"/>
              <w:right w:val="single" w:sz="4" w:space="0" w:color="000000"/>
            </w:tcBorders>
            <w:shd w:val="clear" w:color="auto" w:fill="auto"/>
            <w:vAlign w:val="center"/>
          </w:tcPr>
          <w:p w14:paraId="755E7B78" w14:textId="77777777" w:rsidR="00DF08A2" w:rsidRPr="00F32E7A" w:rsidRDefault="00DF08A2" w:rsidP="00F32E7A">
            <w:pPr>
              <w:ind w:right="40"/>
              <w:jc w:val="center"/>
              <w:rPr>
                <w:sz w:val="18"/>
                <w:szCs w:val="18"/>
              </w:rPr>
            </w:pPr>
            <w:r w:rsidRPr="00F32E7A">
              <w:rPr>
                <w:sz w:val="18"/>
                <w:szCs w:val="18"/>
              </w:rPr>
              <w:t>0.92</w:t>
            </w:r>
          </w:p>
        </w:tc>
        <w:tc>
          <w:tcPr>
            <w:tcW w:w="661" w:type="dxa"/>
            <w:gridSpan w:val="3"/>
            <w:tcBorders>
              <w:top w:val="nil"/>
              <w:left w:val="nil"/>
              <w:bottom w:val="single" w:sz="4" w:space="0" w:color="000000"/>
              <w:right w:val="single" w:sz="4" w:space="0" w:color="000000"/>
            </w:tcBorders>
            <w:shd w:val="clear" w:color="auto" w:fill="auto"/>
            <w:vAlign w:val="center"/>
          </w:tcPr>
          <w:p w14:paraId="44B3961E" w14:textId="77777777" w:rsidR="00DF08A2" w:rsidRPr="00F32E7A" w:rsidRDefault="00DF08A2" w:rsidP="00F32E7A">
            <w:pPr>
              <w:ind w:right="40"/>
              <w:jc w:val="center"/>
              <w:rPr>
                <w:sz w:val="18"/>
                <w:szCs w:val="18"/>
              </w:rPr>
            </w:pPr>
            <w:r w:rsidRPr="00F32E7A">
              <w:rPr>
                <w:sz w:val="18"/>
                <w:szCs w:val="18"/>
              </w:rPr>
              <w:t>0.89</w:t>
            </w:r>
          </w:p>
        </w:tc>
        <w:tc>
          <w:tcPr>
            <w:tcW w:w="661" w:type="dxa"/>
            <w:gridSpan w:val="3"/>
            <w:tcBorders>
              <w:top w:val="nil"/>
              <w:left w:val="nil"/>
              <w:bottom w:val="single" w:sz="4" w:space="0" w:color="000000"/>
              <w:right w:val="single" w:sz="4" w:space="0" w:color="000000"/>
            </w:tcBorders>
            <w:shd w:val="clear" w:color="auto" w:fill="auto"/>
            <w:vAlign w:val="center"/>
          </w:tcPr>
          <w:p w14:paraId="3892C98D" w14:textId="77777777" w:rsidR="00DF08A2" w:rsidRPr="00F32E7A" w:rsidRDefault="00DF08A2" w:rsidP="00F32E7A">
            <w:pPr>
              <w:ind w:right="40"/>
              <w:jc w:val="center"/>
              <w:rPr>
                <w:sz w:val="18"/>
                <w:szCs w:val="18"/>
              </w:rPr>
            </w:pPr>
            <w:r w:rsidRPr="00F32E7A">
              <w:rPr>
                <w:sz w:val="18"/>
                <w:szCs w:val="18"/>
              </w:rPr>
              <w:t>0.87</w:t>
            </w:r>
          </w:p>
        </w:tc>
        <w:tc>
          <w:tcPr>
            <w:tcW w:w="661" w:type="dxa"/>
            <w:gridSpan w:val="3"/>
            <w:tcBorders>
              <w:top w:val="nil"/>
              <w:left w:val="nil"/>
              <w:bottom w:val="single" w:sz="4" w:space="0" w:color="000000"/>
              <w:right w:val="single" w:sz="4" w:space="0" w:color="000000"/>
            </w:tcBorders>
            <w:shd w:val="clear" w:color="auto" w:fill="auto"/>
            <w:vAlign w:val="center"/>
          </w:tcPr>
          <w:p w14:paraId="724AF917" w14:textId="77777777" w:rsidR="00DF08A2" w:rsidRPr="00F32E7A" w:rsidRDefault="00DF08A2" w:rsidP="00F32E7A">
            <w:pPr>
              <w:ind w:right="40"/>
              <w:jc w:val="center"/>
              <w:rPr>
                <w:sz w:val="18"/>
                <w:szCs w:val="18"/>
              </w:rPr>
            </w:pPr>
            <w:r w:rsidRPr="00F32E7A">
              <w:rPr>
                <w:sz w:val="18"/>
                <w:szCs w:val="18"/>
              </w:rPr>
              <w:t>0.85</w:t>
            </w:r>
          </w:p>
        </w:tc>
        <w:tc>
          <w:tcPr>
            <w:tcW w:w="661" w:type="dxa"/>
            <w:gridSpan w:val="3"/>
            <w:tcBorders>
              <w:top w:val="nil"/>
              <w:left w:val="nil"/>
              <w:bottom w:val="single" w:sz="4" w:space="0" w:color="000000"/>
              <w:right w:val="single" w:sz="4" w:space="0" w:color="000000"/>
            </w:tcBorders>
            <w:shd w:val="clear" w:color="auto" w:fill="auto"/>
            <w:vAlign w:val="center"/>
          </w:tcPr>
          <w:p w14:paraId="4142E383" w14:textId="77777777" w:rsidR="00DF08A2" w:rsidRPr="00F32E7A" w:rsidRDefault="00DF08A2" w:rsidP="00F32E7A">
            <w:pPr>
              <w:ind w:right="40"/>
              <w:jc w:val="center"/>
              <w:rPr>
                <w:sz w:val="18"/>
                <w:szCs w:val="18"/>
              </w:rPr>
            </w:pPr>
            <w:r w:rsidRPr="00F32E7A">
              <w:rPr>
                <w:sz w:val="18"/>
                <w:szCs w:val="18"/>
              </w:rPr>
              <w:t>0.83</w:t>
            </w:r>
          </w:p>
        </w:tc>
        <w:tc>
          <w:tcPr>
            <w:tcW w:w="661" w:type="dxa"/>
            <w:gridSpan w:val="3"/>
            <w:tcBorders>
              <w:top w:val="nil"/>
              <w:left w:val="nil"/>
              <w:bottom w:val="single" w:sz="4" w:space="0" w:color="000000"/>
              <w:right w:val="single" w:sz="4" w:space="0" w:color="000000"/>
            </w:tcBorders>
            <w:shd w:val="clear" w:color="auto" w:fill="auto"/>
            <w:vAlign w:val="center"/>
          </w:tcPr>
          <w:p w14:paraId="3E1EF1AE" w14:textId="77777777" w:rsidR="00DF08A2" w:rsidRPr="00F32E7A" w:rsidRDefault="00DF08A2" w:rsidP="00F32E7A">
            <w:pPr>
              <w:ind w:right="40"/>
              <w:jc w:val="center"/>
              <w:rPr>
                <w:sz w:val="18"/>
                <w:szCs w:val="18"/>
              </w:rPr>
            </w:pPr>
            <w:r w:rsidRPr="00F32E7A">
              <w:rPr>
                <w:sz w:val="18"/>
                <w:szCs w:val="18"/>
              </w:rPr>
              <w:t>0.81</w:t>
            </w:r>
          </w:p>
        </w:tc>
        <w:tc>
          <w:tcPr>
            <w:tcW w:w="661" w:type="dxa"/>
            <w:gridSpan w:val="3"/>
            <w:tcBorders>
              <w:top w:val="nil"/>
              <w:left w:val="nil"/>
              <w:bottom w:val="single" w:sz="4" w:space="0" w:color="000000"/>
              <w:right w:val="single" w:sz="4" w:space="0" w:color="000000"/>
            </w:tcBorders>
            <w:shd w:val="clear" w:color="auto" w:fill="auto"/>
            <w:vAlign w:val="center"/>
          </w:tcPr>
          <w:p w14:paraId="442A78ED" w14:textId="77777777" w:rsidR="00DF08A2" w:rsidRPr="00F32E7A" w:rsidRDefault="00DF08A2" w:rsidP="00F32E7A">
            <w:pPr>
              <w:ind w:right="40"/>
              <w:jc w:val="center"/>
              <w:rPr>
                <w:sz w:val="18"/>
                <w:szCs w:val="18"/>
              </w:rPr>
            </w:pPr>
            <w:r w:rsidRPr="00F32E7A">
              <w:rPr>
                <w:sz w:val="18"/>
                <w:szCs w:val="18"/>
              </w:rPr>
              <w:t>0.79</w:t>
            </w:r>
          </w:p>
        </w:tc>
        <w:tc>
          <w:tcPr>
            <w:tcW w:w="661" w:type="dxa"/>
            <w:gridSpan w:val="3"/>
            <w:tcBorders>
              <w:top w:val="nil"/>
              <w:left w:val="nil"/>
              <w:bottom w:val="single" w:sz="4" w:space="0" w:color="000000"/>
              <w:right w:val="single" w:sz="4" w:space="0" w:color="000000"/>
            </w:tcBorders>
            <w:shd w:val="clear" w:color="auto" w:fill="auto"/>
            <w:vAlign w:val="center"/>
          </w:tcPr>
          <w:p w14:paraId="2C6DF856" w14:textId="77777777" w:rsidR="00DF08A2" w:rsidRPr="00F32E7A" w:rsidRDefault="00DF08A2" w:rsidP="00F32E7A">
            <w:pPr>
              <w:ind w:right="40"/>
              <w:jc w:val="center"/>
              <w:rPr>
                <w:sz w:val="18"/>
                <w:szCs w:val="18"/>
              </w:rPr>
            </w:pPr>
            <w:r w:rsidRPr="00F32E7A">
              <w:rPr>
                <w:sz w:val="18"/>
                <w:szCs w:val="18"/>
              </w:rPr>
              <w:t>0.77</w:t>
            </w:r>
          </w:p>
        </w:tc>
        <w:tc>
          <w:tcPr>
            <w:tcW w:w="661" w:type="dxa"/>
            <w:gridSpan w:val="3"/>
            <w:tcBorders>
              <w:top w:val="nil"/>
              <w:left w:val="nil"/>
              <w:bottom w:val="single" w:sz="4" w:space="0" w:color="000000"/>
              <w:right w:val="single" w:sz="4" w:space="0" w:color="000000"/>
            </w:tcBorders>
            <w:shd w:val="clear" w:color="auto" w:fill="auto"/>
            <w:vAlign w:val="center"/>
          </w:tcPr>
          <w:p w14:paraId="11DCC5B9" w14:textId="77777777" w:rsidR="00DF08A2" w:rsidRPr="00F32E7A" w:rsidRDefault="00DF08A2" w:rsidP="00F32E7A">
            <w:pPr>
              <w:ind w:right="40"/>
              <w:jc w:val="center"/>
              <w:rPr>
                <w:sz w:val="18"/>
                <w:szCs w:val="18"/>
              </w:rPr>
            </w:pPr>
            <w:r w:rsidRPr="00F32E7A">
              <w:rPr>
                <w:sz w:val="18"/>
                <w:szCs w:val="18"/>
              </w:rPr>
              <w:t>0.75</w:t>
            </w:r>
          </w:p>
        </w:tc>
        <w:tc>
          <w:tcPr>
            <w:tcW w:w="1016" w:type="dxa"/>
            <w:gridSpan w:val="3"/>
            <w:tcBorders>
              <w:top w:val="nil"/>
              <w:left w:val="nil"/>
              <w:bottom w:val="single" w:sz="4" w:space="0" w:color="000000"/>
              <w:right w:val="single" w:sz="4" w:space="0" w:color="000000"/>
            </w:tcBorders>
            <w:shd w:val="clear" w:color="auto" w:fill="auto"/>
            <w:vAlign w:val="center"/>
          </w:tcPr>
          <w:p w14:paraId="5D9A12D0" w14:textId="77777777" w:rsidR="00DF08A2" w:rsidRPr="00F32E7A" w:rsidRDefault="00DF08A2" w:rsidP="00F32E7A">
            <w:pPr>
              <w:ind w:right="40"/>
              <w:jc w:val="center"/>
              <w:rPr>
                <w:sz w:val="18"/>
                <w:szCs w:val="18"/>
              </w:rPr>
            </w:pPr>
            <w:r w:rsidRPr="00F32E7A">
              <w:rPr>
                <w:sz w:val="18"/>
                <w:szCs w:val="18"/>
              </w:rPr>
              <w:t>0.74</w:t>
            </w:r>
          </w:p>
        </w:tc>
      </w:tr>
      <w:tr w:rsidR="00F32E7A" w14:paraId="5F471845" w14:textId="77777777" w:rsidTr="00F32E7A">
        <w:trPr>
          <w:trHeight w:val="28"/>
          <w:jc w:val="center"/>
        </w:trPr>
        <w:tc>
          <w:tcPr>
            <w:tcW w:w="14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289372" w14:textId="77777777" w:rsidR="00DF08A2" w:rsidRDefault="00DF08A2" w:rsidP="00221E0C">
            <w:pPr>
              <w:ind w:right="42"/>
              <w:jc w:val="center"/>
              <w:rPr>
                <w:sz w:val="18"/>
                <w:szCs w:val="18"/>
              </w:rPr>
            </w:pPr>
            <w:r>
              <w:rPr>
                <w:sz w:val="18"/>
                <w:szCs w:val="18"/>
              </w:rPr>
              <w:t>Arequipa</w:t>
            </w:r>
          </w:p>
        </w:tc>
        <w:tc>
          <w:tcPr>
            <w:tcW w:w="6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AD4145" w14:textId="77777777" w:rsidR="00DF08A2" w:rsidRPr="00F32E7A" w:rsidRDefault="00DF08A2" w:rsidP="00F32E7A">
            <w:pPr>
              <w:ind w:right="40"/>
              <w:jc w:val="center"/>
              <w:rPr>
                <w:sz w:val="18"/>
                <w:szCs w:val="18"/>
              </w:rPr>
            </w:pPr>
            <w:r w:rsidRPr="00F32E7A">
              <w:rPr>
                <w:sz w:val="18"/>
                <w:szCs w:val="18"/>
              </w:rPr>
              <w:t>1.00</w:t>
            </w:r>
          </w:p>
        </w:tc>
        <w:tc>
          <w:tcPr>
            <w:tcW w:w="658" w:type="dxa"/>
            <w:gridSpan w:val="3"/>
            <w:tcBorders>
              <w:top w:val="nil"/>
              <w:left w:val="single" w:sz="4" w:space="0" w:color="000000"/>
              <w:bottom w:val="single" w:sz="4" w:space="0" w:color="000000"/>
              <w:right w:val="single" w:sz="4" w:space="0" w:color="000000"/>
            </w:tcBorders>
            <w:shd w:val="clear" w:color="auto" w:fill="auto"/>
            <w:vAlign w:val="center"/>
          </w:tcPr>
          <w:p w14:paraId="42ADF17F" w14:textId="77777777" w:rsidR="00DF08A2" w:rsidRPr="00F32E7A" w:rsidRDefault="00DF08A2" w:rsidP="00F32E7A">
            <w:pPr>
              <w:ind w:right="40"/>
              <w:jc w:val="center"/>
              <w:rPr>
                <w:sz w:val="18"/>
                <w:szCs w:val="18"/>
              </w:rPr>
            </w:pPr>
            <w:r w:rsidRPr="00F32E7A">
              <w:rPr>
                <w:sz w:val="18"/>
                <w:szCs w:val="18"/>
              </w:rPr>
              <w:t>0.99</w:t>
            </w:r>
          </w:p>
        </w:tc>
        <w:tc>
          <w:tcPr>
            <w:tcW w:w="661" w:type="dxa"/>
            <w:gridSpan w:val="2"/>
            <w:tcBorders>
              <w:top w:val="nil"/>
              <w:left w:val="nil"/>
              <w:bottom w:val="single" w:sz="4" w:space="0" w:color="000000"/>
              <w:right w:val="single" w:sz="4" w:space="0" w:color="000000"/>
            </w:tcBorders>
            <w:shd w:val="clear" w:color="auto" w:fill="auto"/>
            <w:vAlign w:val="center"/>
          </w:tcPr>
          <w:p w14:paraId="26167186" w14:textId="77777777" w:rsidR="00DF08A2" w:rsidRPr="00F32E7A" w:rsidRDefault="00DF08A2" w:rsidP="00F32E7A">
            <w:pPr>
              <w:ind w:right="40"/>
              <w:jc w:val="center"/>
              <w:rPr>
                <w:sz w:val="18"/>
                <w:szCs w:val="18"/>
              </w:rPr>
            </w:pPr>
            <w:r w:rsidRPr="00F32E7A">
              <w:rPr>
                <w:sz w:val="18"/>
                <w:szCs w:val="18"/>
              </w:rPr>
              <w:t>0.98</w:t>
            </w:r>
          </w:p>
        </w:tc>
        <w:tc>
          <w:tcPr>
            <w:tcW w:w="661" w:type="dxa"/>
            <w:gridSpan w:val="3"/>
            <w:tcBorders>
              <w:top w:val="nil"/>
              <w:left w:val="nil"/>
              <w:bottom w:val="single" w:sz="4" w:space="0" w:color="000000"/>
              <w:right w:val="single" w:sz="4" w:space="0" w:color="000000"/>
            </w:tcBorders>
            <w:shd w:val="clear" w:color="auto" w:fill="auto"/>
            <w:vAlign w:val="center"/>
          </w:tcPr>
          <w:p w14:paraId="460DFA18" w14:textId="77777777" w:rsidR="00DF08A2" w:rsidRPr="00F32E7A" w:rsidRDefault="00DF08A2" w:rsidP="00F32E7A">
            <w:pPr>
              <w:ind w:right="40"/>
              <w:jc w:val="center"/>
              <w:rPr>
                <w:sz w:val="18"/>
                <w:szCs w:val="18"/>
              </w:rPr>
            </w:pPr>
            <w:r w:rsidRPr="00F32E7A">
              <w:rPr>
                <w:sz w:val="18"/>
                <w:szCs w:val="18"/>
              </w:rPr>
              <w:t>0.98</w:t>
            </w:r>
          </w:p>
        </w:tc>
        <w:tc>
          <w:tcPr>
            <w:tcW w:w="661" w:type="dxa"/>
            <w:gridSpan w:val="3"/>
            <w:tcBorders>
              <w:top w:val="nil"/>
              <w:left w:val="nil"/>
              <w:bottom w:val="single" w:sz="4" w:space="0" w:color="000000"/>
              <w:right w:val="single" w:sz="4" w:space="0" w:color="000000"/>
            </w:tcBorders>
            <w:shd w:val="clear" w:color="auto" w:fill="auto"/>
            <w:vAlign w:val="center"/>
          </w:tcPr>
          <w:p w14:paraId="21405173" w14:textId="77777777" w:rsidR="00DF08A2" w:rsidRPr="00F32E7A" w:rsidRDefault="00DF08A2" w:rsidP="00F32E7A">
            <w:pPr>
              <w:ind w:right="40"/>
              <w:jc w:val="center"/>
              <w:rPr>
                <w:sz w:val="18"/>
                <w:szCs w:val="18"/>
              </w:rPr>
            </w:pPr>
            <w:r w:rsidRPr="00F32E7A">
              <w:rPr>
                <w:sz w:val="18"/>
                <w:szCs w:val="18"/>
              </w:rPr>
              <w:t>0.97</w:t>
            </w:r>
          </w:p>
        </w:tc>
        <w:tc>
          <w:tcPr>
            <w:tcW w:w="661" w:type="dxa"/>
            <w:gridSpan w:val="3"/>
            <w:tcBorders>
              <w:top w:val="nil"/>
              <w:left w:val="nil"/>
              <w:bottom w:val="single" w:sz="4" w:space="0" w:color="000000"/>
              <w:right w:val="single" w:sz="4" w:space="0" w:color="000000"/>
            </w:tcBorders>
            <w:shd w:val="clear" w:color="auto" w:fill="auto"/>
            <w:vAlign w:val="center"/>
          </w:tcPr>
          <w:p w14:paraId="3B815D61" w14:textId="77777777" w:rsidR="00DF08A2" w:rsidRPr="00F32E7A" w:rsidRDefault="00DF08A2" w:rsidP="00F32E7A">
            <w:pPr>
              <w:ind w:right="40"/>
              <w:jc w:val="center"/>
              <w:rPr>
                <w:sz w:val="18"/>
                <w:szCs w:val="18"/>
              </w:rPr>
            </w:pPr>
            <w:r w:rsidRPr="00F32E7A">
              <w:rPr>
                <w:sz w:val="18"/>
                <w:szCs w:val="18"/>
              </w:rPr>
              <w:t>0.96</w:t>
            </w:r>
          </w:p>
        </w:tc>
        <w:tc>
          <w:tcPr>
            <w:tcW w:w="661" w:type="dxa"/>
            <w:gridSpan w:val="3"/>
            <w:tcBorders>
              <w:top w:val="nil"/>
              <w:left w:val="nil"/>
              <w:bottom w:val="single" w:sz="4" w:space="0" w:color="000000"/>
              <w:right w:val="single" w:sz="4" w:space="0" w:color="000000"/>
            </w:tcBorders>
            <w:shd w:val="clear" w:color="auto" w:fill="auto"/>
            <w:vAlign w:val="center"/>
          </w:tcPr>
          <w:p w14:paraId="6CE81958" w14:textId="77777777" w:rsidR="00DF08A2" w:rsidRPr="00F32E7A" w:rsidRDefault="00DF08A2" w:rsidP="00F32E7A">
            <w:pPr>
              <w:ind w:right="40"/>
              <w:jc w:val="center"/>
              <w:rPr>
                <w:sz w:val="18"/>
                <w:szCs w:val="18"/>
              </w:rPr>
            </w:pPr>
            <w:r w:rsidRPr="00F32E7A">
              <w:rPr>
                <w:sz w:val="18"/>
                <w:szCs w:val="18"/>
              </w:rPr>
              <w:t>0.95</w:t>
            </w:r>
          </w:p>
        </w:tc>
        <w:tc>
          <w:tcPr>
            <w:tcW w:w="661" w:type="dxa"/>
            <w:gridSpan w:val="3"/>
            <w:tcBorders>
              <w:top w:val="nil"/>
              <w:left w:val="nil"/>
              <w:bottom w:val="single" w:sz="4" w:space="0" w:color="000000"/>
              <w:right w:val="single" w:sz="4" w:space="0" w:color="000000"/>
            </w:tcBorders>
            <w:shd w:val="clear" w:color="auto" w:fill="auto"/>
            <w:vAlign w:val="center"/>
          </w:tcPr>
          <w:p w14:paraId="1F212D45" w14:textId="77777777" w:rsidR="00DF08A2" w:rsidRPr="00F32E7A" w:rsidRDefault="00DF08A2" w:rsidP="00F32E7A">
            <w:pPr>
              <w:ind w:right="40"/>
              <w:jc w:val="center"/>
              <w:rPr>
                <w:sz w:val="18"/>
                <w:szCs w:val="18"/>
              </w:rPr>
            </w:pPr>
            <w:r w:rsidRPr="00F32E7A">
              <w:rPr>
                <w:sz w:val="18"/>
                <w:szCs w:val="18"/>
              </w:rPr>
              <w:t>0.95</w:t>
            </w:r>
          </w:p>
        </w:tc>
        <w:tc>
          <w:tcPr>
            <w:tcW w:w="661" w:type="dxa"/>
            <w:gridSpan w:val="3"/>
            <w:tcBorders>
              <w:top w:val="nil"/>
              <w:left w:val="nil"/>
              <w:bottom w:val="single" w:sz="4" w:space="0" w:color="000000"/>
              <w:right w:val="single" w:sz="4" w:space="0" w:color="000000"/>
            </w:tcBorders>
            <w:shd w:val="clear" w:color="auto" w:fill="auto"/>
            <w:vAlign w:val="center"/>
          </w:tcPr>
          <w:p w14:paraId="56D283E9" w14:textId="77777777" w:rsidR="00DF08A2" w:rsidRPr="00F32E7A" w:rsidRDefault="00DF08A2" w:rsidP="00F32E7A">
            <w:pPr>
              <w:ind w:right="40"/>
              <w:jc w:val="center"/>
              <w:rPr>
                <w:sz w:val="18"/>
                <w:szCs w:val="18"/>
              </w:rPr>
            </w:pPr>
            <w:r w:rsidRPr="00F32E7A">
              <w:rPr>
                <w:sz w:val="18"/>
                <w:szCs w:val="18"/>
              </w:rPr>
              <w:t>0.94</w:t>
            </w:r>
          </w:p>
        </w:tc>
        <w:tc>
          <w:tcPr>
            <w:tcW w:w="661" w:type="dxa"/>
            <w:gridSpan w:val="3"/>
            <w:tcBorders>
              <w:top w:val="nil"/>
              <w:left w:val="nil"/>
              <w:bottom w:val="single" w:sz="4" w:space="0" w:color="000000"/>
              <w:right w:val="single" w:sz="4" w:space="0" w:color="000000"/>
            </w:tcBorders>
            <w:shd w:val="clear" w:color="auto" w:fill="auto"/>
            <w:vAlign w:val="center"/>
          </w:tcPr>
          <w:p w14:paraId="651B654C" w14:textId="77777777" w:rsidR="00DF08A2" w:rsidRPr="00F32E7A" w:rsidRDefault="00DF08A2" w:rsidP="00F32E7A">
            <w:pPr>
              <w:ind w:right="40"/>
              <w:jc w:val="center"/>
              <w:rPr>
                <w:sz w:val="18"/>
                <w:szCs w:val="18"/>
              </w:rPr>
            </w:pPr>
            <w:r w:rsidRPr="00F32E7A">
              <w:rPr>
                <w:sz w:val="18"/>
                <w:szCs w:val="18"/>
              </w:rPr>
              <w:t>0.93</w:t>
            </w:r>
          </w:p>
        </w:tc>
        <w:tc>
          <w:tcPr>
            <w:tcW w:w="661" w:type="dxa"/>
            <w:gridSpan w:val="3"/>
            <w:tcBorders>
              <w:top w:val="nil"/>
              <w:left w:val="nil"/>
              <w:bottom w:val="single" w:sz="4" w:space="0" w:color="000000"/>
              <w:right w:val="single" w:sz="4" w:space="0" w:color="000000"/>
            </w:tcBorders>
            <w:shd w:val="clear" w:color="auto" w:fill="auto"/>
            <w:vAlign w:val="center"/>
          </w:tcPr>
          <w:p w14:paraId="670A04C6" w14:textId="77777777" w:rsidR="00DF08A2" w:rsidRPr="00F32E7A" w:rsidRDefault="00DF08A2" w:rsidP="00F32E7A">
            <w:pPr>
              <w:ind w:right="40"/>
              <w:jc w:val="center"/>
              <w:rPr>
                <w:sz w:val="18"/>
                <w:szCs w:val="18"/>
              </w:rPr>
            </w:pPr>
            <w:r w:rsidRPr="00F32E7A">
              <w:rPr>
                <w:sz w:val="18"/>
                <w:szCs w:val="18"/>
              </w:rPr>
              <w:t>0.93</w:t>
            </w:r>
          </w:p>
        </w:tc>
        <w:tc>
          <w:tcPr>
            <w:tcW w:w="661" w:type="dxa"/>
            <w:gridSpan w:val="3"/>
            <w:tcBorders>
              <w:top w:val="nil"/>
              <w:left w:val="nil"/>
              <w:bottom w:val="single" w:sz="4" w:space="0" w:color="000000"/>
              <w:right w:val="single" w:sz="4" w:space="0" w:color="000000"/>
            </w:tcBorders>
            <w:shd w:val="clear" w:color="auto" w:fill="auto"/>
            <w:vAlign w:val="center"/>
          </w:tcPr>
          <w:p w14:paraId="06661CEA" w14:textId="77777777" w:rsidR="00DF08A2" w:rsidRPr="00F32E7A" w:rsidRDefault="00DF08A2" w:rsidP="00F32E7A">
            <w:pPr>
              <w:ind w:right="40"/>
              <w:jc w:val="center"/>
              <w:rPr>
                <w:sz w:val="18"/>
                <w:szCs w:val="18"/>
              </w:rPr>
            </w:pPr>
            <w:r w:rsidRPr="00F32E7A">
              <w:rPr>
                <w:sz w:val="18"/>
                <w:szCs w:val="18"/>
              </w:rPr>
              <w:t>0.92</w:t>
            </w:r>
          </w:p>
        </w:tc>
        <w:tc>
          <w:tcPr>
            <w:tcW w:w="1016" w:type="dxa"/>
            <w:gridSpan w:val="3"/>
            <w:tcBorders>
              <w:top w:val="nil"/>
              <w:left w:val="nil"/>
              <w:bottom w:val="single" w:sz="4" w:space="0" w:color="000000"/>
              <w:right w:val="single" w:sz="4" w:space="0" w:color="000000"/>
            </w:tcBorders>
            <w:shd w:val="clear" w:color="auto" w:fill="auto"/>
            <w:vAlign w:val="center"/>
          </w:tcPr>
          <w:p w14:paraId="166FEF96" w14:textId="77777777" w:rsidR="00DF08A2" w:rsidRPr="00F32E7A" w:rsidRDefault="00DF08A2" w:rsidP="00F32E7A">
            <w:pPr>
              <w:ind w:right="40"/>
              <w:jc w:val="center"/>
              <w:rPr>
                <w:sz w:val="18"/>
                <w:szCs w:val="18"/>
              </w:rPr>
            </w:pPr>
            <w:r w:rsidRPr="00F32E7A">
              <w:rPr>
                <w:sz w:val="18"/>
                <w:szCs w:val="18"/>
              </w:rPr>
              <w:t>0.91</w:t>
            </w:r>
          </w:p>
        </w:tc>
      </w:tr>
      <w:tr w:rsidR="00F32E7A" w14:paraId="08A49752" w14:textId="77777777" w:rsidTr="00F32E7A">
        <w:trPr>
          <w:trHeight w:val="28"/>
          <w:jc w:val="center"/>
        </w:trPr>
        <w:tc>
          <w:tcPr>
            <w:tcW w:w="14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7AF38C" w14:textId="77777777" w:rsidR="00DF08A2" w:rsidRDefault="00DF08A2" w:rsidP="00221E0C">
            <w:pPr>
              <w:ind w:right="42"/>
              <w:jc w:val="center"/>
              <w:rPr>
                <w:sz w:val="18"/>
                <w:szCs w:val="18"/>
              </w:rPr>
            </w:pPr>
            <w:r>
              <w:rPr>
                <w:sz w:val="18"/>
                <w:szCs w:val="18"/>
              </w:rPr>
              <w:lastRenderedPageBreak/>
              <w:t>Ayacucho</w:t>
            </w:r>
          </w:p>
        </w:tc>
        <w:tc>
          <w:tcPr>
            <w:tcW w:w="6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DE0B97" w14:textId="77777777" w:rsidR="00DF08A2" w:rsidRPr="00F32E7A" w:rsidRDefault="00DF08A2" w:rsidP="00F32E7A">
            <w:pPr>
              <w:ind w:right="40"/>
              <w:jc w:val="center"/>
              <w:rPr>
                <w:sz w:val="18"/>
                <w:szCs w:val="18"/>
              </w:rPr>
            </w:pPr>
            <w:r w:rsidRPr="00F32E7A">
              <w:rPr>
                <w:sz w:val="18"/>
                <w:szCs w:val="18"/>
              </w:rPr>
              <w:t>1.00</w:t>
            </w:r>
          </w:p>
        </w:tc>
        <w:tc>
          <w:tcPr>
            <w:tcW w:w="658" w:type="dxa"/>
            <w:gridSpan w:val="3"/>
            <w:tcBorders>
              <w:top w:val="nil"/>
              <w:left w:val="single" w:sz="4" w:space="0" w:color="000000"/>
              <w:bottom w:val="single" w:sz="4" w:space="0" w:color="000000"/>
              <w:right w:val="single" w:sz="4" w:space="0" w:color="000000"/>
            </w:tcBorders>
            <w:shd w:val="clear" w:color="auto" w:fill="auto"/>
            <w:vAlign w:val="center"/>
          </w:tcPr>
          <w:p w14:paraId="196F6F82" w14:textId="77777777" w:rsidR="00DF08A2" w:rsidRPr="00F32E7A" w:rsidRDefault="00DF08A2" w:rsidP="00F32E7A">
            <w:pPr>
              <w:ind w:right="40"/>
              <w:jc w:val="center"/>
              <w:rPr>
                <w:sz w:val="18"/>
                <w:szCs w:val="18"/>
              </w:rPr>
            </w:pPr>
            <w:r w:rsidRPr="00F32E7A">
              <w:rPr>
                <w:sz w:val="18"/>
                <w:szCs w:val="18"/>
              </w:rPr>
              <w:t>0.98</w:t>
            </w:r>
          </w:p>
        </w:tc>
        <w:tc>
          <w:tcPr>
            <w:tcW w:w="661" w:type="dxa"/>
            <w:gridSpan w:val="2"/>
            <w:tcBorders>
              <w:top w:val="nil"/>
              <w:left w:val="nil"/>
              <w:bottom w:val="single" w:sz="4" w:space="0" w:color="000000"/>
              <w:right w:val="single" w:sz="4" w:space="0" w:color="000000"/>
            </w:tcBorders>
            <w:shd w:val="clear" w:color="auto" w:fill="auto"/>
            <w:vAlign w:val="center"/>
          </w:tcPr>
          <w:p w14:paraId="631584EC" w14:textId="77777777" w:rsidR="00DF08A2" w:rsidRPr="00F32E7A" w:rsidRDefault="00DF08A2" w:rsidP="00F32E7A">
            <w:pPr>
              <w:ind w:right="40"/>
              <w:jc w:val="center"/>
              <w:rPr>
                <w:sz w:val="18"/>
                <w:szCs w:val="18"/>
              </w:rPr>
            </w:pPr>
            <w:r w:rsidRPr="00F32E7A">
              <w:rPr>
                <w:sz w:val="18"/>
                <w:szCs w:val="18"/>
              </w:rPr>
              <w:t>0.96</w:t>
            </w:r>
          </w:p>
        </w:tc>
        <w:tc>
          <w:tcPr>
            <w:tcW w:w="661" w:type="dxa"/>
            <w:gridSpan w:val="3"/>
            <w:tcBorders>
              <w:top w:val="nil"/>
              <w:left w:val="nil"/>
              <w:bottom w:val="single" w:sz="4" w:space="0" w:color="000000"/>
              <w:right w:val="single" w:sz="4" w:space="0" w:color="000000"/>
            </w:tcBorders>
            <w:shd w:val="clear" w:color="auto" w:fill="auto"/>
            <w:vAlign w:val="center"/>
          </w:tcPr>
          <w:p w14:paraId="4B994280" w14:textId="77777777" w:rsidR="00DF08A2" w:rsidRPr="00F32E7A" w:rsidRDefault="00DF08A2" w:rsidP="00F32E7A">
            <w:pPr>
              <w:ind w:right="40"/>
              <w:jc w:val="center"/>
              <w:rPr>
                <w:sz w:val="18"/>
                <w:szCs w:val="18"/>
              </w:rPr>
            </w:pPr>
            <w:r w:rsidRPr="00F32E7A">
              <w:rPr>
                <w:sz w:val="18"/>
                <w:szCs w:val="18"/>
              </w:rPr>
              <w:t>0.95</w:t>
            </w:r>
          </w:p>
        </w:tc>
        <w:tc>
          <w:tcPr>
            <w:tcW w:w="661" w:type="dxa"/>
            <w:gridSpan w:val="3"/>
            <w:tcBorders>
              <w:top w:val="nil"/>
              <w:left w:val="nil"/>
              <w:bottom w:val="single" w:sz="4" w:space="0" w:color="000000"/>
              <w:right w:val="single" w:sz="4" w:space="0" w:color="000000"/>
            </w:tcBorders>
            <w:shd w:val="clear" w:color="auto" w:fill="auto"/>
            <w:vAlign w:val="center"/>
          </w:tcPr>
          <w:p w14:paraId="51991080" w14:textId="77777777" w:rsidR="00DF08A2" w:rsidRPr="00F32E7A" w:rsidRDefault="00DF08A2" w:rsidP="00F32E7A">
            <w:pPr>
              <w:ind w:right="40"/>
              <w:jc w:val="center"/>
              <w:rPr>
                <w:sz w:val="18"/>
                <w:szCs w:val="18"/>
              </w:rPr>
            </w:pPr>
            <w:r w:rsidRPr="00F32E7A">
              <w:rPr>
                <w:sz w:val="18"/>
                <w:szCs w:val="18"/>
              </w:rPr>
              <w:t>0.93</w:t>
            </w:r>
          </w:p>
        </w:tc>
        <w:tc>
          <w:tcPr>
            <w:tcW w:w="661" w:type="dxa"/>
            <w:gridSpan w:val="3"/>
            <w:tcBorders>
              <w:top w:val="nil"/>
              <w:left w:val="nil"/>
              <w:bottom w:val="single" w:sz="4" w:space="0" w:color="000000"/>
              <w:right w:val="single" w:sz="4" w:space="0" w:color="000000"/>
            </w:tcBorders>
            <w:shd w:val="clear" w:color="auto" w:fill="auto"/>
            <w:vAlign w:val="center"/>
          </w:tcPr>
          <w:p w14:paraId="781ADCD5" w14:textId="77777777" w:rsidR="00DF08A2" w:rsidRPr="00F32E7A" w:rsidRDefault="00DF08A2" w:rsidP="00F32E7A">
            <w:pPr>
              <w:ind w:right="40"/>
              <w:jc w:val="center"/>
              <w:rPr>
                <w:sz w:val="18"/>
                <w:szCs w:val="18"/>
              </w:rPr>
            </w:pPr>
            <w:r w:rsidRPr="00F32E7A">
              <w:rPr>
                <w:sz w:val="18"/>
                <w:szCs w:val="18"/>
              </w:rPr>
              <w:t>0.91</w:t>
            </w:r>
          </w:p>
        </w:tc>
        <w:tc>
          <w:tcPr>
            <w:tcW w:w="661" w:type="dxa"/>
            <w:gridSpan w:val="3"/>
            <w:tcBorders>
              <w:top w:val="nil"/>
              <w:left w:val="nil"/>
              <w:bottom w:val="single" w:sz="4" w:space="0" w:color="000000"/>
              <w:right w:val="single" w:sz="4" w:space="0" w:color="000000"/>
            </w:tcBorders>
            <w:shd w:val="clear" w:color="auto" w:fill="auto"/>
            <w:vAlign w:val="center"/>
          </w:tcPr>
          <w:p w14:paraId="3996CB85" w14:textId="77777777" w:rsidR="00DF08A2" w:rsidRPr="00F32E7A" w:rsidRDefault="00DF08A2" w:rsidP="00F32E7A">
            <w:pPr>
              <w:ind w:right="40"/>
              <w:jc w:val="center"/>
              <w:rPr>
                <w:sz w:val="18"/>
                <w:szCs w:val="18"/>
              </w:rPr>
            </w:pPr>
            <w:r w:rsidRPr="00F32E7A">
              <w:rPr>
                <w:sz w:val="18"/>
                <w:szCs w:val="18"/>
              </w:rPr>
              <w:t>0.90</w:t>
            </w:r>
          </w:p>
        </w:tc>
        <w:tc>
          <w:tcPr>
            <w:tcW w:w="661" w:type="dxa"/>
            <w:gridSpan w:val="3"/>
            <w:tcBorders>
              <w:top w:val="nil"/>
              <w:left w:val="nil"/>
              <w:bottom w:val="single" w:sz="4" w:space="0" w:color="000000"/>
              <w:right w:val="single" w:sz="4" w:space="0" w:color="000000"/>
            </w:tcBorders>
            <w:shd w:val="clear" w:color="auto" w:fill="auto"/>
            <w:vAlign w:val="center"/>
          </w:tcPr>
          <w:p w14:paraId="690A75C5" w14:textId="77777777" w:rsidR="00DF08A2" w:rsidRPr="00F32E7A" w:rsidRDefault="00DF08A2" w:rsidP="00F32E7A">
            <w:pPr>
              <w:ind w:right="40"/>
              <w:jc w:val="center"/>
              <w:rPr>
                <w:sz w:val="18"/>
                <w:szCs w:val="18"/>
              </w:rPr>
            </w:pPr>
            <w:r w:rsidRPr="00F32E7A">
              <w:rPr>
                <w:sz w:val="18"/>
                <w:szCs w:val="18"/>
              </w:rPr>
              <w:t>0.88</w:t>
            </w:r>
          </w:p>
        </w:tc>
        <w:tc>
          <w:tcPr>
            <w:tcW w:w="661" w:type="dxa"/>
            <w:gridSpan w:val="3"/>
            <w:tcBorders>
              <w:top w:val="nil"/>
              <w:left w:val="nil"/>
              <w:bottom w:val="single" w:sz="4" w:space="0" w:color="000000"/>
              <w:right w:val="single" w:sz="4" w:space="0" w:color="000000"/>
            </w:tcBorders>
            <w:shd w:val="clear" w:color="auto" w:fill="auto"/>
            <w:vAlign w:val="center"/>
          </w:tcPr>
          <w:p w14:paraId="5154F935" w14:textId="77777777" w:rsidR="00DF08A2" w:rsidRPr="00F32E7A" w:rsidRDefault="00DF08A2" w:rsidP="00F32E7A">
            <w:pPr>
              <w:ind w:right="40"/>
              <w:jc w:val="center"/>
              <w:rPr>
                <w:sz w:val="18"/>
                <w:szCs w:val="18"/>
              </w:rPr>
            </w:pPr>
            <w:r w:rsidRPr="00F32E7A">
              <w:rPr>
                <w:sz w:val="18"/>
                <w:szCs w:val="18"/>
              </w:rPr>
              <w:t>0.87</w:t>
            </w:r>
          </w:p>
        </w:tc>
        <w:tc>
          <w:tcPr>
            <w:tcW w:w="661" w:type="dxa"/>
            <w:gridSpan w:val="3"/>
            <w:tcBorders>
              <w:top w:val="nil"/>
              <w:left w:val="nil"/>
              <w:bottom w:val="single" w:sz="4" w:space="0" w:color="000000"/>
              <w:right w:val="single" w:sz="4" w:space="0" w:color="000000"/>
            </w:tcBorders>
            <w:shd w:val="clear" w:color="auto" w:fill="auto"/>
            <w:vAlign w:val="center"/>
          </w:tcPr>
          <w:p w14:paraId="43E93CA5" w14:textId="77777777" w:rsidR="00DF08A2" w:rsidRPr="00F32E7A" w:rsidRDefault="00DF08A2" w:rsidP="00F32E7A">
            <w:pPr>
              <w:ind w:right="40"/>
              <w:jc w:val="center"/>
              <w:rPr>
                <w:sz w:val="18"/>
                <w:szCs w:val="18"/>
              </w:rPr>
            </w:pPr>
            <w:r w:rsidRPr="00F32E7A">
              <w:rPr>
                <w:sz w:val="18"/>
                <w:szCs w:val="18"/>
              </w:rPr>
              <w:t>0.86</w:t>
            </w:r>
          </w:p>
        </w:tc>
        <w:tc>
          <w:tcPr>
            <w:tcW w:w="661" w:type="dxa"/>
            <w:gridSpan w:val="3"/>
            <w:tcBorders>
              <w:top w:val="nil"/>
              <w:left w:val="nil"/>
              <w:bottom w:val="single" w:sz="4" w:space="0" w:color="000000"/>
              <w:right w:val="single" w:sz="4" w:space="0" w:color="000000"/>
            </w:tcBorders>
            <w:shd w:val="clear" w:color="auto" w:fill="auto"/>
            <w:vAlign w:val="center"/>
          </w:tcPr>
          <w:p w14:paraId="65C87056" w14:textId="77777777" w:rsidR="00DF08A2" w:rsidRPr="00F32E7A" w:rsidRDefault="00DF08A2" w:rsidP="00F32E7A">
            <w:pPr>
              <w:ind w:right="40"/>
              <w:jc w:val="center"/>
              <w:rPr>
                <w:sz w:val="18"/>
                <w:szCs w:val="18"/>
              </w:rPr>
            </w:pPr>
            <w:r w:rsidRPr="00F32E7A">
              <w:rPr>
                <w:sz w:val="18"/>
                <w:szCs w:val="18"/>
              </w:rPr>
              <w:t>0.84</w:t>
            </w:r>
          </w:p>
        </w:tc>
        <w:tc>
          <w:tcPr>
            <w:tcW w:w="661" w:type="dxa"/>
            <w:gridSpan w:val="3"/>
            <w:tcBorders>
              <w:top w:val="nil"/>
              <w:left w:val="nil"/>
              <w:bottom w:val="single" w:sz="4" w:space="0" w:color="000000"/>
              <w:right w:val="single" w:sz="4" w:space="0" w:color="000000"/>
            </w:tcBorders>
            <w:shd w:val="clear" w:color="auto" w:fill="auto"/>
            <w:vAlign w:val="center"/>
          </w:tcPr>
          <w:p w14:paraId="558A90BF" w14:textId="77777777" w:rsidR="00DF08A2" w:rsidRPr="00F32E7A" w:rsidRDefault="00DF08A2" w:rsidP="00F32E7A">
            <w:pPr>
              <w:ind w:right="40"/>
              <w:jc w:val="center"/>
              <w:rPr>
                <w:sz w:val="18"/>
                <w:szCs w:val="18"/>
              </w:rPr>
            </w:pPr>
            <w:r w:rsidRPr="00F32E7A">
              <w:rPr>
                <w:sz w:val="18"/>
                <w:szCs w:val="18"/>
              </w:rPr>
              <w:t>0.83</w:t>
            </w:r>
          </w:p>
        </w:tc>
        <w:tc>
          <w:tcPr>
            <w:tcW w:w="1016" w:type="dxa"/>
            <w:gridSpan w:val="3"/>
            <w:tcBorders>
              <w:top w:val="nil"/>
              <w:left w:val="nil"/>
              <w:bottom w:val="single" w:sz="4" w:space="0" w:color="000000"/>
              <w:right w:val="single" w:sz="4" w:space="0" w:color="000000"/>
            </w:tcBorders>
            <w:shd w:val="clear" w:color="auto" w:fill="auto"/>
            <w:vAlign w:val="center"/>
          </w:tcPr>
          <w:p w14:paraId="3FDFD2BE" w14:textId="77777777" w:rsidR="00DF08A2" w:rsidRPr="00F32E7A" w:rsidRDefault="00DF08A2" w:rsidP="00F32E7A">
            <w:pPr>
              <w:ind w:right="40"/>
              <w:jc w:val="center"/>
              <w:rPr>
                <w:sz w:val="18"/>
                <w:szCs w:val="18"/>
              </w:rPr>
            </w:pPr>
            <w:r w:rsidRPr="00F32E7A">
              <w:rPr>
                <w:sz w:val="18"/>
                <w:szCs w:val="18"/>
              </w:rPr>
              <w:t>0.82</w:t>
            </w:r>
          </w:p>
        </w:tc>
      </w:tr>
      <w:tr w:rsidR="00F32E7A" w14:paraId="120B9748" w14:textId="77777777" w:rsidTr="00F32E7A">
        <w:trPr>
          <w:trHeight w:val="28"/>
          <w:jc w:val="center"/>
        </w:trPr>
        <w:tc>
          <w:tcPr>
            <w:tcW w:w="14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4DE587" w14:textId="77777777" w:rsidR="00DF08A2" w:rsidRDefault="00DF08A2" w:rsidP="00221E0C">
            <w:pPr>
              <w:ind w:right="42"/>
              <w:jc w:val="center"/>
              <w:rPr>
                <w:sz w:val="18"/>
                <w:szCs w:val="18"/>
              </w:rPr>
            </w:pPr>
            <w:r>
              <w:rPr>
                <w:sz w:val="18"/>
                <w:szCs w:val="18"/>
              </w:rPr>
              <w:t>Cajamarca</w:t>
            </w:r>
          </w:p>
        </w:tc>
        <w:tc>
          <w:tcPr>
            <w:tcW w:w="6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6B437D" w14:textId="77777777" w:rsidR="00DF08A2" w:rsidRPr="00F32E7A" w:rsidRDefault="00DF08A2" w:rsidP="00F32E7A">
            <w:pPr>
              <w:ind w:right="40"/>
              <w:jc w:val="center"/>
              <w:rPr>
                <w:sz w:val="18"/>
                <w:szCs w:val="18"/>
              </w:rPr>
            </w:pPr>
            <w:r w:rsidRPr="00F32E7A">
              <w:rPr>
                <w:sz w:val="18"/>
                <w:szCs w:val="18"/>
              </w:rPr>
              <w:t>1.00</w:t>
            </w:r>
          </w:p>
        </w:tc>
        <w:tc>
          <w:tcPr>
            <w:tcW w:w="658" w:type="dxa"/>
            <w:gridSpan w:val="3"/>
            <w:tcBorders>
              <w:top w:val="nil"/>
              <w:left w:val="single" w:sz="4" w:space="0" w:color="000000"/>
              <w:bottom w:val="single" w:sz="4" w:space="0" w:color="000000"/>
              <w:right w:val="single" w:sz="4" w:space="0" w:color="000000"/>
            </w:tcBorders>
            <w:shd w:val="clear" w:color="auto" w:fill="auto"/>
            <w:vAlign w:val="center"/>
          </w:tcPr>
          <w:p w14:paraId="4E08C4E9" w14:textId="77777777" w:rsidR="00DF08A2" w:rsidRPr="00F32E7A" w:rsidRDefault="00DF08A2" w:rsidP="00F32E7A">
            <w:pPr>
              <w:ind w:right="40"/>
              <w:jc w:val="center"/>
              <w:rPr>
                <w:sz w:val="18"/>
                <w:szCs w:val="18"/>
              </w:rPr>
            </w:pPr>
            <w:r w:rsidRPr="00F32E7A">
              <w:rPr>
                <w:sz w:val="18"/>
                <w:szCs w:val="18"/>
              </w:rPr>
              <w:t>0.98</w:t>
            </w:r>
          </w:p>
        </w:tc>
        <w:tc>
          <w:tcPr>
            <w:tcW w:w="661" w:type="dxa"/>
            <w:gridSpan w:val="2"/>
            <w:tcBorders>
              <w:top w:val="nil"/>
              <w:left w:val="nil"/>
              <w:bottom w:val="single" w:sz="4" w:space="0" w:color="000000"/>
              <w:right w:val="single" w:sz="4" w:space="0" w:color="000000"/>
            </w:tcBorders>
            <w:shd w:val="clear" w:color="auto" w:fill="auto"/>
            <w:vAlign w:val="center"/>
          </w:tcPr>
          <w:p w14:paraId="417708D1" w14:textId="77777777" w:rsidR="00DF08A2" w:rsidRPr="00F32E7A" w:rsidRDefault="00DF08A2" w:rsidP="00F32E7A">
            <w:pPr>
              <w:ind w:right="40"/>
              <w:jc w:val="center"/>
              <w:rPr>
                <w:sz w:val="18"/>
                <w:szCs w:val="18"/>
              </w:rPr>
            </w:pPr>
            <w:r w:rsidRPr="00F32E7A">
              <w:rPr>
                <w:sz w:val="18"/>
                <w:szCs w:val="18"/>
              </w:rPr>
              <w:t>0.96</w:t>
            </w:r>
          </w:p>
        </w:tc>
        <w:tc>
          <w:tcPr>
            <w:tcW w:w="661" w:type="dxa"/>
            <w:gridSpan w:val="3"/>
            <w:tcBorders>
              <w:top w:val="nil"/>
              <w:left w:val="nil"/>
              <w:bottom w:val="single" w:sz="4" w:space="0" w:color="000000"/>
              <w:right w:val="single" w:sz="4" w:space="0" w:color="000000"/>
            </w:tcBorders>
            <w:shd w:val="clear" w:color="auto" w:fill="auto"/>
            <w:vAlign w:val="center"/>
          </w:tcPr>
          <w:p w14:paraId="0E9A2287" w14:textId="77777777" w:rsidR="00DF08A2" w:rsidRPr="00F32E7A" w:rsidRDefault="00DF08A2" w:rsidP="00F32E7A">
            <w:pPr>
              <w:ind w:right="40"/>
              <w:jc w:val="center"/>
              <w:rPr>
                <w:sz w:val="18"/>
                <w:szCs w:val="18"/>
              </w:rPr>
            </w:pPr>
            <w:r w:rsidRPr="00F32E7A">
              <w:rPr>
                <w:sz w:val="18"/>
                <w:szCs w:val="18"/>
              </w:rPr>
              <w:t>0.94</w:t>
            </w:r>
          </w:p>
        </w:tc>
        <w:tc>
          <w:tcPr>
            <w:tcW w:w="661" w:type="dxa"/>
            <w:gridSpan w:val="3"/>
            <w:tcBorders>
              <w:top w:val="nil"/>
              <w:left w:val="nil"/>
              <w:bottom w:val="single" w:sz="4" w:space="0" w:color="000000"/>
              <w:right w:val="single" w:sz="4" w:space="0" w:color="000000"/>
            </w:tcBorders>
            <w:shd w:val="clear" w:color="auto" w:fill="auto"/>
            <w:vAlign w:val="center"/>
          </w:tcPr>
          <w:p w14:paraId="4A2B5E66" w14:textId="77777777" w:rsidR="00DF08A2" w:rsidRPr="00F32E7A" w:rsidRDefault="00DF08A2" w:rsidP="00F32E7A">
            <w:pPr>
              <w:ind w:right="40"/>
              <w:jc w:val="center"/>
              <w:rPr>
                <w:sz w:val="18"/>
                <w:szCs w:val="18"/>
              </w:rPr>
            </w:pPr>
            <w:r w:rsidRPr="00F32E7A">
              <w:rPr>
                <w:sz w:val="18"/>
                <w:szCs w:val="18"/>
              </w:rPr>
              <w:t>0.92</w:t>
            </w:r>
          </w:p>
        </w:tc>
        <w:tc>
          <w:tcPr>
            <w:tcW w:w="661" w:type="dxa"/>
            <w:gridSpan w:val="3"/>
            <w:tcBorders>
              <w:top w:val="nil"/>
              <w:left w:val="nil"/>
              <w:bottom w:val="single" w:sz="4" w:space="0" w:color="000000"/>
              <w:right w:val="single" w:sz="4" w:space="0" w:color="000000"/>
            </w:tcBorders>
            <w:shd w:val="clear" w:color="auto" w:fill="auto"/>
            <w:vAlign w:val="center"/>
          </w:tcPr>
          <w:p w14:paraId="7CD14239" w14:textId="77777777" w:rsidR="00DF08A2" w:rsidRPr="00F32E7A" w:rsidRDefault="00DF08A2" w:rsidP="00F32E7A">
            <w:pPr>
              <w:ind w:right="40"/>
              <w:jc w:val="center"/>
              <w:rPr>
                <w:sz w:val="18"/>
                <w:szCs w:val="18"/>
              </w:rPr>
            </w:pPr>
            <w:r w:rsidRPr="00F32E7A">
              <w:rPr>
                <w:sz w:val="18"/>
                <w:szCs w:val="18"/>
              </w:rPr>
              <w:t>0.91</w:t>
            </w:r>
          </w:p>
        </w:tc>
        <w:tc>
          <w:tcPr>
            <w:tcW w:w="661" w:type="dxa"/>
            <w:gridSpan w:val="3"/>
            <w:tcBorders>
              <w:top w:val="nil"/>
              <w:left w:val="nil"/>
              <w:bottom w:val="single" w:sz="4" w:space="0" w:color="000000"/>
              <w:right w:val="single" w:sz="4" w:space="0" w:color="000000"/>
            </w:tcBorders>
            <w:shd w:val="clear" w:color="auto" w:fill="auto"/>
            <w:vAlign w:val="center"/>
          </w:tcPr>
          <w:p w14:paraId="02E67661" w14:textId="77777777" w:rsidR="00DF08A2" w:rsidRPr="00F32E7A" w:rsidRDefault="00DF08A2" w:rsidP="00F32E7A">
            <w:pPr>
              <w:ind w:right="40"/>
              <w:jc w:val="center"/>
              <w:rPr>
                <w:sz w:val="18"/>
                <w:szCs w:val="18"/>
              </w:rPr>
            </w:pPr>
            <w:r w:rsidRPr="00F32E7A">
              <w:rPr>
                <w:sz w:val="18"/>
                <w:szCs w:val="18"/>
              </w:rPr>
              <w:t>0.89</w:t>
            </w:r>
          </w:p>
        </w:tc>
        <w:tc>
          <w:tcPr>
            <w:tcW w:w="661" w:type="dxa"/>
            <w:gridSpan w:val="3"/>
            <w:tcBorders>
              <w:top w:val="nil"/>
              <w:left w:val="nil"/>
              <w:bottom w:val="single" w:sz="4" w:space="0" w:color="000000"/>
              <w:right w:val="single" w:sz="4" w:space="0" w:color="000000"/>
            </w:tcBorders>
            <w:shd w:val="clear" w:color="auto" w:fill="auto"/>
            <w:vAlign w:val="center"/>
          </w:tcPr>
          <w:p w14:paraId="5E58097B" w14:textId="77777777" w:rsidR="00DF08A2" w:rsidRPr="00F32E7A" w:rsidRDefault="00DF08A2" w:rsidP="00F32E7A">
            <w:pPr>
              <w:ind w:right="40"/>
              <w:jc w:val="center"/>
              <w:rPr>
                <w:sz w:val="18"/>
                <w:szCs w:val="18"/>
              </w:rPr>
            </w:pPr>
            <w:r w:rsidRPr="00F32E7A">
              <w:rPr>
                <w:sz w:val="18"/>
                <w:szCs w:val="18"/>
              </w:rPr>
              <w:t>0.87</w:t>
            </w:r>
          </w:p>
        </w:tc>
        <w:tc>
          <w:tcPr>
            <w:tcW w:w="661" w:type="dxa"/>
            <w:gridSpan w:val="3"/>
            <w:tcBorders>
              <w:top w:val="nil"/>
              <w:left w:val="nil"/>
              <w:bottom w:val="single" w:sz="4" w:space="0" w:color="000000"/>
              <w:right w:val="single" w:sz="4" w:space="0" w:color="000000"/>
            </w:tcBorders>
            <w:shd w:val="clear" w:color="auto" w:fill="auto"/>
            <w:vAlign w:val="center"/>
          </w:tcPr>
          <w:p w14:paraId="72708DE6" w14:textId="77777777" w:rsidR="00DF08A2" w:rsidRPr="00F32E7A" w:rsidRDefault="00DF08A2" w:rsidP="00F32E7A">
            <w:pPr>
              <w:ind w:right="40"/>
              <w:jc w:val="center"/>
              <w:rPr>
                <w:sz w:val="18"/>
                <w:szCs w:val="18"/>
              </w:rPr>
            </w:pPr>
            <w:r w:rsidRPr="00F32E7A">
              <w:rPr>
                <w:sz w:val="18"/>
                <w:szCs w:val="18"/>
              </w:rPr>
              <w:t>0.86</w:t>
            </w:r>
          </w:p>
        </w:tc>
        <w:tc>
          <w:tcPr>
            <w:tcW w:w="661" w:type="dxa"/>
            <w:gridSpan w:val="3"/>
            <w:tcBorders>
              <w:top w:val="nil"/>
              <w:left w:val="nil"/>
              <w:bottom w:val="single" w:sz="4" w:space="0" w:color="000000"/>
              <w:right w:val="single" w:sz="4" w:space="0" w:color="000000"/>
            </w:tcBorders>
            <w:shd w:val="clear" w:color="auto" w:fill="auto"/>
            <w:vAlign w:val="center"/>
          </w:tcPr>
          <w:p w14:paraId="630095B5" w14:textId="77777777" w:rsidR="00DF08A2" w:rsidRPr="00F32E7A" w:rsidRDefault="00DF08A2" w:rsidP="00F32E7A">
            <w:pPr>
              <w:ind w:right="40"/>
              <w:jc w:val="center"/>
              <w:rPr>
                <w:sz w:val="18"/>
                <w:szCs w:val="18"/>
              </w:rPr>
            </w:pPr>
            <w:r w:rsidRPr="00F32E7A">
              <w:rPr>
                <w:sz w:val="18"/>
                <w:szCs w:val="18"/>
              </w:rPr>
              <w:t>0.84</w:t>
            </w:r>
          </w:p>
        </w:tc>
        <w:tc>
          <w:tcPr>
            <w:tcW w:w="661" w:type="dxa"/>
            <w:gridSpan w:val="3"/>
            <w:tcBorders>
              <w:top w:val="nil"/>
              <w:left w:val="nil"/>
              <w:bottom w:val="single" w:sz="4" w:space="0" w:color="000000"/>
              <w:right w:val="single" w:sz="4" w:space="0" w:color="000000"/>
            </w:tcBorders>
            <w:shd w:val="clear" w:color="auto" w:fill="auto"/>
            <w:vAlign w:val="center"/>
          </w:tcPr>
          <w:p w14:paraId="287C22FD" w14:textId="77777777" w:rsidR="00DF08A2" w:rsidRPr="00F32E7A" w:rsidRDefault="00DF08A2" w:rsidP="00F32E7A">
            <w:pPr>
              <w:ind w:right="40"/>
              <w:jc w:val="center"/>
              <w:rPr>
                <w:sz w:val="18"/>
                <w:szCs w:val="18"/>
              </w:rPr>
            </w:pPr>
            <w:r w:rsidRPr="00F32E7A">
              <w:rPr>
                <w:sz w:val="18"/>
                <w:szCs w:val="18"/>
              </w:rPr>
              <w:t>0.83</w:t>
            </w:r>
          </w:p>
        </w:tc>
        <w:tc>
          <w:tcPr>
            <w:tcW w:w="661" w:type="dxa"/>
            <w:gridSpan w:val="3"/>
            <w:tcBorders>
              <w:top w:val="nil"/>
              <w:left w:val="nil"/>
              <w:bottom w:val="single" w:sz="4" w:space="0" w:color="000000"/>
              <w:right w:val="single" w:sz="4" w:space="0" w:color="000000"/>
            </w:tcBorders>
            <w:shd w:val="clear" w:color="auto" w:fill="auto"/>
            <w:vAlign w:val="center"/>
          </w:tcPr>
          <w:p w14:paraId="3D56FC68" w14:textId="77777777" w:rsidR="00DF08A2" w:rsidRPr="00F32E7A" w:rsidRDefault="00DF08A2" w:rsidP="00F32E7A">
            <w:pPr>
              <w:ind w:right="40"/>
              <w:jc w:val="center"/>
              <w:rPr>
                <w:sz w:val="18"/>
                <w:szCs w:val="18"/>
              </w:rPr>
            </w:pPr>
            <w:r w:rsidRPr="00F32E7A">
              <w:rPr>
                <w:sz w:val="18"/>
                <w:szCs w:val="18"/>
              </w:rPr>
              <w:t>0.82</w:t>
            </w:r>
          </w:p>
        </w:tc>
        <w:tc>
          <w:tcPr>
            <w:tcW w:w="1016" w:type="dxa"/>
            <w:gridSpan w:val="3"/>
            <w:tcBorders>
              <w:top w:val="nil"/>
              <w:left w:val="nil"/>
              <w:bottom w:val="single" w:sz="4" w:space="0" w:color="000000"/>
              <w:right w:val="single" w:sz="4" w:space="0" w:color="000000"/>
            </w:tcBorders>
            <w:shd w:val="clear" w:color="auto" w:fill="auto"/>
            <w:vAlign w:val="center"/>
          </w:tcPr>
          <w:p w14:paraId="4D1DF9F9" w14:textId="77777777" w:rsidR="00DF08A2" w:rsidRPr="00F32E7A" w:rsidRDefault="00DF08A2" w:rsidP="00F32E7A">
            <w:pPr>
              <w:ind w:right="40"/>
              <w:jc w:val="center"/>
              <w:rPr>
                <w:sz w:val="18"/>
                <w:szCs w:val="18"/>
              </w:rPr>
            </w:pPr>
            <w:r w:rsidRPr="00F32E7A">
              <w:rPr>
                <w:sz w:val="18"/>
                <w:szCs w:val="18"/>
              </w:rPr>
              <w:t>0.80</w:t>
            </w:r>
          </w:p>
        </w:tc>
      </w:tr>
      <w:tr w:rsidR="00F32E7A" w14:paraId="608EC785" w14:textId="77777777" w:rsidTr="00F32E7A">
        <w:trPr>
          <w:trHeight w:val="28"/>
          <w:jc w:val="center"/>
        </w:trPr>
        <w:tc>
          <w:tcPr>
            <w:tcW w:w="14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B7661E" w14:textId="77777777" w:rsidR="00DF08A2" w:rsidRDefault="00DF08A2" w:rsidP="00221E0C">
            <w:pPr>
              <w:ind w:right="42"/>
              <w:jc w:val="center"/>
              <w:rPr>
                <w:sz w:val="18"/>
                <w:szCs w:val="18"/>
              </w:rPr>
            </w:pPr>
            <w:r>
              <w:rPr>
                <w:sz w:val="18"/>
                <w:szCs w:val="18"/>
              </w:rPr>
              <w:t>Callao</w:t>
            </w:r>
          </w:p>
        </w:tc>
        <w:tc>
          <w:tcPr>
            <w:tcW w:w="6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D5793E" w14:textId="77777777" w:rsidR="00DF08A2" w:rsidRPr="00F32E7A" w:rsidRDefault="00DF08A2" w:rsidP="00F32E7A">
            <w:pPr>
              <w:ind w:right="40"/>
              <w:jc w:val="center"/>
              <w:rPr>
                <w:sz w:val="18"/>
                <w:szCs w:val="18"/>
              </w:rPr>
            </w:pPr>
            <w:r w:rsidRPr="00F32E7A">
              <w:rPr>
                <w:sz w:val="18"/>
                <w:szCs w:val="18"/>
              </w:rPr>
              <w:t>1.00</w:t>
            </w:r>
          </w:p>
        </w:tc>
        <w:tc>
          <w:tcPr>
            <w:tcW w:w="658" w:type="dxa"/>
            <w:gridSpan w:val="3"/>
            <w:tcBorders>
              <w:top w:val="nil"/>
              <w:left w:val="single" w:sz="4" w:space="0" w:color="000000"/>
              <w:bottom w:val="single" w:sz="4" w:space="0" w:color="000000"/>
              <w:right w:val="single" w:sz="4" w:space="0" w:color="000000"/>
            </w:tcBorders>
            <w:shd w:val="clear" w:color="auto" w:fill="auto"/>
            <w:vAlign w:val="center"/>
          </w:tcPr>
          <w:p w14:paraId="3F993264" w14:textId="77777777" w:rsidR="00DF08A2" w:rsidRPr="00F32E7A" w:rsidRDefault="00DF08A2" w:rsidP="00F32E7A">
            <w:pPr>
              <w:ind w:right="40"/>
              <w:jc w:val="center"/>
              <w:rPr>
                <w:sz w:val="18"/>
                <w:szCs w:val="18"/>
              </w:rPr>
            </w:pPr>
            <w:r w:rsidRPr="00F32E7A">
              <w:rPr>
                <w:sz w:val="18"/>
                <w:szCs w:val="18"/>
              </w:rPr>
              <w:t>0.99</w:t>
            </w:r>
          </w:p>
        </w:tc>
        <w:tc>
          <w:tcPr>
            <w:tcW w:w="661" w:type="dxa"/>
            <w:gridSpan w:val="2"/>
            <w:tcBorders>
              <w:top w:val="nil"/>
              <w:left w:val="nil"/>
              <w:bottom w:val="single" w:sz="4" w:space="0" w:color="000000"/>
              <w:right w:val="single" w:sz="4" w:space="0" w:color="000000"/>
            </w:tcBorders>
            <w:shd w:val="clear" w:color="auto" w:fill="auto"/>
            <w:vAlign w:val="center"/>
          </w:tcPr>
          <w:p w14:paraId="732EEB42" w14:textId="77777777" w:rsidR="00DF08A2" w:rsidRPr="00F32E7A" w:rsidRDefault="00DF08A2" w:rsidP="00F32E7A">
            <w:pPr>
              <w:ind w:right="40"/>
              <w:jc w:val="center"/>
              <w:rPr>
                <w:sz w:val="18"/>
                <w:szCs w:val="18"/>
              </w:rPr>
            </w:pPr>
            <w:r w:rsidRPr="00F32E7A">
              <w:rPr>
                <w:sz w:val="18"/>
                <w:szCs w:val="18"/>
              </w:rPr>
              <w:t>0.99</w:t>
            </w:r>
          </w:p>
        </w:tc>
        <w:tc>
          <w:tcPr>
            <w:tcW w:w="661" w:type="dxa"/>
            <w:gridSpan w:val="3"/>
            <w:tcBorders>
              <w:top w:val="nil"/>
              <w:left w:val="nil"/>
              <w:bottom w:val="single" w:sz="4" w:space="0" w:color="000000"/>
              <w:right w:val="single" w:sz="4" w:space="0" w:color="000000"/>
            </w:tcBorders>
            <w:shd w:val="clear" w:color="auto" w:fill="auto"/>
            <w:vAlign w:val="center"/>
          </w:tcPr>
          <w:p w14:paraId="6A04475F" w14:textId="77777777" w:rsidR="00DF08A2" w:rsidRPr="00F32E7A" w:rsidRDefault="00DF08A2" w:rsidP="00F32E7A">
            <w:pPr>
              <w:ind w:right="40"/>
              <w:jc w:val="center"/>
              <w:rPr>
                <w:sz w:val="18"/>
                <w:szCs w:val="18"/>
              </w:rPr>
            </w:pPr>
            <w:r w:rsidRPr="00F32E7A">
              <w:rPr>
                <w:sz w:val="18"/>
                <w:szCs w:val="18"/>
              </w:rPr>
              <w:t>0.98</w:t>
            </w:r>
          </w:p>
        </w:tc>
        <w:tc>
          <w:tcPr>
            <w:tcW w:w="661" w:type="dxa"/>
            <w:gridSpan w:val="3"/>
            <w:tcBorders>
              <w:top w:val="nil"/>
              <w:left w:val="nil"/>
              <w:bottom w:val="single" w:sz="4" w:space="0" w:color="000000"/>
              <w:right w:val="single" w:sz="4" w:space="0" w:color="000000"/>
            </w:tcBorders>
            <w:shd w:val="clear" w:color="auto" w:fill="auto"/>
            <w:vAlign w:val="center"/>
          </w:tcPr>
          <w:p w14:paraId="41330637" w14:textId="77777777" w:rsidR="00DF08A2" w:rsidRPr="00F32E7A" w:rsidRDefault="00DF08A2" w:rsidP="00F32E7A">
            <w:pPr>
              <w:ind w:right="40"/>
              <w:jc w:val="center"/>
              <w:rPr>
                <w:sz w:val="18"/>
                <w:szCs w:val="18"/>
              </w:rPr>
            </w:pPr>
            <w:r w:rsidRPr="00F32E7A">
              <w:rPr>
                <w:sz w:val="18"/>
                <w:szCs w:val="18"/>
              </w:rPr>
              <w:t>0.97</w:t>
            </w:r>
          </w:p>
        </w:tc>
        <w:tc>
          <w:tcPr>
            <w:tcW w:w="661" w:type="dxa"/>
            <w:gridSpan w:val="3"/>
            <w:tcBorders>
              <w:top w:val="nil"/>
              <w:left w:val="nil"/>
              <w:bottom w:val="single" w:sz="4" w:space="0" w:color="000000"/>
              <w:right w:val="single" w:sz="4" w:space="0" w:color="000000"/>
            </w:tcBorders>
            <w:shd w:val="clear" w:color="auto" w:fill="auto"/>
            <w:vAlign w:val="center"/>
          </w:tcPr>
          <w:p w14:paraId="5D824BBD" w14:textId="77777777" w:rsidR="00DF08A2" w:rsidRPr="00F32E7A" w:rsidRDefault="00DF08A2" w:rsidP="00F32E7A">
            <w:pPr>
              <w:ind w:right="40"/>
              <w:jc w:val="center"/>
              <w:rPr>
                <w:sz w:val="18"/>
                <w:szCs w:val="18"/>
              </w:rPr>
            </w:pPr>
            <w:r w:rsidRPr="00F32E7A">
              <w:rPr>
                <w:sz w:val="18"/>
                <w:szCs w:val="18"/>
              </w:rPr>
              <w:t>0.97</w:t>
            </w:r>
          </w:p>
        </w:tc>
        <w:tc>
          <w:tcPr>
            <w:tcW w:w="661" w:type="dxa"/>
            <w:gridSpan w:val="3"/>
            <w:tcBorders>
              <w:top w:val="nil"/>
              <w:left w:val="nil"/>
              <w:bottom w:val="single" w:sz="4" w:space="0" w:color="000000"/>
              <w:right w:val="single" w:sz="4" w:space="0" w:color="000000"/>
            </w:tcBorders>
            <w:shd w:val="clear" w:color="auto" w:fill="auto"/>
            <w:vAlign w:val="center"/>
          </w:tcPr>
          <w:p w14:paraId="6AA070BE" w14:textId="77777777" w:rsidR="00DF08A2" w:rsidRPr="00F32E7A" w:rsidRDefault="00DF08A2" w:rsidP="00F32E7A">
            <w:pPr>
              <w:ind w:right="40"/>
              <w:jc w:val="center"/>
              <w:rPr>
                <w:sz w:val="18"/>
                <w:szCs w:val="18"/>
              </w:rPr>
            </w:pPr>
            <w:r w:rsidRPr="00F32E7A">
              <w:rPr>
                <w:sz w:val="18"/>
                <w:szCs w:val="18"/>
              </w:rPr>
              <w:t>0.96</w:t>
            </w:r>
          </w:p>
        </w:tc>
        <w:tc>
          <w:tcPr>
            <w:tcW w:w="661" w:type="dxa"/>
            <w:gridSpan w:val="3"/>
            <w:tcBorders>
              <w:top w:val="nil"/>
              <w:left w:val="nil"/>
              <w:bottom w:val="single" w:sz="4" w:space="0" w:color="000000"/>
              <w:right w:val="single" w:sz="4" w:space="0" w:color="000000"/>
            </w:tcBorders>
            <w:shd w:val="clear" w:color="auto" w:fill="auto"/>
            <w:vAlign w:val="center"/>
          </w:tcPr>
          <w:p w14:paraId="2812161F" w14:textId="77777777" w:rsidR="00DF08A2" w:rsidRPr="00F32E7A" w:rsidRDefault="00DF08A2" w:rsidP="00F32E7A">
            <w:pPr>
              <w:ind w:right="40"/>
              <w:jc w:val="center"/>
              <w:rPr>
                <w:sz w:val="18"/>
                <w:szCs w:val="18"/>
              </w:rPr>
            </w:pPr>
            <w:r w:rsidRPr="00F32E7A">
              <w:rPr>
                <w:sz w:val="18"/>
                <w:szCs w:val="18"/>
              </w:rPr>
              <w:t>0.95</w:t>
            </w:r>
          </w:p>
        </w:tc>
        <w:tc>
          <w:tcPr>
            <w:tcW w:w="661" w:type="dxa"/>
            <w:gridSpan w:val="3"/>
            <w:tcBorders>
              <w:top w:val="nil"/>
              <w:left w:val="nil"/>
              <w:bottom w:val="single" w:sz="4" w:space="0" w:color="000000"/>
              <w:right w:val="single" w:sz="4" w:space="0" w:color="000000"/>
            </w:tcBorders>
            <w:shd w:val="clear" w:color="auto" w:fill="auto"/>
            <w:vAlign w:val="center"/>
          </w:tcPr>
          <w:p w14:paraId="58E768B8" w14:textId="77777777" w:rsidR="00DF08A2" w:rsidRPr="00F32E7A" w:rsidRDefault="00DF08A2" w:rsidP="00F32E7A">
            <w:pPr>
              <w:ind w:right="40"/>
              <w:jc w:val="center"/>
              <w:rPr>
                <w:sz w:val="18"/>
                <w:szCs w:val="18"/>
              </w:rPr>
            </w:pPr>
            <w:r w:rsidRPr="00F32E7A">
              <w:rPr>
                <w:sz w:val="18"/>
                <w:szCs w:val="18"/>
              </w:rPr>
              <w:t>0.95</w:t>
            </w:r>
          </w:p>
        </w:tc>
        <w:tc>
          <w:tcPr>
            <w:tcW w:w="661" w:type="dxa"/>
            <w:gridSpan w:val="3"/>
            <w:tcBorders>
              <w:top w:val="nil"/>
              <w:left w:val="nil"/>
              <w:bottom w:val="single" w:sz="4" w:space="0" w:color="000000"/>
              <w:right w:val="single" w:sz="4" w:space="0" w:color="000000"/>
            </w:tcBorders>
            <w:shd w:val="clear" w:color="auto" w:fill="auto"/>
            <w:vAlign w:val="center"/>
          </w:tcPr>
          <w:p w14:paraId="40A9434B" w14:textId="77777777" w:rsidR="00DF08A2" w:rsidRPr="00F32E7A" w:rsidRDefault="00DF08A2" w:rsidP="00F32E7A">
            <w:pPr>
              <w:ind w:right="40"/>
              <w:jc w:val="center"/>
              <w:rPr>
                <w:sz w:val="18"/>
                <w:szCs w:val="18"/>
              </w:rPr>
            </w:pPr>
            <w:r w:rsidRPr="00F32E7A">
              <w:rPr>
                <w:sz w:val="18"/>
                <w:szCs w:val="18"/>
              </w:rPr>
              <w:t>0.94</w:t>
            </w:r>
          </w:p>
        </w:tc>
        <w:tc>
          <w:tcPr>
            <w:tcW w:w="661" w:type="dxa"/>
            <w:gridSpan w:val="3"/>
            <w:tcBorders>
              <w:top w:val="nil"/>
              <w:left w:val="nil"/>
              <w:bottom w:val="single" w:sz="4" w:space="0" w:color="000000"/>
              <w:right w:val="single" w:sz="4" w:space="0" w:color="000000"/>
            </w:tcBorders>
            <w:shd w:val="clear" w:color="auto" w:fill="auto"/>
            <w:vAlign w:val="center"/>
          </w:tcPr>
          <w:p w14:paraId="38877607" w14:textId="77777777" w:rsidR="00DF08A2" w:rsidRPr="00F32E7A" w:rsidRDefault="00DF08A2" w:rsidP="00F32E7A">
            <w:pPr>
              <w:ind w:right="40"/>
              <w:jc w:val="center"/>
              <w:rPr>
                <w:sz w:val="18"/>
                <w:szCs w:val="18"/>
              </w:rPr>
            </w:pPr>
            <w:r w:rsidRPr="00F32E7A">
              <w:rPr>
                <w:sz w:val="18"/>
                <w:szCs w:val="18"/>
              </w:rPr>
              <w:t>0.93</w:t>
            </w:r>
          </w:p>
        </w:tc>
        <w:tc>
          <w:tcPr>
            <w:tcW w:w="661" w:type="dxa"/>
            <w:gridSpan w:val="3"/>
            <w:tcBorders>
              <w:top w:val="nil"/>
              <w:left w:val="nil"/>
              <w:bottom w:val="single" w:sz="4" w:space="0" w:color="000000"/>
              <w:right w:val="single" w:sz="4" w:space="0" w:color="000000"/>
            </w:tcBorders>
            <w:shd w:val="clear" w:color="auto" w:fill="auto"/>
            <w:vAlign w:val="center"/>
          </w:tcPr>
          <w:p w14:paraId="3FC7C5F5" w14:textId="77777777" w:rsidR="00DF08A2" w:rsidRPr="00F32E7A" w:rsidRDefault="00DF08A2" w:rsidP="00F32E7A">
            <w:pPr>
              <w:ind w:right="40"/>
              <w:jc w:val="center"/>
              <w:rPr>
                <w:sz w:val="18"/>
                <w:szCs w:val="18"/>
              </w:rPr>
            </w:pPr>
            <w:r w:rsidRPr="00F32E7A">
              <w:rPr>
                <w:sz w:val="18"/>
                <w:szCs w:val="18"/>
              </w:rPr>
              <w:t>0.93</w:t>
            </w:r>
          </w:p>
        </w:tc>
        <w:tc>
          <w:tcPr>
            <w:tcW w:w="1016" w:type="dxa"/>
            <w:gridSpan w:val="3"/>
            <w:tcBorders>
              <w:top w:val="nil"/>
              <w:left w:val="nil"/>
              <w:bottom w:val="single" w:sz="4" w:space="0" w:color="000000"/>
              <w:right w:val="single" w:sz="4" w:space="0" w:color="000000"/>
            </w:tcBorders>
            <w:shd w:val="clear" w:color="auto" w:fill="auto"/>
            <w:vAlign w:val="center"/>
          </w:tcPr>
          <w:p w14:paraId="6E02128E" w14:textId="77777777" w:rsidR="00DF08A2" w:rsidRPr="00F32E7A" w:rsidRDefault="00DF08A2" w:rsidP="00F32E7A">
            <w:pPr>
              <w:ind w:right="40"/>
              <w:jc w:val="center"/>
              <w:rPr>
                <w:sz w:val="18"/>
                <w:szCs w:val="18"/>
              </w:rPr>
            </w:pPr>
            <w:r w:rsidRPr="00F32E7A">
              <w:rPr>
                <w:sz w:val="18"/>
                <w:szCs w:val="18"/>
              </w:rPr>
              <w:t>0.92</w:t>
            </w:r>
          </w:p>
        </w:tc>
      </w:tr>
      <w:tr w:rsidR="00F32E7A" w14:paraId="6331042F" w14:textId="77777777" w:rsidTr="00F32E7A">
        <w:trPr>
          <w:trHeight w:val="28"/>
          <w:jc w:val="center"/>
        </w:trPr>
        <w:tc>
          <w:tcPr>
            <w:tcW w:w="14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8935EC" w14:textId="77777777" w:rsidR="00DF08A2" w:rsidRDefault="00DF08A2" w:rsidP="00221E0C">
            <w:pPr>
              <w:ind w:right="42"/>
              <w:jc w:val="center"/>
              <w:rPr>
                <w:sz w:val="18"/>
                <w:szCs w:val="18"/>
              </w:rPr>
            </w:pPr>
            <w:r>
              <w:rPr>
                <w:sz w:val="18"/>
                <w:szCs w:val="18"/>
              </w:rPr>
              <w:t>Cusco</w:t>
            </w:r>
          </w:p>
        </w:tc>
        <w:tc>
          <w:tcPr>
            <w:tcW w:w="6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E67B33" w14:textId="77777777" w:rsidR="00DF08A2" w:rsidRPr="00F32E7A" w:rsidRDefault="00DF08A2" w:rsidP="00F32E7A">
            <w:pPr>
              <w:ind w:right="40"/>
              <w:jc w:val="center"/>
              <w:rPr>
                <w:sz w:val="18"/>
                <w:szCs w:val="18"/>
              </w:rPr>
            </w:pPr>
            <w:r w:rsidRPr="00F32E7A">
              <w:rPr>
                <w:sz w:val="18"/>
                <w:szCs w:val="18"/>
              </w:rPr>
              <w:t>1.00</w:t>
            </w:r>
          </w:p>
        </w:tc>
        <w:tc>
          <w:tcPr>
            <w:tcW w:w="658" w:type="dxa"/>
            <w:gridSpan w:val="3"/>
            <w:tcBorders>
              <w:top w:val="nil"/>
              <w:left w:val="single" w:sz="4" w:space="0" w:color="000000"/>
              <w:bottom w:val="single" w:sz="4" w:space="0" w:color="000000"/>
              <w:right w:val="single" w:sz="4" w:space="0" w:color="000000"/>
            </w:tcBorders>
            <w:shd w:val="clear" w:color="auto" w:fill="auto"/>
            <w:vAlign w:val="center"/>
          </w:tcPr>
          <w:p w14:paraId="47110C8C" w14:textId="77777777" w:rsidR="00DF08A2" w:rsidRPr="00F32E7A" w:rsidRDefault="00DF08A2" w:rsidP="00F32E7A">
            <w:pPr>
              <w:ind w:right="40"/>
              <w:jc w:val="center"/>
              <w:rPr>
                <w:sz w:val="18"/>
                <w:szCs w:val="18"/>
              </w:rPr>
            </w:pPr>
            <w:r w:rsidRPr="00F32E7A">
              <w:rPr>
                <w:sz w:val="18"/>
                <w:szCs w:val="18"/>
              </w:rPr>
              <w:t>0.99</w:t>
            </w:r>
          </w:p>
        </w:tc>
        <w:tc>
          <w:tcPr>
            <w:tcW w:w="661" w:type="dxa"/>
            <w:gridSpan w:val="2"/>
            <w:tcBorders>
              <w:top w:val="nil"/>
              <w:left w:val="nil"/>
              <w:bottom w:val="single" w:sz="4" w:space="0" w:color="000000"/>
              <w:right w:val="single" w:sz="4" w:space="0" w:color="000000"/>
            </w:tcBorders>
            <w:shd w:val="clear" w:color="auto" w:fill="auto"/>
            <w:vAlign w:val="center"/>
          </w:tcPr>
          <w:p w14:paraId="741B3976" w14:textId="77777777" w:rsidR="00DF08A2" w:rsidRPr="00F32E7A" w:rsidRDefault="00DF08A2" w:rsidP="00F32E7A">
            <w:pPr>
              <w:ind w:right="40"/>
              <w:jc w:val="center"/>
              <w:rPr>
                <w:sz w:val="18"/>
                <w:szCs w:val="18"/>
              </w:rPr>
            </w:pPr>
            <w:r w:rsidRPr="00F32E7A">
              <w:rPr>
                <w:sz w:val="18"/>
                <w:szCs w:val="18"/>
              </w:rPr>
              <w:t>0.98</w:t>
            </w:r>
          </w:p>
        </w:tc>
        <w:tc>
          <w:tcPr>
            <w:tcW w:w="661" w:type="dxa"/>
            <w:gridSpan w:val="3"/>
            <w:tcBorders>
              <w:top w:val="nil"/>
              <w:left w:val="nil"/>
              <w:bottom w:val="single" w:sz="4" w:space="0" w:color="000000"/>
              <w:right w:val="single" w:sz="4" w:space="0" w:color="000000"/>
            </w:tcBorders>
            <w:shd w:val="clear" w:color="auto" w:fill="auto"/>
            <w:vAlign w:val="center"/>
          </w:tcPr>
          <w:p w14:paraId="53786591" w14:textId="77777777" w:rsidR="00DF08A2" w:rsidRPr="00F32E7A" w:rsidRDefault="00DF08A2" w:rsidP="00F32E7A">
            <w:pPr>
              <w:ind w:right="40"/>
              <w:jc w:val="center"/>
              <w:rPr>
                <w:sz w:val="18"/>
                <w:szCs w:val="18"/>
              </w:rPr>
            </w:pPr>
            <w:r w:rsidRPr="00F32E7A">
              <w:rPr>
                <w:sz w:val="18"/>
                <w:szCs w:val="18"/>
              </w:rPr>
              <w:t>0.98</w:t>
            </w:r>
          </w:p>
        </w:tc>
        <w:tc>
          <w:tcPr>
            <w:tcW w:w="661" w:type="dxa"/>
            <w:gridSpan w:val="3"/>
            <w:tcBorders>
              <w:top w:val="nil"/>
              <w:left w:val="nil"/>
              <w:bottom w:val="single" w:sz="4" w:space="0" w:color="000000"/>
              <w:right w:val="single" w:sz="4" w:space="0" w:color="000000"/>
            </w:tcBorders>
            <w:shd w:val="clear" w:color="auto" w:fill="auto"/>
            <w:vAlign w:val="center"/>
          </w:tcPr>
          <w:p w14:paraId="4CDD55B3" w14:textId="77777777" w:rsidR="00DF08A2" w:rsidRPr="00F32E7A" w:rsidRDefault="00DF08A2" w:rsidP="00F32E7A">
            <w:pPr>
              <w:ind w:right="40"/>
              <w:jc w:val="center"/>
              <w:rPr>
                <w:sz w:val="18"/>
                <w:szCs w:val="18"/>
              </w:rPr>
            </w:pPr>
            <w:r w:rsidRPr="00F32E7A">
              <w:rPr>
                <w:sz w:val="18"/>
                <w:szCs w:val="18"/>
              </w:rPr>
              <w:t>0.97</w:t>
            </w:r>
          </w:p>
        </w:tc>
        <w:tc>
          <w:tcPr>
            <w:tcW w:w="661" w:type="dxa"/>
            <w:gridSpan w:val="3"/>
            <w:tcBorders>
              <w:top w:val="nil"/>
              <w:left w:val="nil"/>
              <w:bottom w:val="single" w:sz="4" w:space="0" w:color="000000"/>
              <w:right w:val="single" w:sz="4" w:space="0" w:color="000000"/>
            </w:tcBorders>
            <w:shd w:val="clear" w:color="auto" w:fill="auto"/>
            <w:vAlign w:val="center"/>
          </w:tcPr>
          <w:p w14:paraId="622D8EB0" w14:textId="77777777" w:rsidR="00DF08A2" w:rsidRPr="00F32E7A" w:rsidRDefault="00DF08A2" w:rsidP="00F32E7A">
            <w:pPr>
              <w:ind w:right="40"/>
              <w:jc w:val="center"/>
              <w:rPr>
                <w:sz w:val="18"/>
                <w:szCs w:val="18"/>
              </w:rPr>
            </w:pPr>
            <w:r w:rsidRPr="00F32E7A">
              <w:rPr>
                <w:sz w:val="18"/>
                <w:szCs w:val="18"/>
              </w:rPr>
              <w:t>0.96</w:t>
            </w:r>
          </w:p>
        </w:tc>
        <w:tc>
          <w:tcPr>
            <w:tcW w:w="661" w:type="dxa"/>
            <w:gridSpan w:val="3"/>
            <w:tcBorders>
              <w:top w:val="nil"/>
              <w:left w:val="nil"/>
              <w:bottom w:val="single" w:sz="4" w:space="0" w:color="000000"/>
              <w:right w:val="single" w:sz="4" w:space="0" w:color="000000"/>
            </w:tcBorders>
            <w:shd w:val="clear" w:color="auto" w:fill="auto"/>
            <w:vAlign w:val="center"/>
          </w:tcPr>
          <w:p w14:paraId="08C7EDE7" w14:textId="77777777" w:rsidR="00DF08A2" w:rsidRPr="00F32E7A" w:rsidRDefault="00DF08A2" w:rsidP="00F32E7A">
            <w:pPr>
              <w:ind w:right="40"/>
              <w:jc w:val="center"/>
              <w:rPr>
                <w:sz w:val="18"/>
                <w:szCs w:val="18"/>
              </w:rPr>
            </w:pPr>
            <w:r w:rsidRPr="00F32E7A">
              <w:rPr>
                <w:sz w:val="18"/>
                <w:szCs w:val="18"/>
              </w:rPr>
              <w:t>0.96</w:t>
            </w:r>
          </w:p>
        </w:tc>
        <w:tc>
          <w:tcPr>
            <w:tcW w:w="661" w:type="dxa"/>
            <w:gridSpan w:val="3"/>
            <w:tcBorders>
              <w:top w:val="nil"/>
              <w:left w:val="nil"/>
              <w:bottom w:val="single" w:sz="4" w:space="0" w:color="000000"/>
              <w:right w:val="single" w:sz="4" w:space="0" w:color="000000"/>
            </w:tcBorders>
            <w:shd w:val="clear" w:color="auto" w:fill="auto"/>
            <w:vAlign w:val="center"/>
          </w:tcPr>
          <w:p w14:paraId="78FE62F9" w14:textId="77777777" w:rsidR="00DF08A2" w:rsidRPr="00F32E7A" w:rsidRDefault="00DF08A2" w:rsidP="00F32E7A">
            <w:pPr>
              <w:ind w:right="40"/>
              <w:jc w:val="center"/>
              <w:rPr>
                <w:sz w:val="18"/>
                <w:szCs w:val="18"/>
              </w:rPr>
            </w:pPr>
            <w:r w:rsidRPr="00F32E7A">
              <w:rPr>
                <w:sz w:val="18"/>
                <w:szCs w:val="18"/>
              </w:rPr>
              <w:t>0.95</w:t>
            </w:r>
          </w:p>
        </w:tc>
        <w:tc>
          <w:tcPr>
            <w:tcW w:w="661" w:type="dxa"/>
            <w:gridSpan w:val="3"/>
            <w:tcBorders>
              <w:top w:val="nil"/>
              <w:left w:val="nil"/>
              <w:bottom w:val="single" w:sz="4" w:space="0" w:color="000000"/>
              <w:right w:val="single" w:sz="4" w:space="0" w:color="000000"/>
            </w:tcBorders>
            <w:shd w:val="clear" w:color="auto" w:fill="auto"/>
            <w:vAlign w:val="center"/>
          </w:tcPr>
          <w:p w14:paraId="5227E32A" w14:textId="77777777" w:rsidR="00DF08A2" w:rsidRPr="00F32E7A" w:rsidRDefault="00DF08A2" w:rsidP="00F32E7A">
            <w:pPr>
              <w:ind w:right="40"/>
              <w:jc w:val="center"/>
              <w:rPr>
                <w:sz w:val="18"/>
                <w:szCs w:val="18"/>
              </w:rPr>
            </w:pPr>
            <w:r w:rsidRPr="00F32E7A">
              <w:rPr>
                <w:sz w:val="18"/>
                <w:szCs w:val="18"/>
              </w:rPr>
              <w:t>0.94</w:t>
            </w:r>
          </w:p>
        </w:tc>
        <w:tc>
          <w:tcPr>
            <w:tcW w:w="661" w:type="dxa"/>
            <w:gridSpan w:val="3"/>
            <w:tcBorders>
              <w:top w:val="nil"/>
              <w:left w:val="nil"/>
              <w:bottom w:val="single" w:sz="4" w:space="0" w:color="000000"/>
              <w:right w:val="single" w:sz="4" w:space="0" w:color="000000"/>
            </w:tcBorders>
            <w:shd w:val="clear" w:color="auto" w:fill="auto"/>
            <w:vAlign w:val="center"/>
          </w:tcPr>
          <w:p w14:paraId="5F42B413" w14:textId="77777777" w:rsidR="00DF08A2" w:rsidRPr="00F32E7A" w:rsidRDefault="00DF08A2" w:rsidP="00F32E7A">
            <w:pPr>
              <w:ind w:right="40"/>
              <w:jc w:val="center"/>
              <w:rPr>
                <w:sz w:val="18"/>
                <w:szCs w:val="18"/>
              </w:rPr>
            </w:pPr>
            <w:r w:rsidRPr="00F32E7A">
              <w:rPr>
                <w:sz w:val="18"/>
                <w:szCs w:val="18"/>
              </w:rPr>
              <w:t>0.94</w:t>
            </w:r>
          </w:p>
        </w:tc>
        <w:tc>
          <w:tcPr>
            <w:tcW w:w="661" w:type="dxa"/>
            <w:gridSpan w:val="3"/>
            <w:tcBorders>
              <w:top w:val="nil"/>
              <w:left w:val="nil"/>
              <w:bottom w:val="single" w:sz="4" w:space="0" w:color="000000"/>
              <w:right w:val="single" w:sz="4" w:space="0" w:color="000000"/>
            </w:tcBorders>
            <w:shd w:val="clear" w:color="auto" w:fill="auto"/>
            <w:vAlign w:val="center"/>
          </w:tcPr>
          <w:p w14:paraId="1D03135F" w14:textId="77777777" w:rsidR="00DF08A2" w:rsidRPr="00F32E7A" w:rsidRDefault="00DF08A2" w:rsidP="00F32E7A">
            <w:pPr>
              <w:ind w:right="40"/>
              <w:jc w:val="center"/>
              <w:rPr>
                <w:sz w:val="18"/>
                <w:szCs w:val="18"/>
              </w:rPr>
            </w:pPr>
            <w:r w:rsidRPr="00F32E7A">
              <w:rPr>
                <w:sz w:val="18"/>
                <w:szCs w:val="18"/>
              </w:rPr>
              <w:t>0.93</w:t>
            </w:r>
          </w:p>
        </w:tc>
        <w:tc>
          <w:tcPr>
            <w:tcW w:w="661" w:type="dxa"/>
            <w:gridSpan w:val="3"/>
            <w:tcBorders>
              <w:top w:val="nil"/>
              <w:left w:val="nil"/>
              <w:bottom w:val="single" w:sz="4" w:space="0" w:color="000000"/>
              <w:right w:val="single" w:sz="4" w:space="0" w:color="000000"/>
            </w:tcBorders>
            <w:shd w:val="clear" w:color="auto" w:fill="auto"/>
            <w:vAlign w:val="center"/>
          </w:tcPr>
          <w:p w14:paraId="1A0AEE85" w14:textId="77777777" w:rsidR="00DF08A2" w:rsidRPr="00F32E7A" w:rsidRDefault="00DF08A2" w:rsidP="00F32E7A">
            <w:pPr>
              <w:ind w:right="40"/>
              <w:jc w:val="center"/>
              <w:rPr>
                <w:sz w:val="18"/>
                <w:szCs w:val="18"/>
              </w:rPr>
            </w:pPr>
            <w:r w:rsidRPr="00F32E7A">
              <w:rPr>
                <w:sz w:val="18"/>
                <w:szCs w:val="18"/>
              </w:rPr>
              <w:t>0.92</w:t>
            </w:r>
          </w:p>
        </w:tc>
        <w:tc>
          <w:tcPr>
            <w:tcW w:w="1016" w:type="dxa"/>
            <w:gridSpan w:val="3"/>
            <w:tcBorders>
              <w:top w:val="nil"/>
              <w:left w:val="nil"/>
              <w:bottom w:val="single" w:sz="4" w:space="0" w:color="000000"/>
              <w:right w:val="single" w:sz="4" w:space="0" w:color="000000"/>
            </w:tcBorders>
            <w:shd w:val="clear" w:color="auto" w:fill="auto"/>
            <w:vAlign w:val="center"/>
          </w:tcPr>
          <w:p w14:paraId="306D10FA" w14:textId="77777777" w:rsidR="00DF08A2" w:rsidRPr="00F32E7A" w:rsidRDefault="00DF08A2" w:rsidP="00F32E7A">
            <w:pPr>
              <w:ind w:right="40"/>
              <w:jc w:val="center"/>
              <w:rPr>
                <w:sz w:val="18"/>
                <w:szCs w:val="18"/>
              </w:rPr>
            </w:pPr>
            <w:r w:rsidRPr="00F32E7A">
              <w:rPr>
                <w:sz w:val="18"/>
                <w:szCs w:val="18"/>
              </w:rPr>
              <w:t>0.92</w:t>
            </w:r>
          </w:p>
        </w:tc>
      </w:tr>
      <w:tr w:rsidR="00F32E7A" w14:paraId="69C3B0C8" w14:textId="77777777" w:rsidTr="00F32E7A">
        <w:trPr>
          <w:trHeight w:val="28"/>
          <w:jc w:val="center"/>
        </w:trPr>
        <w:tc>
          <w:tcPr>
            <w:tcW w:w="14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7A7635" w14:textId="77777777" w:rsidR="00DF08A2" w:rsidRDefault="00DF08A2" w:rsidP="00221E0C">
            <w:pPr>
              <w:ind w:right="42"/>
              <w:jc w:val="center"/>
              <w:rPr>
                <w:sz w:val="18"/>
                <w:szCs w:val="18"/>
              </w:rPr>
            </w:pPr>
            <w:r>
              <w:rPr>
                <w:sz w:val="18"/>
                <w:szCs w:val="18"/>
              </w:rPr>
              <w:t>Huancavelica</w:t>
            </w:r>
          </w:p>
        </w:tc>
        <w:tc>
          <w:tcPr>
            <w:tcW w:w="6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15C81C" w14:textId="77777777" w:rsidR="00DF08A2" w:rsidRPr="00F32E7A" w:rsidRDefault="00DF08A2" w:rsidP="00F32E7A">
            <w:pPr>
              <w:ind w:right="40"/>
              <w:jc w:val="center"/>
              <w:rPr>
                <w:sz w:val="18"/>
                <w:szCs w:val="18"/>
              </w:rPr>
            </w:pPr>
            <w:r w:rsidRPr="00F32E7A">
              <w:rPr>
                <w:sz w:val="18"/>
                <w:szCs w:val="18"/>
              </w:rPr>
              <w:t>1.00</w:t>
            </w:r>
          </w:p>
        </w:tc>
        <w:tc>
          <w:tcPr>
            <w:tcW w:w="658" w:type="dxa"/>
            <w:gridSpan w:val="3"/>
            <w:tcBorders>
              <w:top w:val="nil"/>
              <w:left w:val="single" w:sz="4" w:space="0" w:color="000000"/>
              <w:bottom w:val="single" w:sz="4" w:space="0" w:color="000000"/>
              <w:right w:val="single" w:sz="4" w:space="0" w:color="000000"/>
            </w:tcBorders>
            <w:shd w:val="clear" w:color="auto" w:fill="auto"/>
            <w:vAlign w:val="center"/>
          </w:tcPr>
          <w:p w14:paraId="19AAD9DA" w14:textId="77777777" w:rsidR="00DF08A2" w:rsidRPr="00F32E7A" w:rsidRDefault="00DF08A2" w:rsidP="00F32E7A">
            <w:pPr>
              <w:ind w:right="40"/>
              <w:jc w:val="center"/>
              <w:rPr>
                <w:sz w:val="18"/>
                <w:szCs w:val="18"/>
              </w:rPr>
            </w:pPr>
            <w:r w:rsidRPr="00F32E7A">
              <w:rPr>
                <w:sz w:val="18"/>
                <w:szCs w:val="18"/>
              </w:rPr>
              <w:t>0.98</w:t>
            </w:r>
          </w:p>
        </w:tc>
        <w:tc>
          <w:tcPr>
            <w:tcW w:w="661" w:type="dxa"/>
            <w:gridSpan w:val="2"/>
            <w:tcBorders>
              <w:top w:val="nil"/>
              <w:left w:val="nil"/>
              <w:bottom w:val="single" w:sz="4" w:space="0" w:color="000000"/>
              <w:right w:val="single" w:sz="4" w:space="0" w:color="000000"/>
            </w:tcBorders>
            <w:shd w:val="clear" w:color="auto" w:fill="auto"/>
            <w:vAlign w:val="center"/>
          </w:tcPr>
          <w:p w14:paraId="4A744774" w14:textId="77777777" w:rsidR="00DF08A2" w:rsidRPr="00F32E7A" w:rsidRDefault="00DF08A2" w:rsidP="00F32E7A">
            <w:pPr>
              <w:ind w:right="40"/>
              <w:jc w:val="center"/>
              <w:rPr>
                <w:sz w:val="18"/>
                <w:szCs w:val="18"/>
              </w:rPr>
            </w:pPr>
            <w:r w:rsidRPr="00F32E7A">
              <w:rPr>
                <w:sz w:val="18"/>
                <w:szCs w:val="18"/>
              </w:rPr>
              <w:t>0.96</w:t>
            </w:r>
          </w:p>
        </w:tc>
        <w:tc>
          <w:tcPr>
            <w:tcW w:w="661" w:type="dxa"/>
            <w:gridSpan w:val="3"/>
            <w:tcBorders>
              <w:top w:val="nil"/>
              <w:left w:val="nil"/>
              <w:bottom w:val="single" w:sz="4" w:space="0" w:color="000000"/>
              <w:right w:val="single" w:sz="4" w:space="0" w:color="000000"/>
            </w:tcBorders>
            <w:shd w:val="clear" w:color="auto" w:fill="auto"/>
            <w:vAlign w:val="center"/>
          </w:tcPr>
          <w:p w14:paraId="69E5FD03" w14:textId="77777777" w:rsidR="00DF08A2" w:rsidRPr="00F32E7A" w:rsidRDefault="00DF08A2" w:rsidP="00F32E7A">
            <w:pPr>
              <w:ind w:right="40"/>
              <w:jc w:val="center"/>
              <w:rPr>
                <w:sz w:val="18"/>
                <w:szCs w:val="18"/>
              </w:rPr>
            </w:pPr>
            <w:r w:rsidRPr="00F32E7A">
              <w:rPr>
                <w:sz w:val="18"/>
                <w:szCs w:val="18"/>
              </w:rPr>
              <w:t>0.94</w:t>
            </w:r>
          </w:p>
        </w:tc>
        <w:tc>
          <w:tcPr>
            <w:tcW w:w="661" w:type="dxa"/>
            <w:gridSpan w:val="3"/>
            <w:tcBorders>
              <w:top w:val="nil"/>
              <w:left w:val="nil"/>
              <w:bottom w:val="single" w:sz="4" w:space="0" w:color="000000"/>
              <w:right w:val="single" w:sz="4" w:space="0" w:color="000000"/>
            </w:tcBorders>
            <w:shd w:val="clear" w:color="auto" w:fill="auto"/>
            <w:vAlign w:val="center"/>
          </w:tcPr>
          <w:p w14:paraId="37284E0E" w14:textId="77777777" w:rsidR="00DF08A2" w:rsidRPr="00F32E7A" w:rsidRDefault="00DF08A2" w:rsidP="00F32E7A">
            <w:pPr>
              <w:ind w:right="40"/>
              <w:jc w:val="center"/>
              <w:rPr>
                <w:sz w:val="18"/>
                <w:szCs w:val="18"/>
              </w:rPr>
            </w:pPr>
            <w:r w:rsidRPr="00F32E7A">
              <w:rPr>
                <w:sz w:val="18"/>
                <w:szCs w:val="18"/>
              </w:rPr>
              <w:t>0.93</w:t>
            </w:r>
          </w:p>
        </w:tc>
        <w:tc>
          <w:tcPr>
            <w:tcW w:w="661" w:type="dxa"/>
            <w:gridSpan w:val="3"/>
            <w:tcBorders>
              <w:top w:val="nil"/>
              <w:left w:val="nil"/>
              <w:bottom w:val="single" w:sz="4" w:space="0" w:color="000000"/>
              <w:right w:val="single" w:sz="4" w:space="0" w:color="000000"/>
            </w:tcBorders>
            <w:shd w:val="clear" w:color="auto" w:fill="auto"/>
            <w:vAlign w:val="center"/>
          </w:tcPr>
          <w:p w14:paraId="2047537E" w14:textId="77777777" w:rsidR="00DF08A2" w:rsidRPr="00F32E7A" w:rsidRDefault="00DF08A2" w:rsidP="00F32E7A">
            <w:pPr>
              <w:ind w:right="40"/>
              <w:jc w:val="center"/>
              <w:rPr>
                <w:sz w:val="18"/>
                <w:szCs w:val="18"/>
              </w:rPr>
            </w:pPr>
            <w:r w:rsidRPr="00F32E7A">
              <w:rPr>
                <w:sz w:val="18"/>
                <w:szCs w:val="18"/>
              </w:rPr>
              <w:t>0.91</w:t>
            </w:r>
          </w:p>
        </w:tc>
        <w:tc>
          <w:tcPr>
            <w:tcW w:w="661" w:type="dxa"/>
            <w:gridSpan w:val="3"/>
            <w:tcBorders>
              <w:top w:val="nil"/>
              <w:left w:val="nil"/>
              <w:bottom w:val="single" w:sz="4" w:space="0" w:color="000000"/>
              <w:right w:val="single" w:sz="4" w:space="0" w:color="000000"/>
            </w:tcBorders>
            <w:shd w:val="clear" w:color="auto" w:fill="auto"/>
            <w:vAlign w:val="center"/>
          </w:tcPr>
          <w:p w14:paraId="6B5ACB88" w14:textId="77777777" w:rsidR="00DF08A2" w:rsidRPr="00F32E7A" w:rsidRDefault="00DF08A2" w:rsidP="00F32E7A">
            <w:pPr>
              <w:ind w:right="40"/>
              <w:jc w:val="center"/>
              <w:rPr>
                <w:sz w:val="18"/>
                <w:szCs w:val="18"/>
              </w:rPr>
            </w:pPr>
            <w:r w:rsidRPr="00F32E7A">
              <w:rPr>
                <w:sz w:val="18"/>
                <w:szCs w:val="18"/>
              </w:rPr>
              <w:t>0.89</w:t>
            </w:r>
          </w:p>
        </w:tc>
        <w:tc>
          <w:tcPr>
            <w:tcW w:w="661" w:type="dxa"/>
            <w:gridSpan w:val="3"/>
            <w:tcBorders>
              <w:top w:val="nil"/>
              <w:left w:val="nil"/>
              <w:bottom w:val="single" w:sz="4" w:space="0" w:color="000000"/>
              <w:right w:val="single" w:sz="4" w:space="0" w:color="000000"/>
            </w:tcBorders>
            <w:shd w:val="clear" w:color="auto" w:fill="auto"/>
            <w:vAlign w:val="center"/>
          </w:tcPr>
          <w:p w14:paraId="153F1A8B" w14:textId="77777777" w:rsidR="00DF08A2" w:rsidRPr="00F32E7A" w:rsidRDefault="00DF08A2" w:rsidP="00F32E7A">
            <w:pPr>
              <w:ind w:right="40"/>
              <w:jc w:val="center"/>
              <w:rPr>
                <w:sz w:val="18"/>
                <w:szCs w:val="18"/>
              </w:rPr>
            </w:pPr>
            <w:r w:rsidRPr="00F32E7A">
              <w:rPr>
                <w:sz w:val="18"/>
                <w:szCs w:val="18"/>
              </w:rPr>
              <w:t>0.88</w:t>
            </w:r>
          </w:p>
        </w:tc>
        <w:tc>
          <w:tcPr>
            <w:tcW w:w="661" w:type="dxa"/>
            <w:gridSpan w:val="3"/>
            <w:tcBorders>
              <w:top w:val="nil"/>
              <w:left w:val="nil"/>
              <w:bottom w:val="single" w:sz="4" w:space="0" w:color="000000"/>
              <w:right w:val="single" w:sz="4" w:space="0" w:color="000000"/>
            </w:tcBorders>
            <w:shd w:val="clear" w:color="auto" w:fill="auto"/>
            <w:vAlign w:val="center"/>
          </w:tcPr>
          <w:p w14:paraId="30E9FCF8" w14:textId="77777777" w:rsidR="00DF08A2" w:rsidRPr="00F32E7A" w:rsidRDefault="00DF08A2" w:rsidP="00F32E7A">
            <w:pPr>
              <w:ind w:right="40"/>
              <w:jc w:val="center"/>
              <w:rPr>
                <w:sz w:val="18"/>
                <w:szCs w:val="18"/>
              </w:rPr>
            </w:pPr>
            <w:r w:rsidRPr="00F32E7A">
              <w:rPr>
                <w:sz w:val="18"/>
                <w:szCs w:val="18"/>
              </w:rPr>
              <w:t>0.86</w:t>
            </w:r>
          </w:p>
        </w:tc>
        <w:tc>
          <w:tcPr>
            <w:tcW w:w="661" w:type="dxa"/>
            <w:gridSpan w:val="3"/>
            <w:tcBorders>
              <w:top w:val="nil"/>
              <w:left w:val="nil"/>
              <w:bottom w:val="single" w:sz="4" w:space="0" w:color="000000"/>
              <w:right w:val="single" w:sz="4" w:space="0" w:color="000000"/>
            </w:tcBorders>
            <w:shd w:val="clear" w:color="auto" w:fill="auto"/>
            <w:vAlign w:val="center"/>
          </w:tcPr>
          <w:p w14:paraId="1B9A91F5" w14:textId="77777777" w:rsidR="00DF08A2" w:rsidRPr="00F32E7A" w:rsidRDefault="00DF08A2" w:rsidP="00F32E7A">
            <w:pPr>
              <w:ind w:right="40"/>
              <w:jc w:val="center"/>
              <w:rPr>
                <w:sz w:val="18"/>
                <w:szCs w:val="18"/>
              </w:rPr>
            </w:pPr>
            <w:r w:rsidRPr="00F32E7A">
              <w:rPr>
                <w:sz w:val="18"/>
                <w:szCs w:val="18"/>
              </w:rPr>
              <w:t>0.85</w:t>
            </w:r>
          </w:p>
        </w:tc>
        <w:tc>
          <w:tcPr>
            <w:tcW w:w="661" w:type="dxa"/>
            <w:gridSpan w:val="3"/>
            <w:tcBorders>
              <w:top w:val="nil"/>
              <w:left w:val="nil"/>
              <w:bottom w:val="single" w:sz="4" w:space="0" w:color="000000"/>
              <w:right w:val="single" w:sz="4" w:space="0" w:color="000000"/>
            </w:tcBorders>
            <w:shd w:val="clear" w:color="auto" w:fill="auto"/>
            <w:vAlign w:val="center"/>
          </w:tcPr>
          <w:p w14:paraId="13DE3202" w14:textId="77777777" w:rsidR="00DF08A2" w:rsidRPr="00F32E7A" w:rsidRDefault="00DF08A2" w:rsidP="00F32E7A">
            <w:pPr>
              <w:ind w:right="40"/>
              <w:jc w:val="center"/>
              <w:rPr>
                <w:sz w:val="18"/>
                <w:szCs w:val="18"/>
              </w:rPr>
            </w:pPr>
            <w:r w:rsidRPr="00F32E7A">
              <w:rPr>
                <w:sz w:val="18"/>
                <w:szCs w:val="18"/>
              </w:rPr>
              <w:t>0.83</w:t>
            </w:r>
          </w:p>
        </w:tc>
        <w:tc>
          <w:tcPr>
            <w:tcW w:w="661" w:type="dxa"/>
            <w:gridSpan w:val="3"/>
            <w:tcBorders>
              <w:top w:val="nil"/>
              <w:left w:val="nil"/>
              <w:bottom w:val="single" w:sz="4" w:space="0" w:color="000000"/>
              <w:right w:val="single" w:sz="4" w:space="0" w:color="000000"/>
            </w:tcBorders>
            <w:shd w:val="clear" w:color="auto" w:fill="auto"/>
            <w:vAlign w:val="center"/>
          </w:tcPr>
          <w:p w14:paraId="4E312D93" w14:textId="77777777" w:rsidR="00DF08A2" w:rsidRPr="00F32E7A" w:rsidRDefault="00DF08A2" w:rsidP="00F32E7A">
            <w:pPr>
              <w:ind w:right="40"/>
              <w:jc w:val="center"/>
              <w:rPr>
                <w:sz w:val="18"/>
                <w:szCs w:val="18"/>
              </w:rPr>
            </w:pPr>
            <w:r w:rsidRPr="00F32E7A">
              <w:rPr>
                <w:sz w:val="18"/>
                <w:szCs w:val="18"/>
              </w:rPr>
              <w:t>0.82</w:t>
            </w:r>
          </w:p>
        </w:tc>
        <w:tc>
          <w:tcPr>
            <w:tcW w:w="1016" w:type="dxa"/>
            <w:gridSpan w:val="3"/>
            <w:tcBorders>
              <w:top w:val="nil"/>
              <w:left w:val="nil"/>
              <w:bottom w:val="single" w:sz="4" w:space="0" w:color="000000"/>
              <w:right w:val="single" w:sz="4" w:space="0" w:color="000000"/>
            </w:tcBorders>
            <w:shd w:val="clear" w:color="auto" w:fill="auto"/>
            <w:vAlign w:val="center"/>
          </w:tcPr>
          <w:p w14:paraId="4FAE38BE" w14:textId="77777777" w:rsidR="00DF08A2" w:rsidRPr="00F32E7A" w:rsidRDefault="00DF08A2" w:rsidP="00F32E7A">
            <w:pPr>
              <w:ind w:right="40"/>
              <w:jc w:val="center"/>
              <w:rPr>
                <w:sz w:val="18"/>
                <w:szCs w:val="18"/>
              </w:rPr>
            </w:pPr>
            <w:r w:rsidRPr="00F32E7A">
              <w:rPr>
                <w:sz w:val="18"/>
                <w:szCs w:val="18"/>
              </w:rPr>
              <w:t>0.81</w:t>
            </w:r>
          </w:p>
        </w:tc>
      </w:tr>
      <w:tr w:rsidR="00F32E7A" w14:paraId="5CA2C7CD" w14:textId="77777777" w:rsidTr="00F32E7A">
        <w:trPr>
          <w:trHeight w:val="28"/>
          <w:jc w:val="center"/>
        </w:trPr>
        <w:tc>
          <w:tcPr>
            <w:tcW w:w="14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61C7BE" w14:textId="77777777" w:rsidR="00DF08A2" w:rsidRDefault="00DF08A2" w:rsidP="00221E0C">
            <w:pPr>
              <w:ind w:right="42"/>
              <w:jc w:val="center"/>
              <w:rPr>
                <w:sz w:val="18"/>
                <w:szCs w:val="18"/>
              </w:rPr>
            </w:pPr>
            <w:r>
              <w:rPr>
                <w:sz w:val="18"/>
                <w:szCs w:val="18"/>
              </w:rPr>
              <w:t>Huánuco</w:t>
            </w:r>
          </w:p>
        </w:tc>
        <w:tc>
          <w:tcPr>
            <w:tcW w:w="6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388AC2" w14:textId="77777777" w:rsidR="00DF08A2" w:rsidRPr="00F32E7A" w:rsidRDefault="00DF08A2" w:rsidP="00F32E7A">
            <w:pPr>
              <w:ind w:right="40"/>
              <w:jc w:val="center"/>
              <w:rPr>
                <w:sz w:val="18"/>
                <w:szCs w:val="18"/>
              </w:rPr>
            </w:pPr>
            <w:r w:rsidRPr="00F32E7A">
              <w:rPr>
                <w:sz w:val="18"/>
                <w:szCs w:val="18"/>
              </w:rPr>
              <w:t>1.00</w:t>
            </w:r>
          </w:p>
        </w:tc>
        <w:tc>
          <w:tcPr>
            <w:tcW w:w="658" w:type="dxa"/>
            <w:gridSpan w:val="3"/>
            <w:tcBorders>
              <w:top w:val="nil"/>
              <w:left w:val="single" w:sz="4" w:space="0" w:color="000000"/>
              <w:bottom w:val="single" w:sz="4" w:space="0" w:color="000000"/>
              <w:right w:val="single" w:sz="4" w:space="0" w:color="000000"/>
            </w:tcBorders>
            <w:shd w:val="clear" w:color="auto" w:fill="auto"/>
            <w:vAlign w:val="center"/>
          </w:tcPr>
          <w:p w14:paraId="792FF9EF" w14:textId="77777777" w:rsidR="00DF08A2" w:rsidRPr="00F32E7A" w:rsidRDefault="00DF08A2" w:rsidP="00F32E7A">
            <w:pPr>
              <w:ind w:right="40"/>
              <w:jc w:val="center"/>
              <w:rPr>
                <w:sz w:val="18"/>
                <w:szCs w:val="18"/>
              </w:rPr>
            </w:pPr>
            <w:r w:rsidRPr="00F32E7A">
              <w:rPr>
                <w:sz w:val="18"/>
                <w:szCs w:val="18"/>
              </w:rPr>
              <w:t>0.99</w:t>
            </w:r>
          </w:p>
        </w:tc>
        <w:tc>
          <w:tcPr>
            <w:tcW w:w="661" w:type="dxa"/>
            <w:gridSpan w:val="2"/>
            <w:tcBorders>
              <w:top w:val="nil"/>
              <w:left w:val="nil"/>
              <w:bottom w:val="single" w:sz="4" w:space="0" w:color="000000"/>
              <w:right w:val="single" w:sz="4" w:space="0" w:color="000000"/>
            </w:tcBorders>
            <w:shd w:val="clear" w:color="auto" w:fill="auto"/>
            <w:vAlign w:val="center"/>
          </w:tcPr>
          <w:p w14:paraId="40942E46" w14:textId="77777777" w:rsidR="00DF08A2" w:rsidRPr="00F32E7A" w:rsidRDefault="00DF08A2" w:rsidP="00F32E7A">
            <w:pPr>
              <w:ind w:right="40"/>
              <w:jc w:val="center"/>
              <w:rPr>
                <w:sz w:val="18"/>
                <w:szCs w:val="18"/>
              </w:rPr>
            </w:pPr>
            <w:r w:rsidRPr="00F32E7A">
              <w:rPr>
                <w:sz w:val="18"/>
                <w:szCs w:val="18"/>
              </w:rPr>
              <w:t>0.98</w:t>
            </w:r>
          </w:p>
        </w:tc>
        <w:tc>
          <w:tcPr>
            <w:tcW w:w="661" w:type="dxa"/>
            <w:gridSpan w:val="3"/>
            <w:tcBorders>
              <w:top w:val="nil"/>
              <w:left w:val="nil"/>
              <w:bottom w:val="single" w:sz="4" w:space="0" w:color="000000"/>
              <w:right w:val="single" w:sz="4" w:space="0" w:color="000000"/>
            </w:tcBorders>
            <w:shd w:val="clear" w:color="auto" w:fill="auto"/>
            <w:vAlign w:val="center"/>
          </w:tcPr>
          <w:p w14:paraId="0FC0155D" w14:textId="77777777" w:rsidR="00DF08A2" w:rsidRPr="00F32E7A" w:rsidRDefault="00DF08A2" w:rsidP="00F32E7A">
            <w:pPr>
              <w:ind w:right="40"/>
              <w:jc w:val="center"/>
              <w:rPr>
                <w:sz w:val="18"/>
                <w:szCs w:val="18"/>
              </w:rPr>
            </w:pPr>
            <w:r w:rsidRPr="00F32E7A">
              <w:rPr>
                <w:sz w:val="18"/>
                <w:szCs w:val="18"/>
              </w:rPr>
              <w:t>0.97</w:t>
            </w:r>
          </w:p>
        </w:tc>
        <w:tc>
          <w:tcPr>
            <w:tcW w:w="661" w:type="dxa"/>
            <w:gridSpan w:val="3"/>
            <w:tcBorders>
              <w:top w:val="nil"/>
              <w:left w:val="nil"/>
              <w:bottom w:val="single" w:sz="4" w:space="0" w:color="000000"/>
              <w:right w:val="single" w:sz="4" w:space="0" w:color="000000"/>
            </w:tcBorders>
            <w:shd w:val="clear" w:color="auto" w:fill="auto"/>
            <w:vAlign w:val="center"/>
          </w:tcPr>
          <w:p w14:paraId="570053C5" w14:textId="77777777" w:rsidR="00DF08A2" w:rsidRPr="00F32E7A" w:rsidRDefault="00DF08A2" w:rsidP="00F32E7A">
            <w:pPr>
              <w:ind w:right="40"/>
              <w:jc w:val="center"/>
              <w:rPr>
                <w:sz w:val="18"/>
                <w:szCs w:val="18"/>
              </w:rPr>
            </w:pPr>
            <w:r w:rsidRPr="00F32E7A">
              <w:rPr>
                <w:sz w:val="18"/>
                <w:szCs w:val="18"/>
              </w:rPr>
              <w:t>0.95</w:t>
            </w:r>
          </w:p>
        </w:tc>
        <w:tc>
          <w:tcPr>
            <w:tcW w:w="661" w:type="dxa"/>
            <w:gridSpan w:val="3"/>
            <w:tcBorders>
              <w:top w:val="nil"/>
              <w:left w:val="nil"/>
              <w:bottom w:val="single" w:sz="4" w:space="0" w:color="000000"/>
              <w:right w:val="single" w:sz="4" w:space="0" w:color="000000"/>
            </w:tcBorders>
            <w:shd w:val="clear" w:color="auto" w:fill="auto"/>
            <w:vAlign w:val="center"/>
          </w:tcPr>
          <w:p w14:paraId="429A953E" w14:textId="77777777" w:rsidR="00DF08A2" w:rsidRPr="00F32E7A" w:rsidRDefault="00DF08A2" w:rsidP="00F32E7A">
            <w:pPr>
              <w:ind w:right="40"/>
              <w:jc w:val="center"/>
              <w:rPr>
                <w:sz w:val="18"/>
                <w:szCs w:val="18"/>
              </w:rPr>
            </w:pPr>
            <w:r w:rsidRPr="00F32E7A">
              <w:rPr>
                <w:sz w:val="18"/>
                <w:szCs w:val="18"/>
              </w:rPr>
              <w:t>0.94</w:t>
            </w:r>
          </w:p>
        </w:tc>
        <w:tc>
          <w:tcPr>
            <w:tcW w:w="661" w:type="dxa"/>
            <w:gridSpan w:val="3"/>
            <w:tcBorders>
              <w:top w:val="nil"/>
              <w:left w:val="nil"/>
              <w:bottom w:val="single" w:sz="4" w:space="0" w:color="000000"/>
              <w:right w:val="single" w:sz="4" w:space="0" w:color="000000"/>
            </w:tcBorders>
            <w:shd w:val="clear" w:color="auto" w:fill="auto"/>
            <w:vAlign w:val="center"/>
          </w:tcPr>
          <w:p w14:paraId="3F5C3BD9" w14:textId="77777777" w:rsidR="00DF08A2" w:rsidRPr="00F32E7A" w:rsidRDefault="00DF08A2" w:rsidP="00F32E7A">
            <w:pPr>
              <w:ind w:right="40"/>
              <w:jc w:val="center"/>
              <w:rPr>
                <w:sz w:val="18"/>
                <w:szCs w:val="18"/>
              </w:rPr>
            </w:pPr>
            <w:r w:rsidRPr="00F32E7A">
              <w:rPr>
                <w:sz w:val="18"/>
                <w:szCs w:val="18"/>
              </w:rPr>
              <w:t>0.93</w:t>
            </w:r>
          </w:p>
        </w:tc>
        <w:tc>
          <w:tcPr>
            <w:tcW w:w="661" w:type="dxa"/>
            <w:gridSpan w:val="3"/>
            <w:tcBorders>
              <w:top w:val="nil"/>
              <w:left w:val="nil"/>
              <w:bottom w:val="single" w:sz="4" w:space="0" w:color="000000"/>
              <w:right w:val="single" w:sz="4" w:space="0" w:color="000000"/>
            </w:tcBorders>
            <w:shd w:val="clear" w:color="auto" w:fill="auto"/>
            <w:vAlign w:val="center"/>
          </w:tcPr>
          <w:p w14:paraId="5070C2E1" w14:textId="77777777" w:rsidR="00DF08A2" w:rsidRPr="00F32E7A" w:rsidRDefault="00DF08A2" w:rsidP="00F32E7A">
            <w:pPr>
              <w:ind w:right="40"/>
              <w:jc w:val="center"/>
              <w:rPr>
                <w:sz w:val="18"/>
                <w:szCs w:val="18"/>
              </w:rPr>
            </w:pPr>
            <w:r w:rsidRPr="00F32E7A">
              <w:rPr>
                <w:sz w:val="18"/>
                <w:szCs w:val="18"/>
              </w:rPr>
              <w:t>0.92</w:t>
            </w:r>
          </w:p>
        </w:tc>
        <w:tc>
          <w:tcPr>
            <w:tcW w:w="661" w:type="dxa"/>
            <w:gridSpan w:val="3"/>
            <w:tcBorders>
              <w:top w:val="nil"/>
              <w:left w:val="nil"/>
              <w:bottom w:val="single" w:sz="4" w:space="0" w:color="000000"/>
              <w:right w:val="single" w:sz="4" w:space="0" w:color="000000"/>
            </w:tcBorders>
            <w:shd w:val="clear" w:color="auto" w:fill="auto"/>
            <w:vAlign w:val="center"/>
          </w:tcPr>
          <w:p w14:paraId="10F123C8" w14:textId="77777777" w:rsidR="00DF08A2" w:rsidRPr="00F32E7A" w:rsidRDefault="00DF08A2" w:rsidP="00F32E7A">
            <w:pPr>
              <w:ind w:right="40"/>
              <w:jc w:val="center"/>
              <w:rPr>
                <w:sz w:val="18"/>
                <w:szCs w:val="18"/>
              </w:rPr>
            </w:pPr>
            <w:r w:rsidRPr="00F32E7A">
              <w:rPr>
                <w:sz w:val="18"/>
                <w:szCs w:val="18"/>
              </w:rPr>
              <w:t>0.91</w:t>
            </w:r>
          </w:p>
        </w:tc>
        <w:tc>
          <w:tcPr>
            <w:tcW w:w="661" w:type="dxa"/>
            <w:gridSpan w:val="3"/>
            <w:tcBorders>
              <w:top w:val="nil"/>
              <w:left w:val="nil"/>
              <w:bottom w:val="single" w:sz="4" w:space="0" w:color="000000"/>
              <w:right w:val="single" w:sz="4" w:space="0" w:color="000000"/>
            </w:tcBorders>
            <w:shd w:val="clear" w:color="auto" w:fill="auto"/>
            <w:vAlign w:val="center"/>
          </w:tcPr>
          <w:p w14:paraId="0DF674AB" w14:textId="77777777" w:rsidR="00DF08A2" w:rsidRPr="00F32E7A" w:rsidRDefault="00DF08A2" w:rsidP="00F32E7A">
            <w:pPr>
              <w:ind w:right="40"/>
              <w:jc w:val="center"/>
              <w:rPr>
                <w:sz w:val="18"/>
                <w:szCs w:val="18"/>
              </w:rPr>
            </w:pPr>
            <w:r w:rsidRPr="00F32E7A">
              <w:rPr>
                <w:sz w:val="18"/>
                <w:szCs w:val="18"/>
              </w:rPr>
              <w:t>0.90</w:t>
            </w:r>
          </w:p>
        </w:tc>
        <w:tc>
          <w:tcPr>
            <w:tcW w:w="661" w:type="dxa"/>
            <w:gridSpan w:val="3"/>
            <w:tcBorders>
              <w:top w:val="nil"/>
              <w:left w:val="nil"/>
              <w:bottom w:val="single" w:sz="4" w:space="0" w:color="000000"/>
              <w:right w:val="single" w:sz="4" w:space="0" w:color="000000"/>
            </w:tcBorders>
            <w:shd w:val="clear" w:color="auto" w:fill="auto"/>
            <w:vAlign w:val="center"/>
          </w:tcPr>
          <w:p w14:paraId="42E682C3" w14:textId="77777777" w:rsidR="00DF08A2" w:rsidRPr="00F32E7A" w:rsidRDefault="00DF08A2" w:rsidP="00F32E7A">
            <w:pPr>
              <w:ind w:right="40"/>
              <w:jc w:val="center"/>
              <w:rPr>
                <w:sz w:val="18"/>
                <w:szCs w:val="18"/>
              </w:rPr>
            </w:pPr>
            <w:r w:rsidRPr="00F32E7A">
              <w:rPr>
                <w:sz w:val="18"/>
                <w:szCs w:val="18"/>
              </w:rPr>
              <w:t>0.89</w:t>
            </w:r>
          </w:p>
        </w:tc>
        <w:tc>
          <w:tcPr>
            <w:tcW w:w="661" w:type="dxa"/>
            <w:gridSpan w:val="3"/>
            <w:tcBorders>
              <w:top w:val="nil"/>
              <w:left w:val="nil"/>
              <w:bottom w:val="single" w:sz="4" w:space="0" w:color="000000"/>
              <w:right w:val="single" w:sz="4" w:space="0" w:color="000000"/>
            </w:tcBorders>
            <w:shd w:val="clear" w:color="auto" w:fill="auto"/>
            <w:vAlign w:val="center"/>
          </w:tcPr>
          <w:p w14:paraId="203346FD" w14:textId="77777777" w:rsidR="00DF08A2" w:rsidRPr="00F32E7A" w:rsidRDefault="00DF08A2" w:rsidP="00F32E7A">
            <w:pPr>
              <w:ind w:right="40"/>
              <w:jc w:val="center"/>
              <w:rPr>
                <w:sz w:val="18"/>
                <w:szCs w:val="18"/>
              </w:rPr>
            </w:pPr>
            <w:r w:rsidRPr="00F32E7A">
              <w:rPr>
                <w:sz w:val="18"/>
                <w:szCs w:val="18"/>
              </w:rPr>
              <w:t>0.88</w:t>
            </w:r>
          </w:p>
        </w:tc>
        <w:tc>
          <w:tcPr>
            <w:tcW w:w="1016" w:type="dxa"/>
            <w:gridSpan w:val="3"/>
            <w:tcBorders>
              <w:top w:val="nil"/>
              <w:left w:val="nil"/>
              <w:bottom w:val="single" w:sz="4" w:space="0" w:color="000000"/>
              <w:right w:val="single" w:sz="4" w:space="0" w:color="000000"/>
            </w:tcBorders>
            <w:shd w:val="clear" w:color="auto" w:fill="auto"/>
            <w:vAlign w:val="center"/>
          </w:tcPr>
          <w:p w14:paraId="6A370AB6" w14:textId="77777777" w:rsidR="00DF08A2" w:rsidRPr="00F32E7A" w:rsidRDefault="00DF08A2" w:rsidP="00F32E7A">
            <w:pPr>
              <w:ind w:right="40"/>
              <w:jc w:val="center"/>
              <w:rPr>
                <w:sz w:val="18"/>
                <w:szCs w:val="18"/>
              </w:rPr>
            </w:pPr>
            <w:r w:rsidRPr="00F32E7A">
              <w:rPr>
                <w:sz w:val="18"/>
                <w:szCs w:val="18"/>
              </w:rPr>
              <w:t>0.87</w:t>
            </w:r>
          </w:p>
        </w:tc>
      </w:tr>
      <w:tr w:rsidR="00F32E7A" w14:paraId="5AAA2BF9" w14:textId="77777777" w:rsidTr="00F32E7A">
        <w:trPr>
          <w:trHeight w:val="28"/>
          <w:jc w:val="center"/>
        </w:trPr>
        <w:tc>
          <w:tcPr>
            <w:tcW w:w="14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D7DB96" w14:textId="77777777" w:rsidR="00DF08A2" w:rsidRDefault="00DF08A2" w:rsidP="00221E0C">
            <w:pPr>
              <w:ind w:right="42"/>
              <w:jc w:val="center"/>
              <w:rPr>
                <w:sz w:val="18"/>
                <w:szCs w:val="18"/>
              </w:rPr>
            </w:pPr>
            <w:r>
              <w:rPr>
                <w:sz w:val="18"/>
                <w:szCs w:val="18"/>
              </w:rPr>
              <w:t>Ica</w:t>
            </w:r>
          </w:p>
        </w:tc>
        <w:tc>
          <w:tcPr>
            <w:tcW w:w="6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0FFAB5" w14:textId="77777777" w:rsidR="00DF08A2" w:rsidRPr="00F32E7A" w:rsidRDefault="00DF08A2" w:rsidP="00F32E7A">
            <w:pPr>
              <w:ind w:right="40"/>
              <w:jc w:val="center"/>
              <w:rPr>
                <w:sz w:val="18"/>
                <w:szCs w:val="18"/>
              </w:rPr>
            </w:pPr>
            <w:r w:rsidRPr="00F32E7A">
              <w:rPr>
                <w:sz w:val="18"/>
                <w:szCs w:val="18"/>
              </w:rPr>
              <w:t>1.00</w:t>
            </w:r>
          </w:p>
        </w:tc>
        <w:tc>
          <w:tcPr>
            <w:tcW w:w="658" w:type="dxa"/>
            <w:gridSpan w:val="3"/>
            <w:tcBorders>
              <w:top w:val="nil"/>
              <w:left w:val="single" w:sz="4" w:space="0" w:color="000000"/>
              <w:bottom w:val="single" w:sz="4" w:space="0" w:color="000000"/>
              <w:right w:val="single" w:sz="4" w:space="0" w:color="000000"/>
            </w:tcBorders>
            <w:shd w:val="clear" w:color="auto" w:fill="auto"/>
            <w:vAlign w:val="center"/>
          </w:tcPr>
          <w:p w14:paraId="2711DD47" w14:textId="77777777" w:rsidR="00DF08A2" w:rsidRPr="00F32E7A" w:rsidRDefault="00DF08A2" w:rsidP="00F32E7A">
            <w:pPr>
              <w:ind w:right="40"/>
              <w:jc w:val="center"/>
              <w:rPr>
                <w:sz w:val="18"/>
                <w:szCs w:val="18"/>
              </w:rPr>
            </w:pPr>
            <w:r w:rsidRPr="00F32E7A">
              <w:rPr>
                <w:sz w:val="18"/>
                <w:szCs w:val="18"/>
              </w:rPr>
              <w:t>0.99</w:t>
            </w:r>
          </w:p>
        </w:tc>
        <w:tc>
          <w:tcPr>
            <w:tcW w:w="661" w:type="dxa"/>
            <w:gridSpan w:val="2"/>
            <w:tcBorders>
              <w:top w:val="nil"/>
              <w:left w:val="nil"/>
              <w:bottom w:val="single" w:sz="4" w:space="0" w:color="000000"/>
              <w:right w:val="single" w:sz="4" w:space="0" w:color="000000"/>
            </w:tcBorders>
            <w:shd w:val="clear" w:color="auto" w:fill="auto"/>
            <w:vAlign w:val="center"/>
          </w:tcPr>
          <w:p w14:paraId="7362B95E" w14:textId="77777777" w:rsidR="00DF08A2" w:rsidRPr="00F32E7A" w:rsidRDefault="00DF08A2" w:rsidP="00F32E7A">
            <w:pPr>
              <w:ind w:right="40"/>
              <w:jc w:val="center"/>
              <w:rPr>
                <w:sz w:val="18"/>
                <w:szCs w:val="18"/>
              </w:rPr>
            </w:pPr>
            <w:r w:rsidRPr="00F32E7A">
              <w:rPr>
                <w:sz w:val="18"/>
                <w:szCs w:val="18"/>
              </w:rPr>
              <w:t>0.98</w:t>
            </w:r>
          </w:p>
        </w:tc>
        <w:tc>
          <w:tcPr>
            <w:tcW w:w="661" w:type="dxa"/>
            <w:gridSpan w:val="3"/>
            <w:tcBorders>
              <w:top w:val="nil"/>
              <w:left w:val="nil"/>
              <w:bottom w:val="single" w:sz="4" w:space="0" w:color="000000"/>
              <w:right w:val="single" w:sz="4" w:space="0" w:color="000000"/>
            </w:tcBorders>
            <w:shd w:val="clear" w:color="auto" w:fill="auto"/>
            <w:vAlign w:val="center"/>
          </w:tcPr>
          <w:p w14:paraId="2D6E3D6A" w14:textId="77777777" w:rsidR="00DF08A2" w:rsidRPr="00F32E7A" w:rsidRDefault="00DF08A2" w:rsidP="00F32E7A">
            <w:pPr>
              <w:ind w:right="40"/>
              <w:jc w:val="center"/>
              <w:rPr>
                <w:sz w:val="18"/>
                <w:szCs w:val="18"/>
              </w:rPr>
            </w:pPr>
            <w:r w:rsidRPr="00F32E7A">
              <w:rPr>
                <w:sz w:val="18"/>
                <w:szCs w:val="18"/>
              </w:rPr>
              <w:t>0.97</w:t>
            </w:r>
          </w:p>
        </w:tc>
        <w:tc>
          <w:tcPr>
            <w:tcW w:w="661" w:type="dxa"/>
            <w:gridSpan w:val="3"/>
            <w:tcBorders>
              <w:top w:val="nil"/>
              <w:left w:val="nil"/>
              <w:bottom w:val="single" w:sz="4" w:space="0" w:color="000000"/>
              <w:right w:val="single" w:sz="4" w:space="0" w:color="000000"/>
            </w:tcBorders>
            <w:shd w:val="clear" w:color="auto" w:fill="auto"/>
            <w:vAlign w:val="center"/>
          </w:tcPr>
          <w:p w14:paraId="7936E57E" w14:textId="77777777" w:rsidR="00DF08A2" w:rsidRPr="00F32E7A" w:rsidRDefault="00DF08A2" w:rsidP="00F32E7A">
            <w:pPr>
              <w:ind w:right="40"/>
              <w:jc w:val="center"/>
              <w:rPr>
                <w:sz w:val="18"/>
                <w:szCs w:val="18"/>
              </w:rPr>
            </w:pPr>
            <w:r w:rsidRPr="00F32E7A">
              <w:rPr>
                <w:sz w:val="18"/>
                <w:szCs w:val="18"/>
              </w:rPr>
              <w:t>0.97</w:t>
            </w:r>
          </w:p>
        </w:tc>
        <w:tc>
          <w:tcPr>
            <w:tcW w:w="661" w:type="dxa"/>
            <w:gridSpan w:val="3"/>
            <w:tcBorders>
              <w:top w:val="nil"/>
              <w:left w:val="nil"/>
              <w:bottom w:val="single" w:sz="4" w:space="0" w:color="000000"/>
              <w:right w:val="single" w:sz="4" w:space="0" w:color="000000"/>
            </w:tcBorders>
            <w:shd w:val="clear" w:color="auto" w:fill="auto"/>
            <w:vAlign w:val="center"/>
          </w:tcPr>
          <w:p w14:paraId="4A0F18BF" w14:textId="77777777" w:rsidR="00DF08A2" w:rsidRPr="00F32E7A" w:rsidRDefault="00DF08A2" w:rsidP="00F32E7A">
            <w:pPr>
              <w:ind w:right="40"/>
              <w:jc w:val="center"/>
              <w:rPr>
                <w:sz w:val="18"/>
                <w:szCs w:val="18"/>
              </w:rPr>
            </w:pPr>
            <w:r w:rsidRPr="00F32E7A">
              <w:rPr>
                <w:sz w:val="18"/>
                <w:szCs w:val="18"/>
              </w:rPr>
              <w:t>0.96</w:t>
            </w:r>
          </w:p>
        </w:tc>
        <w:tc>
          <w:tcPr>
            <w:tcW w:w="661" w:type="dxa"/>
            <w:gridSpan w:val="3"/>
            <w:tcBorders>
              <w:top w:val="nil"/>
              <w:left w:val="nil"/>
              <w:bottom w:val="single" w:sz="4" w:space="0" w:color="000000"/>
              <w:right w:val="single" w:sz="4" w:space="0" w:color="000000"/>
            </w:tcBorders>
            <w:shd w:val="clear" w:color="auto" w:fill="auto"/>
            <w:vAlign w:val="center"/>
          </w:tcPr>
          <w:p w14:paraId="40352889" w14:textId="77777777" w:rsidR="00DF08A2" w:rsidRPr="00F32E7A" w:rsidRDefault="00DF08A2" w:rsidP="00F32E7A">
            <w:pPr>
              <w:ind w:right="40"/>
              <w:jc w:val="center"/>
              <w:rPr>
                <w:sz w:val="18"/>
                <w:szCs w:val="18"/>
              </w:rPr>
            </w:pPr>
            <w:r w:rsidRPr="00F32E7A">
              <w:rPr>
                <w:sz w:val="18"/>
                <w:szCs w:val="18"/>
              </w:rPr>
              <w:t>0.95</w:t>
            </w:r>
          </w:p>
        </w:tc>
        <w:tc>
          <w:tcPr>
            <w:tcW w:w="661" w:type="dxa"/>
            <w:gridSpan w:val="3"/>
            <w:tcBorders>
              <w:top w:val="nil"/>
              <w:left w:val="nil"/>
              <w:bottom w:val="single" w:sz="4" w:space="0" w:color="000000"/>
              <w:right w:val="single" w:sz="4" w:space="0" w:color="000000"/>
            </w:tcBorders>
            <w:shd w:val="clear" w:color="auto" w:fill="auto"/>
            <w:vAlign w:val="center"/>
          </w:tcPr>
          <w:p w14:paraId="5260DEBE" w14:textId="77777777" w:rsidR="00DF08A2" w:rsidRPr="00F32E7A" w:rsidRDefault="00DF08A2" w:rsidP="00F32E7A">
            <w:pPr>
              <w:ind w:right="40"/>
              <w:jc w:val="center"/>
              <w:rPr>
                <w:sz w:val="18"/>
                <w:szCs w:val="18"/>
              </w:rPr>
            </w:pPr>
            <w:r w:rsidRPr="00F32E7A">
              <w:rPr>
                <w:sz w:val="18"/>
                <w:szCs w:val="18"/>
              </w:rPr>
              <w:t>0.94</w:t>
            </w:r>
          </w:p>
        </w:tc>
        <w:tc>
          <w:tcPr>
            <w:tcW w:w="661" w:type="dxa"/>
            <w:gridSpan w:val="3"/>
            <w:tcBorders>
              <w:top w:val="nil"/>
              <w:left w:val="nil"/>
              <w:bottom w:val="single" w:sz="4" w:space="0" w:color="000000"/>
              <w:right w:val="single" w:sz="4" w:space="0" w:color="000000"/>
            </w:tcBorders>
            <w:shd w:val="clear" w:color="auto" w:fill="auto"/>
            <w:vAlign w:val="center"/>
          </w:tcPr>
          <w:p w14:paraId="694E0A18" w14:textId="77777777" w:rsidR="00DF08A2" w:rsidRPr="00F32E7A" w:rsidRDefault="00DF08A2" w:rsidP="00F32E7A">
            <w:pPr>
              <w:ind w:right="40"/>
              <w:jc w:val="center"/>
              <w:rPr>
                <w:sz w:val="18"/>
                <w:szCs w:val="18"/>
              </w:rPr>
            </w:pPr>
            <w:r w:rsidRPr="00F32E7A">
              <w:rPr>
                <w:sz w:val="18"/>
                <w:szCs w:val="18"/>
              </w:rPr>
              <w:t>0.93</w:t>
            </w:r>
          </w:p>
        </w:tc>
        <w:tc>
          <w:tcPr>
            <w:tcW w:w="661" w:type="dxa"/>
            <w:gridSpan w:val="3"/>
            <w:tcBorders>
              <w:top w:val="nil"/>
              <w:left w:val="nil"/>
              <w:bottom w:val="single" w:sz="4" w:space="0" w:color="000000"/>
              <w:right w:val="single" w:sz="4" w:space="0" w:color="000000"/>
            </w:tcBorders>
            <w:shd w:val="clear" w:color="auto" w:fill="auto"/>
            <w:vAlign w:val="center"/>
          </w:tcPr>
          <w:p w14:paraId="71E62A36" w14:textId="77777777" w:rsidR="00DF08A2" w:rsidRPr="00F32E7A" w:rsidRDefault="00DF08A2" w:rsidP="00F32E7A">
            <w:pPr>
              <w:ind w:right="40"/>
              <w:jc w:val="center"/>
              <w:rPr>
                <w:sz w:val="18"/>
                <w:szCs w:val="18"/>
              </w:rPr>
            </w:pPr>
            <w:r w:rsidRPr="00F32E7A">
              <w:rPr>
                <w:sz w:val="18"/>
                <w:szCs w:val="18"/>
              </w:rPr>
              <w:t>0.92</w:t>
            </w:r>
          </w:p>
        </w:tc>
        <w:tc>
          <w:tcPr>
            <w:tcW w:w="661" w:type="dxa"/>
            <w:gridSpan w:val="3"/>
            <w:tcBorders>
              <w:top w:val="nil"/>
              <w:left w:val="nil"/>
              <w:bottom w:val="single" w:sz="4" w:space="0" w:color="000000"/>
              <w:right w:val="single" w:sz="4" w:space="0" w:color="000000"/>
            </w:tcBorders>
            <w:shd w:val="clear" w:color="auto" w:fill="auto"/>
            <w:vAlign w:val="center"/>
          </w:tcPr>
          <w:p w14:paraId="25EE3E3F" w14:textId="77777777" w:rsidR="00DF08A2" w:rsidRPr="00F32E7A" w:rsidRDefault="00DF08A2" w:rsidP="00F32E7A">
            <w:pPr>
              <w:ind w:right="40"/>
              <w:jc w:val="center"/>
              <w:rPr>
                <w:sz w:val="18"/>
                <w:szCs w:val="18"/>
              </w:rPr>
            </w:pPr>
            <w:r w:rsidRPr="00F32E7A">
              <w:rPr>
                <w:sz w:val="18"/>
                <w:szCs w:val="18"/>
              </w:rPr>
              <w:t>0.92</w:t>
            </w:r>
          </w:p>
        </w:tc>
        <w:tc>
          <w:tcPr>
            <w:tcW w:w="661" w:type="dxa"/>
            <w:gridSpan w:val="3"/>
            <w:tcBorders>
              <w:top w:val="nil"/>
              <w:left w:val="nil"/>
              <w:bottom w:val="single" w:sz="4" w:space="0" w:color="000000"/>
              <w:right w:val="single" w:sz="4" w:space="0" w:color="000000"/>
            </w:tcBorders>
            <w:shd w:val="clear" w:color="auto" w:fill="auto"/>
            <w:vAlign w:val="center"/>
          </w:tcPr>
          <w:p w14:paraId="3FD6CEA1" w14:textId="77777777" w:rsidR="00DF08A2" w:rsidRPr="00F32E7A" w:rsidRDefault="00DF08A2" w:rsidP="00F32E7A">
            <w:pPr>
              <w:ind w:right="40"/>
              <w:jc w:val="center"/>
              <w:rPr>
                <w:sz w:val="18"/>
                <w:szCs w:val="18"/>
              </w:rPr>
            </w:pPr>
            <w:r w:rsidRPr="00F32E7A">
              <w:rPr>
                <w:sz w:val="18"/>
                <w:szCs w:val="18"/>
              </w:rPr>
              <w:t>0.91</w:t>
            </w:r>
          </w:p>
        </w:tc>
        <w:tc>
          <w:tcPr>
            <w:tcW w:w="1016" w:type="dxa"/>
            <w:gridSpan w:val="3"/>
            <w:tcBorders>
              <w:top w:val="nil"/>
              <w:left w:val="nil"/>
              <w:bottom w:val="single" w:sz="4" w:space="0" w:color="000000"/>
              <w:right w:val="single" w:sz="4" w:space="0" w:color="000000"/>
            </w:tcBorders>
            <w:shd w:val="clear" w:color="auto" w:fill="auto"/>
            <w:vAlign w:val="center"/>
          </w:tcPr>
          <w:p w14:paraId="2EC1C4DD" w14:textId="77777777" w:rsidR="00DF08A2" w:rsidRPr="00F32E7A" w:rsidRDefault="00DF08A2" w:rsidP="00F32E7A">
            <w:pPr>
              <w:ind w:right="40"/>
              <w:jc w:val="center"/>
              <w:rPr>
                <w:sz w:val="18"/>
                <w:szCs w:val="18"/>
              </w:rPr>
            </w:pPr>
            <w:r w:rsidRPr="00F32E7A">
              <w:rPr>
                <w:sz w:val="18"/>
                <w:szCs w:val="18"/>
              </w:rPr>
              <w:t>0.90</w:t>
            </w:r>
          </w:p>
        </w:tc>
      </w:tr>
      <w:tr w:rsidR="00F32E7A" w14:paraId="1CB2404D" w14:textId="77777777" w:rsidTr="00F32E7A">
        <w:trPr>
          <w:trHeight w:val="28"/>
          <w:jc w:val="center"/>
        </w:trPr>
        <w:tc>
          <w:tcPr>
            <w:tcW w:w="14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65D98E" w14:textId="77777777" w:rsidR="00DF08A2" w:rsidRDefault="00DF08A2" w:rsidP="00221E0C">
            <w:pPr>
              <w:ind w:right="42"/>
              <w:jc w:val="center"/>
              <w:rPr>
                <w:sz w:val="18"/>
                <w:szCs w:val="18"/>
              </w:rPr>
            </w:pPr>
            <w:r>
              <w:rPr>
                <w:sz w:val="18"/>
                <w:szCs w:val="18"/>
              </w:rPr>
              <w:t>Junín</w:t>
            </w:r>
          </w:p>
        </w:tc>
        <w:tc>
          <w:tcPr>
            <w:tcW w:w="6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57FE37" w14:textId="77777777" w:rsidR="00DF08A2" w:rsidRPr="00F32E7A" w:rsidRDefault="00DF08A2" w:rsidP="00F32E7A">
            <w:pPr>
              <w:ind w:right="40"/>
              <w:jc w:val="center"/>
              <w:rPr>
                <w:sz w:val="18"/>
                <w:szCs w:val="18"/>
              </w:rPr>
            </w:pPr>
            <w:r w:rsidRPr="00F32E7A">
              <w:rPr>
                <w:sz w:val="18"/>
                <w:szCs w:val="18"/>
              </w:rPr>
              <w:t>1.00</w:t>
            </w:r>
          </w:p>
        </w:tc>
        <w:tc>
          <w:tcPr>
            <w:tcW w:w="658" w:type="dxa"/>
            <w:gridSpan w:val="3"/>
            <w:tcBorders>
              <w:top w:val="nil"/>
              <w:left w:val="single" w:sz="4" w:space="0" w:color="000000"/>
              <w:bottom w:val="single" w:sz="4" w:space="0" w:color="000000"/>
              <w:right w:val="single" w:sz="4" w:space="0" w:color="000000"/>
            </w:tcBorders>
            <w:shd w:val="clear" w:color="auto" w:fill="auto"/>
            <w:vAlign w:val="center"/>
          </w:tcPr>
          <w:p w14:paraId="65C077D1" w14:textId="77777777" w:rsidR="00DF08A2" w:rsidRPr="00F32E7A" w:rsidRDefault="00DF08A2" w:rsidP="00F32E7A">
            <w:pPr>
              <w:ind w:right="40"/>
              <w:jc w:val="center"/>
              <w:rPr>
                <w:sz w:val="18"/>
                <w:szCs w:val="18"/>
              </w:rPr>
            </w:pPr>
            <w:r w:rsidRPr="00F32E7A">
              <w:rPr>
                <w:sz w:val="18"/>
                <w:szCs w:val="18"/>
              </w:rPr>
              <w:t>0.99</w:t>
            </w:r>
          </w:p>
        </w:tc>
        <w:tc>
          <w:tcPr>
            <w:tcW w:w="661" w:type="dxa"/>
            <w:gridSpan w:val="2"/>
            <w:tcBorders>
              <w:top w:val="nil"/>
              <w:left w:val="nil"/>
              <w:bottom w:val="single" w:sz="4" w:space="0" w:color="000000"/>
              <w:right w:val="single" w:sz="4" w:space="0" w:color="000000"/>
            </w:tcBorders>
            <w:shd w:val="clear" w:color="auto" w:fill="auto"/>
            <w:vAlign w:val="center"/>
          </w:tcPr>
          <w:p w14:paraId="23C18616" w14:textId="77777777" w:rsidR="00DF08A2" w:rsidRPr="00F32E7A" w:rsidRDefault="00DF08A2" w:rsidP="00F32E7A">
            <w:pPr>
              <w:ind w:right="40"/>
              <w:jc w:val="center"/>
              <w:rPr>
                <w:sz w:val="18"/>
                <w:szCs w:val="18"/>
              </w:rPr>
            </w:pPr>
            <w:r w:rsidRPr="00F32E7A">
              <w:rPr>
                <w:sz w:val="18"/>
                <w:szCs w:val="18"/>
              </w:rPr>
              <w:t>0.98</w:t>
            </w:r>
          </w:p>
        </w:tc>
        <w:tc>
          <w:tcPr>
            <w:tcW w:w="661" w:type="dxa"/>
            <w:gridSpan w:val="3"/>
            <w:tcBorders>
              <w:top w:val="nil"/>
              <w:left w:val="nil"/>
              <w:bottom w:val="single" w:sz="4" w:space="0" w:color="000000"/>
              <w:right w:val="single" w:sz="4" w:space="0" w:color="000000"/>
            </w:tcBorders>
            <w:shd w:val="clear" w:color="auto" w:fill="auto"/>
            <w:vAlign w:val="center"/>
          </w:tcPr>
          <w:p w14:paraId="5241C8D1" w14:textId="77777777" w:rsidR="00DF08A2" w:rsidRPr="00F32E7A" w:rsidRDefault="00DF08A2" w:rsidP="00F32E7A">
            <w:pPr>
              <w:ind w:right="40"/>
              <w:jc w:val="center"/>
              <w:rPr>
                <w:sz w:val="18"/>
                <w:szCs w:val="18"/>
              </w:rPr>
            </w:pPr>
            <w:r w:rsidRPr="00F32E7A">
              <w:rPr>
                <w:sz w:val="18"/>
                <w:szCs w:val="18"/>
              </w:rPr>
              <w:t>0.98</w:t>
            </w:r>
          </w:p>
        </w:tc>
        <w:tc>
          <w:tcPr>
            <w:tcW w:w="661" w:type="dxa"/>
            <w:gridSpan w:val="3"/>
            <w:tcBorders>
              <w:top w:val="nil"/>
              <w:left w:val="nil"/>
              <w:bottom w:val="single" w:sz="4" w:space="0" w:color="000000"/>
              <w:right w:val="single" w:sz="4" w:space="0" w:color="000000"/>
            </w:tcBorders>
            <w:shd w:val="clear" w:color="auto" w:fill="auto"/>
            <w:vAlign w:val="center"/>
          </w:tcPr>
          <w:p w14:paraId="40C1D710" w14:textId="77777777" w:rsidR="00DF08A2" w:rsidRPr="00F32E7A" w:rsidRDefault="00DF08A2" w:rsidP="00F32E7A">
            <w:pPr>
              <w:ind w:right="40"/>
              <w:jc w:val="center"/>
              <w:rPr>
                <w:sz w:val="18"/>
                <w:szCs w:val="18"/>
              </w:rPr>
            </w:pPr>
            <w:r w:rsidRPr="00F32E7A">
              <w:rPr>
                <w:sz w:val="18"/>
                <w:szCs w:val="18"/>
              </w:rPr>
              <w:t>0.97</w:t>
            </w:r>
          </w:p>
        </w:tc>
        <w:tc>
          <w:tcPr>
            <w:tcW w:w="661" w:type="dxa"/>
            <w:gridSpan w:val="3"/>
            <w:tcBorders>
              <w:top w:val="nil"/>
              <w:left w:val="nil"/>
              <w:bottom w:val="single" w:sz="4" w:space="0" w:color="000000"/>
              <w:right w:val="single" w:sz="4" w:space="0" w:color="000000"/>
            </w:tcBorders>
            <w:shd w:val="clear" w:color="auto" w:fill="auto"/>
            <w:vAlign w:val="center"/>
          </w:tcPr>
          <w:p w14:paraId="6764522F" w14:textId="77777777" w:rsidR="00DF08A2" w:rsidRPr="00F32E7A" w:rsidRDefault="00DF08A2" w:rsidP="00F32E7A">
            <w:pPr>
              <w:ind w:right="40"/>
              <w:jc w:val="center"/>
              <w:rPr>
                <w:sz w:val="18"/>
                <w:szCs w:val="18"/>
              </w:rPr>
            </w:pPr>
            <w:r w:rsidRPr="00F32E7A">
              <w:rPr>
                <w:sz w:val="18"/>
                <w:szCs w:val="18"/>
              </w:rPr>
              <w:t>0.96</w:t>
            </w:r>
          </w:p>
        </w:tc>
        <w:tc>
          <w:tcPr>
            <w:tcW w:w="661" w:type="dxa"/>
            <w:gridSpan w:val="3"/>
            <w:tcBorders>
              <w:top w:val="nil"/>
              <w:left w:val="nil"/>
              <w:bottom w:val="single" w:sz="4" w:space="0" w:color="000000"/>
              <w:right w:val="single" w:sz="4" w:space="0" w:color="000000"/>
            </w:tcBorders>
            <w:shd w:val="clear" w:color="auto" w:fill="auto"/>
            <w:vAlign w:val="center"/>
          </w:tcPr>
          <w:p w14:paraId="0EB1B8F5" w14:textId="77777777" w:rsidR="00DF08A2" w:rsidRPr="00F32E7A" w:rsidRDefault="00DF08A2" w:rsidP="00F32E7A">
            <w:pPr>
              <w:ind w:right="40"/>
              <w:jc w:val="center"/>
              <w:rPr>
                <w:sz w:val="18"/>
                <w:szCs w:val="18"/>
              </w:rPr>
            </w:pPr>
            <w:r w:rsidRPr="00F32E7A">
              <w:rPr>
                <w:sz w:val="18"/>
                <w:szCs w:val="18"/>
              </w:rPr>
              <w:t>0.95</w:t>
            </w:r>
          </w:p>
        </w:tc>
        <w:tc>
          <w:tcPr>
            <w:tcW w:w="661" w:type="dxa"/>
            <w:gridSpan w:val="3"/>
            <w:tcBorders>
              <w:top w:val="nil"/>
              <w:left w:val="nil"/>
              <w:bottom w:val="single" w:sz="4" w:space="0" w:color="000000"/>
              <w:right w:val="single" w:sz="4" w:space="0" w:color="000000"/>
            </w:tcBorders>
            <w:shd w:val="clear" w:color="auto" w:fill="auto"/>
            <w:vAlign w:val="center"/>
          </w:tcPr>
          <w:p w14:paraId="53114759" w14:textId="77777777" w:rsidR="00DF08A2" w:rsidRPr="00F32E7A" w:rsidRDefault="00DF08A2" w:rsidP="00F32E7A">
            <w:pPr>
              <w:ind w:right="40"/>
              <w:jc w:val="center"/>
              <w:rPr>
                <w:sz w:val="18"/>
                <w:szCs w:val="18"/>
              </w:rPr>
            </w:pPr>
            <w:r w:rsidRPr="00F32E7A">
              <w:rPr>
                <w:sz w:val="18"/>
                <w:szCs w:val="18"/>
              </w:rPr>
              <w:t>0.95</w:t>
            </w:r>
          </w:p>
        </w:tc>
        <w:tc>
          <w:tcPr>
            <w:tcW w:w="661" w:type="dxa"/>
            <w:gridSpan w:val="3"/>
            <w:tcBorders>
              <w:top w:val="nil"/>
              <w:left w:val="nil"/>
              <w:bottom w:val="single" w:sz="4" w:space="0" w:color="000000"/>
              <w:right w:val="single" w:sz="4" w:space="0" w:color="000000"/>
            </w:tcBorders>
            <w:shd w:val="clear" w:color="auto" w:fill="auto"/>
            <w:vAlign w:val="center"/>
          </w:tcPr>
          <w:p w14:paraId="58EB11F3" w14:textId="77777777" w:rsidR="00DF08A2" w:rsidRPr="00F32E7A" w:rsidRDefault="00DF08A2" w:rsidP="00F32E7A">
            <w:pPr>
              <w:ind w:right="40"/>
              <w:jc w:val="center"/>
              <w:rPr>
                <w:sz w:val="18"/>
                <w:szCs w:val="18"/>
              </w:rPr>
            </w:pPr>
            <w:r w:rsidRPr="00F32E7A">
              <w:rPr>
                <w:sz w:val="18"/>
                <w:szCs w:val="18"/>
              </w:rPr>
              <w:t>0.94</w:t>
            </w:r>
          </w:p>
        </w:tc>
        <w:tc>
          <w:tcPr>
            <w:tcW w:w="661" w:type="dxa"/>
            <w:gridSpan w:val="3"/>
            <w:tcBorders>
              <w:top w:val="nil"/>
              <w:left w:val="nil"/>
              <w:bottom w:val="single" w:sz="4" w:space="0" w:color="000000"/>
              <w:right w:val="single" w:sz="4" w:space="0" w:color="000000"/>
            </w:tcBorders>
            <w:shd w:val="clear" w:color="auto" w:fill="auto"/>
            <w:vAlign w:val="center"/>
          </w:tcPr>
          <w:p w14:paraId="4D1C7157" w14:textId="77777777" w:rsidR="00DF08A2" w:rsidRPr="00F32E7A" w:rsidRDefault="00DF08A2" w:rsidP="00F32E7A">
            <w:pPr>
              <w:ind w:right="40"/>
              <w:jc w:val="center"/>
              <w:rPr>
                <w:sz w:val="18"/>
                <w:szCs w:val="18"/>
              </w:rPr>
            </w:pPr>
            <w:r w:rsidRPr="00F32E7A">
              <w:rPr>
                <w:sz w:val="18"/>
                <w:szCs w:val="18"/>
              </w:rPr>
              <w:t>0.93</w:t>
            </w:r>
          </w:p>
        </w:tc>
        <w:tc>
          <w:tcPr>
            <w:tcW w:w="661" w:type="dxa"/>
            <w:gridSpan w:val="3"/>
            <w:tcBorders>
              <w:top w:val="nil"/>
              <w:left w:val="nil"/>
              <w:bottom w:val="single" w:sz="4" w:space="0" w:color="000000"/>
              <w:right w:val="single" w:sz="4" w:space="0" w:color="000000"/>
            </w:tcBorders>
            <w:shd w:val="clear" w:color="auto" w:fill="auto"/>
            <w:vAlign w:val="center"/>
          </w:tcPr>
          <w:p w14:paraId="5734FD2E" w14:textId="77777777" w:rsidR="00DF08A2" w:rsidRPr="00F32E7A" w:rsidRDefault="00DF08A2" w:rsidP="00F32E7A">
            <w:pPr>
              <w:ind w:right="40"/>
              <w:jc w:val="center"/>
              <w:rPr>
                <w:sz w:val="18"/>
                <w:szCs w:val="18"/>
              </w:rPr>
            </w:pPr>
            <w:r w:rsidRPr="00F32E7A">
              <w:rPr>
                <w:sz w:val="18"/>
                <w:szCs w:val="18"/>
              </w:rPr>
              <w:t>0.93</w:t>
            </w:r>
          </w:p>
        </w:tc>
        <w:tc>
          <w:tcPr>
            <w:tcW w:w="661" w:type="dxa"/>
            <w:gridSpan w:val="3"/>
            <w:tcBorders>
              <w:top w:val="nil"/>
              <w:left w:val="nil"/>
              <w:bottom w:val="single" w:sz="4" w:space="0" w:color="000000"/>
              <w:right w:val="single" w:sz="4" w:space="0" w:color="000000"/>
            </w:tcBorders>
            <w:shd w:val="clear" w:color="auto" w:fill="auto"/>
            <w:vAlign w:val="center"/>
          </w:tcPr>
          <w:p w14:paraId="26E1C11A" w14:textId="77777777" w:rsidR="00DF08A2" w:rsidRPr="00F32E7A" w:rsidRDefault="00DF08A2" w:rsidP="00F32E7A">
            <w:pPr>
              <w:ind w:right="40"/>
              <w:jc w:val="center"/>
              <w:rPr>
                <w:sz w:val="18"/>
                <w:szCs w:val="18"/>
              </w:rPr>
            </w:pPr>
            <w:r w:rsidRPr="00F32E7A">
              <w:rPr>
                <w:sz w:val="18"/>
                <w:szCs w:val="18"/>
              </w:rPr>
              <w:t>0.92</w:t>
            </w:r>
          </w:p>
        </w:tc>
        <w:tc>
          <w:tcPr>
            <w:tcW w:w="1016" w:type="dxa"/>
            <w:gridSpan w:val="3"/>
            <w:tcBorders>
              <w:top w:val="nil"/>
              <w:left w:val="nil"/>
              <w:bottom w:val="single" w:sz="4" w:space="0" w:color="000000"/>
              <w:right w:val="single" w:sz="4" w:space="0" w:color="000000"/>
            </w:tcBorders>
            <w:shd w:val="clear" w:color="auto" w:fill="auto"/>
            <w:vAlign w:val="center"/>
          </w:tcPr>
          <w:p w14:paraId="3DB9D1CB" w14:textId="77777777" w:rsidR="00DF08A2" w:rsidRPr="00F32E7A" w:rsidRDefault="00DF08A2" w:rsidP="00F32E7A">
            <w:pPr>
              <w:ind w:right="40"/>
              <w:jc w:val="center"/>
              <w:rPr>
                <w:sz w:val="18"/>
                <w:szCs w:val="18"/>
              </w:rPr>
            </w:pPr>
            <w:r w:rsidRPr="00F32E7A">
              <w:rPr>
                <w:sz w:val="18"/>
                <w:szCs w:val="18"/>
              </w:rPr>
              <w:t>0.91</w:t>
            </w:r>
          </w:p>
        </w:tc>
      </w:tr>
      <w:tr w:rsidR="00F32E7A" w14:paraId="69E5D817" w14:textId="77777777" w:rsidTr="00F32E7A">
        <w:trPr>
          <w:trHeight w:val="28"/>
          <w:jc w:val="center"/>
        </w:trPr>
        <w:tc>
          <w:tcPr>
            <w:tcW w:w="14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597E7E" w14:textId="77777777" w:rsidR="00DF08A2" w:rsidRDefault="00DF08A2" w:rsidP="00221E0C">
            <w:pPr>
              <w:ind w:right="42"/>
              <w:jc w:val="center"/>
              <w:rPr>
                <w:sz w:val="18"/>
                <w:szCs w:val="18"/>
              </w:rPr>
            </w:pPr>
            <w:r>
              <w:rPr>
                <w:sz w:val="18"/>
                <w:szCs w:val="18"/>
              </w:rPr>
              <w:t>La Libertad</w:t>
            </w:r>
          </w:p>
        </w:tc>
        <w:tc>
          <w:tcPr>
            <w:tcW w:w="6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56B4A3" w14:textId="77777777" w:rsidR="00DF08A2" w:rsidRPr="00F32E7A" w:rsidRDefault="00DF08A2" w:rsidP="00F32E7A">
            <w:pPr>
              <w:ind w:right="40"/>
              <w:jc w:val="center"/>
              <w:rPr>
                <w:sz w:val="18"/>
                <w:szCs w:val="18"/>
              </w:rPr>
            </w:pPr>
            <w:r w:rsidRPr="00F32E7A">
              <w:rPr>
                <w:sz w:val="18"/>
                <w:szCs w:val="18"/>
              </w:rPr>
              <w:t>1.00</w:t>
            </w:r>
          </w:p>
        </w:tc>
        <w:tc>
          <w:tcPr>
            <w:tcW w:w="658" w:type="dxa"/>
            <w:gridSpan w:val="3"/>
            <w:tcBorders>
              <w:top w:val="nil"/>
              <w:left w:val="single" w:sz="4" w:space="0" w:color="000000"/>
              <w:bottom w:val="single" w:sz="4" w:space="0" w:color="000000"/>
              <w:right w:val="single" w:sz="4" w:space="0" w:color="000000"/>
            </w:tcBorders>
            <w:shd w:val="clear" w:color="auto" w:fill="auto"/>
            <w:vAlign w:val="center"/>
          </w:tcPr>
          <w:p w14:paraId="325CBDA3" w14:textId="77777777" w:rsidR="00DF08A2" w:rsidRPr="00F32E7A" w:rsidRDefault="00DF08A2" w:rsidP="00F32E7A">
            <w:pPr>
              <w:ind w:right="40"/>
              <w:jc w:val="center"/>
              <w:rPr>
                <w:sz w:val="18"/>
                <w:szCs w:val="18"/>
              </w:rPr>
            </w:pPr>
            <w:r w:rsidRPr="00F32E7A">
              <w:rPr>
                <w:sz w:val="18"/>
                <w:szCs w:val="18"/>
              </w:rPr>
              <w:t>0.99</w:t>
            </w:r>
          </w:p>
        </w:tc>
        <w:tc>
          <w:tcPr>
            <w:tcW w:w="661" w:type="dxa"/>
            <w:gridSpan w:val="2"/>
            <w:tcBorders>
              <w:top w:val="nil"/>
              <w:left w:val="nil"/>
              <w:bottom w:val="single" w:sz="4" w:space="0" w:color="000000"/>
              <w:right w:val="single" w:sz="4" w:space="0" w:color="000000"/>
            </w:tcBorders>
            <w:shd w:val="clear" w:color="auto" w:fill="auto"/>
            <w:vAlign w:val="center"/>
          </w:tcPr>
          <w:p w14:paraId="2AE3E9C3" w14:textId="77777777" w:rsidR="00DF08A2" w:rsidRPr="00F32E7A" w:rsidRDefault="00DF08A2" w:rsidP="00F32E7A">
            <w:pPr>
              <w:ind w:right="40"/>
              <w:jc w:val="center"/>
              <w:rPr>
                <w:sz w:val="18"/>
                <w:szCs w:val="18"/>
              </w:rPr>
            </w:pPr>
            <w:r w:rsidRPr="00F32E7A">
              <w:rPr>
                <w:sz w:val="18"/>
                <w:szCs w:val="18"/>
              </w:rPr>
              <w:t>0.97</w:t>
            </w:r>
          </w:p>
        </w:tc>
        <w:tc>
          <w:tcPr>
            <w:tcW w:w="661" w:type="dxa"/>
            <w:gridSpan w:val="3"/>
            <w:tcBorders>
              <w:top w:val="nil"/>
              <w:left w:val="nil"/>
              <w:bottom w:val="single" w:sz="4" w:space="0" w:color="000000"/>
              <w:right w:val="single" w:sz="4" w:space="0" w:color="000000"/>
            </w:tcBorders>
            <w:shd w:val="clear" w:color="auto" w:fill="auto"/>
            <w:vAlign w:val="center"/>
          </w:tcPr>
          <w:p w14:paraId="048BA5A0" w14:textId="77777777" w:rsidR="00DF08A2" w:rsidRPr="00F32E7A" w:rsidRDefault="00DF08A2" w:rsidP="00F32E7A">
            <w:pPr>
              <w:ind w:right="40"/>
              <w:jc w:val="center"/>
              <w:rPr>
                <w:sz w:val="18"/>
                <w:szCs w:val="18"/>
              </w:rPr>
            </w:pPr>
            <w:r w:rsidRPr="00F32E7A">
              <w:rPr>
                <w:sz w:val="18"/>
                <w:szCs w:val="18"/>
              </w:rPr>
              <w:t>0.96</w:t>
            </w:r>
          </w:p>
        </w:tc>
        <w:tc>
          <w:tcPr>
            <w:tcW w:w="661" w:type="dxa"/>
            <w:gridSpan w:val="3"/>
            <w:tcBorders>
              <w:top w:val="nil"/>
              <w:left w:val="nil"/>
              <w:bottom w:val="single" w:sz="4" w:space="0" w:color="000000"/>
              <w:right w:val="single" w:sz="4" w:space="0" w:color="000000"/>
            </w:tcBorders>
            <w:shd w:val="clear" w:color="auto" w:fill="auto"/>
            <w:vAlign w:val="center"/>
          </w:tcPr>
          <w:p w14:paraId="7C5D9F0C" w14:textId="77777777" w:rsidR="00DF08A2" w:rsidRPr="00F32E7A" w:rsidRDefault="00DF08A2" w:rsidP="00F32E7A">
            <w:pPr>
              <w:ind w:right="40"/>
              <w:jc w:val="center"/>
              <w:rPr>
                <w:sz w:val="18"/>
                <w:szCs w:val="18"/>
              </w:rPr>
            </w:pPr>
            <w:r w:rsidRPr="00F32E7A">
              <w:rPr>
                <w:sz w:val="18"/>
                <w:szCs w:val="18"/>
              </w:rPr>
              <w:t>0.95</w:t>
            </w:r>
          </w:p>
        </w:tc>
        <w:tc>
          <w:tcPr>
            <w:tcW w:w="661" w:type="dxa"/>
            <w:gridSpan w:val="3"/>
            <w:tcBorders>
              <w:top w:val="nil"/>
              <w:left w:val="nil"/>
              <w:bottom w:val="single" w:sz="4" w:space="0" w:color="000000"/>
              <w:right w:val="single" w:sz="4" w:space="0" w:color="000000"/>
            </w:tcBorders>
            <w:shd w:val="clear" w:color="auto" w:fill="auto"/>
            <w:vAlign w:val="center"/>
          </w:tcPr>
          <w:p w14:paraId="2EAB8AD8" w14:textId="77777777" w:rsidR="00DF08A2" w:rsidRPr="00F32E7A" w:rsidRDefault="00DF08A2" w:rsidP="00F32E7A">
            <w:pPr>
              <w:ind w:right="40"/>
              <w:jc w:val="center"/>
              <w:rPr>
                <w:sz w:val="18"/>
                <w:szCs w:val="18"/>
              </w:rPr>
            </w:pPr>
            <w:r w:rsidRPr="00F32E7A">
              <w:rPr>
                <w:sz w:val="18"/>
                <w:szCs w:val="18"/>
              </w:rPr>
              <w:t>0.94</w:t>
            </w:r>
          </w:p>
        </w:tc>
        <w:tc>
          <w:tcPr>
            <w:tcW w:w="661" w:type="dxa"/>
            <w:gridSpan w:val="3"/>
            <w:tcBorders>
              <w:top w:val="nil"/>
              <w:left w:val="nil"/>
              <w:bottom w:val="single" w:sz="4" w:space="0" w:color="000000"/>
              <w:right w:val="single" w:sz="4" w:space="0" w:color="000000"/>
            </w:tcBorders>
            <w:shd w:val="clear" w:color="auto" w:fill="auto"/>
            <w:vAlign w:val="center"/>
          </w:tcPr>
          <w:p w14:paraId="05FA4123" w14:textId="77777777" w:rsidR="00DF08A2" w:rsidRPr="00F32E7A" w:rsidRDefault="00DF08A2" w:rsidP="00F32E7A">
            <w:pPr>
              <w:ind w:right="40"/>
              <w:jc w:val="center"/>
              <w:rPr>
                <w:sz w:val="18"/>
                <w:szCs w:val="18"/>
              </w:rPr>
            </w:pPr>
            <w:r w:rsidRPr="00F32E7A">
              <w:rPr>
                <w:sz w:val="18"/>
                <w:szCs w:val="18"/>
              </w:rPr>
              <w:t>0.92</w:t>
            </w:r>
          </w:p>
        </w:tc>
        <w:tc>
          <w:tcPr>
            <w:tcW w:w="661" w:type="dxa"/>
            <w:gridSpan w:val="3"/>
            <w:tcBorders>
              <w:top w:val="nil"/>
              <w:left w:val="nil"/>
              <w:bottom w:val="single" w:sz="4" w:space="0" w:color="000000"/>
              <w:right w:val="single" w:sz="4" w:space="0" w:color="000000"/>
            </w:tcBorders>
            <w:shd w:val="clear" w:color="auto" w:fill="auto"/>
            <w:vAlign w:val="center"/>
          </w:tcPr>
          <w:p w14:paraId="6CA185D2" w14:textId="77777777" w:rsidR="00DF08A2" w:rsidRPr="00F32E7A" w:rsidRDefault="00DF08A2" w:rsidP="00F32E7A">
            <w:pPr>
              <w:ind w:right="40"/>
              <w:jc w:val="center"/>
              <w:rPr>
                <w:sz w:val="18"/>
                <w:szCs w:val="18"/>
              </w:rPr>
            </w:pPr>
            <w:r w:rsidRPr="00F32E7A">
              <w:rPr>
                <w:sz w:val="18"/>
                <w:szCs w:val="18"/>
              </w:rPr>
              <w:t>0.91</w:t>
            </w:r>
          </w:p>
        </w:tc>
        <w:tc>
          <w:tcPr>
            <w:tcW w:w="661" w:type="dxa"/>
            <w:gridSpan w:val="3"/>
            <w:tcBorders>
              <w:top w:val="nil"/>
              <w:left w:val="nil"/>
              <w:bottom w:val="single" w:sz="4" w:space="0" w:color="000000"/>
              <w:right w:val="single" w:sz="4" w:space="0" w:color="000000"/>
            </w:tcBorders>
            <w:shd w:val="clear" w:color="auto" w:fill="auto"/>
            <w:vAlign w:val="center"/>
          </w:tcPr>
          <w:p w14:paraId="0B97CCA4" w14:textId="77777777" w:rsidR="00DF08A2" w:rsidRPr="00F32E7A" w:rsidRDefault="00DF08A2" w:rsidP="00F32E7A">
            <w:pPr>
              <w:ind w:right="40"/>
              <w:jc w:val="center"/>
              <w:rPr>
                <w:sz w:val="18"/>
                <w:szCs w:val="18"/>
              </w:rPr>
            </w:pPr>
            <w:r w:rsidRPr="00F32E7A">
              <w:rPr>
                <w:sz w:val="18"/>
                <w:szCs w:val="18"/>
              </w:rPr>
              <w:t>0.90</w:t>
            </w:r>
          </w:p>
        </w:tc>
        <w:tc>
          <w:tcPr>
            <w:tcW w:w="661" w:type="dxa"/>
            <w:gridSpan w:val="3"/>
            <w:tcBorders>
              <w:top w:val="nil"/>
              <w:left w:val="nil"/>
              <w:bottom w:val="single" w:sz="4" w:space="0" w:color="000000"/>
              <w:right w:val="single" w:sz="4" w:space="0" w:color="000000"/>
            </w:tcBorders>
            <w:shd w:val="clear" w:color="auto" w:fill="auto"/>
            <w:vAlign w:val="center"/>
          </w:tcPr>
          <w:p w14:paraId="59927316" w14:textId="77777777" w:rsidR="00DF08A2" w:rsidRPr="00F32E7A" w:rsidRDefault="00DF08A2" w:rsidP="00F32E7A">
            <w:pPr>
              <w:ind w:right="40"/>
              <w:jc w:val="center"/>
              <w:rPr>
                <w:sz w:val="18"/>
                <w:szCs w:val="18"/>
              </w:rPr>
            </w:pPr>
            <w:r w:rsidRPr="00F32E7A">
              <w:rPr>
                <w:sz w:val="18"/>
                <w:szCs w:val="18"/>
              </w:rPr>
              <w:t>0.89</w:t>
            </w:r>
          </w:p>
        </w:tc>
        <w:tc>
          <w:tcPr>
            <w:tcW w:w="661" w:type="dxa"/>
            <w:gridSpan w:val="3"/>
            <w:tcBorders>
              <w:top w:val="nil"/>
              <w:left w:val="nil"/>
              <w:bottom w:val="single" w:sz="4" w:space="0" w:color="000000"/>
              <w:right w:val="single" w:sz="4" w:space="0" w:color="000000"/>
            </w:tcBorders>
            <w:shd w:val="clear" w:color="auto" w:fill="auto"/>
            <w:vAlign w:val="center"/>
          </w:tcPr>
          <w:p w14:paraId="62560615" w14:textId="77777777" w:rsidR="00DF08A2" w:rsidRPr="00F32E7A" w:rsidRDefault="00DF08A2" w:rsidP="00F32E7A">
            <w:pPr>
              <w:ind w:right="40"/>
              <w:jc w:val="center"/>
              <w:rPr>
                <w:sz w:val="18"/>
                <w:szCs w:val="18"/>
              </w:rPr>
            </w:pPr>
            <w:r w:rsidRPr="00F32E7A">
              <w:rPr>
                <w:sz w:val="18"/>
                <w:szCs w:val="18"/>
              </w:rPr>
              <w:t>0.88</w:t>
            </w:r>
          </w:p>
        </w:tc>
        <w:tc>
          <w:tcPr>
            <w:tcW w:w="661" w:type="dxa"/>
            <w:gridSpan w:val="3"/>
            <w:tcBorders>
              <w:top w:val="nil"/>
              <w:left w:val="nil"/>
              <w:bottom w:val="single" w:sz="4" w:space="0" w:color="000000"/>
              <w:right w:val="single" w:sz="4" w:space="0" w:color="000000"/>
            </w:tcBorders>
            <w:shd w:val="clear" w:color="auto" w:fill="auto"/>
            <w:vAlign w:val="center"/>
          </w:tcPr>
          <w:p w14:paraId="19342D78" w14:textId="77777777" w:rsidR="00DF08A2" w:rsidRPr="00F32E7A" w:rsidRDefault="00DF08A2" w:rsidP="00F32E7A">
            <w:pPr>
              <w:ind w:right="40"/>
              <w:jc w:val="center"/>
              <w:rPr>
                <w:sz w:val="18"/>
                <w:szCs w:val="18"/>
              </w:rPr>
            </w:pPr>
            <w:r w:rsidRPr="00F32E7A">
              <w:rPr>
                <w:sz w:val="18"/>
                <w:szCs w:val="18"/>
              </w:rPr>
              <w:t>0.87</w:t>
            </w:r>
          </w:p>
        </w:tc>
        <w:tc>
          <w:tcPr>
            <w:tcW w:w="1016" w:type="dxa"/>
            <w:gridSpan w:val="3"/>
            <w:tcBorders>
              <w:top w:val="nil"/>
              <w:left w:val="nil"/>
              <w:bottom w:val="single" w:sz="4" w:space="0" w:color="000000"/>
              <w:right w:val="single" w:sz="4" w:space="0" w:color="000000"/>
            </w:tcBorders>
            <w:shd w:val="clear" w:color="auto" w:fill="auto"/>
            <w:vAlign w:val="center"/>
          </w:tcPr>
          <w:p w14:paraId="01C12645" w14:textId="77777777" w:rsidR="00DF08A2" w:rsidRPr="00F32E7A" w:rsidRDefault="00DF08A2" w:rsidP="00F32E7A">
            <w:pPr>
              <w:ind w:right="40"/>
              <w:jc w:val="center"/>
              <w:rPr>
                <w:sz w:val="18"/>
                <w:szCs w:val="18"/>
              </w:rPr>
            </w:pPr>
            <w:r w:rsidRPr="00F32E7A">
              <w:rPr>
                <w:sz w:val="18"/>
                <w:szCs w:val="18"/>
              </w:rPr>
              <w:t>0.86</w:t>
            </w:r>
          </w:p>
        </w:tc>
      </w:tr>
      <w:tr w:rsidR="00F32E7A" w14:paraId="3D6C05C9" w14:textId="77777777" w:rsidTr="00F32E7A">
        <w:trPr>
          <w:trHeight w:val="28"/>
          <w:jc w:val="center"/>
        </w:trPr>
        <w:tc>
          <w:tcPr>
            <w:tcW w:w="14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9FDEF3" w14:textId="77777777" w:rsidR="00DF08A2" w:rsidRDefault="00DF08A2" w:rsidP="00221E0C">
            <w:pPr>
              <w:ind w:right="42"/>
              <w:jc w:val="center"/>
              <w:rPr>
                <w:sz w:val="18"/>
                <w:szCs w:val="18"/>
              </w:rPr>
            </w:pPr>
            <w:r>
              <w:rPr>
                <w:sz w:val="18"/>
                <w:szCs w:val="18"/>
              </w:rPr>
              <w:t>Lambayeque</w:t>
            </w:r>
          </w:p>
        </w:tc>
        <w:tc>
          <w:tcPr>
            <w:tcW w:w="6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38CCAB" w14:textId="77777777" w:rsidR="00DF08A2" w:rsidRPr="00F32E7A" w:rsidRDefault="00DF08A2" w:rsidP="00F32E7A">
            <w:pPr>
              <w:ind w:right="40"/>
              <w:jc w:val="center"/>
              <w:rPr>
                <w:sz w:val="18"/>
                <w:szCs w:val="18"/>
              </w:rPr>
            </w:pPr>
            <w:r w:rsidRPr="00F32E7A">
              <w:rPr>
                <w:sz w:val="18"/>
                <w:szCs w:val="18"/>
              </w:rPr>
              <w:t>1.00</w:t>
            </w:r>
          </w:p>
        </w:tc>
        <w:tc>
          <w:tcPr>
            <w:tcW w:w="658" w:type="dxa"/>
            <w:gridSpan w:val="3"/>
            <w:tcBorders>
              <w:top w:val="nil"/>
              <w:left w:val="single" w:sz="4" w:space="0" w:color="000000"/>
              <w:bottom w:val="single" w:sz="4" w:space="0" w:color="000000"/>
              <w:right w:val="single" w:sz="4" w:space="0" w:color="000000"/>
            </w:tcBorders>
            <w:shd w:val="clear" w:color="auto" w:fill="auto"/>
            <w:vAlign w:val="center"/>
          </w:tcPr>
          <w:p w14:paraId="6710A565" w14:textId="77777777" w:rsidR="00DF08A2" w:rsidRPr="00F32E7A" w:rsidRDefault="00DF08A2" w:rsidP="00F32E7A">
            <w:pPr>
              <w:ind w:right="40"/>
              <w:jc w:val="center"/>
              <w:rPr>
                <w:sz w:val="18"/>
                <w:szCs w:val="18"/>
              </w:rPr>
            </w:pPr>
            <w:r w:rsidRPr="00F32E7A">
              <w:rPr>
                <w:sz w:val="18"/>
                <w:szCs w:val="18"/>
              </w:rPr>
              <w:t>0.99</w:t>
            </w:r>
          </w:p>
        </w:tc>
        <w:tc>
          <w:tcPr>
            <w:tcW w:w="661" w:type="dxa"/>
            <w:gridSpan w:val="2"/>
            <w:tcBorders>
              <w:top w:val="nil"/>
              <w:left w:val="nil"/>
              <w:bottom w:val="single" w:sz="4" w:space="0" w:color="000000"/>
              <w:right w:val="single" w:sz="4" w:space="0" w:color="000000"/>
            </w:tcBorders>
            <w:shd w:val="clear" w:color="auto" w:fill="auto"/>
            <w:vAlign w:val="center"/>
          </w:tcPr>
          <w:p w14:paraId="04A5F567" w14:textId="77777777" w:rsidR="00DF08A2" w:rsidRPr="00F32E7A" w:rsidRDefault="00DF08A2" w:rsidP="00F32E7A">
            <w:pPr>
              <w:ind w:right="40"/>
              <w:jc w:val="center"/>
              <w:rPr>
                <w:sz w:val="18"/>
                <w:szCs w:val="18"/>
              </w:rPr>
            </w:pPr>
            <w:r w:rsidRPr="00F32E7A">
              <w:rPr>
                <w:sz w:val="18"/>
                <w:szCs w:val="18"/>
              </w:rPr>
              <w:t>0.98</w:t>
            </w:r>
          </w:p>
        </w:tc>
        <w:tc>
          <w:tcPr>
            <w:tcW w:w="661" w:type="dxa"/>
            <w:gridSpan w:val="3"/>
            <w:tcBorders>
              <w:top w:val="nil"/>
              <w:left w:val="nil"/>
              <w:bottom w:val="single" w:sz="4" w:space="0" w:color="000000"/>
              <w:right w:val="single" w:sz="4" w:space="0" w:color="000000"/>
            </w:tcBorders>
            <w:shd w:val="clear" w:color="auto" w:fill="auto"/>
            <w:vAlign w:val="center"/>
          </w:tcPr>
          <w:p w14:paraId="6DC41E7F" w14:textId="77777777" w:rsidR="00DF08A2" w:rsidRPr="00F32E7A" w:rsidRDefault="00DF08A2" w:rsidP="00F32E7A">
            <w:pPr>
              <w:ind w:right="40"/>
              <w:jc w:val="center"/>
              <w:rPr>
                <w:sz w:val="18"/>
                <w:szCs w:val="18"/>
              </w:rPr>
            </w:pPr>
            <w:r w:rsidRPr="00F32E7A">
              <w:rPr>
                <w:sz w:val="18"/>
                <w:szCs w:val="18"/>
              </w:rPr>
              <w:t>0.97</w:t>
            </w:r>
          </w:p>
        </w:tc>
        <w:tc>
          <w:tcPr>
            <w:tcW w:w="661" w:type="dxa"/>
            <w:gridSpan w:val="3"/>
            <w:tcBorders>
              <w:top w:val="nil"/>
              <w:left w:val="nil"/>
              <w:bottom w:val="single" w:sz="4" w:space="0" w:color="000000"/>
              <w:right w:val="single" w:sz="4" w:space="0" w:color="000000"/>
            </w:tcBorders>
            <w:shd w:val="clear" w:color="auto" w:fill="auto"/>
            <w:vAlign w:val="center"/>
          </w:tcPr>
          <w:p w14:paraId="17D2E32D" w14:textId="77777777" w:rsidR="00DF08A2" w:rsidRPr="00F32E7A" w:rsidRDefault="00DF08A2" w:rsidP="00F32E7A">
            <w:pPr>
              <w:ind w:right="40"/>
              <w:jc w:val="center"/>
              <w:rPr>
                <w:sz w:val="18"/>
                <w:szCs w:val="18"/>
              </w:rPr>
            </w:pPr>
            <w:r w:rsidRPr="00F32E7A">
              <w:rPr>
                <w:sz w:val="18"/>
                <w:szCs w:val="18"/>
              </w:rPr>
              <w:t>0.96</w:t>
            </w:r>
          </w:p>
        </w:tc>
        <w:tc>
          <w:tcPr>
            <w:tcW w:w="661" w:type="dxa"/>
            <w:gridSpan w:val="3"/>
            <w:tcBorders>
              <w:top w:val="nil"/>
              <w:left w:val="nil"/>
              <w:bottom w:val="single" w:sz="4" w:space="0" w:color="000000"/>
              <w:right w:val="single" w:sz="4" w:space="0" w:color="000000"/>
            </w:tcBorders>
            <w:shd w:val="clear" w:color="auto" w:fill="auto"/>
            <w:vAlign w:val="center"/>
          </w:tcPr>
          <w:p w14:paraId="106204B3" w14:textId="77777777" w:rsidR="00DF08A2" w:rsidRPr="00F32E7A" w:rsidRDefault="00DF08A2" w:rsidP="00F32E7A">
            <w:pPr>
              <w:ind w:right="40"/>
              <w:jc w:val="center"/>
              <w:rPr>
                <w:sz w:val="18"/>
                <w:szCs w:val="18"/>
              </w:rPr>
            </w:pPr>
            <w:r w:rsidRPr="00F32E7A">
              <w:rPr>
                <w:sz w:val="18"/>
                <w:szCs w:val="18"/>
              </w:rPr>
              <w:t>0.95</w:t>
            </w:r>
          </w:p>
        </w:tc>
        <w:tc>
          <w:tcPr>
            <w:tcW w:w="661" w:type="dxa"/>
            <w:gridSpan w:val="3"/>
            <w:tcBorders>
              <w:top w:val="nil"/>
              <w:left w:val="nil"/>
              <w:bottom w:val="single" w:sz="4" w:space="0" w:color="000000"/>
              <w:right w:val="single" w:sz="4" w:space="0" w:color="000000"/>
            </w:tcBorders>
            <w:shd w:val="clear" w:color="auto" w:fill="auto"/>
            <w:vAlign w:val="center"/>
          </w:tcPr>
          <w:p w14:paraId="1B5B0838" w14:textId="77777777" w:rsidR="00DF08A2" w:rsidRPr="00F32E7A" w:rsidRDefault="00DF08A2" w:rsidP="00F32E7A">
            <w:pPr>
              <w:ind w:right="40"/>
              <w:jc w:val="center"/>
              <w:rPr>
                <w:sz w:val="18"/>
                <w:szCs w:val="18"/>
              </w:rPr>
            </w:pPr>
            <w:r w:rsidRPr="00F32E7A">
              <w:rPr>
                <w:sz w:val="18"/>
                <w:szCs w:val="18"/>
              </w:rPr>
              <w:t>0.94</w:t>
            </w:r>
          </w:p>
        </w:tc>
        <w:tc>
          <w:tcPr>
            <w:tcW w:w="661" w:type="dxa"/>
            <w:gridSpan w:val="3"/>
            <w:tcBorders>
              <w:top w:val="nil"/>
              <w:left w:val="nil"/>
              <w:bottom w:val="single" w:sz="4" w:space="0" w:color="000000"/>
              <w:right w:val="single" w:sz="4" w:space="0" w:color="000000"/>
            </w:tcBorders>
            <w:shd w:val="clear" w:color="auto" w:fill="auto"/>
            <w:vAlign w:val="center"/>
          </w:tcPr>
          <w:p w14:paraId="0E5700DF" w14:textId="77777777" w:rsidR="00DF08A2" w:rsidRPr="00F32E7A" w:rsidRDefault="00DF08A2" w:rsidP="00F32E7A">
            <w:pPr>
              <w:ind w:right="40"/>
              <w:jc w:val="center"/>
              <w:rPr>
                <w:sz w:val="18"/>
                <w:szCs w:val="18"/>
              </w:rPr>
            </w:pPr>
            <w:r w:rsidRPr="00F32E7A">
              <w:rPr>
                <w:sz w:val="18"/>
                <w:szCs w:val="18"/>
              </w:rPr>
              <w:t>0.93</w:t>
            </w:r>
          </w:p>
        </w:tc>
        <w:tc>
          <w:tcPr>
            <w:tcW w:w="661" w:type="dxa"/>
            <w:gridSpan w:val="3"/>
            <w:tcBorders>
              <w:top w:val="nil"/>
              <w:left w:val="nil"/>
              <w:bottom w:val="single" w:sz="4" w:space="0" w:color="000000"/>
              <w:right w:val="single" w:sz="4" w:space="0" w:color="000000"/>
            </w:tcBorders>
            <w:shd w:val="clear" w:color="auto" w:fill="auto"/>
            <w:vAlign w:val="center"/>
          </w:tcPr>
          <w:p w14:paraId="3AC92B27" w14:textId="77777777" w:rsidR="00DF08A2" w:rsidRPr="00F32E7A" w:rsidRDefault="00DF08A2" w:rsidP="00F32E7A">
            <w:pPr>
              <w:ind w:right="40"/>
              <w:jc w:val="center"/>
              <w:rPr>
                <w:sz w:val="18"/>
                <w:szCs w:val="18"/>
              </w:rPr>
            </w:pPr>
            <w:r w:rsidRPr="00F32E7A">
              <w:rPr>
                <w:sz w:val="18"/>
                <w:szCs w:val="18"/>
              </w:rPr>
              <w:t>0.92</w:t>
            </w:r>
          </w:p>
        </w:tc>
        <w:tc>
          <w:tcPr>
            <w:tcW w:w="661" w:type="dxa"/>
            <w:gridSpan w:val="3"/>
            <w:tcBorders>
              <w:top w:val="nil"/>
              <w:left w:val="nil"/>
              <w:bottom w:val="single" w:sz="4" w:space="0" w:color="000000"/>
              <w:right w:val="single" w:sz="4" w:space="0" w:color="000000"/>
            </w:tcBorders>
            <w:shd w:val="clear" w:color="auto" w:fill="auto"/>
            <w:vAlign w:val="center"/>
          </w:tcPr>
          <w:p w14:paraId="52893D3A" w14:textId="77777777" w:rsidR="00DF08A2" w:rsidRPr="00F32E7A" w:rsidRDefault="00DF08A2" w:rsidP="00F32E7A">
            <w:pPr>
              <w:ind w:right="40"/>
              <w:jc w:val="center"/>
              <w:rPr>
                <w:sz w:val="18"/>
                <w:szCs w:val="18"/>
              </w:rPr>
            </w:pPr>
            <w:r w:rsidRPr="00F32E7A">
              <w:rPr>
                <w:sz w:val="18"/>
                <w:szCs w:val="18"/>
              </w:rPr>
              <w:t>0.91</w:t>
            </w:r>
          </w:p>
        </w:tc>
        <w:tc>
          <w:tcPr>
            <w:tcW w:w="661" w:type="dxa"/>
            <w:gridSpan w:val="3"/>
            <w:tcBorders>
              <w:top w:val="nil"/>
              <w:left w:val="nil"/>
              <w:bottom w:val="single" w:sz="4" w:space="0" w:color="000000"/>
              <w:right w:val="single" w:sz="4" w:space="0" w:color="000000"/>
            </w:tcBorders>
            <w:shd w:val="clear" w:color="auto" w:fill="auto"/>
            <w:vAlign w:val="center"/>
          </w:tcPr>
          <w:p w14:paraId="75FEAD8A" w14:textId="77777777" w:rsidR="00DF08A2" w:rsidRPr="00F32E7A" w:rsidRDefault="00DF08A2" w:rsidP="00F32E7A">
            <w:pPr>
              <w:ind w:right="40"/>
              <w:jc w:val="center"/>
              <w:rPr>
                <w:sz w:val="18"/>
                <w:szCs w:val="18"/>
              </w:rPr>
            </w:pPr>
            <w:r w:rsidRPr="00F32E7A">
              <w:rPr>
                <w:sz w:val="18"/>
                <w:szCs w:val="18"/>
              </w:rPr>
              <w:t>0.91</w:t>
            </w:r>
          </w:p>
        </w:tc>
        <w:tc>
          <w:tcPr>
            <w:tcW w:w="661" w:type="dxa"/>
            <w:gridSpan w:val="3"/>
            <w:tcBorders>
              <w:top w:val="nil"/>
              <w:left w:val="nil"/>
              <w:bottom w:val="single" w:sz="4" w:space="0" w:color="000000"/>
              <w:right w:val="single" w:sz="4" w:space="0" w:color="000000"/>
            </w:tcBorders>
            <w:shd w:val="clear" w:color="auto" w:fill="auto"/>
            <w:vAlign w:val="center"/>
          </w:tcPr>
          <w:p w14:paraId="46546E4F" w14:textId="77777777" w:rsidR="00DF08A2" w:rsidRPr="00F32E7A" w:rsidRDefault="00DF08A2" w:rsidP="00F32E7A">
            <w:pPr>
              <w:ind w:right="40"/>
              <w:jc w:val="center"/>
              <w:rPr>
                <w:sz w:val="18"/>
                <w:szCs w:val="18"/>
              </w:rPr>
            </w:pPr>
            <w:r w:rsidRPr="00F32E7A">
              <w:rPr>
                <w:sz w:val="18"/>
                <w:szCs w:val="18"/>
              </w:rPr>
              <w:t>0.90</w:t>
            </w:r>
          </w:p>
        </w:tc>
        <w:tc>
          <w:tcPr>
            <w:tcW w:w="1016" w:type="dxa"/>
            <w:gridSpan w:val="3"/>
            <w:tcBorders>
              <w:top w:val="nil"/>
              <w:left w:val="nil"/>
              <w:bottom w:val="single" w:sz="4" w:space="0" w:color="000000"/>
              <w:right w:val="single" w:sz="4" w:space="0" w:color="000000"/>
            </w:tcBorders>
            <w:shd w:val="clear" w:color="auto" w:fill="auto"/>
            <w:vAlign w:val="center"/>
          </w:tcPr>
          <w:p w14:paraId="3018AB2F" w14:textId="77777777" w:rsidR="00DF08A2" w:rsidRPr="00F32E7A" w:rsidRDefault="00DF08A2" w:rsidP="00F32E7A">
            <w:pPr>
              <w:ind w:right="40"/>
              <w:jc w:val="center"/>
              <w:rPr>
                <w:sz w:val="18"/>
                <w:szCs w:val="18"/>
              </w:rPr>
            </w:pPr>
            <w:r w:rsidRPr="00F32E7A">
              <w:rPr>
                <w:sz w:val="18"/>
                <w:szCs w:val="18"/>
              </w:rPr>
              <w:t>0.89</w:t>
            </w:r>
          </w:p>
        </w:tc>
      </w:tr>
      <w:tr w:rsidR="00F32E7A" w14:paraId="126081F6" w14:textId="77777777" w:rsidTr="00F32E7A">
        <w:trPr>
          <w:trHeight w:val="28"/>
          <w:jc w:val="center"/>
        </w:trPr>
        <w:tc>
          <w:tcPr>
            <w:tcW w:w="14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26D672" w14:textId="77777777" w:rsidR="00DF08A2" w:rsidRDefault="00DF08A2" w:rsidP="00221E0C">
            <w:pPr>
              <w:ind w:right="42"/>
              <w:jc w:val="center"/>
              <w:rPr>
                <w:sz w:val="18"/>
                <w:szCs w:val="18"/>
              </w:rPr>
            </w:pPr>
            <w:r>
              <w:rPr>
                <w:sz w:val="18"/>
                <w:szCs w:val="18"/>
              </w:rPr>
              <w:t>Lima*</w:t>
            </w:r>
          </w:p>
        </w:tc>
        <w:tc>
          <w:tcPr>
            <w:tcW w:w="6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FDB8DF" w14:textId="77777777" w:rsidR="00DF08A2" w:rsidRPr="00F32E7A" w:rsidRDefault="00DF08A2" w:rsidP="00F32E7A">
            <w:pPr>
              <w:ind w:right="40"/>
              <w:jc w:val="center"/>
              <w:rPr>
                <w:sz w:val="18"/>
                <w:szCs w:val="18"/>
              </w:rPr>
            </w:pPr>
            <w:r w:rsidRPr="00F32E7A">
              <w:rPr>
                <w:sz w:val="18"/>
                <w:szCs w:val="18"/>
              </w:rPr>
              <w:t>1.00</w:t>
            </w:r>
          </w:p>
        </w:tc>
        <w:tc>
          <w:tcPr>
            <w:tcW w:w="658" w:type="dxa"/>
            <w:gridSpan w:val="3"/>
            <w:tcBorders>
              <w:top w:val="nil"/>
              <w:left w:val="single" w:sz="4" w:space="0" w:color="000000"/>
              <w:bottom w:val="single" w:sz="4" w:space="0" w:color="000000"/>
              <w:right w:val="single" w:sz="4" w:space="0" w:color="000000"/>
            </w:tcBorders>
            <w:shd w:val="clear" w:color="auto" w:fill="auto"/>
            <w:vAlign w:val="center"/>
          </w:tcPr>
          <w:p w14:paraId="70A9F463" w14:textId="77777777" w:rsidR="00DF08A2" w:rsidRPr="00F32E7A" w:rsidRDefault="00DF08A2" w:rsidP="00F32E7A">
            <w:pPr>
              <w:ind w:right="40"/>
              <w:jc w:val="center"/>
              <w:rPr>
                <w:sz w:val="18"/>
                <w:szCs w:val="18"/>
              </w:rPr>
            </w:pPr>
            <w:r w:rsidRPr="00F32E7A">
              <w:rPr>
                <w:sz w:val="18"/>
                <w:szCs w:val="18"/>
              </w:rPr>
              <w:t>0.99</w:t>
            </w:r>
          </w:p>
        </w:tc>
        <w:tc>
          <w:tcPr>
            <w:tcW w:w="661" w:type="dxa"/>
            <w:gridSpan w:val="2"/>
            <w:tcBorders>
              <w:top w:val="nil"/>
              <w:left w:val="nil"/>
              <w:bottom w:val="single" w:sz="4" w:space="0" w:color="000000"/>
              <w:right w:val="single" w:sz="4" w:space="0" w:color="000000"/>
            </w:tcBorders>
            <w:shd w:val="clear" w:color="auto" w:fill="auto"/>
            <w:vAlign w:val="center"/>
          </w:tcPr>
          <w:p w14:paraId="43116EB4" w14:textId="77777777" w:rsidR="00DF08A2" w:rsidRPr="00F32E7A" w:rsidRDefault="00DF08A2" w:rsidP="00F32E7A">
            <w:pPr>
              <w:ind w:right="40"/>
              <w:jc w:val="center"/>
              <w:rPr>
                <w:sz w:val="18"/>
                <w:szCs w:val="18"/>
              </w:rPr>
            </w:pPr>
            <w:r w:rsidRPr="00F32E7A">
              <w:rPr>
                <w:sz w:val="18"/>
                <w:szCs w:val="18"/>
              </w:rPr>
              <w:t>0.98</w:t>
            </w:r>
          </w:p>
        </w:tc>
        <w:tc>
          <w:tcPr>
            <w:tcW w:w="661" w:type="dxa"/>
            <w:gridSpan w:val="3"/>
            <w:tcBorders>
              <w:top w:val="nil"/>
              <w:left w:val="nil"/>
              <w:bottom w:val="single" w:sz="4" w:space="0" w:color="000000"/>
              <w:right w:val="single" w:sz="4" w:space="0" w:color="000000"/>
            </w:tcBorders>
            <w:shd w:val="clear" w:color="auto" w:fill="auto"/>
            <w:vAlign w:val="center"/>
          </w:tcPr>
          <w:p w14:paraId="0ED0C93C" w14:textId="77777777" w:rsidR="00DF08A2" w:rsidRPr="00F32E7A" w:rsidRDefault="00DF08A2" w:rsidP="00F32E7A">
            <w:pPr>
              <w:ind w:right="40"/>
              <w:jc w:val="center"/>
              <w:rPr>
                <w:sz w:val="18"/>
                <w:szCs w:val="18"/>
              </w:rPr>
            </w:pPr>
            <w:r w:rsidRPr="00F32E7A">
              <w:rPr>
                <w:sz w:val="18"/>
                <w:szCs w:val="18"/>
              </w:rPr>
              <w:t>0.97</w:t>
            </w:r>
          </w:p>
        </w:tc>
        <w:tc>
          <w:tcPr>
            <w:tcW w:w="661" w:type="dxa"/>
            <w:gridSpan w:val="3"/>
            <w:tcBorders>
              <w:top w:val="nil"/>
              <w:left w:val="nil"/>
              <w:bottom w:val="single" w:sz="4" w:space="0" w:color="000000"/>
              <w:right w:val="single" w:sz="4" w:space="0" w:color="000000"/>
            </w:tcBorders>
            <w:shd w:val="clear" w:color="auto" w:fill="auto"/>
            <w:vAlign w:val="center"/>
          </w:tcPr>
          <w:p w14:paraId="7AC4AE1A" w14:textId="77777777" w:rsidR="00DF08A2" w:rsidRPr="00F32E7A" w:rsidRDefault="00DF08A2" w:rsidP="00F32E7A">
            <w:pPr>
              <w:ind w:right="40"/>
              <w:jc w:val="center"/>
              <w:rPr>
                <w:sz w:val="18"/>
                <w:szCs w:val="18"/>
              </w:rPr>
            </w:pPr>
            <w:r w:rsidRPr="00F32E7A">
              <w:rPr>
                <w:sz w:val="18"/>
                <w:szCs w:val="18"/>
              </w:rPr>
              <w:t>0.97</w:t>
            </w:r>
          </w:p>
        </w:tc>
        <w:tc>
          <w:tcPr>
            <w:tcW w:w="661" w:type="dxa"/>
            <w:gridSpan w:val="3"/>
            <w:tcBorders>
              <w:top w:val="nil"/>
              <w:left w:val="nil"/>
              <w:bottom w:val="single" w:sz="4" w:space="0" w:color="000000"/>
              <w:right w:val="single" w:sz="4" w:space="0" w:color="000000"/>
            </w:tcBorders>
            <w:shd w:val="clear" w:color="auto" w:fill="auto"/>
            <w:vAlign w:val="center"/>
          </w:tcPr>
          <w:p w14:paraId="66581B32" w14:textId="77777777" w:rsidR="00DF08A2" w:rsidRPr="00F32E7A" w:rsidRDefault="00DF08A2" w:rsidP="00F32E7A">
            <w:pPr>
              <w:ind w:right="40"/>
              <w:jc w:val="center"/>
              <w:rPr>
                <w:sz w:val="18"/>
                <w:szCs w:val="18"/>
              </w:rPr>
            </w:pPr>
            <w:r w:rsidRPr="00F32E7A">
              <w:rPr>
                <w:sz w:val="18"/>
                <w:szCs w:val="18"/>
              </w:rPr>
              <w:t>0.96</w:t>
            </w:r>
          </w:p>
        </w:tc>
        <w:tc>
          <w:tcPr>
            <w:tcW w:w="661" w:type="dxa"/>
            <w:gridSpan w:val="3"/>
            <w:tcBorders>
              <w:top w:val="nil"/>
              <w:left w:val="nil"/>
              <w:bottom w:val="single" w:sz="4" w:space="0" w:color="000000"/>
              <w:right w:val="single" w:sz="4" w:space="0" w:color="000000"/>
            </w:tcBorders>
            <w:shd w:val="clear" w:color="auto" w:fill="auto"/>
            <w:vAlign w:val="center"/>
          </w:tcPr>
          <w:p w14:paraId="5D1841D3" w14:textId="77777777" w:rsidR="00DF08A2" w:rsidRPr="00F32E7A" w:rsidRDefault="00DF08A2" w:rsidP="00F32E7A">
            <w:pPr>
              <w:ind w:right="40"/>
              <w:jc w:val="center"/>
              <w:rPr>
                <w:sz w:val="18"/>
                <w:szCs w:val="18"/>
              </w:rPr>
            </w:pPr>
            <w:r w:rsidRPr="00F32E7A">
              <w:rPr>
                <w:sz w:val="18"/>
                <w:szCs w:val="18"/>
              </w:rPr>
              <w:t>0.95</w:t>
            </w:r>
          </w:p>
        </w:tc>
        <w:tc>
          <w:tcPr>
            <w:tcW w:w="661" w:type="dxa"/>
            <w:gridSpan w:val="3"/>
            <w:tcBorders>
              <w:top w:val="nil"/>
              <w:left w:val="nil"/>
              <w:bottom w:val="single" w:sz="4" w:space="0" w:color="000000"/>
              <w:right w:val="single" w:sz="4" w:space="0" w:color="000000"/>
            </w:tcBorders>
            <w:shd w:val="clear" w:color="auto" w:fill="auto"/>
            <w:vAlign w:val="center"/>
          </w:tcPr>
          <w:p w14:paraId="06A234BE" w14:textId="77777777" w:rsidR="00DF08A2" w:rsidRPr="00F32E7A" w:rsidRDefault="00DF08A2" w:rsidP="00F32E7A">
            <w:pPr>
              <w:ind w:right="40"/>
              <w:jc w:val="center"/>
              <w:rPr>
                <w:sz w:val="18"/>
                <w:szCs w:val="18"/>
              </w:rPr>
            </w:pPr>
            <w:r w:rsidRPr="00F32E7A">
              <w:rPr>
                <w:sz w:val="18"/>
                <w:szCs w:val="18"/>
              </w:rPr>
              <w:t>0.94</w:t>
            </w:r>
          </w:p>
        </w:tc>
        <w:tc>
          <w:tcPr>
            <w:tcW w:w="661" w:type="dxa"/>
            <w:gridSpan w:val="3"/>
            <w:tcBorders>
              <w:top w:val="nil"/>
              <w:left w:val="nil"/>
              <w:bottom w:val="single" w:sz="4" w:space="0" w:color="000000"/>
              <w:right w:val="single" w:sz="4" w:space="0" w:color="000000"/>
            </w:tcBorders>
            <w:shd w:val="clear" w:color="auto" w:fill="auto"/>
            <w:vAlign w:val="center"/>
          </w:tcPr>
          <w:p w14:paraId="17CDFE85" w14:textId="77777777" w:rsidR="00DF08A2" w:rsidRPr="00F32E7A" w:rsidRDefault="00DF08A2" w:rsidP="00F32E7A">
            <w:pPr>
              <w:ind w:right="40"/>
              <w:jc w:val="center"/>
              <w:rPr>
                <w:sz w:val="18"/>
                <w:szCs w:val="18"/>
              </w:rPr>
            </w:pPr>
            <w:r w:rsidRPr="00F32E7A">
              <w:rPr>
                <w:sz w:val="18"/>
                <w:szCs w:val="18"/>
              </w:rPr>
              <w:t>0.93</w:t>
            </w:r>
          </w:p>
        </w:tc>
        <w:tc>
          <w:tcPr>
            <w:tcW w:w="661" w:type="dxa"/>
            <w:gridSpan w:val="3"/>
            <w:tcBorders>
              <w:top w:val="nil"/>
              <w:left w:val="nil"/>
              <w:bottom w:val="single" w:sz="4" w:space="0" w:color="000000"/>
              <w:right w:val="single" w:sz="4" w:space="0" w:color="000000"/>
            </w:tcBorders>
            <w:shd w:val="clear" w:color="auto" w:fill="auto"/>
            <w:vAlign w:val="center"/>
          </w:tcPr>
          <w:p w14:paraId="54A9EF36" w14:textId="77777777" w:rsidR="00DF08A2" w:rsidRPr="00F32E7A" w:rsidRDefault="00DF08A2" w:rsidP="00F32E7A">
            <w:pPr>
              <w:ind w:right="40"/>
              <w:jc w:val="center"/>
              <w:rPr>
                <w:sz w:val="18"/>
                <w:szCs w:val="18"/>
              </w:rPr>
            </w:pPr>
            <w:r w:rsidRPr="00F32E7A">
              <w:rPr>
                <w:sz w:val="18"/>
                <w:szCs w:val="18"/>
              </w:rPr>
              <w:t>0.93</w:t>
            </w:r>
          </w:p>
        </w:tc>
        <w:tc>
          <w:tcPr>
            <w:tcW w:w="661" w:type="dxa"/>
            <w:gridSpan w:val="3"/>
            <w:tcBorders>
              <w:top w:val="nil"/>
              <w:left w:val="nil"/>
              <w:bottom w:val="single" w:sz="4" w:space="0" w:color="000000"/>
              <w:right w:val="single" w:sz="4" w:space="0" w:color="000000"/>
            </w:tcBorders>
            <w:shd w:val="clear" w:color="auto" w:fill="auto"/>
            <w:vAlign w:val="center"/>
          </w:tcPr>
          <w:p w14:paraId="164ABB9E" w14:textId="77777777" w:rsidR="00DF08A2" w:rsidRPr="00F32E7A" w:rsidRDefault="00DF08A2" w:rsidP="00F32E7A">
            <w:pPr>
              <w:ind w:right="40"/>
              <w:jc w:val="center"/>
              <w:rPr>
                <w:sz w:val="18"/>
                <w:szCs w:val="18"/>
              </w:rPr>
            </w:pPr>
            <w:r w:rsidRPr="00F32E7A">
              <w:rPr>
                <w:sz w:val="18"/>
                <w:szCs w:val="18"/>
              </w:rPr>
              <w:t>0.92</w:t>
            </w:r>
          </w:p>
        </w:tc>
        <w:tc>
          <w:tcPr>
            <w:tcW w:w="661" w:type="dxa"/>
            <w:gridSpan w:val="3"/>
            <w:tcBorders>
              <w:top w:val="nil"/>
              <w:left w:val="nil"/>
              <w:bottom w:val="single" w:sz="4" w:space="0" w:color="000000"/>
              <w:right w:val="single" w:sz="4" w:space="0" w:color="000000"/>
            </w:tcBorders>
            <w:shd w:val="clear" w:color="auto" w:fill="auto"/>
            <w:vAlign w:val="center"/>
          </w:tcPr>
          <w:p w14:paraId="4C0C5D70" w14:textId="77777777" w:rsidR="00DF08A2" w:rsidRPr="00F32E7A" w:rsidRDefault="00DF08A2" w:rsidP="00F32E7A">
            <w:pPr>
              <w:ind w:right="40"/>
              <w:jc w:val="center"/>
              <w:rPr>
                <w:sz w:val="18"/>
                <w:szCs w:val="18"/>
              </w:rPr>
            </w:pPr>
            <w:r w:rsidRPr="00F32E7A">
              <w:rPr>
                <w:sz w:val="18"/>
                <w:szCs w:val="18"/>
              </w:rPr>
              <w:t>0.91</w:t>
            </w:r>
          </w:p>
        </w:tc>
        <w:tc>
          <w:tcPr>
            <w:tcW w:w="1016" w:type="dxa"/>
            <w:gridSpan w:val="3"/>
            <w:tcBorders>
              <w:top w:val="nil"/>
              <w:left w:val="nil"/>
              <w:bottom w:val="single" w:sz="4" w:space="0" w:color="000000"/>
              <w:right w:val="single" w:sz="4" w:space="0" w:color="000000"/>
            </w:tcBorders>
            <w:shd w:val="clear" w:color="auto" w:fill="auto"/>
            <w:vAlign w:val="center"/>
          </w:tcPr>
          <w:p w14:paraId="11695EA4" w14:textId="77777777" w:rsidR="00DF08A2" w:rsidRPr="00F32E7A" w:rsidRDefault="00DF08A2" w:rsidP="00F32E7A">
            <w:pPr>
              <w:ind w:right="40"/>
              <w:jc w:val="center"/>
              <w:rPr>
                <w:sz w:val="18"/>
                <w:szCs w:val="18"/>
              </w:rPr>
            </w:pPr>
            <w:r w:rsidRPr="00F32E7A">
              <w:rPr>
                <w:sz w:val="18"/>
                <w:szCs w:val="18"/>
              </w:rPr>
              <w:t>0.90</w:t>
            </w:r>
          </w:p>
        </w:tc>
      </w:tr>
      <w:tr w:rsidR="00F32E7A" w14:paraId="47169497" w14:textId="77777777" w:rsidTr="00F32E7A">
        <w:trPr>
          <w:trHeight w:val="28"/>
          <w:jc w:val="center"/>
        </w:trPr>
        <w:tc>
          <w:tcPr>
            <w:tcW w:w="14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667FAE" w14:textId="77777777" w:rsidR="00DF08A2" w:rsidRDefault="00DF08A2" w:rsidP="00221E0C">
            <w:pPr>
              <w:ind w:right="42"/>
              <w:jc w:val="center"/>
              <w:rPr>
                <w:sz w:val="18"/>
                <w:szCs w:val="18"/>
              </w:rPr>
            </w:pPr>
            <w:r>
              <w:rPr>
                <w:sz w:val="18"/>
                <w:szCs w:val="18"/>
              </w:rPr>
              <w:t>Loreto</w:t>
            </w:r>
          </w:p>
        </w:tc>
        <w:tc>
          <w:tcPr>
            <w:tcW w:w="6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3CEA5C" w14:textId="77777777" w:rsidR="00DF08A2" w:rsidRPr="00F32E7A" w:rsidRDefault="00DF08A2" w:rsidP="00F32E7A">
            <w:pPr>
              <w:ind w:right="40"/>
              <w:jc w:val="center"/>
              <w:rPr>
                <w:sz w:val="18"/>
                <w:szCs w:val="18"/>
              </w:rPr>
            </w:pPr>
            <w:r w:rsidRPr="00F32E7A">
              <w:rPr>
                <w:sz w:val="18"/>
                <w:szCs w:val="18"/>
              </w:rPr>
              <w:t>1.00</w:t>
            </w:r>
          </w:p>
        </w:tc>
        <w:tc>
          <w:tcPr>
            <w:tcW w:w="658" w:type="dxa"/>
            <w:gridSpan w:val="3"/>
            <w:tcBorders>
              <w:top w:val="nil"/>
              <w:left w:val="single" w:sz="4" w:space="0" w:color="000000"/>
              <w:bottom w:val="single" w:sz="4" w:space="0" w:color="000000"/>
              <w:right w:val="single" w:sz="4" w:space="0" w:color="000000"/>
            </w:tcBorders>
            <w:shd w:val="clear" w:color="auto" w:fill="auto"/>
            <w:vAlign w:val="center"/>
          </w:tcPr>
          <w:p w14:paraId="29F7B572" w14:textId="77777777" w:rsidR="00DF08A2" w:rsidRPr="00F32E7A" w:rsidRDefault="00DF08A2" w:rsidP="00F32E7A">
            <w:pPr>
              <w:ind w:right="40"/>
              <w:jc w:val="center"/>
              <w:rPr>
                <w:sz w:val="18"/>
                <w:szCs w:val="18"/>
              </w:rPr>
            </w:pPr>
            <w:r w:rsidRPr="00F32E7A">
              <w:rPr>
                <w:sz w:val="18"/>
                <w:szCs w:val="18"/>
              </w:rPr>
              <w:t>0.99</w:t>
            </w:r>
          </w:p>
        </w:tc>
        <w:tc>
          <w:tcPr>
            <w:tcW w:w="661" w:type="dxa"/>
            <w:gridSpan w:val="2"/>
            <w:tcBorders>
              <w:top w:val="nil"/>
              <w:left w:val="nil"/>
              <w:bottom w:val="single" w:sz="4" w:space="0" w:color="000000"/>
              <w:right w:val="single" w:sz="4" w:space="0" w:color="000000"/>
            </w:tcBorders>
            <w:shd w:val="clear" w:color="auto" w:fill="auto"/>
            <w:vAlign w:val="center"/>
          </w:tcPr>
          <w:p w14:paraId="1EF8B114" w14:textId="77777777" w:rsidR="00DF08A2" w:rsidRPr="00F32E7A" w:rsidRDefault="00DF08A2" w:rsidP="00F32E7A">
            <w:pPr>
              <w:ind w:right="40"/>
              <w:jc w:val="center"/>
              <w:rPr>
                <w:sz w:val="18"/>
                <w:szCs w:val="18"/>
              </w:rPr>
            </w:pPr>
            <w:r w:rsidRPr="00F32E7A">
              <w:rPr>
                <w:sz w:val="18"/>
                <w:szCs w:val="18"/>
              </w:rPr>
              <w:t>0.99</w:t>
            </w:r>
          </w:p>
        </w:tc>
        <w:tc>
          <w:tcPr>
            <w:tcW w:w="661" w:type="dxa"/>
            <w:gridSpan w:val="3"/>
            <w:tcBorders>
              <w:top w:val="nil"/>
              <w:left w:val="nil"/>
              <w:bottom w:val="single" w:sz="4" w:space="0" w:color="000000"/>
              <w:right w:val="single" w:sz="4" w:space="0" w:color="000000"/>
            </w:tcBorders>
            <w:shd w:val="clear" w:color="auto" w:fill="auto"/>
            <w:vAlign w:val="center"/>
          </w:tcPr>
          <w:p w14:paraId="45AE1DDD" w14:textId="77777777" w:rsidR="00DF08A2" w:rsidRPr="00F32E7A" w:rsidRDefault="00DF08A2" w:rsidP="00F32E7A">
            <w:pPr>
              <w:ind w:right="40"/>
              <w:jc w:val="center"/>
              <w:rPr>
                <w:sz w:val="18"/>
                <w:szCs w:val="18"/>
              </w:rPr>
            </w:pPr>
            <w:r w:rsidRPr="00F32E7A">
              <w:rPr>
                <w:sz w:val="18"/>
                <w:szCs w:val="18"/>
              </w:rPr>
              <w:t>0.98</w:t>
            </w:r>
          </w:p>
        </w:tc>
        <w:tc>
          <w:tcPr>
            <w:tcW w:w="661" w:type="dxa"/>
            <w:gridSpan w:val="3"/>
            <w:tcBorders>
              <w:top w:val="nil"/>
              <w:left w:val="nil"/>
              <w:bottom w:val="single" w:sz="4" w:space="0" w:color="000000"/>
              <w:right w:val="single" w:sz="4" w:space="0" w:color="000000"/>
            </w:tcBorders>
            <w:shd w:val="clear" w:color="auto" w:fill="auto"/>
            <w:vAlign w:val="center"/>
          </w:tcPr>
          <w:p w14:paraId="43BC79B5" w14:textId="77777777" w:rsidR="00DF08A2" w:rsidRPr="00F32E7A" w:rsidRDefault="00DF08A2" w:rsidP="00F32E7A">
            <w:pPr>
              <w:ind w:right="40"/>
              <w:jc w:val="center"/>
              <w:rPr>
                <w:sz w:val="18"/>
                <w:szCs w:val="18"/>
              </w:rPr>
            </w:pPr>
            <w:r w:rsidRPr="00F32E7A">
              <w:rPr>
                <w:sz w:val="18"/>
                <w:szCs w:val="18"/>
              </w:rPr>
              <w:t>0.98</w:t>
            </w:r>
          </w:p>
        </w:tc>
        <w:tc>
          <w:tcPr>
            <w:tcW w:w="661" w:type="dxa"/>
            <w:gridSpan w:val="3"/>
            <w:tcBorders>
              <w:top w:val="nil"/>
              <w:left w:val="nil"/>
              <w:bottom w:val="single" w:sz="4" w:space="0" w:color="000000"/>
              <w:right w:val="single" w:sz="4" w:space="0" w:color="000000"/>
            </w:tcBorders>
            <w:shd w:val="clear" w:color="auto" w:fill="auto"/>
            <w:vAlign w:val="center"/>
          </w:tcPr>
          <w:p w14:paraId="3095E71A" w14:textId="77777777" w:rsidR="00DF08A2" w:rsidRPr="00F32E7A" w:rsidRDefault="00DF08A2" w:rsidP="00F32E7A">
            <w:pPr>
              <w:ind w:right="40"/>
              <w:jc w:val="center"/>
              <w:rPr>
                <w:sz w:val="18"/>
                <w:szCs w:val="18"/>
              </w:rPr>
            </w:pPr>
            <w:r w:rsidRPr="00F32E7A">
              <w:rPr>
                <w:sz w:val="18"/>
                <w:szCs w:val="18"/>
              </w:rPr>
              <w:t>0.97</w:t>
            </w:r>
          </w:p>
        </w:tc>
        <w:tc>
          <w:tcPr>
            <w:tcW w:w="661" w:type="dxa"/>
            <w:gridSpan w:val="3"/>
            <w:tcBorders>
              <w:top w:val="nil"/>
              <w:left w:val="nil"/>
              <w:bottom w:val="single" w:sz="4" w:space="0" w:color="000000"/>
              <w:right w:val="single" w:sz="4" w:space="0" w:color="000000"/>
            </w:tcBorders>
            <w:shd w:val="clear" w:color="auto" w:fill="auto"/>
            <w:vAlign w:val="center"/>
          </w:tcPr>
          <w:p w14:paraId="01CF9BD4" w14:textId="77777777" w:rsidR="00DF08A2" w:rsidRPr="00F32E7A" w:rsidRDefault="00DF08A2" w:rsidP="00F32E7A">
            <w:pPr>
              <w:ind w:right="40"/>
              <w:jc w:val="center"/>
              <w:rPr>
                <w:sz w:val="18"/>
                <w:szCs w:val="18"/>
              </w:rPr>
            </w:pPr>
            <w:r w:rsidRPr="00F32E7A">
              <w:rPr>
                <w:sz w:val="18"/>
                <w:szCs w:val="18"/>
              </w:rPr>
              <w:t>0.97</w:t>
            </w:r>
          </w:p>
        </w:tc>
        <w:tc>
          <w:tcPr>
            <w:tcW w:w="661" w:type="dxa"/>
            <w:gridSpan w:val="3"/>
            <w:tcBorders>
              <w:top w:val="nil"/>
              <w:left w:val="nil"/>
              <w:bottom w:val="single" w:sz="4" w:space="0" w:color="000000"/>
              <w:right w:val="single" w:sz="4" w:space="0" w:color="000000"/>
            </w:tcBorders>
            <w:shd w:val="clear" w:color="auto" w:fill="auto"/>
            <w:vAlign w:val="center"/>
          </w:tcPr>
          <w:p w14:paraId="1499BD27" w14:textId="77777777" w:rsidR="00DF08A2" w:rsidRPr="00F32E7A" w:rsidRDefault="00DF08A2" w:rsidP="00F32E7A">
            <w:pPr>
              <w:ind w:right="40"/>
              <w:jc w:val="center"/>
              <w:rPr>
                <w:sz w:val="18"/>
                <w:szCs w:val="18"/>
              </w:rPr>
            </w:pPr>
            <w:r w:rsidRPr="00F32E7A">
              <w:rPr>
                <w:sz w:val="18"/>
                <w:szCs w:val="18"/>
              </w:rPr>
              <w:t>0.96</w:t>
            </w:r>
          </w:p>
        </w:tc>
        <w:tc>
          <w:tcPr>
            <w:tcW w:w="661" w:type="dxa"/>
            <w:gridSpan w:val="3"/>
            <w:tcBorders>
              <w:top w:val="nil"/>
              <w:left w:val="nil"/>
              <w:bottom w:val="single" w:sz="4" w:space="0" w:color="000000"/>
              <w:right w:val="single" w:sz="4" w:space="0" w:color="000000"/>
            </w:tcBorders>
            <w:shd w:val="clear" w:color="auto" w:fill="auto"/>
            <w:vAlign w:val="center"/>
          </w:tcPr>
          <w:p w14:paraId="68FA504B" w14:textId="77777777" w:rsidR="00DF08A2" w:rsidRPr="00F32E7A" w:rsidRDefault="00DF08A2" w:rsidP="00F32E7A">
            <w:pPr>
              <w:ind w:right="40"/>
              <w:jc w:val="center"/>
              <w:rPr>
                <w:sz w:val="18"/>
                <w:szCs w:val="18"/>
              </w:rPr>
            </w:pPr>
            <w:r w:rsidRPr="00F32E7A">
              <w:rPr>
                <w:sz w:val="18"/>
                <w:szCs w:val="18"/>
              </w:rPr>
              <w:t>0.96</w:t>
            </w:r>
          </w:p>
        </w:tc>
        <w:tc>
          <w:tcPr>
            <w:tcW w:w="661" w:type="dxa"/>
            <w:gridSpan w:val="3"/>
            <w:tcBorders>
              <w:top w:val="nil"/>
              <w:left w:val="nil"/>
              <w:bottom w:val="single" w:sz="4" w:space="0" w:color="000000"/>
              <w:right w:val="single" w:sz="4" w:space="0" w:color="000000"/>
            </w:tcBorders>
            <w:shd w:val="clear" w:color="auto" w:fill="auto"/>
            <w:vAlign w:val="center"/>
          </w:tcPr>
          <w:p w14:paraId="65E736E5" w14:textId="77777777" w:rsidR="00DF08A2" w:rsidRPr="00F32E7A" w:rsidRDefault="00DF08A2" w:rsidP="00F32E7A">
            <w:pPr>
              <w:ind w:right="40"/>
              <w:jc w:val="center"/>
              <w:rPr>
                <w:sz w:val="18"/>
                <w:szCs w:val="18"/>
              </w:rPr>
            </w:pPr>
            <w:r w:rsidRPr="00F32E7A">
              <w:rPr>
                <w:sz w:val="18"/>
                <w:szCs w:val="18"/>
              </w:rPr>
              <w:t>0.95</w:t>
            </w:r>
          </w:p>
        </w:tc>
        <w:tc>
          <w:tcPr>
            <w:tcW w:w="661" w:type="dxa"/>
            <w:gridSpan w:val="3"/>
            <w:tcBorders>
              <w:top w:val="nil"/>
              <w:left w:val="nil"/>
              <w:bottom w:val="single" w:sz="4" w:space="0" w:color="000000"/>
              <w:right w:val="single" w:sz="4" w:space="0" w:color="000000"/>
            </w:tcBorders>
            <w:shd w:val="clear" w:color="auto" w:fill="auto"/>
            <w:vAlign w:val="center"/>
          </w:tcPr>
          <w:p w14:paraId="7231CD60" w14:textId="77777777" w:rsidR="00DF08A2" w:rsidRPr="00F32E7A" w:rsidRDefault="00DF08A2" w:rsidP="00F32E7A">
            <w:pPr>
              <w:ind w:right="40"/>
              <w:jc w:val="center"/>
              <w:rPr>
                <w:sz w:val="18"/>
                <w:szCs w:val="18"/>
              </w:rPr>
            </w:pPr>
            <w:r w:rsidRPr="00F32E7A">
              <w:rPr>
                <w:sz w:val="18"/>
                <w:szCs w:val="18"/>
              </w:rPr>
              <w:t>0.94</w:t>
            </w:r>
          </w:p>
        </w:tc>
        <w:tc>
          <w:tcPr>
            <w:tcW w:w="661" w:type="dxa"/>
            <w:gridSpan w:val="3"/>
            <w:tcBorders>
              <w:top w:val="nil"/>
              <w:left w:val="nil"/>
              <w:bottom w:val="single" w:sz="4" w:space="0" w:color="000000"/>
              <w:right w:val="single" w:sz="4" w:space="0" w:color="000000"/>
            </w:tcBorders>
            <w:shd w:val="clear" w:color="auto" w:fill="auto"/>
            <w:vAlign w:val="center"/>
          </w:tcPr>
          <w:p w14:paraId="7BA0C213" w14:textId="77777777" w:rsidR="00DF08A2" w:rsidRPr="00F32E7A" w:rsidRDefault="00DF08A2" w:rsidP="00F32E7A">
            <w:pPr>
              <w:ind w:right="40"/>
              <w:jc w:val="center"/>
              <w:rPr>
                <w:sz w:val="18"/>
                <w:szCs w:val="18"/>
              </w:rPr>
            </w:pPr>
            <w:r w:rsidRPr="00F32E7A">
              <w:rPr>
                <w:sz w:val="18"/>
                <w:szCs w:val="18"/>
              </w:rPr>
              <w:t>0.94</w:t>
            </w:r>
          </w:p>
        </w:tc>
        <w:tc>
          <w:tcPr>
            <w:tcW w:w="1016" w:type="dxa"/>
            <w:gridSpan w:val="3"/>
            <w:tcBorders>
              <w:top w:val="nil"/>
              <w:left w:val="nil"/>
              <w:bottom w:val="single" w:sz="4" w:space="0" w:color="000000"/>
              <w:right w:val="single" w:sz="4" w:space="0" w:color="000000"/>
            </w:tcBorders>
            <w:shd w:val="clear" w:color="auto" w:fill="auto"/>
            <w:vAlign w:val="center"/>
          </w:tcPr>
          <w:p w14:paraId="614249D0" w14:textId="77777777" w:rsidR="00DF08A2" w:rsidRPr="00F32E7A" w:rsidRDefault="00DF08A2" w:rsidP="00F32E7A">
            <w:pPr>
              <w:ind w:right="40"/>
              <w:jc w:val="center"/>
              <w:rPr>
                <w:sz w:val="18"/>
                <w:szCs w:val="18"/>
              </w:rPr>
            </w:pPr>
            <w:r w:rsidRPr="00F32E7A">
              <w:rPr>
                <w:sz w:val="18"/>
                <w:szCs w:val="18"/>
              </w:rPr>
              <w:t>0.93</w:t>
            </w:r>
          </w:p>
        </w:tc>
      </w:tr>
      <w:tr w:rsidR="00F32E7A" w14:paraId="451019BB" w14:textId="77777777" w:rsidTr="00F32E7A">
        <w:trPr>
          <w:trHeight w:val="28"/>
          <w:jc w:val="center"/>
        </w:trPr>
        <w:tc>
          <w:tcPr>
            <w:tcW w:w="14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4F5180" w14:textId="77777777" w:rsidR="00DF08A2" w:rsidRDefault="00DF08A2" w:rsidP="00221E0C">
            <w:pPr>
              <w:ind w:right="42"/>
              <w:jc w:val="center"/>
              <w:rPr>
                <w:sz w:val="18"/>
                <w:szCs w:val="18"/>
              </w:rPr>
            </w:pPr>
            <w:r>
              <w:rPr>
                <w:sz w:val="18"/>
                <w:szCs w:val="18"/>
              </w:rPr>
              <w:t>Madre de Dios</w:t>
            </w:r>
          </w:p>
        </w:tc>
        <w:tc>
          <w:tcPr>
            <w:tcW w:w="6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F683E1" w14:textId="77777777" w:rsidR="00DF08A2" w:rsidRPr="00F32E7A" w:rsidRDefault="00DF08A2" w:rsidP="00F32E7A">
            <w:pPr>
              <w:ind w:right="40"/>
              <w:jc w:val="center"/>
              <w:rPr>
                <w:sz w:val="18"/>
                <w:szCs w:val="18"/>
              </w:rPr>
            </w:pPr>
            <w:r w:rsidRPr="00F32E7A">
              <w:rPr>
                <w:sz w:val="18"/>
                <w:szCs w:val="18"/>
              </w:rPr>
              <w:t>1.00</w:t>
            </w:r>
          </w:p>
        </w:tc>
        <w:tc>
          <w:tcPr>
            <w:tcW w:w="658" w:type="dxa"/>
            <w:gridSpan w:val="3"/>
            <w:tcBorders>
              <w:top w:val="nil"/>
              <w:left w:val="single" w:sz="4" w:space="0" w:color="000000"/>
              <w:bottom w:val="single" w:sz="4" w:space="0" w:color="000000"/>
              <w:right w:val="single" w:sz="4" w:space="0" w:color="000000"/>
            </w:tcBorders>
            <w:shd w:val="clear" w:color="auto" w:fill="auto"/>
            <w:vAlign w:val="center"/>
          </w:tcPr>
          <w:p w14:paraId="7D2E032F" w14:textId="77777777" w:rsidR="00DF08A2" w:rsidRPr="00F32E7A" w:rsidRDefault="00DF08A2" w:rsidP="00F32E7A">
            <w:pPr>
              <w:ind w:right="40"/>
              <w:jc w:val="center"/>
              <w:rPr>
                <w:sz w:val="18"/>
                <w:szCs w:val="18"/>
              </w:rPr>
            </w:pPr>
            <w:r w:rsidRPr="00F32E7A">
              <w:rPr>
                <w:sz w:val="18"/>
                <w:szCs w:val="18"/>
              </w:rPr>
              <w:t>1.00</w:t>
            </w:r>
          </w:p>
        </w:tc>
        <w:tc>
          <w:tcPr>
            <w:tcW w:w="661" w:type="dxa"/>
            <w:gridSpan w:val="2"/>
            <w:tcBorders>
              <w:top w:val="nil"/>
              <w:left w:val="nil"/>
              <w:bottom w:val="single" w:sz="4" w:space="0" w:color="000000"/>
              <w:right w:val="single" w:sz="4" w:space="0" w:color="000000"/>
            </w:tcBorders>
            <w:shd w:val="clear" w:color="auto" w:fill="auto"/>
            <w:vAlign w:val="center"/>
          </w:tcPr>
          <w:p w14:paraId="693D27F8" w14:textId="77777777" w:rsidR="00DF08A2" w:rsidRPr="00F32E7A" w:rsidRDefault="00DF08A2" w:rsidP="00F32E7A">
            <w:pPr>
              <w:ind w:right="40"/>
              <w:jc w:val="center"/>
              <w:rPr>
                <w:sz w:val="18"/>
                <w:szCs w:val="18"/>
              </w:rPr>
            </w:pPr>
            <w:r w:rsidRPr="00F32E7A">
              <w:rPr>
                <w:sz w:val="18"/>
                <w:szCs w:val="18"/>
              </w:rPr>
              <w:t>0.99</w:t>
            </w:r>
          </w:p>
        </w:tc>
        <w:tc>
          <w:tcPr>
            <w:tcW w:w="661" w:type="dxa"/>
            <w:gridSpan w:val="3"/>
            <w:tcBorders>
              <w:top w:val="nil"/>
              <w:left w:val="nil"/>
              <w:bottom w:val="single" w:sz="4" w:space="0" w:color="000000"/>
              <w:right w:val="single" w:sz="4" w:space="0" w:color="000000"/>
            </w:tcBorders>
            <w:shd w:val="clear" w:color="auto" w:fill="auto"/>
            <w:vAlign w:val="center"/>
          </w:tcPr>
          <w:p w14:paraId="6A3345B5" w14:textId="77777777" w:rsidR="00DF08A2" w:rsidRPr="00F32E7A" w:rsidRDefault="00DF08A2" w:rsidP="00F32E7A">
            <w:pPr>
              <w:ind w:right="40"/>
              <w:jc w:val="center"/>
              <w:rPr>
                <w:sz w:val="18"/>
                <w:szCs w:val="18"/>
              </w:rPr>
            </w:pPr>
            <w:r w:rsidRPr="00F32E7A">
              <w:rPr>
                <w:sz w:val="18"/>
                <w:szCs w:val="18"/>
              </w:rPr>
              <w:t>0.99</w:t>
            </w:r>
          </w:p>
        </w:tc>
        <w:tc>
          <w:tcPr>
            <w:tcW w:w="661" w:type="dxa"/>
            <w:gridSpan w:val="3"/>
            <w:tcBorders>
              <w:top w:val="nil"/>
              <w:left w:val="nil"/>
              <w:bottom w:val="single" w:sz="4" w:space="0" w:color="000000"/>
              <w:right w:val="single" w:sz="4" w:space="0" w:color="000000"/>
            </w:tcBorders>
            <w:shd w:val="clear" w:color="auto" w:fill="auto"/>
            <w:vAlign w:val="center"/>
          </w:tcPr>
          <w:p w14:paraId="4C06312E" w14:textId="77777777" w:rsidR="00DF08A2" w:rsidRPr="00F32E7A" w:rsidRDefault="00DF08A2" w:rsidP="00F32E7A">
            <w:pPr>
              <w:ind w:right="40"/>
              <w:jc w:val="center"/>
              <w:rPr>
                <w:sz w:val="18"/>
                <w:szCs w:val="18"/>
              </w:rPr>
            </w:pPr>
            <w:r w:rsidRPr="00F32E7A">
              <w:rPr>
                <w:sz w:val="18"/>
                <w:szCs w:val="18"/>
              </w:rPr>
              <w:t>0.98</w:t>
            </w:r>
          </w:p>
        </w:tc>
        <w:tc>
          <w:tcPr>
            <w:tcW w:w="661" w:type="dxa"/>
            <w:gridSpan w:val="3"/>
            <w:tcBorders>
              <w:top w:val="nil"/>
              <w:left w:val="nil"/>
              <w:bottom w:val="single" w:sz="4" w:space="0" w:color="000000"/>
              <w:right w:val="single" w:sz="4" w:space="0" w:color="000000"/>
            </w:tcBorders>
            <w:shd w:val="clear" w:color="auto" w:fill="auto"/>
            <w:vAlign w:val="center"/>
          </w:tcPr>
          <w:p w14:paraId="2499984A" w14:textId="77777777" w:rsidR="00DF08A2" w:rsidRPr="00F32E7A" w:rsidRDefault="00DF08A2" w:rsidP="00F32E7A">
            <w:pPr>
              <w:ind w:right="40"/>
              <w:jc w:val="center"/>
              <w:rPr>
                <w:sz w:val="18"/>
                <w:szCs w:val="18"/>
              </w:rPr>
            </w:pPr>
            <w:r w:rsidRPr="00F32E7A">
              <w:rPr>
                <w:sz w:val="18"/>
                <w:szCs w:val="18"/>
              </w:rPr>
              <w:t>0.98</w:t>
            </w:r>
          </w:p>
        </w:tc>
        <w:tc>
          <w:tcPr>
            <w:tcW w:w="661" w:type="dxa"/>
            <w:gridSpan w:val="3"/>
            <w:tcBorders>
              <w:top w:val="nil"/>
              <w:left w:val="nil"/>
              <w:bottom w:val="single" w:sz="4" w:space="0" w:color="000000"/>
              <w:right w:val="single" w:sz="4" w:space="0" w:color="000000"/>
            </w:tcBorders>
            <w:shd w:val="clear" w:color="auto" w:fill="auto"/>
            <w:vAlign w:val="center"/>
          </w:tcPr>
          <w:p w14:paraId="33741BE9" w14:textId="77777777" w:rsidR="00DF08A2" w:rsidRPr="00F32E7A" w:rsidRDefault="00DF08A2" w:rsidP="00F32E7A">
            <w:pPr>
              <w:ind w:right="40"/>
              <w:jc w:val="center"/>
              <w:rPr>
                <w:sz w:val="18"/>
                <w:szCs w:val="18"/>
              </w:rPr>
            </w:pPr>
            <w:r w:rsidRPr="00F32E7A">
              <w:rPr>
                <w:sz w:val="18"/>
                <w:szCs w:val="18"/>
              </w:rPr>
              <w:t>0.97</w:t>
            </w:r>
          </w:p>
        </w:tc>
        <w:tc>
          <w:tcPr>
            <w:tcW w:w="661" w:type="dxa"/>
            <w:gridSpan w:val="3"/>
            <w:tcBorders>
              <w:top w:val="nil"/>
              <w:left w:val="nil"/>
              <w:bottom w:val="single" w:sz="4" w:space="0" w:color="000000"/>
              <w:right w:val="single" w:sz="4" w:space="0" w:color="000000"/>
            </w:tcBorders>
            <w:shd w:val="clear" w:color="auto" w:fill="auto"/>
            <w:vAlign w:val="center"/>
          </w:tcPr>
          <w:p w14:paraId="085F88FF" w14:textId="77777777" w:rsidR="00DF08A2" w:rsidRPr="00F32E7A" w:rsidRDefault="00DF08A2" w:rsidP="00F32E7A">
            <w:pPr>
              <w:ind w:right="40"/>
              <w:jc w:val="center"/>
              <w:rPr>
                <w:sz w:val="18"/>
                <w:szCs w:val="18"/>
              </w:rPr>
            </w:pPr>
            <w:r w:rsidRPr="00F32E7A">
              <w:rPr>
                <w:sz w:val="18"/>
                <w:szCs w:val="18"/>
              </w:rPr>
              <w:t>0.97</w:t>
            </w:r>
          </w:p>
        </w:tc>
        <w:tc>
          <w:tcPr>
            <w:tcW w:w="661" w:type="dxa"/>
            <w:gridSpan w:val="3"/>
            <w:tcBorders>
              <w:top w:val="nil"/>
              <w:left w:val="nil"/>
              <w:bottom w:val="single" w:sz="4" w:space="0" w:color="000000"/>
              <w:right w:val="single" w:sz="4" w:space="0" w:color="000000"/>
            </w:tcBorders>
            <w:shd w:val="clear" w:color="auto" w:fill="auto"/>
            <w:vAlign w:val="center"/>
          </w:tcPr>
          <w:p w14:paraId="54175FD3" w14:textId="77777777" w:rsidR="00DF08A2" w:rsidRPr="00F32E7A" w:rsidRDefault="00DF08A2" w:rsidP="00F32E7A">
            <w:pPr>
              <w:ind w:right="40"/>
              <w:jc w:val="center"/>
              <w:rPr>
                <w:sz w:val="18"/>
                <w:szCs w:val="18"/>
              </w:rPr>
            </w:pPr>
            <w:r w:rsidRPr="00F32E7A">
              <w:rPr>
                <w:sz w:val="18"/>
                <w:szCs w:val="18"/>
              </w:rPr>
              <w:t>0.96</w:t>
            </w:r>
          </w:p>
        </w:tc>
        <w:tc>
          <w:tcPr>
            <w:tcW w:w="661" w:type="dxa"/>
            <w:gridSpan w:val="3"/>
            <w:tcBorders>
              <w:top w:val="nil"/>
              <w:left w:val="nil"/>
              <w:bottom w:val="single" w:sz="4" w:space="0" w:color="000000"/>
              <w:right w:val="single" w:sz="4" w:space="0" w:color="000000"/>
            </w:tcBorders>
            <w:shd w:val="clear" w:color="auto" w:fill="auto"/>
            <w:vAlign w:val="center"/>
          </w:tcPr>
          <w:p w14:paraId="1FC3FC8B" w14:textId="77777777" w:rsidR="00DF08A2" w:rsidRPr="00F32E7A" w:rsidRDefault="00DF08A2" w:rsidP="00F32E7A">
            <w:pPr>
              <w:ind w:right="40"/>
              <w:jc w:val="center"/>
              <w:rPr>
                <w:sz w:val="18"/>
                <w:szCs w:val="18"/>
              </w:rPr>
            </w:pPr>
            <w:r w:rsidRPr="00F32E7A">
              <w:rPr>
                <w:sz w:val="18"/>
                <w:szCs w:val="18"/>
              </w:rPr>
              <w:t>0.96</w:t>
            </w:r>
          </w:p>
        </w:tc>
        <w:tc>
          <w:tcPr>
            <w:tcW w:w="661" w:type="dxa"/>
            <w:gridSpan w:val="3"/>
            <w:tcBorders>
              <w:top w:val="nil"/>
              <w:left w:val="nil"/>
              <w:bottom w:val="single" w:sz="4" w:space="0" w:color="000000"/>
              <w:right w:val="single" w:sz="4" w:space="0" w:color="000000"/>
            </w:tcBorders>
            <w:shd w:val="clear" w:color="auto" w:fill="auto"/>
            <w:vAlign w:val="center"/>
          </w:tcPr>
          <w:p w14:paraId="3CBC20A3" w14:textId="77777777" w:rsidR="00DF08A2" w:rsidRPr="00F32E7A" w:rsidRDefault="00DF08A2" w:rsidP="00F32E7A">
            <w:pPr>
              <w:ind w:right="40"/>
              <w:jc w:val="center"/>
              <w:rPr>
                <w:sz w:val="18"/>
                <w:szCs w:val="18"/>
              </w:rPr>
            </w:pPr>
            <w:r w:rsidRPr="00F32E7A">
              <w:rPr>
                <w:sz w:val="18"/>
                <w:szCs w:val="18"/>
              </w:rPr>
              <w:t>0.96</w:t>
            </w:r>
          </w:p>
        </w:tc>
        <w:tc>
          <w:tcPr>
            <w:tcW w:w="661" w:type="dxa"/>
            <w:gridSpan w:val="3"/>
            <w:tcBorders>
              <w:top w:val="nil"/>
              <w:left w:val="nil"/>
              <w:bottom w:val="single" w:sz="4" w:space="0" w:color="000000"/>
              <w:right w:val="single" w:sz="4" w:space="0" w:color="000000"/>
            </w:tcBorders>
            <w:shd w:val="clear" w:color="auto" w:fill="auto"/>
            <w:vAlign w:val="center"/>
          </w:tcPr>
          <w:p w14:paraId="183CD347" w14:textId="77777777" w:rsidR="00DF08A2" w:rsidRPr="00F32E7A" w:rsidRDefault="00DF08A2" w:rsidP="00F32E7A">
            <w:pPr>
              <w:ind w:right="40"/>
              <w:jc w:val="center"/>
              <w:rPr>
                <w:sz w:val="18"/>
                <w:szCs w:val="18"/>
              </w:rPr>
            </w:pPr>
            <w:r w:rsidRPr="00F32E7A">
              <w:rPr>
                <w:sz w:val="18"/>
                <w:szCs w:val="18"/>
              </w:rPr>
              <w:t>0.95</w:t>
            </w:r>
          </w:p>
        </w:tc>
        <w:tc>
          <w:tcPr>
            <w:tcW w:w="1016" w:type="dxa"/>
            <w:gridSpan w:val="3"/>
            <w:tcBorders>
              <w:top w:val="nil"/>
              <w:left w:val="nil"/>
              <w:bottom w:val="single" w:sz="4" w:space="0" w:color="000000"/>
              <w:right w:val="single" w:sz="4" w:space="0" w:color="000000"/>
            </w:tcBorders>
            <w:shd w:val="clear" w:color="auto" w:fill="auto"/>
            <w:vAlign w:val="center"/>
          </w:tcPr>
          <w:p w14:paraId="7081F7E6" w14:textId="77777777" w:rsidR="00DF08A2" w:rsidRPr="00F32E7A" w:rsidRDefault="00DF08A2" w:rsidP="00F32E7A">
            <w:pPr>
              <w:ind w:right="40"/>
              <w:jc w:val="center"/>
              <w:rPr>
                <w:sz w:val="18"/>
                <w:szCs w:val="18"/>
              </w:rPr>
            </w:pPr>
            <w:r w:rsidRPr="00F32E7A">
              <w:rPr>
                <w:sz w:val="18"/>
                <w:szCs w:val="18"/>
              </w:rPr>
              <w:t>0.95</w:t>
            </w:r>
          </w:p>
        </w:tc>
      </w:tr>
      <w:tr w:rsidR="00F32E7A" w14:paraId="1CAD0A49" w14:textId="77777777" w:rsidTr="00F32E7A">
        <w:trPr>
          <w:trHeight w:val="28"/>
          <w:jc w:val="center"/>
        </w:trPr>
        <w:tc>
          <w:tcPr>
            <w:tcW w:w="14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B7F96C" w14:textId="77777777" w:rsidR="00DF08A2" w:rsidRDefault="00DF08A2" w:rsidP="00221E0C">
            <w:pPr>
              <w:ind w:right="42"/>
              <w:jc w:val="center"/>
              <w:rPr>
                <w:sz w:val="18"/>
                <w:szCs w:val="18"/>
              </w:rPr>
            </w:pPr>
            <w:r>
              <w:rPr>
                <w:sz w:val="18"/>
                <w:szCs w:val="18"/>
              </w:rPr>
              <w:t>Moquegua</w:t>
            </w:r>
          </w:p>
        </w:tc>
        <w:tc>
          <w:tcPr>
            <w:tcW w:w="6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E85995" w14:textId="77777777" w:rsidR="00DF08A2" w:rsidRPr="00F32E7A" w:rsidRDefault="00DF08A2" w:rsidP="00F32E7A">
            <w:pPr>
              <w:ind w:right="40"/>
              <w:jc w:val="center"/>
              <w:rPr>
                <w:sz w:val="18"/>
                <w:szCs w:val="18"/>
              </w:rPr>
            </w:pPr>
            <w:r w:rsidRPr="00F32E7A">
              <w:rPr>
                <w:sz w:val="18"/>
                <w:szCs w:val="18"/>
              </w:rPr>
              <w:t>1.00</w:t>
            </w:r>
          </w:p>
        </w:tc>
        <w:tc>
          <w:tcPr>
            <w:tcW w:w="658" w:type="dxa"/>
            <w:gridSpan w:val="3"/>
            <w:tcBorders>
              <w:top w:val="nil"/>
              <w:left w:val="single" w:sz="4" w:space="0" w:color="000000"/>
              <w:bottom w:val="single" w:sz="4" w:space="0" w:color="000000"/>
              <w:right w:val="single" w:sz="4" w:space="0" w:color="000000"/>
            </w:tcBorders>
            <w:shd w:val="clear" w:color="auto" w:fill="auto"/>
            <w:vAlign w:val="center"/>
          </w:tcPr>
          <w:p w14:paraId="65C18F8E" w14:textId="77777777" w:rsidR="00DF08A2" w:rsidRPr="00F32E7A" w:rsidRDefault="00DF08A2" w:rsidP="00F32E7A">
            <w:pPr>
              <w:ind w:right="40"/>
              <w:jc w:val="center"/>
              <w:rPr>
                <w:sz w:val="18"/>
                <w:szCs w:val="18"/>
              </w:rPr>
            </w:pPr>
            <w:r w:rsidRPr="00F32E7A">
              <w:rPr>
                <w:sz w:val="18"/>
                <w:szCs w:val="18"/>
              </w:rPr>
              <w:t>1.00</w:t>
            </w:r>
          </w:p>
        </w:tc>
        <w:tc>
          <w:tcPr>
            <w:tcW w:w="661" w:type="dxa"/>
            <w:gridSpan w:val="2"/>
            <w:tcBorders>
              <w:top w:val="nil"/>
              <w:left w:val="nil"/>
              <w:bottom w:val="single" w:sz="4" w:space="0" w:color="000000"/>
              <w:right w:val="single" w:sz="4" w:space="0" w:color="000000"/>
            </w:tcBorders>
            <w:shd w:val="clear" w:color="auto" w:fill="auto"/>
            <w:vAlign w:val="center"/>
          </w:tcPr>
          <w:p w14:paraId="4DAD200A" w14:textId="77777777" w:rsidR="00DF08A2" w:rsidRPr="00F32E7A" w:rsidRDefault="00DF08A2" w:rsidP="00F32E7A">
            <w:pPr>
              <w:ind w:right="40"/>
              <w:jc w:val="center"/>
              <w:rPr>
                <w:sz w:val="18"/>
                <w:szCs w:val="18"/>
              </w:rPr>
            </w:pPr>
            <w:r w:rsidRPr="00F32E7A">
              <w:rPr>
                <w:sz w:val="18"/>
                <w:szCs w:val="18"/>
              </w:rPr>
              <w:t>0.99</w:t>
            </w:r>
          </w:p>
        </w:tc>
        <w:tc>
          <w:tcPr>
            <w:tcW w:w="661" w:type="dxa"/>
            <w:gridSpan w:val="3"/>
            <w:tcBorders>
              <w:top w:val="nil"/>
              <w:left w:val="nil"/>
              <w:bottom w:val="single" w:sz="4" w:space="0" w:color="000000"/>
              <w:right w:val="single" w:sz="4" w:space="0" w:color="000000"/>
            </w:tcBorders>
            <w:shd w:val="clear" w:color="auto" w:fill="auto"/>
            <w:vAlign w:val="center"/>
          </w:tcPr>
          <w:p w14:paraId="05B2F73A" w14:textId="77777777" w:rsidR="00DF08A2" w:rsidRPr="00F32E7A" w:rsidRDefault="00DF08A2" w:rsidP="00F32E7A">
            <w:pPr>
              <w:ind w:right="40"/>
              <w:jc w:val="center"/>
              <w:rPr>
                <w:sz w:val="18"/>
                <w:szCs w:val="18"/>
              </w:rPr>
            </w:pPr>
            <w:r w:rsidRPr="00F32E7A">
              <w:rPr>
                <w:sz w:val="18"/>
                <w:szCs w:val="18"/>
              </w:rPr>
              <w:t>0.99</w:t>
            </w:r>
          </w:p>
        </w:tc>
        <w:tc>
          <w:tcPr>
            <w:tcW w:w="661" w:type="dxa"/>
            <w:gridSpan w:val="3"/>
            <w:tcBorders>
              <w:top w:val="nil"/>
              <w:left w:val="nil"/>
              <w:bottom w:val="single" w:sz="4" w:space="0" w:color="000000"/>
              <w:right w:val="single" w:sz="4" w:space="0" w:color="000000"/>
            </w:tcBorders>
            <w:shd w:val="clear" w:color="auto" w:fill="auto"/>
            <w:vAlign w:val="center"/>
          </w:tcPr>
          <w:p w14:paraId="3DC32C82" w14:textId="77777777" w:rsidR="00DF08A2" w:rsidRPr="00F32E7A" w:rsidRDefault="00DF08A2" w:rsidP="00F32E7A">
            <w:pPr>
              <w:ind w:right="40"/>
              <w:jc w:val="center"/>
              <w:rPr>
                <w:sz w:val="18"/>
                <w:szCs w:val="18"/>
              </w:rPr>
            </w:pPr>
            <w:r w:rsidRPr="00F32E7A">
              <w:rPr>
                <w:sz w:val="18"/>
                <w:szCs w:val="18"/>
              </w:rPr>
              <w:t>0.98</w:t>
            </w:r>
          </w:p>
        </w:tc>
        <w:tc>
          <w:tcPr>
            <w:tcW w:w="661" w:type="dxa"/>
            <w:gridSpan w:val="3"/>
            <w:tcBorders>
              <w:top w:val="nil"/>
              <w:left w:val="nil"/>
              <w:bottom w:val="single" w:sz="4" w:space="0" w:color="000000"/>
              <w:right w:val="single" w:sz="4" w:space="0" w:color="000000"/>
            </w:tcBorders>
            <w:shd w:val="clear" w:color="auto" w:fill="auto"/>
            <w:vAlign w:val="center"/>
          </w:tcPr>
          <w:p w14:paraId="038F5929" w14:textId="77777777" w:rsidR="00DF08A2" w:rsidRPr="00F32E7A" w:rsidRDefault="00DF08A2" w:rsidP="00F32E7A">
            <w:pPr>
              <w:ind w:right="40"/>
              <w:jc w:val="center"/>
              <w:rPr>
                <w:sz w:val="18"/>
                <w:szCs w:val="18"/>
              </w:rPr>
            </w:pPr>
            <w:r w:rsidRPr="00F32E7A">
              <w:rPr>
                <w:sz w:val="18"/>
                <w:szCs w:val="18"/>
              </w:rPr>
              <w:t>0.98</w:t>
            </w:r>
          </w:p>
        </w:tc>
        <w:tc>
          <w:tcPr>
            <w:tcW w:w="661" w:type="dxa"/>
            <w:gridSpan w:val="3"/>
            <w:tcBorders>
              <w:top w:val="nil"/>
              <w:left w:val="nil"/>
              <w:bottom w:val="single" w:sz="4" w:space="0" w:color="000000"/>
              <w:right w:val="single" w:sz="4" w:space="0" w:color="000000"/>
            </w:tcBorders>
            <w:shd w:val="clear" w:color="auto" w:fill="auto"/>
            <w:vAlign w:val="center"/>
          </w:tcPr>
          <w:p w14:paraId="2D5C3CE2" w14:textId="77777777" w:rsidR="00DF08A2" w:rsidRPr="00F32E7A" w:rsidRDefault="00DF08A2" w:rsidP="00F32E7A">
            <w:pPr>
              <w:ind w:right="40"/>
              <w:jc w:val="center"/>
              <w:rPr>
                <w:sz w:val="18"/>
                <w:szCs w:val="18"/>
              </w:rPr>
            </w:pPr>
            <w:r w:rsidRPr="00F32E7A">
              <w:rPr>
                <w:sz w:val="18"/>
                <w:szCs w:val="18"/>
              </w:rPr>
              <w:t>0.97</w:t>
            </w:r>
          </w:p>
        </w:tc>
        <w:tc>
          <w:tcPr>
            <w:tcW w:w="661" w:type="dxa"/>
            <w:gridSpan w:val="3"/>
            <w:tcBorders>
              <w:top w:val="nil"/>
              <w:left w:val="nil"/>
              <w:bottom w:val="single" w:sz="4" w:space="0" w:color="000000"/>
              <w:right w:val="single" w:sz="4" w:space="0" w:color="000000"/>
            </w:tcBorders>
            <w:shd w:val="clear" w:color="auto" w:fill="auto"/>
            <w:vAlign w:val="center"/>
          </w:tcPr>
          <w:p w14:paraId="46986C6A" w14:textId="77777777" w:rsidR="00DF08A2" w:rsidRPr="00F32E7A" w:rsidRDefault="00DF08A2" w:rsidP="00F32E7A">
            <w:pPr>
              <w:ind w:right="40"/>
              <w:jc w:val="center"/>
              <w:rPr>
                <w:sz w:val="18"/>
                <w:szCs w:val="18"/>
              </w:rPr>
            </w:pPr>
            <w:r w:rsidRPr="00F32E7A">
              <w:rPr>
                <w:sz w:val="18"/>
                <w:szCs w:val="18"/>
              </w:rPr>
              <w:t>0.97</w:t>
            </w:r>
          </w:p>
        </w:tc>
        <w:tc>
          <w:tcPr>
            <w:tcW w:w="661" w:type="dxa"/>
            <w:gridSpan w:val="3"/>
            <w:tcBorders>
              <w:top w:val="nil"/>
              <w:left w:val="nil"/>
              <w:bottom w:val="single" w:sz="4" w:space="0" w:color="000000"/>
              <w:right w:val="single" w:sz="4" w:space="0" w:color="000000"/>
            </w:tcBorders>
            <w:shd w:val="clear" w:color="auto" w:fill="auto"/>
            <w:vAlign w:val="center"/>
          </w:tcPr>
          <w:p w14:paraId="6083EED4" w14:textId="77777777" w:rsidR="00DF08A2" w:rsidRPr="00F32E7A" w:rsidRDefault="00DF08A2" w:rsidP="00F32E7A">
            <w:pPr>
              <w:ind w:right="40"/>
              <w:jc w:val="center"/>
              <w:rPr>
                <w:sz w:val="18"/>
                <w:szCs w:val="18"/>
              </w:rPr>
            </w:pPr>
            <w:r w:rsidRPr="00F32E7A">
              <w:rPr>
                <w:sz w:val="18"/>
                <w:szCs w:val="18"/>
              </w:rPr>
              <w:t>0.96</w:t>
            </w:r>
          </w:p>
        </w:tc>
        <w:tc>
          <w:tcPr>
            <w:tcW w:w="661" w:type="dxa"/>
            <w:gridSpan w:val="3"/>
            <w:tcBorders>
              <w:top w:val="nil"/>
              <w:left w:val="nil"/>
              <w:bottom w:val="single" w:sz="4" w:space="0" w:color="000000"/>
              <w:right w:val="single" w:sz="4" w:space="0" w:color="000000"/>
            </w:tcBorders>
            <w:shd w:val="clear" w:color="auto" w:fill="auto"/>
            <w:vAlign w:val="center"/>
          </w:tcPr>
          <w:p w14:paraId="406E306E" w14:textId="77777777" w:rsidR="00DF08A2" w:rsidRPr="00F32E7A" w:rsidRDefault="00DF08A2" w:rsidP="00F32E7A">
            <w:pPr>
              <w:ind w:right="40"/>
              <w:jc w:val="center"/>
              <w:rPr>
                <w:sz w:val="18"/>
                <w:szCs w:val="18"/>
              </w:rPr>
            </w:pPr>
            <w:r w:rsidRPr="00F32E7A">
              <w:rPr>
                <w:sz w:val="18"/>
                <w:szCs w:val="18"/>
              </w:rPr>
              <w:t>0.96</w:t>
            </w:r>
          </w:p>
        </w:tc>
        <w:tc>
          <w:tcPr>
            <w:tcW w:w="661" w:type="dxa"/>
            <w:gridSpan w:val="3"/>
            <w:tcBorders>
              <w:top w:val="nil"/>
              <w:left w:val="nil"/>
              <w:bottom w:val="single" w:sz="4" w:space="0" w:color="000000"/>
              <w:right w:val="single" w:sz="4" w:space="0" w:color="000000"/>
            </w:tcBorders>
            <w:shd w:val="clear" w:color="auto" w:fill="auto"/>
            <w:vAlign w:val="center"/>
          </w:tcPr>
          <w:p w14:paraId="5E44B7A3" w14:textId="77777777" w:rsidR="00DF08A2" w:rsidRPr="00F32E7A" w:rsidRDefault="00DF08A2" w:rsidP="00F32E7A">
            <w:pPr>
              <w:ind w:right="40"/>
              <w:jc w:val="center"/>
              <w:rPr>
                <w:sz w:val="18"/>
                <w:szCs w:val="18"/>
              </w:rPr>
            </w:pPr>
            <w:r w:rsidRPr="00F32E7A">
              <w:rPr>
                <w:sz w:val="18"/>
                <w:szCs w:val="18"/>
              </w:rPr>
              <w:t>0.96</w:t>
            </w:r>
          </w:p>
        </w:tc>
        <w:tc>
          <w:tcPr>
            <w:tcW w:w="661" w:type="dxa"/>
            <w:gridSpan w:val="3"/>
            <w:tcBorders>
              <w:top w:val="nil"/>
              <w:left w:val="nil"/>
              <w:bottom w:val="single" w:sz="4" w:space="0" w:color="000000"/>
              <w:right w:val="single" w:sz="4" w:space="0" w:color="000000"/>
            </w:tcBorders>
            <w:shd w:val="clear" w:color="auto" w:fill="auto"/>
            <w:vAlign w:val="center"/>
          </w:tcPr>
          <w:p w14:paraId="0D45D397" w14:textId="77777777" w:rsidR="00DF08A2" w:rsidRPr="00F32E7A" w:rsidRDefault="00DF08A2" w:rsidP="00F32E7A">
            <w:pPr>
              <w:ind w:right="40"/>
              <w:jc w:val="center"/>
              <w:rPr>
                <w:sz w:val="18"/>
                <w:szCs w:val="18"/>
              </w:rPr>
            </w:pPr>
            <w:r w:rsidRPr="00F32E7A">
              <w:rPr>
                <w:sz w:val="18"/>
                <w:szCs w:val="18"/>
              </w:rPr>
              <w:t>0.95</w:t>
            </w:r>
          </w:p>
        </w:tc>
        <w:tc>
          <w:tcPr>
            <w:tcW w:w="1016" w:type="dxa"/>
            <w:gridSpan w:val="3"/>
            <w:tcBorders>
              <w:top w:val="nil"/>
              <w:left w:val="nil"/>
              <w:bottom w:val="single" w:sz="4" w:space="0" w:color="000000"/>
              <w:right w:val="single" w:sz="4" w:space="0" w:color="000000"/>
            </w:tcBorders>
            <w:shd w:val="clear" w:color="auto" w:fill="auto"/>
            <w:vAlign w:val="center"/>
          </w:tcPr>
          <w:p w14:paraId="4AD3067F" w14:textId="77777777" w:rsidR="00DF08A2" w:rsidRPr="00F32E7A" w:rsidRDefault="00DF08A2" w:rsidP="00F32E7A">
            <w:pPr>
              <w:ind w:right="40"/>
              <w:jc w:val="center"/>
              <w:rPr>
                <w:sz w:val="18"/>
                <w:szCs w:val="18"/>
              </w:rPr>
            </w:pPr>
            <w:r w:rsidRPr="00F32E7A">
              <w:rPr>
                <w:sz w:val="18"/>
                <w:szCs w:val="18"/>
              </w:rPr>
              <w:t>0.95</w:t>
            </w:r>
          </w:p>
        </w:tc>
      </w:tr>
      <w:tr w:rsidR="00F32E7A" w14:paraId="1A7DDD50" w14:textId="77777777" w:rsidTr="00F32E7A">
        <w:trPr>
          <w:trHeight w:val="28"/>
          <w:jc w:val="center"/>
        </w:trPr>
        <w:tc>
          <w:tcPr>
            <w:tcW w:w="14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704552" w14:textId="77777777" w:rsidR="00DF08A2" w:rsidRDefault="00DF08A2" w:rsidP="00221E0C">
            <w:pPr>
              <w:ind w:right="42"/>
              <w:jc w:val="center"/>
              <w:rPr>
                <w:sz w:val="18"/>
                <w:szCs w:val="18"/>
              </w:rPr>
            </w:pPr>
            <w:r>
              <w:rPr>
                <w:sz w:val="18"/>
                <w:szCs w:val="18"/>
              </w:rPr>
              <w:t>Pasco</w:t>
            </w:r>
          </w:p>
        </w:tc>
        <w:tc>
          <w:tcPr>
            <w:tcW w:w="6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203A79" w14:textId="77777777" w:rsidR="00DF08A2" w:rsidRPr="00F32E7A" w:rsidRDefault="00DF08A2" w:rsidP="00F32E7A">
            <w:pPr>
              <w:ind w:right="40"/>
              <w:jc w:val="center"/>
              <w:rPr>
                <w:sz w:val="18"/>
                <w:szCs w:val="18"/>
              </w:rPr>
            </w:pPr>
            <w:r w:rsidRPr="00F32E7A">
              <w:rPr>
                <w:sz w:val="18"/>
                <w:szCs w:val="18"/>
              </w:rPr>
              <w:t>1.00</w:t>
            </w:r>
          </w:p>
        </w:tc>
        <w:tc>
          <w:tcPr>
            <w:tcW w:w="658" w:type="dxa"/>
            <w:gridSpan w:val="3"/>
            <w:tcBorders>
              <w:top w:val="nil"/>
              <w:left w:val="single" w:sz="4" w:space="0" w:color="000000"/>
              <w:bottom w:val="single" w:sz="4" w:space="0" w:color="000000"/>
              <w:right w:val="single" w:sz="4" w:space="0" w:color="000000"/>
            </w:tcBorders>
            <w:shd w:val="clear" w:color="auto" w:fill="auto"/>
            <w:vAlign w:val="center"/>
          </w:tcPr>
          <w:p w14:paraId="02700C14" w14:textId="77777777" w:rsidR="00DF08A2" w:rsidRPr="00F32E7A" w:rsidRDefault="00DF08A2" w:rsidP="00F32E7A">
            <w:pPr>
              <w:ind w:right="40"/>
              <w:jc w:val="center"/>
              <w:rPr>
                <w:sz w:val="18"/>
                <w:szCs w:val="18"/>
              </w:rPr>
            </w:pPr>
            <w:r w:rsidRPr="00F32E7A">
              <w:rPr>
                <w:sz w:val="18"/>
                <w:szCs w:val="18"/>
              </w:rPr>
              <w:t>0.99</w:t>
            </w:r>
          </w:p>
        </w:tc>
        <w:tc>
          <w:tcPr>
            <w:tcW w:w="661" w:type="dxa"/>
            <w:gridSpan w:val="2"/>
            <w:tcBorders>
              <w:top w:val="nil"/>
              <w:left w:val="nil"/>
              <w:bottom w:val="single" w:sz="4" w:space="0" w:color="000000"/>
              <w:right w:val="single" w:sz="4" w:space="0" w:color="000000"/>
            </w:tcBorders>
            <w:shd w:val="clear" w:color="auto" w:fill="auto"/>
            <w:vAlign w:val="center"/>
          </w:tcPr>
          <w:p w14:paraId="1F8BFFC2" w14:textId="77777777" w:rsidR="00DF08A2" w:rsidRPr="00F32E7A" w:rsidRDefault="00DF08A2" w:rsidP="00F32E7A">
            <w:pPr>
              <w:ind w:right="40"/>
              <w:jc w:val="center"/>
              <w:rPr>
                <w:sz w:val="18"/>
                <w:szCs w:val="18"/>
              </w:rPr>
            </w:pPr>
            <w:r w:rsidRPr="00F32E7A">
              <w:rPr>
                <w:sz w:val="18"/>
                <w:szCs w:val="18"/>
              </w:rPr>
              <w:t>0.98</w:t>
            </w:r>
          </w:p>
        </w:tc>
        <w:tc>
          <w:tcPr>
            <w:tcW w:w="661" w:type="dxa"/>
            <w:gridSpan w:val="3"/>
            <w:tcBorders>
              <w:top w:val="nil"/>
              <w:left w:val="nil"/>
              <w:bottom w:val="single" w:sz="4" w:space="0" w:color="000000"/>
              <w:right w:val="single" w:sz="4" w:space="0" w:color="000000"/>
            </w:tcBorders>
            <w:shd w:val="clear" w:color="auto" w:fill="auto"/>
            <w:vAlign w:val="center"/>
          </w:tcPr>
          <w:p w14:paraId="58DF7A90" w14:textId="77777777" w:rsidR="00DF08A2" w:rsidRPr="00F32E7A" w:rsidRDefault="00DF08A2" w:rsidP="00F32E7A">
            <w:pPr>
              <w:ind w:right="40"/>
              <w:jc w:val="center"/>
              <w:rPr>
                <w:sz w:val="18"/>
                <w:szCs w:val="18"/>
              </w:rPr>
            </w:pPr>
            <w:r w:rsidRPr="00F32E7A">
              <w:rPr>
                <w:sz w:val="18"/>
                <w:szCs w:val="18"/>
              </w:rPr>
              <w:t>0.97</w:t>
            </w:r>
          </w:p>
        </w:tc>
        <w:tc>
          <w:tcPr>
            <w:tcW w:w="661" w:type="dxa"/>
            <w:gridSpan w:val="3"/>
            <w:tcBorders>
              <w:top w:val="nil"/>
              <w:left w:val="nil"/>
              <w:bottom w:val="single" w:sz="4" w:space="0" w:color="000000"/>
              <w:right w:val="single" w:sz="4" w:space="0" w:color="000000"/>
            </w:tcBorders>
            <w:shd w:val="clear" w:color="auto" w:fill="auto"/>
            <w:vAlign w:val="center"/>
          </w:tcPr>
          <w:p w14:paraId="106DC2ED" w14:textId="77777777" w:rsidR="00DF08A2" w:rsidRPr="00F32E7A" w:rsidRDefault="00DF08A2" w:rsidP="00F32E7A">
            <w:pPr>
              <w:ind w:right="40"/>
              <w:jc w:val="center"/>
              <w:rPr>
                <w:sz w:val="18"/>
                <w:szCs w:val="18"/>
              </w:rPr>
            </w:pPr>
            <w:r w:rsidRPr="00F32E7A">
              <w:rPr>
                <w:sz w:val="18"/>
                <w:szCs w:val="18"/>
              </w:rPr>
              <w:t>0.96</w:t>
            </w:r>
          </w:p>
        </w:tc>
        <w:tc>
          <w:tcPr>
            <w:tcW w:w="661" w:type="dxa"/>
            <w:gridSpan w:val="3"/>
            <w:tcBorders>
              <w:top w:val="nil"/>
              <w:left w:val="nil"/>
              <w:bottom w:val="single" w:sz="4" w:space="0" w:color="000000"/>
              <w:right w:val="single" w:sz="4" w:space="0" w:color="000000"/>
            </w:tcBorders>
            <w:shd w:val="clear" w:color="auto" w:fill="auto"/>
            <w:vAlign w:val="center"/>
          </w:tcPr>
          <w:p w14:paraId="5DDBC50E" w14:textId="77777777" w:rsidR="00DF08A2" w:rsidRPr="00F32E7A" w:rsidRDefault="00DF08A2" w:rsidP="00F32E7A">
            <w:pPr>
              <w:ind w:right="40"/>
              <w:jc w:val="center"/>
              <w:rPr>
                <w:sz w:val="18"/>
                <w:szCs w:val="18"/>
              </w:rPr>
            </w:pPr>
            <w:r w:rsidRPr="00F32E7A">
              <w:rPr>
                <w:sz w:val="18"/>
                <w:szCs w:val="18"/>
              </w:rPr>
              <w:t>0.94</w:t>
            </w:r>
          </w:p>
        </w:tc>
        <w:tc>
          <w:tcPr>
            <w:tcW w:w="661" w:type="dxa"/>
            <w:gridSpan w:val="3"/>
            <w:tcBorders>
              <w:top w:val="nil"/>
              <w:left w:val="nil"/>
              <w:bottom w:val="single" w:sz="4" w:space="0" w:color="000000"/>
              <w:right w:val="single" w:sz="4" w:space="0" w:color="000000"/>
            </w:tcBorders>
            <w:shd w:val="clear" w:color="auto" w:fill="auto"/>
            <w:vAlign w:val="center"/>
          </w:tcPr>
          <w:p w14:paraId="53238473" w14:textId="77777777" w:rsidR="00DF08A2" w:rsidRPr="00F32E7A" w:rsidRDefault="00DF08A2" w:rsidP="00F32E7A">
            <w:pPr>
              <w:ind w:right="40"/>
              <w:jc w:val="center"/>
              <w:rPr>
                <w:sz w:val="18"/>
                <w:szCs w:val="18"/>
              </w:rPr>
            </w:pPr>
            <w:r w:rsidRPr="00F32E7A">
              <w:rPr>
                <w:sz w:val="18"/>
                <w:szCs w:val="18"/>
              </w:rPr>
              <w:t>0.93</w:t>
            </w:r>
          </w:p>
        </w:tc>
        <w:tc>
          <w:tcPr>
            <w:tcW w:w="661" w:type="dxa"/>
            <w:gridSpan w:val="3"/>
            <w:tcBorders>
              <w:top w:val="nil"/>
              <w:left w:val="nil"/>
              <w:bottom w:val="single" w:sz="4" w:space="0" w:color="000000"/>
              <w:right w:val="single" w:sz="4" w:space="0" w:color="000000"/>
            </w:tcBorders>
            <w:shd w:val="clear" w:color="auto" w:fill="auto"/>
            <w:vAlign w:val="center"/>
          </w:tcPr>
          <w:p w14:paraId="149D0BDE" w14:textId="77777777" w:rsidR="00DF08A2" w:rsidRPr="00F32E7A" w:rsidRDefault="00DF08A2" w:rsidP="00F32E7A">
            <w:pPr>
              <w:ind w:right="40"/>
              <w:jc w:val="center"/>
              <w:rPr>
                <w:sz w:val="18"/>
                <w:szCs w:val="18"/>
              </w:rPr>
            </w:pPr>
            <w:r w:rsidRPr="00F32E7A">
              <w:rPr>
                <w:sz w:val="18"/>
                <w:szCs w:val="18"/>
              </w:rPr>
              <w:t>0.92</w:t>
            </w:r>
          </w:p>
        </w:tc>
        <w:tc>
          <w:tcPr>
            <w:tcW w:w="661" w:type="dxa"/>
            <w:gridSpan w:val="3"/>
            <w:tcBorders>
              <w:top w:val="nil"/>
              <w:left w:val="nil"/>
              <w:bottom w:val="single" w:sz="4" w:space="0" w:color="000000"/>
              <w:right w:val="single" w:sz="4" w:space="0" w:color="000000"/>
            </w:tcBorders>
            <w:shd w:val="clear" w:color="auto" w:fill="auto"/>
            <w:vAlign w:val="center"/>
          </w:tcPr>
          <w:p w14:paraId="67DD0030" w14:textId="77777777" w:rsidR="00DF08A2" w:rsidRPr="00F32E7A" w:rsidRDefault="00DF08A2" w:rsidP="00F32E7A">
            <w:pPr>
              <w:ind w:right="40"/>
              <w:jc w:val="center"/>
              <w:rPr>
                <w:sz w:val="18"/>
                <w:szCs w:val="18"/>
              </w:rPr>
            </w:pPr>
            <w:r w:rsidRPr="00F32E7A">
              <w:rPr>
                <w:sz w:val="18"/>
                <w:szCs w:val="18"/>
              </w:rPr>
              <w:t>0.91</w:t>
            </w:r>
          </w:p>
        </w:tc>
        <w:tc>
          <w:tcPr>
            <w:tcW w:w="661" w:type="dxa"/>
            <w:gridSpan w:val="3"/>
            <w:tcBorders>
              <w:top w:val="nil"/>
              <w:left w:val="nil"/>
              <w:bottom w:val="single" w:sz="4" w:space="0" w:color="000000"/>
              <w:right w:val="single" w:sz="4" w:space="0" w:color="000000"/>
            </w:tcBorders>
            <w:shd w:val="clear" w:color="auto" w:fill="auto"/>
            <w:vAlign w:val="center"/>
          </w:tcPr>
          <w:p w14:paraId="245D28A7" w14:textId="77777777" w:rsidR="00DF08A2" w:rsidRPr="00F32E7A" w:rsidRDefault="00DF08A2" w:rsidP="00F32E7A">
            <w:pPr>
              <w:ind w:right="40"/>
              <w:jc w:val="center"/>
              <w:rPr>
                <w:sz w:val="18"/>
                <w:szCs w:val="18"/>
              </w:rPr>
            </w:pPr>
            <w:r w:rsidRPr="00F32E7A">
              <w:rPr>
                <w:sz w:val="18"/>
                <w:szCs w:val="18"/>
              </w:rPr>
              <w:t>0.90</w:t>
            </w:r>
          </w:p>
        </w:tc>
        <w:tc>
          <w:tcPr>
            <w:tcW w:w="661" w:type="dxa"/>
            <w:gridSpan w:val="3"/>
            <w:tcBorders>
              <w:top w:val="nil"/>
              <w:left w:val="nil"/>
              <w:bottom w:val="single" w:sz="4" w:space="0" w:color="000000"/>
              <w:right w:val="single" w:sz="4" w:space="0" w:color="000000"/>
            </w:tcBorders>
            <w:shd w:val="clear" w:color="auto" w:fill="auto"/>
            <w:vAlign w:val="center"/>
          </w:tcPr>
          <w:p w14:paraId="24ED41C5" w14:textId="77777777" w:rsidR="00DF08A2" w:rsidRPr="00F32E7A" w:rsidRDefault="00DF08A2" w:rsidP="00F32E7A">
            <w:pPr>
              <w:ind w:right="40"/>
              <w:jc w:val="center"/>
              <w:rPr>
                <w:sz w:val="18"/>
                <w:szCs w:val="18"/>
              </w:rPr>
            </w:pPr>
            <w:r w:rsidRPr="00F32E7A">
              <w:rPr>
                <w:sz w:val="18"/>
                <w:szCs w:val="18"/>
              </w:rPr>
              <w:t>0.89</w:t>
            </w:r>
          </w:p>
        </w:tc>
        <w:tc>
          <w:tcPr>
            <w:tcW w:w="661" w:type="dxa"/>
            <w:gridSpan w:val="3"/>
            <w:tcBorders>
              <w:top w:val="nil"/>
              <w:left w:val="nil"/>
              <w:bottom w:val="single" w:sz="4" w:space="0" w:color="000000"/>
              <w:right w:val="single" w:sz="4" w:space="0" w:color="000000"/>
            </w:tcBorders>
            <w:shd w:val="clear" w:color="auto" w:fill="auto"/>
            <w:vAlign w:val="center"/>
          </w:tcPr>
          <w:p w14:paraId="3D00F7C3" w14:textId="77777777" w:rsidR="00DF08A2" w:rsidRPr="00F32E7A" w:rsidRDefault="00DF08A2" w:rsidP="00F32E7A">
            <w:pPr>
              <w:ind w:right="40"/>
              <w:jc w:val="center"/>
              <w:rPr>
                <w:sz w:val="18"/>
                <w:szCs w:val="18"/>
              </w:rPr>
            </w:pPr>
            <w:r w:rsidRPr="00F32E7A">
              <w:rPr>
                <w:sz w:val="18"/>
                <w:szCs w:val="18"/>
              </w:rPr>
              <w:t>0.89</w:t>
            </w:r>
          </w:p>
        </w:tc>
        <w:tc>
          <w:tcPr>
            <w:tcW w:w="1016" w:type="dxa"/>
            <w:gridSpan w:val="3"/>
            <w:tcBorders>
              <w:top w:val="nil"/>
              <w:left w:val="nil"/>
              <w:bottom w:val="single" w:sz="4" w:space="0" w:color="000000"/>
              <w:right w:val="single" w:sz="4" w:space="0" w:color="000000"/>
            </w:tcBorders>
            <w:shd w:val="clear" w:color="auto" w:fill="auto"/>
            <w:vAlign w:val="center"/>
          </w:tcPr>
          <w:p w14:paraId="692DBB78" w14:textId="77777777" w:rsidR="00DF08A2" w:rsidRPr="00F32E7A" w:rsidRDefault="00DF08A2" w:rsidP="00F32E7A">
            <w:pPr>
              <w:ind w:right="40"/>
              <w:jc w:val="center"/>
              <w:rPr>
                <w:sz w:val="18"/>
                <w:szCs w:val="18"/>
              </w:rPr>
            </w:pPr>
            <w:r w:rsidRPr="00F32E7A">
              <w:rPr>
                <w:sz w:val="18"/>
                <w:szCs w:val="18"/>
              </w:rPr>
              <w:t>0.88</w:t>
            </w:r>
          </w:p>
        </w:tc>
      </w:tr>
      <w:tr w:rsidR="00F32E7A" w14:paraId="4420E978" w14:textId="77777777" w:rsidTr="00F32E7A">
        <w:trPr>
          <w:trHeight w:val="28"/>
          <w:jc w:val="center"/>
        </w:trPr>
        <w:tc>
          <w:tcPr>
            <w:tcW w:w="14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9FFD0F" w14:textId="77777777" w:rsidR="00DF08A2" w:rsidRDefault="00DF08A2" w:rsidP="00221E0C">
            <w:pPr>
              <w:ind w:right="42"/>
              <w:jc w:val="center"/>
              <w:rPr>
                <w:sz w:val="18"/>
                <w:szCs w:val="18"/>
              </w:rPr>
            </w:pPr>
            <w:r>
              <w:rPr>
                <w:sz w:val="18"/>
                <w:szCs w:val="18"/>
              </w:rPr>
              <w:t>Piura</w:t>
            </w:r>
          </w:p>
        </w:tc>
        <w:tc>
          <w:tcPr>
            <w:tcW w:w="6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BC0EBA" w14:textId="77777777" w:rsidR="00DF08A2" w:rsidRPr="00F32E7A" w:rsidRDefault="00DF08A2" w:rsidP="00F32E7A">
            <w:pPr>
              <w:ind w:right="40"/>
              <w:jc w:val="center"/>
              <w:rPr>
                <w:sz w:val="18"/>
                <w:szCs w:val="18"/>
              </w:rPr>
            </w:pPr>
            <w:r w:rsidRPr="00F32E7A">
              <w:rPr>
                <w:sz w:val="18"/>
                <w:szCs w:val="18"/>
              </w:rPr>
              <w:t>1.00</w:t>
            </w:r>
          </w:p>
        </w:tc>
        <w:tc>
          <w:tcPr>
            <w:tcW w:w="658" w:type="dxa"/>
            <w:gridSpan w:val="3"/>
            <w:tcBorders>
              <w:top w:val="nil"/>
              <w:left w:val="single" w:sz="4" w:space="0" w:color="000000"/>
              <w:bottom w:val="single" w:sz="4" w:space="0" w:color="000000"/>
              <w:right w:val="single" w:sz="4" w:space="0" w:color="000000"/>
            </w:tcBorders>
            <w:shd w:val="clear" w:color="auto" w:fill="auto"/>
            <w:vAlign w:val="center"/>
          </w:tcPr>
          <w:p w14:paraId="7E8DCD15" w14:textId="77777777" w:rsidR="00DF08A2" w:rsidRPr="00F32E7A" w:rsidRDefault="00DF08A2" w:rsidP="00F32E7A">
            <w:pPr>
              <w:ind w:right="40"/>
              <w:jc w:val="center"/>
              <w:rPr>
                <w:sz w:val="18"/>
                <w:szCs w:val="18"/>
              </w:rPr>
            </w:pPr>
            <w:r w:rsidRPr="00F32E7A">
              <w:rPr>
                <w:sz w:val="18"/>
                <w:szCs w:val="18"/>
              </w:rPr>
              <w:t>0.99</w:t>
            </w:r>
          </w:p>
        </w:tc>
        <w:tc>
          <w:tcPr>
            <w:tcW w:w="661" w:type="dxa"/>
            <w:gridSpan w:val="2"/>
            <w:tcBorders>
              <w:top w:val="nil"/>
              <w:left w:val="nil"/>
              <w:bottom w:val="single" w:sz="4" w:space="0" w:color="000000"/>
              <w:right w:val="single" w:sz="4" w:space="0" w:color="000000"/>
            </w:tcBorders>
            <w:shd w:val="clear" w:color="auto" w:fill="auto"/>
            <w:vAlign w:val="center"/>
          </w:tcPr>
          <w:p w14:paraId="2101A4D4" w14:textId="77777777" w:rsidR="00DF08A2" w:rsidRPr="00F32E7A" w:rsidRDefault="00DF08A2" w:rsidP="00F32E7A">
            <w:pPr>
              <w:ind w:right="40"/>
              <w:jc w:val="center"/>
              <w:rPr>
                <w:sz w:val="18"/>
                <w:szCs w:val="18"/>
              </w:rPr>
            </w:pPr>
            <w:r w:rsidRPr="00F32E7A">
              <w:rPr>
                <w:sz w:val="18"/>
                <w:szCs w:val="18"/>
              </w:rPr>
              <w:t>0.98</w:t>
            </w:r>
          </w:p>
        </w:tc>
        <w:tc>
          <w:tcPr>
            <w:tcW w:w="661" w:type="dxa"/>
            <w:gridSpan w:val="3"/>
            <w:tcBorders>
              <w:top w:val="nil"/>
              <w:left w:val="nil"/>
              <w:bottom w:val="single" w:sz="4" w:space="0" w:color="000000"/>
              <w:right w:val="single" w:sz="4" w:space="0" w:color="000000"/>
            </w:tcBorders>
            <w:shd w:val="clear" w:color="auto" w:fill="auto"/>
            <w:vAlign w:val="center"/>
          </w:tcPr>
          <w:p w14:paraId="571D18C7" w14:textId="77777777" w:rsidR="00DF08A2" w:rsidRPr="00F32E7A" w:rsidRDefault="00DF08A2" w:rsidP="00F32E7A">
            <w:pPr>
              <w:ind w:right="40"/>
              <w:jc w:val="center"/>
              <w:rPr>
                <w:sz w:val="18"/>
                <w:szCs w:val="18"/>
              </w:rPr>
            </w:pPr>
            <w:r w:rsidRPr="00F32E7A">
              <w:rPr>
                <w:sz w:val="18"/>
                <w:szCs w:val="18"/>
              </w:rPr>
              <w:t>0.97</w:t>
            </w:r>
          </w:p>
        </w:tc>
        <w:tc>
          <w:tcPr>
            <w:tcW w:w="661" w:type="dxa"/>
            <w:gridSpan w:val="3"/>
            <w:tcBorders>
              <w:top w:val="nil"/>
              <w:left w:val="nil"/>
              <w:bottom w:val="single" w:sz="4" w:space="0" w:color="000000"/>
              <w:right w:val="single" w:sz="4" w:space="0" w:color="000000"/>
            </w:tcBorders>
            <w:shd w:val="clear" w:color="auto" w:fill="auto"/>
            <w:vAlign w:val="center"/>
          </w:tcPr>
          <w:p w14:paraId="124C7A3D" w14:textId="77777777" w:rsidR="00DF08A2" w:rsidRPr="00F32E7A" w:rsidRDefault="00DF08A2" w:rsidP="00F32E7A">
            <w:pPr>
              <w:ind w:right="40"/>
              <w:jc w:val="center"/>
              <w:rPr>
                <w:sz w:val="18"/>
                <w:szCs w:val="18"/>
              </w:rPr>
            </w:pPr>
            <w:r w:rsidRPr="00F32E7A">
              <w:rPr>
                <w:sz w:val="18"/>
                <w:szCs w:val="18"/>
              </w:rPr>
              <w:t>0.96</w:t>
            </w:r>
          </w:p>
        </w:tc>
        <w:tc>
          <w:tcPr>
            <w:tcW w:w="661" w:type="dxa"/>
            <w:gridSpan w:val="3"/>
            <w:tcBorders>
              <w:top w:val="nil"/>
              <w:left w:val="nil"/>
              <w:bottom w:val="single" w:sz="4" w:space="0" w:color="000000"/>
              <w:right w:val="single" w:sz="4" w:space="0" w:color="000000"/>
            </w:tcBorders>
            <w:shd w:val="clear" w:color="auto" w:fill="auto"/>
            <w:vAlign w:val="center"/>
          </w:tcPr>
          <w:p w14:paraId="1AFA37E0" w14:textId="77777777" w:rsidR="00DF08A2" w:rsidRPr="00F32E7A" w:rsidRDefault="00DF08A2" w:rsidP="00F32E7A">
            <w:pPr>
              <w:ind w:right="40"/>
              <w:jc w:val="center"/>
              <w:rPr>
                <w:sz w:val="18"/>
                <w:szCs w:val="18"/>
              </w:rPr>
            </w:pPr>
            <w:r w:rsidRPr="00F32E7A">
              <w:rPr>
                <w:sz w:val="18"/>
                <w:szCs w:val="18"/>
              </w:rPr>
              <w:t>0.95</w:t>
            </w:r>
          </w:p>
        </w:tc>
        <w:tc>
          <w:tcPr>
            <w:tcW w:w="661" w:type="dxa"/>
            <w:gridSpan w:val="3"/>
            <w:tcBorders>
              <w:top w:val="nil"/>
              <w:left w:val="nil"/>
              <w:bottom w:val="single" w:sz="4" w:space="0" w:color="000000"/>
              <w:right w:val="single" w:sz="4" w:space="0" w:color="000000"/>
            </w:tcBorders>
            <w:shd w:val="clear" w:color="auto" w:fill="auto"/>
            <w:vAlign w:val="center"/>
          </w:tcPr>
          <w:p w14:paraId="0C3E4B51" w14:textId="77777777" w:rsidR="00DF08A2" w:rsidRPr="00F32E7A" w:rsidRDefault="00DF08A2" w:rsidP="00F32E7A">
            <w:pPr>
              <w:ind w:right="40"/>
              <w:jc w:val="center"/>
              <w:rPr>
                <w:sz w:val="18"/>
                <w:szCs w:val="18"/>
              </w:rPr>
            </w:pPr>
            <w:r w:rsidRPr="00F32E7A">
              <w:rPr>
                <w:sz w:val="18"/>
                <w:szCs w:val="18"/>
              </w:rPr>
              <w:t>0.95</w:t>
            </w:r>
          </w:p>
        </w:tc>
        <w:tc>
          <w:tcPr>
            <w:tcW w:w="661" w:type="dxa"/>
            <w:gridSpan w:val="3"/>
            <w:tcBorders>
              <w:top w:val="nil"/>
              <w:left w:val="nil"/>
              <w:bottom w:val="single" w:sz="4" w:space="0" w:color="000000"/>
              <w:right w:val="single" w:sz="4" w:space="0" w:color="000000"/>
            </w:tcBorders>
            <w:shd w:val="clear" w:color="auto" w:fill="auto"/>
            <w:vAlign w:val="center"/>
          </w:tcPr>
          <w:p w14:paraId="4CDC2C14" w14:textId="77777777" w:rsidR="00DF08A2" w:rsidRPr="00F32E7A" w:rsidRDefault="00DF08A2" w:rsidP="00F32E7A">
            <w:pPr>
              <w:ind w:right="40"/>
              <w:jc w:val="center"/>
              <w:rPr>
                <w:sz w:val="18"/>
                <w:szCs w:val="18"/>
              </w:rPr>
            </w:pPr>
            <w:r w:rsidRPr="00F32E7A">
              <w:rPr>
                <w:sz w:val="18"/>
                <w:szCs w:val="18"/>
              </w:rPr>
              <w:t>0.94</w:t>
            </w:r>
          </w:p>
        </w:tc>
        <w:tc>
          <w:tcPr>
            <w:tcW w:w="661" w:type="dxa"/>
            <w:gridSpan w:val="3"/>
            <w:tcBorders>
              <w:top w:val="nil"/>
              <w:left w:val="nil"/>
              <w:bottom w:val="single" w:sz="4" w:space="0" w:color="000000"/>
              <w:right w:val="single" w:sz="4" w:space="0" w:color="000000"/>
            </w:tcBorders>
            <w:shd w:val="clear" w:color="auto" w:fill="auto"/>
            <w:vAlign w:val="center"/>
          </w:tcPr>
          <w:p w14:paraId="3593EA4F" w14:textId="77777777" w:rsidR="00DF08A2" w:rsidRPr="00F32E7A" w:rsidRDefault="00DF08A2" w:rsidP="00F32E7A">
            <w:pPr>
              <w:ind w:right="40"/>
              <w:jc w:val="center"/>
              <w:rPr>
                <w:sz w:val="18"/>
                <w:szCs w:val="18"/>
              </w:rPr>
            </w:pPr>
            <w:r w:rsidRPr="00F32E7A">
              <w:rPr>
                <w:sz w:val="18"/>
                <w:szCs w:val="18"/>
              </w:rPr>
              <w:t>0.93</w:t>
            </w:r>
          </w:p>
        </w:tc>
        <w:tc>
          <w:tcPr>
            <w:tcW w:w="661" w:type="dxa"/>
            <w:gridSpan w:val="3"/>
            <w:tcBorders>
              <w:top w:val="nil"/>
              <w:left w:val="nil"/>
              <w:bottom w:val="single" w:sz="4" w:space="0" w:color="000000"/>
              <w:right w:val="single" w:sz="4" w:space="0" w:color="000000"/>
            </w:tcBorders>
            <w:shd w:val="clear" w:color="auto" w:fill="auto"/>
            <w:vAlign w:val="center"/>
          </w:tcPr>
          <w:p w14:paraId="0690B9E3" w14:textId="77777777" w:rsidR="00DF08A2" w:rsidRPr="00F32E7A" w:rsidRDefault="00DF08A2" w:rsidP="00F32E7A">
            <w:pPr>
              <w:ind w:right="40"/>
              <w:jc w:val="center"/>
              <w:rPr>
                <w:sz w:val="18"/>
                <w:szCs w:val="18"/>
              </w:rPr>
            </w:pPr>
            <w:r w:rsidRPr="00F32E7A">
              <w:rPr>
                <w:sz w:val="18"/>
                <w:szCs w:val="18"/>
              </w:rPr>
              <w:t>0.92</w:t>
            </w:r>
          </w:p>
        </w:tc>
        <w:tc>
          <w:tcPr>
            <w:tcW w:w="661" w:type="dxa"/>
            <w:gridSpan w:val="3"/>
            <w:tcBorders>
              <w:top w:val="nil"/>
              <w:left w:val="nil"/>
              <w:bottom w:val="single" w:sz="4" w:space="0" w:color="000000"/>
              <w:right w:val="single" w:sz="4" w:space="0" w:color="000000"/>
            </w:tcBorders>
            <w:shd w:val="clear" w:color="auto" w:fill="auto"/>
            <w:vAlign w:val="center"/>
          </w:tcPr>
          <w:p w14:paraId="7937DD21" w14:textId="77777777" w:rsidR="00DF08A2" w:rsidRPr="00F32E7A" w:rsidRDefault="00DF08A2" w:rsidP="00F32E7A">
            <w:pPr>
              <w:ind w:right="40"/>
              <w:jc w:val="center"/>
              <w:rPr>
                <w:sz w:val="18"/>
                <w:szCs w:val="18"/>
              </w:rPr>
            </w:pPr>
            <w:r w:rsidRPr="00F32E7A">
              <w:rPr>
                <w:sz w:val="18"/>
                <w:szCs w:val="18"/>
              </w:rPr>
              <w:t>0.91</w:t>
            </w:r>
          </w:p>
        </w:tc>
        <w:tc>
          <w:tcPr>
            <w:tcW w:w="661" w:type="dxa"/>
            <w:gridSpan w:val="3"/>
            <w:tcBorders>
              <w:top w:val="nil"/>
              <w:left w:val="nil"/>
              <w:bottom w:val="single" w:sz="4" w:space="0" w:color="000000"/>
              <w:right w:val="single" w:sz="4" w:space="0" w:color="000000"/>
            </w:tcBorders>
            <w:shd w:val="clear" w:color="auto" w:fill="auto"/>
            <w:vAlign w:val="center"/>
          </w:tcPr>
          <w:p w14:paraId="6F2B2682" w14:textId="77777777" w:rsidR="00DF08A2" w:rsidRPr="00F32E7A" w:rsidRDefault="00DF08A2" w:rsidP="00F32E7A">
            <w:pPr>
              <w:ind w:right="40"/>
              <w:jc w:val="center"/>
              <w:rPr>
                <w:sz w:val="18"/>
                <w:szCs w:val="18"/>
              </w:rPr>
            </w:pPr>
            <w:r w:rsidRPr="00F32E7A">
              <w:rPr>
                <w:sz w:val="18"/>
                <w:szCs w:val="18"/>
              </w:rPr>
              <w:t>0.90</w:t>
            </w:r>
          </w:p>
        </w:tc>
        <w:tc>
          <w:tcPr>
            <w:tcW w:w="1016" w:type="dxa"/>
            <w:gridSpan w:val="3"/>
            <w:tcBorders>
              <w:top w:val="nil"/>
              <w:left w:val="nil"/>
              <w:bottom w:val="single" w:sz="4" w:space="0" w:color="000000"/>
              <w:right w:val="single" w:sz="4" w:space="0" w:color="000000"/>
            </w:tcBorders>
            <w:shd w:val="clear" w:color="auto" w:fill="auto"/>
            <w:vAlign w:val="center"/>
          </w:tcPr>
          <w:p w14:paraId="65713C3D" w14:textId="77777777" w:rsidR="00DF08A2" w:rsidRPr="00F32E7A" w:rsidRDefault="00DF08A2" w:rsidP="00F32E7A">
            <w:pPr>
              <w:ind w:right="40"/>
              <w:jc w:val="center"/>
              <w:rPr>
                <w:sz w:val="18"/>
                <w:szCs w:val="18"/>
              </w:rPr>
            </w:pPr>
            <w:r w:rsidRPr="00F32E7A">
              <w:rPr>
                <w:sz w:val="18"/>
                <w:szCs w:val="18"/>
              </w:rPr>
              <w:t>0.90</w:t>
            </w:r>
          </w:p>
        </w:tc>
      </w:tr>
      <w:tr w:rsidR="00F32E7A" w14:paraId="48B0BE8F" w14:textId="77777777" w:rsidTr="00F32E7A">
        <w:trPr>
          <w:trHeight w:val="28"/>
          <w:jc w:val="center"/>
        </w:trPr>
        <w:tc>
          <w:tcPr>
            <w:tcW w:w="14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A97D5B" w14:textId="77777777" w:rsidR="00DF08A2" w:rsidRDefault="00DF08A2" w:rsidP="00221E0C">
            <w:pPr>
              <w:ind w:right="42"/>
              <w:jc w:val="center"/>
              <w:rPr>
                <w:sz w:val="18"/>
                <w:szCs w:val="18"/>
              </w:rPr>
            </w:pPr>
            <w:r>
              <w:rPr>
                <w:sz w:val="18"/>
                <w:szCs w:val="18"/>
              </w:rPr>
              <w:t>Puno</w:t>
            </w:r>
          </w:p>
        </w:tc>
        <w:tc>
          <w:tcPr>
            <w:tcW w:w="6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3AE0F4" w14:textId="77777777" w:rsidR="00DF08A2" w:rsidRPr="00F32E7A" w:rsidRDefault="00DF08A2" w:rsidP="00F32E7A">
            <w:pPr>
              <w:ind w:right="40"/>
              <w:jc w:val="center"/>
              <w:rPr>
                <w:sz w:val="18"/>
                <w:szCs w:val="18"/>
              </w:rPr>
            </w:pPr>
            <w:r w:rsidRPr="00F32E7A">
              <w:rPr>
                <w:sz w:val="18"/>
                <w:szCs w:val="18"/>
              </w:rPr>
              <w:t>1.00</w:t>
            </w:r>
          </w:p>
        </w:tc>
        <w:tc>
          <w:tcPr>
            <w:tcW w:w="658" w:type="dxa"/>
            <w:gridSpan w:val="3"/>
            <w:tcBorders>
              <w:top w:val="nil"/>
              <w:left w:val="single" w:sz="4" w:space="0" w:color="000000"/>
              <w:bottom w:val="single" w:sz="4" w:space="0" w:color="000000"/>
              <w:right w:val="single" w:sz="4" w:space="0" w:color="000000"/>
            </w:tcBorders>
            <w:shd w:val="clear" w:color="auto" w:fill="auto"/>
            <w:vAlign w:val="center"/>
          </w:tcPr>
          <w:p w14:paraId="2FD4C2C3" w14:textId="77777777" w:rsidR="00DF08A2" w:rsidRPr="00F32E7A" w:rsidRDefault="00DF08A2" w:rsidP="00F32E7A">
            <w:pPr>
              <w:ind w:right="40"/>
              <w:jc w:val="center"/>
              <w:rPr>
                <w:sz w:val="18"/>
                <w:szCs w:val="18"/>
              </w:rPr>
            </w:pPr>
            <w:r w:rsidRPr="00F32E7A">
              <w:rPr>
                <w:sz w:val="18"/>
                <w:szCs w:val="18"/>
              </w:rPr>
              <w:t>0.98</w:t>
            </w:r>
          </w:p>
        </w:tc>
        <w:tc>
          <w:tcPr>
            <w:tcW w:w="661" w:type="dxa"/>
            <w:gridSpan w:val="2"/>
            <w:tcBorders>
              <w:top w:val="nil"/>
              <w:left w:val="nil"/>
              <w:bottom w:val="single" w:sz="4" w:space="0" w:color="000000"/>
              <w:right w:val="single" w:sz="4" w:space="0" w:color="000000"/>
            </w:tcBorders>
            <w:shd w:val="clear" w:color="auto" w:fill="auto"/>
            <w:vAlign w:val="center"/>
          </w:tcPr>
          <w:p w14:paraId="10408FAE" w14:textId="77777777" w:rsidR="00DF08A2" w:rsidRPr="00F32E7A" w:rsidRDefault="00DF08A2" w:rsidP="00F32E7A">
            <w:pPr>
              <w:ind w:right="40"/>
              <w:jc w:val="center"/>
              <w:rPr>
                <w:sz w:val="18"/>
                <w:szCs w:val="18"/>
              </w:rPr>
            </w:pPr>
            <w:r w:rsidRPr="00F32E7A">
              <w:rPr>
                <w:sz w:val="18"/>
                <w:szCs w:val="18"/>
              </w:rPr>
              <w:t>0.96</w:t>
            </w:r>
          </w:p>
        </w:tc>
        <w:tc>
          <w:tcPr>
            <w:tcW w:w="661" w:type="dxa"/>
            <w:gridSpan w:val="3"/>
            <w:tcBorders>
              <w:top w:val="nil"/>
              <w:left w:val="nil"/>
              <w:bottom w:val="single" w:sz="4" w:space="0" w:color="000000"/>
              <w:right w:val="single" w:sz="4" w:space="0" w:color="000000"/>
            </w:tcBorders>
            <w:shd w:val="clear" w:color="auto" w:fill="auto"/>
            <w:vAlign w:val="center"/>
          </w:tcPr>
          <w:p w14:paraId="17D4BBB6" w14:textId="77777777" w:rsidR="00DF08A2" w:rsidRPr="00F32E7A" w:rsidRDefault="00DF08A2" w:rsidP="00F32E7A">
            <w:pPr>
              <w:ind w:right="40"/>
              <w:jc w:val="center"/>
              <w:rPr>
                <w:sz w:val="18"/>
                <w:szCs w:val="18"/>
              </w:rPr>
            </w:pPr>
            <w:r w:rsidRPr="00F32E7A">
              <w:rPr>
                <w:sz w:val="18"/>
                <w:szCs w:val="18"/>
              </w:rPr>
              <w:t>0.94</w:t>
            </w:r>
          </w:p>
        </w:tc>
        <w:tc>
          <w:tcPr>
            <w:tcW w:w="661" w:type="dxa"/>
            <w:gridSpan w:val="3"/>
            <w:tcBorders>
              <w:top w:val="nil"/>
              <w:left w:val="nil"/>
              <w:bottom w:val="single" w:sz="4" w:space="0" w:color="000000"/>
              <w:right w:val="single" w:sz="4" w:space="0" w:color="000000"/>
            </w:tcBorders>
            <w:shd w:val="clear" w:color="auto" w:fill="auto"/>
            <w:vAlign w:val="center"/>
          </w:tcPr>
          <w:p w14:paraId="5732031E" w14:textId="77777777" w:rsidR="00DF08A2" w:rsidRPr="00F32E7A" w:rsidRDefault="00DF08A2" w:rsidP="00F32E7A">
            <w:pPr>
              <w:ind w:right="40"/>
              <w:jc w:val="center"/>
              <w:rPr>
                <w:sz w:val="18"/>
                <w:szCs w:val="18"/>
              </w:rPr>
            </w:pPr>
            <w:r w:rsidRPr="00F32E7A">
              <w:rPr>
                <w:sz w:val="18"/>
                <w:szCs w:val="18"/>
              </w:rPr>
              <w:t>0.93</w:t>
            </w:r>
          </w:p>
        </w:tc>
        <w:tc>
          <w:tcPr>
            <w:tcW w:w="661" w:type="dxa"/>
            <w:gridSpan w:val="3"/>
            <w:tcBorders>
              <w:top w:val="nil"/>
              <w:left w:val="nil"/>
              <w:bottom w:val="single" w:sz="4" w:space="0" w:color="000000"/>
              <w:right w:val="single" w:sz="4" w:space="0" w:color="000000"/>
            </w:tcBorders>
            <w:shd w:val="clear" w:color="auto" w:fill="auto"/>
            <w:vAlign w:val="center"/>
          </w:tcPr>
          <w:p w14:paraId="34AE731C" w14:textId="77777777" w:rsidR="00DF08A2" w:rsidRPr="00F32E7A" w:rsidRDefault="00DF08A2" w:rsidP="00F32E7A">
            <w:pPr>
              <w:ind w:right="40"/>
              <w:jc w:val="center"/>
              <w:rPr>
                <w:sz w:val="18"/>
                <w:szCs w:val="18"/>
              </w:rPr>
            </w:pPr>
            <w:r w:rsidRPr="00F32E7A">
              <w:rPr>
                <w:sz w:val="18"/>
                <w:szCs w:val="18"/>
              </w:rPr>
              <w:t>0.91</w:t>
            </w:r>
          </w:p>
        </w:tc>
        <w:tc>
          <w:tcPr>
            <w:tcW w:w="661" w:type="dxa"/>
            <w:gridSpan w:val="3"/>
            <w:tcBorders>
              <w:top w:val="nil"/>
              <w:left w:val="nil"/>
              <w:bottom w:val="single" w:sz="4" w:space="0" w:color="000000"/>
              <w:right w:val="single" w:sz="4" w:space="0" w:color="000000"/>
            </w:tcBorders>
            <w:shd w:val="clear" w:color="auto" w:fill="auto"/>
            <w:vAlign w:val="center"/>
          </w:tcPr>
          <w:p w14:paraId="2382D184" w14:textId="77777777" w:rsidR="00DF08A2" w:rsidRPr="00F32E7A" w:rsidRDefault="00DF08A2" w:rsidP="00F32E7A">
            <w:pPr>
              <w:ind w:right="40"/>
              <w:jc w:val="center"/>
              <w:rPr>
                <w:sz w:val="18"/>
                <w:szCs w:val="18"/>
              </w:rPr>
            </w:pPr>
            <w:r w:rsidRPr="00F32E7A">
              <w:rPr>
                <w:sz w:val="18"/>
                <w:szCs w:val="18"/>
              </w:rPr>
              <w:t>0.89</w:t>
            </w:r>
          </w:p>
        </w:tc>
        <w:tc>
          <w:tcPr>
            <w:tcW w:w="661" w:type="dxa"/>
            <w:gridSpan w:val="3"/>
            <w:tcBorders>
              <w:top w:val="nil"/>
              <w:left w:val="nil"/>
              <w:bottom w:val="single" w:sz="4" w:space="0" w:color="000000"/>
              <w:right w:val="single" w:sz="4" w:space="0" w:color="000000"/>
            </w:tcBorders>
            <w:shd w:val="clear" w:color="auto" w:fill="auto"/>
            <w:vAlign w:val="center"/>
          </w:tcPr>
          <w:p w14:paraId="6CAC6E59" w14:textId="77777777" w:rsidR="00DF08A2" w:rsidRPr="00F32E7A" w:rsidRDefault="00DF08A2" w:rsidP="00F32E7A">
            <w:pPr>
              <w:ind w:right="40"/>
              <w:jc w:val="center"/>
              <w:rPr>
                <w:sz w:val="18"/>
                <w:szCs w:val="18"/>
              </w:rPr>
            </w:pPr>
            <w:r w:rsidRPr="00F32E7A">
              <w:rPr>
                <w:sz w:val="18"/>
                <w:szCs w:val="18"/>
              </w:rPr>
              <w:t>0.88</w:t>
            </w:r>
          </w:p>
        </w:tc>
        <w:tc>
          <w:tcPr>
            <w:tcW w:w="661" w:type="dxa"/>
            <w:gridSpan w:val="3"/>
            <w:tcBorders>
              <w:top w:val="nil"/>
              <w:left w:val="nil"/>
              <w:bottom w:val="single" w:sz="4" w:space="0" w:color="000000"/>
              <w:right w:val="single" w:sz="4" w:space="0" w:color="000000"/>
            </w:tcBorders>
            <w:shd w:val="clear" w:color="auto" w:fill="auto"/>
            <w:vAlign w:val="center"/>
          </w:tcPr>
          <w:p w14:paraId="2E122B6B" w14:textId="77777777" w:rsidR="00DF08A2" w:rsidRPr="00F32E7A" w:rsidRDefault="00DF08A2" w:rsidP="00F32E7A">
            <w:pPr>
              <w:ind w:right="40"/>
              <w:jc w:val="center"/>
              <w:rPr>
                <w:sz w:val="18"/>
                <w:szCs w:val="18"/>
              </w:rPr>
            </w:pPr>
            <w:r w:rsidRPr="00F32E7A">
              <w:rPr>
                <w:sz w:val="18"/>
                <w:szCs w:val="18"/>
              </w:rPr>
              <w:t>0.86</w:t>
            </w:r>
          </w:p>
        </w:tc>
        <w:tc>
          <w:tcPr>
            <w:tcW w:w="661" w:type="dxa"/>
            <w:gridSpan w:val="3"/>
            <w:tcBorders>
              <w:top w:val="nil"/>
              <w:left w:val="nil"/>
              <w:bottom w:val="single" w:sz="4" w:space="0" w:color="000000"/>
              <w:right w:val="single" w:sz="4" w:space="0" w:color="000000"/>
            </w:tcBorders>
            <w:shd w:val="clear" w:color="auto" w:fill="auto"/>
            <w:vAlign w:val="center"/>
          </w:tcPr>
          <w:p w14:paraId="0A186EAF" w14:textId="77777777" w:rsidR="00DF08A2" w:rsidRPr="00F32E7A" w:rsidRDefault="00DF08A2" w:rsidP="00F32E7A">
            <w:pPr>
              <w:ind w:right="40"/>
              <w:jc w:val="center"/>
              <w:rPr>
                <w:sz w:val="18"/>
                <w:szCs w:val="18"/>
              </w:rPr>
            </w:pPr>
            <w:r w:rsidRPr="00F32E7A">
              <w:rPr>
                <w:sz w:val="18"/>
                <w:szCs w:val="18"/>
              </w:rPr>
              <w:t>0.85</w:t>
            </w:r>
          </w:p>
        </w:tc>
        <w:tc>
          <w:tcPr>
            <w:tcW w:w="661" w:type="dxa"/>
            <w:gridSpan w:val="3"/>
            <w:tcBorders>
              <w:top w:val="nil"/>
              <w:left w:val="nil"/>
              <w:bottom w:val="single" w:sz="4" w:space="0" w:color="000000"/>
              <w:right w:val="single" w:sz="4" w:space="0" w:color="000000"/>
            </w:tcBorders>
            <w:shd w:val="clear" w:color="auto" w:fill="auto"/>
            <w:vAlign w:val="center"/>
          </w:tcPr>
          <w:p w14:paraId="665AD5A3" w14:textId="77777777" w:rsidR="00DF08A2" w:rsidRPr="00F32E7A" w:rsidRDefault="00DF08A2" w:rsidP="00F32E7A">
            <w:pPr>
              <w:ind w:right="40"/>
              <w:jc w:val="center"/>
              <w:rPr>
                <w:sz w:val="18"/>
                <w:szCs w:val="18"/>
              </w:rPr>
            </w:pPr>
            <w:r w:rsidRPr="00F32E7A">
              <w:rPr>
                <w:sz w:val="18"/>
                <w:szCs w:val="18"/>
              </w:rPr>
              <w:t>0.84</w:t>
            </w:r>
          </w:p>
        </w:tc>
        <w:tc>
          <w:tcPr>
            <w:tcW w:w="661" w:type="dxa"/>
            <w:gridSpan w:val="3"/>
            <w:tcBorders>
              <w:top w:val="nil"/>
              <w:left w:val="nil"/>
              <w:bottom w:val="single" w:sz="4" w:space="0" w:color="000000"/>
              <w:right w:val="single" w:sz="4" w:space="0" w:color="000000"/>
            </w:tcBorders>
            <w:shd w:val="clear" w:color="auto" w:fill="auto"/>
            <w:vAlign w:val="center"/>
          </w:tcPr>
          <w:p w14:paraId="45C2B28B" w14:textId="77777777" w:rsidR="00DF08A2" w:rsidRPr="00F32E7A" w:rsidRDefault="00DF08A2" w:rsidP="00F32E7A">
            <w:pPr>
              <w:ind w:right="40"/>
              <w:jc w:val="center"/>
              <w:rPr>
                <w:sz w:val="18"/>
                <w:szCs w:val="18"/>
              </w:rPr>
            </w:pPr>
            <w:r w:rsidRPr="00F32E7A">
              <w:rPr>
                <w:sz w:val="18"/>
                <w:szCs w:val="18"/>
              </w:rPr>
              <w:t>0.82</w:t>
            </w:r>
          </w:p>
        </w:tc>
        <w:tc>
          <w:tcPr>
            <w:tcW w:w="1016" w:type="dxa"/>
            <w:gridSpan w:val="3"/>
            <w:tcBorders>
              <w:top w:val="nil"/>
              <w:left w:val="nil"/>
              <w:bottom w:val="single" w:sz="4" w:space="0" w:color="000000"/>
              <w:right w:val="single" w:sz="4" w:space="0" w:color="000000"/>
            </w:tcBorders>
            <w:shd w:val="clear" w:color="auto" w:fill="auto"/>
            <w:vAlign w:val="center"/>
          </w:tcPr>
          <w:p w14:paraId="594860A7" w14:textId="77777777" w:rsidR="00DF08A2" w:rsidRPr="00F32E7A" w:rsidRDefault="00DF08A2" w:rsidP="00F32E7A">
            <w:pPr>
              <w:ind w:right="40"/>
              <w:jc w:val="center"/>
              <w:rPr>
                <w:sz w:val="18"/>
                <w:szCs w:val="18"/>
              </w:rPr>
            </w:pPr>
            <w:r w:rsidRPr="00F32E7A">
              <w:rPr>
                <w:sz w:val="18"/>
                <w:szCs w:val="18"/>
              </w:rPr>
              <w:t>0.81</w:t>
            </w:r>
          </w:p>
        </w:tc>
      </w:tr>
      <w:tr w:rsidR="00F32E7A" w14:paraId="10798E60" w14:textId="77777777" w:rsidTr="00F32E7A">
        <w:trPr>
          <w:trHeight w:val="28"/>
          <w:jc w:val="center"/>
        </w:trPr>
        <w:tc>
          <w:tcPr>
            <w:tcW w:w="14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8B5043" w14:textId="77777777" w:rsidR="00DF08A2" w:rsidRDefault="00DF08A2" w:rsidP="00221E0C">
            <w:pPr>
              <w:ind w:right="42"/>
              <w:jc w:val="center"/>
              <w:rPr>
                <w:sz w:val="18"/>
                <w:szCs w:val="18"/>
              </w:rPr>
            </w:pPr>
            <w:r>
              <w:rPr>
                <w:sz w:val="18"/>
                <w:szCs w:val="18"/>
              </w:rPr>
              <w:t>San Martín</w:t>
            </w:r>
          </w:p>
        </w:tc>
        <w:tc>
          <w:tcPr>
            <w:tcW w:w="6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92EBC9" w14:textId="77777777" w:rsidR="00DF08A2" w:rsidRPr="00F32E7A" w:rsidRDefault="00DF08A2" w:rsidP="00F32E7A">
            <w:pPr>
              <w:ind w:right="40"/>
              <w:jc w:val="center"/>
              <w:rPr>
                <w:sz w:val="18"/>
                <w:szCs w:val="18"/>
              </w:rPr>
            </w:pPr>
            <w:r w:rsidRPr="00F32E7A">
              <w:rPr>
                <w:sz w:val="18"/>
                <w:szCs w:val="18"/>
              </w:rPr>
              <w:t>1.00</w:t>
            </w:r>
          </w:p>
        </w:tc>
        <w:tc>
          <w:tcPr>
            <w:tcW w:w="658" w:type="dxa"/>
            <w:gridSpan w:val="3"/>
            <w:tcBorders>
              <w:top w:val="nil"/>
              <w:left w:val="single" w:sz="4" w:space="0" w:color="000000"/>
              <w:bottom w:val="single" w:sz="4" w:space="0" w:color="000000"/>
              <w:right w:val="single" w:sz="4" w:space="0" w:color="000000"/>
            </w:tcBorders>
            <w:shd w:val="clear" w:color="auto" w:fill="auto"/>
            <w:vAlign w:val="center"/>
          </w:tcPr>
          <w:p w14:paraId="456C68DE" w14:textId="77777777" w:rsidR="00DF08A2" w:rsidRPr="00F32E7A" w:rsidRDefault="00DF08A2" w:rsidP="00F32E7A">
            <w:pPr>
              <w:ind w:right="40"/>
              <w:jc w:val="center"/>
              <w:rPr>
                <w:sz w:val="18"/>
                <w:szCs w:val="18"/>
              </w:rPr>
            </w:pPr>
            <w:r w:rsidRPr="00F32E7A">
              <w:rPr>
                <w:sz w:val="18"/>
                <w:szCs w:val="18"/>
              </w:rPr>
              <w:t>0.99</w:t>
            </w:r>
          </w:p>
        </w:tc>
        <w:tc>
          <w:tcPr>
            <w:tcW w:w="661" w:type="dxa"/>
            <w:gridSpan w:val="2"/>
            <w:tcBorders>
              <w:top w:val="nil"/>
              <w:left w:val="nil"/>
              <w:bottom w:val="single" w:sz="4" w:space="0" w:color="000000"/>
              <w:right w:val="single" w:sz="4" w:space="0" w:color="000000"/>
            </w:tcBorders>
            <w:shd w:val="clear" w:color="auto" w:fill="auto"/>
            <w:vAlign w:val="center"/>
          </w:tcPr>
          <w:p w14:paraId="6AFFE73C" w14:textId="77777777" w:rsidR="00DF08A2" w:rsidRPr="00F32E7A" w:rsidRDefault="00DF08A2" w:rsidP="00F32E7A">
            <w:pPr>
              <w:ind w:right="40"/>
              <w:jc w:val="center"/>
              <w:rPr>
                <w:sz w:val="18"/>
                <w:szCs w:val="18"/>
              </w:rPr>
            </w:pPr>
            <w:r w:rsidRPr="00F32E7A">
              <w:rPr>
                <w:sz w:val="18"/>
                <w:szCs w:val="18"/>
              </w:rPr>
              <w:t>0.98</w:t>
            </w:r>
          </w:p>
        </w:tc>
        <w:tc>
          <w:tcPr>
            <w:tcW w:w="661" w:type="dxa"/>
            <w:gridSpan w:val="3"/>
            <w:tcBorders>
              <w:top w:val="nil"/>
              <w:left w:val="nil"/>
              <w:bottom w:val="single" w:sz="4" w:space="0" w:color="000000"/>
              <w:right w:val="single" w:sz="4" w:space="0" w:color="000000"/>
            </w:tcBorders>
            <w:shd w:val="clear" w:color="auto" w:fill="auto"/>
            <w:vAlign w:val="center"/>
          </w:tcPr>
          <w:p w14:paraId="7656D9C9" w14:textId="77777777" w:rsidR="00DF08A2" w:rsidRPr="00F32E7A" w:rsidRDefault="00DF08A2" w:rsidP="00F32E7A">
            <w:pPr>
              <w:ind w:right="40"/>
              <w:jc w:val="center"/>
              <w:rPr>
                <w:sz w:val="18"/>
                <w:szCs w:val="18"/>
              </w:rPr>
            </w:pPr>
            <w:r w:rsidRPr="00F32E7A">
              <w:rPr>
                <w:sz w:val="18"/>
                <w:szCs w:val="18"/>
              </w:rPr>
              <w:t>0.97</w:t>
            </w:r>
          </w:p>
        </w:tc>
        <w:tc>
          <w:tcPr>
            <w:tcW w:w="661" w:type="dxa"/>
            <w:gridSpan w:val="3"/>
            <w:tcBorders>
              <w:top w:val="nil"/>
              <w:left w:val="nil"/>
              <w:bottom w:val="single" w:sz="4" w:space="0" w:color="000000"/>
              <w:right w:val="single" w:sz="4" w:space="0" w:color="000000"/>
            </w:tcBorders>
            <w:shd w:val="clear" w:color="auto" w:fill="auto"/>
            <w:vAlign w:val="center"/>
          </w:tcPr>
          <w:p w14:paraId="7CEDF0EC" w14:textId="77777777" w:rsidR="00DF08A2" w:rsidRPr="00F32E7A" w:rsidRDefault="00DF08A2" w:rsidP="00F32E7A">
            <w:pPr>
              <w:ind w:right="40"/>
              <w:jc w:val="center"/>
              <w:rPr>
                <w:sz w:val="18"/>
                <w:szCs w:val="18"/>
              </w:rPr>
            </w:pPr>
            <w:r w:rsidRPr="00F32E7A">
              <w:rPr>
                <w:sz w:val="18"/>
                <w:szCs w:val="18"/>
              </w:rPr>
              <w:t>0.96</w:t>
            </w:r>
          </w:p>
        </w:tc>
        <w:tc>
          <w:tcPr>
            <w:tcW w:w="661" w:type="dxa"/>
            <w:gridSpan w:val="3"/>
            <w:tcBorders>
              <w:top w:val="nil"/>
              <w:left w:val="nil"/>
              <w:bottom w:val="single" w:sz="4" w:space="0" w:color="000000"/>
              <w:right w:val="single" w:sz="4" w:space="0" w:color="000000"/>
            </w:tcBorders>
            <w:shd w:val="clear" w:color="auto" w:fill="auto"/>
            <w:vAlign w:val="center"/>
          </w:tcPr>
          <w:p w14:paraId="4F408625" w14:textId="77777777" w:rsidR="00DF08A2" w:rsidRPr="00F32E7A" w:rsidRDefault="00DF08A2" w:rsidP="00F32E7A">
            <w:pPr>
              <w:ind w:right="40"/>
              <w:jc w:val="center"/>
              <w:rPr>
                <w:sz w:val="18"/>
                <w:szCs w:val="18"/>
              </w:rPr>
            </w:pPr>
            <w:r w:rsidRPr="00F32E7A">
              <w:rPr>
                <w:sz w:val="18"/>
                <w:szCs w:val="18"/>
              </w:rPr>
              <w:t>0.95</w:t>
            </w:r>
          </w:p>
        </w:tc>
        <w:tc>
          <w:tcPr>
            <w:tcW w:w="661" w:type="dxa"/>
            <w:gridSpan w:val="3"/>
            <w:tcBorders>
              <w:top w:val="nil"/>
              <w:left w:val="nil"/>
              <w:bottom w:val="single" w:sz="4" w:space="0" w:color="000000"/>
              <w:right w:val="single" w:sz="4" w:space="0" w:color="000000"/>
            </w:tcBorders>
            <w:shd w:val="clear" w:color="auto" w:fill="auto"/>
            <w:vAlign w:val="center"/>
          </w:tcPr>
          <w:p w14:paraId="79670F62" w14:textId="77777777" w:rsidR="00DF08A2" w:rsidRPr="00F32E7A" w:rsidRDefault="00DF08A2" w:rsidP="00F32E7A">
            <w:pPr>
              <w:ind w:right="40"/>
              <w:jc w:val="center"/>
              <w:rPr>
                <w:sz w:val="18"/>
                <w:szCs w:val="18"/>
              </w:rPr>
            </w:pPr>
            <w:r w:rsidRPr="00F32E7A">
              <w:rPr>
                <w:sz w:val="18"/>
                <w:szCs w:val="18"/>
              </w:rPr>
              <w:t>0.94</w:t>
            </w:r>
          </w:p>
        </w:tc>
        <w:tc>
          <w:tcPr>
            <w:tcW w:w="661" w:type="dxa"/>
            <w:gridSpan w:val="3"/>
            <w:tcBorders>
              <w:top w:val="nil"/>
              <w:left w:val="nil"/>
              <w:bottom w:val="single" w:sz="4" w:space="0" w:color="000000"/>
              <w:right w:val="single" w:sz="4" w:space="0" w:color="000000"/>
            </w:tcBorders>
            <w:shd w:val="clear" w:color="auto" w:fill="auto"/>
            <w:vAlign w:val="center"/>
          </w:tcPr>
          <w:p w14:paraId="01C6098F" w14:textId="77777777" w:rsidR="00DF08A2" w:rsidRPr="00F32E7A" w:rsidRDefault="00DF08A2" w:rsidP="00F32E7A">
            <w:pPr>
              <w:ind w:right="40"/>
              <w:jc w:val="center"/>
              <w:rPr>
                <w:sz w:val="18"/>
                <w:szCs w:val="18"/>
              </w:rPr>
            </w:pPr>
            <w:r w:rsidRPr="00F32E7A">
              <w:rPr>
                <w:sz w:val="18"/>
                <w:szCs w:val="18"/>
              </w:rPr>
              <w:t>0.93</w:t>
            </w:r>
          </w:p>
        </w:tc>
        <w:tc>
          <w:tcPr>
            <w:tcW w:w="661" w:type="dxa"/>
            <w:gridSpan w:val="3"/>
            <w:tcBorders>
              <w:top w:val="nil"/>
              <w:left w:val="nil"/>
              <w:bottom w:val="single" w:sz="4" w:space="0" w:color="000000"/>
              <w:right w:val="single" w:sz="4" w:space="0" w:color="000000"/>
            </w:tcBorders>
            <w:shd w:val="clear" w:color="auto" w:fill="auto"/>
            <w:vAlign w:val="center"/>
          </w:tcPr>
          <w:p w14:paraId="2569563E" w14:textId="77777777" w:rsidR="00DF08A2" w:rsidRPr="00F32E7A" w:rsidRDefault="00DF08A2" w:rsidP="00F32E7A">
            <w:pPr>
              <w:ind w:right="40"/>
              <w:jc w:val="center"/>
              <w:rPr>
                <w:sz w:val="18"/>
                <w:szCs w:val="18"/>
              </w:rPr>
            </w:pPr>
            <w:r w:rsidRPr="00F32E7A">
              <w:rPr>
                <w:sz w:val="18"/>
                <w:szCs w:val="18"/>
              </w:rPr>
              <w:t>0.93</w:t>
            </w:r>
          </w:p>
        </w:tc>
        <w:tc>
          <w:tcPr>
            <w:tcW w:w="661" w:type="dxa"/>
            <w:gridSpan w:val="3"/>
            <w:tcBorders>
              <w:top w:val="nil"/>
              <w:left w:val="nil"/>
              <w:bottom w:val="single" w:sz="4" w:space="0" w:color="000000"/>
              <w:right w:val="single" w:sz="4" w:space="0" w:color="000000"/>
            </w:tcBorders>
            <w:shd w:val="clear" w:color="auto" w:fill="auto"/>
            <w:vAlign w:val="center"/>
          </w:tcPr>
          <w:p w14:paraId="551E5135" w14:textId="77777777" w:rsidR="00DF08A2" w:rsidRPr="00F32E7A" w:rsidRDefault="00DF08A2" w:rsidP="00F32E7A">
            <w:pPr>
              <w:ind w:right="40"/>
              <w:jc w:val="center"/>
              <w:rPr>
                <w:sz w:val="18"/>
                <w:szCs w:val="18"/>
              </w:rPr>
            </w:pPr>
            <w:r w:rsidRPr="00F32E7A">
              <w:rPr>
                <w:sz w:val="18"/>
                <w:szCs w:val="18"/>
              </w:rPr>
              <w:t>0.92</w:t>
            </w:r>
          </w:p>
        </w:tc>
        <w:tc>
          <w:tcPr>
            <w:tcW w:w="661" w:type="dxa"/>
            <w:gridSpan w:val="3"/>
            <w:tcBorders>
              <w:top w:val="nil"/>
              <w:left w:val="nil"/>
              <w:bottom w:val="single" w:sz="4" w:space="0" w:color="000000"/>
              <w:right w:val="single" w:sz="4" w:space="0" w:color="000000"/>
            </w:tcBorders>
            <w:shd w:val="clear" w:color="auto" w:fill="auto"/>
            <w:vAlign w:val="center"/>
          </w:tcPr>
          <w:p w14:paraId="071E3014" w14:textId="77777777" w:rsidR="00DF08A2" w:rsidRPr="00F32E7A" w:rsidRDefault="00DF08A2" w:rsidP="00F32E7A">
            <w:pPr>
              <w:ind w:right="40"/>
              <w:jc w:val="center"/>
              <w:rPr>
                <w:sz w:val="18"/>
                <w:szCs w:val="18"/>
              </w:rPr>
            </w:pPr>
            <w:r w:rsidRPr="00F32E7A">
              <w:rPr>
                <w:sz w:val="18"/>
                <w:szCs w:val="18"/>
              </w:rPr>
              <w:t>0.91</w:t>
            </w:r>
          </w:p>
        </w:tc>
        <w:tc>
          <w:tcPr>
            <w:tcW w:w="661" w:type="dxa"/>
            <w:gridSpan w:val="3"/>
            <w:tcBorders>
              <w:top w:val="nil"/>
              <w:left w:val="nil"/>
              <w:bottom w:val="single" w:sz="4" w:space="0" w:color="000000"/>
              <w:right w:val="single" w:sz="4" w:space="0" w:color="000000"/>
            </w:tcBorders>
            <w:shd w:val="clear" w:color="auto" w:fill="auto"/>
            <w:vAlign w:val="center"/>
          </w:tcPr>
          <w:p w14:paraId="2C27303B" w14:textId="77777777" w:rsidR="00DF08A2" w:rsidRPr="00F32E7A" w:rsidRDefault="00DF08A2" w:rsidP="00F32E7A">
            <w:pPr>
              <w:ind w:right="40"/>
              <w:jc w:val="center"/>
              <w:rPr>
                <w:sz w:val="18"/>
                <w:szCs w:val="18"/>
              </w:rPr>
            </w:pPr>
            <w:r w:rsidRPr="00F32E7A">
              <w:rPr>
                <w:sz w:val="18"/>
                <w:szCs w:val="18"/>
              </w:rPr>
              <w:t>0.90</w:t>
            </w:r>
          </w:p>
        </w:tc>
        <w:tc>
          <w:tcPr>
            <w:tcW w:w="1016" w:type="dxa"/>
            <w:gridSpan w:val="3"/>
            <w:tcBorders>
              <w:top w:val="nil"/>
              <w:left w:val="nil"/>
              <w:bottom w:val="single" w:sz="4" w:space="0" w:color="000000"/>
              <w:right w:val="single" w:sz="4" w:space="0" w:color="000000"/>
            </w:tcBorders>
            <w:shd w:val="clear" w:color="auto" w:fill="auto"/>
            <w:vAlign w:val="center"/>
          </w:tcPr>
          <w:p w14:paraId="76720D6A" w14:textId="77777777" w:rsidR="00DF08A2" w:rsidRPr="00F32E7A" w:rsidRDefault="00DF08A2" w:rsidP="00F32E7A">
            <w:pPr>
              <w:ind w:right="40"/>
              <w:jc w:val="center"/>
              <w:rPr>
                <w:sz w:val="18"/>
                <w:szCs w:val="18"/>
              </w:rPr>
            </w:pPr>
            <w:r w:rsidRPr="00F32E7A">
              <w:rPr>
                <w:sz w:val="18"/>
                <w:szCs w:val="18"/>
              </w:rPr>
              <w:t>0.89</w:t>
            </w:r>
          </w:p>
        </w:tc>
      </w:tr>
      <w:tr w:rsidR="00F32E7A" w14:paraId="2CCEC5A5" w14:textId="77777777" w:rsidTr="00F32E7A">
        <w:trPr>
          <w:trHeight w:val="28"/>
          <w:jc w:val="center"/>
        </w:trPr>
        <w:tc>
          <w:tcPr>
            <w:tcW w:w="14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57BDE3" w14:textId="77777777" w:rsidR="00DF08A2" w:rsidRDefault="00DF08A2" w:rsidP="00221E0C">
            <w:pPr>
              <w:ind w:right="42"/>
              <w:jc w:val="center"/>
              <w:rPr>
                <w:sz w:val="18"/>
                <w:szCs w:val="18"/>
              </w:rPr>
            </w:pPr>
            <w:r>
              <w:rPr>
                <w:sz w:val="18"/>
                <w:szCs w:val="18"/>
              </w:rPr>
              <w:t>Tacna</w:t>
            </w:r>
          </w:p>
        </w:tc>
        <w:tc>
          <w:tcPr>
            <w:tcW w:w="6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1C6C1C" w14:textId="77777777" w:rsidR="00DF08A2" w:rsidRPr="00F32E7A" w:rsidRDefault="00DF08A2" w:rsidP="00F32E7A">
            <w:pPr>
              <w:ind w:right="40"/>
              <w:jc w:val="center"/>
              <w:rPr>
                <w:sz w:val="18"/>
                <w:szCs w:val="18"/>
              </w:rPr>
            </w:pPr>
            <w:r w:rsidRPr="00F32E7A">
              <w:rPr>
                <w:sz w:val="18"/>
                <w:szCs w:val="18"/>
              </w:rPr>
              <w:t>1.00</w:t>
            </w:r>
          </w:p>
        </w:tc>
        <w:tc>
          <w:tcPr>
            <w:tcW w:w="658" w:type="dxa"/>
            <w:gridSpan w:val="3"/>
            <w:tcBorders>
              <w:top w:val="nil"/>
              <w:left w:val="single" w:sz="4" w:space="0" w:color="000000"/>
              <w:bottom w:val="single" w:sz="4" w:space="0" w:color="000000"/>
              <w:right w:val="single" w:sz="4" w:space="0" w:color="000000"/>
            </w:tcBorders>
            <w:shd w:val="clear" w:color="auto" w:fill="auto"/>
            <w:vAlign w:val="center"/>
          </w:tcPr>
          <w:p w14:paraId="2C6C1BF4" w14:textId="77777777" w:rsidR="00DF08A2" w:rsidRPr="00F32E7A" w:rsidRDefault="00DF08A2" w:rsidP="00F32E7A">
            <w:pPr>
              <w:ind w:right="40"/>
              <w:jc w:val="center"/>
              <w:rPr>
                <w:sz w:val="18"/>
                <w:szCs w:val="18"/>
              </w:rPr>
            </w:pPr>
            <w:r w:rsidRPr="00F32E7A">
              <w:rPr>
                <w:sz w:val="18"/>
                <w:szCs w:val="18"/>
              </w:rPr>
              <w:t>0.99</w:t>
            </w:r>
          </w:p>
        </w:tc>
        <w:tc>
          <w:tcPr>
            <w:tcW w:w="661" w:type="dxa"/>
            <w:gridSpan w:val="2"/>
            <w:tcBorders>
              <w:top w:val="nil"/>
              <w:left w:val="nil"/>
              <w:bottom w:val="single" w:sz="4" w:space="0" w:color="000000"/>
              <w:right w:val="single" w:sz="4" w:space="0" w:color="000000"/>
            </w:tcBorders>
            <w:shd w:val="clear" w:color="auto" w:fill="auto"/>
            <w:vAlign w:val="center"/>
          </w:tcPr>
          <w:p w14:paraId="4A7938CE" w14:textId="77777777" w:rsidR="00DF08A2" w:rsidRPr="00F32E7A" w:rsidRDefault="00DF08A2" w:rsidP="00F32E7A">
            <w:pPr>
              <w:ind w:right="40"/>
              <w:jc w:val="center"/>
              <w:rPr>
                <w:sz w:val="18"/>
                <w:szCs w:val="18"/>
              </w:rPr>
            </w:pPr>
            <w:r w:rsidRPr="00F32E7A">
              <w:rPr>
                <w:sz w:val="18"/>
                <w:szCs w:val="18"/>
              </w:rPr>
              <w:t>0.98</w:t>
            </w:r>
          </w:p>
        </w:tc>
        <w:tc>
          <w:tcPr>
            <w:tcW w:w="661" w:type="dxa"/>
            <w:gridSpan w:val="3"/>
            <w:tcBorders>
              <w:top w:val="nil"/>
              <w:left w:val="nil"/>
              <w:bottom w:val="single" w:sz="4" w:space="0" w:color="000000"/>
              <w:right w:val="single" w:sz="4" w:space="0" w:color="000000"/>
            </w:tcBorders>
            <w:shd w:val="clear" w:color="auto" w:fill="auto"/>
            <w:vAlign w:val="center"/>
          </w:tcPr>
          <w:p w14:paraId="27851685" w14:textId="77777777" w:rsidR="00DF08A2" w:rsidRPr="00F32E7A" w:rsidRDefault="00DF08A2" w:rsidP="00F32E7A">
            <w:pPr>
              <w:ind w:right="40"/>
              <w:jc w:val="center"/>
              <w:rPr>
                <w:sz w:val="18"/>
                <w:szCs w:val="18"/>
              </w:rPr>
            </w:pPr>
            <w:r w:rsidRPr="00F32E7A">
              <w:rPr>
                <w:sz w:val="18"/>
                <w:szCs w:val="18"/>
              </w:rPr>
              <w:t>0.98</w:t>
            </w:r>
          </w:p>
        </w:tc>
        <w:tc>
          <w:tcPr>
            <w:tcW w:w="661" w:type="dxa"/>
            <w:gridSpan w:val="3"/>
            <w:tcBorders>
              <w:top w:val="nil"/>
              <w:left w:val="nil"/>
              <w:bottom w:val="single" w:sz="4" w:space="0" w:color="000000"/>
              <w:right w:val="single" w:sz="4" w:space="0" w:color="000000"/>
            </w:tcBorders>
            <w:shd w:val="clear" w:color="auto" w:fill="auto"/>
            <w:vAlign w:val="center"/>
          </w:tcPr>
          <w:p w14:paraId="37BDC46F" w14:textId="77777777" w:rsidR="00DF08A2" w:rsidRPr="00F32E7A" w:rsidRDefault="00DF08A2" w:rsidP="00F32E7A">
            <w:pPr>
              <w:ind w:right="40"/>
              <w:jc w:val="center"/>
              <w:rPr>
                <w:sz w:val="18"/>
                <w:szCs w:val="18"/>
              </w:rPr>
            </w:pPr>
            <w:r w:rsidRPr="00F32E7A">
              <w:rPr>
                <w:sz w:val="18"/>
                <w:szCs w:val="18"/>
              </w:rPr>
              <w:t>0.97</w:t>
            </w:r>
          </w:p>
        </w:tc>
        <w:tc>
          <w:tcPr>
            <w:tcW w:w="661" w:type="dxa"/>
            <w:gridSpan w:val="3"/>
            <w:tcBorders>
              <w:top w:val="nil"/>
              <w:left w:val="nil"/>
              <w:bottom w:val="single" w:sz="4" w:space="0" w:color="000000"/>
              <w:right w:val="single" w:sz="4" w:space="0" w:color="000000"/>
            </w:tcBorders>
            <w:shd w:val="clear" w:color="auto" w:fill="auto"/>
            <w:vAlign w:val="center"/>
          </w:tcPr>
          <w:p w14:paraId="0625A12E" w14:textId="77777777" w:rsidR="00DF08A2" w:rsidRPr="00F32E7A" w:rsidRDefault="00DF08A2" w:rsidP="00F32E7A">
            <w:pPr>
              <w:ind w:right="40"/>
              <w:jc w:val="center"/>
              <w:rPr>
                <w:sz w:val="18"/>
                <w:szCs w:val="18"/>
              </w:rPr>
            </w:pPr>
            <w:r w:rsidRPr="00F32E7A">
              <w:rPr>
                <w:sz w:val="18"/>
                <w:szCs w:val="18"/>
              </w:rPr>
              <w:t>0.96</w:t>
            </w:r>
          </w:p>
        </w:tc>
        <w:tc>
          <w:tcPr>
            <w:tcW w:w="661" w:type="dxa"/>
            <w:gridSpan w:val="3"/>
            <w:tcBorders>
              <w:top w:val="nil"/>
              <w:left w:val="nil"/>
              <w:bottom w:val="single" w:sz="4" w:space="0" w:color="000000"/>
              <w:right w:val="single" w:sz="4" w:space="0" w:color="000000"/>
            </w:tcBorders>
            <w:shd w:val="clear" w:color="auto" w:fill="auto"/>
            <w:vAlign w:val="center"/>
          </w:tcPr>
          <w:p w14:paraId="6CA526CB" w14:textId="77777777" w:rsidR="00DF08A2" w:rsidRPr="00F32E7A" w:rsidRDefault="00DF08A2" w:rsidP="00F32E7A">
            <w:pPr>
              <w:ind w:right="40"/>
              <w:jc w:val="center"/>
              <w:rPr>
                <w:sz w:val="18"/>
                <w:szCs w:val="18"/>
              </w:rPr>
            </w:pPr>
            <w:r w:rsidRPr="00F32E7A">
              <w:rPr>
                <w:sz w:val="18"/>
                <w:szCs w:val="18"/>
              </w:rPr>
              <w:t>0.95</w:t>
            </w:r>
          </w:p>
        </w:tc>
        <w:tc>
          <w:tcPr>
            <w:tcW w:w="661" w:type="dxa"/>
            <w:gridSpan w:val="3"/>
            <w:tcBorders>
              <w:top w:val="nil"/>
              <w:left w:val="nil"/>
              <w:bottom w:val="single" w:sz="4" w:space="0" w:color="000000"/>
              <w:right w:val="single" w:sz="4" w:space="0" w:color="000000"/>
            </w:tcBorders>
            <w:shd w:val="clear" w:color="auto" w:fill="auto"/>
            <w:vAlign w:val="center"/>
          </w:tcPr>
          <w:p w14:paraId="16CE25B8" w14:textId="77777777" w:rsidR="00DF08A2" w:rsidRPr="00F32E7A" w:rsidRDefault="00DF08A2" w:rsidP="00F32E7A">
            <w:pPr>
              <w:ind w:right="40"/>
              <w:jc w:val="center"/>
              <w:rPr>
                <w:sz w:val="18"/>
                <w:szCs w:val="18"/>
              </w:rPr>
            </w:pPr>
            <w:r w:rsidRPr="00F32E7A">
              <w:rPr>
                <w:sz w:val="18"/>
                <w:szCs w:val="18"/>
              </w:rPr>
              <w:t>0.95</w:t>
            </w:r>
          </w:p>
        </w:tc>
        <w:tc>
          <w:tcPr>
            <w:tcW w:w="661" w:type="dxa"/>
            <w:gridSpan w:val="3"/>
            <w:tcBorders>
              <w:top w:val="nil"/>
              <w:left w:val="nil"/>
              <w:bottom w:val="single" w:sz="4" w:space="0" w:color="000000"/>
              <w:right w:val="single" w:sz="4" w:space="0" w:color="000000"/>
            </w:tcBorders>
            <w:shd w:val="clear" w:color="auto" w:fill="auto"/>
            <w:vAlign w:val="center"/>
          </w:tcPr>
          <w:p w14:paraId="7D89D3F0" w14:textId="77777777" w:rsidR="00DF08A2" w:rsidRPr="00F32E7A" w:rsidRDefault="00DF08A2" w:rsidP="00F32E7A">
            <w:pPr>
              <w:ind w:right="40"/>
              <w:jc w:val="center"/>
              <w:rPr>
                <w:sz w:val="18"/>
                <w:szCs w:val="18"/>
              </w:rPr>
            </w:pPr>
            <w:r w:rsidRPr="00F32E7A">
              <w:rPr>
                <w:sz w:val="18"/>
                <w:szCs w:val="18"/>
              </w:rPr>
              <w:t>0.94</w:t>
            </w:r>
          </w:p>
        </w:tc>
        <w:tc>
          <w:tcPr>
            <w:tcW w:w="661" w:type="dxa"/>
            <w:gridSpan w:val="3"/>
            <w:tcBorders>
              <w:top w:val="nil"/>
              <w:left w:val="nil"/>
              <w:bottom w:val="single" w:sz="4" w:space="0" w:color="000000"/>
              <w:right w:val="single" w:sz="4" w:space="0" w:color="000000"/>
            </w:tcBorders>
            <w:shd w:val="clear" w:color="auto" w:fill="auto"/>
            <w:vAlign w:val="center"/>
          </w:tcPr>
          <w:p w14:paraId="2B94A50F" w14:textId="77777777" w:rsidR="00DF08A2" w:rsidRPr="00F32E7A" w:rsidRDefault="00DF08A2" w:rsidP="00F32E7A">
            <w:pPr>
              <w:ind w:right="40"/>
              <w:jc w:val="center"/>
              <w:rPr>
                <w:sz w:val="18"/>
                <w:szCs w:val="18"/>
              </w:rPr>
            </w:pPr>
            <w:r w:rsidRPr="00F32E7A">
              <w:rPr>
                <w:sz w:val="18"/>
                <w:szCs w:val="18"/>
              </w:rPr>
              <w:t>0.93</w:t>
            </w:r>
          </w:p>
        </w:tc>
        <w:tc>
          <w:tcPr>
            <w:tcW w:w="661" w:type="dxa"/>
            <w:gridSpan w:val="3"/>
            <w:tcBorders>
              <w:top w:val="nil"/>
              <w:left w:val="nil"/>
              <w:bottom w:val="single" w:sz="4" w:space="0" w:color="000000"/>
              <w:right w:val="single" w:sz="4" w:space="0" w:color="000000"/>
            </w:tcBorders>
            <w:shd w:val="clear" w:color="auto" w:fill="auto"/>
            <w:vAlign w:val="center"/>
          </w:tcPr>
          <w:p w14:paraId="008D087F" w14:textId="77777777" w:rsidR="00DF08A2" w:rsidRPr="00F32E7A" w:rsidRDefault="00DF08A2" w:rsidP="00F32E7A">
            <w:pPr>
              <w:ind w:right="40"/>
              <w:jc w:val="center"/>
              <w:rPr>
                <w:sz w:val="18"/>
                <w:szCs w:val="18"/>
              </w:rPr>
            </w:pPr>
            <w:r w:rsidRPr="00F32E7A">
              <w:rPr>
                <w:sz w:val="18"/>
                <w:szCs w:val="18"/>
              </w:rPr>
              <w:t>0.93</w:t>
            </w:r>
          </w:p>
        </w:tc>
        <w:tc>
          <w:tcPr>
            <w:tcW w:w="661" w:type="dxa"/>
            <w:gridSpan w:val="3"/>
            <w:tcBorders>
              <w:top w:val="nil"/>
              <w:left w:val="nil"/>
              <w:bottom w:val="single" w:sz="4" w:space="0" w:color="000000"/>
              <w:right w:val="single" w:sz="4" w:space="0" w:color="000000"/>
            </w:tcBorders>
            <w:shd w:val="clear" w:color="auto" w:fill="auto"/>
            <w:vAlign w:val="center"/>
          </w:tcPr>
          <w:p w14:paraId="3D8B8DA9" w14:textId="77777777" w:rsidR="00DF08A2" w:rsidRPr="00F32E7A" w:rsidRDefault="00DF08A2" w:rsidP="00F32E7A">
            <w:pPr>
              <w:ind w:right="40"/>
              <w:jc w:val="center"/>
              <w:rPr>
                <w:sz w:val="18"/>
                <w:szCs w:val="18"/>
              </w:rPr>
            </w:pPr>
            <w:r w:rsidRPr="00F32E7A">
              <w:rPr>
                <w:sz w:val="18"/>
                <w:szCs w:val="18"/>
              </w:rPr>
              <w:t>0.92</w:t>
            </w:r>
          </w:p>
        </w:tc>
        <w:tc>
          <w:tcPr>
            <w:tcW w:w="1016" w:type="dxa"/>
            <w:gridSpan w:val="3"/>
            <w:tcBorders>
              <w:top w:val="nil"/>
              <w:left w:val="nil"/>
              <w:bottom w:val="single" w:sz="4" w:space="0" w:color="000000"/>
              <w:right w:val="single" w:sz="4" w:space="0" w:color="000000"/>
            </w:tcBorders>
            <w:shd w:val="clear" w:color="auto" w:fill="auto"/>
            <w:vAlign w:val="center"/>
          </w:tcPr>
          <w:p w14:paraId="2DC6559A" w14:textId="77777777" w:rsidR="00DF08A2" w:rsidRPr="00F32E7A" w:rsidRDefault="00DF08A2" w:rsidP="00F32E7A">
            <w:pPr>
              <w:ind w:right="40"/>
              <w:jc w:val="center"/>
              <w:rPr>
                <w:sz w:val="18"/>
                <w:szCs w:val="18"/>
              </w:rPr>
            </w:pPr>
            <w:r w:rsidRPr="00F32E7A">
              <w:rPr>
                <w:sz w:val="18"/>
                <w:szCs w:val="18"/>
              </w:rPr>
              <w:t>0.91</w:t>
            </w:r>
          </w:p>
        </w:tc>
      </w:tr>
      <w:tr w:rsidR="00F32E7A" w14:paraId="308C540C" w14:textId="77777777" w:rsidTr="00F32E7A">
        <w:trPr>
          <w:trHeight w:val="28"/>
          <w:jc w:val="center"/>
        </w:trPr>
        <w:tc>
          <w:tcPr>
            <w:tcW w:w="14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811679" w14:textId="77777777" w:rsidR="00DF08A2" w:rsidRDefault="00DF08A2" w:rsidP="00221E0C">
            <w:pPr>
              <w:ind w:right="42"/>
              <w:jc w:val="center"/>
              <w:rPr>
                <w:sz w:val="18"/>
                <w:szCs w:val="18"/>
              </w:rPr>
            </w:pPr>
            <w:r>
              <w:rPr>
                <w:sz w:val="18"/>
                <w:szCs w:val="18"/>
              </w:rPr>
              <w:t>Tumbes</w:t>
            </w:r>
          </w:p>
        </w:tc>
        <w:tc>
          <w:tcPr>
            <w:tcW w:w="6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47D707" w14:textId="77777777" w:rsidR="00DF08A2" w:rsidRPr="00F32E7A" w:rsidRDefault="00DF08A2" w:rsidP="00F32E7A">
            <w:pPr>
              <w:ind w:right="40"/>
              <w:jc w:val="center"/>
              <w:rPr>
                <w:sz w:val="18"/>
                <w:szCs w:val="18"/>
              </w:rPr>
            </w:pPr>
            <w:r w:rsidRPr="00F32E7A">
              <w:rPr>
                <w:sz w:val="18"/>
                <w:szCs w:val="18"/>
              </w:rPr>
              <w:t>1.00</w:t>
            </w:r>
          </w:p>
        </w:tc>
        <w:tc>
          <w:tcPr>
            <w:tcW w:w="658" w:type="dxa"/>
            <w:gridSpan w:val="3"/>
            <w:tcBorders>
              <w:top w:val="nil"/>
              <w:left w:val="single" w:sz="4" w:space="0" w:color="000000"/>
              <w:bottom w:val="single" w:sz="4" w:space="0" w:color="000000"/>
              <w:right w:val="single" w:sz="4" w:space="0" w:color="000000"/>
            </w:tcBorders>
            <w:shd w:val="clear" w:color="auto" w:fill="auto"/>
            <w:vAlign w:val="center"/>
          </w:tcPr>
          <w:p w14:paraId="111114CB" w14:textId="77777777" w:rsidR="00DF08A2" w:rsidRPr="00F32E7A" w:rsidRDefault="00DF08A2" w:rsidP="00F32E7A">
            <w:pPr>
              <w:ind w:right="40"/>
              <w:jc w:val="center"/>
              <w:rPr>
                <w:sz w:val="18"/>
                <w:szCs w:val="18"/>
              </w:rPr>
            </w:pPr>
            <w:r w:rsidRPr="00F32E7A">
              <w:rPr>
                <w:sz w:val="18"/>
                <w:szCs w:val="18"/>
              </w:rPr>
              <w:t>1.00</w:t>
            </w:r>
          </w:p>
        </w:tc>
        <w:tc>
          <w:tcPr>
            <w:tcW w:w="661" w:type="dxa"/>
            <w:gridSpan w:val="2"/>
            <w:tcBorders>
              <w:top w:val="nil"/>
              <w:left w:val="nil"/>
              <w:bottom w:val="single" w:sz="4" w:space="0" w:color="000000"/>
              <w:right w:val="single" w:sz="4" w:space="0" w:color="000000"/>
            </w:tcBorders>
            <w:shd w:val="clear" w:color="auto" w:fill="auto"/>
            <w:vAlign w:val="center"/>
          </w:tcPr>
          <w:p w14:paraId="57575CC7" w14:textId="77777777" w:rsidR="00DF08A2" w:rsidRPr="00F32E7A" w:rsidRDefault="00DF08A2" w:rsidP="00F32E7A">
            <w:pPr>
              <w:ind w:right="40"/>
              <w:jc w:val="center"/>
              <w:rPr>
                <w:sz w:val="18"/>
                <w:szCs w:val="18"/>
              </w:rPr>
            </w:pPr>
            <w:r w:rsidRPr="00F32E7A">
              <w:rPr>
                <w:sz w:val="18"/>
                <w:szCs w:val="18"/>
              </w:rPr>
              <w:t>0.99</w:t>
            </w:r>
          </w:p>
        </w:tc>
        <w:tc>
          <w:tcPr>
            <w:tcW w:w="661" w:type="dxa"/>
            <w:gridSpan w:val="3"/>
            <w:tcBorders>
              <w:top w:val="nil"/>
              <w:left w:val="nil"/>
              <w:bottom w:val="single" w:sz="4" w:space="0" w:color="000000"/>
              <w:right w:val="single" w:sz="4" w:space="0" w:color="000000"/>
            </w:tcBorders>
            <w:shd w:val="clear" w:color="auto" w:fill="auto"/>
            <w:vAlign w:val="center"/>
          </w:tcPr>
          <w:p w14:paraId="4D8F1E80" w14:textId="77777777" w:rsidR="00DF08A2" w:rsidRPr="00F32E7A" w:rsidRDefault="00DF08A2" w:rsidP="00F32E7A">
            <w:pPr>
              <w:ind w:right="40"/>
              <w:jc w:val="center"/>
              <w:rPr>
                <w:sz w:val="18"/>
                <w:szCs w:val="18"/>
              </w:rPr>
            </w:pPr>
            <w:r w:rsidRPr="00F32E7A">
              <w:rPr>
                <w:sz w:val="18"/>
                <w:szCs w:val="18"/>
              </w:rPr>
              <w:t>0.99</w:t>
            </w:r>
          </w:p>
        </w:tc>
        <w:tc>
          <w:tcPr>
            <w:tcW w:w="661" w:type="dxa"/>
            <w:gridSpan w:val="3"/>
            <w:tcBorders>
              <w:top w:val="nil"/>
              <w:left w:val="nil"/>
              <w:bottom w:val="single" w:sz="4" w:space="0" w:color="000000"/>
              <w:right w:val="single" w:sz="4" w:space="0" w:color="000000"/>
            </w:tcBorders>
            <w:shd w:val="clear" w:color="auto" w:fill="auto"/>
            <w:vAlign w:val="center"/>
          </w:tcPr>
          <w:p w14:paraId="0691F709" w14:textId="77777777" w:rsidR="00DF08A2" w:rsidRPr="00F32E7A" w:rsidRDefault="00DF08A2" w:rsidP="00F32E7A">
            <w:pPr>
              <w:ind w:right="40"/>
              <w:jc w:val="center"/>
              <w:rPr>
                <w:sz w:val="18"/>
                <w:szCs w:val="18"/>
              </w:rPr>
            </w:pPr>
            <w:r w:rsidRPr="00F32E7A">
              <w:rPr>
                <w:sz w:val="18"/>
                <w:szCs w:val="18"/>
              </w:rPr>
              <w:t>0.99</w:t>
            </w:r>
          </w:p>
        </w:tc>
        <w:tc>
          <w:tcPr>
            <w:tcW w:w="661" w:type="dxa"/>
            <w:gridSpan w:val="3"/>
            <w:tcBorders>
              <w:top w:val="nil"/>
              <w:left w:val="nil"/>
              <w:bottom w:val="single" w:sz="4" w:space="0" w:color="000000"/>
              <w:right w:val="single" w:sz="4" w:space="0" w:color="000000"/>
            </w:tcBorders>
            <w:shd w:val="clear" w:color="auto" w:fill="auto"/>
            <w:vAlign w:val="center"/>
          </w:tcPr>
          <w:p w14:paraId="28BEC247" w14:textId="77777777" w:rsidR="00DF08A2" w:rsidRPr="00F32E7A" w:rsidRDefault="00DF08A2" w:rsidP="00F32E7A">
            <w:pPr>
              <w:ind w:right="40"/>
              <w:jc w:val="center"/>
              <w:rPr>
                <w:sz w:val="18"/>
                <w:szCs w:val="18"/>
              </w:rPr>
            </w:pPr>
            <w:r w:rsidRPr="00F32E7A">
              <w:rPr>
                <w:sz w:val="18"/>
                <w:szCs w:val="18"/>
              </w:rPr>
              <w:t>0.98</w:t>
            </w:r>
          </w:p>
        </w:tc>
        <w:tc>
          <w:tcPr>
            <w:tcW w:w="661" w:type="dxa"/>
            <w:gridSpan w:val="3"/>
            <w:tcBorders>
              <w:top w:val="nil"/>
              <w:left w:val="nil"/>
              <w:bottom w:val="single" w:sz="4" w:space="0" w:color="000000"/>
              <w:right w:val="single" w:sz="4" w:space="0" w:color="000000"/>
            </w:tcBorders>
            <w:shd w:val="clear" w:color="auto" w:fill="auto"/>
            <w:vAlign w:val="center"/>
          </w:tcPr>
          <w:p w14:paraId="392FE580" w14:textId="77777777" w:rsidR="00DF08A2" w:rsidRPr="00F32E7A" w:rsidRDefault="00DF08A2" w:rsidP="00F32E7A">
            <w:pPr>
              <w:ind w:right="40"/>
              <w:jc w:val="center"/>
              <w:rPr>
                <w:sz w:val="18"/>
                <w:szCs w:val="18"/>
              </w:rPr>
            </w:pPr>
            <w:r w:rsidRPr="00F32E7A">
              <w:rPr>
                <w:sz w:val="18"/>
                <w:szCs w:val="18"/>
              </w:rPr>
              <w:t>0.98</w:t>
            </w:r>
          </w:p>
        </w:tc>
        <w:tc>
          <w:tcPr>
            <w:tcW w:w="661" w:type="dxa"/>
            <w:gridSpan w:val="3"/>
            <w:tcBorders>
              <w:top w:val="nil"/>
              <w:left w:val="nil"/>
              <w:bottom w:val="single" w:sz="4" w:space="0" w:color="000000"/>
              <w:right w:val="single" w:sz="4" w:space="0" w:color="000000"/>
            </w:tcBorders>
            <w:shd w:val="clear" w:color="auto" w:fill="auto"/>
            <w:vAlign w:val="center"/>
          </w:tcPr>
          <w:p w14:paraId="7D8432D1" w14:textId="77777777" w:rsidR="00DF08A2" w:rsidRPr="00F32E7A" w:rsidRDefault="00DF08A2" w:rsidP="00F32E7A">
            <w:pPr>
              <w:ind w:right="40"/>
              <w:jc w:val="center"/>
              <w:rPr>
                <w:sz w:val="18"/>
                <w:szCs w:val="18"/>
              </w:rPr>
            </w:pPr>
            <w:r w:rsidRPr="00F32E7A">
              <w:rPr>
                <w:sz w:val="18"/>
                <w:szCs w:val="18"/>
              </w:rPr>
              <w:t>0.98</w:t>
            </w:r>
          </w:p>
        </w:tc>
        <w:tc>
          <w:tcPr>
            <w:tcW w:w="661" w:type="dxa"/>
            <w:gridSpan w:val="3"/>
            <w:tcBorders>
              <w:top w:val="nil"/>
              <w:left w:val="nil"/>
              <w:bottom w:val="single" w:sz="4" w:space="0" w:color="000000"/>
              <w:right w:val="single" w:sz="4" w:space="0" w:color="000000"/>
            </w:tcBorders>
            <w:shd w:val="clear" w:color="auto" w:fill="auto"/>
            <w:vAlign w:val="center"/>
          </w:tcPr>
          <w:p w14:paraId="539E7B87" w14:textId="77777777" w:rsidR="00DF08A2" w:rsidRPr="00F32E7A" w:rsidRDefault="00DF08A2" w:rsidP="00F32E7A">
            <w:pPr>
              <w:ind w:right="40"/>
              <w:jc w:val="center"/>
              <w:rPr>
                <w:sz w:val="18"/>
                <w:szCs w:val="18"/>
              </w:rPr>
            </w:pPr>
            <w:r w:rsidRPr="00F32E7A">
              <w:rPr>
                <w:sz w:val="18"/>
                <w:szCs w:val="18"/>
              </w:rPr>
              <w:t>0.97</w:t>
            </w:r>
          </w:p>
        </w:tc>
        <w:tc>
          <w:tcPr>
            <w:tcW w:w="661" w:type="dxa"/>
            <w:gridSpan w:val="3"/>
            <w:tcBorders>
              <w:top w:val="nil"/>
              <w:left w:val="nil"/>
              <w:bottom w:val="single" w:sz="4" w:space="0" w:color="000000"/>
              <w:right w:val="single" w:sz="4" w:space="0" w:color="000000"/>
            </w:tcBorders>
            <w:shd w:val="clear" w:color="auto" w:fill="auto"/>
            <w:vAlign w:val="center"/>
          </w:tcPr>
          <w:p w14:paraId="01F5D0C6" w14:textId="77777777" w:rsidR="00DF08A2" w:rsidRPr="00F32E7A" w:rsidRDefault="00DF08A2" w:rsidP="00F32E7A">
            <w:pPr>
              <w:ind w:right="40"/>
              <w:jc w:val="center"/>
              <w:rPr>
                <w:sz w:val="18"/>
                <w:szCs w:val="18"/>
              </w:rPr>
            </w:pPr>
            <w:r w:rsidRPr="00F32E7A">
              <w:rPr>
                <w:sz w:val="18"/>
                <w:szCs w:val="18"/>
              </w:rPr>
              <w:t>0.97</w:t>
            </w:r>
          </w:p>
        </w:tc>
        <w:tc>
          <w:tcPr>
            <w:tcW w:w="661" w:type="dxa"/>
            <w:gridSpan w:val="3"/>
            <w:tcBorders>
              <w:top w:val="nil"/>
              <w:left w:val="nil"/>
              <w:bottom w:val="single" w:sz="4" w:space="0" w:color="000000"/>
              <w:right w:val="single" w:sz="4" w:space="0" w:color="000000"/>
            </w:tcBorders>
            <w:shd w:val="clear" w:color="auto" w:fill="auto"/>
            <w:vAlign w:val="center"/>
          </w:tcPr>
          <w:p w14:paraId="4E56F087" w14:textId="77777777" w:rsidR="00DF08A2" w:rsidRPr="00F32E7A" w:rsidRDefault="00DF08A2" w:rsidP="00F32E7A">
            <w:pPr>
              <w:ind w:right="40"/>
              <w:jc w:val="center"/>
              <w:rPr>
                <w:sz w:val="18"/>
                <w:szCs w:val="18"/>
              </w:rPr>
            </w:pPr>
            <w:r w:rsidRPr="00F32E7A">
              <w:rPr>
                <w:sz w:val="18"/>
                <w:szCs w:val="18"/>
              </w:rPr>
              <w:t>0.97</w:t>
            </w:r>
          </w:p>
        </w:tc>
        <w:tc>
          <w:tcPr>
            <w:tcW w:w="661" w:type="dxa"/>
            <w:gridSpan w:val="3"/>
            <w:tcBorders>
              <w:top w:val="nil"/>
              <w:left w:val="nil"/>
              <w:bottom w:val="single" w:sz="4" w:space="0" w:color="000000"/>
              <w:right w:val="single" w:sz="4" w:space="0" w:color="000000"/>
            </w:tcBorders>
            <w:shd w:val="clear" w:color="auto" w:fill="auto"/>
            <w:vAlign w:val="center"/>
          </w:tcPr>
          <w:p w14:paraId="78565883" w14:textId="77777777" w:rsidR="00DF08A2" w:rsidRPr="00F32E7A" w:rsidRDefault="00DF08A2" w:rsidP="00F32E7A">
            <w:pPr>
              <w:ind w:right="40"/>
              <w:jc w:val="center"/>
              <w:rPr>
                <w:sz w:val="18"/>
                <w:szCs w:val="18"/>
              </w:rPr>
            </w:pPr>
            <w:r w:rsidRPr="00F32E7A">
              <w:rPr>
                <w:sz w:val="18"/>
                <w:szCs w:val="18"/>
              </w:rPr>
              <w:t>0.96</w:t>
            </w:r>
          </w:p>
        </w:tc>
        <w:tc>
          <w:tcPr>
            <w:tcW w:w="1016" w:type="dxa"/>
            <w:gridSpan w:val="3"/>
            <w:tcBorders>
              <w:top w:val="nil"/>
              <w:left w:val="nil"/>
              <w:bottom w:val="single" w:sz="4" w:space="0" w:color="000000"/>
              <w:right w:val="single" w:sz="4" w:space="0" w:color="000000"/>
            </w:tcBorders>
            <w:shd w:val="clear" w:color="auto" w:fill="auto"/>
            <w:vAlign w:val="center"/>
          </w:tcPr>
          <w:p w14:paraId="238E98E5" w14:textId="77777777" w:rsidR="00DF08A2" w:rsidRPr="00F32E7A" w:rsidRDefault="00DF08A2" w:rsidP="00F32E7A">
            <w:pPr>
              <w:ind w:right="40"/>
              <w:jc w:val="center"/>
              <w:rPr>
                <w:sz w:val="18"/>
                <w:szCs w:val="18"/>
              </w:rPr>
            </w:pPr>
            <w:r w:rsidRPr="00F32E7A">
              <w:rPr>
                <w:sz w:val="18"/>
                <w:szCs w:val="18"/>
              </w:rPr>
              <w:t>0.96</w:t>
            </w:r>
          </w:p>
        </w:tc>
      </w:tr>
      <w:tr w:rsidR="00F32E7A" w14:paraId="2230301C" w14:textId="77777777" w:rsidTr="00F32E7A">
        <w:trPr>
          <w:trHeight w:val="354"/>
          <w:jc w:val="center"/>
        </w:trPr>
        <w:tc>
          <w:tcPr>
            <w:tcW w:w="14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811572" w14:textId="77777777" w:rsidR="00DF08A2" w:rsidRDefault="00DF08A2" w:rsidP="00221E0C">
            <w:pPr>
              <w:ind w:right="42"/>
              <w:jc w:val="center"/>
              <w:rPr>
                <w:sz w:val="18"/>
                <w:szCs w:val="18"/>
              </w:rPr>
            </w:pPr>
            <w:r>
              <w:rPr>
                <w:sz w:val="18"/>
                <w:szCs w:val="18"/>
              </w:rPr>
              <w:t>Ucayali</w:t>
            </w:r>
          </w:p>
        </w:tc>
        <w:tc>
          <w:tcPr>
            <w:tcW w:w="6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207C05" w14:textId="77777777" w:rsidR="00DF08A2" w:rsidRPr="00F32E7A" w:rsidRDefault="00DF08A2" w:rsidP="00F32E7A">
            <w:pPr>
              <w:ind w:right="40"/>
              <w:jc w:val="center"/>
              <w:rPr>
                <w:sz w:val="18"/>
                <w:szCs w:val="18"/>
              </w:rPr>
            </w:pPr>
            <w:r w:rsidRPr="00F32E7A">
              <w:rPr>
                <w:sz w:val="18"/>
                <w:szCs w:val="18"/>
              </w:rPr>
              <w:t>1.00</w:t>
            </w:r>
          </w:p>
        </w:tc>
        <w:tc>
          <w:tcPr>
            <w:tcW w:w="658" w:type="dxa"/>
            <w:gridSpan w:val="3"/>
            <w:tcBorders>
              <w:top w:val="nil"/>
              <w:left w:val="single" w:sz="4" w:space="0" w:color="000000"/>
              <w:bottom w:val="single" w:sz="4" w:space="0" w:color="000000"/>
              <w:right w:val="single" w:sz="4" w:space="0" w:color="000000"/>
            </w:tcBorders>
            <w:shd w:val="clear" w:color="auto" w:fill="auto"/>
            <w:vAlign w:val="center"/>
          </w:tcPr>
          <w:p w14:paraId="6242C234" w14:textId="77777777" w:rsidR="00DF08A2" w:rsidRPr="00F32E7A" w:rsidRDefault="00DF08A2" w:rsidP="00F32E7A">
            <w:pPr>
              <w:ind w:right="40"/>
              <w:jc w:val="center"/>
              <w:rPr>
                <w:sz w:val="18"/>
                <w:szCs w:val="18"/>
              </w:rPr>
            </w:pPr>
            <w:r w:rsidRPr="00F32E7A">
              <w:rPr>
                <w:sz w:val="18"/>
                <w:szCs w:val="18"/>
              </w:rPr>
              <w:t>1.00</w:t>
            </w:r>
          </w:p>
        </w:tc>
        <w:tc>
          <w:tcPr>
            <w:tcW w:w="661" w:type="dxa"/>
            <w:gridSpan w:val="2"/>
            <w:tcBorders>
              <w:top w:val="nil"/>
              <w:left w:val="nil"/>
              <w:bottom w:val="single" w:sz="4" w:space="0" w:color="000000"/>
              <w:right w:val="single" w:sz="4" w:space="0" w:color="000000"/>
            </w:tcBorders>
            <w:shd w:val="clear" w:color="auto" w:fill="auto"/>
            <w:vAlign w:val="center"/>
          </w:tcPr>
          <w:p w14:paraId="36211E6E" w14:textId="77777777" w:rsidR="00DF08A2" w:rsidRPr="00F32E7A" w:rsidRDefault="00DF08A2" w:rsidP="00F32E7A">
            <w:pPr>
              <w:ind w:right="40"/>
              <w:jc w:val="center"/>
              <w:rPr>
                <w:sz w:val="18"/>
                <w:szCs w:val="18"/>
              </w:rPr>
            </w:pPr>
            <w:r w:rsidRPr="00F32E7A">
              <w:rPr>
                <w:sz w:val="18"/>
                <w:szCs w:val="18"/>
              </w:rPr>
              <w:t>0.99</w:t>
            </w:r>
          </w:p>
        </w:tc>
        <w:tc>
          <w:tcPr>
            <w:tcW w:w="661" w:type="dxa"/>
            <w:gridSpan w:val="3"/>
            <w:tcBorders>
              <w:top w:val="nil"/>
              <w:left w:val="nil"/>
              <w:bottom w:val="single" w:sz="4" w:space="0" w:color="000000"/>
              <w:right w:val="single" w:sz="4" w:space="0" w:color="000000"/>
            </w:tcBorders>
            <w:shd w:val="clear" w:color="auto" w:fill="auto"/>
            <w:vAlign w:val="center"/>
          </w:tcPr>
          <w:p w14:paraId="2F993E20" w14:textId="77777777" w:rsidR="00DF08A2" w:rsidRPr="00F32E7A" w:rsidRDefault="00DF08A2" w:rsidP="00F32E7A">
            <w:pPr>
              <w:ind w:right="40"/>
              <w:jc w:val="center"/>
              <w:rPr>
                <w:sz w:val="18"/>
                <w:szCs w:val="18"/>
              </w:rPr>
            </w:pPr>
            <w:r w:rsidRPr="00F32E7A">
              <w:rPr>
                <w:sz w:val="18"/>
                <w:szCs w:val="18"/>
              </w:rPr>
              <w:t>0.99</w:t>
            </w:r>
          </w:p>
        </w:tc>
        <w:tc>
          <w:tcPr>
            <w:tcW w:w="661" w:type="dxa"/>
            <w:gridSpan w:val="3"/>
            <w:tcBorders>
              <w:top w:val="nil"/>
              <w:left w:val="nil"/>
              <w:bottom w:val="single" w:sz="4" w:space="0" w:color="000000"/>
              <w:right w:val="single" w:sz="4" w:space="0" w:color="000000"/>
            </w:tcBorders>
            <w:shd w:val="clear" w:color="auto" w:fill="auto"/>
            <w:vAlign w:val="center"/>
          </w:tcPr>
          <w:p w14:paraId="24F11523" w14:textId="77777777" w:rsidR="00DF08A2" w:rsidRPr="00F32E7A" w:rsidRDefault="00DF08A2" w:rsidP="00F32E7A">
            <w:pPr>
              <w:ind w:right="40"/>
              <w:jc w:val="center"/>
              <w:rPr>
                <w:sz w:val="18"/>
                <w:szCs w:val="18"/>
              </w:rPr>
            </w:pPr>
            <w:r w:rsidRPr="00F32E7A">
              <w:rPr>
                <w:sz w:val="18"/>
                <w:szCs w:val="18"/>
              </w:rPr>
              <w:t>0.99</w:t>
            </w:r>
          </w:p>
        </w:tc>
        <w:tc>
          <w:tcPr>
            <w:tcW w:w="661" w:type="dxa"/>
            <w:gridSpan w:val="3"/>
            <w:tcBorders>
              <w:top w:val="nil"/>
              <w:left w:val="nil"/>
              <w:bottom w:val="single" w:sz="4" w:space="0" w:color="000000"/>
              <w:right w:val="single" w:sz="4" w:space="0" w:color="000000"/>
            </w:tcBorders>
            <w:shd w:val="clear" w:color="auto" w:fill="auto"/>
            <w:vAlign w:val="center"/>
          </w:tcPr>
          <w:p w14:paraId="4FC4AC71" w14:textId="77777777" w:rsidR="00DF08A2" w:rsidRPr="00F32E7A" w:rsidRDefault="00DF08A2" w:rsidP="00F32E7A">
            <w:pPr>
              <w:ind w:right="40"/>
              <w:jc w:val="center"/>
              <w:rPr>
                <w:sz w:val="18"/>
                <w:szCs w:val="18"/>
              </w:rPr>
            </w:pPr>
            <w:r w:rsidRPr="00F32E7A">
              <w:rPr>
                <w:sz w:val="18"/>
                <w:szCs w:val="18"/>
              </w:rPr>
              <w:t>0.98</w:t>
            </w:r>
          </w:p>
        </w:tc>
        <w:tc>
          <w:tcPr>
            <w:tcW w:w="661" w:type="dxa"/>
            <w:gridSpan w:val="3"/>
            <w:tcBorders>
              <w:top w:val="nil"/>
              <w:left w:val="nil"/>
              <w:bottom w:val="single" w:sz="4" w:space="0" w:color="000000"/>
              <w:right w:val="single" w:sz="4" w:space="0" w:color="000000"/>
            </w:tcBorders>
            <w:shd w:val="clear" w:color="auto" w:fill="auto"/>
            <w:vAlign w:val="center"/>
          </w:tcPr>
          <w:p w14:paraId="471844E4" w14:textId="77777777" w:rsidR="00DF08A2" w:rsidRPr="00F32E7A" w:rsidRDefault="00DF08A2" w:rsidP="00F32E7A">
            <w:pPr>
              <w:ind w:right="40"/>
              <w:jc w:val="center"/>
              <w:rPr>
                <w:sz w:val="18"/>
                <w:szCs w:val="18"/>
              </w:rPr>
            </w:pPr>
            <w:r w:rsidRPr="00F32E7A">
              <w:rPr>
                <w:sz w:val="18"/>
                <w:szCs w:val="18"/>
              </w:rPr>
              <w:t>0.98</w:t>
            </w:r>
          </w:p>
        </w:tc>
        <w:tc>
          <w:tcPr>
            <w:tcW w:w="661" w:type="dxa"/>
            <w:gridSpan w:val="3"/>
            <w:tcBorders>
              <w:top w:val="nil"/>
              <w:left w:val="nil"/>
              <w:bottom w:val="single" w:sz="4" w:space="0" w:color="000000"/>
              <w:right w:val="single" w:sz="4" w:space="0" w:color="000000"/>
            </w:tcBorders>
            <w:shd w:val="clear" w:color="auto" w:fill="auto"/>
            <w:vAlign w:val="center"/>
          </w:tcPr>
          <w:p w14:paraId="0917B081" w14:textId="77777777" w:rsidR="00DF08A2" w:rsidRPr="00F32E7A" w:rsidRDefault="00DF08A2" w:rsidP="00F32E7A">
            <w:pPr>
              <w:ind w:right="40"/>
              <w:jc w:val="center"/>
              <w:rPr>
                <w:sz w:val="18"/>
                <w:szCs w:val="18"/>
              </w:rPr>
            </w:pPr>
            <w:r w:rsidRPr="00F32E7A">
              <w:rPr>
                <w:sz w:val="18"/>
                <w:szCs w:val="18"/>
              </w:rPr>
              <w:t>0.98</w:t>
            </w:r>
          </w:p>
        </w:tc>
        <w:tc>
          <w:tcPr>
            <w:tcW w:w="661" w:type="dxa"/>
            <w:gridSpan w:val="3"/>
            <w:tcBorders>
              <w:top w:val="nil"/>
              <w:left w:val="nil"/>
              <w:bottom w:val="single" w:sz="4" w:space="0" w:color="000000"/>
              <w:right w:val="single" w:sz="4" w:space="0" w:color="000000"/>
            </w:tcBorders>
            <w:shd w:val="clear" w:color="auto" w:fill="auto"/>
            <w:vAlign w:val="center"/>
          </w:tcPr>
          <w:p w14:paraId="6CDAF7E3" w14:textId="77777777" w:rsidR="00DF08A2" w:rsidRPr="00F32E7A" w:rsidRDefault="00DF08A2" w:rsidP="00F32E7A">
            <w:pPr>
              <w:ind w:right="40"/>
              <w:jc w:val="center"/>
              <w:rPr>
                <w:sz w:val="18"/>
                <w:szCs w:val="18"/>
              </w:rPr>
            </w:pPr>
            <w:r w:rsidRPr="00F32E7A">
              <w:rPr>
                <w:sz w:val="18"/>
                <w:szCs w:val="18"/>
              </w:rPr>
              <w:t>0.97</w:t>
            </w:r>
          </w:p>
        </w:tc>
        <w:tc>
          <w:tcPr>
            <w:tcW w:w="661" w:type="dxa"/>
            <w:gridSpan w:val="3"/>
            <w:tcBorders>
              <w:top w:val="nil"/>
              <w:left w:val="nil"/>
              <w:bottom w:val="single" w:sz="4" w:space="0" w:color="000000"/>
              <w:right w:val="single" w:sz="4" w:space="0" w:color="000000"/>
            </w:tcBorders>
            <w:shd w:val="clear" w:color="auto" w:fill="auto"/>
            <w:vAlign w:val="center"/>
          </w:tcPr>
          <w:p w14:paraId="2764B40E" w14:textId="77777777" w:rsidR="00DF08A2" w:rsidRPr="00F32E7A" w:rsidRDefault="00DF08A2" w:rsidP="00F32E7A">
            <w:pPr>
              <w:ind w:right="40"/>
              <w:jc w:val="center"/>
              <w:rPr>
                <w:sz w:val="18"/>
                <w:szCs w:val="18"/>
              </w:rPr>
            </w:pPr>
            <w:r w:rsidRPr="00F32E7A">
              <w:rPr>
                <w:sz w:val="18"/>
                <w:szCs w:val="18"/>
              </w:rPr>
              <w:t>0.97</w:t>
            </w:r>
          </w:p>
        </w:tc>
        <w:tc>
          <w:tcPr>
            <w:tcW w:w="661" w:type="dxa"/>
            <w:gridSpan w:val="3"/>
            <w:tcBorders>
              <w:top w:val="nil"/>
              <w:left w:val="nil"/>
              <w:bottom w:val="single" w:sz="4" w:space="0" w:color="000000"/>
              <w:right w:val="single" w:sz="4" w:space="0" w:color="000000"/>
            </w:tcBorders>
            <w:shd w:val="clear" w:color="auto" w:fill="auto"/>
            <w:vAlign w:val="center"/>
          </w:tcPr>
          <w:p w14:paraId="5D5C48D6" w14:textId="77777777" w:rsidR="00DF08A2" w:rsidRPr="00F32E7A" w:rsidRDefault="00DF08A2" w:rsidP="00F32E7A">
            <w:pPr>
              <w:ind w:right="40"/>
              <w:jc w:val="center"/>
              <w:rPr>
                <w:sz w:val="18"/>
                <w:szCs w:val="18"/>
              </w:rPr>
            </w:pPr>
            <w:r w:rsidRPr="00F32E7A">
              <w:rPr>
                <w:sz w:val="18"/>
                <w:szCs w:val="18"/>
              </w:rPr>
              <w:t>0.97</w:t>
            </w:r>
          </w:p>
        </w:tc>
        <w:tc>
          <w:tcPr>
            <w:tcW w:w="661" w:type="dxa"/>
            <w:gridSpan w:val="3"/>
            <w:tcBorders>
              <w:top w:val="nil"/>
              <w:left w:val="nil"/>
              <w:bottom w:val="single" w:sz="4" w:space="0" w:color="000000"/>
              <w:right w:val="single" w:sz="4" w:space="0" w:color="000000"/>
            </w:tcBorders>
            <w:shd w:val="clear" w:color="auto" w:fill="auto"/>
            <w:vAlign w:val="center"/>
          </w:tcPr>
          <w:p w14:paraId="38632C15" w14:textId="77777777" w:rsidR="00DF08A2" w:rsidRPr="00F32E7A" w:rsidRDefault="00DF08A2" w:rsidP="00F32E7A">
            <w:pPr>
              <w:ind w:right="40"/>
              <w:jc w:val="center"/>
              <w:rPr>
                <w:sz w:val="18"/>
                <w:szCs w:val="18"/>
              </w:rPr>
            </w:pPr>
            <w:r w:rsidRPr="00F32E7A">
              <w:rPr>
                <w:sz w:val="18"/>
                <w:szCs w:val="18"/>
              </w:rPr>
              <w:t>0.97</w:t>
            </w:r>
          </w:p>
        </w:tc>
        <w:tc>
          <w:tcPr>
            <w:tcW w:w="1016" w:type="dxa"/>
            <w:gridSpan w:val="3"/>
            <w:tcBorders>
              <w:top w:val="nil"/>
              <w:left w:val="nil"/>
              <w:bottom w:val="single" w:sz="4" w:space="0" w:color="000000"/>
              <w:right w:val="single" w:sz="4" w:space="0" w:color="000000"/>
            </w:tcBorders>
            <w:shd w:val="clear" w:color="auto" w:fill="auto"/>
            <w:vAlign w:val="center"/>
          </w:tcPr>
          <w:p w14:paraId="4F9F0283" w14:textId="77777777" w:rsidR="00DF08A2" w:rsidRPr="00F32E7A" w:rsidRDefault="00DF08A2" w:rsidP="00F32E7A">
            <w:pPr>
              <w:ind w:right="40"/>
              <w:jc w:val="center"/>
              <w:rPr>
                <w:sz w:val="18"/>
                <w:szCs w:val="18"/>
              </w:rPr>
            </w:pPr>
            <w:r w:rsidRPr="00F32E7A">
              <w:rPr>
                <w:sz w:val="18"/>
                <w:szCs w:val="18"/>
              </w:rPr>
              <w:t>0.96</w:t>
            </w:r>
          </w:p>
        </w:tc>
      </w:tr>
      <w:tr w:rsidR="00DF08A2" w14:paraId="725BF859" w14:textId="77777777" w:rsidTr="00F32E7A">
        <w:trPr>
          <w:trHeight w:val="22"/>
          <w:jc w:val="center"/>
        </w:trPr>
        <w:tc>
          <w:tcPr>
            <w:tcW w:w="1403" w:type="dxa"/>
            <w:vMerge w:val="restart"/>
            <w:tcBorders>
              <w:top w:val="single" w:sz="4" w:space="0" w:color="000000"/>
              <w:left w:val="single" w:sz="4" w:space="0" w:color="000000"/>
              <w:right w:val="single" w:sz="4" w:space="0" w:color="000000"/>
            </w:tcBorders>
            <w:shd w:val="clear" w:color="auto" w:fill="EDEDED"/>
            <w:vAlign w:val="center"/>
          </w:tcPr>
          <w:p w14:paraId="2DB277D1" w14:textId="77777777" w:rsidR="00DF08A2" w:rsidRDefault="00DF08A2" w:rsidP="00221E0C">
            <w:pPr>
              <w:ind w:right="40"/>
              <w:jc w:val="center"/>
              <w:rPr>
                <w:b/>
                <w:sz w:val="18"/>
                <w:szCs w:val="18"/>
              </w:rPr>
            </w:pPr>
            <w:r>
              <w:rPr>
                <w:b/>
                <w:sz w:val="18"/>
                <w:szCs w:val="18"/>
              </w:rPr>
              <w:t>Región\Año</w:t>
            </w:r>
          </w:p>
        </w:tc>
        <w:tc>
          <w:tcPr>
            <w:tcW w:w="8940" w:type="dxa"/>
            <w:gridSpan w:val="36"/>
            <w:tcBorders>
              <w:top w:val="single" w:sz="4" w:space="0" w:color="000000"/>
              <w:left w:val="single" w:sz="4" w:space="0" w:color="000000"/>
              <w:bottom w:val="single" w:sz="4" w:space="0" w:color="000000"/>
              <w:right w:val="single" w:sz="4" w:space="0" w:color="000000"/>
            </w:tcBorders>
            <w:shd w:val="clear" w:color="auto" w:fill="EDEDED"/>
            <w:vAlign w:val="center"/>
          </w:tcPr>
          <w:p w14:paraId="32AB5801" w14:textId="77777777" w:rsidR="00DF08A2" w:rsidRDefault="00DF08A2" w:rsidP="00221E0C">
            <w:pPr>
              <w:ind w:right="40"/>
              <w:jc w:val="center"/>
              <w:rPr>
                <w:b/>
                <w:sz w:val="16"/>
                <w:szCs w:val="16"/>
              </w:rPr>
            </w:pPr>
            <w:r>
              <w:rPr>
                <w:b/>
                <w:sz w:val="16"/>
                <w:szCs w:val="16"/>
              </w:rPr>
              <w:t>Logros esperados</w:t>
            </w:r>
          </w:p>
        </w:tc>
      </w:tr>
      <w:tr w:rsidR="00F32E7A" w14:paraId="25386D9D" w14:textId="77777777" w:rsidTr="00F32E7A">
        <w:trPr>
          <w:gridAfter w:val="1"/>
          <w:wAfter w:w="39" w:type="dxa"/>
          <w:trHeight w:val="89"/>
          <w:jc w:val="center"/>
        </w:trPr>
        <w:tc>
          <w:tcPr>
            <w:tcW w:w="1403" w:type="dxa"/>
            <w:vMerge/>
            <w:tcBorders>
              <w:top w:val="single" w:sz="4" w:space="0" w:color="000000"/>
              <w:left w:val="single" w:sz="4" w:space="0" w:color="000000"/>
              <w:right w:val="single" w:sz="4" w:space="0" w:color="000000"/>
            </w:tcBorders>
            <w:shd w:val="clear" w:color="auto" w:fill="EDEDED"/>
            <w:vAlign w:val="center"/>
          </w:tcPr>
          <w:p w14:paraId="4D53744E" w14:textId="77777777" w:rsidR="00DF08A2" w:rsidRDefault="00DF08A2" w:rsidP="00221E0C">
            <w:pPr>
              <w:widowControl w:val="0"/>
              <w:pBdr>
                <w:top w:val="nil"/>
                <w:left w:val="nil"/>
                <w:bottom w:val="nil"/>
                <w:right w:val="nil"/>
                <w:between w:val="nil"/>
              </w:pBdr>
              <w:spacing w:line="276" w:lineRule="auto"/>
              <w:rPr>
                <w:b/>
                <w:sz w:val="16"/>
                <w:szCs w:val="16"/>
              </w:rPr>
            </w:pPr>
          </w:p>
        </w:tc>
        <w:tc>
          <w:tcPr>
            <w:tcW w:w="699" w:type="dxa"/>
            <w:gridSpan w:val="2"/>
            <w:tcBorders>
              <w:top w:val="single" w:sz="4" w:space="0" w:color="000000"/>
              <w:left w:val="single" w:sz="4" w:space="0" w:color="000000"/>
              <w:bottom w:val="single" w:sz="4" w:space="0" w:color="000000"/>
              <w:right w:val="single" w:sz="4" w:space="0" w:color="000000"/>
            </w:tcBorders>
            <w:shd w:val="clear" w:color="auto" w:fill="F1F1F1"/>
            <w:vAlign w:val="center"/>
          </w:tcPr>
          <w:p w14:paraId="15A1A57C" w14:textId="77777777" w:rsidR="00DF08A2" w:rsidRDefault="00DF08A2" w:rsidP="00221E0C">
            <w:pPr>
              <w:ind w:right="40"/>
              <w:jc w:val="center"/>
              <w:rPr>
                <w:b/>
                <w:sz w:val="16"/>
                <w:szCs w:val="16"/>
              </w:rPr>
            </w:pPr>
            <w:r>
              <w:rPr>
                <w:b/>
                <w:sz w:val="18"/>
                <w:szCs w:val="18"/>
              </w:rPr>
              <w:t>2036</w:t>
            </w:r>
          </w:p>
        </w:tc>
        <w:tc>
          <w:tcPr>
            <w:tcW w:w="615" w:type="dxa"/>
            <w:gridSpan w:val="2"/>
            <w:tcBorders>
              <w:top w:val="single" w:sz="4" w:space="0" w:color="000000"/>
              <w:left w:val="single" w:sz="4" w:space="0" w:color="000000"/>
              <w:bottom w:val="single" w:sz="4" w:space="0" w:color="000000"/>
              <w:right w:val="single" w:sz="4" w:space="0" w:color="000000"/>
            </w:tcBorders>
            <w:shd w:val="clear" w:color="auto" w:fill="F1F1F1"/>
            <w:vAlign w:val="center"/>
          </w:tcPr>
          <w:p w14:paraId="75565505" w14:textId="77777777" w:rsidR="00DF08A2" w:rsidRDefault="00DF08A2" w:rsidP="00221E0C">
            <w:pPr>
              <w:ind w:right="40"/>
              <w:jc w:val="center"/>
              <w:rPr>
                <w:b/>
                <w:sz w:val="16"/>
                <w:szCs w:val="16"/>
              </w:rPr>
            </w:pPr>
            <w:r>
              <w:rPr>
                <w:b/>
                <w:sz w:val="18"/>
                <w:szCs w:val="18"/>
              </w:rPr>
              <w:t>2037</w:t>
            </w:r>
          </w:p>
        </w:tc>
        <w:tc>
          <w:tcPr>
            <w:tcW w:w="690" w:type="dxa"/>
            <w:gridSpan w:val="3"/>
            <w:tcBorders>
              <w:top w:val="single" w:sz="4" w:space="0" w:color="000000"/>
              <w:left w:val="single" w:sz="4" w:space="0" w:color="000000"/>
              <w:bottom w:val="single" w:sz="4" w:space="0" w:color="000000"/>
              <w:right w:val="single" w:sz="4" w:space="0" w:color="000000"/>
            </w:tcBorders>
            <w:shd w:val="clear" w:color="auto" w:fill="F1F1F1"/>
            <w:vAlign w:val="center"/>
          </w:tcPr>
          <w:p w14:paraId="0C088BE4" w14:textId="77777777" w:rsidR="00DF08A2" w:rsidRDefault="00DF08A2" w:rsidP="00221E0C">
            <w:pPr>
              <w:ind w:right="40"/>
              <w:jc w:val="center"/>
              <w:rPr>
                <w:b/>
                <w:sz w:val="16"/>
                <w:szCs w:val="16"/>
              </w:rPr>
            </w:pPr>
            <w:r>
              <w:rPr>
                <w:b/>
                <w:sz w:val="18"/>
                <w:szCs w:val="18"/>
              </w:rPr>
              <w:t>2038</w:t>
            </w:r>
          </w:p>
        </w:tc>
        <w:tc>
          <w:tcPr>
            <w:tcW w:w="696" w:type="dxa"/>
            <w:gridSpan w:val="3"/>
            <w:tcBorders>
              <w:top w:val="single" w:sz="4" w:space="0" w:color="000000"/>
              <w:left w:val="single" w:sz="4" w:space="0" w:color="000000"/>
              <w:bottom w:val="single" w:sz="4" w:space="0" w:color="000000"/>
              <w:right w:val="single" w:sz="4" w:space="0" w:color="000000"/>
            </w:tcBorders>
            <w:shd w:val="clear" w:color="auto" w:fill="F1F1F1"/>
            <w:vAlign w:val="center"/>
          </w:tcPr>
          <w:p w14:paraId="3EEB7309" w14:textId="77777777" w:rsidR="00DF08A2" w:rsidRDefault="00DF08A2" w:rsidP="00221E0C">
            <w:pPr>
              <w:ind w:right="40"/>
              <w:jc w:val="center"/>
              <w:rPr>
                <w:b/>
                <w:sz w:val="16"/>
                <w:szCs w:val="16"/>
              </w:rPr>
            </w:pPr>
            <w:r>
              <w:rPr>
                <w:b/>
                <w:sz w:val="18"/>
                <w:szCs w:val="18"/>
              </w:rPr>
              <w:t>2039</w:t>
            </w:r>
          </w:p>
        </w:tc>
        <w:tc>
          <w:tcPr>
            <w:tcW w:w="690" w:type="dxa"/>
            <w:gridSpan w:val="3"/>
            <w:tcBorders>
              <w:top w:val="single" w:sz="4" w:space="0" w:color="000000"/>
              <w:left w:val="single" w:sz="4" w:space="0" w:color="000000"/>
              <w:bottom w:val="single" w:sz="4" w:space="0" w:color="000000"/>
              <w:right w:val="single" w:sz="4" w:space="0" w:color="000000"/>
            </w:tcBorders>
            <w:shd w:val="clear" w:color="auto" w:fill="F1F1F1"/>
            <w:vAlign w:val="center"/>
          </w:tcPr>
          <w:p w14:paraId="69A8E580" w14:textId="77777777" w:rsidR="00DF08A2" w:rsidRDefault="00DF08A2" w:rsidP="00221E0C">
            <w:pPr>
              <w:ind w:right="40"/>
              <w:jc w:val="center"/>
              <w:rPr>
                <w:b/>
                <w:sz w:val="16"/>
                <w:szCs w:val="16"/>
              </w:rPr>
            </w:pPr>
            <w:r>
              <w:rPr>
                <w:b/>
                <w:sz w:val="18"/>
                <w:szCs w:val="18"/>
              </w:rPr>
              <w:t>2040</w:t>
            </w:r>
          </w:p>
        </w:tc>
        <w:tc>
          <w:tcPr>
            <w:tcW w:w="691" w:type="dxa"/>
            <w:gridSpan w:val="3"/>
            <w:tcBorders>
              <w:top w:val="single" w:sz="4" w:space="0" w:color="000000"/>
              <w:left w:val="single" w:sz="4" w:space="0" w:color="000000"/>
              <w:bottom w:val="single" w:sz="4" w:space="0" w:color="000000"/>
              <w:right w:val="single" w:sz="4" w:space="0" w:color="000000"/>
            </w:tcBorders>
            <w:shd w:val="clear" w:color="auto" w:fill="F1F1F1"/>
            <w:vAlign w:val="center"/>
          </w:tcPr>
          <w:p w14:paraId="0F795969" w14:textId="77777777" w:rsidR="00DF08A2" w:rsidRDefault="00DF08A2" w:rsidP="00221E0C">
            <w:pPr>
              <w:ind w:right="40"/>
              <w:jc w:val="center"/>
              <w:rPr>
                <w:b/>
                <w:sz w:val="16"/>
                <w:szCs w:val="16"/>
              </w:rPr>
            </w:pPr>
            <w:r>
              <w:rPr>
                <w:b/>
                <w:sz w:val="18"/>
                <w:szCs w:val="18"/>
              </w:rPr>
              <w:t>2041</w:t>
            </w:r>
          </w:p>
        </w:tc>
        <w:tc>
          <w:tcPr>
            <w:tcW w:w="690" w:type="dxa"/>
            <w:gridSpan w:val="3"/>
            <w:tcBorders>
              <w:top w:val="single" w:sz="4" w:space="0" w:color="000000"/>
              <w:left w:val="single" w:sz="4" w:space="0" w:color="000000"/>
              <w:bottom w:val="single" w:sz="4" w:space="0" w:color="000000"/>
              <w:right w:val="single" w:sz="4" w:space="0" w:color="000000"/>
            </w:tcBorders>
            <w:shd w:val="clear" w:color="auto" w:fill="F1F1F1"/>
            <w:vAlign w:val="center"/>
          </w:tcPr>
          <w:p w14:paraId="3D67D8ED" w14:textId="77777777" w:rsidR="00DF08A2" w:rsidRDefault="00DF08A2" w:rsidP="00221E0C">
            <w:pPr>
              <w:ind w:right="40"/>
              <w:jc w:val="center"/>
              <w:rPr>
                <w:b/>
                <w:sz w:val="16"/>
                <w:szCs w:val="16"/>
              </w:rPr>
            </w:pPr>
            <w:r>
              <w:rPr>
                <w:b/>
                <w:sz w:val="18"/>
                <w:szCs w:val="18"/>
              </w:rPr>
              <w:t>2042</w:t>
            </w:r>
          </w:p>
        </w:tc>
        <w:tc>
          <w:tcPr>
            <w:tcW w:w="688" w:type="dxa"/>
            <w:gridSpan w:val="3"/>
            <w:tcBorders>
              <w:top w:val="single" w:sz="4" w:space="0" w:color="000000"/>
              <w:left w:val="single" w:sz="4" w:space="0" w:color="000000"/>
              <w:bottom w:val="single" w:sz="4" w:space="0" w:color="000000"/>
              <w:right w:val="single" w:sz="4" w:space="0" w:color="000000"/>
            </w:tcBorders>
            <w:shd w:val="clear" w:color="auto" w:fill="F1F1F1"/>
            <w:vAlign w:val="center"/>
          </w:tcPr>
          <w:p w14:paraId="53F9D663" w14:textId="77777777" w:rsidR="00DF08A2" w:rsidRDefault="00DF08A2" w:rsidP="00221E0C">
            <w:pPr>
              <w:ind w:right="40"/>
              <w:jc w:val="center"/>
              <w:rPr>
                <w:b/>
                <w:sz w:val="16"/>
                <w:szCs w:val="16"/>
              </w:rPr>
            </w:pPr>
            <w:r>
              <w:rPr>
                <w:b/>
                <w:sz w:val="18"/>
                <w:szCs w:val="18"/>
              </w:rPr>
              <w:t>2043</w:t>
            </w:r>
          </w:p>
        </w:tc>
        <w:tc>
          <w:tcPr>
            <w:tcW w:w="690" w:type="dxa"/>
            <w:gridSpan w:val="3"/>
            <w:tcBorders>
              <w:top w:val="single" w:sz="4" w:space="0" w:color="000000"/>
              <w:left w:val="single" w:sz="4" w:space="0" w:color="000000"/>
              <w:bottom w:val="single" w:sz="4" w:space="0" w:color="000000"/>
              <w:right w:val="single" w:sz="4" w:space="0" w:color="000000"/>
            </w:tcBorders>
            <w:shd w:val="clear" w:color="auto" w:fill="F1F1F1"/>
            <w:vAlign w:val="center"/>
          </w:tcPr>
          <w:p w14:paraId="32A26916" w14:textId="77777777" w:rsidR="00DF08A2" w:rsidRDefault="00DF08A2" w:rsidP="00221E0C">
            <w:pPr>
              <w:ind w:right="40"/>
              <w:jc w:val="center"/>
              <w:rPr>
                <w:b/>
                <w:sz w:val="16"/>
                <w:szCs w:val="16"/>
              </w:rPr>
            </w:pPr>
            <w:r>
              <w:rPr>
                <w:b/>
                <w:sz w:val="18"/>
                <w:szCs w:val="18"/>
              </w:rPr>
              <w:t>2044</w:t>
            </w:r>
          </w:p>
        </w:tc>
        <w:tc>
          <w:tcPr>
            <w:tcW w:w="686" w:type="dxa"/>
            <w:gridSpan w:val="3"/>
            <w:tcBorders>
              <w:top w:val="single" w:sz="4" w:space="0" w:color="000000"/>
              <w:left w:val="single" w:sz="4" w:space="0" w:color="000000"/>
              <w:bottom w:val="single" w:sz="4" w:space="0" w:color="000000"/>
              <w:right w:val="single" w:sz="4" w:space="0" w:color="000000"/>
            </w:tcBorders>
            <w:shd w:val="clear" w:color="auto" w:fill="F1F1F1"/>
            <w:vAlign w:val="center"/>
          </w:tcPr>
          <w:p w14:paraId="1BA631A8" w14:textId="77777777" w:rsidR="00DF08A2" w:rsidRDefault="00DF08A2" w:rsidP="00221E0C">
            <w:pPr>
              <w:ind w:right="40"/>
              <w:jc w:val="center"/>
              <w:rPr>
                <w:b/>
                <w:sz w:val="16"/>
                <w:szCs w:val="16"/>
              </w:rPr>
            </w:pPr>
            <w:r>
              <w:rPr>
                <w:b/>
                <w:sz w:val="18"/>
                <w:szCs w:val="18"/>
              </w:rPr>
              <w:t>2045</w:t>
            </w:r>
          </w:p>
        </w:tc>
        <w:tc>
          <w:tcPr>
            <w:tcW w:w="674" w:type="dxa"/>
            <w:gridSpan w:val="3"/>
            <w:tcBorders>
              <w:top w:val="single" w:sz="4" w:space="0" w:color="000000"/>
              <w:left w:val="single" w:sz="4" w:space="0" w:color="000000"/>
              <w:bottom w:val="single" w:sz="4" w:space="0" w:color="000000"/>
              <w:right w:val="single" w:sz="4" w:space="0" w:color="000000"/>
            </w:tcBorders>
            <w:shd w:val="clear" w:color="auto" w:fill="F1F1F1"/>
            <w:vAlign w:val="center"/>
          </w:tcPr>
          <w:p w14:paraId="51CBCA81" w14:textId="77777777" w:rsidR="00DF08A2" w:rsidRDefault="00DF08A2" w:rsidP="00221E0C">
            <w:pPr>
              <w:ind w:right="40"/>
              <w:jc w:val="center"/>
              <w:rPr>
                <w:b/>
                <w:sz w:val="16"/>
                <w:szCs w:val="16"/>
              </w:rPr>
            </w:pPr>
            <w:r>
              <w:rPr>
                <w:b/>
                <w:sz w:val="18"/>
                <w:szCs w:val="18"/>
              </w:rPr>
              <w:t>2046</w:t>
            </w:r>
          </w:p>
        </w:tc>
        <w:tc>
          <w:tcPr>
            <w:tcW w:w="696" w:type="dxa"/>
            <w:gridSpan w:val="3"/>
            <w:tcBorders>
              <w:top w:val="single" w:sz="4" w:space="0" w:color="000000"/>
              <w:left w:val="single" w:sz="4" w:space="0" w:color="000000"/>
              <w:bottom w:val="single" w:sz="4" w:space="0" w:color="000000"/>
              <w:right w:val="single" w:sz="4" w:space="0" w:color="000000"/>
            </w:tcBorders>
            <w:shd w:val="clear" w:color="auto" w:fill="F1F1F1"/>
            <w:vAlign w:val="center"/>
          </w:tcPr>
          <w:p w14:paraId="122493DA" w14:textId="77777777" w:rsidR="00DF08A2" w:rsidRDefault="00DF08A2" w:rsidP="00221E0C">
            <w:pPr>
              <w:ind w:right="40"/>
              <w:jc w:val="center"/>
              <w:rPr>
                <w:b/>
                <w:sz w:val="16"/>
                <w:szCs w:val="16"/>
              </w:rPr>
            </w:pPr>
            <w:r>
              <w:rPr>
                <w:b/>
                <w:sz w:val="18"/>
                <w:szCs w:val="18"/>
              </w:rPr>
              <w:t>2047</w:t>
            </w:r>
          </w:p>
        </w:tc>
        <w:tc>
          <w:tcPr>
            <w:tcW w:w="696" w:type="dxa"/>
            <w:tcBorders>
              <w:top w:val="single" w:sz="4" w:space="0" w:color="000000"/>
              <w:left w:val="single" w:sz="4" w:space="0" w:color="000000"/>
              <w:bottom w:val="single" w:sz="4" w:space="0" w:color="000000"/>
              <w:right w:val="single" w:sz="4" w:space="0" w:color="000000"/>
            </w:tcBorders>
            <w:shd w:val="clear" w:color="auto" w:fill="F1F1F1"/>
            <w:vAlign w:val="center"/>
          </w:tcPr>
          <w:p w14:paraId="2048D5A2" w14:textId="77777777" w:rsidR="00DF08A2" w:rsidRDefault="00DF08A2" w:rsidP="00221E0C">
            <w:pPr>
              <w:ind w:right="40"/>
              <w:jc w:val="center"/>
              <w:rPr>
                <w:b/>
                <w:sz w:val="16"/>
                <w:szCs w:val="16"/>
              </w:rPr>
            </w:pPr>
            <w:r>
              <w:rPr>
                <w:b/>
                <w:sz w:val="18"/>
                <w:szCs w:val="18"/>
              </w:rPr>
              <w:t>2048</w:t>
            </w:r>
          </w:p>
        </w:tc>
      </w:tr>
      <w:tr w:rsidR="00F32E7A" w14:paraId="48D0C6E5" w14:textId="77777777" w:rsidTr="00F32E7A">
        <w:trPr>
          <w:gridAfter w:val="1"/>
          <w:wAfter w:w="39" w:type="dxa"/>
          <w:trHeight w:val="89"/>
          <w:jc w:val="center"/>
        </w:trPr>
        <w:tc>
          <w:tcPr>
            <w:tcW w:w="1403" w:type="dxa"/>
            <w:tcBorders>
              <w:left w:val="single" w:sz="4" w:space="0" w:color="000000"/>
              <w:bottom w:val="single" w:sz="4" w:space="0" w:color="000000"/>
              <w:right w:val="single" w:sz="4" w:space="0" w:color="000000"/>
            </w:tcBorders>
            <w:shd w:val="clear" w:color="auto" w:fill="EDEDED"/>
            <w:vAlign w:val="center"/>
          </w:tcPr>
          <w:p w14:paraId="00D1D7A3" w14:textId="77777777" w:rsidR="00DF08A2" w:rsidRDefault="00DF08A2" w:rsidP="00221E0C">
            <w:pPr>
              <w:ind w:right="40"/>
              <w:jc w:val="center"/>
              <w:rPr>
                <w:b/>
                <w:sz w:val="18"/>
                <w:szCs w:val="18"/>
              </w:rPr>
            </w:pPr>
            <w:r>
              <w:rPr>
                <w:b/>
                <w:sz w:val="18"/>
                <w:szCs w:val="18"/>
              </w:rPr>
              <w:t>Perú</w:t>
            </w:r>
          </w:p>
        </w:tc>
        <w:tc>
          <w:tcPr>
            <w:tcW w:w="699" w:type="dxa"/>
            <w:gridSpan w:val="2"/>
            <w:tcBorders>
              <w:top w:val="single" w:sz="4" w:space="0" w:color="000000"/>
              <w:left w:val="single" w:sz="4" w:space="0" w:color="000000"/>
              <w:bottom w:val="single" w:sz="4" w:space="0" w:color="000000"/>
              <w:right w:val="single" w:sz="4" w:space="0" w:color="000000"/>
            </w:tcBorders>
            <w:shd w:val="clear" w:color="auto" w:fill="EDEDED"/>
            <w:vAlign w:val="center"/>
          </w:tcPr>
          <w:p w14:paraId="0D4A3327" w14:textId="77777777" w:rsidR="00DF08A2" w:rsidRDefault="00DF08A2" w:rsidP="00221E0C">
            <w:pPr>
              <w:ind w:right="40"/>
              <w:jc w:val="center"/>
              <w:rPr>
                <w:b/>
                <w:sz w:val="16"/>
                <w:szCs w:val="16"/>
              </w:rPr>
            </w:pPr>
            <w:r>
              <w:rPr>
                <w:b/>
                <w:sz w:val="16"/>
                <w:szCs w:val="16"/>
              </w:rPr>
              <w:t>0.89</w:t>
            </w:r>
          </w:p>
        </w:tc>
        <w:tc>
          <w:tcPr>
            <w:tcW w:w="615" w:type="dxa"/>
            <w:gridSpan w:val="2"/>
            <w:tcBorders>
              <w:top w:val="single" w:sz="4" w:space="0" w:color="000000"/>
              <w:left w:val="nil"/>
              <w:bottom w:val="single" w:sz="4" w:space="0" w:color="000000"/>
              <w:right w:val="single" w:sz="4" w:space="0" w:color="000000"/>
            </w:tcBorders>
            <w:shd w:val="clear" w:color="auto" w:fill="EDEDED"/>
            <w:vAlign w:val="center"/>
          </w:tcPr>
          <w:p w14:paraId="729915B7" w14:textId="77777777" w:rsidR="00DF08A2" w:rsidRDefault="00DF08A2" w:rsidP="00221E0C">
            <w:pPr>
              <w:ind w:right="40"/>
              <w:jc w:val="center"/>
              <w:rPr>
                <w:b/>
                <w:sz w:val="16"/>
                <w:szCs w:val="16"/>
              </w:rPr>
            </w:pPr>
            <w:r>
              <w:rPr>
                <w:b/>
                <w:sz w:val="16"/>
                <w:szCs w:val="16"/>
              </w:rPr>
              <w:t>0.88</w:t>
            </w:r>
          </w:p>
        </w:tc>
        <w:tc>
          <w:tcPr>
            <w:tcW w:w="690" w:type="dxa"/>
            <w:gridSpan w:val="3"/>
            <w:tcBorders>
              <w:top w:val="single" w:sz="4" w:space="0" w:color="000000"/>
              <w:left w:val="nil"/>
              <w:bottom w:val="single" w:sz="4" w:space="0" w:color="000000"/>
              <w:right w:val="single" w:sz="4" w:space="0" w:color="000000"/>
            </w:tcBorders>
            <w:shd w:val="clear" w:color="auto" w:fill="EDEDED"/>
            <w:vAlign w:val="center"/>
          </w:tcPr>
          <w:p w14:paraId="75E2FBCF" w14:textId="77777777" w:rsidR="00DF08A2" w:rsidRDefault="00DF08A2" w:rsidP="00221E0C">
            <w:pPr>
              <w:ind w:right="40"/>
              <w:jc w:val="center"/>
              <w:rPr>
                <w:b/>
                <w:sz w:val="16"/>
                <w:szCs w:val="16"/>
              </w:rPr>
            </w:pPr>
            <w:r>
              <w:rPr>
                <w:b/>
                <w:sz w:val="16"/>
                <w:szCs w:val="16"/>
              </w:rPr>
              <w:t>0.87</w:t>
            </w:r>
          </w:p>
        </w:tc>
        <w:tc>
          <w:tcPr>
            <w:tcW w:w="696" w:type="dxa"/>
            <w:gridSpan w:val="3"/>
            <w:tcBorders>
              <w:top w:val="single" w:sz="4" w:space="0" w:color="000000"/>
              <w:left w:val="nil"/>
              <w:bottom w:val="single" w:sz="4" w:space="0" w:color="000000"/>
              <w:right w:val="single" w:sz="4" w:space="0" w:color="000000"/>
            </w:tcBorders>
            <w:shd w:val="clear" w:color="auto" w:fill="EDEDED"/>
            <w:vAlign w:val="center"/>
          </w:tcPr>
          <w:p w14:paraId="1FE33334" w14:textId="77777777" w:rsidR="00DF08A2" w:rsidRDefault="00DF08A2" w:rsidP="00221E0C">
            <w:pPr>
              <w:ind w:right="40"/>
              <w:jc w:val="center"/>
              <w:rPr>
                <w:b/>
                <w:sz w:val="16"/>
                <w:szCs w:val="16"/>
              </w:rPr>
            </w:pPr>
            <w:r>
              <w:rPr>
                <w:b/>
                <w:sz w:val="16"/>
                <w:szCs w:val="16"/>
              </w:rPr>
              <w:t>0.86</w:t>
            </w:r>
          </w:p>
        </w:tc>
        <w:tc>
          <w:tcPr>
            <w:tcW w:w="690" w:type="dxa"/>
            <w:gridSpan w:val="3"/>
            <w:tcBorders>
              <w:top w:val="single" w:sz="4" w:space="0" w:color="000000"/>
              <w:left w:val="nil"/>
              <w:bottom w:val="single" w:sz="4" w:space="0" w:color="000000"/>
              <w:right w:val="single" w:sz="4" w:space="0" w:color="000000"/>
            </w:tcBorders>
            <w:shd w:val="clear" w:color="auto" w:fill="EDEDED"/>
            <w:vAlign w:val="center"/>
          </w:tcPr>
          <w:p w14:paraId="6A30273B" w14:textId="77777777" w:rsidR="00DF08A2" w:rsidRDefault="00DF08A2" w:rsidP="00221E0C">
            <w:pPr>
              <w:ind w:right="40"/>
              <w:jc w:val="center"/>
              <w:rPr>
                <w:b/>
                <w:sz w:val="16"/>
                <w:szCs w:val="16"/>
              </w:rPr>
            </w:pPr>
            <w:r>
              <w:rPr>
                <w:b/>
                <w:sz w:val="16"/>
                <w:szCs w:val="16"/>
              </w:rPr>
              <w:t>0.86</w:t>
            </w:r>
          </w:p>
        </w:tc>
        <w:tc>
          <w:tcPr>
            <w:tcW w:w="691" w:type="dxa"/>
            <w:gridSpan w:val="3"/>
            <w:tcBorders>
              <w:top w:val="single" w:sz="4" w:space="0" w:color="000000"/>
              <w:left w:val="nil"/>
              <w:bottom w:val="single" w:sz="4" w:space="0" w:color="000000"/>
              <w:right w:val="single" w:sz="4" w:space="0" w:color="000000"/>
            </w:tcBorders>
            <w:shd w:val="clear" w:color="auto" w:fill="EDEDED"/>
            <w:vAlign w:val="center"/>
          </w:tcPr>
          <w:p w14:paraId="545DFE5D" w14:textId="77777777" w:rsidR="00DF08A2" w:rsidRDefault="00DF08A2" w:rsidP="00221E0C">
            <w:pPr>
              <w:ind w:right="40"/>
              <w:jc w:val="center"/>
              <w:rPr>
                <w:b/>
                <w:sz w:val="16"/>
                <w:szCs w:val="16"/>
              </w:rPr>
            </w:pPr>
            <w:r>
              <w:rPr>
                <w:b/>
                <w:sz w:val="16"/>
                <w:szCs w:val="16"/>
              </w:rPr>
              <w:t>0.85</w:t>
            </w:r>
          </w:p>
        </w:tc>
        <w:tc>
          <w:tcPr>
            <w:tcW w:w="690" w:type="dxa"/>
            <w:gridSpan w:val="3"/>
            <w:tcBorders>
              <w:top w:val="single" w:sz="4" w:space="0" w:color="000000"/>
              <w:left w:val="nil"/>
              <w:bottom w:val="single" w:sz="4" w:space="0" w:color="000000"/>
              <w:right w:val="single" w:sz="4" w:space="0" w:color="000000"/>
            </w:tcBorders>
            <w:shd w:val="clear" w:color="auto" w:fill="EDEDED"/>
            <w:vAlign w:val="center"/>
          </w:tcPr>
          <w:p w14:paraId="34F42042" w14:textId="77777777" w:rsidR="00DF08A2" w:rsidRDefault="00DF08A2" w:rsidP="00221E0C">
            <w:pPr>
              <w:ind w:right="40"/>
              <w:jc w:val="center"/>
              <w:rPr>
                <w:b/>
                <w:sz w:val="16"/>
                <w:szCs w:val="16"/>
              </w:rPr>
            </w:pPr>
            <w:r>
              <w:rPr>
                <w:b/>
                <w:sz w:val="16"/>
                <w:szCs w:val="16"/>
              </w:rPr>
              <w:t>0.84</w:t>
            </w:r>
          </w:p>
        </w:tc>
        <w:tc>
          <w:tcPr>
            <w:tcW w:w="688" w:type="dxa"/>
            <w:gridSpan w:val="3"/>
            <w:tcBorders>
              <w:top w:val="single" w:sz="4" w:space="0" w:color="000000"/>
              <w:left w:val="nil"/>
              <w:bottom w:val="single" w:sz="4" w:space="0" w:color="000000"/>
              <w:right w:val="single" w:sz="4" w:space="0" w:color="000000"/>
            </w:tcBorders>
            <w:shd w:val="clear" w:color="auto" w:fill="EDEDED"/>
            <w:vAlign w:val="center"/>
          </w:tcPr>
          <w:p w14:paraId="14866217" w14:textId="77777777" w:rsidR="00DF08A2" w:rsidRDefault="00DF08A2" w:rsidP="00221E0C">
            <w:pPr>
              <w:ind w:right="40"/>
              <w:jc w:val="center"/>
              <w:rPr>
                <w:b/>
                <w:sz w:val="16"/>
                <w:szCs w:val="16"/>
              </w:rPr>
            </w:pPr>
            <w:r>
              <w:rPr>
                <w:b/>
                <w:sz w:val="16"/>
                <w:szCs w:val="16"/>
              </w:rPr>
              <w:t>0.83</w:t>
            </w:r>
          </w:p>
        </w:tc>
        <w:tc>
          <w:tcPr>
            <w:tcW w:w="690" w:type="dxa"/>
            <w:gridSpan w:val="3"/>
            <w:tcBorders>
              <w:top w:val="single" w:sz="4" w:space="0" w:color="000000"/>
              <w:left w:val="nil"/>
              <w:bottom w:val="single" w:sz="4" w:space="0" w:color="000000"/>
              <w:right w:val="single" w:sz="4" w:space="0" w:color="000000"/>
            </w:tcBorders>
            <w:shd w:val="clear" w:color="auto" w:fill="EDEDED"/>
            <w:vAlign w:val="center"/>
          </w:tcPr>
          <w:p w14:paraId="026DC53B" w14:textId="77777777" w:rsidR="00DF08A2" w:rsidRDefault="00DF08A2" w:rsidP="00221E0C">
            <w:pPr>
              <w:ind w:right="40"/>
              <w:jc w:val="center"/>
              <w:rPr>
                <w:b/>
                <w:sz w:val="16"/>
                <w:szCs w:val="16"/>
              </w:rPr>
            </w:pPr>
            <w:r>
              <w:rPr>
                <w:b/>
                <w:sz w:val="16"/>
                <w:szCs w:val="16"/>
              </w:rPr>
              <w:t>0.83</w:t>
            </w:r>
          </w:p>
        </w:tc>
        <w:tc>
          <w:tcPr>
            <w:tcW w:w="686" w:type="dxa"/>
            <w:gridSpan w:val="3"/>
            <w:tcBorders>
              <w:top w:val="single" w:sz="4" w:space="0" w:color="000000"/>
              <w:left w:val="nil"/>
              <w:bottom w:val="single" w:sz="4" w:space="0" w:color="000000"/>
              <w:right w:val="single" w:sz="4" w:space="0" w:color="000000"/>
            </w:tcBorders>
            <w:shd w:val="clear" w:color="auto" w:fill="EDEDED"/>
            <w:vAlign w:val="center"/>
          </w:tcPr>
          <w:p w14:paraId="483416BD" w14:textId="77777777" w:rsidR="00DF08A2" w:rsidRDefault="00DF08A2" w:rsidP="00221E0C">
            <w:pPr>
              <w:ind w:right="40"/>
              <w:jc w:val="center"/>
              <w:rPr>
                <w:b/>
                <w:sz w:val="16"/>
                <w:szCs w:val="16"/>
              </w:rPr>
            </w:pPr>
            <w:r>
              <w:rPr>
                <w:b/>
                <w:sz w:val="16"/>
                <w:szCs w:val="16"/>
              </w:rPr>
              <w:t>0.82</w:t>
            </w:r>
          </w:p>
        </w:tc>
        <w:tc>
          <w:tcPr>
            <w:tcW w:w="674" w:type="dxa"/>
            <w:gridSpan w:val="3"/>
            <w:tcBorders>
              <w:top w:val="single" w:sz="4" w:space="0" w:color="000000"/>
              <w:left w:val="nil"/>
              <w:bottom w:val="single" w:sz="4" w:space="0" w:color="000000"/>
              <w:right w:val="single" w:sz="4" w:space="0" w:color="000000"/>
            </w:tcBorders>
            <w:shd w:val="clear" w:color="auto" w:fill="EDEDED"/>
            <w:vAlign w:val="center"/>
          </w:tcPr>
          <w:p w14:paraId="1159343F" w14:textId="77777777" w:rsidR="00DF08A2" w:rsidRDefault="00DF08A2" w:rsidP="00221E0C">
            <w:pPr>
              <w:ind w:right="40"/>
              <w:jc w:val="center"/>
              <w:rPr>
                <w:b/>
                <w:sz w:val="16"/>
                <w:szCs w:val="16"/>
              </w:rPr>
            </w:pPr>
            <w:r>
              <w:rPr>
                <w:b/>
                <w:sz w:val="16"/>
                <w:szCs w:val="16"/>
              </w:rPr>
              <w:t>0.81</w:t>
            </w:r>
          </w:p>
        </w:tc>
        <w:tc>
          <w:tcPr>
            <w:tcW w:w="696" w:type="dxa"/>
            <w:gridSpan w:val="3"/>
            <w:tcBorders>
              <w:top w:val="single" w:sz="4" w:space="0" w:color="000000"/>
              <w:left w:val="nil"/>
              <w:bottom w:val="single" w:sz="4" w:space="0" w:color="000000"/>
              <w:right w:val="single" w:sz="4" w:space="0" w:color="000000"/>
            </w:tcBorders>
            <w:shd w:val="clear" w:color="auto" w:fill="EDEDED"/>
            <w:vAlign w:val="center"/>
          </w:tcPr>
          <w:p w14:paraId="2636085D" w14:textId="77777777" w:rsidR="00DF08A2" w:rsidRDefault="00DF08A2" w:rsidP="00221E0C">
            <w:pPr>
              <w:ind w:right="40"/>
              <w:jc w:val="center"/>
              <w:rPr>
                <w:b/>
                <w:sz w:val="16"/>
                <w:szCs w:val="16"/>
              </w:rPr>
            </w:pPr>
            <w:r>
              <w:rPr>
                <w:b/>
                <w:sz w:val="16"/>
                <w:szCs w:val="16"/>
              </w:rPr>
              <w:t>0.81</w:t>
            </w:r>
          </w:p>
        </w:tc>
        <w:tc>
          <w:tcPr>
            <w:tcW w:w="696" w:type="dxa"/>
            <w:tcBorders>
              <w:top w:val="single" w:sz="4" w:space="0" w:color="000000"/>
              <w:left w:val="nil"/>
              <w:bottom w:val="single" w:sz="4" w:space="0" w:color="000000"/>
              <w:right w:val="single" w:sz="4" w:space="0" w:color="000000"/>
            </w:tcBorders>
            <w:shd w:val="clear" w:color="auto" w:fill="EDEDED"/>
            <w:vAlign w:val="center"/>
          </w:tcPr>
          <w:p w14:paraId="01EBA976" w14:textId="77777777" w:rsidR="00DF08A2" w:rsidRDefault="00DF08A2" w:rsidP="00221E0C">
            <w:pPr>
              <w:ind w:right="40"/>
              <w:jc w:val="center"/>
              <w:rPr>
                <w:b/>
                <w:sz w:val="16"/>
                <w:szCs w:val="16"/>
              </w:rPr>
            </w:pPr>
            <w:r>
              <w:rPr>
                <w:b/>
                <w:sz w:val="16"/>
                <w:szCs w:val="16"/>
              </w:rPr>
              <w:t>0.80</w:t>
            </w:r>
          </w:p>
        </w:tc>
      </w:tr>
      <w:tr w:rsidR="00F32E7A" w14:paraId="07B195B2" w14:textId="77777777" w:rsidTr="00F32E7A">
        <w:trPr>
          <w:gridAfter w:val="1"/>
          <w:wAfter w:w="39" w:type="dxa"/>
          <w:trHeight w:val="62"/>
          <w:jc w:val="center"/>
        </w:trPr>
        <w:tc>
          <w:tcPr>
            <w:tcW w:w="14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6B0D6C" w14:textId="77777777" w:rsidR="00DF08A2" w:rsidRDefault="00DF08A2" w:rsidP="00221E0C">
            <w:pPr>
              <w:ind w:right="42"/>
              <w:jc w:val="center"/>
              <w:rPr>
                <w:sz w:val="18"/>
                <w:szCs w:val="18"/>
              </w:rPr>
            </w:pPr>
            <w:r>
              <w:rPr>
                <w:sz w:val="18"/>
                <w:szCs w:val="18"/>
              </w:rPr>
              <w:t>Amazonas</w:t>
            </w:r>
          </w:p>
        </w:tc>
        <w:tc>
          <w:tcPr>
            <w:tcW w:w="699" w:type="dxa"/>
            <w:gridSpan w:val="2"/>
            <w:tcBorders>
              <w:top w:val="nil"/>
              <w:left w:val="single" w:sz="4" w:space="0" w:color="000000"/>
              <w:bottom w:val="single" w:sz="4" w:space="0" w:color="000000"/>
              <w:right w:val="single" w:sz="4" w:space="0" w:color="000000"/>
            </w:tcBorders>
            <w:shd w:val="clear" w:color="auto" w:fill="auto"/>
            <w:vAlign w:val="center"/>
          </w:tcPr>
          <w:p w14:paraId="01EEA4A1" w14:textId="77777777" w:rsidR="00DF08A2" w:rsidRDefault="00DF08A2" w:rsidP="00221E0C">
            <w:pPr>
              <w:ind w:right="40"/>
              <w:jc w:val="center"/>
              <w:rPr>
                <w:sz w:val="16"/>
                <w:szCs w:val="16"/>
              </w:rPr>
            </w:pPr>
            <w:r>
              <w:rPr>
                <w:sz w:val="16"/>
                <w:szCs w:val="16"/>
              </w:rPr>
              <w:t>0.75</w:t>
            </w:r>
          </w:p>
        </w:tc>
        <w:tc>
          <w:tcPr>
            <w:tcW w:w="615" w:type="dxa"/>
            <w:gridSpan w:val="2"/>
            <w:tcBorders>
              <w:top w:val="nil"/>
              <w:left w:val="nil"/>
              <w:bottom w:val="single" w:sz="4" w:space="0" w:color="000000"/>
              <w:right w:val="single" w:sz="4" w:space="0" w:color="000000"/>
            </w:tcBorders>
            <w:shd w:val="clear" w:color="auto" w:fill="auto"/>
            <w:vAlign w:val="center"/>
          </w:tcPr>
          <w:p w14:paraId="3B2E7766" w14:textId="77777777" w:rsidR="00DF08A2" w:rsidRDefault="00DF08A2" w:rsidP="00221E0C">
            <w:pPr>
              <w:ind w:right="40"/>
              <w:jc w:val="center"/>
              <w:rPr>
                <w:sz w:val="16"/>
                <w:szCs w:val="16"/>
              </w:rPr>
            </w:pPr>
            <w:r>
              <w:rPr>
                <w:sz w:val="16"/>
                <w:szCs w:val="16"/>
              </w:rPr>
              <w:t>0.74</w:t>
            </w:r>
          </w:p>
        </w:tc>
        <w:tc>
          <w:tcPr>
            <w:tcW w:w="690" w:type="dxa"/>
            <w:gridSpan w:val="3"/>
            <w:tcBorders>
              <w:top w:val="nil"/>
              <w:left w:val="nil"/>
              <w:bottom w:val="single" w:sz="4" w:space="0" w:color="000000"/>
              <w:right w:val="single" w:sz="4" w:space="0" w:color="000000"/>
            </w:tcBorders>
            <w:shd w:val="clear" w:color="auto" w:fill="auto"/>
            <w:vAlign w:val="center"/>
          </w:tcPr>
          <w:p w14:paraId="00A765C5" w14:textId="77777777" w:rsidR="00DF08A2" w:rsidRDefault="00DF08A2" w:rsidP="00221E0C">
            <w:pPr>
              <w:ind w:right="40"/>
              <w:jc w:val="center"/>
              <w:rPr>
                <w:sz w:val="16"/>
                <w:szCs w:val="16"/>
              </w:rPr>
            </w:pPr>
            <w:r>
              <w:rPr>
                <w:sz w:val="16"/>
                <w:szCs w:val="16"/>
              </w:rPr>
              <w:t>0.73</w:t>
            </w:r>
          </w:p>
        </w:tc>
        <w:tc>
          <w:tcPr>
            <w:tcW w:w="696" w:type="dxa"/>
            <w:gridSpan w:val="3"/>
            <w:tcBorders>
              <w:top w:val="nil"/>
              <w:left w:val="nil"/>
              <w:bottom w:val="single" w:sz="4" w:space="0" w:color="000000"/>
              <w:right w:val="single" w:sz="4" w:space="0" w:color="000000"/>
            </w:tcBorders>
            <w:shd w:val="clear" w:color="auto" w:fill="auto"/>
            <w:vAlign w:val="center"/>
          </w:tcPr>
          <w:p w14:paraId="30F7D54A" w14:textId="77777777" w:rsidR="00DF08A2" w:rsidRDefault="00DF08A2" w:rsidP="00221E0C">
            <w:pPr>
              <w:ind w:right="40"/>
              <w:jc w:val="center"/>
              <w:rPr>
                <w:sz w:val="16"/>
                <w:szCs w:val="16"/>
              </w:rPr>
            </w:pPr>
            <w:r>
              <w:rPr>
                <w:sz w:val="16"/>
                <w:szCs w:val="16"/>
              </w:rPr>
              <w:t>0.71</w:t>
            </w:r>
          </w:p>
        </w:tc>
        <w:tc>
          <w:tcPr>
            <w:tcW w:w="690" w:type="dxa"/>
            <w:gridSpan w:val="3"/>
            <w:tcBorders>
              <w:top w:val="nil"/>
              <w:left w:val="nil"/>
              <w:bottom w:val="single" w:sz="4" w:space="0" w:color="000000"/>
              <w:right w:val="single" w:sz="4" w:space="0" w:color="000000"/>
            </w:tcBorders>
            <w:shd w:val="clear" w:color="auto" w:fill="auto"/>
            <w:vAlign w:val="center"/>
          </w:tcPr>
          <w:p w14:paraId="2EBE3D7E" w14:textId="77777777" w:rsidR="00DF08A2" w:rsidRDefault="00DF08A2" w:rsidP="00221E0C">
            <w:pPr>
              <w:ind w:right="40"/>
              <w:jc w:val="center"/>
              <w:rPr>
                <w:sz w:val="16"/>
                <w:szCs w:val="16"/>
              </w:rPr>
            </w:pPr>
            <w:r>
              <w:rPr>
                <w:sz w:val="16"/>
                <w:szCs w:val="16"/>
              </w:rPr>
              <w:t>0.70</w:t>
            </w:r>
          </w:p>
        </w:tc>
        <w:tc>
          <w:tcPr>
            <w:tcW w:w="691" w:type="dxa"/>
            <w:gridSpan w:val="3"/>
            <w:tcBorders>
              <w:top w:val="nil"/>
              <w:left w:val="nil"/>
              <w:bottom w:val="single" w:sz="4" w:space="0" w:color="000000"/>
              <w:right w:val="single" w:sz="4" w:space="0" w:color="000000"/>
            </w:tcBorders>
            <w:shd w:val="clear" w:color="auto" w:fill="auto"/>
            <w:vAlign w:val="center"/>
          </w:tcPr>
          <w:p w14:paraId="5349E64C" w14:textId="77777777" w:rsidR="00DF08A2" w:rsidRDefault="00DF08A2" w:rsidP="00221E0C">
            <w:pPr>
              <w:ind w:right="40"/>
              <w:jc w:val="center"/>
              <w:rPr>
                <w:sz w:val="16"/>
                <w:szCs w:val="16"/>
              </w:rPr>
            </w:pPr>
            <w:r>
              <w:rPr>
                <w:sz w:val="16"/>
                <w:szCs w:val="16"/>
              </w:rPr>
              <w:t>0.69</w:t>
            </w:r>
          </w:p>
        </w:tc>
        <w:tc>
          <w:tcPr>
            <w:tcW w:w="690" w:type="dxa"/>
            <w:gridSpan w:val="3"/>
            <w:tcBorders>
              <w:top w:val="nil"/>
              <w:left w:val="nil"/>
              <w:bottom w:val="single" w:sz="4" w:space="0" w:color="000000"/>
              <w:right w:val="single" w:sz="4" w:space="0" w:color="000000"/>
            </w:tcBorders>
            <w:shd w:val="clear" w:color="auto" w:fill="auto"/>
            <w:vAlign w:val="center"/>
          </w:tcPr>
          <w:p w14:paraId="5514D9CC" w14:textId="77777777" w:rsidR="00DF08A2" w:rsidRDefault="00DF08A2" w:rsidP="00221E0C">
            <w:pPr>
              <w:ind w:right="40"/>
              <w:jc w:val="center"/>
              <w:rPr>
                <w:sz w:val="16"/>
                <w:szCs w:val="16"/>
              </w:rPr>
            </w:pPr>
            <w:r>
              <w:rPr>
                <w:sz w:val="16"/>
                <w:szCs w:val="16"/>
              </w:rPr>
              <w:t>0.68</w:t>
            </w:r>
          </w:p>
        </w:tc>
        <w:tc>
          <w:tcPr>
            <w:tcW w:w="688" w:type="dxa"/>
            <w:gridSpan w:val="3"/>
            <w:tcBorders>
              <w:top w:val="nil"/>
              <w:left w:val="nil"/>
              <w:bottom w:val="single" w:sz="4" w:space="0" w:color="000000"/>
              <w:right w:val="single" w:sz="4" w:space="0" w:color="000000"/>
            </w:tcBorders>
            <w:shd w:val="clear" w:color="auto" w:fill="auto"/>
            <w:vAlign w:val="center"/>
          </w:tcPr>
          <w:p w14:paraId="1BF443B9" w14:textId="77777777" w:rsidR="00DF08A2" w:rsidRDefault="00DF08A2" w:rsidP="00221E0C">
            <w:pPr>
              <w:ind w:right="40"/>
              <w:jc w:val="center"/>
              <w:rPr>
                <w:sz w:val="16"/>
                <w:szCs w:val="16"/>
              </w:rPr>
            </w:pPr>
            <w:r>
              <w:rPr>
                <w:sz w:val="16"/>
                <w:szCs w:val="16"/>
              </w:rPr>
              <w:t>0.67</w:t>
            </w:r>
          </w:p>
        </w:tc>
        <w:tc>
          <w:tcPr>
            <w:tcW w:w="690" w:type="dxa"/>
            <w:gridSpan w:val="3"/>
            <w:tcBorders>
              <w:top w:val="nil"/>
              <w:left w:val="nil"/>
              <w:bottom w:val="single" w:sz="4" w:space="0" w:color="000000"/>
              <w:right w:val="single" w:sz="4" w:space="0" w:color="000000"/>
            </w:tcBorders>
            <w:shd w:val="clear" w:color="auto" w:fill="auto"/>
            <w:vAlign w:val="center"/>
          </w:tcPr>
          <w:p w14:paraId="04D6D72B" w14:textId="77777777" w:rsidR="00DF08A2" w:rsidRDefault="00DF08A2" w:rsidP="00221E0C">
            <w:pPr>
              <w:ind w:right="40"/>
              <w:jc w:val="center"/>
              <w:rPr>
                <w:sz w:val="16"/>
                <w:szCs w:val="16"/>
              </w:rPr>
            </w:pPr>
            <w:r>
              <w:rPr>
                <w:sz w:val="16"/>
                <w:szCs w:val="16"/>
              </w:rPr>
              <w:t>0.65</w:t>
            </w:r>
          </w:p>
        </w:tc>
        <w:tc>
          <w:tcPr>
            <w:tcW w:w="686" w:type="dxa"/>
            <w:gridSpan w:val="3"/>
            <w:tcBorders>
              <w:top w:val="nil"/>
              <w:left w:val="nil"/>
              <w:bottom w:val="single" w:sz="4" w:space="0" w:color="000000"/>
              <w:right w:val="single" w:sz="4" w:space="0" w:color="000000"/>
            </w:tcBorders>
            <w:shd w:val="clear" w:color="auto" w:fill="auto"/>
            <w:vAlign w:val="center"/>
          </w:tcPr>
          <w:p w14:paraId="4109409F" w14:textId="77777777" w:rsidR="00DF08A2" w:rsidRDefault="00DF08A2" w:rsidP="00221E0C">
            <w:pPr>
              <w:ind w:right="40"/>
              <w:jc w:val="center"/>
              <w:rPr>
                <w:sz w:val="16"/>
                <w:szCs w:val="16"/>
              </w:rPr>
            </w:pPr>
            <w:r>
              <w:rPr>
                <w:sz w:val="16"/>
                <w:szCs w:val="16"/>
              </w:rPr>
              <w:t>0.64</w:t>
            </w:r>
          </w:p>
        </w:tc>
        <w:tc>
          <w:tcPr>
            <w:tcW w:w="674" w:type="dxa"/>
            <w:gridSpan w:val="3"/>
            <w:tcBorders>
              <w:top w:val="nil"/>
              <w:left w:val="nil"/>
              <w:bottom w:val="single" w:sz="4" w:space="0" w:color="000000"/>
              <w:right w:val="single" w:sz="4" w:space="0" w:color="000000"/>
            </w:tcBorders>
            <w:shd w:val="clear" w:color="auto" w:fill="auto"/>
            <w:vAlign w:val="center"/>
          </w:tcPr>
          <w:p w14:paraId="1B00EFDA" w14:textId="77777777" w:rsidR="00DF08A2" w:rsidRDefault="00DF08A2" w:rsidP="00221E0C">
            <w:pPr>
              <w:ind w:right="40"/>
              <w:jc w:val="center"/>
              <w:rPr>
                <w:sz w:val="16"/>
                <w:szCs w:val="16"/>
              </w:rPr>
            </w:pPr>
            <w:r>
              <w:rPr>
                <w:sz w:val="16"/>
                <w:szCs w:val="16"/>
              </w:rPr>
              <w:t>0.63</w:t>
            </w:r>
          </w:p>
        </w:tc>
        <w:tc>
          <w:tcPr>
            <w:tcW w:w="696" w:type="dxa"/>
            <w:gridSpan w:val="3"/>
            <w:tcBorders>
              <w:top w:val="nil"/>
              <w:left w:val="nil"/>
              <w:bottom w:val="single" w:sz="4" w:space="0" w:color="000000"/>
              <w:right w:val="single" w:sz="4" w:space="0" w:color="000000"/>
            </w:tcBorders>
            <w:shd w:val="clear" w:color="auto" w:fill="auto"/>
            <w:vAlign w:val="center"/>
          </w:tcPr>
          <w:p w14:paraId="0DFE3ABE" w14:textId="77777777" w:rsidR="00DF08A2" w:rsidRDefault="00DF08A2" w:rsidP="00221E0C">
            <w:pPr>
              <w:ind w:right="40"/>
              <w:jc w:val="center"/>
              <w:rPr>
                <w:sz w:val="16"/>
                <w:szCs w:val="16"/>
              </w:rPr>
            </w:pPr>
            <w:r>
              <w:rPr>
                <w:sz w:val="16"/>
                <w:szCs w:val="16"/>
              </w:rPr>
              <w:t>0.62</w:t>
            </w:r>
          </w:p>
        </w:tc>
        <w:tc>
          <w:tcPr>
            <w:tcW w:w="696" w:type="dxa"/>
            <w:tcBorders>
              <w:top w:val="nil"/>
              <w:left w:val="nil"/>
              <w:bottom w:val="single" w:sz="4" w:space="0" w:color="000000"/>
              <w:right w:val="single" w:sz="4" w:space="0" w:color="000000"/>
            </w:tcBorders>
            <w:shd w:val="clear" w:color="auto" w:fill="auto"/>
            <w:vAlign w:val="center"/>
          </w:tcPr>
          <w:p w14:paraId="6D203581" w14:textId="77777777" w:rsidR="00DF08A2" w:rsidRDefault="00DF08A2" w:rsidP="00221E0C">
            <w:pPr>
              <w:ind w:right="40"/>
              <w:jc w:val="center"/>
              <w:rPr>
                <w:sz w:val="16"/>
                <w:szCs w:val="16"/>
              </w:rPr>
            </w:pPr>
            <w:r>
              <w:rPr>
                <w:sz w:val="16"/>
                <w:szCs w:val="16"/>
              </w:rPr>
              <w:t>0.61</w:t>
            </w:r>
          </w:p>
        </w:tc>
      </w:tr>
      <w:tr w:rsidR="00F32E7A" w14:paraId="56762E4A" w14:textId="77777777" w:rsidTr="00F32E7A">
        <w:trPr>
          <w:gridAfter w:val="1"/>
          <w:wAfter w:w="39" w:type="dxa"/>
          <w:trHeight w:val="194"/>
          <w:jc w:val="center"/>
        </w:trPr>
        <w:tc>
          <w:tcPr>
            <w:tcW w:w="14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C87CA5" w14:textId="77777777" w:rsidR="00DF08A2" w:rsidRDefault="00DF08A2" w:rsidP="00221E0C">
            <w:pPr>
              <w:ind w:right="42"/>
              <w:jc w:val="center"/>
              <w:rPr>
                <w:sz w:val="18"/>
                <w:szCs w:val="18"/>
              </w:rPr>
            </w:pPr>
            <w:r>
              <w:rPr>
                <w:sz w:val="18"/>
                <w:szCs w:val="18"/>
              </w:rPr>
              <w:t>Ancash</w:t>
            </w:r>
          </w:p>
        </w:tc>
        <w:tc>
          <w:tcPr>
            <w:tcW w:w="699" w:type="dxa"/>
            <w:gridSpan w:val="2"/>
            <w:tcBorders>
              <w:top w:val="nil"/>
              <w:left w:val="single" w:sz="4" w:space="0" w:color="000000"/>
              <w:bottom w:val="single" w:sz="4" w:space="0" w:color="000000"/>
              <w:right w:val="single" w:sz="4" w:space="0" w:color="000000"/>
            </w:tcBorders>
            <w:shd w:val="clear" w:color="auto" w:fill="auto"/>
            <w:vAlign w:val="center"/>
          </w:tcPr>
          <w:p w14:paraId="20629B83" w14:textId="77777777" w:rsidR="00DF08A2" w:rsidRDefault="00DF08A2" w:rsidP="00221E0C">
            <w:pPr>
              <w:ind w:right="40"/>
              <w:jc w:val="center"/>
              <w:rPr>
                <w:sz w:val="16"/>
                <w:szCs w:val="16"/>
              </w:rPr>
            </w:pPr>
            <w:r>
              <w:rPr>
                <w:sz w:val="16"/>
                <w:szCs w:val="16"/>
              </w:rPr>
              <w:t>0.89</w:t>
            </w:r>
          </w:p>
        </w:tc>
        <w:tc>
          <w:tcPr>
            <w:tcW w:w="615" w:type="dxa"/>
            <w:gridSpan w:val="2"/>
            <w:tcBorders>
              <w:top w:val="nil"/>
              <w:left w:val="nil"/>
              <w:bottom w:val="single" w:sz="4" w:space="0" w:color="000000"/>
              <w:right w:val="single" w:sz="4" w:space="0" w:color="000000"/>
            </w:tcBorders>
            <w:shd w:val="clear" w:color="auto" w:fill="auto"/>
            <w:vAlign w:val="center"/>
          </w:tcPr>
          <w:p w14:paraId="01F4B4B4" w14:textId="77777777" w:rsidR="00DF08A2" w:rsidRDefault="00DF08A2" w:rsidP="00221E0C">
            <w:pPr>
              <w:ind w:right="40"/>
              <w:jc w:val="center"/>
              <w:rPr>
                <w:sz w:val="16"/>
                <w:szCs w:val="16"/>
              </w:rPr>
            </w:pPr>
            <w:r>
              <w:rPr>
                <w:sz w:val="16"/>
                <w:szCs w:val="16"/>
              </w:rPr>
              <w:t>0.89</w:t>
            </w:r>
          </w:p>
        </w:tc>
        <w:tc>
          <w:tcPr>
            <w:tcW w:w="690" w:type="dxa"/>
            <w:gridSpan w:val="3"/>
            <w:tcBorders>
              <w:top w:val="nil"/>
              <w:left w:val="nil"/>
              <w:bottom w:val="single" w:sz="4" w:space="0" w:color="000000"/>
              <w:right w:val="single" w:sz="4" w:space="0" w:color="000000"/>
            </w:tcBorders>
            <w:shd w:val="clear" w:color="auto" w:fill="auto"/>
            <w:vAlign w:val="center"/>
          </w:tcPr>
          <w:p w14:paraId="23C51524" w14:textId="77777777" w:rsidR="00DF08A2" w:rsidRDefault="00DF08A2" w:rsidP="00221E0C">
            <w:pPr>
              <w:ind w:right="40"/>
              <w:jc w:val="center"/>
              <w:rPr>
                <w:sz w:val="16"/>
                <w:szCs w:val="16"/>
              </w:rPr>
            </w:pPr>
            <w:r>
              <w:rPr>
                <w:sz w:val="16"/>
                <w:szCs w:val="16"/>
              </w:rPr>
              <w:t>0.88</w:t>
            </w:r>
          </w:p>
        </w:tc>
        <w:tc>
          <w:tcPr>
            <w:tcW w:w="696" w:type="dxa"/>
            <w:gridSpan w:val="3"/>
            <w:tcBorders>
              <w:top w:val="nil"/>
              <w:left w:val="nil"/>
              <w:bottom w:val="single" w:sz="4" w:space="0" w:color="000000"/>
              <w:right w:val="single" w:sz="4" w:space="0" w:color="000000"/>
            </w:tcBorders>
            <w:shd w:val="clear" w:color="auto" w:fill="auto"/>
            <w:vAlign w:val="center"/>
          </w:tcPr>
          <w:p w14:paraId="5AC8BEF3" w14:textId="77777777" w:rsidR="00DF08A2" w:rsidRDefault="00DF08A2" w:rsidP="00221E0C">
            <w:pPr>
              <w:ind w:right="40"/>
              <w:jc w:val="center"/>
              <w:rPr>
                <w:sz w:val="16"/>
                <w:szCs w:val="16"/>
              </w:rPr>
            </w:pPr>
            <w:r>
              <w:rPr>
                <w:sz w:val="16"/>
                <w:szCs w:val="16"/>
              </w:rPr>
              <w:t>0.87</w:t>
            </w:r>
          </w:p>
        </w:tc>
        <w:tc>
          <w:tcPr>
            <w:tcW w:w="690" w:type="dxa"/>
            <w:gridSpan w:val="3"/>
            <w:tcBorders>
              <w:top w:val="nil"/>
              <w:left w:val="nil"/>
              <w:bottom w:val="single" w:sz="4" w:space="0" w:color="000000"/>
              <w:right w:val="single" w:sz="4" w:space="0" w:color="000000"/>
            </w:tcBorders>
            <w:shd w:val="clear" w:color="auto" w:fill="auto"/>
            <w:vAlign w:val="center"/>
          </w:tcPr>
          <w:p w14:paraId="62525BF3" w14:textId="77777777" w:rsidR="00DF08A2" w:rsidRDefault="00DF08A2" w:rsidP="00221E0C">
            <w:pPr>
              <w:ind w:right="40"/>
              <w:jc w:val="center"/>
              <w:rPr>
                <w:sz w:val="16"/>
                <w:szCs w:val="16"/>
              </w:rPr>
            </w:pPr>
            <w:r>
              <w:rPr>
                <w:sz w:val="16"/>
                <w:szCs w:val="16"/>
              </w:rPr>
              <w:t>0.86</w:t>
            </w:r>
          </w:p>
        </w:tc>
        <w:tc>
          <w:tcPr>
            <w:tcW w:w="691" w:type="dxa"/>
            <w:gridSpan w:val="3"/>
            <w:tcBorders>
              <w:top w:val="nil"/>
              <w:left w:val="nil"/>
              <w:bottom w:val="single" w:sz="4" w:space="0" w:color="000000"/>
              <w:right w:val="single" w:sz="4" w:space="0" w:color="000000"/>
            </w:tcBorders>
            <w:shd w:val="clear" w:color="auto" w:fill="auto"/>
            <w:vAlign w:val="center"/>
          </w:tcPr>
          <w:p w14:paraId="0C9E53CB" w14:textId="77777777" w:rsidR="00DF08A2" w:rsidRDefault="00DF08A2" w:rsidP="00221E0C">
            <w:pPr>
              <w:ind w:right="40"/>
              <w:jc w:val="center"/>
              <w:rPr>
                <w:sz w:val="16"/>
                <w:szCs w:val="16"/>
              </w:rPr>
            </w:pPr>
            <w:r>
              <w:rPr>
                <w:sz w:val="16"/>
                <w:szCs w:val="16"/>
              </w:rPr>
              <w:t>0.86</w:t>
            </w:r>
          </w:p>
        </w:tc>
        <w:tc>
          <w:tcPr>
            <w:tcW w:w="690" w:type="dxa"/>
            <w:gridSpan w:val="3"/>
            <w:tcBorders>
              <w:top w:val="nil"/>
              <w:left w:val="nil"/>
              <w:bottom w:val="single" w:sz="4" w:space="0" w:color="000000"/>
              <w:right w:val="single" w:sz="4" w:space="0" w:color="000000"/>
            </w:tcBorders>
            <w:shd w:val="clear" w:color="auto" w:fill="auto"/>
            <w:vAlign w:val="center"/>
          </w:tcPr>
          <w:p w14:paraId="31015668" w14:textId="77777777" w:rsidR="00DF08A2" w:rsidRDefault="00DF08A2" w:rsidP="00221E0C">
            <w:pPr>
              <w:ind w:right="40"/>
              <w:jc w:val="center"/>
              <w:rPr>
                <w:sz w:val="16"/>
                <w:szCs w:val="16"/>
              </w:rPr>
            </w:pPr>
            <w:r>
              <w:rPr>
                <w:sz w:val="16"/>
                <w:szCs w:val="16"/>
              </w:rPr>
              <w:t>0.85</w:t>
            </w:r>
          </w:p>
        </w:tc>
        <w:tc>
          <w:tcPr>
            <w:tcW w:w="688" w:type="dxa"/>
            <w:gridSpan w:val="3"/>
            <w:tcBorders>
              <w:top w:val="nil"/>
              <w:left w:val="nil"/>
              <w:bottom w:val="single" w:sz="4" w:space="0" w:color="000000"/>
              <w:right w:val="single" w:sz="4" w:space="0" w:color="000000"/>
            </w:tcBorders>
            <w:shd w:val="clear" w:color="auto" w:fill="auto"/>
            <w:vAlign w:val="center"/>
          </w:tcPr>
          <w:p w14:paraId="1B5CAE72" w14:textId="77777777" w:rsidR="00DF08A2" w:rsidRDefault="00DF08A2" w:rsidP="00221E0C">
            <w:pPr>
              <w:ind w:right="40"/>
              <w:jc w:val="center"/>
              <w:rPr>
                <w:sz w:val="16"/>
                <w:szCs w:val="16"/>
              </w:rPr>
            </w:pPr>
            <w:r>
              <w:rPr>
                <w:sz w:val="16"/>
                <w:szCs w:val="16"/>
              </w:rPr>
              <w:t>0.84</w:t>
            </w:r>
          </w:p>
        </w:tc>
        <w:tc>
          <w:tcPr>
            <w:tcW w:w="690" w:type="dxa"/>
            <w:gridSpan w:val="3"/>
            <w:tcBorders>
              <w:top w:val="nil"/>
              <w:left w:val="nil"/>
              <w:bottom w:val="single" w:sz="4" w:space="0" w:color="000000"/>
              <w:right w:val="single" w:sz="4" w:space="0" w:color="000000"/>
            </w:tcBorders>
            <w:shd w:val="clear" w:color="auto" w:fill="auto"/>
            <w:vAlign w:val="center"/>
          </w:tcPr>
          <w:p w14:paraId="4D9D1D03" w14:textId="77777777" w:rsidR="00DF08A2" w:rsidRDefault="00DF08A2" w:rsidP="00221E0C">
            <w:pPr>
              <w:ind w:right="40"/>
              <w:jc w:val="center"/>
              <w:rPr>
                <w:sz w:val="16"/>
                <w:szCs w:val="16"/>
              </w:rPr>
            </w:pPr>
            <w:r>
              <w:rPr>
                <w:sz w:val="16"/>
                <w:szCs w:val="16"/>
              </w:rPr>
              <w:t>0.84</w:t>
            </w:r>
          </w:p>
        </w:tc>
        <w:tc>
          <w:tcPr>
            <w:tcW w:w="686" w:type="dxa"/>
            <w:gridSpan w:val="3"/>
            <w:tcBorders>
              <w:top w:val="nil"/>
              <w:left w:val="nil"/>
              <w:bottom w:val="single" w:sz="4" w:space="0" w:color="000000"/>
              <w:right w:val="single" w:sz="4" w:space="0" w:color="000000"/>
            </w:tcBorders>
            <w:shd w:val="clear" w:color="auto" w:fill="auto"/>
            <w:vAlign w:val="center"/>
          </w:tcPr>
          <w:p w14:paraId="1F6ECE83" w14:textId="77777777" w:rsidR="00DF08A2" w:rsidRDefault="00DF08A2" w:rsidP="00221E0C">
            <w:pPr>
              <w:ind w:right="40"/>
              <w:jc w:val="center"/>
              <w:rPr>
                <w:sz w:val="16"/>
                <w:szCs w:val="16"/>
              </w:rPr>
            </w:pPr>
            <w:r>
              <w:rPr>
                <w:sz w:val="16"/>
                <w:szCs w:val="16"/>
              </w:rPr>
              <w:t>0.83</w:t>
            </w:r>
          </w:p>
        </w:tc>
        <w:tc>
          <w:tcPr>
            <w:tcW w:w="674" w:type="dxa"/>
            <w:gridSpan w:val="3"/>
            <w:tcBorders>
              <w:top w:val="nil"/>
              <w:left w:val="nil"/>
              <w:bottom w:val="single" w:sz="4" w:space="0" w:color="000000"/>
              <w:right w:val="single" w:sz="4" w:space="0" w:color="000000"/>
            </w:tcBorders>
            <w:shd w:val="clear" w:color="auto" w:fill="auto"/>
            <w:vAlign w:val="center"/>
          </w:tcPr>
          <w:p w14:paraId="78F549EF" w14:textId="77777777" w:rsidR="00DF08A2" w:rsidRDefault="00DF08A2" w:rsidP="00221E0C">
            <w:pPr>
              <w:ind w:right="40"/>
              <w:jc w:val="center"/>
              <w:rPr>
                <w:sz w:val="16"/>
                <w:szCs w:val="16"/>
              </w:rPr>
            </w:pPr>
            <w:r>
              <w:rPr>
                <w:sz w:val="16"/>
                <w:szCs w:val="16"/>
              </w:rPr>
              <w:t>0.83</w:t>
            </w:r>
          </w:p>
        </w:tc>
        <w:tc>
          <w:tcPr>
            <w:tcW w:w="696" w:type="dxa"/>
            <w:gridSpan w:val="3"/>
            <w:tcBorders>
              <w:top w:val="nil"/>
              <w:left w:val="nil"/>
              <w:bottom w:val="single" w:sz="4" w:space="0" w:color="000000"/>
              <w:right w:val="single" w:sz="4" w:space="0" w:color="000000"/>
            </w:tcBorders>
            <w:shd w:val="clear" w:color="auto" w:fill="auto"/>
            <w:vAlign w:val="center"/>
          </w:tcPr>
          <w:p w14:paraId="75224790" w14:textId="77777777" w:rsidR="00DF08A2" w:rsidRDefault="00DF08A2" w:rsidP="00221E0C">
            <w:pPr>
              <w:ind w:right="40"/>
              <w:jc w:val="center"/>
              <w:rPr>
                <w:sz w:val="16"/>
                <w:szCs w:val="16"/>
              </w:rPr>
            </w:pPr>
            <w:r>
              <w:rPr>
                <w:sz w:val="16"/>
                <w:szCs w:val="16"/>
              </w:rPr>
              <w:t>0.82</w:t>
            </w:r>
          </w:p>
        </w:tc>
        <w:tc>
          <w:tcPr>
            <w:tcW w:w="696" w:type="dxa"/>
            <w:tcBorders>
              <w:top w:val="nil"/>
              <w:left w:val="nil"/>
              <w:bottom w:val="single" w:sz="4" w:space="0" w:color="000000"/>
              <w:right w:val="single" w:sz="4" w:space="0" w:color="000000"/>
            </w:tcBorders>
            <w:shd w:val="clear" w:color="auto" w:fill="auto"/>
            <w:vAlign w:val="center"/>
          </w:tcPr>
          <w:p w14:paraId="3F205553" w14:textId="77777777" w:rsidR="00DF08A2" w:rsidRDefault="00DF08A2" w:rsidP="00221E0C">
            <w:pPr>
              <w:ind w:right="40"/>
              <w:jc w:val="center"/>
              <w:rPr>
                <w:sz w:val="16"/>
                <w:szCs w:val="16"/>
              </w:rPr>
            </w:pPr>
            <w:r>
              <w:rPr>
                <w:sz w:val="16"/>
                <w:szCs w:val="16"/>
              </w:rPr>
              <w:t>0.81</w:t>
            </w:r>
          </w:p>
        </w:tc>
      </w:tr>
      <w:tr w:rsidR="00F32E7A" w14:paraId="52B84C52" w14:textId="77777777" w:rsidTr="00F32E7A">
        <w:trPr>
          <w:gridAfter w:val="1"/>
          <w:wAfter w:w="39" w:type="dxa"/>
          <w:trHeight w:val="28"/>
          <w:jc w:val="center"/>
        </w:trPr>
        <w:tc>
          <w:tcPr>
            <w:tcW w:w="14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DA9E42" w14:textId="77777777" w:rsidR="00DF08A2" w:rsidRDefault="00DF08A2" w:rsidP="00221E0C">
            <w:pPr>
              <w:ind w:right="42"/>
              <w:jc w:val="center"/>
              <w:rPr>
                <w:sz w:val="18"/>
                <w:szCs w:val="18"/>
              </w:rPr>
            </w:pPr>
            <w:r>
              <w:rPr>
                <w:sz w:val="18"/>
                <w:szCs w:val="18"/>
              </w:rPr>
              <w:t>Apurímac</w:t>
            </w:r>
          </w:p>
        </w:tc>
        <w:tc>
          <w:tcPr>
            <w:tcW w:w="699" w:type="dxa"/>
            <w:gridSpan w:val="2"/>
            <w:tcBorders>
              <w:top w:val="nil"/>
              <w:left w:val="single" w:sz="4" w:space="0" w:color="000000"/>
              <w:bottom w:val="single" w:sz="4" w:space="0" w:color="000000"/>
              <w:right w:val="single" w:sz="4" w:space="0" w:color="000000"/>
            </w:tcBorders>
            <w:shd w:val="clear" w:color="auto" w:fill="auto"/>
            <w:vAlign w:val="center"/>
          </w:tcPr>
          <w:p w14:paraId="73F6077D" w14:textId="77777777" w:rsidR="00DF08A2" w:rsidRDefault="00DF08A2" w:rsidP="00221E0C">
            <w:pPr>
              <w:ind w:right="40"/>
              <w:jc w:val="center"/>
              <w:rPr>
                <w:sz w:val="16"/>
                <w:szCs w:val="16"/>
              </w:rPr>
            </w:pPr>
            <w:r>
              <w:rPr>
                <w:sz w:val="16"/>
                <w:szCs w:val="16"/>
              </w:rPr>
              <w:t>0.72</w:t>
            </w:r>
          </w:p>
        </w:tc>
        <w:tc>
          <w:tcPr>
            <w:tcW w:w="615" w:type="dxa"/>
            <w:gridSpan w:val="2"/>
            <w:tcBorders>
              <w:top w:val="nil"/>
              <w:left w:val="nil"/>
              <w:bottom w:val="single" w:sz="4" w:space="0" w:color="000000"/>
              <w:right w:val="single" w:sz="4" w:space="0" w:color="000000"/>
            </w:tcBorders>
            <w:shd w:val="clear" w:color="auto" w:fill="auto"/>
            <w:vAlign w:val="center"/>
          </w:tcPr>
          <w:p w14:paraId="408A4B7C" w14:textId="77777777" w:rsidR="00DF08A2" w:rsidRDefault="00DF08A2" w:rsidP="00221E0C">
            <w:pPr>
              <w:ind w:right="40"/>
              <w:jc w:val="center"/>
              <w:rPr>
                <w:sz w:val="16"/>
                <w:szCs w:val="16"/>
              </w:rPr>
            </w:pPr>
            <w:r>
              <w:rPr>
                <w:sz w:val="16"/>
                <w:szCs w:val="16"/>
              </w:rPr>
              <w:t>0.71</w:t>
            </w:r>
          </w:p>
        </w:tc>
        <w:tc>
          <w:tcPr>
            <w:tcW w:w="690" w:type="dxa"/>
            <w:gridSpan w:val="3"/>
            <w:tcBorders>
              <w:top w:val="nil"/>
              <w:left w:val="nil"/>
              <w:bottom w:val="single" w:sz="4" w:space="0" w:color="000000"/>
              <w:right w:val="single" w:sz="4" w:space="0" w:color="000000"/>
            </w:tcBorders>
            <w:shd w:val="clear" w:color="auto" w:fill="auto"/>
            <w:vAlign w:val="center"/>
          </w:tcPr>
          <w:p w14:paraId="147E9E4E" w14:textId="77777777" w:rsidR="00DF08A2" w:rsidRDefault="00DF08A2" w:rsidP="00221E0C">
            <w:pPr>
              <w:ind w:right="40"/>
              <w:jc w:val="center"/>
              <w:rPr>
                <w:sz w:val="16"/>
                <w:szCs w:val="16"/>
              </w:rPr>
            </w:pPr>
            <w:r>
              <w:rPr>
                <w:sz w:val="16"/>
                <w:szCs w:val="16"/>
              </w:rPr>
              <w:t>0.69</w:t>
            </w:r>
          </w:p>
        </w:tc>
        <w:tc>
          <w:tcPr>
            <w:tcW w:w="696" w:type="dxa"/>
            <w:gridSpan w:val="3"/>
            <w:tcBorders>
              <w:top w:val="nil"/>
              <w:left w:val="nil"/>
              <w:bottom w:val="single" w:sz="4" w:space="0" w:color="000000"/>
              <w:right w:val="single" w:sz="4" w:space="0" w:color="000000"/>
            </w:tcBorders>
            <w:shd w:val="clear" w:color="auto" w:fill="auto"/>
            <w:vAlign w:val="center"/>
          </w:tcPr>
          <w:p w14:paraId="588BCA09" w14:textId="77777777" w:rsidR="00DF08A2" w:rsidRDefault="00DF08A2" w:rsidP="00221E0C">
            <w:pPr>
              <w:ind w:right="40"/>
              <w:jc w:val="center"/>
              <w:rPr>
                <w:sz w:val="16"/>
                <w:szCs w:val="16"/>
              </w:rPr>
            </w:pPr>
            <w:r>
              <w:rPr>
                <w:sz w:val="16"/>
                <w:szCs w:val="16"/>
              </w:rPr>
              <w:t>0.68</w:t>
            </w:r>
          </w:p>
        </w:tc>
        <w:tc>
          <w:tcPr>
            <w:tcW w:w="690" w:type="dxa"/>
            <w:gridSpan w:val="3"/>
            <w:tcBorders>
              <w:top w:val="nil"/>
              <w:left w:val="nil"/>
              <w:bottom w:val="single" w:sz="4" w:space="0" w:color="000000"/>
              <w:right w:val="single" w:sz="4" w:space="0" w:color="000000"/>
            </w:tcBorders>
            <w:shd w:val="clear" w:color="auto" w:fill="auto"/>
            <w:vAlign w:val="center"/>
          </w:tcPr>
          <w:p w14:paraId="05D2A1DA" w14:textId="77777777" w:rsidR="00DF08A2" w:rsidRDefault="00DF08A2" w:rsidP="00221E0C">
            <w:pPr>
              <w:ind w:right="40"/>
              <w:jc w:val="center"/>
              <w:rPr>
                <w:sz w:val="16"/>
                <w:szCs w:val="16"/>
              </w:rPr>
            </w:pPr>
            <w:r>
              <w:rPr>
                <w:sz w:val="16"/>
                <w:szCs w:val="16"/>
              </w:rPr>
              <w:t>0.67</w:t>
            </w:r>
          </w:p>
        </w:tc>
        <w:tc>
          <w:tcPr>
            <w:tcW w:w="691" w:type="dxa"/>
            <w:gridSpan w:val="3"/>
            <w:tcBorders>
              <w:top w:val="nil"/>
              <w:left w:val="nil"/>
              <w:bottom w:val="single" w:sz="4" w:space="0" w:color="000000"/>
              <w:right w:val="single" w:sz="4" w:space="0" w:color="000000"/>
            </w:tcBorders>
            <w:shd w:val="clear" w:color="auto" w:fill="auto"/>
            <w:vAlign w:val="center"/>
          </w:tcPr>
          <w:p w14:paraId="7C97CEDB" w14:textId="77777777" w:rsidR="00DF08A2" w:rsidRDefault="00DF08A2" w:rsidP="00221E0C">
            <w:pPr>
              <w:ind w:right="40"/>
              <w:jc w:val="center"/>
              <w:rPr>
                <w:sz w:val="16"/>
                <w:szCs w:val="16"/>
              </w:rPr>
            </w:pPr>
            <w:r>
              <w:rPr>
                <w:sz w:val="16"/>
                <w:szCs w:val="16"/>
              </w:rPr>
              <w:t>0.65</w:t>
            </w:r>
          </w:p>
        </w:tc>
        <w:tc>
          <w:tcPr>
            <w:tcW w:w="690" w:type="dxa"/>
            <w:gridSpan w:val="3"/>
            <w:tcBorders>
              <w:top w:val="nil"/>
              <w:left w:val="nil"/>
              <w:bottom w:val="single" w:sz="4" w:space="0" w:color="000000"/>
              <w:right w:val="single" w:sz="4" w:space="0" w:color="000000"/>
            </w:tcBorders>
            <w:shd w:val="clear" w:color="auto" w:fill="auto"/>
            <w:vAlign w:val="center"/>
          </w:tcPr>
          <w:p w14:paraId="66E79D45" w14:textId="77777777" w:rsidR="00DF08A2" w:rsidRDefault="00DF08A2" w:rsidP="00221E0C">
            <w:pPr>
              <w:ind w:right="40"/>
              <w:jc w:val="center"/>
              <w:rPr>
                <w:sz w:val="16"/>
                <w:szCs w:val="16"/>
              </w:rPr>
            </w:pPr>
            <w:r>
              <w:rPr>
                <w:sz w:val="16"/>
                <w:szCs w:val="16"/>
              </w:rPr>
              <w:t>0.64</w:t>
            </w:r>
          </w:p>
        </w:tc>
        <w:tc>
          <w:tcPr>
            <w:tcW w:w="688" w:type="dxa"/>
            <w:gridSpan w:val="3"/>
            <w:tcBorders>
              <w:top w:val="nil"/>
              <w:left w:val="nil"/>
              <w:bottom w:val="single" w:sz="4" w:space="0" w:color="000000"/>
              <w:right w:val="single" w:sz="4" w:space="0" w:color="000000"/>
            </w:tcBorders>
            <w:shd w:val="clear" w:color="auto" w:fill="auto"/>
            <w:vAlign w:val="center"/>
          </w:tcPr>
          <w:p w14:paraId="5E8947B1" w14:textId="77777777" w:rsidR="00DF08A2" w:rsidRDefault="00DF08A2" w:rsidP="00221E0C">
            <w:pPr>
              <w:ind w:right="40"/>
              <w:jc w:val="center"/>
              <w:rPr>
                <w:sz w:val="16"/>
                <w:szCs w:val="16"/>
              </w:rPr>
            </w:pPr>
            <w:r>
              <w:rPr>
                <w:sz w:val="16"/>
                <w:szCs w:val="16"/>
              </w:rPr>
              <w:t>0.63</w:t>
            </w:r>
          </w:p>
        </w:tc>
        <w:tc>
          <w:tcPr>
            <w:tcW w:w="690" w:type="dxa"/>
            <w:gridSpan w:val="3"/>
            <w:tcBorders>
              <w:top w:val="nil"/>
              <w:left w:val="nil"/>
              <w:bottom w:val="single" w:sz="4" w:space="0" w:color="000000"/>
              <w:right w:val="single" w:sz="4" w:space="0" w:color="000000"/>
            </w:tcBorders>
            <w:shd w:val="clear" w:color="auto" w:fill="auto"/>
            <w:vAlign w:val="center"/>
          </w:tcPr>
          <w:p w14:paraId="53903328" w14:textId="77777777" w:rsidR="00DF08A2" w:rsidRDefault="00DF08A2" w:rsidP="00221E0C">
            <w:pPr>
              <w:ind w:right="40"/>
              <w:jc w:val="center"/>
              <w:rPr>
                <w:sz w:val="16"/>
                <w:szCs w:val="16"/>
              </w:rPr>
            </w:pPr>
            <w:r>
              <w:rPr>
                <w:sz w:val="16"/>
                <w:szCs w:val="16"/>
              </w:rPr>
              <w:t>0.62</w:t>
            </w:r>
          </w:p>
        </w:tc>
        <w:tc>
          <w:tcPr>
            <w:tcW w:w="686" w:type="dxa"/>
            <w:gridSpan w:val="3"/>
            <w:tcBorders>
              <w:top w:val="nil"/>
              <w:left w:val="nil"/>
              <w:bottom w:val="single" w:sz="4" w:space="0" w:color="000000"/>
              <w:right w:val="single" w:sz="4" w:space="0" w:color="000000"/>
            </w:tcBorders>
            <w:shd w:val="clear" w:color="auto" w:fill="auto"/>
            <w:vAlign w:val="center"/>
          </w:tcPr>
          <w:p w14:paraId="5E0767E9" w14:textId="77777777" w:rsidR="00DF08A2" w:rsidRDefault="00DF08A2" w:rsidP="00221E0C">
            <w:pPr>
              <w:ind w:right="40"/>
              <w:jc w:val="center"/>
              <w:rPr>
                <w:sz w:val="16"/>
                <w:szCs w:val="16"/>
              </w:rPr>
            </w:pPr>
            <w:r>
              <w:rPr>
                <w:sz w:val="16"/>
                <w:szCs w:val="16"/>
              </w:rPr>
              <w:t>0.61</w:t>
            </w:r>
          </w:p>
        </w:tc>
        <w:tc>
          <w:tcPr>
            <w:tcW w:w="674" w:type="dxa"/>
            <w:gridSpan w:val="3"/>
            <w:tcBorders>
              <w:top w:val="nil"/>
              <w:left w:val="nil"/>
              <w:bottom w:val="single" w:sz="4" w:space="0" w:color="000000"/>
              <w:right w:val="single" w:sz="4" w:space="0" w:color="000000"/>
            </w:tcBorders>
            <w:shd w:val="clear" w:color="auto" w:fill="auto"/>
            <w:vAlign w:val="center"/>
          </w:tcPr>
          <w:p w14:paraId="5D2A4270" w14:textId="77777777" w:rsidR="00DF08A2" w:rsidRDefault="00DF08A2" w:rsidP="00221E0C">
            <w:pPr>
              <w:ind w:right="40"/>
              <w:jc w:val="center"/>
              <w:rPr>
                <w:sz w:val="16"/>
                <w:szCs w:val="16"/>
              </w:rPr>
            </w:pPr>
            <w:r>
              <w:rPr>
                <w:sz w:val="16"/>
                <w:szCs w:val="16"/>
              </w:rPr>
              <w:t>0.60</w:t>
            </w:r>
          </w:p>
        </w:tc>
        <w:tc>
          <w:tcPr>
            <w:tcW w:w="696" w:type="dxa"/>
            <w:gridSpan w:val="3"/>
            <w:tcBorders>
              <w:top w:val="nil"/>
              <w:left w:val="nil"/>
              <w:bottom w:val="single" w:sz="4" w:space="0" w:color="000000"/>
              <w:right w:val="single" w:sz="4" w:space="0" w:color="000000"/>
            </w:tcBorders>
            <w:shd w:val="clear" w:color="auto" w:fill="auto"/>
            <w:vAlign w:val="center"/>
          </w:tcPr>
          <w:p w14:paraId="3943B900" w14:textId="77777777" w:rsidR="00DF08A2" w:rsidRDefault="00DF08A2" w:rsidP="00221E0C">
            <w:pPr>
              <w:ind w:right="40"/>
              <w:jc w:val="center"/>
              <w:rPr>
                <w:sz w:val="16"/>
                <w:szCs w:val="16"/>
              </w:rPr>
            </w:pPr>
            <w:r>
              <w:rPr>
                <w:sz w:val="16"/>
                <w:szCs w:val="16"/>
              </w:rPr>
              <w:t>0.59</w:t>
            </w:r>
          </w:p>
        </w:tc>
        <w:tc>
          <w:tcPr>
            <w:tcW w:w="696" w:type="dxa"/>
            <w:tcBorders>
              <w:top w:val="nil"/>
              <w:left w:val="nil"/>
              <w:bottom w:val="single" w:sz="4" w:space="0" w:color="000000"/>
              <w:right w:val="single" w:sz="4" w:space="0" w:color="000000"/>
            </w:tcBorders>
            <w:shd w:val="clear" w:color="auto" w:fill="auto"/>
            <w:vAlign w:val="center"/>
          </w:tcPr>
          <w:p w14:paraId="761D0791" w14:textId="77777777" w:rsidR="00DF08A2" w:rsidRDefault="00DF08A2" w:rsidP="00221E0C">
            <w:pPr>
              <w:ind w:right="40"/>
              <w:jc w:val="center"/>
              <w:rPr>
                <w:sz w:val="16"/>
                <w:szCs w:val="16"/>
              </w:rPr>
            </w:pPr>
            <w:r>
              <w:rPr>
                <w:sz w:val="16"/>
                <w:szCs w:val="16"/>
              </w:rPr>
              <w:t>0.58</w:t>
            </w:r>
          </w:p>
        </w:tc>
      </w:tr>
      <w:tr w:rsidR="00F32E7A" w14:paraId="18D0B6C1" w14:textId="77777777" w:rsidTr="00F32E7A">
        <w:trPr>
          <w:gridAfter w:val="1"/>
          <w:wAfter w:w="39" w:type="dxa"/>
          <w:trHeight w:val="28"/>
          <w:jc w:val="center"/>
        </w:trPr>
        <w:tc>
          <w:tcPr>
            <w:tcW w:w="14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54CF5E" w14:textId="77777777" w:rsidR="00DF08A2" w:rsidRDefault="00DF08A2" w:rsidP="00221E0C">
            <w:pPr>
              <w:ind w:right="42"/>
              <w:jc w:val="center"/>
              <w:rPr>
                <w:sz w:val="18"/>
                <w:szCs w:val="18"/>
              </w:rPr>
            </w:pPr>
            <w:r>
              <w:rPr>
                <w:sz w:val="18"/>
                <w:szCs w:val="18"/>
              </w:rPr>
              <w:t>Arequipa</w:t>
            </w:r>
          </w:p>
        </w:tc>
        <w:tc>
          <w:tcPr>
            <w:tcW w:w="699" w:type="dxa"/>
            <w:gridSpan w:val="2"/>
            <w:tcBorders>
              <w:top w:val="nil"/>
              <w:left w:val="single" w:sz="4" w:space="0" w:color="000000"/>
              <w:bottom w:val="single" w:sz="4" w:space="0" w:color="000000"/>
              <w:right w:val="single" w:sz="4" w:space="0" w:color="000000"/>
            </w:tcBorders>
            <w:shd w:val="clear" w:color="auto" w:fill="auto"/>
            <w:vAlign w:val="center"/>
          </w:tcPr>
          <w:p w14:paraId="67A3FA00" w14:textId="77777777" w:rsidR="00DF08A2" w:rsidRDefault="00DF08A2" w:rsidP="00221E0C">
            <w:pPr>
              <w:ind w:right="40"/>
              <w:jc w:val="center"/>
              <w:rPr>
                <w:sz w:val="16"/>
                <w:szCs w:val="16"/>
              </w:rPr>
            </w:pPr>
            <w:r>
              <w:rPr>
                <w:sz w:val="16"/>
                <w:szCs w:val="16"/>
              </w:rPr>
              <w:t>0.91</w:t>
            </w:r>
          </w:p>
        </w:tc>
        <w:tc>
          <w:tcPr>
            <w:tcW w:w="615" w:type="dxa"/>
            <w:gridSpan w:val="2"/>
            <w:tcBorders>
              <w:top w:val="nil"/>
              <w:left w:val="nil"/>
              <w:bottom w:val="single" w:sz="4" w:space="0" w:color="000000"/>
              <w:right w:val="single" w:sz="4" w:space="0" w:color="000000"/>
            </w:tcBorders>
            <w:shd w:val="clear" w:color="auto" w:fill="auto"/>
            <w:vAlign w:val="center"/>
          </w:tcPr>
          <w:p w14:paraId="18BABC54" w14:textId="77777777" w:rsidR="00DF08A2" w:rsidRDefault="00DF08A2" w:rsidP="00221E0C">
            <w:pPr>
              <w:ind w:right="40"/>
              <w:jc w:val="center"/>
              <w:rPr>
                <w:sz w:val="16"/>
                <w:szCs w:val="16"/>
              </w:rPr>
            </w:pPr>
            <w:r>
              <w:rPr>
                <w:sz w:val="16"/>
                <w:szCs w:val="16"/>
              </w:rPr>
              <w:t>0.90</w:t>
            </w:r>
          </w:p>
        </w:tc>
        <w:tc>
          <w:tcPr>
            <w:tcW w:w="690" w:type="dxa"/>
            <w:gridSpan w:val="3"/>
            <w:tcBorders>
              <w:top w:val="nil"/>
              <w:left w:val="nil"/>
              <w:bottom w:val="single" w:sz="4" w:space="0" w:color="000000"/>
              <w:right w:val="single" w:sz="4" w:space="0" w:color="000000"/>
            </w:tcBorders>
            <w:shd w:val="clear" w:color="auto" w:fill="auto"/>
            <w:vAlign w:val="center"/>
          </w:tcPr>
          <w:p w14:paraId="4ED7A354" w14:textId="77777777" w:rsidR="00DF08A2" w:rsidRDefault="00DF08A2" w:rsidP="00221E0C">
            <w:pPr>
              <w:ind w:right="40"/>
              <w:jc w:val="center"/>
              <w:rPr>
                <w:sz w:val="16"/>
                <w:szCs w:val="16"/>
              </w:rPr>
            </w:pPr>
            <w:r>
              <w:rPr>
                <w:sz w:val="16"/>
                <w:szCs w:val="16"/>
              </w:rPr>
              <w:t>0.89</w:t>
            </w:r>
          </w:p>
        </w:tc>
        <w:tc>
          <w:tcPr>
            <w:tcW w:w="696" w:type="dxa"/>
            <w:gridSpan w:val="3"/>
            <w:tcBorders>
              <w:top w:val="nil"/>
              <w:left w:val="nil"/>
              <w:bottom w:val="single" w:sz="4" w:space="0" w:color="000000"/>
              <w:right w:val="single" w:sz="4" w:space="0" w:color="000000"/>
            </w:tcBorders>
            <w:shd w:val="clear" w:color="auto" w:fill="auto"/>
            <w:vAlign w:val="center"/>
          </w:tcPr>
          <w:p w14:paraId="41A1ABED" w14:textId="77777777" w:rsidR="00DF08A2" w:rsidRDefault="00DF08A2" w:rsidP="00221E0C">
            <w:pPr>
              <w:ind w:right="40"/>
              <w:jc w:val="center"/>
              <w:rPr>
                <w:sz w:val="16"/>
                <w:szCs w:val="16"/>
              </w:rPr>
            </w:pPr>
            <w:r>
              <w:rPr>
                <w:sz w:val="16"/>
                <w:szCs w:val="16"/>
              </w:rPr>
              <w:t>0.89</w:t>
            </w:r>
          </w:p>
        </w:tc>
        <w:tc>
          <w:tcPr>
            <w:tcW w:w="690" w:type="dxa"/>
            <w:gridSpan w:val="3"/>
            <w:tcBorders>
              <w:top w:val="nil"/>
              <w:left w:val="nil"/>
              <w:bottom w:val="single" w:sz="4" w:space="0" w:color="000000"/>
              <w:right w:val="single" w:sz="4" w:space="0" w:color="000000"/>
            </w:tcBorders>
            <w:shd w:val="clear" w:color="auto" w:fill="auto"/>
            <w:vAlign w:val="center"/>
          </w:tcPr>
          <w:p w14:paraId="724D77D7" w14:textId="77777777" w:rsidR="00DF08A2" w:rsidRDefault="00DF08A2" w:rsidP="00221E0C">
            <w:pPr>
              <w:ind w:right="40"/>
              <w:jc w:val="center"/>
              <w:rPr>
                <w:sz w:val="16"/>
                <w:szCs w:val="16"/>
              </w:rPr>
            </w:pPr>
            <w:r>
              <w:rPr>
                <w:sz w:val="16"/>
                <w:szCs w:val="16"/>
              </w:rPr>
              <w:t>0.88</w:t>
            </w:r>
          </w:p>
        </w:tc>
        <w:tc>
          <w:tcPr>
            <w:tcW w:w="691" w:type="dxa"/>
            <w:gridSpan w:val="3"/>
            <w:tcBorders>
              <w:top w:val="nil"/>
              <w:left w:val="nil"/>
              <w:bottom w:val="single" w:sz="4" w:space="0" w:color="000000"/>
              <w:right w:val="single" w:sz="4" w:space="0" w:color="000000"/>
            </w:tcBorders>
            <w:shd w:val="clear" w:color="auto" w:fill="auto"/>
            <w:vAlign w:val="center"/>
          </w:tcPr>
          <w:p w14:paraId="20FB5DA8" w14:textId="77777777" w:rsidR="00DF08A2" w:rsidRDefault="00DF08A2" w:rsidP="00221E0C">
            <w:pPr>
              <w:ind w:right="40"/>
              <w:jc w:val="center"/>
              <w:rPr>
                <w:sz w:val="16"/>
                <w:szCs w:val="16"/>
              </w:rPr>
            </w:pPr>
            <w:r>
              <w:rPr>
                <w:sz w:val="16"/>
                <w:szCs w:val="16"/>
              </w:rPr>
              <w:t>0.88</w:t>
            </w:r>
          </w:p>
        </w:tc>
        <w:tc>
          <w:tcPr>
            <w:tcW w:w="690" w:type="dxa"/>
            <w:gridSpan w:val="3"/>
            <w:tcBorders>
              <w:top w:val="nil"/>
              <w:left w:val="nil"/>
              <w:bottom w:val="single" w:sz="4" w:space="0" w:color="000000"/>
              <w:right w:val="single" w:sz="4" w:space="0" w:color="000000"/>
            </w:tcBorders>
            <w:shd w:val="clear" w:color="auto" w:fill="auto"/>
            <w:vAlign w:val="center"/>
          </w:tcPr>
          <w:p w14:paraId="6644B4E5" w14:textId="77777777" w:rsidR="00DF08A2" w:rsidRDefault="00DF08A2" w:rsidP="00221E0C">
            <w:pPr>
              <w:ind w:right="40"/>
              <w:jc w:val="center"/>
              <w:rPr>
                <w:sz w:val="16"/>
                <w:szCs w:val="16"/>
              </w:rPr>
            </w:pPr>
            <w:r>
              <w:rPr>
                <w:sz w:val="16"/>
                <w:szCs w:val="16"/>
              </w:rPr>
              <w:t>0.87</w:t>
            </w:r>
          </w:p>
        </w:tc>
        <w:tc>
          <w:tcPr>
            <w:tcW w:w="688" w:type="dxa"/>
            <w:gridSpan w:val="3"/>
            <w:tcBorders>
              <w:top w:val="nil"/>
              <w:left w:val="nil"/>
              <w:bottom w:val="single" w:sz="4" w:space="0" w:color="000000"/>
              <w:right w:val="single" w:sz="4" w:space="0" w:color="000000"/>
            </w:tcBorders>
            <w:shd w:val="clear" w:color="auto" w:fill="auto"/>
            <w:vAlign w:val="center"/>
          </w:tcPr>
          <w:p w14:paraId="74DC9E3D" w14:textId="77777777" w:rsidR="00DF08A2" w:rsidRDefault="00DF08A2" w:rsidP="00221E0C">
            <w:pPr>
              <w:ind w:right="40"/>
              <w:jc w:val="center"/>
              <w:rPr>
                <w:sz w:val="16"/>
                <w:szCs w:val="16"/>
              </w:rPr>
            </w:pPr>
            <w:r>
              <w:rPr>
                <w:sz w:val="16"/>
                <w:szCs w:val="16"/>
              </w:rPr>
              <w:t>0.86</w:t>
            </w:r>
          </w:p>
        </w:tc>
        <w:tc>
          <w:tcPr>
            <w:tcW w:w="690" w:type="dxa"/>
            <w:gridSpan w:val="3"/>
            <w:tcBorders>
              <w:top w:val="nil"/>
              <w:left w:val="nil"/>
              <w:bottom w:val="single" w:sz="4" w:space="0" w:color="000000"/>
              <w:right w:val="single" w:sz="4" w:space="0" w:color="000000"/>
            </w:tcBorders>
            <w:shd w:val="clear" w:color="auto" w:fill="auto"/>
            <w:vAlign w:val="center"/>
          </w:tcPr>
          <w:p w14:paraId="4EAF7D53" w14:textId="77777777" w:rsidR="00DF08A2" w:rsidRDefault="00DF08A2" w:rsidP="00221E0C">
            <w:pPr>
              <w:ind w:right="40"/>
              <w:jc w:val="center"/>
              <w:rPr>
                <w:sz w:val="16"/>
                <w:szCs w:val="16"/>
              </w:rPr>
            </w:pPr>
            <w:r>
              <w:rPr>
                <w:sz w:val="16"/>
                <w:szCs w:val="16"/>
              </w:rPr>
              <w:t>0.86</w:t>
            </w:r>
          </w:p>
        </w:tc>
        <w:tc>
          <w:tcPr>
            <w:tcW w:w="686" w:type="dxa"/>
            <w:gridSpan w:val="3"/>
            <w:tcBorders>
              <w:top w:val="nil"/>
              <w:left w:val="nil"/>
              <w:bottom w:val="single" w:sz="4" w:space="0" w:color="000000"/>
              <w:right w:val="single" w:sz="4" w:space="0" w:color="000000"/>
            </w:tcBorders>
            <w:shd w:val="clear" w:color="auto" w:fill="auto"/>
            <w:vAlign w:val="center"/>
          </w:tcPr>
          <w:p w14:paraId="3D67BA09" w14:textId="77777777" w:rsidR="00DF08A2" w:rsidRDefault="00DF08A2" w:rsidP="00221E0C">
            <w:pPr>
              <w:ind w:right="40"/>
              <w:jc w:val="center"/>
              <w:rPr>
                <w:sz w:val="16"/>
                <w:szCs w:val="16"/>
              </w:rPr>
            </w:pPr>
            <w:r>
              <w:rPr>
                <w:sz w:val="16"/>
                <w:szCs w:val="16"/>
              </w:rPr>
              <w:t>0.85</w:t>
            </w:r>
          </w:p>
        </w:tc>
        <w:tc>
          <w:tcPr>
            <w:tcW w:w="674" w:type="dxa"/>
            <w:gridSpan w:val="3"/>
            <w:tcBorders>
              <w:top w:val="nil"/>
              <w:left w:val="nil"/>
              <w:bottom w:val="single" w:sz="4" w:space="0" w:color="000000"/>
              <w:right w:val="single" w:sz="4" w:space="0" w:color="000000"/>
            </w:tcBorders>
            <w:shd w:val="clear" w:color="auto" w:fill="auto"/>
            <w:vAlign w:val="center"/>
          </w:tcPr>
          <w:p w14:paraId="4F58BFCA" w14:textId="77777777" w:rsidR="00DF08A2" w:rsidRDefault="00DF08A2" w:rsidP="00221E0C">
            <w:pPr>
              <w:ind w:right="40"/>
              <w:jc w:val="center"/>
              <w:rPr>
                <w:sz w:val="16"/>
                <w:szCs w:val="16"/>
              </w:rPr>
            </w:pPr>
            <w:r>
              <w:rPr>
                <w:sz w:val="16"/>
                <w:szCs w:val="16"/>
              </w:rPr>
              <w:t>0.85</w:t>
            </w:r>
          </w:p>
        </w:tc>
        <w:tc>
          <w:tcPr>
            <w:tcW w:w="696" w:type="dxa"/>
            <w:gridSpan w:val="3"/>
            <w:tcBorders>
              <w:top w:val="nil"/>
              <w:left w:val="nil"/>
              <w:bottom w:val="single" w:sz="4" w:space="0" w:color="000000"/>
              <w:right w:val="single" w:sz="4" w:space="0" w:color="000000"/>
            </w:tcBorders>
            <w:shd w:val="clear" w:color="auto" w:fill="auto"/>
            <w:vAlign w:val="center"/>
          </w:tcPr>
          <w:p w14:paraId="1AC27E07" w14:textId="77777777" w:rsidR="00DF08A2" w:rsidRDefault="00DF08A2" w:rsidP="00221E0C">
            <w:pPr>
              <w:ind w:right="40"/>
              <w:jc w:val="center"/>
              <w:rPr>
                <w:sz w:val="16"/>
                <w:szCs w:val="16"/>
              </w:rPr>
            </w:pPr>
            <w:r>
              <w:rPr>
                <w:sz w:val="16"/>
                <w:szCs w:val="16"/>
              </w:rPr>
              <w:t>0.84</w:t>
            </w:r>
          </w:p>
        </w:tc>
        <w:tc>
          <w:tcPr>
            <w:tcW w:w="696" w:type="dxa"/>
            <w:tcBorders>
              <w:top w:val="nil"/>
              <w:left w:val="nil"/>
              <w:bottom w:val="single" w:sz="4" w:space="0" w:color="000000"/>
              <w:right w:val="single" w:sz="4" w:space="0" w:color="000000"/>
            </w:tcBorders>
            <w:shd w:val="clear" w:color="auto" w:fill="auto"/>
            <w:vAlign w:val="center"/>
          </w:tcPr>
          <w:p w14:paraId="32699D9F" w14:textId="77777777" w:rsidR="00DF08A2" w:rsidRDefault="00DF08A2" w:rsidP="00221E0C">
            <w:pPr>
              <w:ind w:right="40"/>
              <w:jc w:val="center"/>
              <w:rPr>
                <w:sz w:val="16"/>
                <w:szCs w:val="16"/>
              </w:rPr>
            </w:pPr>
            <w:r>
              <w:rPr>
                <w:sz w:val="16"/>
                <w:szCs w:val="16"/>
              </w:rPr>
              <w:t>0.83</w:t>
            </w:r>
          </w:p>
        </w:tc>
      </w:tr>
      <w:tr w:rsidR="00F32E7A" w14:paraId="785F5820" w14:textId="77777777" w:rsidTr="00F32E7A">
        <w:trPr>
          <w:gridAfter w:val="1"/>
          <w:wAfter w:w="39" w:type="dxa"/>
          <w:trHeight w:val="28"/>
          <w:jc w:val="center"/>
        </w:trPr>
        <w:tc>
          <w:tcPr>
            <w:tcW w:w="14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FFC35C" w14:textId="77777777" w:rsidR="00DF08A2" w:rsidRDefault="00DF08A2" w:rsidP="00221E0C">
            <w:pPr>
              <w:ind w:right="42"/>
              <w:jc w:val="center"/>
              <w:rPr>
                <w:sz w:val="18"/>
                <w:szCs w:val="18"/>
              </w:rPr>
            </w:pPr>
            <w:r>
              <w:rPr>
                <w:sz w:val="18"/>
                <w:szCs w:val="18"/>
              </w:rPr>
              <w:t>Ayacucho</w:t>
            </w:r>
          </w:p>
        </w:tc>
        <w:tc>
          <w:tcPr>
            <w:tcW w:w="699" w:type="dxa"/>
            <w:gridSpan w:val="2"/>
            <w:tcBorders>
              <w:top w:val="nil"/>
              <w:left w:val="single" w:sz="4" w:space="0" w:color="000000"/>
              <w:bottom w:val="single" w:sz="4" w:space="0" w:color="000000"/>
              <w:right w:val="single" w:sz="4" w:space="0" w:color="000000"/>
            </w:tcBorders>
            <w:shd w:val="clear" w:color="auto" w:fill="auto"/>
            <w:vAlign w:val="center"/>
          </w:tcPr>
          <w:p w14:paraId="03F67193" w14:textId="77777777" w:rsidR="00DF08A2" w:rsidRDefault="00DF08A2" w:rsidP="00221E0C">
            <w:pPr>
              <w:ind w:right="40"/>
              <w:jc w:val="center"/>
              <w:rPr>
                <w:sz w:val="16"/>
                <w:szCs w:val="16"/>
              </w:rPr>
            </w:pPr>
            <w:r>
              <w:rPr>
                <w:sz w:val="16"/>
                <w:szCs w:val="16"/>
              </w:rPr>
              <w:t>0.80</w:t>
            </w:r>
          </w:p>
        </w:tc>
        <w:tc>
          <w:tcPr>
            <w:tcW w:w="615" w:type="dxa"/>
            <w:gridSpan w:val="2"/>
            <w:tcBorders>
              <w:top w:val="nil"/>
              <w:left w:val="nil"/>
              <w:bottom w:val="single" w:sz="4" w:space="0" w:color="000000"/>
              <w:right w:val="single" w:sz="4" w:space="0" w:color="000000"/>
            </w:tcBorders>
            <w:shd w:val="clear" w:color="auto" w:fill="auto"/>
            <w:vAlign w:val="center"/>
          </w:tcPr>
          <w:p w14:paraId="206FBD04" w14:textId="77777777" w:rsidR="00DF08A2" w:rsidRDefault="00DF08A2" w:rsidP="00221E0C">
            <w:pPr>
              <w:ind w:right="40"/>
              <w:jc w:val="center"/>
              <w:rPr>
                <w:sz w:val="16"/>
                <w:szCs w:val="16"/>
              </w:rPr>
            </w:pPr>
            <w:r>
              <w:rPr>
                <w:sz w:val="16"/>
                <w:szCs w:val="16"/>
              </w:rPr>
              <w:t>0.79</w:t>
            </w:r>
          </w:p>
        </w:tc>
        <w:tc>
          <w:tcPr>
            <w:tcW w:w="690" w:type="dxa"/>
            <w:gridSpan w:val="3"/>
            <w:tcBorders>
              <w:top w:val="nil"/>
              <w:left w:val="nil"/>
              <w:bottom w:val="single" w:sz="4" w:space="0" w:color="000000"/>
              <w:right w:val="single" w:sz="4" w:space="0" w:color="000000"/>
            </w:tcBorders>
            <w:shd w:val="clear" w:color="auto" w:fill="auto"/>
            <w:vAlign w:val="center"/>
          </w:tcPr>
          <w:p w14:paraId="79B30729" w14:textId="77777777" w:rsidR="00DF08A2" w:rsidRDefault="00DF08A2" w:rsidP="00221E0C">
            <w:pPr>
              <w:ind w:right="40"/>
              <w:jc w:val="center"/>
              <w:rPr>
                <w:sz w:val="16"/>
                <w:szCs w:val="16"/>
              </w:rPr>
            </w:pPr>
            <w:r>
              <w:rPr>
                <w:sz w:val="16"/>
                <w:szCs w:val="16"/>
              </w:rPr>
              <w:t>0.78</w:t>
            </w:r>
          </w:p>
        </w:tc>
        <w:tc>
          <w:tcPr>
            <w:tcW w:w="696" w:type="dxa"/>
            <w:gridSpan w:val="3"/>
            <w:tcBorders>
              <w:top w:val="nil"/>
              <w:left w:val="nil"/>
              <w:bottom w:val="single" w:sz="4" w:space="0" w:color="000000"/>
              <w:right w:val="single" w:sz="4" w:space="0" w:color="000000"/>
            </w:tcBorders>
            <w:shd w:val="clear" w:color="auto" w:fill="auto"/>
            <w:vAlign w:val="center"/>
          </w:tcPr>
          <w:p w14:paraId="64269F63" w14:textId="77777777" w:rsidR="00DF08A2" w:rsidRDefault="00DF08A2" w:rsidP="00221E0C">
            <w:pPr>
              <w:ind w:right="40"/>
              <w:jc w:val="center"/>
              <w:rPr>
                <w:sz w:val="16"/>
                <w:szCs w:val="16"/>
              </w:rPr>
            </w:pPr>
            <w:r>
              <w:rPr>
                <w:sz w:val="16"/>
                <w:szCs w:val="16"/>
              </w:rPr>
              <w:t>0.77</w:t>
            </w:r>
          </w:p>
        </w:tc>
        <w:tc>
          <w:tcPr>
            <w:tcW w:w="690" w:type="dxa"/>
            <w:gridSpan w:val="3"/>
            <w:tcBorders>
              <w:top w:val="nil"/>
              <w:left w:val="nil"/>
              <w:bottom w:val="single" w:sz="4" w:space="0" w:color="000000"/>
              <w:right w:val="single" w:sz="4" w:space="0" w:color="000000"/>
            </w:tcBorders>
            <w:shd w:val="clear" w:color="auto" w:fill="auto"/>
            <w:vAlign w:val="center"/>
          </w:tcPr>
          <w:p w14:paraId="38BD7D98" w14:textId="77777777" w:rsidR="00DF08A2" w:rsidRDefault="00DF08A2" w:rsidP="00221E0C">
            <w:pPr>
              <w:ind w:right="40"/>
              <w:jc w:val="center"/>
              <w:rPr>
                <w:sz w:val="16"/>
                <w:szCs w:val="16"/>
              </w:rPr>
            </w:pPr>
            <w:r>
              <w:rPr>
                <w:sz w:val="16"/>
                <w:szCs w:val="16"/>
              </w:rPr>
              <w:t>0.76</w:t>
            </w:r>
          </w:p>
        </w:tc>
        <w:tc>
          <w:tcPr>
            <w:tcW w:w="691" w:type="dxa"/>
            <w:gridSpan w:val="3"/>
            <w:tcBorders>
              <w:top w:val="nil"/>
              <w:left w:val="nil"/>
              <w:bottom w:val="single" w:sz="4" w:space="0" w:color="000000"/>
              <w:right w:val="single" w:sz="4" w:space="0" w:color="000000"/>
            </w:tcBorders>
            <w:shd w:val="clear" w:color="auto" w:fill="auto"/>
            <w:vAlign w:val="center"/>
          </w:tcPr>
          <w:p w14:paraId="588807E2" w14:textId="77777777" w:rsidR="00DF08A2" w:rsidRDefault="00DF08A2" w:rsidP="00221E0C">
            <w:pPr>
              <w:ind w:right="40"/>
              <w:jc w:val="center"/>
              <w:rPr>
                <w:sz w:val="16"/>
                <w:szCs w:val="16"/>
              </w:rPr>
            </w:pPr>
            <w:r>
              <w:rPr>
                <w:sz w:val="16"/>
                <w:szCs w:val="16"/>
              </w:rPr>
              <w:t>0.75</w:t>
            </w:r>
          </w:p>
        </w:tc>
        <w:tc>
          <w:tcPr>
            <w:tcW w:w="690" w:type="dxa"/>
            <w:gridSpan w:val="3"/>
            <w:tcBorders>
              <w:top w:val="nil"/>
              <w:left w:val="nil"/>
              <w:bottom w:val="single" w:sz="4" w:space="0" w:color="000000"/>
              <w:right w:val="single" w:sz="4" w:space="0" w:color="000000"/>
            </w:tcBorders>
            <w:shd w:val="clear" w:color="auto" w:fill="auto"/>
            <w:vAlign w:val="center"/>
          </w:tcPr>
          <w:p w14:paraId="75A356DE" w14:textId="77777777" w:rsidR="00DF08A2" w:rsidRDefault="00DF08A2" w:rsidP="00221E0C">
            <w:pPr>
              <w:ind w:right="40"/>
              <w:jc w:val="center"/>
              <w:rPr>
                <w:sz w:val="16"/>
                <w:szCs w:val="16"/>
              </w:rPr>
            </w:pPr>
            <w:r>
              <w:rPr>
                <w:sz w:val="16"/>
                <w:szCs w:val="16"/>
              </w:rPr>
              <w:t>0.74</w:t>
            </w:r>
          </w:p>
        </w:tc>
        <w:tc>
          <w:tcPr>
            <w:tcW w:w="688" w:type="dxa"/>
            <w:gridSpan w:val="3"/>
            <w:tcBorders>
              <w:top w:val="nil"/>
              <w:left w:val="nil"/>
              <w:bottom w:val="single" w:sz="4" w:space="0" w:color="000000"/>
              <w:right w:val="single" w:sz="4" w:space="0" w:color="000000"/>
            </w:tcBorders>
            <w:shd w:val="clear" w:color="auto" w:fill="auto"/>
            <w:vAlign w:val="center"/>
          </w:tcPr>
          <w:p w14:paraId="164886D3" w14:textId="77777777" w:rsidR="00DF08A2" w:rsidRDefault="00DF08A2" w:rsidP="00221E0C">
            <w:pPr>
              <w:ind w:right="40"/>
              <w:jc w:val="center"/>
              <w:rPr>
                <w:sz w:val="16"/>
                <w:szCs w:val="16"/>
              </w:rPr>
            </w:pPr>
            <w:r>
              <w:rPr>
                <w:sz w:val="16"/>
                <w:szCs w:val="16"/>
              </w:rPr>
              <w:t>0.73</w:t>
            </w:r>
          </w:p>
        </w:tc>
        <w:tc>
          <w:tcPr>
            <w:tcW w:w="690" w:type="dxa"/>
            <w:gridSpan w:val="3"/>
            <w:tcBorders>
              <w:top w:val="nil"/>
              <w:left w:val="nil"/>
              <w:bottom w:val="single" w:sz="4" w:space="0" w:color="000000"/>
              <w:right w:val="single" w:sz="4" w:space="0" w:color="000000"/>
            </w:tcBorders>
            <w:shd w:val="clear" w:color="auto" w:fill="auto"/>
            <w:vAlign w:val="center"/>
          </w:tcPr>
          <w:p w14:paraId="77691003" w14:textId="77777777" w:rsidR="00DF08A2" w:rsidRDefault="00DF08A2" w:rsidP="00221E0C">
            <w:pPr>
              <w:ind w:right="40"/>
              <w:jc w:val="center"/>
              <w:rPr>
                <w:sz w:val="16"/>
                <w:szCs w:val="16"/>
              </w:rPr>
            </w:pPr>
            <w:r>
              <w:rPr>
                <w:sz w:val="16"/>
                <w:szCs w:val="16"/>
              </w:rPr>
              <w:t>0.72</w:t>
            </w:r>
          </w:p>
        </w:tc>
        <w:tc>
          <w:tcPr>
            <w:tcW w:w="686" w:type="dxa"/>
            <w:gridSpan w:val="3"/>
            <w:tcBorders>
              <w:top w:val="nil"/>
              <w:left w:val="nil"/>
              <w:bottom w:val="single" w:sz="4" w:space="0" w:color="000000"/>
              <w:right w:val="single" w:sz="4" w:space="0" w:color="000000"/>
            </w:tcBorders>
            <w:shd w:val="clear" w:color="auto" w:fill="auto"/>
            <w:vAlign w:val="center"/>
          </w:tcPr>
          <w:p w14:paraId="1498283F" w14:textId="77777777" w:rsidR="00DF08A2" w:rsidRDefault="00DF08A2" w:rsidP="00221E0C">
            <w:pPr>
              <w:ind w:right="40"/>
              <w:jc w:val="center"/>
              <w:rPr>
                <w:sz w:val="16"/>
                <w:szCs w:val="16"/>
              </w:rPr>
            </w:pPr>
            <w:r>
              <w:rPr>
                <w:sz w:val="16"/>
                <w:szCs w:val="16"/>
              </w:rPr>
              <w:t>0.71</w:t>
            </w:r>
          </w:p>
        </w:tc>
        <w:tc>
          <w:tcPr>
            <w:tcW w:w="674" w:type="dxa"/>
            <w:gridSpan w:val="3"/>
            <w:tcBorders>
              <w:top w:val="nil"/>
              <w:left w:val="nil"/>
              <w:bottom w:val="single" w:sz="4" w:space="0" w:color="000000"/>
              <w:right w:val="single" w:sz="4" w:space="0" w:color="000000"/>
            </w:tcBorders>
            <w:shd w:val="clear" w:color="auto" w:fill="auto"/>
            <w:vAlign w:val="center"/>
          </w:tcPr>
          <w:p w14:paraId="2C4CB4C2" w14:textId="77777777" w:rsidR="00DF08A2" w:rsidRDefault="00DF08A2" w:rsidP="00221E0C">
            <w:pPr>
              <w:ind w:right="40"/>
              <w:jc w:val="center"/>
              <w:rPr>
                <w:sz w:val="16"/>
                <w:szCs w:val="16"/>
              </w:rPr>
            </w:pPr>
            <w:r>
              <w:rPr>
                <w:sz w:val="16"/>
                <w:szCs w:val="16"/>
              </w:rPr>
              <w:t>0.70</w:t>
            </w:r>
          </w:p>
        </w:tc>
        <w:tc>
          <w:tcPr>
            <w:tcW w:w="696" w:type="dxa"/>
            <w:gridSpan w:val="3"/>
            <w:tcBorders>
              <w:top w:val="nil"/>
              <w:left w:val="nil"/>
              <w:bottom w:val="single" w:sz="4" w:space="0" w:color="000000"/>
              <w:right w:val="single" w:sz="4" w:space="0" w:color="000000"/>
            </w:tcBorders>
            <w:shd w:val="clear" w:color="auto" w:fill="auto"/>
            <w:vAlign w:val="center"/>
          </w:tcPr>
          <w:p w14:paraId="15BF2EFA" w14:textId="77777777" w:rsidR="00DF08A2" w:rsidRDefault="00DF08A2" w:rsidP="00221E0C">
            <w:pPr>
              <w:ind w:right="40"/>
              <w:jc w:val="center"/>
              <w:rPr>
                <w:sz w:val="16"/>
                <w:szCs w:val="16"/>
              </w:rPr>
            </w:pPr>
            <w:r>
              <w:rPr>
                <w:sz w:val="16"/>
                <w:szCs w:val="16"/>
              </w:rPr>
              <w:t>0.69</w:t>
            </w:r>
          </w:p>
        </w:tc>
        <w:tc>
          <w:tcPr>
            <w:tcW w:w="696" w:type="dxa"/>
            <w:tcBorders>
              <w:top w:val="nil"/>
              <w:left w:val="nil"/>
              <w:bottom w:val="single" w:sz="4" w:space="0" w:color="000000"/>
              <w:right w:val="single" w:sz="4" w:space="0" w:color="000000"/>
            </w:tcBorders>
            <w:shd w:val="clear" w:color="auto" w:fill="auto"/>
            <w:vAlign w:val="center"/>
          </w:tcPr>
          <w:p w14:paraId="6279DEA5" w14:textId="77777777" w:rsidR="00DF08A2" w:rsidRDefault="00DF08A2" w:rsidP="00221E0C">
            <w:pPr>
              <w:ind w:right="40"/>
              <w:jc w:val="center"/>
              <w:rPr>
                <w:sz w:val="16"/>
                <w:szCs w:val="16"/>
              </w:rPr>
            </w:pPr>
            <w:r>
              <w:rPr>
                <w:sz w:val="16"/>
                <w:szCs w:val="16"/>
              </w:rPr>
              <w:t>0.68</w:t>
            </w:r>
          </w:p>
        </w:tc>
      </w:tr>
      <w:tr w:rsidR="00F32E7A" w14:paraId="5C439853" w14:textId="77777777" w:rsidTr="00F32E7A">
        <w:trPr>
          <w:gridAfter w:val="1"/>
          <w:wAfter w:w="39" w:type="dxa"/>
          <w:trHeight w:val="28"/>
          <w:jc w:val="center"/>
        </w:trPr>
        <w:tc>
          <w:tcPr>
            <w:tcW w:w="14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4AAF3" w14:textId="77777777" w:rsidR="00DF08A2" w:rsidRDefault="00DF08A2" w:rsidP="00221E0C">
            <w:pPr>
              <w:ind w:right="42"/>
              <w:jc w:val="center"/>
              <w:rPr>
                <w:sz w:val="18"/>
                <w:szCs w:val="18"/>
              </w:rPr>
            </w:pPr>
            <w:r>
              <w:rPr>
                <w:sz w:val="18"/>
                <w:szCs w:val="18"/>
              </w:rPr>
              <w:t>Cajamarca</w:t>
            </w:r>
          </w:p>
        </w:tc>
        <w:tc>
          <w:tcPr>
            <w:tcW w:w="699" w:type="dxa"/>
            <w:gridSpan w:val="2"/>
            <w:tcBorders>
              <w:top w:val="nil"/>
              <w:left w:val="single" w:sz="4" w:space="0" w:color="000000"/>
              <w:bottom w:val="single" w:sz="4" w:space="0" w:color="000000"/>
              <w:right w:val="single" w:sz="4" w:space="0" w:color="000000"/>
            </w:tcBorders>
            <w:shd w:val="clear" w:color="auto" w:fill="auto"/>
            <w:vAlign w:val="center"/>
          </w:tcPr>
          <w:p w14:paraId="1FDF18B3" w14:textId="77777777" w:rsidR="00DF08A2" w:rsidRDefault="00DF08A2" w:rsidP="00221E0C">
            <w:pPr>
              <w:ind w:right="40"/>
              <w:jc w:val="center"/>
              <w:rPr>
                <w:sz w:val="16"/>
                <w:szCs w:val="16"/>
              </w:rPr>
            </w:pPr>
            <w:r>
              <w:rPr>
                <w:sz w:val="16"/>
                <w:szCs w:val="16"/>
              </w:rPr>
              <w:t>0.79</w:t>
            </w:r>
          </w:p>
        </w:tc>
        <w:tc>
          <w:tcPr>
            <w:tcW w:w="615" w:type="dxa"/>
            <w:gridSpan w:val="2"/>
            <w:tcBorders>
              <w:top w:val="nil"/>
              <w:left w:val="nil"/>
              <w:bottom w:val="single" w:sz="4" w:space="0" w:color="000000"/>
              <w:right w:val="single" w:sz="4" w:space="0" w:color="000000"/>
            </w:tcBorders>
            <w:shd w:val="clear" w:color="auto" w:fill="auto"/>
            <w:vAlign w:val="center"/>
          </w:tcPr>
          <w:p w14:paraId="4CC35E92" w14:textId="77777777" w:rsidR="00DF08A2" w:rsidRDefault="00DF08A2" w:rsidP="00221E0C">
            <w:pPr>
              <w:ind w:right="40"/>
              <w:jc w:val="center"/>
              <w:rPr>
                <w:sz w:val="16"/>
                <w:szCs w:val="16"/>
              </w:rPr>
            </w:pPr>
            <w:r>
              <w:rPr>
                <w:sz w:val="16"/>
                <w:szCs w:val="16"/>
              </w:rPr>
              <w:t>0.78</w:t>
            </w:r>
          </w:p>
        </w:tc>
        <w:tc>
          <w:tcPr>
            <w:tcW w:w="690" w:type="dxa"/>
            <w:gridSpan w:val="3"/>
            <w:tcBorders>
              <w:top w:val="nil"/>
              <w:left w:val="nil"/>
              <w:bottom w:val="single" w:sz="4" w:space="0" w:color="000000"/>
              <w:right w:val="single" w:sz="4" w:space="0" w:color="000000"/>
            </w:tcBorders>
            <w:shd w:val="clear" w:color="auto" w:fill="auto"/>
            <w:vAlign w:val="center"/>
          </w:tcPr>
          <w:p w14:paraId="7E0FF52E" w14:textId="77777777" w:rsidR="00DF08A2" w:rsidRDefault="00DF08A2" w:rsidP="00221E0C">
            <w:pPr>
              <w:ind w:right="40"/>
              <w:jc w:val="center"/>
              <w:rPr>
                <w:sz w:val="16"/>
                <w:szCs w:val="16"/>
              </w:rPr>
            </w:pPr>
            <w:r>
              <w:rPr>
                <w:sz w:val="16"/>
                <w:szCs w:val="16"/>
              </w:rPr>
              <w:t>0.77</w:t>
            </w:r>
          </w:p>
        </w:tc>
        <w:tc>
          <w:tcPr>
            <w:tcW w:w="696" w:type="dxa"/>
            <w:gridSpan w:val="3"/>
            <w:tcBorders>
              <w:top w:val="nil"/>
              <w:left w:val="nil"/>
              <w:bottom w:val="single" w:sz="4" w:space="0" w:color="000000"/>
              <w:right w:val="single" w:sz="4" w:space="0" w:color="000000"/>
            </w:tcBorders>
            <w:shd w:val="clear" w:color="auto" w:fill="auto"/>
            <w:vAlign w:val="center"/>
          </w:tcPr>
          <w:p w14:paraId="453DE65D" w14:textId="77777777" w:rsidR="00DF08A2" w:rsidRDefault="00DF08A2" w:rsidP="00221E0C">
            <w:pPr>
              <w:ind w:right="40"/>
              <w:jc w:val="center"/>
              <w:rPr>
                <w:sz w:val="16"/>
                <w:szCs w:val="16"/>
              </w:rPr>
            </w:pPr>
            <w:r>
              <w:rPr>
                <w:sz w:val="16"/>
                <w:szCs w:val="16"/>
              </w:rPr>
              <w:t>0.75</w:t>
            </w:r>
          </w:p>
        </w:tc>
        <w:tc>
          <w:tcPr>
            <w:tcW w:w="690" w:type="dxa"/>
            <w:gridSpan w:val="3"/>
            <w:tcBorders>
              <w:top w:val="nil"/>
              <w:left w:val="nil"/>
              <w:bottom w:val="single" w:sz="4" w:space="0" w:color="000000"/>
              <w:right w:val="single" w:sz="4" w:space="0" w:color="000000"/>
            </w:tcBorders>
            <w:shd w:val="clear" w:color="auto" w:fill="auto"/>
            <w:vAlign w:val="center"/>
          </w:tcPr>
          <w:p w14:paraId="72BB52FA" w14:textId="77777777" w:rsidR="00DF08A2" w:rsidRDefault="00DF08A2" w:rsidP="00221E0C">
            <w:pPr>
              <w:ind w:right="40"/>
              <w:jc w:val="center"/>
              <w:rPr>
                <w:sz w:val="16"/>
                <w:szCs w:val="16"/>
              </w:rPr>
            </w:pPr>
            <w:r>
              <w:rPr>
                <w:sz w:val="16"/>
                <w:szCs w:val="16"/>
              </w:rPr>
              <w:t>0.74</w:t>
            </w:r>
          </w:p>
        </w:tc>
        <w:tc>
          <w:tcPr>
            <w:tcW w:w="691" w:type="dxa"/>
            <w:gridSpan w:val="3"/>
            <w:tcBorders>
              <w:top w:val="nil"/>
              <w:left w:val="nil"/>
              <w:bottom w:val="single" w:sz="4" w:space="0" w:color="000000"/>
              <w:right w:val="single" w:sz="4" w:space="0" w:color="000000"/>
            </w:tcBorders>
            <w:shd w:val="clear" w:color="auto" w:fill="auto"/>
            <w:vAlign w:val="center"/>
          </w:tcPr>
          <w:p w14:paraId="176B2ED1" w14:textId="77777777" w:rsidR="00DF08A2" w:rsidRDefault="00DF08A2" w:rsidP="00221E0C">
            <w:pPr>
              <w:ind w:right="40"/>
              <w:jc w:val="center"/>
              <w:rPr>
                <w:sz w:val="16"/>
                <w:szCs w:val="16"/>
              </w:rPr>
            </w:pPr>
            <w:r>
              <w:rPr>
                <w:sz w:val="16"/>
                <w:szCs w:val="16"/>
              </w:rPr>
              <w:t>0.73</w:t>
            </w:r>
          </w:p>
        </w:tc>
        <w:tc>
          <w:tcPr>
            <w:tcW w:w="690" w:type="dxa"/>
            <w:gridSpan w:val="3"/>
            <w:tcBorders>
              <w:top w:val="nil"/>
              <w:left w:val="nil"/>
              <w:bottom w:val="single" w:sz="4" w:space="0" w:color="000000"/>
              <w:right w:val="single" w:sz="4" w:space="0" w:color="000000"/>
            </w:tcBorders>
            <w:shd w:val="clear" w:color="auto" w:fill="auto"/>
            <w:vAlign w:val="center"/>
          </w:tcPr>
          <w:p w14:paraId="05EFD448" w14:textId="77777777" w:rsidR="00DF08A2" w:rsidRDefault="00DF08A2" w:rsidP="00221E0C">
            <w:pPr>
              <w:ind w:right="40"/>
              <w:jc w:val="center"/>
              <w:rPr>
                <w:sz w:val="16"/>
                <w:szCs w:val="16"/>
              </w:rPr>
            </w:pPr>
            <w:r>
              <w:rPr>
                <w:sz w:val="16"/>
                <w:szCs w:val="16"/>
              </w:rPr>
              <w:t>0.72</w:t>
            </w:r>
          </w:p>
        </w:tc>
        <w:tc>
          <w:tcPr>
            <w:tcW w:w="688" w:type="dxa"/>
            <w:gridSpan w:val="3"/>
            <w:tcBorders>
              <w:top w:val="nil"/>
              <w:left w:val="nil"/>
              <w:bottom w:val="single" w:sz="4" w:space="0" w:color="000000"/>
              <w:right w:val="single" w:sz="4" w:space="0" w:color="000000"/>
            </w:tcBorders>
            <w:shd w:val="clear" w:color="auto" w:fill="auto"/>
            <w:vAlign w:val="center"/>
          </w:tcPr>
          <w:p w14:paraId="5CAF8527" w14:textId="77777777" w:rsidR="00DF08A2" w:rsidRDefault="00DF08A2" w:rsidP="00221E0C">
            <w:pPr>
              <w:ind w:right="40"/>
              <w:jc w:val="center"/>
              <w:rPr>
                <w:sz w:val="16"/>
                <w:szCs w:val="16"/>
              </w:rPr>
            </w:pPr>
            <w:r>
              <w:rPr>
                <w:sz w:val="16"/>
                <w:szCs w:val="16"/>
              </w:rPr>
              <w:t>0.71</w:t>
            </w:r>
          </w:p>
        </w:tc>
        <w:tc>
          <w:tcPr>
            <w:tcW w:w="690" w:type="dxa"/>
            <w:gridSpan w:val="3"/>
            <w:tcBorders>
              <w:top w:val="nil"/>
              <w:left w:val="nil"/>
              <w:bottom w:val="single" w:sz="4" w:space="0" w:color="000000"/>
              <w:right w:val="single" w:sz="4" w:space="0" w:color="000000"/>
            </w:tcBorders>
            <w:shd w:val="clear" w:color="auto" w:fill="auto"/>
            <w:vAlign w:val="center"/>
          </w:tcPr>
          <w:p w14:paraId="54940F72" w14:textId="77777777" w:rsidR="00DF08A2" w:rsidRDefault="00DF08A2" w:rsidP="00221E0C">
            <w:pPr>
              <w:ind w:right="40"/>
              <w:jc w:val="center"/>
              <w:rPr>
                <w:sz w:val="16"/>
                <w:szCs w:val="16"/>
              </w:rPr>
            </w:pPr>
            <w:r>
              <w:rPr>
                <w:sz w:val="16"/>
                <w:szCs w:val="16"/>
              </w:rPr>
              <w:t>0.70</w:t>
            </w:r>
          </w:p>
        </w:tc>
        <w:tc>
          <w:tcPr>
            <w:tcW w:w="686" w:type="dxa"/>
            <w:gridSpan w:val="3"/>
            <w:tcBorders>
              <w:top w:val="nil"/>
              <w:left w:val="nil"/>
              <w:bottom w:val="single" w:sz="4" w:space="0" w:color="000000"/>
              <w:right w:val="single" w:sz="4" w:space="0" w:color="000000"/>
            </w:tcBorders>
            <w:shd w:val="clear" w:color="auto" w:fill="auto"/>
            <w:vAlign w:val="center"/>
          </w:tcPr>
          <w:p w14:paraId="4F215FEE" w14:textId="77777777" w:rsidR="00DF08A2" w:rsidRDefault="00DF08A2" w:rsidP="00221E0C">
            <w:pPr>
              <w:ind w:right="40"/>
              <w:jc w:val="center"/>
              <w:rPr>
                <w:sz w:val="16"/>
                <w:szCs w:val="16"/>
              </w:rPr>
            </w:pPr>
            <w:r>
              <w:rPr>
                <w:sz w:val="16"/>
                <w:szCs w:val="16"/>
              </w:rPr>
              <w:t>0.69</w:t>
            </w:r>
          </w:p>
        </w:tc>
        <w:tc>
          <w:tcPr>
            <w:tcW w:w="674" w:type="dxa"/>
            <w:gridSpan w:val="3"/>
            <w:tcBorders>
              <w:top w:val="nil"/>
              <w:left w:val="nil"/>
              <w:bottom w:val="single" w:sz="4" w:space="0" w:color="000000"/>
              <w:right w:val="single" w:sz="4" w:space="0" w:color="000000"/>
            </w:tcBorders>
            <w:shd w:val="clear" w:color="auto" w:fill="auto"/>
            <w:vAlign w:val="center"/>
          </w:tcPr>
          <w:p w14:paraId="4E6A0D4B" w14:textId="77777777" w:rsidR="00DF08A2" w:rsidRDefault="00DF08A2" w:rsidP="00221E0C">
            <w:pPr>
              <w:ind w:right="40"/>
              <w:jc w:val="center"/>
              <w:rPr>
                <w:sz w:val="16"/>
                <w:szCs w:val="16"/>
              </w:rPr>
            </w:pPr>
            <w:r>
              <w:rPr>
                <w:sz w:val="16"/>
                <w:szCs w:val="16"/>
              </w:rPr>
              <w:t>0.68</w:t>
            </w:r>
          </w:p>
        </w:tc>
        <w:tc>
          <w:tcPr>
            <w:tcW w:w="696" w:type="dxa"/>
            <w:gridSpan w:val="3"/>
            <w:tcBorders>
              <w:top w:val="nil"/>
              <w:left w:val="nil"/>
              <w:bottom w:val="single" w:sz="4" w:space="0" w:color="000000"/>
              <w:right w:val="single" w:sz="4" w:space="0" w:color="000000"/>
            </w:tcBorders>
            <w:shd w:val="clear" w:color="auto" w:fill="auto"/>
            <w:vAlign w:val="center"/>
          </w:tcPr>
          <w:p w14:paraId="558CDC4C" w14:textId="77777777" w:rsidR="00DF08A2" w:rsidRDefault="00DF08A2" w:rsidP="00221E0C">
            <w:pPr>
              <w:ind w:right="40"/>
              <w:jc w:val="center"/>
              <w:rPr>
                <w:sz w:val="16"/>
                <w:szCs w:val="16"/>
              </w:rPr>
            </w:pPr>
            <w:r>
              <w:rPr>
                <w:sz w:val="16"/>
                <w:szCs w:val="16"/>
              </w:rPr>
              <w:t>0.67</w:t>
            </w:r>
          </w:p>
        </w:tc>
        <w:tc>
          <w:tcPr>
            <w:tcW w:w="696" w:type="dxa"/>
            <w:tcBorders>
              <w:top w:val="nil"/>
              <w:left w:val="nil"/>
              <w:bottom w:val="single" w:sz="4" w:space="0" w:color="000000"/>
              <w:right w:val="single" w:sz="4" w:space="0" w:color="000000"/>
            </w:tcBorders>
            <w:shd w:val="clear" w:color="auto" w:fill="auto"/>
            <w:vAlign w:val="center"/>
          </w:tcPr>
          <w:p w14:paraId="17EC3896" w14:textId="77777777" w:rsidR="00DF08A2" w:rsidRDefault="00DF08A2" w:rsidP="00221E0C">
            <w:pPr>
              <w:ind w:right="40"/>
              <w:jc w:val="center"/>
              <w:rPr>
                <w:sz w:val="16"/>
                <w:szCs w:val="16"/>
              </w:rPr>
            </w:pPr>
            <w:r>
              <w:rPr>
                <w:sz w:val="16"/>
                <w:szCs w:val="16"/>
              </w:rPr>
              <w:t>0.66</w:t>
            </w:r>
          </w:p>
        </w:tc>
      </w:tr>
      <w:tr w:rsidR="00F32E7A" w14:paraId="5406066F" w14:textId="77777777" w:rsidTr="00F32E7A">
        <w:trPr>
          <w:gridAfter w:val="1"/>
          <w:wAfter w:w="39" w:type="dxa"/>
          <w:trHeight w:val="28"/>
          <w:jc w:val="center"/>
        </w:trPr>
        <w:tc>
          <w:tcPr>
            <w:tcW w:w="14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378D15" w14:textId="77777777" w:rsidR="00DF08A2" w:rsidRDefault="00DF08A2" w:rsidP="00221E0C">
            <w:pPr>
              <w:ind w:right="42"/>
              <w:jc w:val="center"/>
              <w:rPr>
                <w:sz w:val="18"/>
                <w:szCs w:val="18"/>
              </w:rPr>
            </w:pPr>
            <w:r>
              <w:rPr>
                <w:sz w:val="18"/>
                <w:szCs w:val="18"/>
              </w:rPr>
              <w:t>Callao</w:t>
            </w:r>
          </w:p>
        </w:tc>
        <w:tc>
          <w:tcPr>
            <w:tcW w:w="699" w:type="dxa"/>
            <w:gridSpan w:val="2"/>
            <w:tcBorders>
              <w:top w:val="nil"/>
              <w:left w:val="single" w:sz="4" w:space="0" w:color="000000"/>
              <w:bottom w:val="single" w:sz="4" w:space="0" w:color="000000"/>
              <w:right w:val="single" w:sz="4" w:space="0" w:color="000000"/>
            </w:tcBorders>
            <w:shd w:val="clear" w:color="auto" w:fill="auto"/>
            <w:vAlign w:val="center"/>
          </w:tcPr>
          <w:p w14:paraId="762C2BCD" w14:textId="77777777" w:rsidR="00DF08A2" w:rsidRDefault="00DF08A2" w:rsidP="00221E0C">
            <w:pPr>
              <w:ind w:right="40"/>
              <w:jc w:val="center"/>
              <w:rPr>
                <w:sz w:val="16"/>
                <w:szCs w:val="16"/>
              </w:rPr>
            </w:pPr>
            <w:r>
              <w:rPr>
                <w:sz w:val="16"/>
                <w:szCs w:val="16"/>
              </w:rPr>
              <w:t>0.91</w:t>
            </w:r>
          </w:p>
        </w:tc>
        <w:tc>
          <w:tcPr>
            <w:tcW w:w="615" w:type="dxa"/>
            <w:gridSpan w:val="2"/>
            <w:tcBorders>
              <w:top w:val="nil"/>
              <w:left w:val="nil"/>
              <w:bottom w:val="single" w:sz="4" w:space="0" w:color="000000"/>
              <w:right w:val="single" w:sz="4" w:space="0" w:color="000000"/>
            </w:tcBorders>
            <w:shd w:val="clear" w:color="auto" w:fill="auto"/>
            <w:vAlign w:val="center"/>
          </w:tcPr>
          <w:p w14:paraId="17995B20" w14:textId="77777777" w:rsidR="00DF08A2" w:rsidRDefault="00DF08A2" w:rsidP="00221E0C">
            <w:pPr>
              <w:ind w:right="40"/>
              <w:jc w:val="center"/>
              <w:rPr>
                <w:sz w:val="16"/>
                <w:szCs w:val="16"/>
              </w:rPr>
            </w:pPr>
            <w:r>
              <w:rPr>
                <w:sz w:val="16"/>
                <w:szCs w:val="16"/>
              </w:rPr>
              <w:t>0.91</w:t>
            </w:r>
          </w:p>
        </w:tc>
        <w:tc>
          <w:tcPr>
            <w:tcW w:w="690" w:type="dxa"/>
            <w:gridSpan w:val="3"/>
            <w:tcBorders>
              <w:top w:val="nil"/>
              <w:left w:val="nil"/>
              <w:bottom w:val="single" w:sz="4" w:space="0" w:color="000000"/>
              <w:right w:val="single" w:sz="4" w:space="0" w:color="000000"/>
            </w:tcBorders>
            <w:shd w:val="clear" w:color="auto" w:fill="auto"/>
            <w:vAlign w:val="center"/>
          </w:tcPr>
          <w:p w14:paraId="714993A5" w14:textId="77777777" w:rsidR="00DF08A2" w:rsidRDefault="00DF08A2" w:rsidP="00221E0C">
            <w:pPr>
              <w:ind w:right="40"/>
              <w:jc w:val="center"/>
              <w:rPr>
                <w:sz w:val="16"/>
                <w:szCs w:val="16"/>
              </w:rPr>
            </w:pPr>
            <w:r>
              <w:rPr>
                <w:sz w:val="16"/>
                <w:szCs w:val="16"/>
              </w:rPr>
              <w:t>0.90</w:t>
            </w:r>
          </w:p>
        </w:tc>
        <w:tc>
          <w:tcPr>
            <w:tcW w:w="696" w:type="dxa"/>
            <w:gridSpan w:val="3"/>
            <w:tcBorders>
              <w:top w:val="nil"/>
              <w:left w:val="nil"/>
              <w:bottom w:val="single" w:sz="4" w:space="0" w:color="000000"/>
              <w:right w:val="single" w:sz="4" w:space="0" w:color="000000"/>
            </w:tcBorders>
            <w:shd w:val="clear" w:color="auto" w:fill="auto"/>
            <w:vAlign w:val="center"/>
          </w:tcPr>
          <w:p w14:paraId="2EB2038C" w14:textId="77777777" w:rsidR="00DF08A2" w:rsidRDefault="00DF08A2" w:rsidP="00221E0C">
            <w:pPr>
              <w:ind w:right="40"/>
              <w:jc w:val="center"/>
              <w:rPr>
                <w:sz w:val="16"/>
                <w:szCs w:val="16"/>
              </w:rPr>
            </w:pPr>
            <w:r>
              <w:rPr>
                <w:sz w:val="16"/>
                <w:szCs w:val="16"/>
              </w:rPr>
              <w:t>0.90</w:t>
            </w:r>
          </w:p>
        </w:tc>
        <w:tc>
          <w:tcPr>
            <w:tcW w:w="690" w:type="dxa"/>
            <w:gridSpan w:val="3"/>
            <w:tcBorders>
              <w:top w:val="nil"/>
              <w:left w:val="nil"/>
              <w:bottom w:val="single" w:sz="4" w:space="0" w:color="000000"/>
              <w:right w:val="single" w:sz="4" w:space="0" w:color="000000"/>
            </w:tcBorders>
            <w:shd w:val="clear" w:color="auto" w:fill="auto"/>
            <w:vAlign w:val="center"/>
          </w:tcPr>
          <w:p w14:paraId="7E3EED32" w14:textId="77777777" w:rsidR="00DF08A2" w:rsidRDefault="00DF08A2" w:rsidP="00221E0C">
            <w:pPr>
              <w:ind w:right="40"/>
              <w:jc w:val="center"/>
              <w:rPr>
                <w:sz w:val="16"/>
                <w:szCs w:val="16"/>
              </w:rPr>
            </w:pPr>
            <w:r>
              <w:rPr>
                <w:sz w:val="16"/>
                <w:szCs w:val="16"/>
              </w:rPr>
              <w:t>0.89</w:t>
            </w:r>
          </w:p>
        </w:tc>
        <w:tc>
          <w:tcPr>
            <w:tcW w:w="691" w:type="dxa"/>
            <w:gridSpan w:val="3"/>
            <w:tcBorders>
              <w:top w:val="nil"/>
              <w:left w:val="nil"/>
              <w:bottom w:val="single" w:sz="4" w:space="0" w:color="000000"/>
              <w:right w:val="single" w:sz="4" w:space="0" w:color="000000"/>
            </w:tcBorders>
            <w:shd w:val="clear" w:color="auto" w:fill="auto"/>
            <w:vAlign w:val="center"/>
          </w:tcPr>
          <w:p w14:paraId="4F1E811D" w14:textId="77777777" w:rsidR="00DF08A2" w:rsidRDefault="00DF08A2" w:rsidP="00221E0C">
            <w:pPr>
              <w:ind w:right="40"/>
              <w:jc w:val="center"/>
              <w:rPr>
                <w:sz w:val="16"/>
                <w:szCs w:val="16"/>
              </w:rPr>
            </w:pPr>
            <w:r>
              <w:rPr>
                <w:sz w:val="16"/>
                <w:szCs w:val="16"/>
              </w:rPr>
              <w:t>0.89</w:t>
            </w:r>
          </w:p>
        </w:tc>
        <w:tc>
          <w:tcPr>
            <w:tcW w:w="690" w:type="dxa"/>
            <w:gridSpan w:val="3"/>
            <w:tcBorders>
              <w:top w:val="nil"/>
              <w:left w:val="nil"/>
              <w:bottom w:val="single" w:sz="4" w:space="0" w:color="000000"/>
              <w:right w:val="single" w:sz="4" w:space="0" w:color="000000"/>
            </w:tcBorders>
            <w:shd w:val="clear" w:color="auto" w:fill="auto"/>
            <w:vAlign w:val="center"/>
          </w:tcPr>
          <w:p w14:paraId="604C0961" w14:textId="77777777" w:rsidR="00DF08A2" w:rsidRDefault="00DF08A2" w:rsidP="00221E0C">
            <w:pPr>
              <w:ind w:right="40"/>
              <w:jc w:val="center"/>
              <w:rPr>
                <w:sz w:val="16"/>
                <w:szCs w:val="16"/>
              </w:rPr>
            </w:pPr>
            <w:r>
              <w:rPr>
                <w:sz w:val="16"/>
                <w:szCs w:val="16"/>
              </w:rPr>
              <w:t>0.88</w:t>
            </w:r>
          </w:p>
        </w:tc>
        <w:tc>
          <w:tcPr>
            <w:tcW w:w="688" w:type="dxa"/>
            <w:gridSpan w:val="3"/>
            <w:tcBorders>
              <w:top w:val="nil"/>
              <w:left w:val="nil"/>
              <w:bottom w:val="single" w:sz="4" w:space="0" w:color="000000"/>
              <w:right w:val="single" w:sz="4" w:space="0" w:color="000000"/>
            </w:tcBorders>
            <w:shd w:val="clear" w:color="auto" w:fill="auto"/>
            <w:vAlign w:val="center"/>
          </w:tcPr>
          <w:p w14:paraId="6010B1E4" w14:textId="77777777" w:rsidR="00DF08A2" w:rsidRDefault="00DF08A2" w:rsidP="00221E0C">
            <w:pPr>
              <w:ind w:right="40"/>
              <w:jc w:val="center"/>
              <w:rPr>
                <w:sz w:val="16"/>
                <w:szCs w:val="16"/>
              </w:rPr>
            </w:pPr>
            <w:r>
              <w:rPr>
                <w:sz w:val="16"/>
                <w:szCs w:val="16"/>
              </w:rPr>
              <w:t>0.87</w:t>
            </w:r>
          </w:p>
        </w:tc>
        <w:tc>
          <w:tcPr>
            <w:tcW w:w="690" w:type="dxa"/>
            <w:gridSpan w:val="3"/>
            <w:tcBorders>
              <w:top w:val="nil"/>
              <w:left w:val="nil"/>
              <w:bottom w:val="single" w:sz="4" w:space="0" w:color="000000"/>
              <w:right w:val="single" w:sz="4" w:space="0" w:color="000000"/>
            </w:tcBorders>
            <w:shd w:val="clear" w:color="auto" w:fill="auto"/>
            <w:vAlign w:val="center"/>
          </w:tcPr>
          <w:p w14:paraId="7B8567FE" w14:textId="77777777" w:rsidR="00DF08A2" w:rsidRDefault="00DF08A2" w:rsidP="00221E0C">
            <w:pPr>
              <w:ind w:right="40"/>
              <w:jc w:val="center"/>
              <w:rPr>
                <w:sz w:val="16"/>
                <w:szCs w:val="16"/>
              </w:rPr>
            </w:pPr>
            <w:r>
              <w:rPr>
                <w:sz w:val="16"/>
                <w:szCs w:val="16"/>
              </w:rPr>
              <w:t>0.87</w:t>
            </w:r>
          </w:p>
        </w:tc>
        <w:tc>
          <w:tcPr>
            <w:tcW w:w="686" w:type="dxa"/>
            <w:gridSpan w:val="3"/>
            <w:tcBorders>
              <w:top w:val="nil"/>
              <w:left w:val="nil"/>
              <w:bottom w:val="single" w:sz="4" w:space="0" w:color="000000"/>
              <w:right w:val="single" w:sz="4" w:space="0" w:color="000000"/>
            </w:tcBorders>
            <w:shd w:val="clear" w:color="auto" w:fill="auto"/>
            <w:vAlign w:val="center"/>
          </w:tcPr>
          <w:p w14:paraId="47F37841" w14:textId="77777777" w:rsidR="00DF08A2" w:rsidRDefault="00DF08A2" w:rsidP="00221E0C">
            <w:pPr>
              <w:ind w:right="40"/>
              <w:jc w:val="center"/>
              <w:rPr>
                <w:sz w:val="16"/>
                <w:szCs w:val="16"/>
              </w:rPr>
            </w:pPr>
            <w:r>
              <w:rPr>
                <w:sz w:val="16"/>
                <w:szCs w:val="16"/>
              </w:rPr>
              <w:t>0.86</w:t>
            </w:r>
          </w:p>
        </w:tc>
        <w:tc>
          <w:tcPr>
            <w:tcW w:w="674" w:type="dxa"/>
            <w:gridSpan w:val="3"/>
            <w:tcBorders>
              <w:top w:val="nil"/>
              <w:left w:val="nil"/>
              <w:bottom w:val="single" w:sz="4" w:space="0" w:color="000000"/>
              <w:right w:val="single" w:sz="4" w:space="0" w:color="000000"/>
            </w:tcBorders>
            <w:shd w:val="clear" w:color="auto" w:fill="auto"/>
            <w:vAlign w:val="center"/>
          </w:tcPr>
          <w:p w14:paraId="62592E8D" w14:textId="77777777" w:rsidR="00DF08A2" w:rsidRDefault="00DF08A2" w:rsidP="00221E0C">
            <w:pPr>
              <w:ind w:right="40"/>
              <w:jc w:val="center"/>
              <w:rPr>
                <w:sz w:val="16"/>
                <w:szCs w:val="16"/>
              </w:rPr>
            </w:pPr>
            <w:r>
              <w:rPr>
                <w:sz w:val="16"/>
                <w:szCs w:val="16"/>
              </w:rPr>
              <w:t>0.86</w:t>
            </w:r>
          </w:p>
        </w:tc>
        <w:tc>
          <w:tcPr>
            <w:tcW w:w="696" w:type="dxa"/>
            <w:gridSpan w:val="3"/>
            <w:tcBorders>
              <w:top w:val="nil"/>
              <w:left w:val="nil"/>
              <w:bottom w:val="single" w:sz="4" w:space="0" w:color="000000"/>
              <w:right w:val="single" w:sz="4" w:space="0" w:color="000000"/>
            </w:tcBorders>
            <w:shd w:val="clear" w:color="auto" w:fill="auto"/>
            <w:vAlign w:val="center"/>
          </w:tcPr>
          <w:p w14:paraId="125BC85E" w14:textId="77777777" w:rsidR="00DF08A2" w:rsidRDefault="00DF08A2" w:rsidP="00221E0C">
            <w:pPr>
              <w:ind w:right="40"/>
              <w:jc w:val="center"/>
              <w:rPr>
                <w:sz w:val="16"/>
                <w:szCs w:val="16"/>
              </w:rPr>
            </w:pPr>
            <w:r>
              <w:rPr>
                <w:sz w:val="16"/>
                <w:szCs w:val="16"/>
              </w:rPr>
              <w:t>0.85</w:t>
            </w:r>
          </w:p>
        </w:tc>
        <w:tc>
          <w:tcPr>
            <w:tcW w:w="696" w:type="dxa"/>
            <w:tcBorders>
              <w:top w:val="nil"/>
              <w:left w:val="nil"/>
              <w:bottom w:val="single" w:sz="4" w:space="0" w:color="000000"/>
              <w:right w:val="single" w:sz="4" w:space="0" w:color="000000"/>
            </w:tcBorders>
            <w:shd w:val="clear" w:color="auto" w:fill="auto"/>
            <w:vAlign w:val="center"/>
          </w:tcPr>
          <w:p w14:paraId="66227C43" w14:textId="77777777" w:rsidR="00DF08A2" w:rsidRDefault="00DF08A2" w:rsidP="00221E0C">
            <w:pPr>
              <w:ind w:right="40"/>
              <w:jc w:val="center"/>
              <w:rPr>
                <w:sz w:val="16"/>
                <w:szCs w:val="16"/>
              </w:rPr>
            </w:pPr>
            <w:r>
              <w:rPr>
                <w:sz w:val="16"/>
                <w:szCs w:val="16"/>
              </w:rPr>
              <w:t>0.85</w:t>
            </w:r>
          </w:p>
        </w:tc>
      </w:tr>
      <w:tr w:rsidR="00F32E7A" w14:paraId="4BABBF20" w14:textId="77777777" w:rsidTr="00F32E7A">
        <w:trPr>
          <w:gridAfter w:val="1"/>
          <w:wAfter w:w="39" w:type="dxa"/>
          <w:trHeight w:val="28"/>
          <w:jc w:val="center"/>
        </w:trPr>
        <w:tc>
          <w:tcPr>
            <w:tcW w:w="14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319FFA" w14:textId="77777777" w:rsidR="00DF08A2" w:rsidRDefault="00DF08A2" w:rsidP="00221E0C">
            <w:pPr>
              <w:ind w:right="42"/>
              <w:jc w:val="center"/>
              <w:rPr>
                <w:sz w:val="18"/>
                <w:szCs w:val="18"/>
              </w:rPr>
            </w:pPr>
            <w:r>
              <w:rPr>
                <w:sz w:val="18"/>
                <w:szCs w:val="18"/>
              </w:rPr>
              <w:t>Cusco</w:t>
            </w:r>
          </w:p>
        </w:tc>
        <w:tc>
          <w:tcPr>
            <w:tcW w:w="699" w:type="dxa"/>
            <w:gridSpan w:val="2"/>
            <w:tcBorders>
              <w:top w:val="nil"/>
              <w:left w:val="single" w:sz="4" w:space="0" w:color="000000"/>
              <w:bottom w:val="single" w:sz="4" w:space="0" w:color="000000"/>
              <w:right w:val="single" w:sz="4" w:space="0" w:color="000000"/>
            </w:tcBorders>
            <w:shd w:val="clear" w:color="auto" w:fill="auto"/>
            <w:vAlign w:val="center"/>
          </w:tcPr>
          <w:p w14:paraId="38D2F085" w14:textId="77777777" w:rsidR="00DF08A2" w:rsidRDefault="00DF08A2" w:rsidP="00221E0C">
            <w:pPr>
              <w:ind w:right="40"/>
              <w:jc w:val="center"/>
              <w:rPr>
                <w:sz w:val="16"/>
                <w:szCs w:val="16"/>
              </w:rPr>
            </w:pPr>
            <w:r>
              <w:rPr>
                <w:sz w:val="16"/>
                <w:szCs w:val="16"/>
              </w:rPr>
              <w:t>0.91</w:t>
            </w:r>
          </w:p>
        </w:tc>
        <w:tc>
          <w:tcPr>
            <w:tcW w:w="615" w:type="dxa"/>
            <w:gridSpan w:val="2"/>
            <w:tcBorders>
              <w:top w:val="nil"/>
              <w:left w:val="nil"/>
              <w:bottom w:val="single" w:sz="4" w:space="0" w:color="000000"/>
              <w:right w:val="single" w:sz="4" w:space="0" w:color="000000"/>
            </w:tcBorders>
            <w:shd w:val="clear" w:color="auto" w:fill="auto"/>
            <w:vAlign w:val="center"/>
          </w:tcPr>
          <w:p w14:paraId="0F61E8B9" w14:textId="77777777" w:rsidR="00DF08A2" w:rsidRDefault="00DF08A2" w:rsidP="00221E0C">
            <w:pPr>
              <w:ind w:right="40"/>
              <w:jc w:val="center"/>
              <w:rPr>
                <w:sz w:val="16"/>
                <w:szCs w:val="16"/>
              </w:rPr>
            </w:pPr>
            <w:r>
              <w:rPr>
                <w:sz w:val="16"/>
                <w:szCs w:val="16"/>
              </w:rPr>
              <w:t>0.90</w:t>
            </w:r>
          </w:p>
        </w:tc>
        <w:tc>
          <w:tcPr>
            <w:tcW w:w="690" w:type="dxa"/>
            <w:gridSpan w:val="3"/>
            <w:tcBorders>
              <w:top w:val="nil"/>
              <w:left w:val="nil"/>
              <w:bottom w:val="single" w:sz="4" w:space="0" w:color="000000"/>
              <w:right w:val="single" w:sz="4" w:space="0" w:color="000000"/>
            </w:tcBorders>
            <w:shd w:val="clear" w:color="auto" w:fill="auto"/>
            <w:vAlign w:val="center"/>
          </w:tcPr>
          <w:p w14:paraId="3A29C2D8" w14:textId="77777777" w:rsidR="00DF08A2" w:rsidRDefault="00DF08A2" w:rsidP="00221E0C">
            <w:pPr>
              <w:ind w:right="40"/>
              <w:jc w:val="center"/>
              <w:rPr>
                <w:sz w:val="16"/>
                <w:szCs w:val="16"/>
              </w:rPr>
            </w:pPr>
            <w:r>
              <w:rPr>
                <w:sz w:val="16"/>
                <w:szCs w:val="16"/>
              </w:rPr>
              <w:t>0.90</w:t>
            </w:r>
          </w:p>
        </w:tc>
        <w:tc>
          <w:tcPr>
            <w:tcW w:w="696" w:type="dxa"/>
            <w:gridSpan w:val="3"/>
            <w:tcBorders>
              <w:top w:val="nil"/>
              <w:left w:val="nil"/>
              <w:bottom w:val="single" w:sz="4" w:space="0" w:color="000000"/>
              <w:right w:val="single" w:sz="4" w:space="0" w:color="000000"/>
            </w:tcBorders>
            <w:shd w:val="clear" w:color="auto" w:fill="auto"/>
            <w:vAlign w:val="center"/>
          </w:tcPr>
          <w:p w14:paraId="6F24B6CD" w14:textId="77777777" w:rsidR="00DF08A2" w:rsidRDefault="00DF08A2" w:rsidP="00221E0C">
            <w:pPr>
              <w:ind w:right="40"/>
              <w:jc w:val="center"/>
              <w:rPr>
                <w:sz w:val="16"/>
                <w:szCs w:val="16"/>
              </w:rPr>
            </w:pPr>
            <w:r>
              <w:rPr>
                <w:sz w:val="16"/>
                <w:szCs w:val="16"/>
              </w:rPr>
              <w:t>0.89</w:t>
            </w:r>
          </w:p>
        </w:tc>
        <w:tc>
          <w:tcPr>
            <w:tcW w:w="690" w:type="dxa"/>
            <w:gridSpan w:val="3"/>
            <w:tcBorders>
              <w:top w:val="nil"/>
              <w:left w:val="nil"/>
              <w:bottom w:val="single" w:sz="4" w:space="0" w:color="000000"/>
              <w:right w:val="single" w:sz="4" w:space="0" w:color="000000"/>
            </w:tcBorders>
            <w:shd w:val="clear" w:color="auto" w:fill="auto"/>
            <w:vAlign w:val="center"/>
          </w:tcPr>
          <w:p w14:paraId="6E85CA9C" w14:textId="77777777" w:rsidR="00DF08A2" w:rsidRDefault="00DF08A2" w:rsidP="00221E0C">
            <w:pPr>
              <w:ind w:right="40"/>
              <w:jc w:val="center"/>
              <w:rPr>
                <w:sz w:val="16"/>
                <w:szCs w:val="16"/>
              </w:rPr>
            </w:pPr>
            <w:r>
              <w:rPr>
                <w:sz w:val="16"/>
                <w:szCs w:val="16"/>
              </w:rPr>
              <w:t>0.89</w:t>
            </w:r>
          </w:p>
        </w:tc>
        <w:tc>
          <w:tcPr>
            <w:tcW w:w="691" w:type="dxa"/>
            <w:gridSpan w:val="3"/>
            <w:tcBorders>
              <w:top w:val="nil"/>
              <w:left w:val="nil"/>
              <w:bottom w:val="single" w:sz="4" w:space="0" w:color="000000"/>
              <w:right w:val="single" w:sz="4" w:space="0" w:color="000000"/>
            </w:tcBorders>
            <w:shd w:val="clear" w:color="auto" w:fill="auto"/>
            <w:vAlign w:val="center"/>
          </w:tcPr>
          <w:p w14:paraId="1DBAB17E" w14:textId="77777777" w:rsidR="00DF08A2" w:rsidRDefault="00DF08A2" w:rsidP="00221E0C">
            <w:pPr>
              <w:ind w:right="40"/>
              <w:jc w:val="center"/>
              <w:rPr>
                <w:sz w:val="16"/>
                <w:szCs w:val="16"/>
              </w:rPr>
            </w:pPr>
            <w:r>
              <w:rPr>
                <w:sz w:val="16"/>
                <w:szCs w:val="16"/>
              </w:rPr>
              <w:t>0.88</w:t>
            </w:r>
          </w:p>
        </w:tc>
        <w:tc>
          <w:tcPr>
            <w:tcW w:w="690" w:type="dxa"/>
            <w:gridSpan w:val="3"/>
            <w:tcBorders>
              <w:top w:val="nil"/>
              <w:left w:val="nil"/>
              <w:bottom w:val="single" w:sz="4" w:space="0" w:color="000000"/>
              <w:right w:val="single" w:sz="4" w:space="0" w:color="000000"/>
            </w:tcBorders>
            <w:shd w:val="clear" w:color="auto" w:fill="auto"/>
            <w:vAlign w:val="center"/>
          </w:tcPr>
          <w:p w14:paraId="1E37FB21" w14:textId="77777777" w:rsidR="00DF08A2" w:rsidRDefault="00DF08A2" w:rsidP="00221E0C">
            <w:pPr>
              <w:ind w:right="40"/>
              <w:jc w:val="center"/>
              <w:rPr>
                <w:sz w:val="16"/>
                <w:szCs w:val="16"/>
              </w:rPr>
            </w:pPr>
            <w:r>
              <w:rPr>
                <w:sz w:val="16"/>
                <w:szCs w:val="16"/>
              </w:rPr>
              <w:t>0.87</w:t>
            </w:r>
          </w:p>
        </w:tc>
        <w:tc>
          <w:tcPr>
            <w:tcW w:w="688" w:type="dxa"/>
            <w:gridSpan w:val="3"/>
            <w:tcBorders>
              <w:top w:val="nil"/>
              <w:left w:val="nil"/>
              <w:bottom w:val="single" w:sz="4" w:space="0" w:color="000000"/>
              <w:right w:val="single" w:sz="4" w:space="0" w:color="000000"/>
            </w:tcBorders>
            <w:shd w:val="clear" w:color="auto" w:fill="auto"/>
            <w:vAlign w:val="center"/>
          </w:tcPr>
          <w:p w14:paraId="64A9D7FC" w14:textId="77777777" w:rsidR="00DF08A2" w:rsidRDefault="00DF08A2" w:rsidP="00221E0C">
            <w:pPr>
              <w:ind w:right="40"/>
              <w:jc w:val="center"/>
              <w:rPr>
                <w:sz w:val="16"/>
                <w:szCs w:val="16"/>
              </w:rPr>
            </w:pPr>
            <w:r>
              <w:rPr>
                <w:sz w:val="16"/>
                <w:szCs w:val="16"/>
              </w:rPr>
              <w:t>0.87</w:t>
            </w:r>
          </w:p>
        </w:tc>
        <w:tc>
          <w:tcPr>
            <w:tcW w:w="690" w:type="dxa"/>
            <w:gridSpan w:val="3"/>
            <w:tcBorders>
              <w:top w:val="nil"/>
              <w:left w:val="nil"/>
              <w:bottom w:val="single" w:sz="4" w:space="0" w:color="000000"/>
              <w:right w:val="single" w:sz="4" w:space="0" w:color="000000"/>
            </w:tcBorders>
            <w:shd w:val="clear" w:color="auto" w:fill="auto"/>
            <w:vAlign w:val="center"/>
          </w:tcPr>
          <w:p w14:paraId="62CFC4D2" w14:textId="77777777" w:rsidR="00DF08A2" w:rsidRDefault="00DF08A2" w:rsidP="00221E0C">
            <w:pPr>
              <w:ind w:right="40"/>
              <w:jc w:val="center"/>
              <w:rPr>
                <w:sz w:val="16"/>
                <w:szCs w:val="16"/>
              </w:rPr>
            </w:pPr>
            <w:r>
              <w:rPr>
                <w:sz w:val="16"/>
                <w:szCs w:val="16"/>
              </w:rPr>
              <w:t>0.86</w:t>
            </w:r>
          </w:p>
        </w:tc>
        <w:tc>
          <w:tcPr>
            <w:tcW w:w="686" w:type="dxa"/>
            <w:gridSpan w:val="3"/>
            <w:tcBorders>
              <w:top w:val="nil"/>
              <w:left w:val="nil"/>
              <w:bottom w:val="single" w:sz="4" w:space="0" w:color="000000"/>
              <w:right w:val="single" w:sz="4" w:space="0" w:color="000000"/>
            </w:tcBorders>
            <w:shd w:val="clear" w:color="auto" w:fill="auto"/>
            <w:vAlign w:val="center"/>
          </w:tcPr>
          <w:p w14:paraId="57BEAA2B" w14:textId="77777777" w:rsidR="00DF08A2" w:rsidRDefault="00DF08A2" w:rsidP="00221E0C">
            <w:pPr>
              <w:ind w:right="40"/>
              <w:jc w:val="center"/>
              <w:rPr>
                <w:sz w:val="16"/>
                <w:szCs w:val="16"/>
              </w:rPr>
            </w:pPr>
            <w:r>
              <w:rPr>
                <w:sz w:val="16"/>
                <w:szCs w:val="16"/>
              </w:rPr>
              <w:t>0.86</w:t>
            </w:r>
          </w:p>
        </w:tc>
        <w:tc>
          <w:tcPr>
            <w:tcW w:w="674" w:type="dxa"/>
            <w:gridSpan w:val="3"/>
            <w:tcBorders>
              <w:top w:val="nil"/>
              <w:left w:val="nil"/>
              <w:bottom w:val="single" w:sz="4" w:space="0" w:color="000000"/>
              <w:right w:val="single" w:sz="4" w:space="0" w:color="000000"/>
            </w:tcBorders>
            <w:shd w:val="clear" w:color="auto" w:fill="auto"/>
            <w:vAlign w:val="center"/>
          </w:tcPr>
          <w:p w14:paraId="48931374" w14:textId="77777777" w:rsidR="00DF08A2" w:rsidRDefault="00DF08A2" w:rsidP="00221E0C">
            <w:pPr>
              <w:ind w:right="40"/>
              <w:jc w:val="center"/>
              <w:rPr>
                <w:sz w:val="16"/>
                <w:szCs w:val="16"/>
              </w:rPr>
            </w:pPr>
            <w:r>
              <w:rPr>
                <w:sz w:val="16"/>
                <w:szCs w:val="16"/>
              </w:rPr>
              <w:t>0.85</w:t>
            </w:r>
          </w:p>
        </w:tc>
        <w:tc>
          <w:tcPr>
            <w:tcW w:w="696" w:type="dxa"/>
            <w:gridSpan w:val="3"/>
            <w:tcBorders>
              <w:top w:val="nil"/>
              <w:left w:val="nil"/>
              <w:bottom w:val="single" w:sz="4" w:space="0" w:color="000000"/>
              <w:right w:val="single" w:sz="4" w:space="0" w:color="000000"/>
            </w:tcBorders>
            <w:shd w:val="clear" w:color="auto" w:fill="auto"/>
            <w:vAlign w:val="center"/>
          </w:tcPr>
          <w:p w14:paraId="4D5E2F31" w14:textId="77777777" w:rsidR="00DF08A2" w:rsidRDefault="00DF08A2" w:rsidP="00221E0C">
            <w:pPr>
              <w:ind w:right="40"/>
              <w:jc w:val="center"/>
              <w:rPr>
                <w:sz w:val="16"/>
                <w:szCs w:val="16"/>
              </w:rPr>
            </w:pPr>
            <w:r>
              <w:rPr>
                <w:sz w:val="16"/>
                <w:szCs w:val="16"/>
              </w:rPr>
              <w:t>0.85</w:t>
            </w:r>
          </w:p>
        </w:tc>
        <w:tc>
          <w:tcPr>
            <w:tcW w:w="696" w:type="dxa"/>
            <w:tcBorders>
              <w:top w:val="nil"/>
              <w:left w:val="nil"/>
              <w:bottom w:val="single" w:sz="4" w:space="0" w:color="000000"/>
              <w:right w:val="single" w:sz="4" w:space="0" w:color="000000"/>
            </w:tcBorders>
            <w:shd w:val="clear" w:color="auto" w:fill="auto"/>
            <w:vAlign w:val="center"/>
          </w:tcPr>
          <w:p w14:paraId="314553C7" w14:textId="77777777" w:rsidR="00DF08A2" w:rsidRDefault="00DF08A2" w:rsidP="00221E0C">
            <w:pPr>
              <w:ind w:right="40"/>
              <w:jc w:val="center"/>
              <w:rPr>
                <w:sz w:val="16"/>
                <w:szCs w:val="16"/>
              </w:rPr>
            </w:pPr>
            <w:r>
              <w:rPr>
                <w:sz w:val="16"/>
                <w:szCs w:val="16"/>
              </w:rPr>
              <w:t>0.84</w:t>
            </w:r>
          </w:p>
        </w:tc>
      </w:tr>
      <w:tr w:rsidR="00F32E7A" w14:paraId="678607DC" w14:textId="77777777" w:rsidTr="00F32E7A">
        <w:trPr>
          <w:gridAfter w:val="1"/>
          <w:wAfter w:w="39" w:type="dxa"/>
          <w:trHeight w:val="28"/>
          <w:jc w:val="center"/>
        </w:trPr>
        <w:tc>
          <w:tcPr>
            <w:tcW w:w="14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D0138E" w14:textId="77777777" w:rsidR="00DF08A2" w:rsidRDefault="00DF08A2" w:rsidP="00221E0C">
            <w:pPr>
              <w:ind w:right="42"/>
              <w:jc w:val="center"/>
              <w:rPr>
                <w:sz w:val="18"/>
                <w:szCs w:val="18"/>
              </w:rPr>
            </w:pPr>
            <w:r>
              <w:rPr>
                <w:sz w:val="18"/>
                <w:szCs w:val="18"/>
              </w:rPr>
              <w:t>Huancavelica</w:t>
            </w:r>
          </w:p>
        </w:tc>
        <w:tc>
          <w:tcPr>
            <w:tcW w:w="699" w:type="dxa"/>
            <w:gridSpan w:val="2"/>
            <w:tcBorders>
              <w:top w:val="nil"/>
              <w:left w:val="single" w:sz="4" w:space="0" w:color="000000"/>
              <w:bottom w:val="single" w:sz="4" w:space="0" w:color="000000"/>
              <w:right w:val="single" w:sz="4" w:space="0" w:color="000000"/>
            </w:tcBorders>
            <w:shd w:val="clear" w:color="auto" w:fill="auto"/>
            <w:vAlign w:val="center"/>
          </w:tcPr>
          <w:p w14:paraId="478AFBC3" w14:textId="77777777" w:rsidR="00DF08A2" w:rsidRDefault="00DF08A2" w:rsidP="00221E0C">
            <w:pPr>
              <w:ind w:right="40"/>
              <w:jc w:val="center"/>
              <w:rPr>
                <w:sz w:val="16"/>
                <w:szCs w:val="16"/>
              </w:rPr>
            </w:pPr>
            <w:r>
              <w:rPr>
                <w:sz w:val="16"/>
                <w:szCs w:val="16"/>
              </w:rPr>
              <w:t>0.79</w:t>
            </w:r>
          </w:p>
        </w:tc>
        <w:tc>
          <w:tcPr>
            <w:tcW w:w="615" w:type="dxa"/>
            <w:gridSpan w:val="2"/>
            <w:tcBorders>
              <w:top w:val="nil"/>
              <w:left w:val="nil"/>
              <w:bottom w:val="single" w:sz="4" w:space="0" w:color="000000"/>
              <w:right w:val="single" w:sz="4" w:space="0" w:color="000000"/>
            </w:tcBorders>
            <w:shd w:val="clear" w:color="auto" w:fill="auto"/>
            <w:vAlign w:val="center"/>
          </w:tcPr>
          <w:p w14:paraId="39E94520" w14:textId="77777777" w:rsidR="00DF08A2" w:rsidRDefault="00DF08A2" w:rsidP="00221E0C">
            <w:pPr>
              <w:ind w:right="40"/>
              <w:jc w:val="center"/>
              <w:rPr>
                <w:sz w:val="16"/>
                <w:szCs w:val="16"/>
              </w:rPr>
            </w:pPr>
            <w:r>
              <w:rPr>
                <w:sz w:val="16"/>
                <w:szCs w:val="16"/>
              </w:rPr>
              <w:t>0.78</w:t>
            </w:r>
          </w:p>
        </w:tc>
        <w:tc>
          <w:tcPr>
            <w:tcW w:w="690" w:type="dxa"/>
            <w:gridSpan w:val="3"/>
            <w:tcBorders>
              <w:top w:val="nil"/>
              <w:left w:val="nil"/>
              <w:bottom w:val="single" w:sz="4" w:space="0" w:color="000000"/>
              <w:right w:val="single" w:sz="4" w:space="0" w:color="000000"/>
            </w:tcBorders>
            <w:shd w:val="clear" w:color="auto" w:fill="auto"/>
            <w:vAlign w:val="center"/>
          </w:tcPr>
          <w:p w14:paraId="450DBBEF" w14:textId="77777777" w:rsidR="00DF08A2" w:rsidRDefault="00DF08A2" w:rsidP="00221E0C">
            <w:pPr>
              <w:ind w:right="40"/>
              <w:jc w:val="center"/>
              <w:rPr>
                <w:sz w:val="16"/>
                <w:szCs w:val="16"/>
              </w:rPr>
            </w:pPr>
            <w:r>
              <w:rPr>
                <w:sz w:val="16"/>
                <w:szCs w:val="16"/>
              </w:rPr>
              <w:t>0.77</w:t>
            </w:r>
          </w:p>
        </w:tc>
        <w:tc>
          <w:tcPr>
            <w:tcW w:w="696" w:type="dxa"/>
            <w:gridSpan w:val="3"/>
            <w:tcBorders>
              <w:top w:val="nil"/>
              <w:left w:val="nil"/>
              <w:bottom w:val="single" w:sz="4" w:space="0" w:color="000000"/>
              <w:right w:val="single" w:sz="4" w:space="0" w:color="000000"/>
            </w:tcBorders>
            <w:shd w:val="clear" w:color="auto" w:fill="auto"/>
            <w:vAlign w:val="center"/>
          </w:tcPr>
          <w:p w14:paraId="3AEF9B76" w14:textId="77777777" w:rsidR="00DF08A2" w:rsidRDefault="00DF08A2" w:rsidP="00221E0C">
            <w:pPr>
              <w:ind w:right="40"/>
              <w:jc w:val="center"/>
              <w:rPr>
                <w:sz w:val="16"/>
                <w:szCs w:val="16"/>
              </w:rPr>
            </w:pPr>
            <w:r>
              <w:rPr>
                <w:sz w:val="16"/>
                <w:szCs w:val="16"/>
              </w:rPr>
              <w:t>0.76</w:t>
            </w:r>
          </w:p>
        </w:tc>
        <w:tc>
          <w:tcPr>
            <w:tcW w:w="690" w:type="dxa"/>
            <w:gridSpan w:val="3"/>
            <w:tcBorders>
              <w:top w:val="nil"/>
              <w:left w:val="nil"/>
              <w:bottom w:val="single" w:sz="4" w:space="0" w:color="000000"/>
              <w:right w:val="single" w:sz="4" w:space="0" w:color="000000"/>
            </w:tcBorders>
            <w:shd w:val="clear" w:color="auto" w:fill="auto"/>
            <w:vAlign w:val="center"/>
          </w:tcPr>
          <w:p w14:paraId="152BDD54" w14:textId="77777777" w:rsidR="00DF08A2" w:rsidRDefault="00DF08A2" w:rsidP="00221E0C">
            <w:pPr>
              <w:ind w:right="40"/>
              <w:jc w:val="center"/>
              <w:rPr>
                <w:sz w:val="16"/>
                <w:szCs w:val="16"/>
              </w:rPr>
            </w:pPr>
            <w:r>
              <w:rPr>
                <w:sz w:val="16"/>
                <w:szCs w:val="16"/>
              </w:rPr>
              <w:t>0.75</w:t>
            </w:r>
          </w:p>
        </w:tc>
        <w:tc>
          <w:tcPr>
            <w:tcW w:w="691" w:type="dxa"/>
            <w:gridSpan w:val="3"/>
            <w:tcBorders>
              <w:top w:val="nil"/>
              <w:left w:val="nil"/>
              <w:bottom w:val="single" w:sz="4" w:space="0" w:color="000000"/>
              <w:right w:val="single" w:sz="4" w:space="0" w:color="000000"/>
            </w:tcBorders>
            <w:shd w:val="clear" w:color="auto" w:fill="auto"/>
            <w:vAlign w:val="center"/>
          </w:tcPr>
          <w:p w14:paraId="4ED6A2BA" w14:textId="77777777" w:rsidR="00DF08A2" w:rsidRDefault="00DF08A2" w:rsidP="00221E0C">
            <w:pPr>
              <w:ind w:right="40"/>
              <w:jc w:val="center"/>
              <w:rPr>
                <w:sz w:val="16"/>
                <w:szCs w:val="16"/>
              </w:rPr>
            </w:pPr>
            <w:r>
              <w:rPr>
                <w:sz w:val="16"/>
                <w:szCs w:val="16"/>
              </w:rPr>
              <w:t>0.74</w:t>
            </w:r>
          </w:p>
        </w:tc>
        <w:tc>
          <w:tcPr>
            <w:tcW w:w="690" w:type="dxa"/>
            <w:gridSpan w:val="3"/>
            <w:tcBorders>
              <w:top w:val="nil"/>
              <w:left w:val="nil"/>
              <w:bottom w:val="single" w:sz="4" w:space="0" w:color="000000"/>
              <w:right w:val="single" w:sz="4" w:space="0" w:color="000000"/>
            </w:tcBorders>
            <w:shd w:val="clear" w:color="auto" w:fill="auto"/>
            <w:vAlign w:val="center"/>
          </w:tcPr>
          <w:p w14:paraId="1B2D90CA" w14:textId="77777777" w:rsidR="00DF08A2" w:rsidRDefault="00DF08A2" w:rsidP="00221E0C">
            <w:pPr>
              <w:ind w:right="40"/>
              <w:jc w:val="center"/>
              <w:rPr>
                <w:sz w:val="16"/>
                <w:szCs w:val="16"/>
              </w:rPr>
            </w:pPr>
            <w:r>
              <w:rPr>
                <w:sz w:val="16"/>
                <w:szCs w:val="16"/>
              </w:rPr>
              <w:t>0.73</w:t>
            </w:r>
          </w:p>
        </w:tc>
        <w:tc>
          <w:tcPr>
            <w:tcW w:w="688" w:type="dxa"/>
            <w:gridSpan w:val="3"/>
            <w:tcBorders>
              <w:top w:val="nil"/>
              <w:left w:val="nil"/>
              <w:bottom w:val="single" w:sz="4" w:space="0" w:color="000000"/>
              <w:right w:val="single" w:sz="4" w:space="0" w:color="000000"/>
            </w:tcBorders>
            <w:shd w:val="clear" w:color="auto" w:fill="auto"/>
            <w:vAlign w:val="center"/>
          </w:tcPr>
          <w:p w14:paraId="3E185958" w14:textId="77777777" w:rsidR="00DF08A2" w:rsidRDefault="00DF08A2" w:rsidP="00221E0C">
            <w:pPr>
              <w:ind w:right="40"/>
              <w:jc w:val="center"/>
              <w:rPr>
                <w:sz w:val="16"/>
                <w:szCs w:val="16"/>
              </w:rPr>
            </w:pPr>
            <w:r>
              <w:rPr>
                <w:sz w:val="16"/>
                <w:szCs w:val="16"/>
              </w:rPr>
              <w:t>0.72</w:t>
            </w:r>
          </w:p>
        </w:tc>
        <w:tc>
          <w:tcPr>
            <w:tcW w:w="690" w:type="dxa"/>
            <w:gridSpan w:val="3"/>
            <w:tcBorders>
              <w:top w:val="nil"/>
              <w:left w:val="nil"/>
              <w:bottom w:val="single" w:sz="4" w:space="0" w:color="000000"/>
              <w:right w:val="single" w:sz="4" w:space="0" w:color="000000"/>
            </w:tcBorders>
            <w:shd w:val="clear" w:color="auto" w:fill="auto"/>
            <w:vAlign w:val="center"/>
          </w:tcPr>
          <w:p w14:paraId="47285524" w14:textId="77777777" w:rsidR="00DF08A2" w:rsidRDefault="00DF08A2" w:rsidP="00221E0C">
            <w:pPr>
              <w:ind w:right="40"/>
              <w:jc w:val="center"/>
              <w:rPr>
                <w:sz w:val="16"/>
                <w:szCs w:val="16"/>
              </w:rPr>
            </w:pPr>
            <w:r>
              <w:rPr>
                <w:sz w:val="16"/>
                <w:szCs w:val="16"/>
              </w:rPr>
              <w:t>0.70</w:t>
            </w:r>
          </w:p>
        </w:tc>
        <w:tc>
          <w:tcPr>
            <w:tcW w:w="686" w:type="dxa"/>
            <w:gridSpan w:val="3"/>
            <w:tcBorders>
              <w:top w:val="nil"/>
              <w:left w:val="nil"/>
              <w:bottom w:val="single" w:sz="4" w:space="0" w:color="000000"/>
              <w:right w:val="single" w:sz="4" w:space="0" w:color="000000"/>
            </w:tcBorders>
            <w:shd w:val="clear" w:color="auto" w:fill="auto"/>
            <w:vAlign w:val="center"/>
          </w:tcPr>
          <w:p w14:paraId="71572D8D" w14:textId="77777777" w:rsidR="00DF08A2" w:rsidRDefault="00DF08A2" w:rsidP="00221E0C">
            <w:pPr>
              <w:ind w:right="40"/>
              <w:jc w:val="center"/>
              <w:rPr>
                <w:sz w:val="16"/>
                <w:szCs w:val="16"/>
              </w:rPr>
            </w:pPr>
            <w:r>
              <w:rPr>
                <w:sz w:val="16"/>
                <w:szCs w:val="16"/>
              </w:rPr>
              <w:t>0.70</w:t>
            </w:r>
          </w:p>
        </w:tc>
        <w:tc>
          <w:tcPr>
            <w:tcW w:w="674" w:type="dxa"/>
            <w:gridSpan w:val="3"/>
            <w:tcBorders>
              <w:top w:val="nil"/>
              <w:left w:val="nil"/>
              <w:bottom w:val="single" w:sz="4" w:space="0" w:color="000000"/>
              <w:right w:val="single" w:sz="4" w:space="0" w:color="000000"/>
            </w:tcBorders>
            <w:shd w:val="clear" w:color="auto" w:fill="auto"/>
            <w:vAlign w:val="center"/>
          </w:tcPr>
          <w:p w14:paraId="387B7482" w14:textId="77777777" w:rsidR="00DF08A2" w:rsidRDefault="00DF08A2" w:rsidP="00221E0C">
            <w:pPr>
              <w:ind w:right="40"/>
              <w:jc w:val="center"/>
              <w:rPr>
                <w:sz w:val="16"/>
                <w:szCs w:val="16"/>
              </w:rPr>
            </w:pPr>
            <w:r>
              <w:rPr>
                <w:sz w:val="16"/>
                <w:szCs w:val="16"/>
              </w:rPr>
              <w:t>0.69</w:t>
            </w:r>
          </w:p>
        </w:tc>
        <w:tc>
          <w:tcPr>
            <w:tcW w:w="696" w:type="dxa"/>
            <w:gridSpan w:val="3"/>
            <w:tcBorders>
              <w:top w:val="nil"/>
              <w:left w:val="nil"/>
              <w:bottom w:val="single" w:sz="4" w:space="0" w:color="000000"/>
              <w:right w:val="single" w:sz="4" w:space="0" w:color="000000"/>
            </w:tcBorders>
            <w:shd w:val="clear" w:color="auto" w:fill="auto"/>
            <w:vAlign w:val="center"/>
          </w:tcPr>
          <w:p w14:paraId="7331637C" w14:textId="77777777" w:rsidR="00DF08A2" w:rsidRDefault="00DF08A2" w:rsidP="00221E0C">
            <w:pPr>
              <w:ind w:right="40"/>
              <w:jc w:val="center"/>
              <w:rPr>
                <w:sz w:val="16"/>
                <w:szCs w:val="16"/>
              </w:rPr>
            </w:pPr>
            <w:r>
              <w:rPr>
                <w:sz w:val="16"/>
                <w:szCs w:val="16"/>
              </w:rPr>
              <w:t>0.68</w:t>
            </w:r>
          </w:p>
        </w:tc>
        <w:tc>
          <w:tcPr>
            <w:tcW w:w="696" w:type="dxa"/>
            <w:tcBorders>
              <w:top w:val="nil"/>
              <w:left w:val="nil"/>
              <w:bottom w:val="single" w:sz="4" w:space="0" w:color="000000"/>
              <w:right w:val="single" w:sz="4" w:space="0" w:color="000000"/>
            </w:tcBorders>
            <w:shd w:val="clear" w:color="auto" w:fill="auto"/>
            <w:vAlign w:val="center"/>
          </w:tcPr>
          <w:p w14:paraId="48C27818" w14:textId="77777777" w:rsidR="00DF08A2" w:rsidRDefault="00DF08A2" w:rsidP="00221E0C">
            <w:pPr>
              <w:ind w:right="40"/>
              <w:jc w:val="center"/>
              <w:rPr>
                <w:sz w:val="16"/>
                <w:szCs w:val="16"/>
              </w:rPr>
            </w:pPr>
            <w:r>
              <w:rPr>
                <w:sz w:val="16"/>
                <w:szCs w:val="16"/>
              </w:rPr>
              <w:t>0.67</w:t>
            </w:r>
          </w:p>
        </w:tc>
      </w:tr>
      <w:tr w:rsidR="00F32E7A" w14:paraId="497D1BAA" w14:textId="77777777" w:rsidTr="00F32E7A">
        <w:trPr>
          <w:gridAfter w:val="1"/>
          <w:wAfter w:w="39" w:type="dxa"/>
          <w:trHeight w:val="28"/>
          <w:jc w:val="center"/>
        </w:trPr>
        <w:tc>
          <w:tcPr>
            <w:tcW w:w="14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E86648" w14:textId="77777777" w:rsidR="00DF08A2" w:rsidRDefault="00DF08A2" w:rsidP="00221E0C">
            <w:pPr>
              <w:ind w:right="42"/>
              <w:jc w:val="center"/>
              <w:rPr>
                <w:sz w:val="18"/>
                <w:szCs w:val="18"/>
              </w:rPr>
            </w:pPr>
            <w:r>
              <w:rPr>
                <w:sz w:val="18"/>
                <w:szCs w:val="18"/>
              </w:rPr>
              <w:t>Huánuco</w:t>
            </w:r>
          </w:p>
        </w:tc>
        <w:tc>
          <w:tcPr>
            <w:tcW w:w="699" w:type="dxa"/>
            <w:gridSpan w:val="2"/>
            <w:tcBorders>
              <w:top w:val="nil"/>
              <w:left w:val="single" w:sz="4" w:space="0" w:color="000000"/>
              <w:bottom w:val="single" w:sz="4" w:space="0" w:color="000000"/>
              <w:right w:val="single" w:sz="4" w:space="0" w:color="000000"/>
            </w:tcBorders>
            <w:shd w:val="clear" w:color="auto" w:fill="auto"/>
            <w:vAlign w:val="center"/>
          </w:tcPr>
          <w:p w14:paraId="3DA88616" w14:textId="77777777" w:rsidR="00DF08A2" w:rsidRDefault="00DF08A2" w:rsidP="00221E0C">
            <w:pPr>
              <w:ind w:right="40"/>
              <w:jc w:val="center"/>
              <w:rPr>
                <w:sz w:val="16"/>
                <w:szCs w:val="16"/>
              </w:rPr>
            </w:pPr>
            <w:r>
              <w:rPr>
                <w:sz w:val="16"/>
                <w:szCs w:val="16"/>
              </w:rPr>
              <w:t>0.86</w:t>
            </w:r>
          </w:p>
        </w:tc>
        <w:tc>
          <w:tcPr>
            <w:tcW w:w="615" w:type="dxa"/>
            <w:gridSpan w:val="2"/>
            <w:tcBorders>
              <w:top w:val="nil"/>
              <w:left w:val="nil"/>
              <w:bottom w:val="single" w:sz="4" w:space="0" w:color="000000"/>
              <w:right w:val="single" w:sz="4" w:space="0" w:color="000000"/>
            </w:tcBorders>
            <w:shd w:val="clear" w:color="auto" w:fill="auto"/>
            <w:vAlign w:val="center"/>
          </w:tcPr>
          <w:p w14:paraId="052CE119" w14:textId="77777777" w:rsidR="00DF08A2" w:rsidRDefault="00DF08A2" w:rsidP="00221E0C">
            <w:pPr>
              <w:ind w:right="40"/>
              <w:jc w:val="center"/>
              <w:rPr>
                <w:sz w:val="16"/>
                <w:szCs w:val="16"/>
              </w:rPr>
            </w:pPr>
            <w:r>
              <w:rPr>
                <w:sz w:val="16"/>
                <w:szCs w:val="16"/>
              </w:rPr>
              <w:t>0.86</w:t>
            </w:r>
          </w:p>
        </w:tc>
        <w:tc>
          <w:tcPr>
            <w:tcW w:w="690" w:type="dxa"/>
            <w:gridSpan w:val="3"/>
            <w:tcBorders>
              <w:top w:val="nil"/>
              <w:left w:val="nil"/>
              <w:bottom w:val="single" w:sz="4" w:space="0" w:color="000000"/>
              <w:right w:val="single" w:sz="4" w:space="0" w:color="000000"/>
            </w:tcBorders>
            <w:shd w:val="clear" w:color="auto" w:fill="auto"/>
            <w:vAlign w:val="center"/>
          </w:tcPr>
          <w:p w14:paraId="25C42D29" w14:textId="77777777" w:rsidR="00DF08A2" w:rsidRDefault="00DF08A2" w:rsidP="00221E0C">
            <w:pPr>
              <w:ind w:right="40"/>
              <w:jc w:val="center"/>
              <w:rPr>
                <w:sz w:val="16"/>
                <w:szCs w:val="16"/>
              </w:rPr>
            </w:pPr>
            <w:r>
              <w:rPr>
                <w:sz w:val="16"/>
                <w:szCs w:val="16"/>
              </w:rPr>
              <w:t>0.85</w:t>
            </w:r>
          </w:p>
        </w:tc>
        <w:tc>
          <w:tcPr>
            <w:tcW w:w="696" w:type="dxa"/>
            <w:gridSpan w:val="3"/>
            <w:tcBorders>
              <w:top w:val="nil"/>
              <w:left w:val="nil"/>
              <w:bottom w:val="single" w:sz="4" w:space="0" w:color="000000"/>
              <w:right w:val="single" w:sz="4" w:space="0" w:color="000000"/>
            </w:tcBorders>
            <w:shd w:val="clear" w:color="auto" w:fill="auto"/>
            <w:vAlign w:val="center"/>
          </w:tcPr>
          <w:p w14:paraId="720556C2" w14:textId="77777777" w:rsidR="00DF08A2" w:rsidRDefault="00DF08A2" w:rsidP="00221E0C">
            <w:pPr>
              <w:ind w:right="40"/>
              <w:jc w:val="center"/>
              <w:rPr>
                <w:sz w:val="16"/>
                <w:szCs w:val="16"/>
              </w:rPr>
            </w:pPr>
            <w:r>
              <w:rPr>
                <w:sz w:val="16"/>
                <w:szCs w:val="16"/>
              </w:rPr>
              <w:t>0.84</w:t>
            </w:r>
          </w:p>
        </w:tc>
        <w:tc>
          <w:tcPr>
            <w:tcW w:w="690" w:type="dxa"/>
            <w:gridSpan w:val="3"/>
            <w:tcBorders>
              <w:top w:val="nil"/>
              <w:left w:val="nil"/>
              <w:bottom w:val="single" w:sz="4" w:space="0" w:color="000000"/>
              <w:right w:val="single" w:sz="4" w:space="0" w:color="000000"/>
            </w:tcBorders>
            <w:shd w:val="clear" w:color="auto" w:fill="auto"/>
            <w:vAlign w:val="center"/>
          </w:tcPr>
          <w:p w14:paraId="51DE3AA6" w14:textId="77777777" w:rsidR="00DF08A2" w:rsidRDefault="00DF08A2" w:rsidP="00221E0C">
            <w:pPr>
              <w:ind w:right="40"/>
              <w:jc w:val="center"/>
              <w:rPr>
                <w:sz w:val="16"/>
                <w:szCs w:val="16"/>
              </w:rPr>
            </w:pPr>
            <w:r>
              <w:rPr>
                <w:sz w:val="16"/>
                <w:szCs w:val="16"/>
              </w:rPr>
              <w:t>0.83</w:t>
            </w:r>
          </w:p>
        </w:tc>
        <w:tc>
          <w:tcPr>
            <w:tcW w:w="691" w:type="dxa"/>
            <w:gridSpan w:val="3"/>
            <w:tcBorders>
              <w:top w:val="nil"/>
              <w:left w:val="nil"/>
              <w:bottom w:val="single" w:sz="4" w:space="0" w:color="000000"/>
              <w:right w:val="single" w:sz="4" w:space="0" w:color="000000"/>
            </w:tcBorders>
            <w:shd w:val="clear" w:color="auto" w:fill="auto"/>
            <w:vAlign w:val="center"/>
          </w:tcPr>
          <w:p w14:paraId="557CDAFB" w14:textId="77777777" w:rsidR="00DF08A2" w:rsidRDefault="00DF08A2" w:rsidP="00221E0C">
            <w:pPr>
              <w:ind w:right="40"/>
              <w:jc w:val="center"/>
              <w:rPr>
                <w:sz w:val="16"/>
                <w:szCs w:val="16"/>
              </w:rPr>
            </w:pPr>
            <w:r>
              <w:rPr>
                <w:sz w:val="16"/>
                <w:szCs w:val="16"/>
              </w:rPr>
              <w:t>0.82</w:t>
            </w:r>
          </w:p>
        </w:tc>
        <w:tc>
          <w:tcPr>
            <w:tcW w:w="690" w:type="dxa"/>
            <w:gridSpan w:val="3"/>
            <w:tcBorders>
              <w:top w:val="nil"/>
              <w:left w:val="nil"/>
              <w:bottom w:val="single" w:sz="4" w:space="0" w:color="000000"/>
              <w:right w:val="single" w:sz="4" w:space="0" w:color="000000"/>
            </w:tcBorders>
            <w:shd w:val="clear" w:color="auto" w:fill="auto"/>
            <w:vAlign w:val="center"/>
          </w:tcPr>
          <w:p w14:paraId="31E99F82" w14:textId="77777777" w:rsidR="00DF08A2" w:rsidRDefault="00DF08A2" w:rsidP="00221E0C">
            <w:pPr>
              <w:ind w:right="40"/>
              <w:jc w:val="center"/>
              <w:rPr>
                <w:sz w:val="16"/>
                <w:szCs w:val="16"/>
              </w:rPr>
            </w:pPr>
            <w:r>
              <w:rPr>
                <w:sz w:val="16"/>
                <w:szCs w:val="16"/>
              </w:rPr>
              <w:t>0.81</w:t>
            </w:r>
          </w:p>
        </w:tc>
        <w:tc>
          <w:tcPr>
            <w:tcW w:w="688" w:type="dxa"/>
            <w:gridSpan w:val="3"/>
            <w:tcBorders>
              <w:top w:val="nil"/>
              <w:left w:val="nil"/>
              <w:bottom w:val="single" w:sz="4" w:space="0" w:color="000000"/>
              <w:right w:val="single" w:sz="4" w:space="0" w:color="000000"/>
            </w:tcBorders>
            <w:shd w:val="clear" w:color="auto" w:fill="auto"/>
            <w:vAlign w:val="center"/>
          </w:tcPr>
          <w:p w14:paraId="6A990D46" w14:textId="77777777" w:rsidR="00DF08A2" w:rsidRDefault="00DF08A2" w:rsidP="00221E0C">
            <w:pPr>
              <w:ind w:right="40"/>
              <w:jc w:val="center"/>
              <w:rPr>
                <w:sz w:val="16"/>
                <w:szCs w:val="16"/>
              </w:rPr>
            </w:pPr>
            <w:r>
              <w:rPr>
                <w:sz w:val="16"/>
                <w:szCs w:val="16"/>
              </w:rPr>
              <w:t>0.81</w:t>
            </w:r>
          </w:p>
        </w:tc>
        <w:tc>
          <w:tcPr>
            <w:tcW w:w="690" w:type="dxa"/>
            <w:gridSpan w:val="3"/>
            <w:tcBorders>
              <w:top w:val="nil"/>
              <w:left w:val="nil"/>
              <w:bottom w:val="single" w:sz="4" w:space="0" w:color="000000"/>
              <w:right w:val="single" w:sz="4" w:space="0" w:color="000000"/>
            </w:tcBorders>
            <w:shd w:val="clear" w:color="auto" w:fill="auto"/>
            <w:vAlign w:val="center"/>
          </w:tcPr>
          <w:p w14:paraId="0C9F2879" w14:textId="77777777" w:rsidR="00DF08A2" w:rsidRDefault="00DF08A2" w:rsidP="00221E0C">
            <w:pPr>
              <w:ind w:right="40"/>
              <w:jc w:val="center"/>
              <w:rPr>
                <w:sz w:val="16"/>
                <w:szCs w:val="16"/>
              </w:rPr>
            </w:pPr>
            <w:r>
              <w:rPr>
                <w:sz w:val="16"/>
                <w:szCs w:val="16"/>
              </w:rPr>
              <w:t>0.80</w:t>
            </w:r>
          </w:p>
        </w:tc>
        <w:tc>
          <w:tcPr>
            <w:tcW w:w="686" w:type="dxa"/>
            <w:gridSpan w:val="3"/>
            <w:tcBorders>
              <w:top w:val="nil"/>
              <w:left w:val="nil"/>
              <w:bottom w:val="single" w:sz="4" w:space="0" w:color="000000"/>
              <w:right w:val="single" w:sz="4" w:space="0" w:color="000000"/>
            </w:tcBorders>
            <w:shd w:val="clear" w:color="auto" w:fill="auto"/>
            <w:vAlign w:val="center"/>
          </w:tcPr>
          <w:p w14:paraId="50E06EF7" w14:textId="77777777" w:rsidR="00DF08A2" w:rsidRDefault="00DF08A2" w:rsidP="00221E0C">
            <w:pPr>
              <w:ind w:right="40"/>
              <w:jc w:val="center"/>
              <w:rPr>
                <w:sz w:val="16"/>
                <w:szCs w:val="16"/>
              </w:rPr>
            </w:pPr>
            <w:r>
              <w:rPr>
                <w:sz w:val="16"/>
                <w:szCs w:val="16"/>
              </w:rPr>
              <w:t>0.79</w:t>
            </w:r>
          </w:p>
        </w:tc>
        <w:tc>
          <w:tcPr>
            <w:tcW w:w="674" w:type="dxa"/>
            <w:gridSpan w:val="3"/>
            <w:tcBorders>
              <w:top w:val="nil"/>
              <w:left w:val="nil"/>
              <w:bottom w:val="single" w:sz="4" w:space="0" w:color="000000"/>
              <w:right w:val="single" w:sz="4" w:space="0" w:color="000000"/>
            </w:tcBorders>
            <w:shd w:val="clear" w:color="auto" w:fill="auto"/>
            <w:vAlign w:val="center"/>
          </w:tcPr>
          <w:p w14:paraId="4D0DDEBC" w14:textId="77777777" w:rsidR="00DF08A2" w:rsidRDefault="00DF08A2" w:rsidP="00221E0C">
            <w:pPr>
              <w:ind w:right="40"/>
              <w:jc w:val="center"/>
              <w:rPr>
                <w:sz w:val="16"/>
                <w:szCs w:val="16"/>
              </w:rPr>
            </w:pPr>
            <w:r>
              <w:rPr>
                <w:sz w:val="16"/>
                <w:szCs w:val="16"/>
              </w:rPr>
              <w:t>0.78</w:t>
            </w:r>
          </w:p>
        </w:tc>
        <w:tc>
          <w:tcPr>
            <w:tcW w:w="696" w:type="dxa"/>
            <w:gridSpan w:val="3"/>
            <w:tcBorders>
              <w:top w:val="nil"/>
              <w:left w:val="nil"/>
              <w:bottom w:val="single" w:sz="4" w:space="0" w:color="000000"/>
              <w:right w:val="single" w:sz="4" w:space="0" w:color="000000"/>
            </w:tcBorders>
            <w:shd w:val="clear" w:color="auto" w:fill="auto"/>
            <w:vAlign w:val="center"/>
          </w:tcPr>
          <w:p w14:paraId="2826A671" w14:textId="77777777" w:rsidR="00DF08A2" w:rsidRDefault="00DF08A2" w:rsidP="00221E0C">
            <w:pPr>
              <w:ind w:right="40"/>
              <w:jc w:val="center"/>
              <w:rPr>
                <w:sz w:val="16"/>
                <w:szCs w:val="16"/>
              </w:rPr>
            </w:pPr>
            <w:r>
              <w:rPr>
                <w:sz w:val="16"/>
                <w:szCs w:val="16"/>
              </w:rPr>
              <w:t>0.78</w:t>
            </w:r>
          </w:p>
        </w:tc>
        <w:tc>
          <w:tcPr>
            <w:tcW w:w="696" w:type="dxa"/>
            <w:tcBorders>
              <w:top w:val="nil"/>
              <w:left w:val="nil"/>
              <w:bottom w:val="single" w:sz="4" w:space="0" w:color="000000"/>
              <w:right w:val="single" w:sz="4" w:space="0" w:color="000000"/>
            </w:tcBorders>
            <w:shd w:val="clear" w:color="auto" w:fill="auto"/>
            <w:vAlign w:val="center"/>
          </w:tcPr>
          <w:p w14:paraId="6DCC1637" w14:textId="77777777" w:rsidR="00DF08A2" w:rsidRDefault="00DF08A2" w:rsidP="00221E0C">
            <w:pPr>
              <w:ind w:right="40"/>
              <w:jc w:val="center"/>
              <w:rPr>
                <w:sz w:val="16"/>
                <w:szCs w:val="16"/>
              </w:rPr>
            </w:pPr>
            <w:r>
              <w:rPr>
                <w:sz w:val="16"/>
                <w:szCs w:val="16"/>
              </w:rPr>
              <w:t>0.77</w:t>
            </w:r>
          </w:p>
        </w:tc>
      </w:tr>
      <w:tr w:rsidR="00F32E7A" w14:paraId="1C12AC83" w14:textId="77777777" w:rsidTr="00F32E7A">
        <w:trPr>
          <w:gridAfter w:val="1"/>
          <w:wAfter w:w="39" w:type="dxa"/>
          <w:trHeight w:val="28"/>
          <w:jc w:val="center"/>
        </w:trPr>
        <w:tc>
          <w:tcPr>
            <w:tcW w:w="14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9B20F2" w14:textId="77777777" w:rsidR="00DF08A2" w:rsidRDefault="00DF08A2" w:rsidP="00221E0C">
            <w:pPr>
              <w:ind w:right="42"/>
              <w:jc w:val="center"/>
              <w:rPr>
                <w:sz w:val="18"/>
                <w:szCs w:val="18"/>
              </w:rPr>
            </w:pPr>
            <w:r>
              <w:rPr>
                <w:sz w:val="18"/>
                <w:szCs w:val="18"/>
              </w:rPr>
              <w:t>Ica</w:t>
            </w:r>
          </w:p>
        </w:tc>
        <w:tc>
          <w:tcPr>
            <w:tcW w:w="699" w:type="dxa"/>
            <w:gridSpan w:val="2"/>
            <w:tcBorders>
              <w:top w:val="nil"/>
              <w:left w:val="single" w:sz="4" w:space="0" w:color="000000"/>
              <w:bottom w:val="single" w:sz="4" w:space="0" w:color="000000"/>
              <w:right w:val="single" w:sz="4" w:space="0" w:color="000000"/>
            </w:tcBorders>
            <w:shd w:val="clear" w:color="auto" w:fill="auto"/>
            <w:vAlign w:val="center"/>
          </w:tcPr>
          <w:p w14:paraId="5D4BDC19" w14:textId="77777777" w:rsidR="00DF08A2" w:rsidRDefault="00DF08A2" w:rsidP="00221E0C">
            <w:pPr>
              <w:ind w:right="40"/>
              <w:jc w:val="center"/>
              <w:rPr>
                <w:sz w:val="16"/>
                <w:szCs w:val="16"/>
              </w:rPr>
            </w:pPr>
            <w:r>
              <w:rPr>
                <w:sz w:val="16"/>
                <w:szCs w:val="16"/>
              </w:rPr>
              <w:t>0.89</w:t>
            </w:r>
          </w:p>
        </w:tc>
        <w:tc>
          <w:tcPr>
            <w:tcW w:w="615" w:type="dxa"/>
            <w:gridSpan w:val="2"/>
            <w:tcBorders>
              <w:top w:val="nil"/>
              <w:left w:val="nil"/>
              <w:bottom w:val="single" w:sz="4" w:space="0" w:color="000000"/>
              <w:right w:val="single" w:sz="4" w:space="0" w:color="000000"/>
            </w:tcBorders>
            <w:shd w:val="clear" w:color="auto" w:fill="auto"/>
            <w:vAlign w:val="center"/>
          </w:tcPr>
          <w:p w14:paraId="42479269" w14:textId="77777777" w:rsidR="00DF08A2" w:rsidRDefault="00DF08A2" w:rsidP="00221E0C">
            <w:pPr>
              <w:ind w:right="40"/>
              <w:jc w:val="center"/>
              <w:rPr>
                <w:sz w:val="16"/>
                <w:szCs w:val="16"/>
              </w:rPr>
            </w:pPr>
            <w:r>
              <w:rPr>
                <w:sz w:val="16"/>
                <w:szCs w:val="16"/>
              </w:rPr>
              <w:t>0.89</w:t>
            </w:r>
          </w:p>
        </w:tc>
        <w:tc>
          <w:tcPr>
            <w:tcW w:w="690" w:type="dxa"/>
            <w:gridSpan w:val="3"/>
            <w:tcBorders>
              <w:top w:val="nil"/>
              <w:left w:val="nil"/>
              <w:bottom w:val="single" w:sz="4" w:space="0" w:color="000000"/>
              <w:right w:val="single" w:sz="4" w:space="0" w:color="000000"/>
            </w:tcBorders>
            <w:shd w:val="clear" w:color="auto" w:fill="auto"/>
            <w:vAlign w:val="center"/>
          </w:tcPr>
          <w:p w14:paraId="4EC88C21" w14:textId="77777777" w:rsidR="00DF08A2" w:rsidRDefault="00DF08A2" w:rsidP="00221E0C">
            <w:pPr>
              <w:ind w:right="40"/>
              <w:jc w:val="center"/>
              <w:rPr>
                <w:sz w:val="16"/>
                <w:szCs w:val="16"/>
              </w:rPr>
            </w:pPr>
            <w:r>
              <w:rPr>
                <w:sz w:val="16"/>
                <w:szCs w:val="16"/>
              </w:rPr>
              <w:t>0.88</w:t>
            </w:r>
          </w:p>
        </w:tc>
        <w:tc>
          <w:tcPr>
            <w:tcW w:w="696" w:type="dxa"/>
            <w:gridSpan w:val="3"/>
            <w:tcBorders>
              <w:top w:val="nil"/>
              <w:left w:val="nil"/>
              <w:bottom w:val="single" w:sz="4" w:space="0" w:color="000000"/>
              <w:right w:val="single" w:sz="4" w:space="0" w:color="000000"/>
            </w:tcBorders>
            <w:shd w:val="clear" w:color="auto" w:fill="auto"/>
            <w:vAlign w:val="center"/>
          </w:tcPr>
          <w:p w14:paraId="7EB49A7D" w14:textId="77777777" w:rsidR="00DF08A2" w:rsidRDefault="00DF08A2" w:rsidP="00221E0C">
            <w:pPr>
              <w:ind w:right="40"/>
              <w:jc w:val="center"/>
              <w:rPr>
                <w:sz w:val="16"/>
                <w:szCs w:val="16"/>
              </w:rPr>
            </w:pPr>
            <w:r>
              <w:rPr>
                <w:sz w:val="16"/>
                <w:szCs w:val="16"/>
              </w:rPr>
              <w:t>0.87</w:t>
            </w:r>
          </w:p>
        </w:tc>
        <w:tc>
          <w:tcPr>
            <w:tcW w:w="690" w:type="dxa"/>
            <w:gridSpan w:val="3"/>
            <w:tcBorders>
              <w:top w:val="nil"/>
              <w:left w:val="nil"/>
              <w:bottom w:val="single" w:sz="4" w:space="0" w:color="000000"/>
              <w:right w:val="single" w:sz="4" w:space="0" w:color="000000"/>
            </w:tcBorders>
            <w:shd w:val="clear" w:color="auto" w:fill="auto"/>
            <w:vAlign w:val="center"/>
          </w:tcPr>
          <w:p w14:paraId="719798B4" w14:textId="77777777" w:rsidR="00DF08A2" w:rsidRDefault="00DF08A2" w:rsidP="00221E0C">
            <w:pPr>
              <w:ind w:right="40"/>
              <w:jc w:val="center"/>
              <w:rPr>
                <w:sz w:val="16"/>
                <w:szCs w:val="16"/>
              </w:rPr>
            </w:pPr>
            <w:r>
              <w:rPr>
                <w:sz w:val="16"/>
                <w:szCs w:val="16"/>
              </w:rPr>
              <w:t>0.87</w:t>
            </w:r>
          </w:p>
        </w:tc>
        <w:tc>
          <w:tcPr>
            <w:tcW w:w="691" w:type="dxa"/>
            <w:gridSpan w:val="3"/>
            <w:tcBorders>
              <w:top w:val="nil"/>
              <w:left w:val="nil"/>
              <w:bottom w:val="single" w:sz="4" w:space="0" w:color="000000"/>
              <w:right w:val="single" w:sz="4" w:space="0" w:color="000000"/>
            </w:tcBorders>
            <w:shd w:val="clear" w:color="auto" w:fill="auto"/>
            <w:vAlign w:val="center"/>
          </w:tcPr>
          <w:p w14:paraId="5FCA35CA" w14:textId="77777777" w:rsidR="00DF08A2" w:rsidRDefault="00DF08A2" w:rsidP="00221E0C">
            <w:pPr>
              <w:ind w:right="40"/>
              <w:jc w:val="center"/>
              <w:rPr>
                <w:sz w:val="16"/>
                <w:szCs w:val="16"/>
              </w:rPr>
            </w:pPr>
            <w:r>
              <w:rPr>
                <w:sz w:val="16"/>
                <w:szCs w:val="16"/>
              </w:rPr>
              <w:t>0.86</w:t>
            </w:r>
          </w:p>
        </w:tc>
        <w:tc>
          <w:tcPr>
            <w:tcW w:w="690" w:type="dxa"/>
            <w:gridSpan w:val="3"/>
            <w:tcBorders>
              <w:top w:val="nil"/>
              <w:left w:val="nil"/>
              <w:bottom w:val="single" w:sz="4" w:space="0" w:color="000000"/>
              <w:right w:val="single" w:sz="4" w:space="0" w:color="000000"/>
            </w:tcBorders>
            <w:shd w:val="clear" w:color="auto" w:fill="auto"/>
            <w:vAlign w:val="center"/>
          </w:tcPr>
          <w:p w14:paraId="6B7E5EB9" w14:textId="77777777" w:rsidR="00DF08A2" w:rsidRDefault="00DF08A2" w:rsidP="00221E0C">
            <w:pPr>
              <w:ind w:right="40"/>
              <w:jc w:val="center"/>
              <w:rPr>
                <w:sz w:val="16"/>
                <w:szCs w:val="16"/>
              </w:rPr>
            </w:pPr>
            <w:r>
              <w:rPr>
                <w:sz w:val="16"/>
                <w:szCs w:val="16"/>
              </w:rPr>
              <w:t>0.85</w:t>
            </w:r>
          </w:p>
        </w:tc>
        <w:tc>
          <w:tcPr>
            <w:tcW w:w="688" w:type="dxa"/>
            <w:gridSpan w:val="3"/>
            <w:tcBorders>
              <w:top w:val="nil"/>
              <w:left w:val="nil"/>
              <w:bottom w:val="single" w:sz="4" w:space="0" w:color="000000"/>
              <w:right w:val="single" w:sz="4" w:space="0" w:color="000000"/>
            </w:tcBorders>
            <w:shd w:val="clear" w:color="auto" w:fill="auto"/>
            <w:vAlign w:val="center"/>
          </w:tcPr>
          <w:p w14:paraId="6A04BEF7" w14:textId="77777777" w:rsidR="00DF08A2" w:rsidRDefault="00DF08A2" w:rsidP="00221E0C">
            <w:pPr>
              <w:ind w:right="40"/>
              <w:jc w:val="center"/>
              <w:rPr>
                <w:sz w:val="16"/>
                <w:szCs w:val="16"/>
              </w:rPr>
            </w:pPr>
            <w:r>
              <w:rPr>
                <w:sz w:val="16"/>
                <w:szCs w:val="16"/>
              </w:rPr>
              <w:t>0.85</w:t>
            </w:r>
          </w:p>
        </w:tc>
        <w:tc>
          <w:tcPr>
            <w:tcW w:w="690" w:type="dxa"/>
            <w:gridSpan w:val="3"/>
            <w:tcBorders>
              <w:top w:val="nil"/>
              <w:left w:val="nil"/>
              <w:bottom w:val="single" w:sz="4" w:space="0" w:color="000000"/>
              <w:right w:val="single" w:sz="4" w:space="0" w:color="000000"/>
            </w:tcBorders>
            <w:shd w:val="clear" w:color="auto" w:fill="auto"/>
            <w:vAlign w:val="center"/>
          </w:tcPr>
          <w:p w14:paraId="531EE8F7" w14:textId="77777777" w:rsidR="00DF08A2" w:rsidRDefault="00DF08A2" w:rsidP="00221E0C">
            <w:pPr>
              <w:ind w:right="40"/>
              <w:jc w:val="center"/>
              <w:rPr>
                <w:sz w:val="16"/>
                <w:szCs w:val="16"/>
              </w:rPr>
            </w:pPr>
            <w:r>
              <w:rPr>
                <w:sz w:val="16"/>
                <w:szCs w:val="16"/>
              </w:rPr>
              <w:t>0.84</w:t>
            </w:r>
          </w:p>
        </w:tc>
        <w:tc>
          <w:tcPr>
            <w:tcW w:w="686" w:type="dxa"/>
            <w:gridSpan w:val="3"/>
            <w:tcBorders>
              <w:top w:val="nil"/>
              <w:left w:val="nil"/>
              <w:bottom w:val="single" w:sz="4" w:space="0" w:color="000000"/>
              <w:right w:val="single" w:sz="4" w:space="0" w:color="000000"/>
            </w:tcBorders>
            <w:shd w:val="clear" w:color="auto" w:fill="auto"/>
            <w:vAlign w:val="center"/>
          </w:tcPr>
          <w:p w14:paraId="63DC2066" w14:textId="77777777" w:rsidR="00DF08A2" w:rsidRDefault="00DF08A2" w:rsidP="00221E0C">
            <w:pPr>
              <w:ind w:right="40"/>
              <w:jc w:val="center"/>
              <w:rPr>
                <w:sz w:val="16"/>
                <w:szCs w:val="16"/>
              </w:rPr>
            </w:pPr>
            <w:r>
              <w:rPr>
                <w:sz w:val="16"/>
                <w:szCs w:val="16"/>
              </w:rPr>
              <w:t>0.83</w:t>
            </w:r>
          </w:p>
        </w:tc>
        <w:tc>
          <w:tcPr>
            <w:tcW w:w="674" w:type="dxa"/>
            <w:gridSpan w:val="3"/>
            <w:tcBorders>
              <w:top w:val="nil"/>
              <w:left w:val="nil"/>
              <w:bottom w:val="single" w:sz="4" w:space="0" w:color="000000"/>
              <w:right w:val="single" w:sz="4" w:space="0" w:color="000000"/>
            </w:tcBorders>
            <w:shd w:val="clear" w:color="auto" w:fill="auto"/>
            <w:vAlign w:val="center"/>
          </w:tcPr>
          <w:p w14:paraId="0ED3CCA3" w14:textId="77777777" w:rsidR="00DF08A2" w:rsidRDefault="00DF08A2" w:rsidP="00221E0C">
            <w:pPr>
              <w:ind w:right="40"/>
              <w:jc w:val="center"/>
              <w:rPr>
                <w:sz w:val="16"/>
                <w:szCs w:val="16"/>
              </w:rPr>
            </w:pPr>
            <w:r>
              <w:rPr>
                <w:sz w:val="16"/>
                <w:szCs w:val="16"/>
              </w:rPr>
              <w:t>0.83</w:t>
            </w:r>
          </w:p>
        </w:tc>
        <w:tc>
          <w:tcPr>
            <w:tcW w:w="696" w:type="dxa"/>
            <w:gridSpan w:val="3"/>
            <w:tcBorders>
              <w:top w:val="nil"/>
              <w:left w:val="nil"/>
              <w:bottom w:val="single" w:sz="4" w:space="0" w:color="000000"/>
              <w:right w:val="single" w:sz="4" w:space="0" w:color="000000"/>
            </w:tcBorders>
            <w:shd w:val="clear" w:color="auto" w:fill="auto"/>
            <w:vAlign w:val="center"/>
          </w:tcPr>
          <w:p w14:paraId="6E5E4C0C" w14:textId="77777777" w:rsidR="00DF08A2" w:rsidRDefault="00DF08A2" w:rsidP="00221E0C">
            <w:pPr>
              <w:ind w:right="40"/>
              <w:jc w:val="center"/>
              <w:rPr>
                <w:sz w:val="16"/>
                <w:szCs w:val="16"/>
              </w:rPr>
            </w:pPr>
            <w:r>
              <w:rPr>
                <w:sz w:val="16"/>
                <w:szCs w:val="16"/>
              </w:rPr>
              <w:t>0.82</w:t>
            </w:r>
          </w:p>
        </w:tc>
        <w:tc>
          <w:tcPr>
            <w:tcW w:w="696" w:type="dxa"/>
            <w:tcBorders>
              <w:top w:val="nil"/>
              <w:left w:val="nil"/>
              <w:bottom w:val="single" w:sz="4" w:space="0" w:color="000000"/>
              <w:right w:val="single" w:sz="4" w:space="0" w:color="000000"/>
            </w:tcBorders>
            <w:shd w:val="clear" w:color="auto" w:fill="auto"/>
            <w:vAlign w:val="center"/>
          </w:tcPr>
          <w:p w14:paraId="32986976" w14:textId="77777777" w:rsidR="00DF08A2" w:rsidRDefault="00DF08A2" w:rsidP="00221E0C">
            <w:pPr>
              <w:ind w:right="40"/>
              <w:jc w:val="center"/>
              <w:rPr>
                <w:sz w:val="16"/>
                <w:szCs w:val="16"/>
              </w:rPr>
            </w:pPr>
            <w:r>
              <w:rPr>
                <w:sz w:val="16"/>
                <w:szCs w:val="16"/>
              </w:rPr>
              <w:t>0.82</w:t>
            </w:r>
          </w:p>
        </w:tc>
      </w:tr>
      <w:tr w:rsidR="00F32E7A" w14:paraId="694F72C5" w14:textId="77777777" w:rsidTr="00F32E7A">
        <w:trPr>
          <w:gridAfter w:val="1"/>
          <w:wAfter w:w="39" w:type="dxa"/>
          <w:trHeight w:val="28"/>
          <w:jc w:val="center"/>
        </w:trPr>
        <w:tc>
          <w:tcPr>
            <w:tcW w:w="14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70CC7F" w14:textId="77777777" w:rsidR="00DF08A2" w:rsidRDefault="00DF08A2" w:rsidP="00221E0C">
            <w:pPr>
              <w:ind w:right="42"/>
              <w:jc w:val="center"/>
              <w:rPr>
                <w:sz w:val="18"/>
                <w:szCs w:val="18"/>
              </w:rPr>
            </w:pPr>
            <w:r>
              <w:rPr>
                <w:sz w:val="18"/>
                <w:szCs w:val="18"/>
              </w:rPr>
              <w:lastRenderedPageBreak/>
              <w:t>Junín</w:t>
            </w:r>
          </w:p>
        </w:tc>
        <w:tc>
          <w:tcPr>
            <w:tcW w:w="699" w:type="dxa"/>
            <w:gridSpan w:val="2"/>
            <w:tcBorders>
              <w:top w:val="nil"/>
              <w:left w:val="single" w:sz="4" w:space="0" w:color="000000"/>
              <w:bottom w:val="single" w:sz="4" w:space="0" w:color="000000"/>
              <w:right w:val="single" w:sz="4" w:space="0" w:color="000000"/>
            </w:tcBorders>
            <w:shd w:val="clear" w:color="auto" w:fill="auto"/>
            <w:vAlign w:val="center"/>
          </w:tcPr>
          <w:p w14:paraId="6961F2BC" w14:textId="77777777" w:rsidR="00DF08A2" w:rsidRDefault="00DF08A2" w:rsidP="00221E0C">
            <w:pPr>
              <w:ind w:right="40"/>
              <w:jc w:val="center"/>
              <w:rPr>
                <w:sz w:val="16"/>
                <w:szCs w:val="16"/>
              </w:rPr>
            </w:pPr>
            <w:r>
              <w:rPr>
                <w:sz w:val="16"/>
                <w:szCs w:val="16"/>
              </w:rPr>
              <w:t>0.91</w:t>
            </w:r>
          </w:p>
        </w:tc>
        <w:tc>
          <w:tcPr>
            <w:tcW w:w="615" w:type="dxa"/>
            <w:gridSpan w:val="2"/>
            <w:tcBorders>
              <w:top w:val="nil"/>
              <w:left w:val="nil"/>
              <w:bottom w:val="single" w:sz="4" w:space="0" w:color="000000"/>
              <w:right w:val="single" w:sz="4" w:space="0" w:color="000000"/>
            </w:tcBorders>
            <w:shd w:val="clear" w:color="auto" w:fill="auto"/>
            <w:vAlign w:val="center"/>
          </w:tcPr>
          <w:p w14:paraId="6DAA04E3" w14:textId="77777777" w:rsidR="00DF08A2" w:rsidRDefault="00DF08A2" w:rsidP="00221E0C">
            <w:pPr>
              <w:ind w:right="40"/>
              <w:jc w:val="center"/>
              <w:rPr>
                <w:sz w:val="16"/>
                <w:szCs w:val="16"/>
              </w:rPr>
            </w:pPr>
            <w:r>
              <w:rPr>
                <w:sz w:val="16"/>
                <w:szCs w:val="16"/>
              </w:rPr>
              <w:t>0.90</w:t>
            </w:r>
          </w:p>
        </w:tc>
        <w:tc>
          <w:tcPr>
            <w:tcW w:w="690" w:type="dxa"/>
            <w:gridSpan w:val="3"/>
            <w:tcBorders>
              <w:top w:val="nil"/>
              <w:left w:val="nil"/>
              <w:bottom w:val="single" w:sz="4" w:space="0" w:color="000000"/>
              <w:right w:val="single" w:sz="4" w:space="0" w:color="000000"/>
            </w:tcBorders>
            <w:shd w:val="clear" w:color="auto" w:fill="auto"/>
            <w:vAlign w:val="center"/>
          </w:tcPr>
          <w:p w14:paraId="2E8A7C91" w14:textId="77777777" w:rsidR="00DF08A2" w:rsidRDefault="00DF08A2" w:rsidP="00221E0C">
            <w:pPr>
              <w:ind w:right="40"/>
              <w:jc w:val="center"/>
              <w:rPr>
                <w:sz w:val="16"/>
                <w:szCs w:val="16"/>
              </w:rPr>
            </w:pPr>
            <w:r>
              <w:rPr>
                <w:sz w:val="16"/>
                <w:szCs w:val="16"/>
              </w:rPr>
              <w:t>0.89</w:t>
            </w:r>
          </w:p>
        </w:tc>
        <w:tc>
          <w:tcPr>
            <w:tcW w:w="696" w:type="dxa"/>
            <w:gridSpan w:val="3"/>
            <w:tcBorders>
              <w:top w:val="nil"/>
              <w:left w:val="nil"/>
              <w:bottom w:val="single" w:sz="4" w:space="0" w:color="000000"/>
              <w:right w:val="single" w:sz="4" w:space="0" w:color="000000"/>
            </w:tcBorders>
            <w:shd w:val="clear" w:color="auto" w:fill="auto"/>
            <w:vAlign w:val="center"/>
          </w:tcPr>
          <w:p w14:paraId="11D98325" w14:textId="77777777" w:rsidR="00DF08A2" w:rsidRDefault="00DF08A2" w:rsidP="00221E0C">
            <w:pPr>
              <w:ind w:right="40"/>
              <w:jc w:val="center"/>
              <w:rPr>
                <w:sz w:val="16"/>
                <w:szCs w:val="16"/>
              </w:rPr>
            </w:pPr>
            <w:r>
              <w:rPr>
                <w:sz w:val="16"/>
                <w:szCs w:val="16"/>
              </w:rPr>
              <w:t>0.89</w:t>
            </w:r>
          </w:p>
        </w:tc>
        <w:tc>
          <w:tcPr>
            <w:tcW w:w="690" w:type="dxa"/>
            <w:gridSpan w:val="3"/>
            <w:tcBorders>
              <w:top w:val="nil"/>
              <w:left w:val="nil"/>
              <w:bottom w:val="single" w:sz="4" w:space="0" w:color="000000"/>
              <w:right w:val="single" w:sz="4" w:space="0" w:color="000000"/>
            </w:tcBorders>
            <w:shd w:val="clear" w:color="auto" w:fill="auto"/>
            <w:vAlign w:val="center"/>
          </w:tcPr>
          <w:p w14:paraId="6088EC52" w14:textId="77777777" w:rsidR="00DF08A2" w:rsidRDefault="00DF08A2" w:rsidP="00221E0C">
            <w:pPr>
              <w:ind w:right="40"/>
              <w:jc w:val="center"/>
              <w:rPr>
                <w:sz w:val="16"/>
                <w:szCs w:val="16"/>
              </w:rPr>
            </w:pPr>
            <w:r>
              <w:rPr>
                <w:sz w:val="16"/>
                <w:szCs w:val="16"/>
              </w:rPr>
              <w:t>0.88</w:t>
            </w:r>
          </w:p>
        </w:tc>
        <w:tc>
          <w:tcPr>
            <w:tcW w:w="691" w:type="dxa"/>
            <w:gridSpan w:val="3"/>
            <w:tcBorders>
              <w:top w:val="nil"/>
              <w:left w:val="nil"/>
              <w:bottom w:val="single" w:sz="4" w:space="0" w:color="000000"/>
              <w:right w:val="single" w:sz="4" w:space="0" w:color="000000"/>
            </w:tcBorders>
            <w:shd w:val="clear" w:color="auto" w:fill="auto"/>
            <w:vAlign w:val="center"/>
          </w:tcPr>
          <w:p w14:paraId="7FDEE35F" w14:textId="77777777" w:rsidR="00DF08A2" w:rsidRDefault="00DF08A2" w:rsidP="00221E0C">
            <w:pPr>
              <w:ind w:right="40"/>
              <w:jc w:val="center"/>
              <w:rPr>
                <w:sz w:val="16"/>
                <w:szCs w:val="16"/>
              </w:rPr>
            </w:pPr>
            <w:r>
              <w:rPr>
                <w:sz w:val="16"/>
                <w:szCs w:val="16"/>
              </w:rPr>
              <w:t>0.88</w:t>
            </w:r>
          </w:p>
        </w:tc>
        <w:tc>
          <w:tcPr>
            <w:tcW w:w="690" w:type="dxa"/>
            <w:gridSpan w:val="3"/>
            <w:tcBorders>
              <w:top w:val="nil"/>
              <w:left w:val="nil"/>
              <w:bottom w:val="single" w:sz="4" w:space="0" w:color="000000"/>
              <w:right w:val="single" w:sz="4" w:space="0" w:color="000000"/>
            </w:tcBorders>
            <w:shd w:val="clear" w:color="auto" w:fill="auto"/>
            <w:vAlign w:val="center"/>
          </w:tcPr>
          <w:p w14:paraId="24C5AEB2" w14:textId="77777777" w:rsidR="00DF08A2" w:rsidRDefault="00DF08A2" w:rsidP="00221E0C">
            <w:pPr>
              <w:ind w:right="40"/>
              <w:jc w:val="center"/>
              <w:rPr>
                <w:sz w:val="16"/>
                <w:szCs w:val="16"/>
              </w:rPr>
            </w:pPr>
            <w:r>
              <w:rPr>
                <w:sz w:val="16"/>
                <w:szCs w:val="16"/>
              </w:rPr>
              <w:t>0.87</w:t>
            </w:r>
          </w:p>
        </w:tc>
        <w:tc>
          <w:tcPr>
            <w:tcW w:w="688" w:type="dxa"/>
            <w:gridSpan w:val="3"/>
            <w:tcBorders>
              <w:top w:val="nil"/>
              <w:left w:val="nil"/>
              <w:bottom w:val="single" w:sz="4" w:space="0" w:color="000000"/>
              <w:right w:val="single" w:sz="4" w:space="0" w:color="000000"/>
            </w:tcBorders>
            <w:shd w:val="clear" w:color="auto" w:fill="auto"/>
            <w:vAlign w:val="center"/>
          </w:tcPr>
          <w:p w14:paraId="4ECBADD1" w14:textId="77777777" w:rsidR="00DF08A2" w:rsidRDefault="00DF08A2" w:rsidP="00221E0C">
            <w:pPr>
              <w:ind w:right="40"/>
              <w:jc w:val="center"/>
              <w:rPr>
                <w:sz w:val="16"/>
                <w:szCs w:val="16"/>
              </w:rPr>
            </w:pPr>
            <w:r>
              <w:rPr>
                <w:sz w:val="16"/>
                <w:szCs w:val="16"/>
              </w:rPr>
              <w:t>0.86</w:t>
            </w:r>
          </w:p>
        </w:tc>
        <w:tc>
          <w:tcPr>
            <w:tcW w:w="690" w:type="dxa"/>
            <w:gridSpan w:val="3"/>
            <w:tcBorders>
              <w:top w:val="nil"/>
              <w:left w:val="nil"/>
              <w:bottom w:val="single" w:sz="4" w:space="0" w:color="000000"/>
              <w:right w:val="single" w:sz="4" w:space="0" w:color="000000"/>
            </w:tcBorders>
            <w:shd w:val="clear" w:color="auto" w:fill="auto"/>
            <w:vAlign w:val="center"/>
          </w:tcPr>
          <w:p w14:paraId="76D80BE1" w14:textId="77777777" w:rsidR="00DF08A2" w:rsidRDefault="00DF08A2" w:rsidP="00221E0C">
            <w:pPr>
              <w:ind w:right="40"/>
              <w:jc w:val="center"/>
              <w:rPr>
                <w:sz w:val="16"/>
                <w:szCs w:val="16"/>
              </w:rPr>
            </w:pPr>
            <w:r>
              <w:rPr>
                <w:sz w:val="16"/>
                <w:szCs w:val="16"/>
              </w:rPr>
              <w:t>0.86</w:t>
            </w:r>
          </w:p>
        </w:tc>
        <w:tc>
          <w:tcPr>
            <w:tcW w:w="686" w:type="dxa"/>
            <w:gridSpan w:val="3"/>
            <w:tcBorders>
              <w:top w:val="nil"/>
              <w:left w:val="nil"/>
              <w:bottom w:val="single" w:sz="4" w:space="0" w:color="000000"/>
              <w:right w:val="single" w:sz="4" w:space="0" w:color="000000"/>
            </w:tcBorders>
            <w:shd w:val="clear" w:color="auto" w:fill="auto"/>
            <w:vAlign w:val="center"/>
          </w:tcPr>
          <w:p w14:paraId="594CB896" w14:textId="77777777" w:rsidR="00DF08A2" w:rsidRDefault="00DF08A2" w:rsidP="00221E0C">
            <w:pPr>
              <w:ind w:right="40"/>
              <w:jc w:val="center"/>
              <w:rPr>
                <w:sz w:val="16"/>
                <w:szCs w:val="16"/>
              </w:rPr>
            </w:pPr>
            <w:r>
              <w:rPr>
                <w:sz w:val="16"/>
                <w:szCs w:val="16"/>
              </w:rPr>
              <w:t>0.85</w:t>
            </w:r>
          </w:p>
        </w:tc>
        <w:tc>
          <w:tcPr>
            <w:tcW w:w="674" w:type="dxa"/>
            <w:gridSpan w:val="3"/>
            <w:tcBorders>
              <w:top w:val="nil"/>
              <w:left w:val="nil"/>
              <w:bottom w:val="single" w:sz="4" w:space="0" w:color="000000"/>
              <w:right w:val="single" w:sz="4" w:space="0" w:color="000000"/>
            </w:tcBorders>
            <w:shd w:val="clear" w:color="auto" w:fill="auto"/>
            <w:vAlign w:val="center"/>
          </w:tcPr>
          <w:p w14:paraId="6F524A73" w14:textId="77777777" w:rsidR="00DF08A2" w:rsidRDefault="00DF08A2" w:rsidP="00221E0C">
            <w:pPr>
              <w:ind w:right="40"/>
              <w:jc w:val="center"/>
              <w:rPr>
                <w:sz w:val="16"/>
                <w:szCs w:val="16"/>
              </w:rPr>
            </w:pPr>
            <w:r>
              <w:rPr>
                <w:sz w:val="16"/>
                <w:szCs w:val="16"/>
              </w:rPr>
              <w:t>0.85</w:t>
            </w:r>
          </w:p>
        </w:tc>
        <w:tc>
          <w:tcPr>
            <w:tcW w:w="696" w:type="dxa"/>
            <w:gridSpan w:val="3"/>
            <w:tcBorders>
              <w:top w:val="nil"/>
              <w:left w:val="nil"/>
              <w:bottom w:val="single" w:sz="4" w:space="0" w:color="000000"/>
              <w:right w:val="single" w:sz="4" w:space="0" w:color="000000"/>
            </w:tcBorders>
            <w:shd w:val="clear" w:color="auto" w:fill="auto"/>
            <w:vAlign w:val="center"/>
          </w:tcPr>
          <w:p w14:paraId="42FF1690" w14:textId="77777777" w:rsidR="00DF08A2" w:rsidRDefault="00DF08A2" w:rsidP="00221E0C">
            <w:pPr>
              <w:ind w:right="40"/>
              <w:jc w:val="center"/>
              <w:rPr>
                <w:sz w:val="16"/>
                <w:szCs w:val="16"/>
              </w:rPr>
            </w:pPr>
            <w:r>
              <w:rPr>
                <w:sz w:val="16"/>
                <w:szCs w:val="16"/>
              </w:rPr>
              <w:t>0.84</w:t>
            </w:r>
          </w:p>
        </w:tc>
        <w:tc>
          <w:tcPr>
            <w:tcW w:w="696" w:type="dxa"/>
            <w:tcBorders>
              <w:top w:val="nil"/>
              <w:left w:val="nil"/>
              <w:bottom w:val="single" w:sz="4" w:space="0" w:color="000000"/>
              <w:right w:val="single" w:sz="4" w:space="0" w:color="000000"/>
            </w:tcBorders>
            <w:shd w:val="clear" w:color="auto" w:fill="auto"/>
            <w:vAlign w:val="center"/>
          </w:tcPr>
          <w:p w14:paraId="4F1164A8" w14:textId="77777777" w:rsidR="00DF08A2" w:rsidRDefault="00DF08A2" w:rsidP="00221E0C">
            <w:pPr>
              <w:ind w:right="40"/>
              <w:jc w:val="center"/>
              <w:rPr>
                <w:sz w:val="16"/>
                <w:szCs w:val="16"/>
              </w:rPr>
            </w:pPr>
            <w:r>
              <w:rPr>
                <w:sz w:val="16"/>
                <w:szCs w:val="16"/>
              </w:rPr>
              <w:t>0.84</w:t>
            </w:r>
          </w:p>
        </w:tc>
      </w:tr>
      <w:tr w:rsidR="00F32E7A" w14:paraId="79CCBB8F" w14:textId="77777777" w:rsidTr="00F32E7A">
        <w:trPr>
          <w:gridAfter w:val="1"/>
          <w:wAfter w:w="39" w:type="dxa"/>
          <w:trHeight w:val="28"/>
          <w:jc w:val="center"/>
        </w:trPr>
        <w:tc>
          <w:tcPr>
            <w:tcW w:w="14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F2E56E" w14:textId="77777777" w:rsidR="00DF08A2" w:rsidRDefault="00DF08A2" w:rsidP="00221E0C">
            <w:pPr>
              <w:ind w:right="42"/>
              <w:jc w:val="center"/>
              <w:rPr>
                <w:sz w:val="18"/>
                <w:szCs w:val="18"/>
              </w:rPr>
            </w:pPr>
            <w:r>
              <w:rPr>
                <w:sz w:val="18"/>
                <w:szCs w:val="18"/>
              </w:rPr>
              <w:t>La Libertad</w:t>
            </w:r>
          </w:p>
        </w:tc>
        <w:tc>
          <w:tcPr>
            <w:tcW w:w="699" w:type="dxa"/>
            <w:gridSpan w:val="2"/>
            <w:tcBorders>
              <w:top w:val="nil"/>
              <w:left w:val="single" w:sz="4" w:space="0" w:color="000000"/>
              <w:bottom w:val="single" w:sz="4" w:space="0" w:color="000000"/>
              <w:right w:val="single" w:sz="4" w:space="0" w:color="000000"/>
            </w:tcBorders>
            <w:shd w:val="clear" w:color="auto" w:fill="auto"/>
            <w:vAlign w:val="center"/>
          </w:tcPr>
          <w:p w14:paraId="2C587C16" w14:textId="77777777" w:rsidR="00DF08A2" w:rsidRDefault="00DF08A2" w:rsidP="00221E0C">
            <w:pPr>
              <w:ind w:right="40"/>
              <w:jc w:val="center"/>
              <w:rPr>
                <w:sz w:val="16"/>
                <w:szCs w:val="16"/>
              </w:rPr>
            </w:pPr>
            <w:r>
              <w:rPr>
                <w:sz w:val="16"/>
                <w:szCs w:val="16"/>
              </w:rPr>
              <w:t>0.85</w:t>
            </w:r>
          </w:p>
        </w:tc>
        <w:tc>
          <w:tcPr>
            <w:tcW w:w="615" w:type="dxa"/>
            <w:gridSpan w:val="2"/>
            <w:tcBorders>
              <w:top w:val="nil"/>
              <w:left w:val="nil"/>
              <w:bottom w:val="single" w:sz="4" w:space="0" w:color="000000"/>
              <w:right w:val="single" w:sz="4" w:space="0" w:color="000000"/>
            </w:tcBorders>
            <w:shd w:val="clear" w:color="auto" w:fill="auto"/>
            <w:vAlign w:val="center"/>
          </w:tcPr>
          <w:p w14:paraId="599D2AA3" w14:textId="77777777" w:rsidR="00DF08A2" w:rsidRDefault="00DF08A2" w:rsidP="00221E0C">
            <w:pPr>
              <w:ind w:right="40"/>
              <w:jc w:val="center"/>
              <w:rPr>
                <w:sz w:val="16"/>
                <w:szCs w:val="16"/>
              </w:rPr>
            </w:pPr>
            <w:r>
              <w:rPr>
                <w:sz w:val="16"/>
                <w:szCs w:val="16"/>
              </w:rPr>
              <w:t>0.84</w:t>
            </w:r>
          </w:p>
        </w:tc>
        <w:tc>
          <w:tcPr>
            <w:tcW w:w="690" w:type="dxa"/>
            <w:gridSpan w:val="3"/>
            <w:tcBorders>
              <w:top w:val="nil"/>
              <w:left w:val="nil"/>
              <w:bottom w:val="single" w:sz="4" w:space="0" w:color="000000"/>
              <w:right w:val="single" w:sz="4" w:space="0" w:color="000000"/>
            </w:tcBorders>
            <w:shd w:val="clear" w:color="auto" w:fill="auto"/>
            <w:vAlign w:val="center"/>
          </w:tcPr>
          <w:p w14:paraId="7D799676" w14:textId="77777777" w:rsidR="00DF08A2" w:rsidRDefault="00DF08A2" w:rsidP="00221E0C">
            <w:pPr>
              <w:ind w:right="40"/>
              <w:jc w:val="center"/>
              <w:rPr>
                <w:sz w:val="16"/>
                <w:szCs w:val="16"/>
              </w:rPr>
            </w:pPr>
            <w:r>
              <w:rPr>
                <w:sz w:val="16"/>
                <w:szCs w:val="16"/>
              </w:rPr>
              <w:t>0.83</w:t>
            </w:r>
          </w:p>
        </w:tc>
        <w:tc>
          <w:tcPr>
            <w:tcW w:w="696" w:type="dxa"/>
            <w:gridSpan w:val="3"/>
            <w:tcBorders>
              <w:top w:val="nil"/>
              <w:left w:val="nil"/>
              <w:bottom w:val="single" w:sz="4" w:space="0" w:color="000000"/>
              <w:right w:val="single" w:sz="4" w:space="0" w:color="000000"/>
            </w:tcBorders>
            <w:shd w:val="clear" w:color="auto" w:fill="auto"/>
            <w:vAlign w:val="center"/>
          </w:tcPr>
          <w:p w14:paraId="3C8E389C" w14:textId="77777777" w:rsidR="00DF08A2" w:rsidRDefault="00DF08A2" w:rsidP="00221E0C">
            <w:pPr>
              <w:ind w:right="40"/>
              <w:jc w:val="center"/>
              <w:rPr>
                <w:sz w:val="16"/>
                <w:szCs w:val="16"/>
              </w:rPr>
            </w:pPr>
            <w:r>
              <w:rPr>
                <w:sz w:val="16"/>
                <w:szCs w:val="16"/>
              </w:rPr>
              <w:t>0.82</w:t>
            </w:r>
          </w:p>
        </w:tc>
        <w:tc>
          <w:tcPr>
            <w:tcW w:w="690" w:type="dxa"/>
            <w:gridSpan w:val="3"/>
            <w:tcBorders>
              <w:top w:val="nil"/>
              <w:left w:val="nil"/>
              <w:bottom w:val="single" w:sz="4" w:space="0" w:color="000000"/>
              <w:right w:val="single" w:sz="4" w:space="0" w:color="000000"/>
            </w:tcBorders>
            <w:shd w:val="clear" w:color="auto" w:fill="auto"/>
            <w:vAlign w:val="center"/>
          </w:tcPr>
          <w:p w14:paraId="371E895F" w14:textId="77777777" w:rsidR="00DF08A2" w:rsidRDefault="00DF08A2" w:rsidP="00221E0C">
            <w:pPr>
              <w:ind w:right="40"/>
              <w:jc w:val="center"/>
              <w:rPr>
                <w:sz w:val="16"/>
                <w:szCs w:val="16"/>
              </w:rPr>
            </w:pPr>
            <w:r>
              <w:rPr>
                <w:sz w:val="16"/>
                <w:szCs w:val="16"/>
              </w:rPr>
              <w:t>0.81</w:t>
            </w:r>
          </w:p>
        </w:tc>
        <w:tc>
          <w:tcPr>
            <w:tcW w:w="691" w:type="dxa"/>
            <w:gridSpan w:val="3"/>
            <w:tcBorders>
              <w:top w:val="nil"/>
              <w:left w:val="nil"/>
              <w:bottom w:val="single" w:sz="4" w:space="0" w:color="000000"/>
              <w:right w:val="single" w:sz="4" w:space="0" w:color="000000"/>
            </w:tcBorders>
            <w:shd w:val="clear" w:color="auto" w:fill="auto"/>
            <w:vAlign w:val="center"/>
          </w:tcPr>
          <w:p w14:paraId="2988CD0B" w14:textId="77777777" w:rsidR="00DF08A2" w:rsidRDefault="00DF08A2" w:rsidP="00221E0C">
            <w:pPr>
              <w:ind w:right="40"/>
              <w:jc w:val="center"/>
              <w:rPr>
                <w:sz w:val="16"/>
                <w:szCs w:val="16"/>
              </w:rPr>
            </w:pPr>
            <w:r>
              <w:rPr>
                <w:sz w:val="16"/>
                <w:szCs w:val="16"/>
              </w:rPr>
              <w:t>0.80</w:t>
            </w:r>
          </w:p>
        </w:tc>
        <w:tc>
          <w:tcPr>
            <w:tcW w:w="690" w:type="dxa"/>
            <w:gridSpan w:val="3"/>
            <w:tcBorders>
              <w:top w:val="nil"/>
              <w:left w:val="nil"/>
              <w:bottom w:val="single" w:sz="4" w:space="0" w:color="000000"/>
              <w:right w:val="single" w:sz="4" w:space="0" w:color="000000"/>
            </w:tcBorders>
            <w:shd w:val="clear" w:color="auto" w:fill="auto"/>
            <w:vAlign w:val="center"/>
          </w:tcPr>
          <w:p w14:paraId="002ED613" w14:textId="77777777" w:rsidR="00DF08A2" w:rsidRDefault="00DF08A2" w:rsidP="00221E0C">
            <w:pPr>
              <w:ind w:right="40"/>
              <w:jc w:val="center"/>
              <w:rPr>
                <w:sz w:val="16"/>
                <w:szCs w:val="16"/>
              </w:rPr>
            </w:pPr>
            <w:r>
              <w:rPr>
                <w:sz w:val="16"/>
                <w:szCs w:val="16"/>
              </w:rPr>
              <w:t>0.80</w:t>
            </w:r>
          </w:p>
        </w:tc>
        <w:tc>
          <w:tcPr>
            <w:tcW w:w="688" w:type="dxa"/>
            <w:gridSpan w:val="3"/>
            <w:tcBorders>
              <w:top w:val="nil"/>
              <w:left w:val="nil"/>
              <w:bottom w:val="single" w:sz="4" w:space="0" w:color="000000"/>
              <w:right w:val="single" w:sz="4" w:space="0" w:color="000000"/>
            </w:tcBorders>
            <w:shd w:val="clear" w:color="auto" w:fill="auto"/>
            <w:vAlign w:val="center"/>
          </w:tcPr>
          <w:p w14:paraId="1FD7376C" w14:textId="77777777" w:rsidR="00DF08A2" w:rsidRDefault="00DF08A2" w:rsidP="00221E0C">
            <w:pPr>
              <w:ind w:right="40"/>
              <w:jc w:val="center"/>
              <w:rPr>
                <w:sz w:val="16"/>
                <w:szCs w:val="16"/>
              </w:rPr>
            </w:pPr>
            <w:r>
              <w:rPr>
                <w:sz w:val="16"/>
                <w:szCs w:val="16"/>
              </w:rPr>
              <w:t>0.79</w:t>
            </w:r>
          </w:p>
        </w:tc>
        <w:tc>
          <w:tcPr>
            <w:tcW w:w="690" w:type="dxa"/>
            <w:gridSpan w:val="3"/>
            <w:tcBorders>
              <w:top w:val="nil"/>
              <w:left w:val="nil"/>
              <w:bottom w:val="single" w:sz="4" w:space="0" w:color="000000"/>
              <w:right w:val="single" w:sz="4" w:space="0" w:color="000000"/>
            </w:tcBorders>
            <w:shd w:val="clear" w:color="auto" w:fill="auto"/>
            <w:vAlign w:val="center"/>
          </w:tcPr>
          <w:p w14:paraId="1E75FDA2" w14:textId="77777777" w:rsidR="00DF08A2" w:rsidRDefault="00DF08A2" w:rsidP="00221E0C">
            <w:pPr>
              <w:ind w:right="40"/>
              <w:jc w:val="center"/>
              <w:rPr>
                <w:sz w:val="16"/>
                <w:szCs w:val="16"/>
              </w:rPr>
            </w:pPr>
            <w:r>
              <w:rPr>
                <w:sz w:val="16"/>
                <w:szCs w:val="16"/>
              </w:rPr>
              <w:t>0.78</w:t>
            </w:r>
          </w:p>
        </w:tc>
        <w:tc>
          <w:tcPr>
            <w:tcW w:w="686" w:type="dxa"/>
            <w:gridSpan w:val="3"/>
            <w:tcBorders>
              <w:top w:val="nil"/>
              <w:left w:val="nil"/>
              <w:bottom w:val="single" w:sz="4" w:space="0" w:color="000000"/>
              <w:right w:val="single" w:sz="4" w:space="0" w:color="000000"/>
            </w:tcBorders>
            <w:shd w:val="clear" w:color="auto" w:fill="auto"/>
            <w:vAlign w:val="center"/>
          </w:tcPr>
          <w:p w14:paraId="2F8FF815" w14:textId="77777777" w:rsidR="00DF08A2" w:rsidRDefault="00DF08A2" w:rsidP="00221E0C">
            <w:pPr>
              <w:ind w:right="40"/>
              <w:jc w:val="center"/>
              <w:rPr>
                <w:sz w:val="16"/>
                <w:szCs w:val="16"/>
              </w:rPr>
            </w:pPr>
            <w:r>
              <w:rPr>
                <w:sz w:val="16"/>
                <w:szCs w:val="16"/>
              </w:rPr>
              <w:t>0.77</w:t>
            </w:r>
          </w:p>
        </w:tc>
        <w:tc>
          <w:tcPr>
            <w:tcW w:w="674" w:type="dxa"/>
            <w:gridSpan w:val="3"/>
            <w:tcBorders>
              <w:top w:val="nil"/>
              <w:left w:val="nil"/>
              <w:bottom w:val="single" w:sz="4" w:space="0" w:color="000000"/>
              <w:right w:val="single" w:sz="4" w:space="0" w:color="000000"/>
            </w:tcBorders>
            <w:shd w:val="clear" w:color="auto" w:fill="auto"/>
            <w:vAlign w:val="center"/>
          </w:tcPr>
          <w:p w14:paraId="412D1B5D" w14:textId="77777777" w:rsidR="00DF08A2" w:rsidRDefault="00DF08A2" w:rsidP="00221E0C">
            <w:pPr>
              <w:ind w:right="40"/>
              <w:jc w:val="center"/>
              <w:rPr>
                <w:sz w:val="16"/>
                <w:szCs w:val="16"/>
              </w:rPr>
            </w:pPr>
            <w:r>
              <w:rPr>
                <w:sz w:val="16"/>
                <w:szCs w:val="16"/>
              </w:rPr>
              <w:t>0.76</w:t>
            </w:r>
          </w:p>
        </w:tc>
        <w:tc>
          <w:tcPr>
            <w:tcW w:w="696" w:type="dxa"/>
            <w:gridSpan w:val="3"/>
            <w:tcBorders>
              <w:top w:val="nil"/>
              <w:left w:val="nil"/>
              <w:bottom w:val="single" w:sz="4" w:space="0" w:color="000000"/>
              <w:right w:val="single" w:sz="4" w:space="0" w:color="000000"/>
            </w:tcBorders>
            <w:shd w:val="clear" w:color="auto" w:fill="auto"/>
            <w:vAlign w:val="center"/>
          </w:tcPr>
          <w:p w14:paraId="7A7FA18A" w14:textId="77777777" w:rsidR="00DF08A2" w:rsidRDefault="00DF08A2" w:rsidP="00221E0C">
            <w:pPr>
              <w:ind w:right="40"/>
              <w:jc w:val="center"/>
              <w:rPr>
                <w:sz w:val="16"/>
                <w:szCs w:val="16"/>
              </w:rPr>
            </w:pPr>
            <w:r>
              <w:rPr>
                <w:sz w:val="16"/>
                <w:szCs w:val="16"/>
              </w:rPr>
              <w:t>0.75</w:t>
            </w:r>
          </w:p>
        </w:tc>
        <w:tc>
          <w:tcPr>
            <w:tcW w:w="696" w:type="dxa"/>
            <w:tcBorders>
              <w:top w:val="nil"/>
              <w:left w:val="nil"/>
              <w:bottom w:val="single" w:sz="4" w:space="0" w:color="000000"/>
              <w:right w:val="single" w:sz="4" w:space="0" w:color="000000"/>
            </w:tcBorders>
            <w:shd w:val="clear" w:color="auto" w:fill="auto"/>
            <w:vAlign w:val="center"/>
          </w:tcPr>
          <w:p w14:paraId="0D651469" w14:textId="77777777" w:rsidR="00DF08A2" w:rsidRDefault="00DF08A2" w:rsidP="00221E0C">
            <w:pPr>
              <w:ind w:right="40"/>
              <w:jc w:val="center"/>
              <w:rPr>
                <w:sz w:val="16"/>
                <w:szCs w:val="16"/>
              </w:rPr>
            </w:pPr>
            <w:r>
              <w:rPr>
                <w:sz w:val="16"/>
                <w:szCs w:val="16"/>
              </w:rPr>
              <w:t>0.75</w:t>
            </w:r>
          </w:p>
        </w:tc>
      </w:tr>
      <w:tr w:rsidR="00F32E7A" w14:paraId="7B8BAB9B" w14:textId="77777777" w:rsidTr="00F32E7A">
        <w:trPr>
          <w:gridAfter w:val="1"/>
          <w:wAfter w:w="39" w:type="dxa"/>
          <w:trHeight w:val="28"/>
          <w:jc w:val="center"/>
        </w:trPr>
        <w:tc>
          <w:tcPr>
            <w:tcW w:w="14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445EBA" w14:textId="77777777" w:rsidR="00DF08A2" w:rsidRDefault="00DF08A2" w:rsidP="00221E0C">
            <w:pPr>
              <w:ind w:right="42"/>
              <w:jc w:val="center"/>
              <w:rPr>
                <w:sz w:val="18"/>
                <w:szCs w:val="18"/>
              </w:rPr>
            </w:pPr>
            <w:r>
              <w:rPr>
                <w:sz w:val="18"/>
                <w:szCs w:val="18"/>
              </w:rPr>
              <w:t>Lambayeque</w:t>
            </w:r>
          </w:p>
        </w:tc>
        <w:tc>
          <w:tcPr>
            <w:tcW w:w="699" w:type="dxa"/>
            <w:gridSpan w:val="2"/>
            <w:tcBorders>
              <w:top w:val="nil"/>
              <w:left w:val="single" w:sz="4" w:space="0" w:color="000000"/>
              <w:bottom w:val="single" w:sz="4" w:space="0" w:color="000000"/>
              <w:right w:val="single" w:sz="4" w:space="0" w:color="000000"/>
            </w:tcBorders>
            <w:shd w:val="clear" w:color="auto" w:fill="auto"/>
            <w:vAlign w:val="center"/>
          </w:tcPr>
          <w:p w14:paraId="5FF2D01F" w14:textId="77777777" w:rsidR="00DF08A2" w:rsidRDefault="00DF08A2" w:rsidP="00221E0C">
            <w:pPr>
              <w:ind w:right="40"/>
              <w:jc w:val="center"/>
              <w:rPr>
                <w:sz w:val="16"/>
                <w:szCs w:val="16"/>
              </w:rPr>
            </w:pPr>
            <w:r>
              <w:rPr>
                <w:sz w:val="16"/>
                <w:szCs w:val="16"/>
              </w:rPr>
              <w:t>0.88</w:t>
            </w:r>
          </w:p>
        </w:tc>
        <w:tc>
          <w:tcPr>
            <w:tcW w:w="615" w:type="dxa"/>
            <w:gridSpan w:val="2"/>
            <w:tcBorders>
              <w:top w:val="nil"/>
              <w:left w:val="nil"/>
              <w:bottom w:val="single" w:sz="4" w:space="0" w:color="000000"/>
              <w:right w:val="single" w:sz="4" w:space="0" w:color="000000"/>
            </w:tcBorders>
            <w:shd w:val="clear" w:color="auto" w:fill="auto"/>
            <w:vAlign w:val="center"/>
          </w:tcPr>
          <w:p w14:paraId="01272B34" w14:textId="77777777" w:rsidR="00DF08A2" w:rsidRDefault="00DF08A2" w:rsidP="00221E0C">
            <w:pPr>
              <w:ind w:right="40"/>
              <w:jc w:val="center"/>
              <w:rPr>
                <w:sz w:val="16"/>
                <w:szCs w:val="16"/>
              </w:rPr>
            </w:pPr>
            <w:r>
              <w:rPr>
                <w:sz w:val="16"/>
                <w:szCs w:val="16"/>
              </w:rPr>
              <w:t>0.87</w:t>
            </w:r>
          </w:p>
        </w:tc>
        <w:tc>
          <w:tcPr>
            <w:tcW w:w="690" w:type="dxa"/>
            <w:gridSpan w:val="3"/>
            <w:tcBorders>
              <w:top w:val="nil"/>
              <w:left w:val="nil"/>
              <w:bottom w:val="single" w:sz="4" w:space="0" w:color="000000"/>
              <w:right w:val="single" w:sz="4" w:space="0" w:color="000000"/>
            </w:tcBorders>
            <w:shd w:val="clear" w:color="auto" w:fill="auto"/>
            <w:vAlign w:val="center"/>
          </w:tcPr>
          <w:p w14:paraId="56B1199E" w14:textId="77777777" w:rsidR="00DF08A2" w:rsidRDefault="00DF08A2" w:rsidP="00221E0C">
            <w:pPr>
              <w:ind w:right="40"/>
              <w:jc w:val="center"/>
              <w:rPr>
                <w:sz w:val="16"/>
                <w:szCs w:val="16"/>
              </w:rPr>
            </w:pPr>
            <w:r>
              <w:rPr>
                <w:sz w:val="16"/>
                <w:szCs w:val="16"/>
              </w:rPr>
              <w:t>0.86</w:t>
            </w:r>
          </w:p>
        </w:tc>
        <w:tc>
          <w:tcPr>
            <w:tcW w:w="696" w:type="dxa"/>
            <w:gridSpan w:val="3"/>
            <w:tcBorders>
              <w:top w:val="nil"/>
              <w:left w:val="nil"/>
              <w:bottom w:val="single" w:sz="4" w:space="0" w:color="000000"/>
              <w:right w:val="single" w:sz="4" w:space="0" w:color="000000"/>
            </w:tcBorders>
            <w:shd w:val="clear" w:color="auto" w:fill="auto"/>
            <w:vAlign w:val="center"/>
          </w:tcPr>
          <w:p w14:paraId="6330B749" w14:textId="77777777" w:rsidR="00DF08A2" w:rsidRDefault="00DF08A2" w:rsidP="00221E0C">
            <w:pPr>
              <w:ind w:right="40"/>
              <w:jc w:val="center"/>
              <w:rPr>
                <w:sz w:val="16"/>
                <w:szCs w:val="16"/>
              </w:rPr>
            </w:pPr>
            <w:r>
              <w:rPr>
                <w:sz w:val="16"/>
                <w:szCs w:val="16"/>
              </w:rPr>
              <w:t>0.86</w:t>
            </w:r>
          </w:p>
        </w:tc>
        <w:tc>
          <w:tcPr>
            <w:tcW w:w="690" w:type="dxa"/>
            <w:gridSpan w:val="3"/>
            <w:tcBorders>
              <w:top w:val="nil"/>
              <w:left w:val="nil"/>
              <w:bottom w:val="single" w:sz="4" w:space="0" w:color="000000"/>
              <w:right w:val="single" w:sz="4" w:space="0" w:color="000000"/>
            </w:tcBorders>
            <w:shd w:val="clear" w:color="auto" w:fill="auto"/>
            <w:vAlign w:val="center"/>
          </w:tcPr>
          <w:p w14:paraId="5EF45E9C" w14:textId="77777777" w:rsidR="00DF08A2" w:rsidRDefault="00DF08A2" w:rsidP="00221E0C">
            <w:pPr>
              <w:ind w:right="40"/>
              <w:jc w:val="center"/>
              <w:rPr>
                <w:sz w:val="16"/>
                <w:szCs w:val="16"/>
              </w:rPr>
            </w:pPr>
            <w:r>
              <w:rPr>
                <w:sz w:val="16"/>
                <w:szCs w:val="16"/>
              </w:rPr>
              <w:t>0.85</w:t>
            </w:r>
          </w:p>
        </w:tc>
        <w:tc>
          <w:tcPr>
            <w:tcW w:w="691" w:type="dxa"/>
            <w:gridSpan w:val="3"/>
            <w:tcBorders>
              <w:top w:val="nil"/>
              <w:left w:val="nil"/>
              <w:bottom w:val="single" w:sz="4" w:space="0" w:color="000000"/>
              <w:right w:val="single" w:sz="4" w:space="0" w:color="000000"/>
            </w:tcBorders>
            <w:shd w:val="clear" w:color="auto" w:fill="auto"/>
            <w:vAlign w:val="center"/>
          </w:tcPr>
          <w:p w14:paraId="5FDE6082" w14:textId="77777777" w:rsidR="00DF08A2" w:rsidRDefault="00DF08A2" w:rsidP="00221E0C">
            <w:pPr>
              <w:ind w:right="40"/>
              <w:jc w:val="center"/>
              <w:rPr>
                <w:sz w:val="16"/>
                <w:szCs w:val="16"/>
              </w:rPr>
            </w:pPr>
            <w:r>
              <w:rPr>
                <w:sz w:val="16"/>
                <w:szCs w:val="16"/>
              </w:rPr>
              <w:t>0.84</w:t>
            </w:r>
          </w:p>
        </w:tc>
        <w:tc>
          <w:tcPr>
            <w:tcW w:w="690" w:type="dxa"/>
            <w:gridSpan w:val="3"/>
            <w:tcBorders>
              <w:top w:val="nil"/>
              <w:left w:val="nil"/>
              <w:bottom w:val="single" w:sz="4" w:space="0" w:color="000000"/>
              <w:right w:val="single" w:sz="4" w:space="0" w:color="000000"/>
            </w:tcBorders>
            <w:shd w:val="clear" w:color="auto" w:fill="auto"/>
            <w:vAlign w:val="center"/>
          </w:tcPr>
          <w:p w14:paraId="71295342" w14:textId="77777777" w:rsidR="00DF08A2" w:rsidRDefault="00DF08A2" w:rsidP="00221E0C">
            <w:pPr>
              <w:ind w:right="40"/>
              <w:jc w:val="center"/>
              <w:rPr>
                <w:sz w:val="16"/>
                <w:szCs w:val="16"/>
              </w:rPr>
            </w:pPr>
            <w:r>
              <w:rPr>
                <w:sz w:val="16"/>
                <w:szCs w:val="16"/>
              </w:rPr>
              <w:t>0.83</w:t>
            </w:r>
          </w:p>
        </w:tc>
        <w:tc>
          <w:tcPr>
            <w:tcW w:w="688" w:type="dxa"/>
            <w:gridSpan w:val="3"/>
            <w:tcBorders>
              <w:top w:val="nil"/>
              <w:left w:val="nil"/>
              <w:bottom w:val="single" w:sz="4" w:space="0" w:color="000000"/>
              <w:right w:val="single" w:sz="4" w:space="0" w:color="000000"/>
            </w:tcBorders>
            <w:shd w:val="clear" w:color="auto" w:fill="auto"/>
            <w:vAlign w:val="center"/>
          </w:tcPr>
          <w:p w14:paraId="596C0ABA" w14:textId="77777777" w:rsidR="00DF08A2" w:rsidRDefault="00DF08A2" w:rsidP="00221E0C">
            <w:pPr>
              <w:ind w:right="40"/>
              <w:jc w:val="center"/>
              <w:rPr>
                <w:sz w:val="16"/>
                <w:szCs w:val="16"/>
              </w:rPr>
            </w:pPr>
            <w:r>
              <w:rPr>
                <w:sz w:val="16"/>
                <w:szCs w:val="16"/>
              </w:rPr>
              <w:t>0.83</w:t>
            </w:r>
          </w:p>
        </w:tc>
        <w:tc>
          <w:tcPr>
            <w:tcW w:w="690" w:type="dxa"/>
            <w:gridSpan w:val="3"/>
            <w:tcBorders>
              <w:top w:val="nil"/>
              <w:left w:val="nil"/>
              <w:bottom w:val="single" w:sz="4" w:space="0" w:color="000000"/>
              <w:right w:val="single" w:sz="4" w:space="0" w:color="000000"/>
            </w:tcBorders>
            <w:shd w:val="clear" w:color="auto" w:fill="auto"/>
            <w:vAlign w:val="center"/>
          </w:tcPr>
          <w:p w14:paraId="20E4763C" w14:textId="77777777" w:rsidR="00DF08A2" w:rsidRDefault="00DF08A2" w:rsidP="00221E0C">
            <w:pPr>
              <w:ind w:right="40"/>
              <w:jc w:val="center"/>
              <w:rPr>
                <w:sz w:val="16"/>
                <w:szCs w:val="16"/>
              </w:rPr>
            </w:pPr>
            <w:r>
              <w:rPr>
                <w:sz w:val="16"/>
                <w:szCs w:val="16"/>
              </w:rPr>
              <w:t>0.82</w:t>
            </w:r>
          </w:p>
        </w:tc>
        <w:tc>
          <w:tcPr>
            <w:tcW w:w="686" w:type="dxa"/>
            <w:gridSpan w:val="3"/>
            <w:tcBorders>
              <w:top w:val="nil"/>
              <w:left w:val="nil"/>
              <w:bottom w:val="single" w:sz="4" w:space="0" w:color="000000"/>
              <w:right w:val="single" w:sz="4" w:space="0" w:color="000000"/>
            </w:tcBorders>
            <w:shd w:val="clear" w:color="auto" w:fill="auto"/>
            <w:vAlign w:val="center"/>
          </w:tcPr>
          <w:p w14:paraId="7798AE84" w14:textId="77777777" w:rsidR="00DF08A2" w:rsidRDefault="00DF08A2" w:rsidP="00221E0C">
            <w:pPr>
              <w:ind w:right="40"/>
              <w:jc w:val="center"/>
              <w:rPr>
                <w:sz w:val="16"/>
                <w:szCs w:val="16"/>
              </w:rPr>
            </w:pPr>
            <w:r>
              <w:rPr>
                <w:sz w:val="16"/>
                <w:szCs w:val="16"/>
              </w:rPr>
              <w:t>0.81</w:t>
            </w:r>
          </w:p>
        </w:tc>
        <w:tc>
          <w:tcPr>
            <w:tcW w:w="674" w:type="dxa"/>
            <w:gridSpan w:val="3"/>
            <w:tcBorders>
              <w:top w:val="nil"/>
              <w:left w:val="nil"/>
              <w:bottom w:val="single" w:sz="4" w:space="0" w:color="000000"/>
              <w:right w:val="single" w:sz="4" w:space="0" w:color="000000"/>
            </w:tcBorders>
            <w:shd w:val="clear" w:color="auto" w:fill="auto"/>
            <w:vAlign w:val="center"/>
          </w:tcPr>
          <w:p w14:paraId="376BEC2C" w14:textId="77777777" w:rsidR="00DF08A2" w:rsidRDefault="00DF08A2" w:rsidP="00221E0C">
            <w:pPr>
              <w:ind w:right="40"/>
              <w:jc w:val="center"/>
              <w:rPr>
                <w:sz w:val="16"/>
                <w:szCs w:val="16"/>
              </w:rPr>
            </w:pPr>
            <w:r>
              <w:rPr>
                <w:sz w:val="16"/>
                <w:szCs w:val="16"/>
              </w:rPr>
              <w:t>0.81</w:t>
            </w:r>
          </w:p>
        </w:tc>
        <w:tc>
          <w:tcPr>
            <w:tcW w:w="696" w:type="dxa"/>
            <w:gridSpan w:val="3"/>
            <w:tcBorders>
              <w:top w:val="nil"/>
              <w:left w:val="nil"/>
              <w:bottom w:val="single" w:sz="4" w:space="0" w:color="000000"/>
              <w:right w:val="single" w:sz="4" w:space="0" w:color="000000"/>
            </w:tcBorders>
            <w:shd w:val="clear" w:color="auto" w:fill="auto"/>
            <w:vAlign w:val="center"/>
          </w:tcPr>
          <w:p w14:paraId="42503551" w14:textId="77777777" w:rsidR="00DF08A2" w:rsidRDefault="00DF08A2" w:rsidP="00221E0C">
            <w:pPr>
              <w:ind w:right="40"/>
              <w:jc w:val="center"/>
              <w:rPr>
                <w:sz w:val="16"/>
                <w:szCs w:val="16"/>
              </w:rPr>
            </w:pPr>
            <w:r>
              <w:rPr>
                <w:sz w:val="16"/>
                <w:szCs w:val="16"/>
              </w:rPr>
              <w:t>0.80</w:t>
            </w:r>
          </w:p>
        </w:tc>
        <w:tc>
          <w:tcPr>
            <w:tcW w:w="696" w:type="dxa"/>
            <w:tcBorders>
              <w:top w:val="nil"/>
              <w:left w:val="nil"/>
              <w:bottom w:val="single" w:sz="4" w:space="0" w:color="000000"/>
              <w:right w:val="single" w:sz="4" w:space="0" w:color="000000"/>
            </w:tcBorders>
            <w:shd w:val="clear" w:color="auto" w:fill="auto"/>
            <w:vAlign w:val="center"/>
          </w:tcPr>
          <w:p w14:paraId="1A1A3C65" w14:textId="77777777" w:rsidR="00DF08A2" w:rsidRDefault="00DF08A2" w:rsidP="00221E0C">
            <w:pPr>
              <w:ind w:right="40"/>
              <w:jc w:val="center"/>
              <w:rPr>
                <w:sz w:val="16"/>
                <w:szCs w:val="16"/>
              </w:rPr>
            </w:pPr>
            <w:r>
              <w:rPr>
                <w:sz w:val="16"/>
                <w:szCs w:val="16"/>
              </w:rPr>
              <w:t>0.79</w:t>
            </w:r>
          </w:p>
        </w:tc>
      </w:tr>
      <w:tr w:rsidR="00F32E7A" w14:paraId="1429F20C" w14:textId="77777777" w:rsidTr="00F32E7A">
        <w:trPr>
          <w:gridAfter w:val="1"/>
          <w:wAfter w:w="39" w:type="dxa"/>
          <w:trHeight w:val="28"/>
          <w:jc w:val="center"/>
        </w:trPr>
        <w:tc>
          <w:tcPr>
            <w:tcW w:w="14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434D00" w14:textId="77777777" w:rsidR="00DF08A2" w:rsidRDefault="00DF08A2" w:rsidP="00221E0C">
            <w:pPr>
              <w:ind w:right="42"/>
              <w:jc w:val="center"/>
              <w:rPr>
                <w:sz w:val="18"/>
                <w:szCs w:val="18"/>
              </w:rPr>
            </w:pPr>
            <w:r>
              <w:rPr>
                <w:sz w:val="18"/>
                <w:szCs w:val="18"/>
              </w:rPr>
              <w:t>Lima*</w:t>
            </w:r>
          </w:p>
        </w:tc>
        <w:tc>
          <w:tcPr>
            <w:tcW w:w="699" w:type="dxa"/>
            <w:gridSpan w:val="2"/>
            <w:tcBorders>
              <w:top w:val="nil"/>
              <w:left w:val="single" w:sz="4" w:space="0" w:color="000000"/>
              <w:bottom w:val="single" w:sz="4" w:space="0" w:color="000000"/>
              <w:right w:val="single" w:sz="4" w:space="0" w:color="000000"/>
            </w:tcBorders>
            <w:shd w:val="clear" w:color="auto" w:fill="auto"/>
            <w:vAlign w:val="center"/>
          </w:tcPr>
          <w:p w14:paraId="08EDBDDD" w14:textId="77777777" w:rsidR="00DF08A2" w:rsidRDefault="00DF08A2" w:rsidP="00221E0C">
            <w:pPr>
              <w:ind w:right="40"/>
              <w:jc w:val="center"/>
              <w:rPr>
                <w:sz w:val="16"/>
                <w:szCs w:val="16"/>
              </w:rPr>
            </w:pPr>
            <w:r>
              <w:rPr>
                <w:sz w:val="16"/>
                <w:szCs w:val="16"/>
              </w:rPr>
              <w:t>0.90</w:t>
            </w:r>
          </w:p>
        </w:tc>
        <w:tc>
          <w:tcPr>
            <w:tcW w:w="615" w:type="dxa"/>
            <w:gridSpan w:val="2"/>
            <w:tcBorders>
              <w:top w:val="nil"/>
              <w:left w:val="nil"/>
              <w:bottom w:val="single" w:sz="4" w:space="0" w:color="000000"/>
              <w:right w:val="single" w:sz="4" w:space="0" w:color="000000"/>
            </w:tcBorders>
            <w:shd w:val="clear" w:color="auto" w:fill="auto"/>
            <w:vAlign w:val="center"/>
          </w:tcPr>
          <w:p w14:paraId="239977FE" w14:textId="77777777" w:rsidR="00DF08A2" w:rsidRDefault="00DF08A2" w:rsidP="00221E0C">
            <w:pPr>
              <w:ind w:right="40"/>
              <w:jc w:val="center"/>
              <w:rPr>
                <w:sz w:val="16"/>
                <w:szCs w:val="16"/>
              </w:rPr>
            </w:pPr>
            <w:r>
              <w:rPr>
                <w:sz w:val="16"/>
                <w:szCs w:val="16"/>
              </w:rPr>
              <w:t>0.89</w:t>
            </w:r>
          </w:p>
        </w:tc>
        <w:tc>
          <w:tcPr>
            <w:tcW w:w="690" w:type="dxa"/>
            <w:gridSpan w:val="3"/>
            <w:tcBorders>
              <w:top w:val="nil"/>
              <w:left w:val="nil"/>
              <w:bottom w:val="single" w:sz="4" w:space="0" w:color="000000"/>
              <w:right w:val="single" w:sz="4" w:space="0" w:color="000000"/>
            </w:tcBorders>
            <w:shd w:val="clear" w:color="auto" w:fill="auto"/>
            <w:vAlign w:val="center"/>
          </w:tcPr>
          <w:p w14:paraId="519D014C" w14:textId="77777777" w:rsidR="00DF08A2" w:rsidRDefault="00DF08A2" w:rsidP="00221E0C">
            <w:pPr>
              <w:ind w:right="40"/>
              <w:jc w:val="center"/>
              <w:rPr>
                <w:sz w:val="16"/>
                <w:szCs w:val="16"/>
              </w:rPr>
            </w:pPr>
            <w:r>
              <w:rPr>
                <w:sz w:val="16"/>
                <w:szCs w:val="16"/>
              </w:rPr>
              <w:t>0.88</w:t>
            </w:r>
          </w:p>
        </w:tc>
        <w:tc>
          <w:tcPr>
            <w:tcW w:w="696" w:type="dxa"/>
            <w:gridSpan w:val="3"/>
            <w:tcBorders>
              <w:top w:val="nil"/>
              <w:left w:val="nil"/>
              <w:bottom w:val="single" w:sz="4" w:space="0" w:color="000000"/>
              <w:right w:val="single" w:sz="4" w:space="0" w:color="000000"/>
            </w:tcBorders>
            <w:shd w:val="clear" w:color="auto" w:fill="auto"/>
            <w:vAlign w:val="center"/>
          </w:tcPr>
          <w:p w14:paraId="0F479907" w14:textId="77777777" w:rsidR="00DF08A2" w:rsidRDefault="00DF08A2" w:rsidP="00221E0C">
            <w:pPr>
              <w:ind w:right="40"/>
              <w:jc w:val="center"/>
              <w:rPr>
                <w:sz w:val="16"/>
                <w:szCs w:val="16"/>
              </w:rPr>
            </w:pPr>
            <w:r>
              <w:rPr>
                <w:sz w:val="16"/>
                <w:szCs w:val="16"/>
              </w:rPr>
              <w:t>0.88</w:t>
            </w:r>
          </w:p>
        </w:tc>
        <w:tc>
          <w:tcPr>
            <w:tcW w:w="690" w:type="dxa"/>
            <w:gridSpan w:val="3"/>
            <w:tcBorders>
              <w:top w:val="nil"/>
              <w:left w:val="nil"/>
              <w:bottom w:val="single" w:sz="4" w:space="0" w:color="000000"/>
              <w:right w:val="single" w:sz="4" w:space="0" w:color="000000"/>
            </w:tcBorders>
            <w:shd w:val="clear" w:color="auto" w:fill="auto"/>
            <w:vAlign w:val="center"/>
          </w:tcPr>
          <w:p w14:paraId="48C661E8" w14:textId="77777777" w:rsidR="00DF08A2" w:rsidRDefault="00DF08A2" w:rsidP="00221E0C">
            <w:pPr>
              <w:ind w:right="40"/>
              <w:jc w:val="center"/>
              <w:rPr>
                <w:sz w:val="16"/>
                <w:szCs w:val="16"/>
              </w:rPr>
            </w:pPr>
            <w:r>
              <w:rPr>
                <w:sz w:val="16"/>
                <w:szCs w:val="16"/>
              </w:rPr>
              <w:t>0.87</w:t>
            </w:r>
          </w:p>
        </w:tc>
        <w:tc>
          <w:tcPr>
            <w:tcW w:w="691" w:type="dxa"/>
            <w:gridSpan w:val="3"/>
            <w:tcBorders>
              <w:top w:val="nil"/>
              <w:left w:val="nil"/>
              <w:bottom w:val="single" w:sz="4" w:space="0" w:color="000000"/>
              <w:right w:val="single" w:sz="4" w:space="0" w:color="000000"/>
            </w:tcBorders>
            <w:shd w:val="clear" w:color="auto" w:fill="auto"/>
            <w:vAlign w:val="center"/>
          </w:tcPr>
          <w:p w14:paraId="7DA6DC3E" w14:textId="77777777" w:rsidR="00DF08A2" w:rsidRDefault="00DF08A2" w:rsidP="00221E0C">
            <w:pPr>
              <w:ind w:right="40"/>
              <w:jc w:val="center"/>
              <w:rPr>
                <w:sz w:val="16"/>
                <w:szCs w:val="16"/>
              </w:rPr>
            </w:pPr>
            <w:r>
              <w:rPr>
                <w:sz w:val="16"/>
                <w:szCs w:val="16"/>
              </w:rPr>
              <w:t>0.86</w:t>
            </w:r>
          </w:p>
        </w:tc>
        <w:tc>
          <w:tcPr>
            <w:tcW w:w="690" w:type="dxa"/>
            <w:gridSpan w:val="3"/>
            <w:tcBorders>
              <w:top w:val="nil"/>
              <w:left w:val="nil"/>
              <w:bottom w:val="single" w:sz="4" w:space="0" w:color="000000"/>
              <w:right w:val="single" w:sz="4" w:space="0" w:color="000000"/>
            </w:tcBorders>
            <w:shd w:val="clear" w:color="auto" w:fill="auto"/>
            <w:vAlign w:val="center"/>
          </w:tcPr>
          <w:p w14:paraId="055C23FF" w14:textId="77777777" w:rsidR="00DF08A2" w:rsidRDefault="00DF08A2" w:rsidP="00221E0C">
            <w:pPr>
              <w:ind w:right="40"/>
              <w:jc w:val="center"/>
              <w:rPr>
                <w:sz w:val="16"/>
                <w:szCs w:val="16"/>
              </w:rPr>
            </w:pPr>
            <w:r>
              <w:rPr>
                <w:sz w:val="16"/>
                <w:szCs w:val="16"/>
              </w:rPr>
              <w:t>0.86</w:t>
            </w:r>
          </w:p>
        </w:tc>
        <w:tc>
          <w:tcPr>
            <w:tcW w:w="688" w:type="dxa"/>
            <w:gridSpan w:val="3"/>
            <w:tcBorders>
              <w:top w:val="nil"/>
              <w:left w:val="nil"/>
              <w:bottom w:val="single" w:sz="4" w:space="0" w:color="000000"/>
              <w:right w:val="single" w:sz="4" w:space="0" w:color="000000"/>
            </w:tcBorders>
            <w:shd w:val="clear" w:color="auto" w:fill="auto"/>
            <w:vAlign w:val="center"/>
          </w:tcPr>
          <w:p w14:paraId="3ADDAFA6" w14:textId="77777777" w:rsidR="00DF08A2" w:rsidRDefault="00DF08A2" w:rsidP="00221E0C">
            <w:pPr>
              <w:ind w:right="40"/>
              <w:jc w:val="center"/>
              <w:rPr>
                <w:sz w:val="16"/>
                <w:szCs w:val="16"/>
              </w:rPr>
            </w:pPr>
            <w:r>
              <w:rPr>
                <w:sz w:val="16"/>
                <w:szCs w:val="16"/>
              </w:rPr>
              <w:t>0.85</w:t>
            </w:r>
          </w:p>
        </w:tc>
        <w:tc>
          <w:tcPr>
            <w:tcW w:w="690" w:type="dxa"/>
            <w:gridSpan w:val="3"/>
            <w:tcBorders>
              <w:top w:val="nil"/>
              <w:left w:val="nil"/>
              <w:bottom w:val="single" w:sz="4" w:space="0" w:color="000000"/>
              <w:right w:val="single" w:sz="4" w:space="0" w:color="000000"/>
            </w:tcBorders>
            <w:shd w:val="clear" w:color="auto" w:fill="auto"/>
            <w:vAlign w:val="center"/>
          </w:tcPr>
          <w:p w14:paraId="65A84E1E" w14:textId="77777777" w:rsidR="00DF08A2" w:rsidRDefault="00DF08A2" w:rsidP="00221E0C">
            <w:pPr>
              <w:ind w:right="40"/>
              <w:jc w:val="center"/>
              <w:rPr>
                <w:sz w:val="16"/>
                <w:szCs w:val="16"/>
              </w:rPr>
            </w:pPr>
            <w:r>
              <w:rPr>
                <w:sz w:val="16"/>
                <w:szCs w:val="16"/>
              </w:rPr>
              <w:t>0.84</w:t>
            </w:r>
          </w:p>
        </w:tc>
        <w:tc>
          <w:tcPr>
            <w:tcW w:w="686" w:type="dxa"/>
            <w:gridSpan w:val="3"/>
            <w:tcBorders>
              <w:top w:val="nil"/>
              <w:left w:val="nil"/>
              <w:bottom w:val="single" w:sz="4" w:space="0" w:color="000000"/>
              <w:right w:val="single" w:sz="4" w:space="0" w:color="000000"/>
            </w:tcBorders>
            <w:shd w:val="clear" w:color="auto" w:fill="auto"/>
            <w:vAlign w:val="center"/>
          </w:tcPr>
          <w:p w14:paraId="04C9B470" w14:textId="77777777" w:rsidR="00DF08A2" w:rsidRDefault="00DF08A2" w:rsidP="00221E0C">
            <w:pPr>
              <w:ind w:right="40"/>
              <w:jc w:val="center"/>
              <w:rPr>
                <w:sz w:val="16"/>
                <w:szCs w:val="16"/>
              </w:rPr>
            </w:pPr>
            <w:r>
              <w:rPr>
                <w:sz w:val="16"/>
                <w:szCs w:val="16"/>
              </w:rPr>
              <w:t>0.84</w:t>
            </w:r>
          </w:p>
        </w:tc>
        <w:tc>
          <w:tcPr>
            <w:tcW w:w="674" w:type="dxa"/>
            <w:gridSpan w:val="3"/>
            <w:tcBorders>
              <w:top w:val="nil"/>
              <w:left w:val="nil"/>
              <w:bottom w:val="single" w:sz="4" w:space="0" w:color="000000"/>
              <w:right w:val="single" w:sz="4" w:space="0" w:color="000000"/>
            </w:tcBorders>
            <w:shd w:val="clear" w:color="auto" w:fill="auto"/>
            <w:vAlign w:val="center"/>
          </w:tcPr>
          <w:p w14:paraId="491BD081" w14:textId="77777777" w:rsidR="00DF08A2" w:rsidRDefault="00DF08A2" w:rsidP="00221E0C">
            <w:pPr>
              <w:ind w:right="40"/>
              <w:jc w:val="center"/>
              <w:rPr>
                <w:sz w:val="16"/>
                <w:szCs w:val="16"/>
              </w:rPr>
            </w:pPr>
            <w:r>
              <w:rPr>
                <w:sz w:val="16"/>
                <w:szCs w:val="16"/>
              </w:rPr>
              <w:t>0.83</w:t>
            </w:r>
          </w:p>
        </w:tc>
        <w:tc>
          <w:tcPr>
            <w:tcW w:w="696" w:type="dxa"/>
            <w:gridSpan w:val="3"/>
            <w:tcBorders>
              <w:top w:val="nil"/>
              <w:left w:val="nil"/>
              <w:bottom w:val="single" w:sz="4" w:space="0" w:color="000000"/>
              <w:right w:val="single" w:sz="4" w:space="0" w:color="000000"/>
            </w:tcBorders>
            <w:shd w:val="clear" w:color="auto" w:fill="auto"/>
            <w:vAlign w:val="center"/>
          </w:tcPr>
          <w:p w14:paraId="4B1AB7F5" w14:textId="77777777" w:rsidR="00DF08A2" w:rsidRDefault="00DF08A2" w:rsidP="00221E0C">
            <w:pPr>
              <w:ind w:right="40"/>
              <w:jc w:val="center"/>
              <w:rPr>
                <w:sz w:val="16"/>
                <w:szCs w:val="16"/>
              </w:rPr>
            </w:pPr>
            <w:r>
              <w:rPr>
                <w:sz w:val="16"/>
                <w:szCs w:val="16"/>
              </w:rPr>
              <w:t>0.82</w:t>
            </w:r>
          </w:p>
        </w:tc>
        <w:tc>
          <w:tcPr>
            <w:tcW w:w="696" w:type="dxa"/>
            <w:tcBorders>
              <w:top w:val="nil"/>
              <w:left w:val="nil"/>
              <w:bottom w:val="single" w:sz="4" w:space="0" w:color="000000"/>
              <w:right w:val="single" w:sz="4" w:space="0" w:color="000000"/>
            </w:tcBorders>
            <w:shd w:val="clear" w:color="auto" w:fill="auto"/>
            <w:vAlign w:val="center"/>
          </w:tcPr>
          <w:p w14:paraId="5B101CB3" w14:textId="77777777" w:rsidR="00DF08A2" w:rsidRDefault="00DF08A2" w:rsidP="00221E0C">
            <w:pPr>
              <w:ind w:right="40"/>
              <w:jc w:val="center"/>
              <w:rPr>
                <w:sz w:val="16"/>
                <w:szCs w:val="16"/>
              </w:rPr>
            </w:pPr>
            <w:r>
              <w:rPr>
                <w:sz w:val="16"/>
                <w:szCs w:val="16"/>
              </w:rPr>
              <w:t>0.82</w:t>
            </w:r>
          </w:p>
        </w:tc>
      </w:tr>
      <w:tr w:rsidR="00F32E7A" w14:paraId="5B0C14C5" w14:textId="77777777" w:rsidTr="00F32E7A">
        <w:trPr>
          <w:gridAfter w:val="1"/>
          <w:wAfter w:w="39" w:type="dxa"/>
          <w:trHeight w:val="28"/>
          <w:jc w:val="center"/>
        </w:trPr>
        <w:tc>
          <w:tcPr>
            <w:tcW w:w="14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3762DE" w14:textId="77777777" w:rsidR="00DF08A2" w:rsidRDefault="00DF08A2" w:rsidP="00221E0C">
            <w:pPr>
              <w:ind w:right="42"/>
              <w:jc w:val="center"/>
              <w:rPr>
                <w:sz w:val="18"/>
                <w:szCs w:val="18"/>
              </w:rPr>
            </w:pPr>
            <w:r>
              <w:rPr>
                <w:sz w:val="18"/>
                <w:szCs w:val="18"/>
              </w:rPr>
              <w:t>Loreto</w:t>
            </w:r>
          </w:p>
        </w:tc>
        <w:tc>
          <w:tcPr>
            <w:tcW w:w="699" w:type="dxa"/>
            <w:gridSpan w:val="2"/>
            <w:tcBorders>
              <w:top w:val="nil"/>
              <w:left w:val="single" w:sz="4" w:space="0" w:color="000000"/>
              <w:bottom w:val="single" w:sz="4" w:space="0" w:color="000000"/>
              <w:right w:val="single" w:sz="4" w:space="0" w:color="000000"/>
            </w:tcBorders>
            <w:shd w:val="clear" w:color="auto" w:fill="auto"/>
            <w:vAlign w:val="center"/>
          </w:tcPr>
          <w:p w14:paraId="6FD8B470" w14:textId="77777777" w:rsidR="00DF08A2" w:rsidRDefault="00DF08A2" w:rsidP="00221E0C">
            <w:pPr>
              <w:ind w:right="40"/>
              <w:jc w:val="center"/>
              <w:rPr>
                <w:sz w:val="16"/>
                <w:szCs w:val="16"/>
              </w:rPr>
            </w:pPr>
            <w:r>
              <w:rPr>
                <w:sz w:val="16"/>
                <w:szCs w:val="16"/>
              </w:rPr>
              <w:t>0.93</w:t>
            </w:r>
          </w:p>
        </w:tc>
        <w:tc>
          <w:tcPr>
            <w:tcW w:w="615" w:type="dxa"/>
            <w:gridSpan w:val="2"/>
            <w:tcBorders>
              <w:top w:val="nil"/>
              <w:left w:val="nil"/>
              <w:bottom w:val="single" w:sz="4" w:space="0" w:color="000000"/>
              <w:right w:val="single" w:sz="4" w:space="0" w:color="000000"/>
            </w:tcBorders>
            <w:shd w:val="clear" w:color="auto" w:fill="auto"/>
            <w:vAlign w:val="center"/>
          </w:tcPr>
          <w:p w14:paraId="678F2C10" w14:textId="77777777" w:rsidR="00DF08A2" w:rsidRDefault="00DF08A2" w:rsidP="00221E0C">
            <w:pPr>
              <w:ind w:right="40"/>
              <w:jc w:val="center"/>
              <w:rPr>
                <w:sz w:val="16"/>
                <w:szCs w:val="16"/>
              </w:rPr>
            </w:pPr>
            <w:r>
              <w:rPr>
                <w:sz w:val="16"/>
                <w:szCs w:val="16"/>
              </w:rPr>
              <w:t>0.92</w:t>
            </w:r>
          </w:p>
        </w:tc>
        <w:tc>
          <w:tcPr>
            <w:tcW w:w="690" w:type="dxa"/>
            <w:gridSpan w:val="3"/>
            <w:tcBorders>
              <w:top w:val="nil"/>
              <w:left w:val="nil"/>
              <w:bottom w:val="single" w:sz="4" w:space="0" w:color="000000"/>
              <w:right w:val="single" w:sz="4" w:space="0" w:color="000000"/>
            </w:tcBorders>
            <w:shd w:val="clear" w:color="auto" w:fill="auto"/>
            <w:vAlign w:val="center"/>
          </w:tcPr>
          <w:p w14:paraId="7A9A59EB" w14:textId="77777777" w:rsidR="00DF08A2" w:rsidRDefault="00DF08A2" w:rsidP="00221E0C">
            <w:pPr>
              <w:ind w:right="40"/>
              <w:jc w:val="center"/>
              <w:rPr>
                <w:sz w:val="16"/>
                <w:szCs w:val="16"/>
              </w:rPr>
            </w:pPr>
            <w:r>
              <w:rPr>
                <w:sz w:val="16"/>
                <w:szCs w:val="16"/>
              </w:rPr>
              <w:t>0.92</w:t>
            </w:r>
          </w:p>
        </w:tc>
        <w:tc>
          <w:tcPr>
            <w:tcW w:w="696" w:type="dxa"/>
            <w:gridSpan w:val="3"/>
            <w:tcBorders>
              <w:top w:val="nil"/>
              <w:left w:val="nil"/>
              <w:bottom w:val="single" w:sz="4" w:space="0" w:color="000000"/>
              <w:right w:val="single" w:sz="4" w:space="0" w:color="000000"/>
            </w:tcBorders>
            <w:shd w:val="clear" w:color="auto" w:fill="auto"/>
            <w:vAlign w:val="center"/>
          </w:tcPr>
          <w:p w14:paraId="0E789318" w14:textId="77777777" w:rsidR="00DF08A2" w:rsidRDefault="00DF08A2" w:rsidP="00221E0C">
            <w:pPr>
              <w:ind w:right="40"/>
              <w:jc w:val="center"/>
              <w:rPr>
                <w:sz w:val="16"/>
                <w:szCs w:val="16"/>
              </w:rPr>
            </w:pPr>
            <w:r>
              <w:rPr>
                <w:sz w:val="16"/>
                <w:szCs w:val="16"/>
              </w:rPr>
              <w:t>0.91</w:t>
            </w:r>
          </w:p>
        </w:tc>
        <w:tc>
          <w:tcPr>
            <w:tcW w:w="690" w:type="dxa"/>
            <w:gridSpan w:val="3"/>
            <w:tcBorders>
              <w:top w:val="nil"/>
              <w:left w:val="nil"/>
              <w:bottom w:val="single" w:sz="4" w:space="0" w:color="000000"/>
              <w:right w:val="single" w:sz="4" w:space="0" w:color="000000"/>
            </w:tcBorders>
            <w:shd w:val="clear" w:color="auto" w:fill="auto"/>
            <w:vAlign w:val="center"/>
          </w:tcPr>
          <w:p w14:paraId="42AFC9F9" w14:textId="77777777" w:rsidR="00DF08A2" w:rsidRDefault="00DF08A2" w:rsidP="00221E0C">
            <w:pPr>
              <w:ind w:right="40"/>
              <w:jc w:val="center"/>
              <w:rPr>
                <w:sz w:val="16"/>
                <w:szCs w:val="16"/>
              </w:rPr>
            </w:pPr>
            <w:r>
              <w:rPr>
                <w:sz w:val="16"/>
                <w:szCs w:val="16"/>
              </w:rPr>
              <w:t>0.91</w:t>
            </w:r>
          </w:p>
        </w:tc>
        <w:tc>
          <w:tcPr>
            <w:tcW w:w="691" w:type="dxa"/>
            <w:gridSpan w:val="3"/>
            <w:tcBorders>
              <w:top w:val="nil"/>
              <w:left w:val="nil"/>
              <w:bottom w:val="single" w:sz="4" w:space="0" w:color="000000"/>
              <w:right w:val="single" w:sz="4" w:space="0" w:color="000000"/>
            </w:tcBorders>
            <w:shd w:val="clear" w:color="auto" w:fill="auto"/>
            <w:vAlign w:val="center"/>
          </w:tcPr>
          <w:p w14:paraId="6CE42F85" w14:textId="77777777" w:rsidR="00DF08A2" w:rsidRDefault="00DF08A2" w:rsidP="00221E0C">
            <w:pPr>
              <w:ind w:right="40"/>
              <w:jc w:val="center"/>
              <w:rPr>
                <w:sz w:val="16"/>
                <w:szCs w:val="16"/>
              </w:rPr>
            </w:pPr>
            <w:r>
              <w:rPr>
                <w:sz w:val="16"/>
                <w:szCs w:val="16"/>
              </w:rPr>
              <w:t>0.90</w:t>
            </w:r>
          </w:p>
        </w:tc>
        <w:tc>
          <w:tcPr>
            <w:tcW w:w="690" w:type="dxa"/>
            <w:gridSpan w:val="3"/>
            <w:tcBorders>
              <w:top w:val="nil"/>
              <w:left w:val="nil"/>
              <w:bottom w:val="single" w:sz="4" w:space="0" w:color="000000"/>
              <w:right w:val="single" w:sz="4" w:space="0" w:color="000000"/>
            </w:tcBorders>
            <w:shd w:val="clear" w:color="auto" w:fill="auto"/>
            <w:vAlign w:val="center"/>
          </w:tcPr>
          <w:p w14:paraId="08FFE7E6" w14:textId="77777777" w:rsidR="00DF08A2" w:rsidRDefault="00DF08A2" w:rsidP="00221E0C">
            <w:pPr>
              <w:ind w:right="40"/>
              <w:jc w:val="center"/>
              <w:rPr>
                <w:sz w:val="16"/>
                <w:szCs w:val="16"/>
              </w:rPr>
            </w:pPr>
            <w:r>
              <w:rPr>
                <w:sz w:val="16"/>
                <w:szCs w:val="16"/>
              </w:rPr>
              <w:t>0.90</w:t>
            </w:r>
          </w:p>
        </w:tc>
        <w:tc>
          <w:tcPr>
            <w:tcW w:w="688" w:type="dxa"/>
            <w:gridSpan w:val="3"/>
            <w:tcBorders>
              <w:top w:val="nil"/>
              <w:left w:val="nil"/>
              <w:bottom w:val="single" w:sz="4" w:space="0" w:color="000000"/>
              <w:right w:val="single" w:sz="4" w:space="0" w:color="000000"/>
            </w:tcBorders>
            <w:shd w:val="clear" w:color="auto" w:fill="auto"/>
            <w:vAlign w:val="center"/>
          </w:tcPr>
          <w:p w14:paraId="5C70094B" w14:textId="77777777" w:rsidR="00DF08A2" w:rsidRDefault="00DF08A2" w:rsidP="00221E0C">
            <w:pPr>
              <w:ind w:right="40"/>
              <w:jc w:val="center"/>
              <w:rPr>
                <w:sz w:val="16"/>
                <w:szCs w:val="16"/>
              </w:rPr>
            </w:pPr>
            <w:r>
              <w:rPr>
                <w:sz w:val="16"/>
                <w:szCs w:val="16"/>
              </w:rPr>
              <w:t>0.90</w:t>
            </w:r>
          </w:p>
        </w:tc>
        <w:tc>
          <w:tcPr>
            <w:tcW w:w="690" w:type="dxa"/>
            <w:gridSpan w:val="3"/>
            <w:tcBorders>
              <w:top w:val="nil"/>
              <w:left w:val="nil"/>
              <w:bottom w:val="single" w:sz="4" w:space="0" w:color="000000"/>
              <w:right w:val="single" w:sz="4" w:space="0" w:color="000000"/>
            </w:tcBorders>
            <w:shd w:val="clear" w:color="auto" w:fill="auto"/>
            <w:vAlign w:val="center"/>
          </w:tcPr>
          <w:p w14:paraId="51215890" w14:textId="77777777" w:rsidR="00DF08A2" w:rsidRDefault="00DF08A2" w:rsidP="00221E0C">
            <w:pPr>
              <w:ind w:right="40"/>
              <w:jc w:val="center"/>
              <w:rPr>
                <w:sz w:val="16"/>
                <w:szCs w:val="16"/>
              </w:rPr>
            </w:pPr>
            <w:r>
              <w:rPr>
                <w:sz w:val="16"/>
                <w:szCs w:val="16"/>
              </w:rPr>
              <w:t>0.89</w:t>
            </w:r>
          </w:p>
        </w:tc>
        <w:tc>
          <w:tcPr>
            <w:tcW w:w="686" w:type="dxa"/>
            <w:gridSpan w:val="3"/>
            <w:tcBorders>
              <w:top w:val="nil"/>
              <w:left w:val="nil"/>
              <w:bottom w:val="single" w:sz="4" w:space="0" w:color="000000"/>
              <w:right w:val="single" w:sz="4" w:space="0" w:color="000000"/>
            </w:tcBorders>
            <w:shd w:val="clear" w:color="auto" w:fill="auto"/>
            <w:vAlign w:val="center"/>
          </w:tcPr>
          <w:p w14:paraId="074F6FBF" w14:textId="77777777" w:rsidR="00DF08A2" w:rsidRDefault="00DF08A2" w:rsidP="00221E0C">
            <w:pPr>
              <w:ind w:right="40"/>
              <w:jc w:val="center"/>
              <w:rPr>
                <w:sz w:val="16"/>
                <w:szCs w:val="16"/>
              </w:rPr>
            </w:pPr>
            <w:r>
              <w:rPr>
                <w:sz w:val="16"/>
                <w:szCs w:val="16"/>
              </w:rPr>
              <w:t>0.89</w:t>
            </w:r>
          </w:p>
        </w:tc>
        <w:tc>
          <w:tcPr>
            <w:tcW w:w="674" w:type="dxa"/>
            <w:gridSpan w:val="3"/>
            <w:tcBorders>
              <w:top w:val="nil"/>
              <w:left w:val="nil"/>
              <w:bottom w:val="single" w:sz="4" w:space="0" w:color="000000"/>
              <w:right w:val="single" w:sz="4" w:space="0" w:color="000000"/>
            </w:tcBorders>
            <w:shd w:val="clear" w:color="auto" w:fill="auto"/>
            <w:vAlign w:val="center"/>
          </w:tcPr>
          <w:p w14:paraId="0D7EA74A" w14:textId="77777777" w:rsidR="00DF08A2" w:rsidRDefault="00DF08A2" w:rsidP="00221E0C">
            <w:pPr>
              <w:ind w:right="40"/>
              <w:jc w:val="center"/>
              <w:rPr>
                <w:sz w:val="16"/>
                <w:szCs w:val="16"/>
              </w:rPr>
            </w:pPr>
            <w:r>
              <w:rPr>
                <w:sz w:val="16"/>
                <w:szCs w:val="16"/>
              </w:rPr>
              <w:t>0.88</w:t>
            </w:r>
          </w:p>
        </w:tc>
        <w:tc>
          <w:tcPr>
            <w:tcW w:w="696" w:type="dxa"/>
            <w:gridSpan w:val="3"/>
            <w:tcBorders>
              <w:top w:val="nil"/>
              <w:left w:val="nil"/>
              <w:bottom w:val="single" w:sz="4" w:space="0" w:color="000000"/>
              <w:right w:val="single" w:sz="4" w:space="0" w:color="000000"/>
            </w:tcBorders>
            <w:shd w:val="clear" w:color="auto" w:fill="auto"/>
            <w:vAlign w:val="center"/>
          </w:tcPr>
          <w:p w14:paraId="4EE47E80" w14:textId="77777777" w:rsidR="00DF08A2" w:rsidRDefault="00DF08A2" w:rsidP="00221E0C">
            <w:pPr>
              <w:ind w:right="40"/>
              <w:jc w:val="center"/>
              <w:rPr>
                <w:sz w:val="16"/>
                <w:szCs w:val="16"/>
              </w:rPr>
            </w:pPr>
            <w:r>
              <w:rPr>
                <w:sz w:val="16"/>
                <w:szCs w:val="16"/>
              </w:rPr>
              <w:t>0.88</w:t>
            </w:r>
          </w:p>
        </w:tc>
        <w:tc>
          <w:tcPr>
            <w:tcW w:w="696" w:type="dxa"/>
            <w:tcBorders>
              <w:top w:val="nil"/>
              <w:left w:val="nil"/>
              <w:bottom w:val="single" w:sz="4" w:space="0" w:color="000000"/>
              <w:right w:val="single" w:sz="4" w:space="0" w:color="000000"/>
            </w:tcBorders>
            <w:shd w:val="clear" w:color="auto" w:fill="auto"/>
            <w:vAlign w:val="center"/>
          </w:tcPr>
          <w:p w14:paraId="2ED5CC51" w14:textId="77777777" w:rsidR="00DF08A2" w:rsidRDefault="00DF08A2" w:rsidP="00221E0C">
            <w:pPr>
              <w:ind w:right="40"/>
              <w:jc w:val="center"/>
              <w:rPr>
                <w:sz w:val="16"/>
                <w:szCs w:val="16"/>
              </w:rPr>
            </w:pPr>
            <w:r>
              <w:rPr>
                <w:sz w:val="16"/>
                <w:szCs w:val="16"/>
              </w:rPr>
              <w:t>0.87</w:t>
            </w:r>
          </w:p>
        </w:tc>
      </w:tr>
      <w:tr w:rsidR="00F32E7A" w14:paraId="03279432" w14:textId="77777777" w:rsidTr="00F32E7A">
        <w:trPr>
          <w:gridAfter w:val="1"/>
          <w:wAfter w:w="39" w:type="dxa"/>
          <w:trHeight w:val="28"/>
          <w:jc w:val="center"/>
        </w:trPr>
        <w:tc>
          <w:tcPr>
            <w:tcW w:w="14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859F22" w14:textId="77777777" w:rsidR="00DF08A2" w:rsidRDefault="00DF08A2" w:rsidP="00221E0C">
            <w:pPr>
              <w:ind w:right="42"/>
              <w:jc w:val="center"/>
              <w:rPr>
                <w:sz w:val="18"/>
                <w:szCs w:val="18"/>
              </w:rPr>
            </w:pPr>
            <w:r>
              <w:rPr>
                <w:sz w:val="18"/>
                <w:szCs w:val="18"/>
              </w:rPr>
              <w:t>Madre de Dios</w:t>
            </w:r>
          </w:p>
        </w:tc>
        <w:tc>
          <w:tcPr>
            <w:tcW w:w="699" w:type="dxa"/>
            <w:gridSpan w:val="2"/>
            <w:tcBorders>
              <w:top w:val="nil"/>
              <w:left w:val="single" w:sz="4" w:space="0" w:color="000000"/>
              <w:bottom w:val="single" w:sz="4" w:space="0" w:color="000000"/>
              <w:right w:val="single" w:sz="4" w:space="0" w:color="000000"/>
            </w:tcBorders>
            <w:shd w:val="clear" w:color="auto" w:fill="auto"/>
            <w:vAlign w:val="center"/>
          </w:tcPr>
          <w:p w14:paraId="1636C5D4" w14:textId="77777777" w:rsidR="00DF08A2" w:rsidRDefault="00DF08A2" w:rsidP="00221E0C">
            <w:pPr>
              <w:ind w:right="40"/>
              <w:jc w:val="center"/>
              <w:rPr>
                <w:sz w:val="16"/>
                <w:szCs w:val="16"/>
              </w:rPr>
            </w:pPr>
            <w:r>
              <w:rPr>
                <w:sz w:val="16"/>
                <w:szCs w:val="16"/>
              </w:rPr>
              <w:t>0.94</w:t>
            </w:r>
          </w:p>
        </w:tc>
        <w:tc>
          <w:tcPr>
            <w:tcW w:w="615" w:type="dxa"/>
            <w:gridSpan w:val="2"/>
            <w:tcBorders>
              <w:top w:val="nil"/>
              <w:left w:val="nil"/>
              <w:bottom w:val="single" w:sz="4" w:space="0" w:color="000000"/>
              <w:right w:val="single" w:sz="4" w:space="0" w:color="000000"/>
            </w:tcBorders>
            <w:shd w:val="clear" w:color="auto" w:fill="auto"/>
            <w:vAlign w:val="center"/>
          </w:tcPr>
          <w:p w14:paraId="4E500DD6" w14:textId="77777777" w:rsidR="00DF08A2" w:rsidRDefault="00DF08A2" w:rsidP="00221E0C">
            <w:pPr>
              <w:ind w:right="40"/>
              <w:jc w:val="center"/>
              <w:rPr>
                <w:sz w:val="16"/>
                <w:szCs w:val="16"/>
              </w:rPr>
            </w:pPr>
            <w:r>
              <w:rPr>
                <w:sz w:val="16"/>
                <w:szCs w:val="16"/>
              </w:rPr>
              <w:t>0.94</w:t>
            </w:r>
          </w:p>
        </w:tc>
        <w:tc>
          <w:tcPr>
            <w:tcW w:w="690" w:type="dxa"/>
            <w:gridSpan w:val="3"/>
            <w:tcBorders>
              <w:top w:val="nil"/>
              <w:left w:val="nil"/>
              <w:bottom w:val="single" w:sz="4" w:space="0" w:color="000000"/>
              <w:right w:val="single" w:sz="4" w:space="0" w:color="000000"/>
            </w:tcBorders>
            <w:shd w:val="clear" w:color="auto" w:fill="auto"/>
            <w:vAlign w:val="center"/>
          </w:tcPr>
          <w:p w14:paraId="702FB0F1" w14:textId="77777777" w:rsidR="00DF08A2" w:rsidRDefault="00DF08A2" w:rsidP="00221E0C">
            <w:pPr>
              <w:ind w:right="40"/>
              <w:jc w:val="center"/>
              <w:rPr>
                <w:sz w:val="16"/>
                <w:szCs w:val="16"/>
              </w:rPr>
            </w:pPr>
            <w:r>
              <w:rPr>
                <w:sz w:val="16"/>
                <w:szCs w:val="16"/>
              </w:rPr>
              <w:t>0.94</w:t>
            </w:r>
          </w:p>
        </w:tc>
        <w:tc>
          <w:tcPr>
            <w:tcW w:w="696" w:type="dxa"/>
            <w:gridSpan w:val="3"/>
            <w:tcBorders>
              <w:top w:val="nil"/>
              <w:left w:val="nil"/>
              <w:bottom w:val="single" w:sz="4" w:space="0" w:color="000000"/>
              <w:right w:val="single" w:sz="4" w:space="0" w:color="000000"/>
            </w:tcBorders>
            <w:shd w:val="clear" w:color="auto" w:fill="auto"/>
            <w:vAlign w:val="center"/>
          </w:tcPr>
          <w:p w14:paraId="70A40476" w14:textId="77777777" w:rsidR="00DF08A2" w:rsidRDefault="00DF08A2" w:rsidP="00221E0C">
            <w:pPr>
              <w:ind w:right="40"/>
              <w:jc w:val="center"/>
              <w:rPr>
                <w:sz w:val="16"/>
                <w:szCs w:val="16"/>
              </w:rPr>
            </w:pPr>
            <w:r>
              <w:rPr>
                <w:sz w:val="16"/>
                <w:szCs w:val="16"/>
              </w:rPr>
              <w:t>0.93</w:t>
            </w:r>
          </w:p>
        </w:tc>
        <w:tc>
          <w:tcPr>
            <w:tcW w:w="690" w:type="dxa"/>
            <w:gridSpan w:val="3"/>
            <w:tcBorders>
              <w:top w:val="nil"/>
              <w:left w:val="nil"/>
              <w:bottom w:val="single" w:sz="4" w:space="0" w:color="000000"/>
              <w:right w:val="single" w:sz="4" w:space="0" w:color="000000"/>
            </w:tcBorders>
            <w:shd w:val="clear" w:color="auto" w:fill="auto"/>
            <w:vAlign w:val="center"/>
          </w:tcPr>
          <w:p w14:paraId="5F4C06E5" w14:textId="77777777" w:rsidR="00DF08A2" w:rsidRDefault="00DF08A2" w:rsidP="00221E0C">
            <w:pPr>
              <w:ind w:right="40"/>
              <w:jc w:val="center"/>
              <w:rPr>
                <w:sz w:val="16"/>
                <w:szCs w:val="16"/>
              </w:rPr>
            </w:pPr>
            <w:r>
              <w:rPr>
                <w:sz w:val="16"/>
                <w:szCs w:val="16"/>
              </w:rPr>
              <w:t>0.93</w:t>
            </w:r>
          </w:p>
        </w:tc>
        <w:tc>
          <w:tcPr>
            <w:tcW w:w="691" w:type="dxa"/>
            <w:gridSpan w:val="3"/>
            <w:tcBorders>
              <w:top w:val="nil"/>
              <w:left w:val="nil"/>
              <w:bottom w:val="single" w:sz="4" w:space="0" w:color="000000"/>
              <w:right w:val="single" w:sz="4" w:space="0" w:color="000000"/>
            </w:tcBorders>
            <w:shd w:val="clear" w:color="auto" w:fill="auto"/>
            <w:vAlign w:val="center"/>
          </w:tcPr>
          <w:p w14:paraId="02B16BEB" w14:textId="77777777" w:rsidR="00DF08A2" w:rsidRDefault="00DF08A2" w:rsidP="00221E0C">
            <w:pPr>
              <w:ind w:right="40"/>
              <w:jc w:val="center"/>
              <w:rPr>
                <w:sz w:val="16"/>
                <w:szCs w:val="16"/>
              </w:rPr>
            </w:pPr>
            <w:r>
              <w:rPr>
                <w:sz w:val="16"/>
                <w:szCs w:val="16"/>
              </w:rPr>
              <w:t>0.92</w:t>
            </w:r>
          </w:p>
        </w:tc>
        <w:tc>
          <w:tcPr>
            <w:tcW w:w="690" w:type="dxa"/>
            <w:gridSpan w:val="3"/>
            <w:tcBorders>
              <w:top w:val="nil"/>
              <w:left w:val="nil"/>
              <w:bottom w:val="single" w:sz="4" w:space="0" w:color="000000"/>
              <w:right w:val="single" w:sz="4" w:space="0" w:color="000000"/>
            </w:tcBorders>
            <w:shd w:val="clear" w:color="auto" w:fill="auto"/>
            <w:vAlign w:val="center"/>
          </w:tcPr>
          <w:p w14:paraId="6B85B8FC" w14:textId="77777777" w:rsidR="00DF08A2" w:rsidRDefault="00DF08A2" w:rsidP="00221E0C">
            <w:pPr>
              <w:ind w:right="40"/>
              <w:jc w:val="center"/>
              <w:rPr>
                <w:sz w:val="16"/>
                <w:szCs w:val="16"/>
              </w:rPr>
            </w:pPr>
            <w:r>
              <w:rPr>
                <w:sz w:val="16"/>
                <w:szCs w:val="16"/>
              </w:rPr>
              <w:t>0.92</w:t>
            </w:r>
          </w:p>
        </w:tc>
        <w:tc>
          <w:tcPr>
            <w:tcW w:w="688" w:type="dxa"/>
            <w:gridSpan w:val="3"/>
            <w:tcBorders>
              <w:top w:val="nil"/>
              <w:left w:val="nil"/>
              <w:bottom w:val="single" w:sz="4" w:space="0" w:color="000000"/>
              <w:right w:val="single" w:sz="4" w:space="0" w:color="000000"/>
            </w:tcBorders>
            <w:shd w:val="clear" w:color="auto" w:fill="auto"/>
            <w:vAlign w:val="center"/>
          </w:tcPr>
          <w:p w14:paraId="0416989C" w14:textId="77777777" w:rsidR="00DF08A2" w:rsidRDefault="00DF08A2" w:rsidP="00221E0C">
            <w:pPr>
              <w:ind w:right="40"/>
              <w:jc w:val="center"/>
              <w:rPr>
                <w:sz w:val="16"/>
                <w:szCs w:val="16"/>
              </w:rPr>
            </w:pPr>
            <w:r>
              <w:rPr>
                <w:sz w:val="16"/>
                <w:szCs w:val="16"/>
              </w:rPr>
              <w:t>0.92</w:t>
            </w:r>
          </w:p>
        </w:tc>
        <w:tc>
          <w:tcPr>
            <w:tcW w:w="690" w:type="dxa"/>
            <w:gridSpan w:val="3"/>
            <w:tcBorders>
              <w:top w:val="nil"/>
              <w:left w:val="nil"/>
              <w:bottom w:val="single" w:sz="4" w:space="0" w:color="000000"/>
              <w:right w:val="single" w:sz="4" w:space="0" w:color="000000"/>
            </w:tcBorders>
            <w:shd w:val="clear" w:color="auto" w:fill="auto"/>
            <w:vAlign w:val="center"/>
          </w:tcPr>
          <w:p w14:paraId="71E942DB" w14:textId="77777777" w:rsidR="00DF08A2" w:rsidRDefault="00DF08A2" w:rsidP="00221E0C">
            <w:pPr>
              <w:ind w:right="40"/>
              <w:jc w:val="center"/>
              <w:rPr>
                <w:sz w:val="16"/>
                <w:szCs w:val="16"/>
              </w:rPr>
            </w:pPr>
            <w:r>
              <w:rPr>
                <w:sz w:val="16"/>
                <w:szCs w:val="16"/>
              </w:rPr>
              <w:t>0.91</w:t>
            </w:r>
          </w:p>
        </w:tc>
        <w:tc>
          <w:tcPr>
            <w:tcW w:w="686" w:type="dxa"/>
            <w:gridSpan w:val="3"/>
            <w:tcBorders>
              <w:top w:val="nil"/>
              <w:left w:val="nil"/>
              <w:bottom w:val="single" w:sz="4" w:space="0" w:color="000000"/>
              <w:right w:val="single" w:sz="4" w:space="0" w:color="000000"/>
            </w:tcBorders>
            <w:shd w:val="clear" w:color="auto" w:fill="auto"/>
            <w:vAlign w:val="center"/>
          </w:tcPr>
          <w:p w14:paraId="1CB6AF84" w14:textId="77777777" w:rsidR="00DF08A2" w:rsidRDefault="00DF08A2" w:rsidP="00221E0C">
            <w:pPr>
              <w:ind w:right="40"/>
              <w:jc w:val="center"/>
              <w:rPr>
                <w:sz w:val="16"/>
                <w:szCs w:val="16"/>
              </w:rPr>
            </w:pPr>
            <w:r>
              <w:rPr>
                <w:sz w:val="16"/>
                <w:szCs w:val="16"/>
              </w:rPr>
              <w:t>0.91</w:t>
            </w:r>
          </w:p>
        </w:tc>
        <w:tc>
          <w:tcPr>
            <w:tcW w:w="674" w:type="dxa"/>
            <w:gridSpan w:val="3"/>
            <w:tcBorders>
              <w:top w:val="nil"/>
              <w:left w:val="nil"/>
              <w:bottom w:val="single" w:sz="4" w:space="0" w:color="000000"/>
              <w:right w:val="single" w:sz="4" w:space="0" w:color="000000"/>
            </w:tcBorders>
            <w:shd w:val="clear" w:color="auto" w:fill="auto"/>
            <w:vAlign w:val="center"/>
          </w:tcPr>
          <w:p w14:paraId="27781A6B" w14:textId="77777777" w:rsidR="00DF08A2" w:rsidRDefault="00DF08A2" w:rsidP="00221E0C">
            <w:pPr>
              <w:ind w:right="40"/>
              <w:jc w:val="center"/>
              <w:rPr>
                <w:sz w:val="16"/>
                <w:szCs w:val="16"/>
              </w:rPr>
            </w:pPr>
            <w:r>
              <w:rPr>
                <w:sz w:val="16"/>
                <w:szCs w:val="16"/>
              </w:rPr>
              <w:t>0.90</w:t>
            </w:r>
          </w:p>
        </w:tc>
        <w:tc>
          <w:tcPr>
            <w:tcW w:w="696" w:type="dxa"/>
            <w:gridSpan w:val="3"/>
            <w:tcBorders>
              <w:top w:val="nil"/>
              <w:left w:val="nil"/>
              <w:bottom w:val="single" w:sz="4" w:space="0" w:color="000000"/>
              <w:right w:val="single" w:sz="4" w:space="0" w:color="000000"/>
            </w:tcBorders>
            <w:shd w:val="clear" w:color="auto" w:fill="auto"/>
            <w:vAlign w:val="center"/>
          </w:tcPr>
          <w:p w14:paraId="459A4EF1" w14:textId="77777777" w:rsidR="00DF08A2" w:rsidRDefault="00DF08A2" w:rsidP="00221E0C">
            <w:pPr>
              <w:ind w:right="40"/>
              <w:jc w:val="center"/>
              <w:rPr>
                <w:sz w:val="16"/>
                <w:szCs w:val="16"/>
              </w:rPr>
            </w:pPr>
            <w:r>
              <w:rPr>
                <w:sz w:val="16"/>
                <w:szCs w:val="16"/>
              </w:rPr>
              <w:t>0.90</w:t>
            </w:r>
          </w:p>
        </w:tc>
        <w:tc>
          <w:tcPr>
            <w:tcW w:w="696" w:type="dxa"/>
            <w:tcBorders>
              <w:top w:val="nil"/>
              <w:left w:val="nil"/>
              <w:bottom w:val="single" w:sz="4" w:space="0" w:color="000000"/>
              <w:right w:val="single" w:sz="4" w:space="0" w:color="000000"/>
            </w:tcBorders>
            <w:shd w:val="clear" w:color="auto" w:fill="auto"/>
            <w:vAlign w:val="center"/>
          </w:tcPr>
          <w:p w14:paraId="4BD345BF" w14:textId="77777777" w:rsidR="00DF08A2" w:rsidRDefault="00DF08A2" w:rsidP="00221E0C">
            <w:pPr>
              <w:ind w:right="40"/>
              <w:jc w:val="center"/>
              <w:rPr>
                <w:sz w:val="16"/>
                <w:szCs w:val="16"/>
              </w:rPr>
            </w:pPr>
            <w:r>
              <w:rPr>
                <w:sz w:val="16"/>
                <w:szCs w:val="16"/>
              </w:rPr>
              <w:t>0.90</w:t>
            </w:r>
          </w:p>
        </w:tc>
      </w:tr>
      <w:tr w:rsidR="00F32E7A" w14:paraId="589A4193" w14:textId="77777777" w:rsidTr="00F32E7A">
        <w:trPr>
          <w:gridAfter w:val="1"/>
          <w:wAfter w:w="39" w:type="dxa"/>
          <w:trHeight w:val="28"/>
          <w:jc w:val="center"/>
        </w:trPr>
        <w:tc>
          <w:tcPr>
            <w:tcW w:w="14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6CF38B" w14:textId="77777777" w:rsidR="00DF08A2" w:rsidRDefault="00DF08A2" w:rsidP="00221E0C">
            <w:pPr>
              <w:ind w:right="42"/>
              <w:jc w:val="center"/>
              <w:rPr>
                <w:sz w:val="18"/>
                <w:szCs w:val="18"/>
              </w:rPr>
            </w:pPr>
            <w:r>
              <w:rPr>
                <w:sz w:val="18"/>
                <w:szCs w:val="18"/>
              </w:rPr>
              <w:t>Moquegua</w:t>
            </w:r>
          </w:p>
        </w:tc>
        <w:tc>
          <w:tcPr>
            <w:tcW w:w="699" w:type="dxa"/>
            <w:gridSpan w:val="2"/>
            <w:tcBorders>
              <w:top w:val="nil"/>
              <w:left w:val="single" w:sz="4" w:space="0" w:color="000000"/>
              <w:bottom w:val="single" w:sz="4" w:space="0" w:color="000000"/>
              <w:right w:val="single" w:sz="4" w:space="0" w:color="000000"/>
            </w:tcBorders>
            <w:shd w:val="clear" w:color="auto" w:fill="auto"/>
            <w:vAlign w:val="center"/>
          </w:tcPr>
          <w:p w14:paraId="0EC7E9E0" w14:textId="77777777" w:rsidR="00DF08A2" w:rsidRDefault="00DF08A2" w:rsidP="00221E0C">
            <w:pPr>
              <w:ind w:right="40"/>
              <w:jc w:val="center"/>
              <w:rPr>
                <w:sz w:val="16"/>
                <w:szCs w:val="16"/>
              </w:rPr>
            </w:pPr>
            <w:r>
              <w:rPr>
                <w:sz w:val="16"/>
                <w:szCs w:val="16"/>
              </w:rPr>
              <w:t>0.94</w:t>
            </w:r>
          </w:p>
        </w:tc>
        <w:tc>
          <w:tcPr>
            <w:tcW w:w="615" w:type="dxa"/>
            <w:gridSpan w:val="2"/>
            <w:tcBorders>
              <w:top w:val="nil"/>
              <w:left w:val="nil"/>
              <w:bottom w:val="single" w:sz="4" w:space="0" w:color="000000"/>
              <w:right w:val="single" w:sz="4" w:space="0" w:color="000000"/>
            </w:tcBorders>
            <w:shd w:val="clear" w:color="auto" w:fill="auto"/>
            <w:vAlign w:val="center"/>
          </w:tcPr>
          <w:p w14:paraId="266400B5" w14:textId="77777777" w:rsidR="00DF08A2" w:rsidRDefault="00DF08A2" w:rsidP="00221E0C">
            <w:pPr>
              <w:ind w:right="40"/>
              <w:jc w:val="center"/>
              <w:rPr>
                <w:sz w:val="16"/>
                <w:szCs w:val="16"/>
              </w:rPr>
            </w:pPr>
            <w:r>
              <w:rPr>
                <w:sz w:val="16"/>
                <w:szCs w:val="16"/>
              </w:rPr>
              <w:t>0.94</w:t>
            </w:r>
          </w:p>
        </w:tc>
        <w:tc>
          <w:tcPr>
            <w:tcW w:w="690" w:type="dxa"/>
            <w:gridSpan w:val="3"/>
            <w:tcBorders>
              <w:top w:val="nil"/>
              <w:left w:val="nil"/>
              <w:bottom w:val="single" w:sz="4" w:space="0" w:color="000000"/>
              <w:right w:val="single" w:sz="4" w:space="0" w:color="000000"/>
            </w:tcBorders>
            <w:shd w:val="clear" w:color="auto" w:fill="auto"/>
            <w:vAlign w:val="center"/>
          </w:tcPr>
          <w:p w14:paraId="657BDA6C" w14:textId="77777777" w:rsidR="00DF08A2" w:rsidRDefault="00DF08A2" w:rsidP="00221E0C">
            <w:pPr>
              <w:ind w:right="40"/>
              <w:jc w:val="center"/>
              <w:rPr>
                <w:sz w:val="16"/>
                <w:szCs w:val="16"/>
              </w:rPr>
            </w:pPr>
            <w:r>
              <w:rPr>
                <w:sz w:val="16"/>
                <w:szCs w:val="16"/>
              </w:rPr>
              <w:t>0.93</w:t>
            </w:r>
          </w:p>
        </w:tc>
        <w:tc>
          <w:tcPr>
            <w:tcW w:w="696" w:type="dxa"/>
            <w:gridSpan w:val="3"/>
            <w:tcBorders>
              <w:top w:val="nil"/>
              <w:left w:val="nil"/>
              <w:bottom w:val="single" w:sz="4" w:space="0" w:color="000000"/>
              <w:right w:val="single" w:sz="4" w:space="0" w:color="000000"/>
            </w:tcBorders>
            <w:shd w:val="clear" w:color="auto" w:fill="auto"/>
            <w:vAlign w:val="center"/>
          </w:tcPr>
          <w:p w14:paraId="5B7743B0" w14:textId="77777777" w:rsidR="00DF08A2" w:rsidRDefault="00DF08A2" w:rsidP="00221E0C">
            <w:pPr>
              <w:ind w:right="40"/>
              <w:jc w:val="center"/>
              <w:rPr>
                <w:sz w:val="16"/>
                <w:szCs w:val="16"/>
              </w:rPr>
            </w:pPr>
            <w:r>
              <w:rPr>
                <w:sz w:val="16"/>
                <w:szCs w:val="16"/>
              </w:rPr>
              <w:t>0.93</w:t>
            </w:r>
          </w:p>
        </w:tc>
        <w:tc>
          <w:tcPr>
            <w:tcW w:w="690" w:type="dxa"/>
            <w:gridSpan w:val="3"/>
            <w:tcBorders>
              <w:top w:val="nil"/>
              <w:left w:val="nil"/>
              <w:bottom w:val="single" w:sz="4" w:space="0" w:color="000000"/>
              <w:right w:val="single" w:sz="4" w:space="0" w:color="000000"/>
            </w:tcBorders>
            <w:shd w:val="clear" w:color="auto" w:fill="auto"/>
            <w:vAlign w:val="center"/>
          </w:tcPr>
          <w:p w14:paraId="096CAAB5" w14:textId="77777777" w:rsidR="00DF08A2" w:rsidRDefault="00DF08A2" w:rsidP="00221E0C">
            <w:pPr>
              <w:ind w:right="40"/>
              <w:jc w:val="center"/>
              <w:rPr>
                <w:sz w:val="16"/>
                <w:szCs w:val="16"/>
              </w:rPr>
            </w:pPr>
            <w:r>
              <w:rPr>
                <w:sz w:val="16"/>
                <w:szCs w:val="16"/>
              </w:rPr>
              <w:t>0.93</w:t>
            </w:r>
          </w:p>
        </w:tc>
        <w:tc>
          <w:tcPr>
            <w:tcW w:w="691" w:type="dxa"/>
            <w:gridSpan w:val="3"/>
            <w:tcBorders>
              <w:top w:val="nil"/>
              <w:left w:val="nil"/>
              <w:bottom w:val="single" w:sz="4" w:space="0" w:color="000000"/>
              <w:right w:val="single" w:sz="4" w:space="0" w:color="000000"/>
            </w:tcBorders>
            <w:shd w:val="clear" w:color="auto" w:fill="auto"/>
            <w:vAlign w:val="center"/>
          </w:tcPr>
          <w:p w14:paraId="28DD8738" w14:textId="77777777" w:rsidR="00DF08A2" w:rsidRDefault="00DF08A2" w:rsidP="00221E0C">
            <w:pPr>
              <w:ind w:right="40"/>
              <w:jc w:val="center"/>
              <w:rPr>
                <w:sz w:val="16"/>
                <w:szCs w:val="16"/>
              </w:rPr>
            </w:pPr>
            <w:r>
              <w:rPr>
                <w:sz w:val="16"/>
                <w:szCs w:val="16"/>
              </w:rPr>
              <w:t>0.92</w:t>
            </w:r>
          </w:p>
        </w:tc>
        <w:tc>
          <w:tcPr>
            <w:tcW w:w="690" w:type="dxa"/>
            <w:gridSpan w:val="3"/>
            <w:tcBorders>
              <w:top w:val="nil"/>
              <w:left w:val="nil"/>
              <w:bottom w:val="single" w:sz="4" w:space="0" w:color="000000"/>
              <w:right w:val="single" w:sz="4" w:space="0" w:color="000000"/>
            </w:tcBorders>
            <w:shd w:val="clear" w:color="auto" w:fill="auto"/>
            <w:vAlign w:val="center"/>
          </w:tcPr>
          <w:p w14:paraId="5599424A" w14:textId="77777777" w:rsidR="00DF08A2" w:rsidRDefault="00DF08A2" w:rsidP="00221E0C">
            <w:pPr>
              <w:ind w:right="40"/>
              <w:jc w:val="center"/>
              <w:rPr>
                <w:sz w:val="16"/>
                <w:szCs w:val="16"/>
              </w:rPr>
            </w:pPr>
            <w:r>
              <w:rPr>
                <w:sz w:val="16"/>
                <w:szCs w:val="16"/>
              </w:rPr>
              <w:t>0.92</w:t>
            </w:r>
          </w:p>
        </w:tc>
        <w:tc>
          <w:tcPr>
            <w:tcW w:w="688" w:type="dxa"/>
            <w:gridSpan w:val="3"/>
            <w:tcBorders>
              <w:top w:val="nil"/>
              <w:left w:val="nil"/>
              <w:bottom w:val="single" w:sz="4" w:space="0" w:color="000000"/>
              <w:right w:val="single" w:sz="4" w:space="0" w:color="000000"/>
            </w:tcBorders>
            <w:shd w:val="clear" w:color="auto" w:fill="auto"/>
            <w:vAlign w:val="center"/>
          </w:tcPr>
          <w:p w14:paraId="7390EDA4" w14:textId="77777777" w:rsidR="00DF08A2" w:rsidRDefault="00DF08A2" w:rsidP="00221E0C">
            <w:pPr>
              <w:ind w:right="40"/>
              <w:jc w:val="center"/>
              <w:rPr>
                <w:sz w:val="16"/>
                <w:szCs w:val="16"/>
              </w:rPr>
            </w:pPr>
            <w:r>
              <w:rPr>
                <w:sz w:val="16"/>
                <w:szCs w:val="16"/>
              </w:rPr>
              <w:t>0.91</w:t>
            </w:r>
          </w:p>
        </w:tc>
        <w:tc>
          <w:tcPr>
            <w:tcW w:w="690" w:type="dxa"/>
            <w:gridSpan w:val="3"/>
            <w:tcBorders>
              <w:top w:val="nil"/>
              <w:left w:val="nil"/>
              <w:bottom w:val="single" w:sz="4" w:space="0" w:color="000000"/>
              <w:right w:val="single" w:sz="4" w:space="0" w:color="000000"/>
            </w:tcBorders>
            <w:shd w:val="clear" w:color="auto" w:fill="auto"/>
            <w:vAlign w:val="center"/>
          </w:tcPr>
          <w:p w14:paraId="19F9A7D6" w14:textId="77777777" w:rsidR="00DF08A2" w:rsidRDefault="00DF08A2" w:rsidP="00221E0C">
            <w:pPr>
              <w:ind w:right="40"/>
              <w:jc w:val="center"/>
              <w:rPr>
                <w:sz w:val="16"/>
                <w:szCs w:val="16"/>
              </w:rPr>
            </w:pPr>
            <w:r>
              <w:rPr>
                <w:sz w:val="16"/>
                <w:szCs w:val="16"/>
              </w:rPr>
              <w:t>0.91</w:t>
            </w:r>
          </w:p>
        </w:tc>
        <w:tc>
          <w:tcPr>
            <w:tcW w:w="686" w:type="dxa"/>
            <w:gridSpan w:val="3"/>
            <w:tcBorders>
              <w:top w:val="nil"/>
              <w:left w:val="nil"/>
              <w:bottom w:val="single" w:sz="4" w:space="0" w:color="000000"/>
              <w:right w:val="single" w:sz="4" w:space="0" w:color="000000"/>
            </w:tcBorders>
            <w:shd w:val="clear" w:color="auto" w:fill="auto"/>
            <w:vAlign w:val="center"/>
          </w:tcPr>
          <w:p w14:paraId="19A88EF1" w14:textId="77777777" w:rsidR="00DF08A2" w:rsidRDefault="00DF08A2" w:rsidP="00221E0C">
            <w:pPr>
              <w:ind w:right="40"/>
              <w:jc w:val="center"/>
              <w:rPr>
                <w:sz w:val="16"/>
                <w:szCs w:val="16"/>
              </w:rPr>
            </w:pPr>
            <w:r>
              <w:rPr>
                <w:sz w:val="16"/>
                <w:szCs w:val="16"/>
              </w:rPr>
              <w:t>0.91</w:t>
            </w:r>
          </w:p>
        </w:tc>
        <w:tc>
          <w:tcPr>
            <w:tcW w:w="674" w:type="dxa"/>
            <w:gridSpan w:val="3"/>
            <w:tcBorders>
              <w:top w:val="nil"/>
              <w:left w:val="nil"/>
              <w:bottom w:val="single" w:sz="4" w:space="0" w:color="000000"/>
              <w:right w:val="single" w:sz="4" w:space="0" w:color="000000"/>
            </w:tcBorders>
            <w:shd w:val="clear" w:color="auto" w:fill="auto"/>
            <w:vAlign w:val="center"/>
          </w:tcPr>
          <w:p w14:paraId="728070FD" w14:textId="77777777" w:rsidR="00DF08A2" w:rsidRDefault="00DF08A2" w:rsidP="00221E0C">
            <w:pPr>
              <w:ind w:right="40"/>
              <w:jc w:val="center"/>
              <w:rPr>
                <w:sz w:val="16"/>
                <w:szCs w:val="16"/>
              </w:rPr>
            </w:pPr>
            <w:r>
              <w:rPr>
                <w:sz w:val="16"/>
                <w:szCs w:val="16"/>
              </w:rPr>
              <w:t>0.90</w:t>
            </w:r>
          </w:p>
        </w:tc>
        <w:tc>
          <w:tcPr>
            <w:tcW w:w="696" w:type="dxa"/>
            <w:gridSpan w:val="3"/>
            <w:tcBorders>
              <w:top w:val="nil"/>
              <w:left w:val="nil"/>
              <w:bottom w:val="single" w:sz="4" w:space="0" w:color="000000"/>
              <w:right w:val="single" w:sz="4" w:space="0" w:color="000000"/>
            </w:tcBorders>
            <w:shd w:val="clear" w:color="auto" w:fill="auto"/>
            <w:vAlign w:val="center"/>
          </w:tcPr>
          <w:p w14:paraId="447B9804" w14:textId="77777777" w:rsidR="00DF08A2" w:rsidRDefault="00DF08A2" w:rsidP="00221E0C">
            <w:pPr>
              <w:ind w:right="40"/>
              <w:jc w:val="center"/>
              <w:rPr>
                <w:sz w:val="16"/>
                <w:szCs w:val="16"/>
              </w:rPr>
            </w:pPr>
            <w:r>
              <w:rPr>
                <w:sz w:val="16"/>
                <w:szCs w:val="16"/>
              </w:rPr>
              <w:t>0.90</w:t>
            </w:r>
          </w:p>
        </w:tc>
        <w:tc>
          <w:tcPr>
            <w:tcW w:w="696" w:type="dxa"/>
            <w:tcBorders>
              <w:top w:val="nil"/>
              <w:left w:val="nil"/>
              <w:bottom w:val="single" w:sz="4" w:space="0" w:color="000000"/>
              <w:right w:val="single" w:sz="4" w:space="0" w:color="000000"/>
            </w:tcBorders>
            <w:shd w:val="clear" w:color="auto" w:fill="auto"/>
            <w:vAlign w:val="center"/>
          </w:tcPr>
          <w:p w14:paraId="54839FE7" w14:textId="77777777" w:rsidR="00DF08A2" w:rsidRDefault="00DF08A2" w:rsidP="00221E0C">
            <w:pPr>
              <w:ind w:right="40"/>
              <w:jc w:val="center"/>
              <w:rPr>
                <w:sz w:val="16"/>
                <w:szCs w:val="16"/>
              </w:rPr>
            </w:pPr>
            <w:r>
              <w:rPr>
                <w:sz w:val="16"/>
                <w:szCs w:val="16"/>
              </w:rPr>
              <w:t>0.90</w:t>
            </w:r>
          </w:p>
        </w:tc>
      </w:tr>
      <w:tr w:rsidR="00F32E7A" w14:paraId="1D55A01E" w14:textId="77777777" w:rsidTr="00F32E7A">
        <w:trPr>
          <w:gridAfter w:val="1"/>
          <w:wAfter w:w="39" w:type="dxa"/>
          <w:trHeight w:val="28"/>
          <w:jc w:val="center"/>
        </w:trPr>
        <w:tc>
          <w:tcPr>
            <w:tcW w:w="14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D28A62" w14:textId="77777777" w:rsidR="00DF08A2" w:rsidRDefault="00DF08A2" w:rsidP="00221E0C">
            <w:pPr>
              <w:ind w:right="42"/>
              <w:jc w:val="center"/>
              <w:rPr>
                <w:sz w:val="18"/>
                <w:szCs w:val="18"/>
              </w:rPr>
            </w:pPr>
            <w:r>
              <w:rPr>
                <w:sz w:val="18"/>
                <w:szCs w:val="18"/>
              </w:rPr>
              <w:t>Pasco</w:t>
            </w:r>
          </w:p>
        </w:tc>
        <w:tc>
          <w:tcPr>
            <w:tcW w:w="69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8138D3F" w14:textId="77777777" w:rsidR="00DF08A2" w:rsidRDefault="00DF08A2" w:rsidP="00221E0C">
            <w:pPr>
              <w:ind w:right="40"/>
              <w:jc w:val="center"/>
              <w:rPr>
                <w:sz w:val="16"/>
                <w:szCs w:val="16"/>
              </w:rPr>
            </w:pPr>
            <w:r>
              <w:rPr>
                <w:sz w:val="16"/>
                <w:szCs w:val="16"/>
              </w:rPr>
              <w:t>0.87</w:t>
            </w:r>
          </w:p>
        </w:tc>
        <w:tc>
          <w:tcPr>
            <w:tcW w:w="61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11E73D7" w14:textId="77777777" w:rsidR="00DF08A2" w:rsidRDefault="00DF08A2" w:rsidP="00221E0C">
            <w:pPr>
              <w:ind w:right="40"/>
              <w:jc w:val="center"/>
              <w:rPr>
                <w:sz w:val="16"/>
                <w:szCs w:val="16"/>
              </w:rPr>
            </w:pPr>
            <w:r>
              <w:rPr>
                <w:sz w:val="16"/>
                <w:szCs w:val="16"/>
              </w:rPr>
              <w:t>0.86</w:t>
            </w:r>
          </w:p>
        </w:tc>
        <w:tc>
          <w:tcPr>
            <w:tcW w:w="69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84EE3A9" w14:textId="77777777" w:rsidR="00DF08A2" w:rsidRDefault="00DF08A2" w:rsidP="00221E0C">
            <w:pPr>
              <w:ind w:right="40"/>
              <w:jc w:val="center"/>
              <w:rPr>
                <w:sz w:val="16"/>
                <w:szCs w:val="16"/>
              </w:rPr>
            </w:pPr>
            <w:r>
              <w:rPr>
                <w:sz w:val="16"/>
                <w:szCs w:val="16"/>
              </w:rPr>
              <w:t>0.85</w:t>
            </w:r>
          </w:p>
        </w:tc>
        <w:tc>
          <w:tcPr>
            <w:tcW w:w="69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5809B18" w14:textId="77777777" w:rsidR="00DF08A2" w:rsidRDefault="00DF08A2" w:rsidP="00221E0C">
            <w:pPr>
              <w:ind w:right="40"/>
              <w:jc w:val="center"/>
              <w:rPr>
                <w:sz w:val="16"/>
                <w:szCs w:val="16"/>
              </w:rPr>
            </w:pPr>
            <w:r>
              <w:rPr>
                <w:sz w:val="16"/>
                <w:szCs w:val="16"/>
              </w:rPr>
              <w:t>0.84</w:t>
            </w:r>
          </w:p>
        </w:tc>
        <w:tc>
          <w:tcPr>
            <w:tcW w:w="69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1CAB340" w14:textId="77777777" w:rsidR="00DF08A2" w:rsidRDefault="00DF08A2" w:rsidP="00221E0C">
            <w:pPr>
              <w:ind w:right="40"/>
              <w:jc w:val="center"/>
              <w:rPr>
                <w:sz w:val="16"/>
                <w:szCs w:val="16"/>
              </w:rPr>
            </w:pPr>
            <w:r>
              <w:rPr>
                <w:sz w:val="16"/>
                <w:szCs w:val="16"/>
              </w:rPr>
              <w:t>0.83</w:t>
            </w:r>
          </w:p>
        </w:tc>
        <w:tc>
          <w:tcPr>
            <w:tcW w:w="69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84B5552" w14:textId="77777777" w:rsidR="00DF08A2" w:rsidRDefault="00DF08A2" w:rsidP="00221E0C">
            <w:pPr>
              <w:ind w:right="40"/>
              <w:jc w:val="center"/>
              <w:rPr>
                <w:sz w:val="16"/>
                <w:szCs w:val="16"/>
              </w:rPr>
            </w:pPr>
            <w:r>
              <w:rPr>
                <w:sz w:val="16"/>
                <w:szCs w:val="16"/>
              </w:rPr>
              <w:t>0.83</w:t>
            </w:r>
          </w:p>
        </w:tc>
        <w:tc>
          <w:tcPr>
            <w:tcW w:w="69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D151809" w14:textId="77777777" w:rsidR="00DF08A2" w:rsidRDefault="00DF08A2" w:rsidP="00221E0C">
            <w:pPr>
              <w:ind w:right="40"/>
              <w:jc w:val="center"/>
              <w:rPr>
                <w:sz w:val="16"/>
                <w:szCs w:val="16"/>
              </w:rPr>
            </w:pPr>
            <w:r>
              <w:rPr>
                <w:sz w:val="16"/>
                <w:szCs w:val="16"/>
              </w:rPr>
              <w:t>0.82</w:t>
            </w:r>
          </w:p>
        </w:tc>
        <w:tc>
          <w:tcPr>
            <w:tcW w:w="68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D47FBAC" w14:textId="77777777" w:rsidR="00DF08A2" w:rsidRDefault="00DF08A2" w:rsidP="00221E0C">
            <w:pPr>
              <w:ind w:right="40"/>
              <w:jc w:val="center"/>
              <w:rPr>
                <w:sz w:val="16"/>
                <w:szCs w:val="16"/>
              </w:rPr>
            </w:pPr>
            <w:r>
              <w:rPr>
                <w:sz w:val="16"/>
                <w:szCs w:val="16"/>
              </w:rPr>
              <w:t>0.81</w:t>
            </w:r>
          </w:p>
        </w:tc>
        <w:tc>
          <w:tcPr>
            <w:tcW w:w="69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D8EA644" w14:textId="77777777" w:rsidR="00DF08A2" w:rsidRDefault="00DF08A2" w:rsidP="00221E0C">
            <w:pPr>
              <w:ind w:right="40"/>
              <w:jc w:val="center"/>
              <w:rPr>
                <w:sz w:val="16"/>
                <w:szCs w:val="16"/>
              </w:rPr>
            </w:pPr>
            <w:r>
              <w:rPr>
                <w:sz w:val="16"/>
                <w:szCs w:val="16"/>
              </w:rPr>
              <w:t>0.80</w:t>
            </w:r>
          </w:p>
        </w:tc>
        <w:tc>
          <w:tcPr>
            <w:tcW w:w="68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48D3BB3" w14:textId="77777777" w:rsidR="00DF08A2" w:rsidRDefault="00DF08A2" w:rsidP="00221E0C">
            <w:pPr>
              <w:ind w:right="40"/>
              <w:jc w:val="center"/>
              <w:rPr>
                <w:sz w:val="16"/>
                <w:szCs w:val="16"/>
              </w:rPr>
            </w:pPr>
            <w:r>
              <w:rPr>
                <w:sz w:val="16"/>
                <w:szCs w:val="16"/>
              </w:rPr>
              <w:t>0.79</w:t>
            </w:r>
          </w:p>
        </w:tc>
        <w:tc>
          <w:tcPr>
            <w:tcW w:w="67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937EFF6" w14:textId="77777777" w:rsidR="00DF08A2" w:rsidRDefault="00DF08A2" w:rsidP="00221E0C">
            <w:pPr>
              <w:ind w:right="40"/>
              <w:jc w:val="center"/>
              <w:rPr>
                <w:sz w:val="16"/>
                <w:szCs w:val="16"/>
              </w:rPr>
            </w:pPr>
            <w:r>
              <w:rPr>
                <w:sz w:val="16"/>
                <w:szCs w:val="16"/>
              </w:rPr>
              <w:t>0.79</w:t>
            </w:r>
          </w:p>
        </w:tc>
        <w:tc>
          <w:tcPr>
            <w:tcW w:w="69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1FD711B" w14:textId="77777777" w:rsidR="00DF08A2" w:rsidRDefault="00DF08A2" w:rsidP="00221E0C">
            <w:pPr>
              <w:ind w:right="40"/>
              <w:jc w:val="center"/>
              <w:rPr>
                <w:sz w:val="16"/>
                <w:szCs w:val="16"/>
              </w:rPr>
            </w:pPr>
            <w:r>
              <w:rPr>
                <w:sz w:val="16"/>
                <w:szCs w:val="16"/>
              </w:rPr>
              <w:t>0.78</w:t>
            </w:r>
          </w:p>
        </w:tc>
        <w:tc>
          <w:tcPr>
            <w:tcW w:w="6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E8F040" w14:textId="77777777" w:rsidR="00DF08A2" w:rsidRDefault="00DF08A2" w:rsidP="00221E0C">
            <w:pPr>
              <w:ind w:right="40"/>
              <w:jc w:val="center"/>
              <w:rPr>
                <w:sz w:val="16"/>
                <w:szCs w:val="16"/>
              </w:rPr>
            </w:pPr>
            <w:r>
              <w:rPr>
                <w:sz w:val="16"/>
                <w:szCs w:val="16"/>
              </w:rPr>
              <w:t>0.77</w:t>
            </w:r>
          </w:p>
        </w:tc>
      </w:tr>
      <w:tr w:rsidR="00F32E7A" w14:paraId="4D0FB8AC" w14:textId="77777777" w:rsidTr="00F32E7A">
        <w:trPr>
          <w:gridAfter w:val="1"/>
          <w:wAfter w:w="39" w:type="dxa"/>
          <w:trHeight w:val="28"/>
          <w:jc w:val="center"/>
        </w:trPr>
        <w:tc>
          <w:tcPr>
            <w:tcW w:w="14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EC62B5" w14:textId="77777777" w:rsidR="00DF08A2" w:rsidRDefault="00DF08A2" w:rsidP="00221E0C">
            <w:pPr>
              <w:ind w:right="42"/>
              <w:jc w:val="center"/>
              <w:rPr>
                <w:sz w:val="18"/>
                <w:szCs w:val="18"/>
              </w:rPr>
            </w:pPr>
            <w:r>
              <w:rPr>
                <w:sz w:val="18"/>
                <w:szCs w:val="18"/>
              </w:rPr>
              <w:t>Piura</w:t>
            </w:r>
          </w:p>
        </w:tc>
        <w:tc>
          <w:tcPr>
            <w:tcW w:w="69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F93A25B" w14:textId="77777777" w:rsidR="00DF08A2" w:rsidRDefault="00DF08A2" w:rsidP="00221E0C">
            <w:pPr>
              <w:ind w:right="40"/>
              <w:jc w:val="center"/>
              <w:rPr>
                <w:sz w:val="16"/>
                <w:szCs w:val="16"/>
              </w:rPr>
            </w:pPr>
            <w:r>
              <w:rPr>
                <w:sz w:val="16"/>
                <w:szCs w:val="16"/>
              </w:rPr>
              <w:t>0.89</w:t>
            </w:r>
          </w:p>
        </w:tc>
        <w:tc>
          <w:tcPr>
            <w:tcW w:w="615" w:type="dxa"/>
            <w:gridSpan w:val="2"/>
            <w:tcBorders>
              <w:top w:val="single" w:sz="4" w:space="0" w:color="000000"/>
              <w:left w:val="nil"/>
              <w:bottom w:val="single" w:sz="4" w:space="0" w:color="000000"/>
              <w:right w:val="single" w:sz="4" w:space="0" w:color="000000"/>
            </w:tcBorders>
            <w:shd w:val="clear" w:color="auto" w:fill="auto"/>
            <w:vAlign w:val="center"/>
          </w:tcPr>
          <w:p w14:paraId="7DC84669" w14:textId="77777777" w:rsidR="00DF08A2" w:rsidRDefault="00DF08A2" w:rsidP="00221E0C">
            <w:pPr>
              <w:ind w:right="40"/>
              <w:jc w:val="center"/>
              <w:rPr>
                <w:sz w:val="16"/>
                <w:szCs w:val="16"/>
              </w:rPr>
            </w:pPr>
            <w:r>
              <w:rPr>
                <w:sz w:val="16"/>
                <w:szCs w:val="16"/>
              </w:rPr>
              <w:t>0.88</w:t>
            </w:r>
          </w:p>
        </w:tc>
        <w:tc>
          <w:tcPr>
            <w:tcW w:w="690" w:type="dxa"/>
            <w:gridSpan w:val="3"/>
            <w:tcBorders>
              <w:top w:val="single" w:sz="4" w:space="0" w:color="000000"/>
              <w:left w:val="nil"/>
              <w:bottom w:val="single" w:sz="4" w:space="0" w:color="000000"/>
              <w:right w:val="single" w:sz="4" w:space="0" w:color="000000"/>
            </w:tcBorders>
            <w:shd w:val="clear" w:color="auto" w:fill="auto"/>
            <w:vAlign w:val="center"/>
          </w:tcPr>
          <w:p w14:paraId="074223AF" w14:textId="77777777" w:rsidR="00DF08A2" w:rsidRDefault="00DF08A2" w:rsidP="00221E0C">
            <w:pPr>
              <w:ind w:right="40"/>
              <w:jc w:val="center"/>
              <w:rPr>
                <w:sz w:val="16"/>
                <w:szCs w:val="16"/>
              </w:rPr>
            </w:pPr>
            <w:r>
              <w:rPr>
                <w:sz w:val="16"/>
                <w:szCs w:val="16"/>
              </w:rPr>
              <w:t>0.87</w:t>
            </w:r>
          </w:p>
        </w:tc>
        <w:tc>
          <w:tcPr>
            <w:tcW w:w="696" w:type="dxa"/>
            <w:gridSpan w:val="3"/>
            <w:tcBorders>
              <w:top w:val="single" w:sz="4" w:space="0" w:color="000000"/>
              <w:left w:val="nil"/>
              <w:bottom w:val="single" w:sz="4" w:space="0" w:color="000000"/>
              <w:right w:val="single" w:sz="4" w:space="0" w:color="000000"/>
            </w:tcBorders>
            <w:shd w:val="clear" w:color="auto" w:fill="auto"/>
            <w:vAlign w:val="center"/>
          </w:tcPr>
          <w:p w14:paraId="0F5F95AB" w14:textId="77777777" w:rsidR="00DF08A2" w:rsidRDefault="00DF08A2" w:rsidP="00221E0C">
            <w:pPr>
              <w:ind w:right="40"/>
              <w:jc w:val="center"/>
              <w:rPr>
                <w:sz w:val="16"/>
                <w:szCs w:val="16"/>
              </w:rPr>
            </w:pPr>
            <w:r>
              <w:rPr>
                <w:sz w:val="16"/>
                <w:szCs w:val="16"/>
              </w:rPr>
              <w:t>0.87</w:t>
            </w:r>
          </w:p>
        </w:tc>
        <w:tc>
          <w:tcPr>
            <w:tcW w:w="690" w:type="dxa"/>
            <w:gridSpan w:val="3"/>
            <w:tcBorders>
              <w:top w:val="single" w:sz="4" w:space="0" w:color="000000"/>
              <w:left w:val="nil"/>
              <w:bottom w:val="single" w:sz="4" w:space="0" w:color="000000"/>
              <w:right w:val="single" w:sz="4" w:space="0" w:color="000000"/>
            </w:tcBorders>
            <w:shd w:val="clear" w:color="auto" w:fill="auto"/>
            <w:vAlign w:val="center"/>
          </w:tcPr>
          <w:p w14:paraId="60FD7139" w14:textId="77777777" w:rsidR="00DF08A2" w:rsidRDefault="00DF08A2" w:rsidP="00221E0C">
            <w:pPr>
              <w:ind w:right="40"/>
              <w:jc w:val="center"/>
              <w:rPr>
                <w:sz w:val="16"/>
                <w:szCs w:val="16"/>
              </w:rPr>
            </w:pPr>
            <w:r>
              <w:rPr>
                <w:sz w:val="16"/>
                <w:szCs w:val="16"/>
              </w:rPr>
              <w:t>0.86</w:t>
            </w:r>
          </w:p>
        </w:tc>
        <w:tc>
          <w:tcPr>
            <w:tcW w:w="691" w:type="dxa"/>
            <w:gridSpan w:val="3"/>
            <w:tcBorders>
              <w:top w:val="single" w:sz="4" w:space="0" w:color="000000"/>
              <w:left w:val="nil"/>
              <w:bottom w:val="single" w:sz="4" w:space="0" w:color="000000"/>
              <w:right w:val="single" w:sz="4" w:space="0" w:color="000000"/>
            </w:tcBorders>
            <w:shd w:val="clear" w:color="auto" w:fill="auto"/>
            <w:vAlign w:val="center"/>
          </w:tcPr>
          <w:p w14:paraId="75ED8912" w14:textId="77777777" w:rsidR="00DF08A2" w:rsidRDefault="00DF08A2" w:rsidP="00221E0C">
            <w:pPr>
              <w:ind w:right="40"/>
              <w:jc w:val="center"/>
              <w:rPr>
                <w:sz w:val="16"/>
                <w:szCs w:val="16"/>
              </w:rPr>
            </w:pPr>
            <w:r>
              <w:rPr>
                <w:sz w:val="16"/>
                <w:szCs w:val="16"/>
              </w:rPr>
              <w:t>0.85</w:t>
            </w:r>
          </w:p>
        </w:tc>
        <w:tc>
          <w:tcPr>
            <w:tcW w:w="690" w:type="dxa"/>
            <w:gridSpan w:val="3"/>
            <w:tcBorders>
              <w:top w:val="single" w:sz="4" w:space="0" w:color="000000"/>
              <w:left w:val="nil"/>
              <w:bottom w:val="single" w:sz="4" w:space="0" w:color="000000"/>
              <w:right w:val="single" w:sz="4" w:space="0" w:color="000000"/>
            </w:tcBorders>
            <w:shd w:val="clear" w:color="auto" w:fill="auto"/>
            <w:vAlign w:val="center"/>
          </w:tcPr>
          <w:p w14:paraId="34B070ED" w14:textId="77777777" w:rsidR="00DF08A2" w:rsidRDefault="00DF08A2" w:rsidP="00221E0C">
            <w:pPr>
              <w:ind w:right="40"/>
              <w:jc w:val="center"/>
              <w:rPr>
                <w:sz w:val="16"/>
                <w:szCs w:val="16"/>
              </w:rPr>
            </w:pPr>
            <w:r>
              <w:rPr>
                <w:sz w:val="16"/>
                <w:szCs w:val="16"/>
              </w:rPr>
              <w:t>0.84</w:t>
            </w:r>
          </w:p>
        </w:tc>
        <w:tc>
          <w:tcPr>
            <w:tcW w:w="688" w:type="dxa"/>
            <w:gridSpan w:val="3"/>
            <w:tcBorders>
              <w:top w:val="single" w:sz="4" w:space="0" w:color="000000"/>
              <w:left w:val="nil"/>
              <w:bottom w:val="single" w:sz="4" w:space="0" w:color="000000"/>
              <w:right w:val="single" w:sz="4" w:space="0" w:color="000000"/>
            </w:tcBorders>
            <w:shd w:val="clear" w:color="auto" w:fill="auto"/>
            <w:vAlign w:val="center"/>
          </w:tcPr>
          <w:p w14:paraId="6FE8F176" w14:textId="77777777" w:rsidR="00DF08A2" w:rsidRDefault="00DF08A2" w:rsidP="00221E0C">
            <w:pPr>
              <w:ind w:right="40"/>
              <w:jc w:val="center"/>
              <w:rPr>
                <w:sz w:val="16"/>
                <w:szCs w:val="16"/>
              </w:rPr>
            </w:pPr>
            <w:r>
              <w:rPr>
                <w:sz w:val="16"/>
                <w:szCs w:val="16"/>
              </w:rPr>
              <w:t>0.84</w:t>
            </w:r>
          </w:p>
        </w:tc>
        <w:tc>
          <w:tcPr>
            <w:tcW w:w="690" w:type="dxa"/>
            <w:gridSpan w:val="3"/>
            <w:tcBorders>
              <w:top w:val="single" w:sz="4" w:space="0" w:color="000000"/>
              <w:left w:val="nil"/>
              <w:bottom w:val="single" w:sz="4" w:space="0" w:color="000000"/>
              <w:right w:val="single" w:sz="4" w:space="0" w:color="000000"/>
            </w:tcBorders>
            <w:shd w:val="clear" w:color="auto" w:fill="auto"/>
            <w:vAlign w:val="center"/>
          </w:tcPr>
          <w:p w14:paraId="56843301" w14:textId="77777777" w:rsidR="00DF08A2" w:rsidRDefault="00DF08A2" w:rsidP="00221E0C">
            <w:pPr>
              <w:ind w:right="40"/>
              <w:jc w:val="center"/>
              <w:rPr>
                <w:sz w:val="16"/>
                <w:szCs w:val="16"/>
              </w:rPr>
            </w:pPr>
            <w:r>
              <w:rPr>
                <w:sz w:val="16"/>
                <w:szCs w:val="16"/>
              </w:rPr>
              <w:t>0.83</w:t>
            </w:r>
          </w:p>
        </w:tc>
        <w:tc>
          <w:tcPr>
            <w:tcW w:w="686" w:type="dxa"/>
            <w:gridSpan w:val="3"/>
            <w:tcBorders>
              <w:top w:val="single" w:sz="4" w:space="0" w:color="000000"/>
              <w:left w:val="nil"/>
              <w:bottom w:val="single" w:sz="4" w:space="0" w:color="000000"/>
              <w:right w:val="single" w:sz="4" w:space="0" w:color="000000"/>
            </w:tcBorders>
            <w:shd w:val="clear" w:color="auto" w:fill="auto"/>
            <w:vAlign w:val="center"/>
          </w:tcPr>
          <w:p w14:paraId="28A58003" w14:textId="77777777" w:rsidR="00DF08A2" w:rsidRDefault="00DF08A2" w:rsidP="00221E0C">
            <w:pPr>
              <w:ind w:right="40"/>
              <w:jc w:val="center"/>
              <w:rPr>
                <w:sz w:val="16"/>
                <w:szCs w:val="16"/>
              </w:rPr>
            </w:pPr>
            <w:r>
              <w:rPr>
                <w:sz w:val="16"/>
                <w:szCs w:val="16"/>
              </w:rPr>
              <w:t>0.82</w:t>
            </w:r>
          </w:p>
        </w:tc>
        <w:tc>
          <w:tcPr>
            <w:tcW w:w="674" w:type="dxa"/>
            <w:gridSpan w:val="3"/>
            <w:tcBorders>
              <w:top w:val="single" w:sz="4" w:space="0" w:color="000000"/>
              <w:left w:val="nil"/>
              <w:bottom w:val="single" w:sz="4" w:space="0" w:color="000000"/>
              <w:right w:val="single" w:sz="4" w:space="0" w:color="000000"/>
            </w:tcBorders>
            <w:shd w:val="clear" w:color="auto" w:fill="auto"/>
            <w:vAlign w:val="center"/>
          </w:tcPr>
          <w:p w14:paraId="702CB3FA" w14:textId="77777777" w:rsidR="00DF08A2" w:rsidRDefault="00DF08A2" w:rsidP="00221E0C">
            <w:pPr>
              <w:ind w:right="40"/>
              <w:jc w:val="center"/>
              <w:rPr>
                <w:sz w:val="16"/>
                <w:szCs w:val="16"/>
              </w:rPr>
            </w:pPr>
            <w:r>
              <w:rPr>
                <w:sz w:val="16"/>
                <w:szCs w:val="16"/>
              </w:rPr>
              <w:t>0.82</w:t>
            </w:r>
          </w:p>
        </w:tc>
        <w:tc>
          <w:tcPr>
            <w:tcW w:w="696" w:type="dxa"/>
            <w:gridSpan w:val="3"/>
            <w:tcBorders>
              <w:top w:val="single" w:sz="4" w:space="0" w:color="000000"/>
              <w:left w:val="nil"/>
              <w:bottom w:val="single" w:sz="4" w:space="0" w:color="000000"/>
              <w:right w:val="single" w:sz="4" w:space="0" w:color="000000"/>
            </w:tcBorders>
            <w:shd w:val="clear" w:color="auto" w:fill="auto"/>
            <w:vAlign w:val="center"/>
          </w:tcPr>
          <w:p w14:paraId="7E016332" w14:textId="77777777" w:rsidR="00DF08A2" w:rsidRDefault="00DF08A2" w:rsidP="00221E0C">
            <w:pPr>
              <w:ind w:right="40"/>
              <w:jc w:val="center"/>
              <w:rPr>
                <w:sz w:val="16"/>
                <w:szCs w:val="16"/>
              </w:rPr>
            </w:pPr>
            <w:r>
              <w:rPr>
                <w:sz w:val="16"/>
                <w:szCs w:val="16"/>
              </w:rPr>
              <w:t>0.81</w:t>
            </w:r>
          </w:p>
        </w:tc>
        <w:tc>
          <w:tcPr>
            <w:tcW w:w="696" w:type="dxa"/>
            <w:tcBorders>
              <w:top w:val="single" w:sz="4" w:space="0" w:color="000000"/>
              <w:left w:val="nil"/>
              <w:bottom w:val="single" w:sz="4" w:space="0" w:color="000000"/>
              <w:right w:val="single" w:sz="4" w:space="0" w:color="000000"/>
            </w:tcBorders>
            <w:shd w:val="clear" w:color="auto" w:fill="auto"/>
            <w:vAlign w:val="center"/>
          </w:tcPr>
          <w:p w14:paraId="16476C3A" w14:textId="77777777" w:rsidR="00DF08A2" w:rsidRDefault="00DF08A2" w:rsidP="00221E0C">
            <w:pPr>
              <w:ind w:right="40"/>
              <w:jc w:val="center"/>
              <w:rPr>
                <w:sz w:val="16"/>
                <w:szCs w:val="16"/>
              </w:rPr>
            </w:pPr>
            <w:r>
              <w:rPr>
                <w:sz w:val="16"/>
                <w:szCs w:val="16"/>
              </w:rPr>
              <w:t>0.81</w:t>
            </w:r>
          </w:p>
        </w:tc>
      </w:tr>
      <w:tr w:rsidR="00F32E7A" w14:paraId="1A17F500" w14:textId="77777777" w:rsidTr="00F32E7A">
        <w:trPr>
          <w:gridAfter w:val="1"/>
          <w:wAfter w:w="39" w:type="dxa"/>
          <w:trHeight w:val="28"/>
          <w:jc w:val="center"/>
        </w:trPr>
        <w:tc>
          <w:tcPr>
            <w:tcW w:w="14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2C82E3" w14:textId="77777777" w:rsidR="00DF08A2" w:rsidRDefault="00DF08A2" w:rsidP="00221E0C">
            <w:pPr>
              <w:ind w:right="42"/>
              <w:jc w:val="center"/>
              <w:rPr>
                <w:sz w:val="18"/>
                <w:szCs w:val="18"/>
              </w:rPr>
            </w:pPr>
            <w:r>
              <w:rPr>
                <w:sz w:val="18"/>
                <w:szCs w:val="18"/>
              </w:rPr>
              <w:t>Puno</w:t>
            </w:r>
          </w:p>
        </w:tc>
        <w:tc>
          <w:tcPr>
            <w:tcW w:w="699" w:type="dxa"/>
            <w:gridSpan w:val="2"/>
            <w:tcBorders>
              <w:top w:val="nil"/>
              <w:left w:val="single" w:sz="4" w:space="0" w:color="000000"/>
              <w:bottom w:val="single" w:sz="4" w:space="0" w:color="000000"/>
              <w:right w:val="single" w:sz="4" w:space="0" w:color="000000"/>
            </w:tcBorders>
            <w:shd w:val="clear" w:color="auto" w:fill="auto"/>
            <w:vAlign w:val="center"/>
          </w:tcPr>
          <w:p w14:paraId="19A62798" w14:textId="77777777" w:rsidR="00DF08A2" w:rsidRDefault="00DF08A2" w:rsidP="00221E0C">
            <w:pPr>
              <w:ind w:right="40"/>
              <w:jc w:val="center"/>
              <w:rPr>
                <w:sz w:val="16"/>
                <w:szCs w:val="16"/>
              </w:rPr>
            </w:pPr>
            <w:r>
              <w:rPr>
                <w:sz w:val="16"/>
                <w:szCs w:val="16"/>
              </w:rPr>
              <w:t>0.80</w:t>
            </w:r>
          </w:p>
        </w:tc>
        <w:tc>
          <w:tcPr>
            <w:tcW w:w="615" w:type="dxa"/>
            <w:gridSpan w:val="2"/>
            <w:tcBorders>
              <w:top w:val="nil"/>
              <w:left w:val="nil"/>
              <w:bottom w:val="single" w:sz="4" w:space="0" w:color="000000"/>
              <w:right w:val="single" w:sz="4" w:space="0" w:color="000000"/>
            </w:tcBorders>
            <w:shd w:val="clear" w:color="auto" w:fill="auto"/>
            <w:vAlign w:val="center"/>
          </w:tcPr>
          <w:p w14:paraId="16499FB4" w14:textId="77777777" w:rsidR="00DF08A2" w:rsidRDefault="00DF08A2" w:rsidP="00221E0C">
            <w:pPr>
              <w:ind w:right="40"/>
              <w:jc w:val="center"/>
              <w:rPr>
                <w:sz w:val="16"/>
                <w:szCs w:val="16"/>
              </w:rPr>
            </w:pPr>
            <w:r>
              <w:rPr>
                <w:sz w:val="16"/>
                <w:szCs w:val="16"/>
              </w:rPr>
              <w:t>0.78</w:t>
            </w:r>
          </w:p>
        </w:tc>
        <w:tc>
          <w:tcPr>
            <w:tcW w:w="690" w:type="dxa"/>
            <w:gridSpan w:val="3"/>
            <w:tcBorders>
              <w:top w:val="nil"/>
              <w:left w:val="nil"/>
              <w:bottom w:val="single" w:sz="4" w:space="0" w:color="000000"/>
              <w:right w:val="single" w:sz="4" w:space="0" w:color="000000"/>
            </w:tcBorders>
            <w:shd w:val="clear" w:color="auto" w:fill="auto"/>
            <w:vAlign w:val="center"/>
          </w:tcPr>
          <w:p w14:paraId="218079AF" w14:textId="77777777" w:rsidR="00DF08A2" w:rsidRDefault="00DF08A2" w:rsidP="00221E0C">
            <w:pPr>
              <w:ind w:right="40"/>
              <w:jc w:val="center"/>
              <w:rPr>
                <w:sz w:val="16"/>
                <w:szCs w:val="16"/>
              </w:rPr>
            </w:pPr>
            <w:r>
              <w:rPr>
                <w:sz w:val="16"/>
                <w:szCs w:val="16"/>
              </w:rPr>
              <w:t>0.77</w:t>
            </w:r>
          </w:p>
        </w:tc>
        <w:tc>
          <w:tcPr>
            <w:tcW w:w="696" w:type="dxa"/>
            <w:gridSpan w:val="3"/>
            <w:tcBorders>
              <w:top w:val="nil"/>
              <w:left w:val="nil"/>
              <w:bottom w:val="single" w:sz="4" w:space="0" w:color="000000"/>
              <w:right w:val="single" w:sz="4" w:space="0" w:color="000000"/>
            </w:tcBorders>
            <w:shd w:val="clear" w:color="auto" w:fill="auto"/>
            <w:vAlign w:val="center"/>
          </w:tcPr>
          <w:p w14:paraId="58C8F861" w14:textId="77777777" w:rsidR="00DF08A2" w:rsidRDefault="00DF08A2" w:rsidP="00221E0C">
            <w:pPr>
              <w:ind w:right="40"/>
              <w:jc w:val="center"/>
              <w:rPr>
                <w:sz w:val="16"/>
                <w:szCs w:val="16"/>
              </w:rPr>
            </w:pPr>
            <w:r>
              <w:rPr>
                <w:sz w:val="16"/>
                <w:szCs w:val="16"/>
              </w:rPr>
              <w:t>0.76</w:t>
            </w:r>
          </w:p>
        </w:tc>
        <w:tc>
          <w:tcPr>
            <w:tcW w:w="690" w:type="dxa"/>
            <w:gridSpan w:val="3"/>
            <w:tcBorders>
              <w:top w:val="nil"/>
              <w:left w:val="nil"/>
              <w:bottom w:val="single" w:sz="4" w:space="0" w:color="000000"/>
              <w:right w:val="single" w:sz="4" w:space="0" w:color="000000"/>
            </w:tcBorders>
            <w:shd w:val="clear" w:color="auto" w:fill="auto"/>
            <w:vAlign w:val="center"/>
          </w:tcPr>
          <w:p w14:paraId="30ED77DB" w14:textId="77777777" w:rsidR="00DF08A2" w:rsidRDefault="00DF08A2" w:rsidP="00221E0C">
            <w:pPr>
              <w:ind w:right="40"/>
              <w:jc w:val="center"/>
              <w:rPr>
                <w:sz w:val="16"/>
                <w:szCs w:val="16"/>
              </w:rPr>
            </w:pPr>
            <w:r>
              <w:rPr>
                <w:sz w:val="16"/>
                <w:szCs w:val="16"/>
              </w:rPr>
              <w:t>0.75</w:t>
            </w:r>
          </w:p>
        </w:tc>
        <w:tc>
          <w:tcPr>
            <w:tcW w:w="691" w:type="dxa"/>
            <w:gridSpan w:val="3"/>
            <w:tcBorders>
              <w:top w:val="nil"/>
              <w:left w:val="nil"/>
              <w:bottom w:val="single" w:sz="4" w:space="0" w:color="000000"/>
              <w:right w:val="single" w:sz="4" w:space="0" w:color="000000"/>
            </w:tcBorders>
            <w:shd w:val="clear" w:color="auto" w:fill="auto"/>
            <w:vAlign w:val="center"/>
          </w:tcPr>
          <w:p w14:paraId="211BE580" w14:textId="77777777" w:rsidR="00DF08A2" w:rsidRDefault="00DF08A2" w:rsidP="00221E0C">
            <w:pPr>
              <w:ind w:right="40"/>
              <w:jc w:val="center"/>
              <w:rPr>
                <w:sz w:val="16"/>
                <w:szCs w:val="16"/>
              </w:rPr>
            </w:pPr>
            <w:r>
              <w:rPr>
                <w:sz w:val="16"/>
                <w:szCs w:val="16"/>
              </w:rPr>
              <w:t>0.74</w:t>
            </w:r>
          </w:p>
        </w:tc>
        <w:tc>
          <w:tcPr>
            <w:tcW w:w="690" w:type="dxa"/>
            <w:gridSpan w:val="3"/>
            <w:tcBorders>
              <w:top w:val="nil"/>
              <w:left w:val="nil"/>
              <w:bottom w:val="single" w:sz="4" w:space="0" w:color="000000"/>
              <w:right w:val="single" w:sz="4" w:space="0" w:color="000000"/>
            </w:tcBorders>
            <w:shd w:val="clear" w:color="auto" w:fill="auto"/>
            <w:vAlign w:val="center"/>
          </w:tcPr>
          <w:p w14:paraId="46402A47" w14:textId="77777777" w:rsidR="00DF08A2" w:rsidRDefault="00DF08A2" w:rsidP="00221E0C">
            <w:pPr>
              <w:ind w:right="40"/>
              <w:jc w:val="center"/>
              <w:rPr>
                <w:sz w:val="16"/>
                <w:szCs w:val="16"/>
              </w:rPr>
            </w:pPr>
            <w:r>
              <w:rPr>
                <w:sz w:val="16"/>
                <w:szCs w:val="16"/>
              </w:rPr>
              <w:t>0.73</w:t>
            </w:r>
          </w:p>
        </w:tc>
        <w:tc>
          <w:tcPr>
            <w:tcW w:w="688" w:type="dxa"/>
            <w:gridSpan w:val="3"/>
            <w:tcBorders>
              <w:top w:val="nil"/>
              <w:left w:val="nil"/>
              <w:bottom w:val="single" w:sz="4" w:space="0" w:color="000000"/>
              <w:right w:val="single" w:sz="4" w:space="0" w:color="000000"/>
            </w:tcBorders>
            <w:shd w:val="clear" w:color="auto" w:fill="auto"/>
            <w:vAlign w:val="center"/>
          </w:tcPr>
          <w:p w14:paraId="26A2CA46" w14:textId="77777777" w:rsidR="00DF08A2" w:rsidRDefault="00DF08A2" w:rsidP="00221E0C">
            <w:pPr>
              <w:ind w:right="40"/>
              <w:jc w:val="center"/>
              <w:rPr>
                <w:sz w:val="16"/>
                <w:szCs w:val="16"/>
              </w:rPr>
            </w:pPr>
            <w:r>
              <w:rPr>
                <w:sz w:val="16"/>
                <w:szCs w:val="16"/>
              </w:rPr>
              <w:t>0.72</w:t>
            </w:r>
          </w:p>
        </w:tc>
        <w:tc>
          <w:tcPr>
            <w:tcW w:w="690" w:type="dxa"/>
            <w:gridSpan w:val="3"/>
            <w:tcBorders>
              <w:top w:val="nil"/>
              <w:left w:val="nil"/>
              <w:bottom w:val="single" w:sz="4" w:space="0" w:color="000000"/>
              <w:right w:val="single" w:sz="4" w:space="0" w:color="000000"/>
            </w:tcBorders>
            <w:shd w:val="clear" w:color="auto" w:fill="auto"/>
            <w:vAlign w:val="center"/>
          </w:tcPr>
          <w:p w14:paraId="4E36A929" w14:textId="77777777" w:rsidR="00DF08A2" w:rsidRDefault="00DF08A2" w:rsidP="00221E0C">
            <w:pPr>
              <w:ind w:right="40"/>
              <w:jc w:val="center"/>
              <w:rPr>
                <w:sz w:val="16"/>
                <w:szCs w:val="16"/>
              </w:rPr>
            </w:pPr>
            <w:r>
              <w:rPr>
                <w:sz w:val="16"/>
                <w:szCs w:val="16"/>
              </w:rPr>
              <w:t>0.71</w:t>
            </w:r>
          </w:p>
        </w:tc>
        <w:tc>
          <w:tcPr>
            <w:tcW w:w="686" w:type="dxa"/>
            <w:gridSpan w:val="3"/>
            <w:tcBorders>
              <w:top w:val="nil"/>
              <w:left w:val="nil"/>
              <w:bottom w:val="single" w:sz="4" w:space="0" w:color="000000"/>
              <w:right w:val="single" w:sz="4" w:space="0" w:color="000000"/>
            </w:tcBorders>
            <w:shd w:val="clear" w:color="auto" w:fill="auto"/>
            <w:vAlign w:val="center"/>
          </w:tcPr>
          <w:p w14:paraId="2204598C" w14:textId="77777777" w:rsidR="00DF08A2" w:rsidRDefault="00DF08A2" w:rsidP="00221E0C">
            <w:pPr>
              <w:ind w:right="40"/>
              <w:jc w:val="center"/>
              <w:rPr>
                <w:sz w:val="16"/>
                <w:szCs w:val="16"/>
              </w:rPr>
            </w:pPr>
            <w:r>
              <w:rPr>
                <w:sz w:val="16"/>
                <w:szCs w:val="16"/>
              </w:rPr>
              <w:t>0.70</w:t>
            </w:r>
          </w:p>
        </w:tc>
        <w:tc>
          <w:tcPr>
            <w:tcW w:w="674" w:type="dxa"/>
            <w:gridSpan w:val="3"/>
            <w:tcBorders>
              <w:top w:val="nil"/>
              <w:left w:val="nil"/>
              <w:bottom w:val="single" w:sz="4" w:space="0" w:color="000000"/>
              <w:right w:val="single" w:sz="4" w:space="0" w:color="000000"/>
            </w:tcBorders>
            <w:shd w:val="clear" w:color="auto" w:fill="auto"/>
            <w:vAlign w:val="center"/>
          </w:tcPr>
          <w:p w14:paraId="1BEC068F" w14:textId="77777777" w:rsidR="00DF08A2" w:rsidRDefault="00DF08A2" w:rsidP="00221E0C">
            <w:pPr>
              <w:ind w:right="40"/>
              <w:jc w:val="center"/>
              <w:rPr>
                <w:sz w:val="16"/>
                <w:szCs w:val="16"/>
              </w:rPr>
            </w:pPr>
            <w:r>
              <w:rPr>
                <w:sz w:val="16"/>
                <w:szCs w:val="16"/>
              </w:rPr>
              <w:t>0.69</w:t>
            </w:r>
          </w:p>
        </w:tc>
        <w:tc>
          <w:tcPr>
            <w:tcW w:w="696" w:type="dxa"/>
            <w:gridSpan w:val="3"/>
            <w:tcBorders>
              <w:top w:val="nil"/>
              <w:left w:val="nil"/>
              <w:bottom w:val="single" w:sz="4" w:space="0" w:color="000000"/>
              <w:right w:val="single" w:sz="4" w:space="0" w:color="000000"/>
            </w:tcBorders>
            <w:shd w:val="clear" w:color="auto" w:fill="auto"/>
            <w:vAlign w:val="center"/>
          </w:tcPr>
          <w:p w14:paraId="48C4665A" w14:textId="77777777" w:rsidR="00DF08A2" w:rsidRDefault="00DF08A2" w:rsidP="00221E0C">
            <w:pPr>
              <w:ind w:right="40"/>
              <w:jc w:val="center"/>
              <w:rPr>
                <w:sz w:val="16"/>
                <w:szCs w:val="16"/>
              </w:rPr>
            </w:pPr>
            <w:r>
              <w:rPr>
                <w:sz w:val="16"/>
                <w:szCs w:val="16"/>
              </w:rPr>
              <w:t>0.68</w:t>
            </w:r>
          </w:p>
        </w:tc>
        <w:tc>
          <w:tcPr>
            <w:tcW w:w="696" w:type="dxa"/>
            <w:tcBorders>
              <w:top w:val="nil"/>
              <w:left w:val="nil"/>
              <w:bottom w:val="single" w:sz="4" w:space="0" w:color="000000"/>
              <w:right w:val="single" w:sz="4" w:space="0" w:color="000000"/>
            </w:tcBorders>
            <w:shd w:val="clear" w:color="auto" w:fill="auto"/>
            <w:vAlign w:val="center"/>
          </w:tcPr>
          <w:p w14:paraId="319772B2" w14:textId="77777777" w:rsidR="00DF08A2" w:rsidRDefault="00DF08A2" w:rsidP="00221E0C">
            <w:pPr>
              <w:ind w:right="40"/>
              <w:jc w:val="center"/>
              <w:rPr>
                <w:sz w:val="16"/>
                <w:szCs w:val="16"/>
              </w:rPr>
            </w:pPr>
            <w:r>
              <w:rPr>
                <w:sz w:val="16"/>
                <w:szCs w:val="16"/>
              </w:rPr>
              <w:t>0.67</w:t>
            </w:r>
          </w:p>
        </w:tc>
      </w:tr>
      <w:tr w:rsidR="00F32E7A" w14:paraId="2E72F43B" w14:textId="77777777" w:rsidTr="00F32E7A">
        <w:trPr>
          <w:gridAfter w:val="1"/>
          <w:wAfter w:w="39" w:type="dxa"/>
          <w:trHeight w:val="28"/>
          <w:jc w:val="center"/>
        </w:trPr>
        <w:tc>
          <w:tcPr>
            <w:tcW w:w="14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1ECEC7" w14:textId="77777777" w:rsidR="00DF08A2" w:rsidRDefault="00DF08A2" w:rsidP="00221E0C">
            <w:pPr>
              <w:ind w:right="42"/>
              <w:jc w:val="center"/>
              <w:rPr>
                <w:sz w:val="18"/>
                <w:szCs w:val="18"/>
              </w:rPr>
            </w:pPr>
            <w:r>
              <w:rPr>
                <w:sz w:val="18"/>
                <w:szCs w:val="18"/>
              </w:rPr>
              <w:t>San Martín</w:t>
            </w:r>
          </w:p>
        </w:tc>
        <w:tc>
          <w:tcPr>
            <w:tcW w:w="699" w:type="dxa"/>
            <w:gridSpan w:val="2"/>
            <w:tcBorders>
              <w:top w:val="nil"/>
              <w:left w:val="single" w:sz="4" w:space="0" w:color="000000"/>
              <w:bottom w:val="single" w:sz="4" w:space="0" w:color="000000"/>
              <w:right w:val="single" w:sz="4" w:space="0" w:color="000000"/>
            </w:tcBorders>
            <w:shd w:val="clear" w:color="auto" w:fill="auto"/>
            <w:vAlign w:val="center"/>
          </w:tcPr>
          <w:p w14:paraId="4CEF7099" w14:textId="77777777" w:rsidR="00DF08A2" w:rsidRDefault="00DF08A2" w:rsidP="00221E0C">
            <w:pPr>
              <w:ind w:right="40"/>
              <w:jc w:val="center"/>
              <w:rPr>
                <w:sz w:val="16"/>
                <w:szCs w:val="16"/>
              </w:rPr>
            </w:pPr>
            <w:r>
              <w:rPr>
                <w:sz w:val="16"/>
                <w:szCs w:val="16"/>
              </w:rPr>
              <w:t>0.88</w:t>
            </w:r>
          </w:p>
        </w:tc>
        <w:tc>
          <w:tcPr>
            <w:tcW w:w="615" w:type="dxa"/>
            <w:gridSpan w:val="2"/>
            <w:tcBorders>
              <w:top w:val="nil"/>
              <w:left w:val="nil"/>
              <w:bottom w:val="single" w:sz="4" w:space="0" w:color="000000"/>
              <w:right w:val="single" w:sz="4" w:space="0" w:color="000000"/>
            </w:tcBorders>
            <w:shd w:val="clear" w:color="auto" w:fill="auto"/>
            <w:vAlign w:val="center"/>
          </w:tcPr>
          <w:p w14:paraId="18BF824A" w14:textId="77777777" w:rsidR="00DF08A2" w:rsidRDefault="00DF08A2" w:rsidP="00221E0C">
            <w:pPr>
              <w:ind w:right="40"/>
              <w:jc w:val="center"/>
              <w:rPr>
                <w:sz w:val="16"/>
                <w:szCs w:val="16"/>
              </w:rPr>
            </w:pPr>
            <w:r>
              <w:rPr>
                <w:sz w:val="16"/>
                <w:szCs w:val="16"/>
              </w:rPr>
              <w:t>0.88</w:t>
            </w:r>
          </w:p>
        </w:tc>
        <w:tc>
          <w:tcPr>
            <w:tcW w:w="690" w:type="dxa"/>
            <w:gridSpan w:val="3"/>
            <w:tcBorders>
              <w:top w:val="nil"/>
              <w:left w:val="nil"/>
              <w:bottom w:val="single" w:sz="4" w:space="0" w:color="000000"/>
              <w:right w:val="single" w:sz="4" w:space="0" w:color="000000"/>
            </w:tcBorders>
            <w:shd w:val="clear" w:color="auto" w:fill="auto"/>
            <w:vAlign w:val="center"/>
          </w:tcPr>
          <w:p w14:paraId="05F60928" w14:textId="77777777" w:rsidR="00DF08A2" w:rsidRDefault="00DF08A2" w:rsidP="00221E0C">
            <w:pPr>
              <w:ind w:right="40"/>
              <w:jc w:val="center"/>
              <w:rPr>
                <w:sz w:val="16"/>
                <w:szCs w:val="16"/>
              </w:rPr>
            </w:pPr>
            <w:r>
              <w:rPr>
                <w:sz w:val="16"/>
                <w:szCs w:val="16"/>
              </w:rPr>
              <w:t>0.87</w:t>
            </w:r>
          </w:p>
        </w:tc>
        <w:tc>
          <w:tcPr>
            <w:tcW w:w="696" w:type="dxa"/>
            <w:gridSpan w:val="3"/>
            <w:tcBorders>
              <w:top w:val="nil"/>
              <w:left w:val="nil"/>
              <w:bottom w:val="single" w:sz="4" w:space="0" w:color="000000"/>
              <w:right w:val="single" w:sz="4" w:space="0" w:color="000000"/>
            </w:tcBorders>
            <w:shd w:val="clear" w:color="auto" w:fill="auto"/>
            <w:vAlign w:val="center"/>
          </w:tcPr>
          <w:p w14:paraId="4ACA06D1" w14:textId="77777777" w:rsidR="00DF08A2" w:rsidRDefault="00DF08A2" w:rsidP="00221E0C">
            <w:pPr>
              <w:ind w:right="40"/>
              <w:jc w:val="center"/>
              <w:rPr>
                <w:sz w:val="16"/>
                <w:szCs w:val="16"/>
              </w:rPr>
            </w:pPr>
            <w:r>
              <w:rPr>
                <w:sz w:val="16"/>
                <w:szCs w:val="16"/>
              </w:rPr>
              <w:t>0.86</w:t>
            </w:r>
          </w:p>
        </w:tc>
        <w:tc>
          <w:tcPr>
            <w:tcW w:w="690" w:type="dxa"/>
            <w:gridSpan w:val="3"/>
            <w:tcBorders>
              <w:top w:val="nil"/>
              <w:left w:val="nil"/>
              <w:bottom w:val="single" w:sz="4" w:space="0" w:color="000000"/>
              <w:right w:val="single" w:sz="4" w:space="0" w:color="000000"/>
            </w:tcBorders>
            <w:shd w:val="clear" w:color="auto" w:fill="auto"/>
            <w:vAlign w:val="center"/>
          </w:tcPr>
          <w:p w14:paraId="43745E1C" w14:textId="77777777" w:rsidR="00DF08A2" w:rsidRDefault="00DF08A2" w:rsidP="00221E0C">
            <w:pPr>
              <w:ind w:right="40"/>
              <w:jc w:val="center"/>
              <w:rPr>
                <w:sz w:val="16"/>
                <w:szCs w:val="16"/>
              </w:rPr>
            </w:pPr>
            <w:r>
              <w:rPr>
                <w:sz w:val="16"/>
                <w:szCs w:val="16"/>
              </w:rPr>
              <w:t>0.85</w:t>
            </w:r>
          </w:p>
        </w:tc>
        <w:tc>
          <w:tcPr>
            <w:tcW w:w="691" w:type="dxa"/>
            <w:gridSpan w:val="3"/>
            <w:tcBorders>
              <w:top w:val="nil"/>
              <w:left w:val="nil"/>
              <w:bottom w:val="single" w:sz="4" w:space="0" w:color="000000"/>
              <w:right w:val="single" w:sz="4" w:space="0" w:color="000000"/>
            </w:tcBorders>
            <w:shd w:val="clear" w:color="auto" w:fill="auto"/>
            <w:vAlign w:val="center"/>
          </w:tcPr>
          <w:p w14:paraId="624B3E5F" w14:textId="77777777" w:rsidR="00DF08A2" w:rsidRDefault="00DF08A2" w:rsidP="00221E0C">
            <w:pPr>
              <w:ind w:right="40"/>
              <w:jc w:val="center"/>
              <w:rPr>
                <w:sz w:val="16"/>
                <w:szCs w:val="16"/>
              </w:rPr>
            </w:pPr>
            <w:r>
              <w:rPr>
                <w:sz w:val="16"/>
                <w:szCs w:val="16"/>
              </w:rPr>
              <w:t>0.85</w:t>
            </w:r>
          </w:p>
        </w:tc>
        <w:tc>
          <w:tcPr>
            <w:tcW w:w="690" w:type="dxa"/>
            <w:gridSpan w:val="3"/>
            <w:tcBorders>
              <w:top w:val="nil"/>
              <w:left w:val="nil"/>
              <w:bottom w:val="single" w:sz="4" w:space="0" w:color="000000"/>
              <w:right w:val="single" w:sz="4" w:space="0" w:color="000000"/>
            </w:tcBorders>
            <w:shd w:val="clear" w:color="auto" w:fill="auto"/>
            <w:vAlign w:val="center"/>
          </w:tcPr>
          <w:p w14:paraId="7BA4B96B" w14:textId="77777777" w:rsidR="00DF08A2" w:rsidRDefault="00DF08A2" w:rsidP="00221E0C">
            <w:pPr>
              <w:ind w:right="40"/>
              <w:jc w:val="center"/>
              <w:rPr>
                <w:sz w:val="16"/>
                <w:szCs w:val="16"/>
              </w:rPr>
            </w:pPr>
            <w:r>
              <w:rPr>
                <w:sz w:val="16"/>
                <w:szCs w:val="16"/>
              </w:rPr>
              <w:t>0.84</w:t>
            </w:r>
          </w:p>
        </w:tc>
        <w:tc>
          <w:tcPr>
            <w:tcW w:w="688" w:type="dxa"/>
            <w:gridSpan w:val="3"/>
            <w:tcBorders>
              <w:top w:val="nil"/>
              <w:left w:val="nil"/>
              <w:bottom w:val="single" w:sz="4" w:space="0" w:color="000000"/>
              <w:right w:val="single" w:sz="4" w:space="0" w:color="000000"/>
            </w:tcBorders>
            <w:shd w:val="clear" w:color="auto" w:fill="auto"/>
            <w:vAlign w:val="center"/>
          </w:tcPr>
          <w:p w14:paraId="796A4830" w14:textId="77777777" w:rsidR="00DF08A2" w:rsidRDefault="00DF08A2" w:rsidP="00221E0C">
            <w:pPr>
              <w:ind w:right="40"/>
              <w:jc w:val="center"/>
              <w:rPr>
                <w:sz w:val="16"/>
                <w:szCs w:val="16"/>
              </w:rPr>
            </w:pPr>
            <w:r>
              <w:rPr>
                <w:sz w:val="16"/>
                <w:szCs w:val="16"/>
              </w:rPr>
              <w:t>0.83</w:t>
            </w:r>
          </w:p>
        </w:tc>
        <w:tc>
          <w:tcPr>
            <w:tcW w:w="690" w:type="dxa"/>
            <w:gridSpan w:val="3"/>
            <w:tcBorders>
              <w:top w:val="nil"/>
              <w:left w:val="nil"/>
              <w:bottom w:val="single" w:sz="4" w:space="0" w:color="000000"/>
              <w:right w:val="single" w:sz="4" w:space="0" w:color="000000"/>
            </w:tcBorders>
            <w:shd w:val="clear" w:color="auto" w:fill="auto"/>
            <w:vAlign w:val="center"/>
          </w:tcPr>
          <w:p w14:paraId="7D603F43" w14:textId="77777777" w:rsidR="00DF08A2" w:rsidRDefault="00DF08A2" w:rsidP="00221E0C">
            <w:pPr>
              <w:ind w:right="40"/>
              <w:jc w:val="center"/>
              <w:rPr>
                <w:sz w:val="16"/>
                <w:szCs w:val="16"/>
              </w:rPr>
            </w:pPr>
            <w:r>
              <w:rPr>
                <w:sz w:val="16"/>
                <w:szCs w:val="16"/>
              </w:rPr>
              <w:t>0.82</w:t>
            </w:r>
          </w:p>
        </w:tc>
        <w:tc>
          <w:tcPr>
            <w:tcW w:w="686" w:type="dxa"/>
            <w:gridSpan w:val="3"/>
            <w:tcBorders>
              <w:top w:val="nil"/>
              <w:left w:val="nil"/>
              <w:bottom w:val="single" w:sz="4" w:space="0" w:color="000000"/>
              <w:right w:val="single" w:sz="4" w:space="0" w:color="000000"/>
            </w:tcBorders>
            <w:shd w:val="clear" w:color="auto" w:fill="auto"/>
            <w:vAlign w:val="center"/>
          </w:tcPr>
          <w:p w14:paraId="7067E7D8" w14:textId="77777777" w:rsidR="00DF08A2" w:rsidRDefault="00DF08A2" w:rsidP="00221E0C">
            <w:pPr>
              <w:ind w:right="40"/>
              <w:jc w:val="center"/>
              <w:rPr>
                <w:sz w:val="16"/>
                <w:szCs w:val="16"/>
              </w:rPr>
            </w:pPr>
            <w:r>
              <w:rPr>
                <w:sz w:val="16"/>
                <w:szCs w:val="16"/>
              </w:rPr>
              <w:t>0.82</w:t>
            </w:r>
          </w:p>
        </w:tc>
        <w:tc>
          <w:tcPr>
            <w:tcW w:w="674" w:type="dxa"/>
            <w:gridSpan w:val="3"/>
            <w:tcBorders>
              <w:top w:val="nil"/>
              <w:left w:val="nil"/>
              <w:bottom w:val="single" w:sz="4" w:space="0" w:color="000000"/>
              <w:right w:val="single" w:sz="4" w:space="0" w:color="000000"/>
            </w:tcBorders>
            <w:shd w:val="clear" w:color="auto" w:fill="auto"/>
            <w:vAlign w:val="center"/>
          </w:tcPr>
          <w:p w14:paraId="5D364912" w14:textId="77777777" w:rsidR="00DF08A2" w:rsidRDefault="00DF08A2" w:rsidP="00221E0C">
            <w:pPr>
              <w:ind w:right="40"/>
              <w:jc w:val="center"/>
              <w:rPr>
                <w:sz w:val="16"/>
                <w:szCs w:val="16"/>
              </w:rPr>
            </w:pPr>
            <w:r>
              <w:rPr>
                <w:sz w:val="16"/>
                <w:szCs w:val="16"/>
              </w:rPr>
              <w:t>0.81</w:t>
            </w:r>
          </w:p>
        </w:tc>
        <w:tc>
          <w:tcPr>
            <w:tcW w:w="696" w:type="dxa"/>
            <w:gridSpan w:val="3"/>
            <w:tcBorders>
              <w:top w:val="nil"/>
              <w:left w:val="nil"/>
              <w:bottom w:val="single" w:sz="4" w:space="0" w:color="000000"/>
              <w:right w:val="single" w:sz="4" w:space="0" w:color="000000"/>
            </w:tcBorders>
            <w:shd w:val="clear" w:color="auto" w:fill="auto"/>
            <w:vAlign w:val="center"/>
          </w:tcPr>
          <w:p w14:paraId="069E1E45" w14:textId="77777777" w:rsidR="00DF08A2" w:rsidRDefault="00DF08A2" w:rsidP="00221E0C">
            <w:pPr>
              <w:ind w:right="40"/>
              <w:jc w:val="center"/>
              <w:rPr>
                <w:sz w:val="16"/>
                <w:szCs w:val="16"/>
              </w:rPr>
            </w:pPr>
            <w:r>
              <w:rPr>
                <w:sz w:val="16"/>
                <w:szCs w:val="16"/>
              </w:rPr>
              <w:t>0.80</w:t>
            </w:r>
          </w:p>
        </w:tc>
        <w:tc>
          <w:tcPr>
            <w:tcW w:w="696" w:type="dxa"/>
            <w:tcBorders>
              <w:top w:val="nil"/>
              <w:left w:val="nil"/>
              <w:bottom w:val="single" w:sz="4" w:space="0" w:color="000000"/>
              <w:right w:val="single" w:sz="4" w:space="0" w:color="000000"/>
            </w:tcBorders>
            <w:shd w:val="clear" w:color="auto" w:fill="auto"/>
            <w:vAlign w:val="center"/>
          </w:tcPr>
          <w:p w14:paraId="7AFBF1AA" w14:textId="77777777" w:rsidR="00DF08A2" w:rsidRDefault="00DF08A2" w:rsidP="00221E0C">
            <w:pPr>
              <w:ind w:right="40"/>
              <w:jc w:val="center"/>
              <w:rPr>
                <w:sz w:val="16"/>
                <w:szCs w:val="16"/>
              </w:rPr>
            </w:pPr>
            <w:r>
              <w:rPr>
                <w:sz w:val="16"/>
                <w:szCs w:val="16"/>
              </w:rPr>
              <w:t>0.80</w:t>
            </w:r>
          </w:p>
        </w:tc>
      </w:tr>
      <w:tr w:rsidR="00F32E7A" w14:paraId="5EF3B0CF" w14:textId="77777777" w:rsidTr="00F32E7A">
        <w:trPr>
          <w:gridAfter w:val="1"/>
          <w:wAfter w:w="39" w:type="dxa"/>
          <w:trHeight w:val="28"/>
          <w:jc w:val="center"/>
        </w:trPr>
        <w:tc>
          <w:tcPr>
            <w:tcW w:w="14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103D73" w14:textId="77777777" w:rsidR="00DF08A2" w:rsidRDefault="00DF08A2" w:rsidP="00221E0C">
            <w:pPr>
              <w:ind w:right="42"/>
              <w:jc w:val="center"/>
              <w:rPr>
                <w:sz w:val="18"/>
                <w:szCs w:val="18"/>
              </w:rPr>
            </w:pPr>
            <w:r>
              <w:rPr>
                <w:sz w:val="18"/>
                <w:szCs w:val="18"/>
              </w:rPr>
              <w:t>Tacna</w:t>
            </w:r>
          </w:p>
        </w:tc>
        <w:tc>
          <w:tcPr>
            <w:tcW w:w="699" w:type="dxa"/>
            <w:gridSpan w:val="2"/>
            <w:tcBorders>
              <w:top w:val="nil"/>
              <w:left w:val="single" w:sz="4" w:space="0" w:color="000000"/>
              <w:bottom w:val="single" w:sz="4" w:space="0" w:color="000000"/>
              <w:right w:val="single" w:sz="4" w:space="0" w:color="000000"/>
            </w:tcBorders>
            <w:shd w:val="clear" w:color="auto" w:fill="auto"/>
            <w:vAlign w:val="center"/>
          </w:tcPr>
          <w:p w14:paraId="0912193B" w14:textId="77777777" w:rsidR="00DF08A2" w:rsidRDefault="00DF08A2" w:rsidP="00221E0C">
            <w:pPr>
              <w:ind w:right="40"/>
              <w:jc w:val="center"/>
              <w:rPr>
                <w:sz w:val="16"/>
                <w:szCs w:val="16"/>
              </w:rPr>
            </w:pPr>
            <w:r>
              <w:rPr>
                <w:sz w:val="16"/>
                <w:szCs w:val="16"/>
              </w:rPr>
              <w:t>0.91</w:t>
            </w:r>
          </w:p>
        </w:tc>
        <w:tc>
          <w:tcPr>
            <w:tcW w:w="615" w:type="dxa"/>
            <w:gridSpan w:val="2"/>
            <w:tcBorders>
              <w:top w:val="nil"/>
              <w:left w:val="nil"/>
              <w:bottom w:val="single" w:sz="4" w:space="0" w:color="000000"/>
              <w:right w:val="single" w:sz="4" w:space="0" w:color="000000"/>
            </w:tcBorders>
            <w:shd w:val="clear" w:color="auto" w:fill="auto"/>
            <w:vAlign w:val="center"/>
          </w:tcPr>
          <w:p w14:paraId="165EA59B" w14:textId="77777777" w:rsidR="00DF08A2" w:rsidRDefault="00DF08A2" w:rsidP="00221E0C">
            <w:pPr>
              <w:ind w:right="40"/>
              <w:jc w:val="center"/>
              <w:rPr>
                <w:sz w:val="16"/>
                <w:szCs w:val="16"/>
              </w:rPr>
            </w:pPr>
            <w:r>
              <w:rPr>
                <w:sz w:val="16"/>
                <w:szCs w:val="16"/>
              </w:rPr>
              <w:t>0.90</w:t>
            </w:r>
          </w:p>
        </w:tc>
        <w:tc>
          <w:tcPr>
            <w:tcW w:w="690" w:type="dxa"/>
            <w:gridSpan w:val="3"/>
            <w:tcBorders>
              <w:top w:val="nil"/>
              <w:left w:val="nil"/>
              <w:bottom w:val="single" w:sz="4" w:space="0" w:color="000000"/>
              <w:right w:val="single" w:sz="4" w:space="0" w:color="000000"/>
            </w:tcBorders>
            <w:shd w:val="clear" w:color="auto" w:fill="auto"/>
            <w:vAlign w:val="center"/>
          </w:tcPr>
          <w:p w14:paraId="4803F57D" w14:textId="77777777" w:rsidR="00DF08A2" w:rsidRDefault="00DF08A2" w:rsidP="00221E0C">
            <w:pPr>
              <w:ind w:right="40"/>
              <w:jc w:val="center"/>
              <w:rPr>
                <w:sz w:val="16"/>
                <w:szCs w:val="16"/>
              </w:rPr>
            </w:pPr>
            <w:r>
              <w:rPr>
                <w:sz w:val="16"/>
                <w:szCs w:val="16"/>
              </w:rPr>
              <w:t>0.89</w:t>
            </w:r>
          </w:p>
        </w:tc>
        <w:tc>
          <w:tcPr>
            <w:tcW w:w="696" w:type="dxa"/>
            <w:gridSpan w:val="3"/>
            <w:tcBorders>
              <w:top w:val="nil"/>
              <w:left w:val="nil"/>
              <w:bottom w:val="single" w:sz="4" w:space="0" w:color="000000"/>
              <w:right w:val="single" w:sz="4" w:space="0" w:color="000000"/>
            </w:tcBorders>
            <w:shd w:val="clear" w:color="auto" w:fill="auto"/>
            <w:vAlign w:val="center"/>
          </w:tcPr>
          <w:p w14:paraId="5AED8F81" w14:textId="77777777" w:rsidR="00DF08A2" w:rsidRDefault="00DF08A2" w:rsidP="00221E0C">
            <w:pPr>
              <w:ind w:right="40"/>
              <w:jc w:val="center"/>
              <w:rPr>
                <w:sz w:val="16"/>
                <w:szCs w:val="16"/>
              </w:rPr>
            </w:pPr>
            <w:r>
              <w:rPr>
                <w:sz w:val="16"/>
                <w:szCs w:val="16"/>
              </w:rPr>
              <w:t>0.89</w:t>
            </w:r>
          </w:p>
        </w:tc>
        <w:tc>
          <w:tcPr>
            <w:tcW w:w="690" w:type="dxa"/>
            <w:gridSpan w:val="3"/>
            <w:tcBorders>
              <w:top w:val="nil"/>
              <w:left w:val="nil"/>
              <w:bottom w:val="single" w:sz="4" w:space="0" w:color="000000"/>
              <w:right w:val="single" w:sz="4" w:space="0" w:color="000000"/>
            </w:tcBorders>
            <w:shd w:val="clear" w:color="auto" w:fill="auto"/>
            <w:vAlign w:val="center"/>
          </w:tcPr>
          <w:p w14:paraId="66A7328F" w14:textId="77777777" w:rsidR="00DF08A2" w:rsidRDefault="00DF08A2" w:rsidP="00221E0C">
            <w:pPr>
              <w:ind w:right="40"/>
              <w:jc w:val="center"/>
              <w:rPr>
                <w:sz w:val="16"/>
                <w:szCs w:val="16"/>
              </w:rPr>
            </w:pPr>
            <w:r>
              <w:rPr>
                <w:sz w:val="16"/>
                <w:szCs w:val="16"/>
              </w:rPr>
              <w:t>0.88</w:t>
            </w:r>
          </w:p>
        </w:tc>
        <w:tc>
          <w:tcPr>
            <w:tcW w:w="691" w:type="dxa"/>
            <w:gridSpan w:val="3"/>
            <w:tcBorders>
              <w:top w:val="nil"/>
              <w:left w:val="nil"/>
              <w:bottom w:val="single" w:sz="4" w:space="0" w:color="000000"/>
              <w:right w:val="single" w:sz="4" w:space="0" w:color="000000"/>
            </w:tcBorders>
            <w:shd w:val="clear" w:color="auto" w:fill="auto"/>
            <w:vAlign w:val="center"/>
          </w:tcPr>
          <w:p w14:paraId="374B8AF7" w14:textId="77777777" w:rsidR="00DF08A2" w:rsidRDefault="00DF08A2" w:rsidP="00221E0C">
            <w:pPr>
              <w:ind w:right="40"/>
              <w:jc w:val="center"/>
              <w:rPr>
                <w:sz w:val="16"/>
                <w:szCs w:val="16"/>
              </w:rPr>
            </w:pPr>
            <w:r>
              <w:rPr>
                <w:sz w:val="16"/>
                <w:szCs w:val="16"/>
              </w:rPr>
              <w:t>0.88</w:t>
            </w:r>
          </w:p>
        </w:tc>
        <w:tc>
          <w:tcPr>
            <w:tcW w:w="690" w:type="dxa"/>
            <w:gridSpan w:val="3"/>
            <w:tcBorders>
              <w:top w:val="nil"/>
              <w:left w:val="nil"/>
              <w:bottom w:val="single" w:sz="4" w:space="0" w:color="000000"/>
              <w:right w:val="single" w:sz="4" w:space="0" w:color="000000"/>
            </w:tcBorders>
            <w:shd w:val="clear" w:color="auto" w:fill="auto"/>
            <w:vAlign w:val="center"/>
          </w:tcPr>
          <w:p w14:paraId="681EF899" w14:textId="77777777" w:rsidR="00DF08A2" w:rsidRDefault="00DF08A2" w:rsidP="00221E0C">
            <w:pPr>
              <w:ind w:right="40"/>
              <w:jc w:val="center"/>
              <w:rPr>
                <w:sz w:val="16"/>
                <w:szCs w:val="16"/>
              </w:rPr>
            </w:pPr>
            <w:r>
              <w:rPr>
                <w:sz w:val="16"/>
                <w:szCs w:val="16"/>
              </w:rPr>
              <w:t>0.87</w:t>
            </w:r>
          </w:p>
        </w:tc>
        <w:tc>
          <w:tcPr>
            <w:tcW w:w="688" w:type="dxa"/>
            <w:gridSpan w:val="3"/>
            <w:tcBorders>
              <w:top w:val="nil"/>
              <w:left w:val="nil"/>
              <w:bottom w:val="single" w:sz="4" w:space="0" w:color="000000"/>
              <w:right w:val="single" w:sz="4" w:space="0" w:color="000000"/>
            </w:tcBorders>
            <w:shd w:val="clear" w:color="auto" w:fill="auto"/>
            <w:vAlign w:val="center"/>
          </w:tcPr>
          <w:p w14:paraId="073401BE" w14:textId="77777777" w:rsidR="00DF08A2" w:rsidRDefault="00DF08A2" w:rsidP="00221E0C">
            <w:pPr>
              <w:ind w:right="40"/>
              <w:jc w:val="center"/>
              <w:rPr>
                <w:sz w:val="16"/>
                <w:szCs w:val="16"/>
              </w:rPr>
            </w:pPr>
            <w:r>
              <w:rPr>
                <w:sz w:val="16"/>
                <w:szCs w:val="16"/>
              </w:rPr>
              <w:t>0.86</w:t>
            </w:r>
          </w:p>
        </w:tc>
        <w:tc>
          <w:tcPr>
            <w:tcW w:w="690" w:type="dxa"/>
            <w:gridSpan w:val="3"/>
            <w:tcBorders>
              <w:top w:val="nil"/>
              <w:left w:val="nil"/>
              <w:bottom w:val="single" w:sz="4" w:space="0" w:color="000000"/>
              <w:right w:val="single" w:sz="4" w:space="0" w:color="000000"/>
            </w:tcBorders>
            <w:shd w:val="clear" w:color="auto" w:fill="auto"/>
            <w:vAlign w:val="center"/>
          </w:tcPr>
          <w:p w14:paraId="713388AC" w14:textId="77777777" w:rsidR="00DF08A2" w:rsidRDefault="00DF08A2" w:rsidP="00221E0C">
            <w:pPr>
              <w:ind w:right="40"/>
              <w:jc w:val="center"/>
              <w:rPr>
                <w:sz w:val="16"/>
                <w:szCs w:val="16"/>
              </w:rPr>
            </w:pPr>
            <w:r>
              <w:rPr>
                <w:sz w:val="16"/>
                <w:szCs w:val="16"/>
              </w:rPr>
              <w:t>0.86</w:t>
            </w:r>
          </w:p>
        </w:tc>
        <w:tc>
          <w:tcPr>
            <w:tcW w:w="686" w:type="dxa"/>
            <w:gridSpan w:val="3"/>
            <w:tcBorders>
              <w:top w:val="nil"/>
              <w:left w:val="nil"/>
              <w:bottom w:val="single" w:sz="4" w:space="0" w:color="000000"/>
              <w:right w:val="single" w:sz="4" w:space="0" w:color="000000"/>
            </w:tcBorders>
            <w:shd w:val="clear" w:color="auto" w:fill="auto"/>
            <w:vAlign w:val="center"/>
          </w:tcPr>
          <w:p w14:paraId="610F2698" w14:textId="77777777" w:rsidR="00DF08A2" w:rsidRDefault="00DF08A2" w:rsidP="00221E0C">
            <w:pPr>
              <w:ind w:right="40"/>
              <w:jc w:val="center"/>
              <w:rPr>
                <w:sz w:val="16"/>
                <w:szCs w:val="16"/>
              </w:rPr>
            </w:pPr>
            <w:r>
              <w:rPr>
                <w:sz w:val="16"/>
                <w:szCs w:val="16"/>
              </w:rPr>
              <w:t>0.85</w:t>
            </w:r>
          </w:p>
        </w:tc>
        <w:tc>
          <w:tcPr>
            <w:tcW w:w="674" w:type="dxa"/>
            <w:gridSpan w:val="3"/>
            <w:tcBorders>
              <w:top w:val="nil"/>
              <w:left w:val="nil"/>
              <w:bottom w:val="single" w:sz="4" w:space="0" w:color="000000"/>
              <w:right w:val="single" w:sz="4" w:space="0" w:color="000000"/>
            </w:tcBorders>
            <w:shd w:val="clear" w:color="auto" w:fill="auto"/>
            <w:vAlign w:val="center"/>
          </w:tcPr>
          <w:p w14:paraId="1D4875A7" w14:textId="77777777" w:rsidR="00DF08A2" w:rsidRDefault="00DF08A2" w:rsidP="00221E0C">
            <w:pPr>
              <w:ind w:right="40"/>
              <w:jc w:val="center"/>
              <w:rPr>
                <w:sz w:val="16"/>
                <w:szCs w:val="16"/>
              </w:rPr>
            </w:pPr>
            <w:r>
              <w:rPr>
                <w:sz w:val="16"/>
                <w:szCs w:val="16"/>
              </w:rPr>
              <w:t>0.85</w:t>
            </w:r>
          </w:p>
        </w:tc>
        <w:tc>
          <w:tcPr>
            <w:tcW w:w="696" w:type="dxa"/>
            <w:gridSpan w:val="3"/>
            <w:tcBorders>
              <w:top w:val="nil"/>
              <w:left w:val="nil"/>
              <w:bottom w:val="single" w:sz="4" w:space="0" w:color="000000"/>
              <w:right w:val="single" w:sz="4" w:space="0" w:color="000000"/>
            </w:tcBorders>
            <w:shd w:val="clear" w:color="auto" w:fill="auto"/>
            <w:vAlign w:val="center"/>
          </w:tcPr>
          <w:p w14:paraId="7FD658BD" w14:textId="77777777" w:rsidR="00DF08A2" w:rsidRDefault="00DF08A2" w:rsidP="00221E0C">
            <w:pPr>
              <w:ind w:right="40"/>
              <w:jc w:val="center"/>
              <w:rPr>
                <w:sz w:val="16"/>
                <w:szCs w:val="16"/>
              </w:rPr>
            </w:pPr>
            <w:r>
              <w:rPr>
                <w:sz w:val="16"/>
                <w:szCs w:val="16"/>
              </w:rPr>
              <w:t>0.84</w:t>
            </w:r>
          </w:p>
        </w:tc>
        <w:tc>
          <w:tcPr>
            <w:tcW w:w="696" w:type="dxa"/>
            <w:tcBorders>
              <w:top w:val="nil"/>
              <w:left w:val="nil"/>
              <w:bottom w:val="single" w:sz="4" w:space="0" w:color="000000"/>
              <w:right w:val="single" w:sz="4" w:space="0" w:color="000000"/>
            </w:tcBorders>
            <w:shd w:val="clear" w:color="auto" w:fill="auto"/>
            <w:vAlign w:val="center"/>
          </w:tcPr>
          <w:p w14:paraId="5D173907" w14:textId="77777777" w:rsidR="00DF08A2" w:rsidRDefault="00DF08A2" w:rsidP="00221E0C">
            <w:pPr>
              <w:ind w:right="40"/>
              <w:jc w:val="center"/>
              <w:rPr>
                <w:sz w:val="16"/>
                <w:szCs w:val="16"/>
              </w:rPr>
            </w:pPr>
            <w:r>
              <w:rPr>
                <w:sz w:val="16"/>
                <w:szCs w:val="16"/>
              </w:rPr>
              <w:t>0.83</w:t>
            </w:r>
          </w:p>
        </w:tc>
      </w:tr>
      <w:tr w:rsidR="00F32E7A" w14:paraId="27B55CEB" w14:textId="77777777" w:rsidTr="00F32E7A">
        <w:trPr>
          <w:gridAfter w:val="1"/>
          <w:wAfter w:w="39" w:type="dxa"/>
          <w:trHeight w:val="28"/>
          <w:jc w:val="center"/>
        </w:trPr>
        <w:tc>
          <w:tcPr>
            <w:tcW w:w="14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D2EB49" w14:textId="77777777" w:rsidR="00DF08A2" w:rsidRDefault="00DF08A2" w:rsidP="00221E0C">
            <w:pPr>
              <w:ind w:right="42"/>
              <w:jc w:val="center"/>
              <w:rPr>
                <w:sz w:val="18"/>
                <w:szCs w:val="18"/>
              </w:rPr>
            </w:pPr>
            <w:r>
              <w:rPr>
                <w:sz w:val="18"/>
                <w:szCs w:val="18"/>
              </w:rPr>
              <w:t>Tumbes</w:t>
            </w:r>
          </w:p>
        </w:tc>
        <w:tc>
          <w:tcPr>
            <w:tcW w:w="699" w:type="dxa"/>
            <w:gridSpan w:val="2"/>
            <w:tcBorders>
              <w:top w:val="nil"/>
              <w:left w:val="single" w:sz="4" w:space="0" w:color="000000"/>
              <w:bottom w:val="single" w:sz="4" w:space="0" w:color="000000"/>
              <w:right w:val="single" w:sz="4" w:space="0" w:color="000000"/>
            </w:tcBorders>
            <w:shd w:val="clear" w:color="auto" w:fill="auto"/>
            <w:vAlign w:val="center"/>
          </w:tcPr>
          <w:p w14:paraId="4799338C" w14:textId="77777777" w:rsidR="00DF08A2" w:rsidRDefault="00DF08A2" w:rsidP="00221E0C">
            <w:pPr>
              <w:ind w:right="40"/>
              <w:jc w:val="center"/>
              <w:rPr>
                <w:sz w:val="16"/>
                <w:szCs w:val="16"/>
              </w:rPr>
            </w:pPr>
            <w:r>
              <w:rPr>
                <w:sz w:val="16"/>
                <w:szCs w:val="16"/>
              </w:rPr>
              <w:t>0.96</w:t>
            </w:r>
          </w:p>
        </w:tc>
        <w:tc>
          <w:tcPr>
            <w:tcW w:w="615" w:type="dxa"/>
            <w:gridSpan w:val="2"/>
            <w:tcBorders>
              <w:top w:val="nil"/>
              <w:left w:val="nil"/>
              <w:bottom w:val="single" w:sz="4" w:space="0" w:color="000000"/>
              <w:right w:val="single" w:sz="4" w:space="0" w:color="000000"/>
            </w:tcBorders>
            <w:shd w:val="clear" w:color="auto" w:fill="auto"/>
            <w:vAlign w:val="center"/>
          </w:tcPr>
          <w:p w14:paraId="5B5B6E81" w14:textId="77777777" w:rsidR="00DF08A2" w:rsidRDefault="00DF08A2" w:rsidP="00221E0C">
            <w:pPr>
              <w:ind w:right="40"/>
              <w:jc w:val="center"/>
              <w:rPr>
                <w:sz w:val="16"/>
                <w:szCs w:val="16"/>
              </w:rPr>
            </w:pPr>
            <w:r>
              <w:rPr>
                <w:sz w:val="16"/>
                <w:szCs w:val="16"/>
              </w:rPr>
              <w:t>0.95</w:t>
            </w:r>
          </w:p>
        </w:tc>
        <w:tc>
          <w:tcPr>
            <w:tcW w:w="690" w:type="dxa"/>
            <w:gridSpan w:val="3"/>
            <w:tcBorders>
              <w:top w:val="nil"/>
              <w:left w:val="nil"/>
              <w:bottom w:val="single" w:sz="4" w:space="0" w:color="000000"/>
              <w:right w:val="single" w:sz="4" w:space="0" w:color="000000"/>
            </w:tcBorders>
            <w:shd w:val="clear" w:color="auto" w:fill="auto"/>
            <w:vAlign w:val="center"/>
          </w:tcPr>
          <w:p w14:paraId="5DAB333D" w14:textId="77777777" w:rsidR="00DF08A2" w:rsidRDefault="00DF08A2" w:rsidP="00221E0C">
            <w:pPr>
              <w:ind w:right="40"/>
              <w:jc w:val="center"/>
              <w:rPr>
                <w:sz w:val="16"/>
                <w:szCs w:val="16"/>
              </w:rPr>
            </w:pPr>
            <w:r>
              <w:rPr>
                <w:sz w:val="16"/>
                <w:szCs w:val="16"/>
              </w:rPr>
              <w:t>0.95</w:t>
            </w:r>
          </w:p>
        </w:tc>
        <w:tc>
          <w:tcPr>
            <w:tcW w:w="696" w:type="dxa"/>
            <w:gridSpan w:val="3"/>
            <w:tcBorders>
              <w:top w:val="nil"/>
              <w:left w:val="nil"/>
              <w:bottom w:val="single" w:sz="4" w:space="0" w:color="000000"/>
              <w:right w:val="single" w:sz="4" w:space="0" w:color="000000"/>
            </w:tcBorders>
            <w:shd w:val="clear" w:color="auto" w:fill="auto"/>
            <w:vAlign w:val="center"/>
          </w:tcPr>
          <w:p w14:paraId="0BD985FA" w14:textId="77777777" w:rsidR="00DF08A2" w:rsidRDefault="00DF08A2" w:rsidP="00221E0C">
            <w:pPr>
              <w:ind w:right="40"/>
              <w:jc w:val="center"/>
              <w:rPr>
                <w:sz w:val="16"/>
                <w:szCs w:val="16"/>
              </w:rPr>
            </w:pPr>
            <w:r>
              <w:rPr>
                <w:sz w:val="16"/>
                <w:szCs w:val="16"/>
              </w:rPr>
              <w:t>0.95</w:t>
            </w:r>
          </w:p>
        </w:tc>
        <w:tc>
          <w:tcPr>
            <w:tcW w:w="690" w:type="dxa"/>
            <w:gridSpan w:val="3"/>
            <w:tcBorders>
              <w:top w:val="nil"/>
              <w:left w:val="nil"/>
              <w:bottom w:val="single" w:sz="4" w:space="0" w:color="000000"/>
              <w:right w:val="single" w:sz="4" w:space="0" w:color="000000"/>
            </w:tcBorders>
            <w:shd w:val="clear" w:color="auto" w:fill="auto"/>
            <w:vAlign w:val="center"/>
          </w:tcPr>
          <w:p w14:paraId="32F580FE" w14:textId="77777777" w:rsidR="00DF08A2" w:rsidRDefault="00DF08A2" w:rsidP="00221E0C">
            <w:pPr>
              <w:ind w:right="40"/>
              <w:jc w:val="center"/>
              <w:rPr>
                <w:sz w:val="16"/>
                <w:szCs w:val="16"/>
              </w:rPr>
            </w:pPr>
            <w:r>
              <w:rPr>
                <w:sz w:val="16"/>
                <w:szCs w:val="16"/>
              </w:rPr>
              <w:t>0.94</w:t>
            </w:r>
          </w:p>
        </w:tc>
        <w:tc>
          <w:tcPr>
            <w:tcW w:w="691" w:type="dxa"/>
            <w:gridSpan w:val="3"/>
            <w:tcBorders>
              <w:top w:val="nil"/>
              <w:left w:val="nil"/>
              <w:bottom w:val="single" w:sz="4" w:space="0" w:color="000000"/>
              <w:right w:val="single" w:sz="4" w:space="0" w:color="000000"/>
            </w:tcBorders>
            <w:shd w:val="clear" w:color="auto" w:fill="auto"/>
            <w:vAlign w:val="center"/>
          </w:tcPr>
          <w:p w14:paraId="0F625A75" w14:textId="77777777" w:rsidR="00DF08A2" w:rsidRDefault="00DF08A2" w:rsidP="00221E0C">
            <w:pPr>
              <w:ind w:right="40"/>
              <w:jc w:val="center"/>
              <w:rPr>
                <w:sz w:val="16"/>
                <w:szCs w:val="16"/>
              </w:rPr>
            </w:pPr>
            <w:r>
              <w:rPr>
                <w:sz w:val="16"/>
                <w:szCs w:val="16"/>
              </w:rPr>
              <w:t>0.94</w:t>
            </w:r>
          </w:p>
        </w:tc>
        <w:tc>
          <w:tcPr>
            <w:tcW w:w="690" w:type="dxa"/>
            <w:gridSpan w:val="3"/>
            <w:tcBorders>
              <w:top w:val="nil"/>
              <w:left w:val="nil"/>
              <w:bottom w:val="single" w:sz="4" w:space="0" w:color="000000"/>
              <w:right w:val="single" w:sz="4" w:space="0" w:color="000000"/>
            </w:tcBorders>
            <w:shd w:val="clear" w:color="auto" w:fill="auto"/>
            <w:vAlign w:val="center"/>
          </w:tcPr>
          <w:p w14:paraId="4B34E73C" w14:textId="77777777" w:rsidR="00DF08A2" w:rsidRDefault="00DF08A2" w:rsidP="00221E0C">
            <w:pPr>
              <w:ind w:right="40"/>
              <w:jc w:val="center"/>
              <w:rPr>
                <w:sz w:val="16"/>
                <w:szCs w:val="16"/>
              </w:rPr>
            </w:pPr>
            <w:r>
              <w:rPr>
                <w:sz w:val="16"/>
                <w:szCs w:val="16"/>
              </w:rPr>
              <w:t>0.94</w:t>
            </w:r>
          </w:p>
        </w:tc>
        <w:tc>
          <w:tcPr>
            <w:tcW w:w="688" w:type="dxa"/>
            <w:gridSpan w:val="3"/>
            <w:tcBorders>
              <w:top w:val="nil"/>
              <w:left w:val="nil"/>
              <w:bottom w:val="single" w:sz="4" w:space="0" w:color="000000"/>
              <w:right w:val="single" w:sz="4" w:space="0" w:color="000000"/>
            </w:tcBorders>
            <w:shd w:val="clear" w:color="auto" w:fill="auto"/>
            <w:vAlign w:val="center"/>
          </w:tcPr>
          <w:p w14:paraId="4797D37F" w14:textId="77777777" w:rsidR="00DF08A2" w:rsidRDefault="00DF08A2" w:rsidP="00221E0C">
            <w:pPr>
              <w:ind w:right="40"/>
              <w:jc w:val="center"/>
              <w:rPr>
                <w:sz w:val="16"/>
                <w:szCs w:val="16"/>
              </w:rPr>
            </w:pPr>
            <w:r>
              <w:rPr>
                <w:sz w:val="16"/>
                <w:szCs w:val="16"/>
              </w:rPr>
              <w:t>0.93</w:t>
            </w:r>
          </w:p>
        </w:tc>
        <w:tc>
          <w:tcPr>
            <w:tcW w:w="690" w:type="dxa"/>
            <w:gridSpan w:val="3"/>
            <w:tcBorders>
              <w:top w:val="nil"/>
              <w:left w:val="nil"/>
              <w:bottom w:val="single" w:sz="4" w:space="0" w:color="000000"/>
              <w:right w:val="single" w:sz="4" w:space="0" w:color="000000"/>
            </w:tcBorders>
            <w:shd w:val="clear" w:color="auto" w:fill="auto"/>
            <w:vAlign w:val="center"/>
          </w:tcPr>
          <w:p w14:paraId="26997BCA" w14:textId="77777777" w:rsidR="00DF08A2" w:rsidRDefault="00DF08A2" w:rsidP="00221E0C">
            <w:pPr>
              <w:ind w:right="40"/>
              <w:jc w:val="center"/>
              <w:rPr>
                <w:sz w:val="16"/>
                <w:szCs w:val="16"/>
              </w:rPr>
            </w:pPr>
            <w:r>
              <w:rPr>
                <w:sz w:val="16"/>
                <w:szCs w:val="16"/>
              </w:rPr>
              <w:t>0.93</w:t>
            </w:r>
          </w:p>
        </w:tc>
        <w:tc>
          <w:tcPr>
            <w:tcW w:w="686" w:type="dxa"/>
            <w:gridSpan w:val="3"/>
            <w:tcBorders>
              <w:top w:val="nil"/>
              <w:left w:val="nil"/>
              <w:bottom w:val="single" w:sz="4" w:space="0" w:color="000000"/>
              <w:right w:val="single" w:sz="4" w:space="0" w:color="000000"/>
            </w:tcBorders>
            <w:shd w:val="clear" w:color="auto" w:fill="auto"/>
            <w:vAlign w:val="center"/>
          </w:tcPr>
          <w:p w14:paraId="692EC740" w14:textId="77777777" w:rsidR="00DF08A2" w:rsidRDefault="00DF08A2" w:rsidP="00221E0C">
            <w:pPr>
              <w:ind w:right="40"/>
              <w:jc w:val="center"/>
              <w:rPr>
                <w:sz w:val="16"/>
                <w:szCs w:val="16"/>
              </w:rPr>
            </w:pPr>
            <w:r>
              <w:rPr>
                <w:sz w:val="16"/>
                <w:szCs w:val="16"/>
              </w:rPr>
              <w:t>0.93</w:t>
            </w:r>
          </w:p>
        </w:tc>
        <w:tc>
          <w:tcPr>
            <w:tcW w:w="674" w:type="dxa"/>
            <w:gridSpan w:val="3"/>
            <w:tcBorders>
              <w:top w:val="nil"/>
              <w:left w:val="nil"/>
              <w:bottom w:val="single" w:sz="4" w:space="0" w:color="000000"/>
              <w:right w:val="single" w:sz="4" w:space="0" w:color="000000"/>
            </w:tcBorders>
            <w:shd w:val="clear" w:color="auto" w:fill="auto"/>
            <w:vAlign w:val="center"/>
          </w:tcPr>
          <w:p w14:paraId="429EDE68" w14:textId="77777777" w:rsidR="00DF08A2" w:rsidRDefault="00DF08A2" w:rsidP="00221E0C">
            <w:pPr>
              <w:ind w:right="40"/>
              <w:jc w:val="center"/>
              <w:rPr>
                <w:sz w:val="16"/>
                <w:szCs w:val="16"/>
              </w:rPr>
            </w:pPr>
            <w:r>
              <w:rPr>
                <w:sz w:val="16"/>
                <w:szCs w:val="16"/>
              </w:rPr>
              <w:t>0.92</w:t>
            </w:r>
          </w:p>
        </w:tc>
        <w:tc>
          <w:tcPr>
            <w:tcW w:w="696" w:type="dxa"/>
            <w:gridSpan w:val="3"/>
            <w:tcBorders>
              <w:top w:val="nil"/>
              <w:left w:val="nil"/>
              <w:bottom w:val="single" w:sz="4" w:space="0" w:color="000000"/>
              <w:right w:val="single" w:sz="4" w:space="0" w:color="000000"/>
            </w:tcBorders>
            <w:shd w:val="clear" w:color="auto" w:fill="auto"/>
            <w:vAlign w:val="center"/>
          </w:tcPr>
          <w:p w14:paraId="63C714CB" w14:textId="77777777" w:rsidR="00DF08A2" w:rsidRDefault="00DF08A2" w:rsidP="00221E0C">
            <w:pPr>
              <w:ind w:right="40"/>
              <w:jc w:val="center"/>
              <w:rPr>
                <w:sz w:val="16"/>
                <w:szCs w:val="16"/>
              </w:rPr>
            </w:pPr>
            <w:r>
              <w:rPr>
                <w:sz w:val="16"/>
                <w:szCs w:val="16"/>
              </w:rPr>
              <w:t>0.92</w:t>
            </w:r>
          </w:p>
        </w:tc>
        <w:tc>
          <w:tcPr>
            <w:tcW w:w="696" w:type="dxa"/>
            <w:tcBorders>
              <w:top w:val="nil"/>
              <w:left w:val="nil"/>
              <w:bottom w:val="single" w:sz="4" w:space="0" w:color="000000"/>
              <w:right w:val="single" w:sz="4" w:space="0" w:color="000000"/>
            </w:tcBorders>
            <w:shd w:val="clear" w:color="auto" w:fill="auto"/>
            <w:vAlign w:val="center"/>
          </w:tcPr>
          <w:p w14:paraId="6775A7DB" w14:textId="77777777" w:rsidR="00DF08A2" w:rsidRDefault="00DF08A2" w:rsidP="00221E0C">
            <w:pPr>
              <w:ind w:right="40"/>
              <w:jc w:val="center"/>
              <w:rPr>
                <w:sz w:val="16"/>
                <w:szCs w:val="16"/>
              </w:rPr>
            </w:pPr>
            <w:r>
              <w:rPr>
                <w:sz w:val="16"/>
                <w:szCs w:val="16"/>
              </w:rPr>
              <w:t>0.92</w:t>
            </w:r>
          </w:p>
        </w:tc>
      </w:tr>
      <w:tr w:rsidR="00F32E7A" w14:paraId="67CBB57B" w14:textId="77777777" w:rsidTr="00F32E7A">
        <w:trPr>
          <w:gridAfter w:val="1"/>
          <w:wAfter w:w="39" w:type="dxa"/>
          <w:trHeight w:val="28"/>
          <w:jc w:val="center"/>
        </w:trPr>
        <w:tc>
          <w:tcPr>
            <w:tcW w:w="14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BA6D79" w14:textId="77777777" w:rsidR="00DF08A2" w:rsidRDefault="00DF08A2" w:rsidP="00221E0C">
            <w:pPr>
              <w:ind w:right="42"/>
              <w:jc w:val="center"/>
              <w:rPr>
                <w:sz w:val="18"/>
                <w:szCs w:val="18"/>
              </w:rPr>
            </w:pPr>
            <w:r>
              <w:rPr>
                <w:sz w:val="18"/>
                <w:szCs w:val="18"/>
              </w:rPr>
              <w:t>Ucayali</w:t>
            </w:r>
          </w:p>
        </w:tc>
        <w:tc>
          <w:tcPr>
            <w:tcW w:w="699" w:type="dxa"/>
            <w:gridSpan w:val="2"/>
            <w:tcBorders>
              <w:top w:val="nil"/>
              <w:left w:val="single" w:sz="4" w:space="0" w:color="000000"/>
              <w:bottom w:val="single" w:sz="4" w:space="0" w:color="000000"/>
              <w:right w:val="single" w:sz="4" w:space="0" w:color="000000"/>
            </w:tcBorders>
            <w:shd w:val="clear" w:color="auto" w:fill="auto"/>
            <w:vAlign w:val="center"/>
          </w:tcPr>
          <w:p w14:paraId="5206AD72" w14:textId="77777777" w:rsidR="00DF08A2" w:rsidRDefault="00DF08A2" w:rsidP="00221E0C">
            <w:pPr>
              <w:ind w:right="40"/>
              <w:jc w:val="center"/>
              <w:rPr>
                <w:sz w:val="16"/>
                <w:szCs w:val="16"/>
              </w:rPr>
            </w:pPr>
            <w:r>
              <w:rPr>
                <w:sz w:val="16"/>
                <w:szCs w:val="16"/>
              </w:rPr>
              <w:t>0.96</w:t>
            </w:r>
          </w:p>
        </w:tc>
        <w:tc>
          <w:tcPr>
            <w:tcW w:w="615" w:type="dxa"/>
            <w:gridSpan w:val="2"/>
            <w:tcBorders>
              <w:top w:val="nil"/>
              <w:left w:val="nil"/>
              <w:bottom w:val="single" w:sz="4" w:space="0" w:color="000000"/>
              <w:right w:val="single" w:sz="4" w:space="0" w:color="000000"/>
            </w:tcBorders>
            <w:shd w:val="clear" w:color="auto" w:fill="auto"/>
            <w:vAlign w:val="center"/>
          </w:tcPr>
          <w:p w14:paraId="6538DD3B" w14:textId="77777777" w:rsidR="00DF08A2" w:rsidRDefault="00DF08A2" w:rsidP="00221E0C">
            <w:pPr>
              <w:ind w:right="40"/>
              <w:jc w:val="center"/>
              <w:rPr>
                <w:sz w:val="16"/>
                <w:szCs w:val="16"/>
              </w:rPr>
            </w:pPr>
            <w:r>
              <w:rPr>
                <w:sz w:val="16"/>
                <w:szCs w:val="16"/>
              </w:rPr>
              <w:t>0.96</w:t>
            </w:r>
          </w:p>
        </w:tc>
        <w:tc>
          <w:tcPr>
            <w:tcW w:w="690" w:type="dxa"/>
            <w:gridSpan w:val="3"/>
            <w:tcBorders>
              <w:top w:val="nil"/>
              <w:left w:val="nil"/>
              <w:bottom w:val="single" w:sz="4" w:space="0" w:color="000000"/>
              <w:right w:val="single" w:sz="4" w:space="0" w:color="000000"/>
            </w:tcBorders>
            <w:shd w:val="clear" w:color="auto" w:fill="auto"/>
            <w:vAlign w:val="center"/>
          </w:tcPr>
          <w:p w14:paraId="518C1313" w14:textId="77777777" w:rsidR="00DF08A2" w:rsidRDefault="00DF08A2" w:rsidP="00221E0C">
            <w:pPr>
              <w:ind w:right="40"/>
              <w:jc w:val="center"/>
              <w:rPr>
                <w:sz w:val="16"/>
                <w:szCs w:val="16"/>
              </w:rPr>
            </w:pPr>
            <w:r>
              <w:rPr>
                <w:sz w:val="16"/>
                <w:szCs w:val="16"/>
              </w:rPr>
              <w:t>0.95</w:t>
            </w:r>
          </w:p>
        </w:tc>
        <w:tc>
          <w:tcPr>
            <w:tcW w:w="696" w:type="dxa"/>
            <w:gridSpan w:val="3"/>
            <w:tcBorders>
              <w:top w:val="nil"/>
              <w:left w:val="nil"/>
              <w:bottom w:val="single" w:sz="4" w:space="0" w:color="000000"/>
              <w:right w:val="single" w:sz="4" w:space="0" w:color="000000"/>
            </w:tcBorders>
            <w:shd w:val="clear" w:color="auto" w:fill="auto"/>
            <w:vAlign w:val="center"/>
          </w:tcPr>
          <w:p w14:paraId="05C4964C" w14:textId="77777777" w:rsidR="00DF08A2" w:rsidRDefault="00DF08A2" w:rsidP="00221E0C">
            <w:pPr>
              <w:ind w:right="40"/>
              <w:jc w:val="center"/>
              <w:rPr>
                <w:sz w:val="16"/>
                <w:szCs w:val="16"/>
              </w:rPr>
            </w:pPr>
            <w:r>
              <w:rPr>
                <w:sz w:val="16"/>
                <w:szCs w:val="16"/>
              </w:rPr>
              <w:t>0.95</w:t>
            </w:r>
          </w:p>
        </w:tc>
        <w:tc>
          <w:tcPr>
            <w:tcW w:w="690" w:type="dxa"/>
            <w:gridSpan w:val="3"/>
            <w:tcBorders>
              <w:top w:val="nil"/>
              <w:left w:val="nil"/>
              <w:bottom w:val="single" w:sz="4" w:space="0" w:color="000000"/>
              <w:right w:val="single" w:sz="4" w:space="0" w:color="000000"/>
            </w:tcBorders>
            <w:shd w:val="clear" w:color="auto" w:fill="auto"/>
            <w:vAlign w:val="center"/>
          </w:tcPr>
          <w:p w14:paraId="61C6A5A4" w14:textId="77777777" w:rsidR="00DF08A2" w:rsidRDefault="00DF08A2" w:rsidP="00221E0C">
            <w:pPr>
              <w:ind w:right="40"/>
              <w:jc w:val="center"/>
              <w:rPr>
                <w:sz w:val="16"/>
                <w:szCs w:val="16"/>
              </w:rPr>
            </w:pPr>
            <w:r>
              <w:rPr>
                <w:sz w:val="16"/>
                <w:szCs w:val="16"/>
              </w:rPr>
              <w:t>0.95</w:t>
            </w:r>
          </w:p>
        </w:tc>
        <w:tc>
          <w:tcPr>
            <w:tcW w:w="691" w:type="dxa"/>
            <w:gridSpan w:val="3"/>
            <w:tcBorders>
              <w:top w:val="nil"/>
              <w:left w:val="nil"/>
              <w:bottom w:val="single" w:sz="4" w:space="0" w:color="000000"/>
              <w:right w:val="single" w:sz="4" w:space="0" w:color="000000"/>
            </w:tcBorders>
            <w:shd w:val="clear" w:color="auto" w:fill="auto"/>
            <w:vAlign w:val="center"/>
          </w:tcPr>
          <w:p w14:paraId="1CCD8216" w14:textId="77777777" w:rsidR="00DF08A2" w:rsidRDefault="00DF08A2" w:rsidP="00221E0C">
            <w:pPr>
              <w:ind w:right="40"/>
              <w:jc w:val="center"/>
              <w:rPr>
                <w:sz w:val="16"/>
                <w:szCs w:val="16"/>
              </w:rPr>
            </w:pPr>
            <w:r>
              <w:rPr>
                <w:sz w:val="16"/>
                <w:szCs w:val="16"/>
              </w:rPr>
              <w:t>0.94</w:t>
            </w:r>
          </w:p>
        </w:tc>
        <w:tc>
          <w:tcPr>
            <w:tcW w:w="690" w:type="dxa"/>
            <w:gridSpan w:val="3"/>
            <w:tcBorders>
              <w:top w:val="nil"/>
              <w:left w:val="nil"/>
              <w:bottom w:val="single" w:sz="4" w:space="0" w:color="000000"/>
              <w:right w:val="single" w:sz="4" w:space="0" w:color="000000"/>
            </w:tcBorders>
            <w:shd w:val="clear" w:color="auto" w:fill="auto"/>
            <w:vAlign w:val="center"/>
          </w:tcPr>
          <w:p w14:paraId="130442FD" w14:textId="77777777" w:rsidR="00DF08A2" w:rsidRDefault="00DF08A2" w:rsidP="00221E0C">
            <w:pPr>
              <w:ind w:right="40"/>
              <w:jc w:val="center"/>
              <w:rPr>
                <w:sz w:val="16"/>
                <w:szCs w:val="16"/>
              </w:rPr>
            </w:pPr>
            <w:r>
              <w:rPr>
                <w:sz w:val="16"/>
                <w:szCs w:val="16"/>
              </w:rPr>
              <w:t>0.94</w:t>
            </w:r>
          </w:p>
        </w:tc>
        <w:tc>
          <w:tcPr>
            <w:tcW w:w="688" w:type="dxa"/>
            <w:gridSpan w:val="3"/>
            <w:tcBorders>
              <w:top w:val="nil"/>
              <w:left w:val="nil"/>
              <w:bottom w:val="single" w:sz="4" w:space="0" w:color="000000"/>
              <w:right w:val="single" w:sz="4" w:space="0" w:color="000000"/>
            </w:tcBorders>
            <w:shd w:val="clear" w:color="auto" w:fill="auto"/>
            <w:vAlign w:val="center"/>
          </w:tcPr>
          <w:p w14:paraId="258A91D8" w14:textId="77777777" w:rsidR="00DF08A2" w:rsidRDefault="00DF08A2" w:rsidP="00221E0C">
            <w:pPr>
              <w:ind w:right="40"/>
              <w:jc w:val="center"/>
              <w:rPr>
                <w:sz w:val="16"/>
                <w:szCs w:val="16"/>
              </w:rPr>
            </w:pPr>
            <w:r>
              <w:rPr>
                <w:sz w:val="16"/>
                <w:szCs w:val="16"/>
              </w:rPr>
              <w:t>0.94</w:t>
            </w:r>
          </w:p>
        </w:tc>
        <w:tc>
          <w:tcPr>
            <w:tcW w:w="690" w:type="dxa"/>
            <w:gridSpan w:val="3"/>
            <w:tcBorders>
              <w:top w:val="nil"/>
              <w:left w:val="nil"/>
              <w:bottom w:val="single" w:sz="4" w:space="0" w:color="000000"/>
              <w:right w:val="single" w:sz="4" w:space="0" w:color="000000"/>
            </w:tcBorders>
            <w:shd w:val="clear" w:color="auto" w:fill="auto"/>
            <w:vAlign w:val="center"/>
          </w:tcPr>
          <w:p w14:paraId="5009CC35" w14:textId="77777777" w:rsidR="00DF08A2" w:rsidRDefault="00DF08A2" w:rsidP="00221E0C">
            <w:pPr>
              <w:ind w:right="40"/>
              <w:jc w:val="center"/>
              <w:rPr>
                <w:sz w:val="16"/>
                <w:szCs w:val="16"/>
              </w:rPr>
            </w:pPr>
            <w:r>
              <w:rPr>
                <w:sz w:val="16"/>
                <w:szCs w:val="16"/>
              </w:rPr>
              <w:t>0.94</w:t>
            </w:r>
          </w:p>
        </w:tc>
        <w:tc>
          <w:tcPr>
            <w:tcW w:w="686" w:type="dxa"/>
            <w:gridSpan w:val="3"/>
            <w:tcBorders>
              <w:top w:val="nil"/>
              <w:left w:val="nil"/>
              <w:bottom w:val="single" w:sz="4" w:space="0" w:color="000000"/>
              <w:right w:val="single" w:sz="4" w:space="0" w:color="000000"/>
            </w:tcBorders>
            <w:shd w:val="clear" w:color="auto" w:fill="auto"/>
            <w:vAlign w:val="center"/>
          </w:tcPr>
          <w:p w14:paraId="22EBE4B3" w14:textId="77777777" w:rsidR="00DF08A2" w:rsidRDefault="00DF08A2" w:rsidP="00221E0C">
            <w:pPr>
              <w:ind w:right="40"/>
              <w:jc w:val="center"/>
              <w:rPr>
                <w:sz w:val="16"/>
                <w:szCs w:val="16"/>
              </w:rPr>
            </w:pPr>
            <w:r>
              <w:rPr>
                <w:sz w:val="16"/>
                <w:szCs w:val="16"/>
              </w:rPr>
              <w:t>0.93</w:t>
            </w:r>
          </w:p>
        </w:tc>
        <w:tc>
          <w:tcPr>
            <w:tcW w:w="674" w:type="dxa"/>
            <w:gridSpan w:val="3"/>
            <w:tcBorders>
              <w:top w:val="nil"/>
              <w:left w:val="nil"/>
              <w:bottom w:val="single" w:sz="4" w:space="0" w:color="000000"/>
              <w:right w:val="single" w:sz="4" w:space="0" w:color="000000"/>
            </w:tcBorders>
            <w:shd w:val="clear" w:color="auto" w:fill="auto"/>
            <w:vAlign w:val="center"/>
          </w:tcPr>
          <w:p w14:paraId="4EB15987" w14:textId="77777777" w:rsidR="00DF08A2" w:rsidRDefault="00DF08A2" w:rsidP="00221E0C">
            <w:pPr>
              <w:ind w:right="40"/>
              <w:jc w:val="center"/>
              <w:rPr>
                <w:sz w:val="16"/>
                <w:szCs w:val="16"/>
              </w:rPr>
            </w:pPr>
            <w:r>
              <w:rPr>
                <w:sz w:val="16"/>
                <w:szCs w:val="16"/>
              </w:rPr>
              <w:t>0.93</w:t>
            </w:r>
          </w:p>
        </w:tc>
        <w:tc>
          <w:tcPr>
            <w:tcW w:w="696" w:type="dxa"/>
            <w:gridSpan w:val="3"/>
            <w:tcBorders>
              <w:top w:val="nil"/>
              <w:left w:val="nil"/>
              <w:bottom w:val="single" w:sz="4" w:space="0" w:color="000000"/>
              <w:right w:val="single" w:sz="4" w:space="0" w:color="000000"/>
            </w:tcBorders>
            <w:shd w:val="clear" w:color="auto" w:fill="auto"/>
            <w:vAlign w:val="center"/>
          </w:tcPr>
          <w:p w14:paraId="04C47A38" w14:textId="77777777" w:rsidR="00DF08A2" w:rsidRDefault="00DF08A2" w:rsidP="00221E0C">
            <w:pPr>
              <w:ind w:right="40"/>
              <w:jc w:val="center"/>
              <w:rPr>
                <w:sz w:val="16"/>
                <w:szCs w:val="16"/>
              </w:rPr>
            </w:pPr>
            <w:r>
              <w:rPr>
                <w:sz w:val="16"/>
                <w:szCs w:val="16"/>
              </w:rPr>
              <w:t>0.93</w:t>
            </w:r>
          </w:p>
        </w:tc>
        <w:tc>
          <w:tcPr>
            <w:tcW w:w="696" w:type="dxa"/>
            <w:tcBorders>
              <w:top w:val="nil"/>
              <w:left w:val="nil"/>
              <w:bottom w:val="single" w:sz="4" w:space="0" w:color="000000"/>
              <w:right w:val="single" w:sz="4" w:space="0" w:color="000000"/>
            </w:tcBorders>
            <w:shd w:val="clear" w:color="auto" w:fill="auto"/>
            <w:vAlign w:val="center"/>
          </w:tcPr>
          <w:p w14:paraId="00917896" w14:textId="77777777" w:rsidR="00DF08A2" w:rsidRDefault="00DF08A2" w:rsidP="00221E0C">
            <w:pPr>
              <w:ind w:right="40"/>
              <w:jc w:val="center"/>
              <w:rPr>
                <w:sz w:val="16"/>
                <w:szCs w:val="16"/>
              </w:rPr>
            </w:pPr>
            <w:r>
              <w:rPr>
                <w:sz w:val="16"/>
                <w:szCs w:val="16"/>
              </w:rPr>
              <w:t>0.92</w:t>
            </w:r>
          </w:p>
        </w:tc>
      </w:tr>
      <w:tr w:rsidR="00DF08A2" w14:paraId="075CB90D" w14:textId="77777777" w:rsidTr="00F32E7A">
        <w:trPr>
          <w:trHeight w:val="22"/>
          <w:jc w:val="center"/>
        </w:trPr>
        <w:tc>
          <w:tcPr>
            <w:tcW w:w="1403" w:type="dxa"/>
            <w:vMerge w:val="restart"/>
            <w:tcBorders>
              <w:top w:val="single" w:sz="4" w:space="0" w:color="000000"/>
              <w:left w:val="single" w:sz="4" w:space="0" w:color="000000"/>
              <w:right w:val="single" w:sz="4" w:space="0" w:color="000000"/>
            </w:tcBorders>
            <w:shd w:val="clear" w:color="auto" w:fill="EDEDED"/>
            <w:vAlign w:val="center"/>
          </w:tcPr>
          <w:p w14:paraId="0CFE2939" w14:textId="77777777" w:rsidR="00DF08A2" w:rsidRDefault="00DF08A2" w:rsidP="00221E0C">
            <w:pPr>
              <w:ind w:right="40"/>
              <w:jc w:val="center"/>
              <w:rPr>
                <w:b/>
                <w:sz w:val="18"/>
                <w:szCs w:val="18"/>
              </w:rPr>
            </w:pPr>
            <w:r>
              <w:rPr>
                <w:b/>
                <w:sz w:val="18"/>
                <w:szCs w:val="18"/>
              </w:rPr>
              <w:t>Región\Año</w:t>
            </w:r>
          </w:p>
        </w:tc>
        <w:tc>
          <w:tcPr>
            <w:tcW w:w="8940" w:type="dxa"/>
            <w:gridSpan w:val="36"/>
            <w:tcBorders>
              <w:top w:val="single" w:sz="4" w:space="0" w:color="000000"/>
              <w:left w:val="single" w:sz="4" w:space="0" w:color="000000"/>
              <w:bottom w:val="single" w:sz="4" w:space="0" w:color="000000"/>
              <w:right w:val="single" w:sz="4" w:space="0" w:color="000000"/>
            </w:tcBorders>
            <w:shd w:val="clear" w:color="auto" w:fill="EDEDED"/>
            <w:vAlign w:val="center"/>
          </w:tcPr>
          <w:p w14:paraId="0D80201D" w14:textId="77777777" w:rsidR="00DF08A2" w:rsidRDefault="00DF08A2" w:rsidP="00221E0C">
            <w:pPr>
              <w:ind w:right="40"/>
              <w:jc w:val="center"/>
              <w:rPr>
                <w:b/>
                <w:sz w:val="16"/>
                <w:szCs w:val="16"/>
              </w:rPr>
            </w:pPr>
            <w:r>
              <w:rPr>
                <w:b/>
                <w:sz w:val="16"/>
                <w:szCs w:val="16"/>
              </w:rPr>
              <w:t>Logros esperados</w:t>
            </w:r>
          </w:p>
        </w:tc>
      </w:tr>
      <w:tr w:rsidR="00DF08A2" w14:paraId="1F104DAD" w14:textId="77777777" w:rsidTr="00F32E7A">
        <w:trPr>
          <w:trHeight w:val="89"/>
          <w:jc w:val="center"/>
        </w:trPr>
        <w:tc>
          <w:tcPr>
            <w:tcW w:w="1403" w:type="dxa"/>
            <w:vMerge/>
            <w:tcBorders>
              <w:top w:val="single" w:sz="4" w:space="0" w:color="000000"/>
              <w:left w:val="single" w:sz="4" w:space="0" w:color="000000"/>
              <w:right w:val="single" w:sz="4" w:space="0" w:color="000000"/>
            </w:tcBorders>
            <w:shd w:val="clear" w:color="auto" w:fill="EDEDED"/>
            <w:vAlign w:val="center"/>
          </w:tcPr>
          <w:p w14:paraId="0B33EA43" w14:textId="77777777" w:rsidR="00DF08A2" w:rsidRDefault="00DF08A2" w:rsidP="00221E0C">
            <w:pPr>
              <w:widowControl w:val="0"/>
              <w:pBdr>
                <w:top w:val="nil"/>
                <w:left w:val="nil"/>
                <w:bottom w:val="nil"/>
                <w:right w:val="nil"/>
                <w:between w:val="nil"/>
              </w:pBdr>
              <w:spacing w:line="276" w:lineRule="auto"/>
              <w:rPr>
                <w:b/>
                <w:sz w:val="16"/>
                <w:szCs w:val="16"/>
              </w:rPr>
            </w:pPr>
          </w:p>
        </w:tc>
        <w:tc>
          <w:tcPr>
            <w:tcW w:w="699" w:type="dxa"/>
            <w:gridSpan w:val="2"/>
            <w:tcBorders>
              <w:top w:val="single" w:sz="4" w:space="0" w:color="000000"/>
              <w:left w:val="single" w:sz="4" w:space="0" w:color="000000"/>
              <w:bottom w:val="single" w:sz="4" w:space="0" w:color="000000"/>
              <w:right w:val="single" w:sz="4" w:space="0" w:color="000000"/>
            </w:tcBorders>
            <w:shd w:val="clear" w:color="auto" w:fill="EDEDED"/>
            <w:vAlign w:val="center"/>
          </w:tcPr>
          <w:p w14:paraId="61AECB34" w14:textId="77777777" w:rsidR="00DF08A2" w:rsidRDefault="00DF08A2" w:rsidP="00221E0C">
            <w:pPr>
              <w:ind w:right="40"/>
              <w:jc w:val="center"/>
              <w:rPr>
                <w:b/>
                <w:sz w:val="16"/>
                <w:szCs w:val="16"/>
              </w:rPr>
            </w:pPr>
            <w:r>
              <w:rPr>
                <w:b/>
                <w:sz w:val="16"/>
                <w:szCs w:val="16"/>
              </w:rPr>
              <w:t>2049</w:t>
            </w:r>
          </w:p>
        </w:tc>
        <w:tc>
          <w:tcPr>
            <w:tcW w:w="587"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09B672F2" w14:textId="77777777" w:rsidR="00DF08A2" w:rsidRDefault="00DF08A2" w:rsidP="00221E0C">
            <w:pPr>
              <w:ind w:right="40"/>
              <w:jc w:val="center"/>
              <w:rPr>
                <w:b/>
                <w:sz w:val="16"/>
                <w:szCs w:val="16"/>
              </w:rPr>
            </w:pPr>
            <w:r>
              <w:rPr>
                <w:b/>
                <w:sz w:val="16"/>
                <w:szCs w:val="16"/>
              </w:rPr>
              <w:t>2050</w:t>
            </w:r>
          </w:p>
        </w:tc>
        <w:tc>
          <w:tcPr>
            <w:tcW w:w="572"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3764545A" w14:textId="77777777" w:rsidR="00DF08A2" w:rsidRDefault="00DF08A2" w:rsidP="00221E0C">
            <w:pPr>
              <w:ind w:right="40"/>
              <w:jc w:val="center"/>
              <w:rPr>
                <w:b/>
                <w:sz w:val="16"/>
                <w:szCs w:val="16"/>
              </w:rPr>
            </w:pPr>
          </w:p>
        </w:tc>
        <w:tc>
          <w:tcPr>
            <w:tcW w:w="650"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1F04E181" w14:textId="77777777" w:rsidR="00DF08A2" w:rsidRDefault="00DF08A2" w:rsidP="00221E0C">
            <w:pPr>
              <w:ind w:right="40"/>
              <w:jc w:val="center"/>
              <w:rPr>
                <w:b/>
                <w:sz w:val="16"/>
                <w:szCs w:val="16"/>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194BDF6B" w14:textId="77777777" w:rsidR="00DF08A2" w:rsidRDefault="00DF08A2" w:rsidP="00221E0C">
            <w:pPr>
              <w:ind w:right="40"/>
              <w:jc w:val="center"/>
              <w:rPr>
                <w:b/>
                <w:sz w:val="16"/>
                <w:szCs w:val="16"/>
              </w:rPr>
            </w:pPr>
          </w:p>
        </w:tc>
        <w:tc>
          <w:tcPr>
            <w:tcW w:w="643"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0EC6BF46" w14:textId="77777777" w:rsidR="00DF08A2" w:rsidRDefault="00DF08A2" w:rsidP="00221E0C">
            <w:pPr>
              <w:ind w:right="40"/>
              <w:jc w:val="center"/>
              <w:rPr>
                <w:b/>
                <w:sz w:val="16"/>
                <w:szCs w:val="16"/>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79A4AB21" w14:textId="77777777" w:rsidR="00DF08A2" w:rsidRDefault="00DF08A2" w:rsidP="00221E0C">
            <w:pPr>
              <w:ind w:right="40"/>
              <w:jc w:val="center"/>
              <w:rPr>
                <w:b/>
                <w:sz w:val="16"/>
                <w:szCs w:val="16"/>
              </w:rPr>
            </w:pPr>
          </w:p>
        </w:tc>
        <w:tc>
          <w:tcPr>
            <w:tcW w:w="641"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3D4614DD" w14:textId="77777777" w:rsidR="00DF08A2" w:rsidRDefault="00DF08A2" w:rsidP="00221E0C">
            <w:pPr>
              <w:ind w:right="40"/>
              <w:jc w:val="center"/>
              <w:rPr>
                <w:b/>
                <w:sz w:val="16"/>
                <w:szCs w:val="16"/>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449B3023" w14:textId="77777777" w:rsidR="00DF08A2" w:rsidRDefault="00DF08A2" w:rsidP="00221E0C">
            <w:pPr>
              <w:ind w:right="40"/>
              <w:jc w:val="center"/>
              <w:rPr>
                <w:b/>
                <w:sz w:val="16"/>
                <w:szCs w:val="16"/>
              </w:rPr>
            </w:pPr>
          </w:p>
        </w:tc>
        <w:tc>
          <w:tcPr>
            <w:tcW w:w="635"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10927DFE" w14:textId="77777777" w:rsidR="00DF08A2" w:rsidRDefault="00DF08A2" w:rsidP="00221E0C">
            <w:pPr>
              <w:ind w:right="40"/>
              <w:jc w:val="center"/>
              <w:rPr>
                <w:b/>
                <w:sz w:val="16"/>
                <w:szCs w:val="16"/>
              </w:rPr>
            </w:pPr>
          </w:p>
        </w:tc>
        <w:tc>
          <w:tcPr>
            <w:tcW w:w="627"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5EF8337E" w14:textId="77777777" w:rsidR="00DF08A2" w:rsidRDefault="00DF08A2" w:rsidP="00221E0C">
            <w:pPr>
              <w:ind w:right="40"/>
              <w:jc w:val="center"/>
              <w:rPr>
                <w:b/>
                <w:sz w:val="16"/>
                <w:szCs w:val="16"/>
              </w:rPr>
            </w:pPr>
          </w:p>
        </w:tc>
        <w:tc>
          <w:tcPr>
            <w:tcW w:w="810"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72DC47C8" w14:textId="77777777" w:rsidR="00DF08A2" w:rsidRDefault="00DF08A2" w:rsidP="00221E0C">
            <w:pPr>
              <w:ind w:right="40"/>
              <w:jc w:val="center"/>
              <w:rPr>
                <w:b/>
                <w:sz w:val="16"/>
                <w:szCs w:val="16"/>
              </w:rPr>
            </w:pPr>
          </w:p>
        </w:tc>
        <w:tc>
          <w:tcPr>
            <w:tcW w:w="1150" w:type="dxa"/>
            <w:gridSpan w:val="4"/>
            <w:tcBorders>
              <w:top w:val="single" w:sz="4" w:space="0" w:color="000000"/>
              <w:left w:val="single" w:sz="4" w:space="0" w:color="000000"/>
              <w:bottom w:val="single" w:sz="4" w:space="0" w:color="000000"/>
              <w:right w:val="single" w:sz="4" w:space="0" w:color="000000"/>
            </w:tcBorders>
            <w:shd w:val="clear" w:color="auto" w:fill="F2F2F2"/>
            <w:vAlign w:val="center"/>
          </w:tcPr>
          <w:p w14:paraId="07BAA9CA" w14:textId="77777777" w:rsidR="00DF08A2" w:rsidRDefault="00DF08A2" w:rsidP="00221E0C">
            <w:pPr>
              <w:ind w:right="40"/>
              <w:jc w:val="center"/>
              <w:rPr>
                <w:b/>
                <w:sz w:val="16"/>
                <w:szCs w:val="16"/>
              </w:rPr>
            </w:pPr>
          </w:p>
        </w:tc>
      </w:tr>
      <w:tr w:rsidR="00DF08A2" w14:paraId="73ADA325" w14:textId="77777777" w:rsidTr="00F32E7A">
        <w:trPr>
          <w:trHeight w:val="89"/>
          <w:jc w:val="center"/>
        </w:trPr>
        <w:tc>
          <w:tcPr>
            <w:tcW w:w="1403" w:type="dxa"/>
            <w:tcBorders>
              <w:left w:val="single" w:sz="4" w:space="0" w:color="000000"/>
              <w:bottom w:val="single" w:sz="4" w:space="0" w:color="000000"/>
              <w:right w:val="single" w:sz="4" w:space="0" w:color="000000"/>
            </w:tcBorders>
            <w:shd w:val="clear" w:color="auto" w:fill="EDEDED"/>
            <w:vAlign w:val="center"/>
          </w:tcPr>
          <w:p w14:paraId="4F80AE87" w14:textId="77777777" w:rsidR="00DF08A2" w:rsidRDefault="00DF08A2" w:rsidP="00221E0C">
            <w:pPr>
              <w:ind w:right="40"/>
              <w:jc w:val="center"/>
              <w:rPr>
                <w:b/>
                <w:sz w:val="18"/>
                <w:szCs w:val="18"/>
              </w:rPr>
            </w:pPr>
            <w:r>
              <w:rPr>
                <w:b/>
                <w:sz w:val="18"/>
                <w:szCs w:val="18"/>
              </w:rPr>
              <w:t>Perú</w:t>
            </w:r>
          </w:p>
        </w:tc>
        <w:tc>
          <w:tcPr>
            <w:tcW w:w="699" w:type="dxa"/>
            <w:gridSpan w:val="2"/>
            <w:tcBorders>
              <w:top w:val="single" w:sz="4" w:space="0" w:color="000000"/>
              <w:left w:val="single" w:sz="4" w:space="0" w:color="000000"/>
              <w:bottom w:val="single" w:sz="4" w:space="0" w:color="000000"/>
              <w:right w:val="single" w:sz="4" w:space="0" w:color="000000"/>
            </w:tcBorders>
            <w:shd w:val="clear" w:color="auto" w:fill="EDEDED"/>
            <w:vAlign w:val="center"/>
          </w:tcPr>
          <w:p w14:paraId="16B4523A" w14:textId="77777777" w:rsidR="00DF08A2" w:rsidRDefault="00DF08A2" w:rsidP="00221E0C">
            <w:pPr>
              <w:ind w:right="40"/>
              <w:jc w:val="center"/>
              <w:rPr>
                <w:b/>
                <w:sz w:val="16"/>
                <w:szCs w:val="16"/>
              </w:rPr>
            </w:pPr>
            <w:r>
              <w:rPr>
                <w:b/>
                <w:sz w:val="16"/>
                <w:szCs w:val="16"/>
              </w:rPr>
              <w:t>0.80</w:t>
            </w:r>
          </w:p>
        </w:tc>
        <w:tc>
          <w:tcPr>
            <w:tcW w:w="587" w:type="dxa"/>
            <w:tcBorders>
              <w:top w:val="single" w:sz="4" w:space="0" w:color="000000"/>
              <w:left w:val="nil"/>
              <w:bottom w:val="single" w:sz="4" w:space="0" w:color="000000"/>
              <w:right w:val="single" w:sz="4" w:space="0" w:color="000000"/>
            </w:tcBorders>
            <w:shd w:val="clear" w:color="auto" w:fill="EDEDED"/>
            <w:vAlign w:val="center"/>
          </w:tcPr>
          <w:p w14:paraId="1EC3451A" w14:textId="77777777" w:rsidR="00DF08A2" w:rsidRDefault="00DF08A2" w:rsidP="00221E0C">
            <w:pPr>
              <w:ind w:right="40"/>
              <w:jc w:val="center"/>
              <w:rPr>
                <w:b/>
                <w:sz w:val="16"/>
                <w:szCs w:val="16"/>
              </w:rPr>
            </w:pPr>
            <w:r>
              <w:rPr>
                <w:b/>
                <w:sz w:val="16"/>
                <w:szCs w:val="16"/>
              </w:rPr>
              <w:t>0.79</w:t>
            </w:r>
          </w:p>
        </w:tc>
        <w:tc>
          <w:tcPr>
            <w:tcW w:w="572"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443EBB9B" w14:textId="77777777" w:rsidR="00DF08A2" w:rsidRDefault="00DF08A2" w:rsidP="00221E0C">
            <w:pPr>
              <w:ind w:right="40"/>
              <w:jc w:val="center"/>
              <w:rPr>
                <w:b/>
                <w:sz w:val="16"/>
                <w:szCs w:val="16"/>
              </w:rPr>
            </w:pPr>
          </w:p>
        </w:tc>
        <w:tc>
          <w:tcPr>
            <w:tcW w:w="650"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35AFF5E3" w14:textId="77777777" w:rsidR="00DF08A2" w:rsidRDefault="00DF08A2" w:rsidP="00221E0C">
            <w:pPr>
              <w:ind w:right="40"/>
              <w:jc w:val="center"/>
              <w:rPr>
                <w:b/>
                <w:sz w:val="16"/>
                <w:szCs w:val="16"/>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3A78D15E" w14:textId="77777777" w:rsidR="00DF08A2" w:rsidRDefault="00DF08A2" w:rsidP="00221E0C">
            <w:pPr>
              <w:ind w:right="40"/>
              <w:jc w:val="center"/>
              <w:rPr>
                <w:b/>
                <w:sz w:val="16"/>
                <w:szCs w:val="16"/>
              </w:rPr>
            </w:pPr>
          </w:p>
        </w:tc>
        <w:tc>
          <w:tcPr>
            <w:tcW w:w="643"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4804DD10" w14:textId="77777777" w:rsidR="00DF08A2" w:rsidRDefault="00DF08A2" w:rsidP="00221E0C">
            <w:pPr>
              <w:ind w:right="40"/>
              <w:jc w:val="center"/>
              <w:rPr>
                <w:b/>
                <w:sz w:val="16"/>
                <w:szCs w:val="16"/>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7DA18773" w14:textId="77777777" w:rsidR="00DF08A2" w:rsidRDefault="00DF08A2" w:rsidP="00221E0C">
            <w:pPr>
              <w:ind w:right="40"/>
              <w:jc w:val="center"/>
              <w:rPr>
                <w:b/>
                <w:sz w:val="16"/>
                <w:szCs w:val="16"/>
              </w:rPr>
            </w:pPr>
          </w:p>
        </w:tc>
        <w:tc>
          <w:tcPr>
            <w:tcW w:w="641"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38D64269" w14:textId="77777777" w:rsidR="00DF08A2" w:rsidRDefault="00DF08A2" w:rsidP="00221E0C">
            <w:pPr>
              <w:ind w:right="40"/>
              <w:jc w:val="center"/>
              <w:rPr>
                <w:b/>
                <w:sz w:val="16"/>
                <w:szCs w:val="16"/>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0EBE84E6" w14:textId="77777777" w:rsidR="00DF08A2" w:rsidRDefault="00DF08A2" w:rsidP="00221E0C">
            <w:pPr>
              <w:ind w:right="40"/>
              <w:jc w:val="center"/>
              <w:rPr>
                <w:b/>
                <w:sz w:val="16"/>
                <w:szCs w:val="16"/>
              </w:rPr>
            </w:pPr>
          </w:p>
        </w:tc>
        <w:tc>
          <w:tcPr>
            <w:tcW w:w="635"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3DFD1B5C" w14:textId="77777777" w:rsidR="00DF08A2" w:rsidRDefault="00DF08A2" w:rsidP="00221E0C">
            <w:pPr>
              <w:ind w:right="40"/>
              <w:jc w:val="center"/>
              <w:rPr>
                <w:b/>
                <w:sz w:val="16"/>
                <w:szCs w:val="16"/>
              </w:rPr>
            </w:pPr>
          </w:p>
        </w:tc>
        <w:tc>
          <w:tcPr>
            <w:tcW w:w="627"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320F6DEB" w14:textId="77777777" w:rsidR="00DF08A2" w:rsidRDefault="00DF08A2" w:rsidP="00221E0C">
            <w:pPr>
              <w:ind w:right="40"/>
              <w:jc w:val="center"/>
              <w:rPr>
                <w:b/>
                <w:sz w:val="16"/>
                <w:szCs w:val="16"/>
              </w:rPr>
            </w:pPr>
          </w:p>
        </w:tc>
        <w:tc>
          <w:tcPr>
            <w:tcW w:w="810"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14F88D84" w14:textId="77777777" w:rsidR="00DF08A2" w:rsidRDefault="00DF08A2" w:rsidP="00221E0C">
            <w:pPr>
              <w:ind w:right="40"/>
              <w:jc w:val="center"/>
              <w:rPr>
                <w:b/>
                <w:sz w:val="16"/>
                <w:szCs w:val="16"/>
              </w:rPr>
            </w:pPr>
          </w:p>
        </w:tc>
        <w:tc>
          <w:tcPr>
            <w:tcW w:w="1150" w:type="dxa"/>
            <w:gridSpan w:val="4"/>
            <w:tcBorders>
              <w:top w:val="single" w:sz="4" w:space="0" w:color="000000"/>
              <w:left w:val="single" w:sz="4" w:space="0" w:color="000000"/>
              <w:bottom w:val="single" w:sz="4" w:space="0" w:color="000000"/>
              <w:right w:val="single" w:sz="4" w:space="0" w:color="000000"/>
            </w:tcBorders>
            <w:shd w:val="clear" w:color="auto" w:fill="F2F2F2"/>
            <w:vAlign w:val="center"/>
          </w:tcPr>
          <w:p w14:paraId="1E59BCD3" w14:textId="77777777" w:rsidR="00DF08A2" w:rsidRDefault="00DF08A2" w:rsidP="00221E0C">
            <w:pPr>
              <w:ind w:right="40"/>
              <w:jc w:val="center"/>
              <w:rPr>
                <w:b/>
                <w:sz w:val="16"/>
                <w:szCs w:val="16"/>
              </w:rPr>
            </w:pPr>
          </w:p>
        </w:tc>
      </w:tr>
      <w:tr w:rsidR="00DF08A2" w14:paraId="2BF631AA" w14:textId="77777777" w:rsidTr="00F32E7A">
        <w:trPr>
          <w:trHeight w:val="62"/>
          <w:jc w:val="center"/>
        </w:trPr>
        <w:tc>
          <w:tcPr>
            <w:tcW w:w="14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58C0FE" w14:textId="77777777" w:rsidR="00DF08A2" w:rsidRDefault="00DF08A2" w:rsidP="00221E0C">
            <w:pPr>
              <w:ind w:right="42"/>
              <w:jc w:val="center"/>
              <w:rPr>
                <w:sz w:val="18"/>
                <w:szCs w:val="18"/>
              </w:rPr>
            </w:pPr>
            <w:r>
              <w:rPr>
                <w:sz w:val="18"/>
                <w:szCs w:val="18"/>
              </w:rPr>
              <w:t>Amazonas</w:t>
            </w:r>
          </w:p>
        </w:tc>
        <w:tc>
          <w:tcPr>
            <w:tcW w:w="699" w:type="dxa"/>
            <w:gridSpan w:val="2"/>
            <w:tcBorders>
              <w:top w:val="nil"/>
              <w:left w:val="single" w:sz="4" w:space="0" w:color="000000"/>
              <w:bottom w:val="single" w:sz="4" w:space="0" w:color="000000"/>
              <w:right w:val="single" w:sz="4" w:space="0" w:color="000000"/>
            </w:tcBorders>
            <w:shd w:val="clear" w:color="auto" w:fill="auto"/>
            <w:vAlign w:val="center"/>
          </w:tcPr>
          <w:p w14:paraId="52F0C888" w14:textId="77777777" w:rsidR="00DF08A2" w:rsidRDefault="00DF08A2" w:rsidP="00221E0C">
            <w:pPr>
              <w:ind w:right="40"/>
              <w:jc w:val="center"/>
              <w:rPr>
                <w:sz w:val="16"/>
                <w:szCs w:val="16"/>
              </w:rPr>
            </w:pPr>
            <w:r>
              <w:rPr>
                <w:sz w:val="16"/>
                <w:szCs w:val="16"/>
              </w:rPr>
              <w:t>0.60</w:t>
            </w:r>
          </w:p>
        </w:tc>
        <w:tc>
          <w:tcPr>
            <w:tcW w:w="587" w:type="dxa"/>
            <w:tcBorders>
              <w:top w:val="nil"/>
              <w:left w:val="nil"/>
              <w:bottom w:val="single" w:sz="4" w:space="0" w:color="000000"/>
              <w:right w:val="single" w:sz="4" w:space="0" w:color="000000"/>
            </w:tcBorders>
            <w:shd w:val="clear" w:color="auto" w:fill="auto"/>
            <w:vAlign w:val="center"/>
          </w:tcPr>
          <w:p w14:paraId="7A49F7B3" w14:textId="77777777" w:rsidR="00DF08A2" w:rsidRDefault="00DF08A2" w:rsidP="00221E0C">
            <w:pPr>
              <w:ind w:right="40"/>
              <w:jc w:val="center"/>
              <w:rPr>
                <w:sz w:val="16"/>
                <w:szCs w:val="16"/>
              </w:rPr>
            </w:pPr>
            <w:r>
              <w:rPr>
                <w:sz w:val="16"/>
                <w:szCs w:val="16"/>
              </w:rPr>
              <w:t>0.60</w:t>
            </w:r>
          </w:p>
        </w:tc>
        <w:tc>
          <w:tcPr>
            <w:tcW w:w="572"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02B07642" w14:textId="77777777" w:rsidR="00DF08A2" w:rsidRDefault="00DF08A2" w:rsidP="00221E0C">
            <w:pPr>
              <w:ind w:right="40"/>
              <w:jc w:val="center"/>
              <w:rPr>
                <w:b/>
                <w:sz w:val="16"/>
                <w:szCs w:val="16"/>
              </w:rPr>
            </w:pPr>
          </w:p>
        </w:tc>
        <w:tc>
          <w:tcPr>
            <w:tcW w:w="650"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46B56891" w14:textId="77777777" w:rsidR="00DF08A2" w:rsidRDefault="00DF08A2" w:rsidP="00221E0C">
            <w:pPr>
              <w:ind w:right="40"/>
              <w:jc w:val="center"/>
              <w:rPr>
                <w:b/>
                <w:sz w:val="16"/>
                <w:szCs w:val="16"/>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38794B0F" w14:textId="77777777" w:rsidR="00DF08A2" w:rsidRDefault="00DF08A2" w:rsidP="00221E0C">
            <w:pPr>
              <w:ind w:right="40"/>
              <w:jc w:val="center"/>
              <w:rPr>
                <w:b/>
                <w:sz w:val="16"/>
                <w:szCs w:val="16"/>
              </w:rPr>
            </w:pPr>
          </w:p>
        </w:tc>
        <w:tc>
          <w:tcPr>
            <w:tcW w:w="643"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20415AC3" w14:textId="77777777" w:rsidR="00DF08A2" w:rsidRDefault="00DF08A2" w:rsidP="00221E0C">
            <w:pPr>
              <w:ind w:right="40"/>
              <w:jc w:val="center"/>
              <w:rPr>
                <w:b/>
                <w:sz w:val="16"/>
                <w:szCs w:val="16"/>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0643BC4A" w14:textId="77777777" w:rsidR="00DF08A2" w:rsidRDefault="00DF08A2" w:rsidP="00221E0C">
            <w:pPr>
              <w:ind w:right="40"/>
              <w:jc w:val="center"/>
              <w:rPr>
                <w:b/>
                <w:sz w:val="16"/>
                <w:szCs w:val="16"/>
              </w:rPr>
            </w:pPr>
          </w:p>
        </w:tc>
        <w:tc>
          <w:tcPr>
            <w:tcW w:w="641"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6F9B275D" w14:textId="77777777" w:rsidR="00DF08A2" w:rsidRDefault="00DF08A2" w:rsidP="00221E0C">
            <w:pPr>
              <w:ind w:right="40"/>
              <w:jc w:val="center"/>
              <w:rPr>
                <w:b/>
                <w:sz w:val="16"/>
                <w:szCs w:val="16"/>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2E421BBD" w14:textId="77777777" w:rsidR="00DF08A2" w:rsidRDefault="00DF08A2" w:rsidP="00221E0C">
            <w:pPr>
              <w:ind w:right="40"/>
              <w:jc w:val="center"/>
              <w:rPr>
                <w:b/>
                <w:sz w:val="16"/>
                <w:szCs w:val="16"/>
              </w:rPr>
            </w:pPr>
          </w:p>
        </w:tc>
        <w:tc>
          <w:tcPr>
            <w:tcW w:w="635"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392EEC5D" w14:textId="77777777" w:rsidR="00DF08A2" w:rsidRDefault="00DF08A2" w:rsidP="00221E0C">
            <w:pPr>
              <w:ind w:right="40"/>
              <w:jc w:val="center"/>
              <w:rPr>
                <w:b/>
                <w:sz w:val="16"/>
                <w:szCs w:val="16"/>
              </w:rPr>
            </w:pPr>
          </w:p>
        </w:tc>
        <w:tc>
          <w:tcPr>
            <w:tcW w:w="627"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582E894B" w14:textId="77777777" w:rsidR="00DF08A2" w:rsidRDefault="00DF08A2" w:rsidP="00221E0C">
            <w:pPr>
              <w:ind w:right="40"/>
              <w:jc w:val="center"/>
              <w:rPr>
                <w:b/>
                <w:sz w:val="16"/>
                <w:szCs w:val="16"/>
              </w:rPr>
            </w:pPr>
          </w:p>
        </w:tc>
        <w:tc>
          <w:tcPr>
            <w:tcW w:w="810"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0C55F677" w14:textId="77777777" w:rsidR="00DF08A2" w:rsidRDefault="00DF08A2" w:rsidP="00221E0C">
            <w:pPr>
              <w:ind w:right="40"/>
              <w:jc w:val="center"/>
              <w:rPr>
                <w:b/>
                <w:sz w:val="16"/>
                <w:szCs w:val="16"/>
              </w:rPr>
            </w:pPr>
          </w:p>
        </w:tc>
        <w:tc>
          <w:tcPr>
            <w:tcW w:w="1150" w:type="dxa"/>
            <w:gridSpan w:val="4"/>
            <w:tcBorders>
              <w:top w:val="single" w:sz="4" w:space="0" w:color="000000"/>
              <w:left w:val="single" w:sz="4" w:space="0" w:color="000000"/>
              <w:bottom w:val="single" w:sz="4" w:space="0" w:color="000000"/>
              <w:right w:val="single" w:sz="4" w:space="0" w:color="000000"/>
            </w:tcBorders>
            <w:shd w:val="clear" w:color="auto" w:fill="F2F2F2"/>
            <w:vAlign w:val="center"/>
          </w:tcPr>
          <w:p w14:paraId="58DCDC24" w14:textId="77777777" w:rsidR="00DF08A2" w:rsidRDefault="00DF08A2" w:rsidP="00221E0C">
            <w:pPr>
              <w:ind w:right="40"/>
              <w:jc w:val="center"/>
              <w:rPr>
                <w:b/>
                <w:sz w:val="16"/>
                <w:szCs w:val="16"/>
              </w:rPr>
            </w:pPr>
          </w:p>
        </w:tc>
      </w:tr>
      <w:tr w:rsidR="00DF08A2" w14:paraId="17EBBF16" w14:textId="77777777" w:rsidTr="00F32E7A">
        <w:trPr>
          <w:trHeight w:val="194"/>
          <w:jc w:val="center"/>
        </w:trPr>
        <w:tc>
          <w:tcPr>
            <w:tcW w:w="14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DBFF68" w14:textId="77777777" w:rsidR="00DF08A2" w:rsidRDefault="00DF08A2" w:rsidP="00221E0C">
            <w:pPr>
              <w:ind w:right="42"/>
              <w:jc w:val="center"/>
              <w:rPr>
                <w:sz w:val="18"/>
                <w:szCs w:val="18"/>
              </w:rPr>
            </w:pPr>
            <w:r>
              <w:rPr>
                <w:sz w:val="18"/>
                <w:szCs w:val="18"/>
              </w:rPr>
              <w:t>Ancash</w:t>
            </w:r>
          </w:p>
        </w:tc>
        <w:tc>
          <w:tcPr>
            <w:tcW w:w="699" w:type="dxa"/>
            <w:gridSpan w:val="2"/>
            <w:tcBorders>
              <w:top w:val="nil"/>
              <w:left w:val="single" w:sz="4" w:space="0" w:color="000000"/>
              <w:bottom w:val="single" w:sz="4" w:space="0" w:color="000000"/>
              <w:right w:val="single" w:sz="4" w:space="0" w:color="000000"/>
            </w:tcBorders>
            <w:shd w:val="clear" w:color="auto" w:fill="auto"/>
            <w:vAlign w:val="center"/>
          </w:tcPr>
          <w:p w14:paraId="78E1F88B" w14:textId="77777777" w:rsidR="00DF08A2" w:rsidRDefault="00DF08A2" w:rsidP="00221E0C">
            <w:pPr>
              <w:ind w:right="40"/>
              <w:jc w:val="center"/>
              <w:rPr>
                <w:sz w:val="16"/>
                <w:szCs w:val="16"/>
              </w:rPr>
            </w:pPr>
            <w:r>
              <w:rPr>
                <w:sz w:val="16"/>
                <w:szCs w:val="16"/>
              </w:rPr>
              <w:t>0.81</w:t>
            </w:r>
          </w:p>
        </w:tc>
        <w:tc>
          <w:tcPr>
            <w:tcW w:w="587" w:type="dxa"/>
            <w:tcBorders>
              <w:top w:val="nil"/>
              <w:left w:val="nil"/>
              <w:bottom w:val="single" w:sz="4" w:space="0" w:color="000000"/>
              <w:right w:val="single" w:sz="4" w:space="0" w:color="000000"/>
            </w:tcBorders>
            <w:shd w:val="clear" w:color="auto" w:fill="auto"/>
            <w:vAlign w:val="center"/>
          </w:tcPr>
          <w:p w14:paraId="1008DC71" w14:textId="77777777" w:rsidR="00DF08A2" w:rsidRDefault="00DF08A2" w:rsidP="00221E0C">
            <w:pPr>
              <w:ind w:right="40"/>
              <w:jc w:val="center"/>
              <w:rPr>
                <w:sz w:val="16"/>
                <w:szCs w:val="16"/>
              </w:rPr>
            </w:pPr>
            <w:r>
              <w:rPr>
                <w:sz w:val="16"/>
                <w:szCs w:val="16"/>
              </w:rPr>
              <w:t>0.80</w:t>
            </w:r>
          </w:p>
        </w:tc>
        <w:tc>
          <w:tcPr>
            <w:tcW w:w="572"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3EFD9CEA" w14:textId="77777777" w:rsidR="00DF08A2" w:rsidRDefault="00DF08A2" w:rsidP="00221E0C">
            <w:pPr>
              <w:ind w:right="40"/>
              <w:jc w:val="center"/>
              <w:rPr>
                <w:b/>
                <w:sz w:val="16"/>
                <w:szCs w:val="16"/>
              </w:rPr>
            </w:pPr>
          </w:p>
        </w:tc>
        <w:tc>
          <w:tcPr>
            <w:tcW w:w="650"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227989E3" w14:textId="77777777" w:rsidR="00DF08A2" w:rsidRDefault="00DF08A2" w:rsidP="00221E0C">
            <w:pPr>
              <w:ind w:right="40"/>
              <w:jc w:val="center"/>
              <w:rPr>
                <w:b/>
                <w:sz w:val="16"/>
                <w:szCs w:val="16"/>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2BAB8AE1" w14:textId="77777777" w:rsidR="00DF08A2" w:rsidRDefault="00DF08A2" w:rsidP="00221E0C">
            <w:pPr>
              <w:ind w:right="40"/>
              <w:jc w:val="center"/>
              <w:rPr>
                <w:b/>
                <w:sz w:val="16"/>
                <w:szCs w:val="16"/>
              </w:rPr>
            </w:pPr>
          </w:p>
        </w:tc>
        <w:tc>
          <w:tcPr>
            <w:tcW w:w="643"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6EFBA32A" w14:textId="77777777" w:rsidR="00DF08A2" w:rsidRDefault="00DF08A2" w:rsidP="00221E0C">
            <w:pPr>
              <w:ind w:right="40"/>
              <w:jc w:val="center"/>
              <w:rPr>
                <w:b/>
                <w:sz w:val="16"/>
                <w:szCs w:val="16"/>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46AF82C2" w14:textId="77777777" w:rsidR="00DF08A2" w:rsidRDefault="00DF08A2" w:rsidP="00221E0C">
            <w:pPr>
              <w:ind w:right="40"/>
              <w:jc w:val="center"/>
              <w:rPr>
                <w:b/>
                <w:sz w:val="16"/>
                <w:szCs w:val="16"/>
              </w:rPr>
            </w:pPr>
          </w:p>
        </w:tc>
        <w:tc>
          <w:tcPr>
            <w:tcW w:w="641"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56383A18" w14:textId="77777777" w:rsidR="00DF08A2" w:rsidRDefault="00DF08A2" w:rsidP="00221E0C">
            <w:pPr>
              <w:ind w:right="40"/>
              <w:jc w:val="center"/>
              <w:rPr>
                <w:b/>
                <w:sz w:val="16"/>
                <w:szCs w:val="16"/>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4619A0F5" w14:textId="77777777" w:rsidR="00DF08A2" w:rsidRDefault="00DF08A2" w:rsidP="00221E0C">
            <w:pPr>
              <w:ind w:right="40"/>
              <w:jc w:val="center"/>
              <w:rPr>
                <w:b/>
                <w:sz w:val="16"/>
                <w:szCs w:val="16"/>
              </w:rPr>
            </w:pPr>
          </w:p>
        </w:tc>
        <w:tc>
          <w:tcPr>
            <w:tcW w:w="635"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6040A29B" w14:textId="77777777" w:rsidR="00DF08A2" w:rsidRDefault="00DF08A2" w:rsidP="00221E0C">
            <w:pPr>
              <w:ind w:right="40"/>
              <w:jc w:val="center"/>
              <w:rPr>
                <w:b/>
                <w:sz w:val="16"/>
                <w:szCs w:val="16"/>
              </w:rPr>
            </w:pPr>
          </w:p>
        </w:tc>
        <w:tc>
          <w:tcPr>
            <w:tcW w:w="627"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2AAAF8B7" w14:textId="77777777" w:rsidR="00DF08A2" w:rsidRDefault="00DF08A2" w:rsidP="00221E0C">
            <w:pPr>
              <w:ind w:right="40"/>
              <w:jc w:val="center"/>
              <w:rPr>
                <w:b/>
                <w:sz w:val="16"/>
                <w:szCs w:val="16"/>
              </w:rPr>
            </w:pPr>
          </w:p>
        </w:tc>
        <w:tc>
          <w:tcPr>
            <w:tcW w:w="810"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7C14473D" w14:textId="77777777" w:rsidR="00DF08A2" w:rsidRDefault="00DF08A2" w:rsidP="00221E0C">
            <w:pPr>
              <w:ind w:right="40"/>
              <w:jc w:val="center"/>
              <w:rPr>
                <w:b/>
                <w:sz w:val="16"/>
                <w:szCs w:val="16"/>
              </w:rPr>
            </w:pPr>
          </w:p>
        </w:tc>
        <w:tc>
          <w:tcPr>
            <w:tcW w:w="1150" w:type="dxa"/>
            <w:gridSpan w:val="4"/>
            <w:tcBorders>
              <w:top w:val="single" w:sz="4" w:space="0" w:color="000000"/>
              <w:left w:val="single" w:sz="4" w:space="0" w:color="000000"/>
              <w:bottom w:val="single" w:sz="4" w:space="0" w:color="000000"/>
              <w:right w:val="single" w:sz="4" w:space="0" w:color="000000"/>
            </w:tcBorders>
            <w:shd w:val="clear" w:color="auto" w:fill="F2F2F2"/>
            <w:vAlign w:val="center"/>
          </w:tcPr>
          <w:p w14:paraId="30FDE94B" w14:textId="77777777" w:rsidR="00DF08A2" w:rsidRDefault="00DF08A2" w:rsidP="00221E0C">
            <w:pPr>
              <w:ind w:right="40"/>
              <w:jc w:val="center"/>
              <w:rPr>
                <w:b/>
                <w:sz w:val="16"/>
                <w:szCs w:val="16"/>
              </w:rPr>
            </w:pPr>
          </w:p>
        </w:tc>
      </w:tr>
      <w:tr w:rsidR="00DF08A2" w14:paraId="1F3C199F" w14:textId="77777777" w:rsidTr="00F32E7A">
        <w:trPr>
          <w:trHeight w:val="28"/>
          <w:jc w:val="center"/>
        </w:trPr>
        <w:tc>
          <w:tcPr>
            <w:tcW w:w="14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0E647E" w14:textId="77777777" w:rsidR="00DF08A2" w:rsidRDefault="00DF08A2" w:rsidP="00221E0C">
            <w:pPr>
              <w:ind w:right="42"/>
              <w:jc w:val="center"/>
              <w:rPr>
                <w:sz w:val="18"/>
                <w:szCs w:val="18"/>
              </w:rPr>
            </w:pPr>
            <w:r>
              <w:rPr>
                <w:sz w:val="18"/>
                <w:szCs w:val="18"/>
              </w:rPr>
              <w:t>Apurímac</w:t>
            </w:r>
          </w:p>
        </w:tc>
        <w:tc>
          <w:tcPr>
            <w:tcW w:w="699" w:type="dxa"/>
            <w:gridSpan w:val="2"/>
            <w:tcBorders>
              <w:top w:val="nil"/>
              <w:left w:val="single" w:sz="4" w:space="0" w:color="000000"/>
              <w:bottom w:val="single" w:sz="4" w:space="0" w:color="000000"/>
              <w:right w:val="single" w:sz="4" w:space="0" w:color="000000"/>
            </w:tcBorders>
            <w:shd w:val="clear" w:color="auto" w:fill="auto"/>
            <w:vAlign w:val="center"/>
          </w:tcPr>
          <w:p w14:paraId="253203C7" w14:textId="77777777" w:rsidR="00DF08A2" w:rsidRDefault="00DF08A2" w:rsidP="00221E0C">
            <w:pPr>
              <w:ind w:right="40"/>
              <w:jc w:val="center"/>
              <w:rPr>
                <w:sz w:val="16"/>
                <w:szCs w:val="16"/>
              </w:rPr>
            </w:pPr>
            <w:r>
              <w:rPr>
                <w:sz w:val="16"/>
                <w:szCs w:val="16"/>
              </w:rPr>
              <w:t>0.57</w:t>
            </w:r>
          </w:p>
        </w:tc>
        <w:tc>
          <w:tcPr>
            <w:tcW w:w="587" w:type="dxa"/>
            <w:tcBorders>
              <w:top w:val="nil"/>
              <w:left w:val="nil"/>
              <w:bottom w:val="single" w:sz="4" w:space="0" w:color="000000"/>
              <w:right w:val="single" w:sz="4" w:space="0" w:color="000000"/>
            </w:tcBorders>
            <w:shd w:val="clear" w:color="auto" w:fill="auto"/>
            <w:vAlign w:val="center"/>
          </w:tcPr>
          <w:p w14:paraId="0AC7A025" w14:textId="77777777" w:rsidR="00DF08A2" w:rsidRDefault="00DF08A2" w:rsidP="00221E0C">
            <w:pPr>
              <w:ind w:right="40"/>
              <w:jc w:val="center"/>
              <w:rPr>
                <w:sz w:val="16"/>
                <w:szCs w:val="16"/>
              </w:rPr>
            </w:pPr>
            <w:r>
              <w:rPr>
                <w:sz w:val="16"/>
                <w:szCs w:val="16"/>
              </w:rPr>
              <w:t>0.56</w:t>
            </w:r>
          </w:p>
        </w:tc>
        <w:tc>
          <w:tcPr>
            <w:tcW w:w="572"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27575D6C" w14:textId="77777777" w:rsidR="00DF08A2" w:rsidRDefault="00DF08A2" w:rsidP="00221E0C">
            <w:pPr>
              <w:ind w:right="40"/>
              <w:jc w:val="center"/>
              <w:rPr>
                <w:b/>
                <w:sz w:val="16"/>
                <w:szCs w:val="16"/>
              </w:rPr>
            </w:pPr>
          </w:p>
        </w:tc>
        <w:tc>
          <w:tcPr>
            <w:tcW w:w="650"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5DA7B1A1" w14:textId="77777777" w:rsidR="00DF08A2" w:rsidRDefault="00DF08A2" w:rsidP="00221E0C">
            <w:pPr>
              <w:ind w:right="40"/>
              <w:jc w:val="center"/>
              <w:rPr>
                <w:b/>
                <w:sz w:val="16"/>
                <w:szCs w:val="16"/>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05564C94" w14:textId="77777777" w:rsidR="00DF08A2" w:rsidRDefault="00DF08A2" w:rsidP="00221E0C">
            <w:pPr>
              <w:ind w:right="40"/>
              <w:jc w:val="center"/>
              <w:rPr>
                <w:b/>
                <w:sz w:val="16"/>
                <w:szCs w:val="16"/>
              </w:rPr>
            </w:pPr>
          </w:p>
        </w:tc>
        <w:tc>
          <w:tcPr>
            <w:tcW w:w="643"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5AC46A22" w14:textId="77777777" w:rsidR="00DF08A2" w:rsidRDefault="00DF08A2" w:rsidP="00221E0C">
            <w:pPr>
              <w:ind w:right="40"/>
              <w:jc w:val="center"/>
              <w:rPr>
                <w:b/>
                <w:sz w:val="16"/>
                <w:szCs w:val="16"/>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3C28862D" w14:textId="77777777" w:rsidR="00DF08A2" w:rsidRDefault="00DF08A2" w:rsidP="00221E0C">
            <w:pPr>
              <w:ind w:right="40"/>
              <w:jc w:val="center"/>
              <w:rPr>
                <w:b/>
                <w:sz w:val="16"/>
                <w:szCs w:val="16"/>
              </w:rPr>
            </w:pPr>
          </w:p>
        </w:tc>
        <w:tc>
          <w:tcPr>
            <w:tcW w:w="641"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79B02E6E" w14:textId="77777777" w:rsidR="00DF08A2" w:rsidRDefault="00DF08A2" w:rsidP="00221E0C">
            <w:pPr>
              <w:ind w:right="40"/>
              <w:jc w:val="center"/>
              <w:rPr>
                <w:b/>
                <w:sz w:val="16"/>
                <w:szCs w:val="16"/>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76F23A1A" w14:textId="77777777" w:rsidR="00DF08A2" w:rsidRDefault="00DF08A2" w:rsidP="00221E0C">
            <w:pPr>
              <w:ind w:right="40"/>
              <w:jc w:val="center"/>
              <w:rPr>
                <w:b/>
                <w:sz w:val="16"/>
                <w:szCs w:val="16"/>
              </w:rPr>
            </w:pPr>
          </w:p>
        </w:tc>
        <w:tc>
          <w:tcPr>
            <w:tcW w:w="635"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45ABF94C" w14:textId="77777777" w:rsidR="00DF08A2" w:rsidRDefault="00DF08A2" w:rsidP="00221E0C">
            <w:pPr>
              <w:ind w:right="40"/>
              <w:jc w:val="center"/>
              <w:rPr>
                <w:b/>
                <w:sz w:val="16"/>
                <w:szCs w:val="16"/>
              </w:rPr>
            </w:pPr>
          </w:p>
        </w:tc>
        <w:tc>
          <w:tcPr>
            <w:tcW w:w="627"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7187AA34" w14:textId="77777777" w:rsidR="00DF08A2" w:rsidRDefault="00DF08A2" w:rsidP="00221E0C">
            <w:pPr>
              <w:ind w:right="40"/>
              <w:jc w:val="center"/>
              <w:rPr>
                <w:b/>
                <w:sz w:val="16"/>
                <w:szCs w:val="16"/>
              </w:rPr>
            </w:pPr>
          </w:p>
        </w:tc>
        <w:tc>
          <w:tcPr>
            <w:tcW w:w="810"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7C9985AC" w14:textId="77777777" w:rsidR="00DF08A2" w:rsidRDefault="00DF08A2" w:rsidP="00221E0C">
            <w:pPr>
              <w:ind w:right="40"/>
              <w:jc w:val="center"/>
              <w:rPr>
                <w:b/>
                <w:sz w:val="16"/>
                <w:szCs w:val="16"/>
              </w:rPr>
            </w:pPr>
          </w:p>
        </w:tc>
        <w:tc>
          <w:tcPr>
            <w:tcW w:w="1150" w:type="dxa"/>
            <w:gridSpan w:val="4"/>
            <w:tcBorders>
              <w:top w:val="single" w:sz="4" w:space="0" w:color="000000"/>
              <w:left w:val="single" w:sz="4" w:space="0" w:color="000000"/>
              <w:bottom w:val="single" w:sz="4" w:space="0" w:color="000000"/>
              <w:right w:val="single" w:sz="4" w:space="0" w:color="000000"/>
            </w:tcBorders>
            <w:shd w:val="clear" w:color="auto" w:fill="F2F2F2"/>
            <w:vAlign w:val="center"/>
          </w:tcPr>
          <w:p w14:paraId="28AA1032" w14:textId="77777777" w:rsidR="00DF08A2" w:rsidRDefault="00DF08A2" w:rsidP="00221E0C">
            <w:pPr>
              <w:ind w:right="40"/>
              <w:jc w:val="center"/>
              <w:rPr>
                <w:b/>
                <w:sz w:val="16"/>
                <w:szCs w:val="16"/>
              </w:rPr>
            </w:pPr>
          </w:p>
        </w:tc>
      </w:tr>
      <w:tr w:rsidR="00DF08A2" w14:paraId="7A30F978" w14:textId="77777777" w:rsidTr="00F32E7A">
        <w:trPr>
          <w:trHeight w:val="28"/>
          <w:jc w:val="center"/>
        </w:trPr>
        <w:tc>
          <w:tcPr>
            <w:tcW w:w="14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AF98DD" w14:textId="77777777" w:rsidR="00DF08A2" w:rsidRDefault="00DF08A2" w:rsidP="00221E0C">
            <w:pPr>
              <w:ind w:right="42"/>
              <w:jc w:val="center"/>
              <w:rPr>
                <w:sz w:val="18"/>
                <w:szCs w:val="18"/>
              </w:rPr>
            </w:pPr>
            <w:r>
              <w:rPr>
                <w:sz w:val="18"/>
                <w:szCs w:val="18"/>
              </w:rPr>
              <w:t>Arequipa</w:t>
            </w:r>
          </w:p>
        </w:tc>
        <w:tc>
          <w:tcPr>
            <w:tcW w:w="699" w:type="dxa"/>
            <w:gridSpan w:val="2"/>
            <w:tcBorders>
              <w:top w:val="nil"/>
              <w:left w:val="single" w:sz="4" w:space="0" w:color="000000"/>
              <w:bottom w:val="single" w:sz="4" w:space="0" w:color="000000"/>
              <w:right w:val="single" w:sz="4" w:space="0" w:color="000000"/>
            </w:tcBorders>
            <w:shd w:val="clear" w:color="auto" w:fill="auto"/>
            <w:vAlign w:val="center"/>
          </w:tcPr>
          <w:p w14:paraId="6E8847A6" w14:textId="77777777" w:rsidR="00DF08A2" w:rsidRDefault="00DF08A2" w:rsidP="00221E0C">
            <w:pPr>
              <w:ind w:right="40"/>
              <w:jc w:val="center"/>
              <w:rPr>
                <w:sz w:val="16"/>
                <w:szCs w:val="16"/>
              </w:rPr>
            </w:pPr>
            <w:r>
              <w:rPr>
                <w:sz w:val="16"/>
                <w:szCs w:val="16"/>
              </w:rPr>
              <w:t>0.83</w:t>
            </w:r>
          </w:p>
        </w:tc>
        <w:tc>
          <w:tcPr>
            <w:tcW w:w="587" w:type="dxa"/>
            <w:tcBorders>
              <w:top w:val="nil"/>
              <w:left w:val="nil"/>
              <w:bottom w:val="single" w:sz="4" w:space="0" w:color="000000"/>
              <w:right w:val="single" w:sz="4" w:space="0" w:color="000000"/>
            </w:tcBorders>
            <w:shd w:val="clear" w:color="auto" w:fill="auto"/>
            <w:vAlign w:val="center"/>
          </w:tcPr>
          <w:p w14:paraId="7D31A4AF" w14:textId="77777777" w:rsidR="00DF08A2" w:rsidRDefault="00DF08A2" w:rsidP="00221E0C">
            <w:pPr>
              <w:ind w:right="40"/>
              <w:jc w:val="center"/>
              <w:rPr>
                <w:sz w:val="16"/>
                <w:szCs w:val="16"/>
              </w:rPr>
            </w:pPr>
            <w:r>
              <w:rPr>
                <w:sz w:val="16"/>
                <w:szCs w:val="16"/>
              </w:rPr>
              <w:t>0.82</w:t>
            </w:r>
          </w:p>
        </w:tc>
        <w:tc>
          <w:tcPr>
            <w:tcW w:w="572"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7487D7AA" w14:textId="77777777" w:rsidR="00DF08A2" w:rsidRDefault="00DF08A2" w:rsidP="00221E0C">
            <w:pPr>
              <w:ind w:right="40"/>
              <w:jc w:val="center"/>
              <w:rPr>
                <w:b/>
                <w:sz w:val="16"/>
                <w:szCs w:val="16"/>
              </w:rPr>
            </w:pPr>
          </w:p>
        </w:tc>
        <w:tc>
          <w:tcPr>
            <w:tcW w:w="650"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1A698BF9" w14:textId="77777777" w:rsidR="00DF08A2" w:rsidRDefault="00DF08A2" w:rsidP="00221E0C">
            <w:pPr>
              <w:ind w:right="40"/>
              <w:jc w:val="center"/>
              <w:rPr>
                <w:b/>
                <w:sz w:val="16"/>
                <w:szCs w:val="16"/>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5E2B82A2" w14:textId="77777777" w:rsidR="00DF08A2" w:rsidRDefault="00DF08A2" w:rsidP="00221E0C">
            <w:pPr>
              <w:ind w:right="40"/>
              <w:jc w:val="center"/>
              <w:rPr>
                <w:b/>
                <w:sz w:val="16"/>
                <w:szCs w:val="16"/>
              </w:rPr>
            </w:pPr>
          </w:p>
        </w:tc>
        <w:tc>
          <w:tcPr>
            <w:tcW w:w="643"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463F5D03" w14:textId="77777777" w:rsidR="00DF08A2" w:rsidRDefault="00DF08A2" w:rsidP="00221E0C">
            <w:pPr>
              <w:ind w:right="40"/>
              <w:jc w:val="center"/>
              <w:rPr>
                <w:b/>
                <w:sz w:val="16"/>
                <w:szCs w:val="16"/>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07E025F8" w14:textId="77777777" w:rsidR="00DF08A2" w:rsidRDefault="00DF08A2" w:rsidP="00221E0C">
            <w:pPr>
              <w:ind w:right="40"/>
              <w:jc w:val="center"/>
              <w:rPr>
                <w:b/>
                <w:sz w:val="16"/>
                <w:szCs w:val="16"/>
              </w:rPr>
            </w:pPr>
          </w:p>
        </w:tc>
        <w:tc>
          <w:tcPr>
            <w:tcW w:w="641"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3D1D4175" w14:textId="77777777" w:rsidR="00DF08A2" w:rsidRDefault="00DF08A2" w:rsidP="00221E0C">
            <w:pPr>
              <w:ind w:right="40"/>
              <w:jc w:val="center"/>
              <w:rPr>
                <w:b/>
                <w:sz w:val="16"/>
                <w:szCs w:val="16"/>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2664FF58" w14:textId="77777777" w:rsidR="00DF08A2" w:rsidRDefault="00DF08A2" w:rsidP="00221E0C">
            <w:pPr>
              <w:ind w:right="40"/>
              <w:jc w:val="center"/>
              <w:rPr>
                <w:b/>
                <w:sz w:val="16"/>
                <w:szCs w:val="16"/>
              </w:rPr>
            </w:pPr>
          </w:p>
        </w:tc>
        <w:tc>
          <w:tcPr>
            <w:tcW w:w="635"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0BA4A4A5" w14:textId="77777777" w:rsidR="00DF08A2" w:rsidRDefault="00DF08A2" w:rsidP="00221E0C">
            <w:pPr>
              <w:ind w:right="40"/>
              <w:jc w:val="center"/>
              <w:rPr>
                <w:b/>
                <w:sz w:val="16"/>
                <w:szCs w:val="16"/>
              </w:rPr>
            </w:pPr>
          </w:p>
        </w:tc>
        <w:tc>
          <w:tcPr>
            <w:tcW w:w="627"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464D00F8" w14:textId="77777777" w:rsidR="00DF08A2" w:rsidRDefault="00DF08A2" w:rsidP="00221E0C">
            <w:pPr>
              <w:ind w:right="40"/>
              <w:jc w:val="center"/>
              <w:rPr>
                <w:b/>
                <w:sz w:val="16"/>
                <w:szCs w:val="16"/>
              </w:rPr>
            </w:pPr>
          </w:p>
        </w:tc>
        <w:tc>
          <w:tcPr>
            <w:tcW w:w="810"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132AF852" w14:textId="77777777" w:rsidR="00DF08A2" w:rsidRDefault="00DF08A2" w:rsidP="00221E0C">
            <w:pPr>
              <w:ind w:right="40"/>
              <w:jc w:val="center"/>
              <w:rPr>
                <w:b/>
                <w:sz w:val="16"/>
                <w:szCs w:val="16"/>
              </w:rPr>
            </w:pPr>
          </w:p>
        </w:tc>
        <w:tc>
          <w:tcPr>
            <w:tcW w:w="1150" w:type="dxa"/>
            <w:gridSpan w:val="4"/>
            <w:tcBorders>
              <w:top w:val="single" w:sz="4" w:space="0" w:color="000000"/>
              <w:left w:val="single" w:sz="4" w:space="0" w:color="000000"/>
              <w:bottom w:val="single" w:sz="4" w:space="0" w:color="000000"/>
              <w:right w:val="single" w:sz="4" w:space="0" w:color="000000"/>
            </w:tcBorders>
            <w:shd w:val="clear" w:color="auto" w:fill="F2F2F2"/>
            <w:vAlign w:val="center"/>
          </w:tcPr>
          <w:p w14:paraId="72852D8A" w14:textId="77777777" w:rsidR="00DF08A2" w:rsidRDefault="00DF08A2" w:rsidP="00221E0C">
            <w:pPr>
              <w:ind w:right="40"/>
              <w:jc w:val="center"/>
              <w:rPr>
                <w:b/>
                <w:sz w:val="16"/>
                <w:szCs w:val="16"/>
              </w:rPr>
            </w:pPr>
          </w:p>
        </w:tc>
      </w:tr>
      <w:tr w:rsidR="00DF08A2" w14:paraId="751029F6" w14:textId="77777777" w:rsidTr="00F32E7A">
        <w:trPr>
          <w:trHeight w:val="28"/>
          <w:jc w:val="center"/>
        </w:trPr>
        <w:tc>
          <w:tcPr>
            <w:tcW w:w="14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DF77FD" w14:textId="77777777" w:rsidR="00DF08A2" w:rsidRDefault="00DF08A2" w:rsidP="00221E0C">
            <w:pPr>
              <w:ind w:right="42"/>
              <w:jc w:val="center"/>
              <w:rPr>
                <w:sz w:val="18"/>
                <w:szCs w:val="18"/>
              </w:rPr>
            </w:pPr>
            <w:r>
              <w:rPr>
                <w:sz w:val="18"/>
                <w:szCs w:val="18"/>
              </w:rPr>
              <w:t>Ayacucho</w:t>
            </w:r>
          </w:p>
        </w:tc>
        <w:tc>
          <w:tcPr>
            <w:tcW w:w="699" w:type="dxa"/>
            <w:gridSpan w:val="2"/>
            <w:tcBorders>
              <w:top w:val="nil"/>
              <w:left w:val="single" w:sz="4" w:space="0" w:color="000000"/>
              <w:bottom w:val="single" w:sz="4" w:space="0" w:color="000000"/>
              <w:right w:val="single" w:sz="4" w:space="0" w:color="000000"/>
            </w:tcBorders>
            <w:shd w:val="clear" w:color="auto" w:fill="auto"/>
            <w:vAlign w:val="center"/>
          </w:tcPr>
          <w:p w14:paraId="6F0B0770" w14:textId="77777777" w:rsidR="00DF08A2" w:rsidRDefault="00DF08A2" w:rsidP="00221E0C">
            <w:pPr>
              <w:ind w:right="40"/>
              <w:jc w:val="center"/>
              <w:rPr>
                <w:sz w:val="16"/>
                <w:szCs w:val="16"/>
              </w:rPr>
            </w:pPr>
            <w:r>
              <w:rPr>
                <w:sz w:val="16"/>
                <w:szCs w:val="16"/>
              </w:rPr>
              <w:t>0.67</w:t>
            </w:r>
          </w:p>
        </w:tc>
        <w:tc>
          <w:tcPr>
            <w:tcW w:w="587" w:type="dxa"/>
            <w:tcBorders>
              <w:top w:val="nil"/>
              <w:left w:val="nil"/>
              <w:bottom w:val="single" w:sz="4" w:space="0" w:color="000000"/>
              <w:right w:val="single" w:sz="4" w:space="0" w:color="000000"/>
            </w:tcBorders>
            <w:shd w:val="clear" w:color="auto" w:fill="auto"/>
            <w:vAlign w:val="center"/>
          </w:tcPr>
          <w:p w14:paraId="15294E6C" w14:textId="77777777" w:rsidR="00DF08A2" w:rsidRDefault="00DF08A2" w:rsidP="00221E0C">
            <w:pPr>
              <w:ind w:right="40"/>
              <w:jc w:val="center"/>
              <w:rPr>
                <w:sz w:val="16"/>
                <w:szCs w:val="16"/>
              </w:rPr>
            </w:pPr>
            <w:r>
              <w:rPr>
                <w:sz w:val="16"/>
                <w:szCs w:val="16"/>
              </w:rPr>
              <w:t>0.66</w:t>
            </w:r>
          </w:p>
        </w:tc>
        <w:tc>
          <w:tcPr>
            <w:tcW w:w="572"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6CB24D17" w14:textId="77777777" w:rsidR="00DF08A2" w:rsidRDefault="00DF08A2" w:rsidP="00221E0C">
            <w:pPr>
              <w:ind w:right="40"/>
              <w:jc w:val="center"/>
              <w:rPr>
                <w:b/>
                <w:sz w:val="16"/>
                <w:szCs w:val="16"/>
              </w:rPr>
            </w:pPr>
          </w:p>
        </w:tc>
        <w:tc>
          <w:tcPr>
            <w:tcW w:w="650"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0F444C9E" w14:textId="77777777" w:rsidR="00DF08A2" w:rsidRDefault="00DF08A2" w:rsidP="00221E0C">
            <w:pPr>
              <w:ind w:right="40"/>
              <w:jc w:val="center"/>
              <w:rPr>
                <w:b/>
                <w:sz w:val="16"/>
                <w:szCs w:val="16"/>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4A3BF42F" w14:textId="77777777" w:rsidR="00DF08A2" w:rsidRDefault="00DF08A2" w:rsidP="00221E0C">
            <w:pPr>
              <w:ind w:right="40"/>
              <w:jc w:val="center"/>
              <w:rPr>
                <w:b/>
                <w:sz w:val="16"/>
                <w:szCs w:val="16"/>
              </w:rPr>
            </w:pPr>
          </w:p>
        </w:tc>
        <w:tc>
          <w:tcPr>
            <w:tcW w:w="643"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79137E0C" w14:textId="77777777" w:rsidR="00DF08A2" w:rsidRDefault="00DF08A2" w:rsidP="00221E0C">
            <w:pPr>
              <w:ind w:right="40"/>
              <w:jc w:val="center"/>
              <w:rPr>
                <w:b/>
                <w:sz w:val="16"/>
                <w:szCs w:val="16"/>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7BD77D6E" w14:textId="77777777" w:rsidR="00DF08A2" w:rsidRDefault="00DF08A2" w:rsidP="00221E0C">
            <w:pPr>
              <w:ind w:right="40"/>
              <w:jc w:val="center"/>
              <w:rPr>
                <w:b/>
                <w:sz w:val="16"/>
                <w:szCs w:val="16"/>
              </w:rPr>
            </w:pPr>
          </w:p>
        </w:tc>
        <w:tc>
          <w:tcPr>
            <w:tcW w:w="641"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14F3D488" w14:textId="77777777" w:rsidR="00DF08A2" w:rsidRDefault="00DF08A2" w:rsidP="00221E0C">
            <w:pPr>
              <w:ind w:right="40"/>
              <w:jc w:val="center"/>
              <w:rPr>
                <w:b/>
                <w:sz w:val="16"/>
                <w:szCs w:val="16"/>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692D2AB6" w14:textId="77777777" w:rsidR="00DF08A2" w:rsidRDefault="00DF08A2" w:rsidP="00221E0C">
            <w:pPr>
              <w:ind w:right="40"/>
              <w:jc w:val="center"/>
              <w:rPr>
                <w:b/>
                <w:sz w:val="16"/>
                <w:szCs w:val="16"/>
              </w:rPr>
            </w:pPr>
          </w:p>
        </w:tc>
        <w:tc>
          <w:tcPr>
            <w:tcW w:w="635"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04CC88FF" w14:textId="77777777" w:rsidR="00DF08A2" w:rsidRDefault="00DF08A2" w:rsidP="00221E0C">
            <w:pPr>
              <w:ind w:right="40"/>
              <w:jc w:val="center"/>
              <w:rPr>
                <w:b/>
                <w:sz w:val="16"/>
                <w:szCs w:val="16"/>
              </w:rPr>
            </w:pPr>
          </w:p>
        </w:tc>
        <w:tc>
          <w:tcPr>
            <w:tcW w:w="627"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35B0624C" w14:textId="77777777" w:rsidR="00DF08A2" w:rsidRDefault="00DF08A2" w:rsidP="00221E0C">
            <w:pPr>
              <w:ind w:right="40"/>
              <w:jc w:val="center"/>
              <w:rPr>
                <w:b/>
                <w:sz w:val="16"/>
                <w:szCs w:val="16"/>
              </w:rPr>
            </w:pPr>
          </w:p>
        </w:tc>
        <w:tc>
          <w:tcPr>
            <w:tcW w:w="810"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4AB7D846" w14:textId="77777777" w:rsidR="00DF08A2" w:rsidRDefault="00DF08A2" w:rsidP="00221E0C">
            <w:pPr>
              <w:ind w:right="40"/>
              <w:jc w:val="center"/>
              <w:rPr>
                <w:b/>
                <w:sz w:val="16"/>
                <w:szCs w:val="16"/>
              </w:rPr>
            </w:pPr>
          </w:p>
        </w:tc>
        <w:tc>
          <w:tcPr>
            <w:tcW w:w="1150" w:type="dxa"/>
            <w:gridSpan w:val="4"/>
            <w:tcBorders>
              <w:top w:val="single" w:sz="4" w:space="0" w:color="000000"/>
              <w:left w:val="single" w:sz="4" w:space="0" w:color="000000"/>
              <w:bottom w:val="single" w:sz="4" w:space="0" w:color="000000"/>
              <w:right w:val="single" w:sz="4" w:space="0" w:color="000000"/>
            </w:tcBorders>
            <w:shd w:val="clear" w:color="auto" w:fill="F2F2F2"/>
            <w:vAlign w:val="center"/>
          </w:tcPr>
          <w:p w14:paraId="09F0C708" w14:textId="77777777" w:rsidR="00DF08A2" w:rsidRDefault="00DF08A2" w:rsidP="00221E0C">
            <w:pPr>
              <w:ind w:right="40"/>
              <w:jc w:val="center"/>
              <w:rPr>
                <w:b/>
                <w:sz w:val="16"/>
                <w:szCs w:val="16"/>
              </w:rPr>
            </w:pPr>
          </w:p>
        </w:tc>
      </w:tr>
      <w:tr w:rsidR="00DF08A2" w14:paraId="400F4AC4" w14:textId="77777777" w:rsidTr="00F32E7A">
        <w:trPr>
          <w:trHeight w:val="28"/>
          <w:jc w:val="center"/>
        </w:trPr>
        <w:tc>
          <w:tcPr>
            <w:tcW w:w="14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26BB15" w14:textId="77777777" w:rsidR="00DF08A2" w:rsidRDefault="00DF08A2" w:rsidP="00221E0C">
            <w:pPr>
              <w:ind w:right="42"/>
              <w:jc w:val="center"/>
              <w:rPr>
                <w:sz w:val="18"/>
                <w:szCs w:val="18"/>
              </w:rPr>
            </w:pPr>
            <w:r>
              <w:rPr>
                <w:sz w:val="18"/>
                <w:szCs w:val="18"/>
              </w:rPr>
              <w:t>Cajamarca</w:t>
            </w:r>
          </w:p>
        </w:tc>
        <w:tc>
          <w:tcPr>
            <w:tcW w:w="699" w:type="dxa"/>
            <w:gridSpan w:val="2"/>
            <w:tcBorders>
              <w:top w:val="nil"/>
              <w:left w:val="single" w:sz="4" w:space="0" w:color="000000"/>
              <w:bottom w:val="single" w:sz="4" w:space="0" w:color="000000"/>
              <w:right w:val="single" w:sz="4" w:space="0" w:color="000000"/>
            </w:tcBorders>
            <w:shd w:val="clear" w:color="auto" w:fill="auto"/>
            <w:vAlign w:val="center"/>
          </w:tcPr>
          <w:p w14:paraId="50E3B9B8" w14:textId="77777777" w:rsidR="00DF08A2" w:rsidRDefault="00DF08A2" w:rsidP="00221E0C">
            <w:pPr>
              <w:ind w:right="40"/>
              <w:jc w:val="center"/>
              <w:rPr>
                <w:sz w:val="16"/>
                <w:szCs w:val="16"/>
              </w:rPr>
            </w:pPr>
            <w:r>
              <w:rPr>
                <w:sz w:val="16"/>
                <w:szCs w:val="16"/>
              </w:rPr>
              <w:t>0.65</w:t>
            </w:r>
          </w:p>
        </w:tc>
        <w:tc>
          <w:tcPr>
            <w:tcW w:w="587" w:type="dxa"/>
            <w:tcBorders>
              <w:top w:val="nil"/>
              <w:left w:val="nil"/>
              <w:bottom w:val="single" w:sz="4" w:space="0" w:color="000000"/>
              <w:right w:val="single" w:sz="4" w:space="0" w:color="000000"/>
            </w:tcBorders>
            <w:shd w:val="clear" w:color="auto" w:fill="auto"/>
            <w:vAlign w:val="center"/>
          </w:tcPr>
          <w:p w14:paraId="4B589E50" w14:textId="77777777" w:rsidR="00DF08A2" w:rsidRDefault="00DF08A2" w:rsidP="00221E0C">
            <w:pPr>
              <w:ind w:right="40"/>
              <w:jc w:val="center"/>
              <w:rPr>
                <w:sz w:val="16"/>
                <w:szCs w:val="16"/>
              </w:rPr>
            </w:pPr>
            <w:r>
              <w:rPr>
                <w:sz w:val="16"/>
                <w:szCs w:val="16"/>
              </w:rPr>
              <w:t>0.64</w:t>
            </w:r>
          </w:p>
        </w:tc>
        <w:tc>
          <w:tcPr>
            <w:tcW w:w="572"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21BE2E11" w14:textId="77777777" w:rsidR="00DF08A2" w:rsidRDefault="00DF08A2" w:rsidP="00221E0C">
            <w:pPr>
              <w:ind w:right="40"/>
              <w:jc w:val="center"/>
              <w:rPr>
                <w:b/>
                <w:sz w:val="16"/>
                <w:szCs w:val="16"/>
              </w:rPr>
            </w:pPr>
          </w:p>
        </w:tc>
        <w:tc>
          <w:tcPr>
            <w:tcW w:w="650"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17FA1533" w14:textId="77777777" w:rsidR="00DF08A2" w:rsidRDefault="00DF08A2" w:rsidP="00221E0C">
            <w:pPr>
              <w:ind w:right="40"/>
              <w:jc w:val="center"/>
              <w:rPr>
                <w:b/>
                <w:sz w:val="16"/>
                <w:szCs w:val="16"/>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700C02E4" w14:textId="77777777" w:rsidR="00DF08A2" w:rsidRDefault="00DF08A2" w:rsidP="00221E0C">
            <w:pPr>
              <w:ind w:right="40"/>
              <w:jc w:val="center"/>
              <w:rPr>
                <w:b/>
                <w:sz w:val="16"/>
                <w:szCs w:val="16"/>
              </w:rPr>
            </w:pPr>
          </w:p>
        </w:tc>
        <w:tc>
          <w:tcPr>
            <w:tcW w:w="643"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17D7DBF8" w14:textId="77777777" w:rsidR="00DF08A2" w:rsidRDefault="00DF08A2" w:rsidP="00221E0C">
            <w:pPr>
              <w:ind w:right="40"/>
              <w:jc w:val="center"/>
              <w:rPr>
                <w:b/>
                <w:sz w:val="16"/>
                <w:szCs w:val="16"/>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4F1E6560" w14:textId="77777777" w:rsidR="00DF08A2" w:rsidRDefault="00DF08A2" w:rsidP="00221E0C">
            <w:pPr>
              <w:ind w:right="40"/>
              <w:jc w:val="center"/>
              <w:rPr>
                <w:b/>
                <w:sz w:val="16"/>
                <w:szCs w:val="16"/>
              </w:rPr>
            </w:pPr>
          </w:p>
        </w:tc>
        <w:tc>
          <w:tcPr>
            <w:tcW w:w="641"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5C23FB20" w14:textId="77777777" w:rsidR="00DF08A2" w:rsidRDefault="00DF08A2" w:rsidP="00221E0C">
            <w:pPr>
              <w:ind w:right="40"/>
              <w:jc w:val="center"/>
              <w:rPr>
                <w:b/>
                <w:sz w:val="16"/>
                <w:szCs w:val="16"/>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6B65E000" w14:textId="77777777" w:rsidR="00DF08A2" w:rsidRDefault="00DF08A2" w:rsidP="00221E0C">
            <w:pPr>
              <w:ind w:right="40"/>
              <w:jc w:val="center"/>
              <w:rPr>
                <w:b/>
                <w:sz w:val="16"/>
                <w:szCs w:val="16"/>
              </w:rPr>
            </w:pPr>
          </w:p>
        </w:tc>
        <w:tc>
          <w:tcPr>
            <w:tcW w:w="635"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3E4F56FD" w14:textId="77777777" w:rsidR="00DF08A2" w:rsidRDefault="00DF08A2" w:rsidP="00221E0C">
            <w:pPr>
              <w:ind w:right="40"/>
              <w:jc w:val="center"/>
              <w:rPr>
                <w:b/>
                <w:sz w:val="16"/>
                <w:szCs w:val="16"/>
              </w:rPr>
            </w:pPr>
          </w:p>
        </w:tc>
        <w:tc>
          <w:tcPr>
            <w:tcW w:w="627"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04C8EC79" w14:textId="77777777" w:rsidR="00DF08A2" w:rsidRDefault="00DF08A2" w:rsidP="00221E0C">
            <w:pPr>
              <w:ind w:right="40"/>
              <w:jc w:val="center"/>
              <w:rPr>
                <w:b/>
                <w:sz w:val="16"/>
                <w:szCs w:val="16"/>
              </w:rPr>
            </w:pPr>
          </w:p>
        </w:tc>
        <w:tc>
          <w:tcPr>
            <w:tcW w:w="810"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2B249927" w14:textId="77777777" w:rsidR="00DF08A2" w:rsidRDefault="00DF08A2" w:rsidP="00221E0C">
            <w:pPr>
              <w:ind w:right="40"/>
              <w:jc w:val="center"/>
              <w:rPr>
                <w:b/>
                <w:sz w:val="16"/>
                <w:szCs w:val="16"/>
              </w:rPr>
            </w:pPr>
          </w:p>
        </w:tc>
        <w:tc>
          <w:tcPr>
            <w:tcW w:w="1150" w:type="dxa"/>
            <w:gridSpan w:val="4"/>
            <w:tcBorders>
              <w:top w:val="single" w:sz="4" w:space="0" w:color="000000"/>
              <w:left w:val="single" w:sz="4" w:space="0" w:color="000000"/>
              <w:bottom w:val="single" w:sz="4" w:space="0" w:color="000000"/>
              <w:right w:val="single" w:sz="4" w:space="0" w:color="000000"/>
            </w:tcBorders>
            <w:shd w:val="clear" w:color="auto" w:fill="F2F2F2"/>
            <w:vAlign w:val="center"/>
          </w:tcPr>
          <w:p w14:paraId="361433AD" w14:textId="77777777" w:rsidR="00DF08A2" w:rsidRDefault="00DF08A2" w:rsidP="00221E0C">
            <w:pPr>
              <w:ind w:right="40"/>
              <w:jc w:val="center"/>
              <w:rPr>
                <w:b/>
                <w:sz w:val="16"/>
                <w:szCs w:val="16"/>
              </w:rPr>
            </w:pPr>
          </w:p>
        </w:tc>
      </w:tr>
      <w:tr w:rsidR="00DF08A2" w14:paraId="7BAE2C92" w14:textId="77777777" w:rsidTr="00F32E7A">
        <w:trPr>
          <w:trHeight w:val="28"/>
          <w:jc w:val="center"/>
        </w:trPr>
        <w:tc>
          <w:tcPr>
            <w:tcW w:w="14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B40FA8" w14:textId="77777777" w:rsidR="00DF08A2" w:rsidRDefault="00DF08A2" w:rsidP="00221E0C">
            <w:pPr>
              <w:ind w:right="42"/>
              <w:jc w:val="center"/>
              <w:rPr>
                <w:sz w:val="18"/>
                <w:szCs w:val="18"/>
              </w:rPr>
            </w:pPr>
            <w:r>
              <w:rPr>
                <w:sz w:val="18"/>
                <w:szCs w:val="18"/>
              </w:rPr>
              <w:t>Callao</w:t>
            </w:r>
          </w:p>
        </w:tc>
        <w:tc>
          <w:tcPr>
            <w:tcW w:w="699" w:type="dxa"/>
            <w:gridSpan w:val="2"/>
            <w:tcBorders>
              <w:top w:val="nil"/>
              <w:left w:val="single" w:sz="4" w:space="0" w:color="000000"/>
              <w:bottom w:val="single" w:sz="4" w:space="0" w:color="000000"/>
              <w:right w:val="single" w:sz="4" w:space="0" w:color="000000"/>
            </w:tcBorders>
            <w:shd w:val="clear" w:color="auto" w:fill="auto"/>
            <w:vAlign w:val="center"/>
          </w:tcPr>
          <w:p w14:paraId="07C95A54" w14:textId="77777777" w:rsidR="00DF08A2" w:rsidRDefault="00DF08A2" w:rsidP="00221E0C">
            <w:pPr>
              <w:ind w:right="40"/>
              <w:jc w:val="center"/>
              <w:rPr>
                <w:sz w:val="16"/>
                <w:szCs w:val="16"/>
              </w:rPr>
            </w:pPr>
            <w:r>
              <w:rPr>
                <w:sz w:val="16"/>
                <w:szCs w:val="16"/>
              </w:rPr>
              <w:t>0.84</w:t>
            </w:r>
          </w:p>
        </w:tc>
        <w:tc>
          <w:tcPr>
            <w:tcW w:w="587" w:type="dxa"/>
            <w:tcBorders>
              <w:top w:val="nil"/>
              <w:left w:val="nil"/>
              <w:bottom w:val="single" w:sz="4" w:space="0" w:color="000000"/>
              <w:right w:val="single" w:sz="4" w:space="0" w:color="000000"/>
            </w:tcBorders>
            <w:shd w:val="clear" w:color="auto" w:fill="auto"/>
            <w:vAlign w:val="center"/>
          </w:tcPr>
          <w:p w14:paraId="529B0821" w14:textId="77777777" w:rsidR="00DF08A2" w:rsidRDefault="00DF08A2" w:rsidP="00221E0C">
            <w:pPr>
              <w:ind w:right="40"/>
              <w:jc w:val="center"/>
              <w:rPr>
                <w:sz w:val="16"/>
                <w:szCs w:val="16"/>
              </w:rPr>
            </w:pPr>
            <w:r>
              <w:rPr>
                <w:sz w:val="16"/>
                <w:szCs w:val="16"/>
              </w:rPr>
              <w:t>0.84</w:t>
            </w:r>
          </w:p>
        </w:tc>
        <w:tc>
          <w:tcPr>
            <w:tcW w:w="572"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2093BBFF" w14:textId="77777777" w:rsidR="00DF08A2" w:rsidRDefault="00DF08A2" w:rsidP="00221E0C">
            <w:pPr>
              <w:ind w:right="40"/>
              <w:jc w:val="center"/>
              <w:rPr>
                <w:b/>
                <w:sz w:val="16"/>
                <w:szCs w:val="16"/>
              </w:rPr>
            </w:pPr>
          </w:p>
        </w:tc>
        <w:tc>
          <w:tcPr>
            <w:tcW w:w="650"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5E9FEF97" w14:textId="77777777" w:rsidR="00DF08A2" w:rsidRDefault="00DF08A2" w:rsidP="00221E0C">
            <w:pPr>
              <w:ind w:right="40"/>
              <w:jc w:val="center"/>
              <w:rPr>
                <w:b/>
                <w:sz w:val="16"/>
                <w:szCs w:val="16"/>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38B75869" w14:textId="77777777" w:rsidR="00DF08A2" w:rsidRDefault="00DF08A2" w:rsidP="00221E0C">
            <w:pPr>
              <w:ind w:right="40"/>
              <w:jc w:val="center"/>
              <w:rPr>
                <w:b/>
                <w:sz w:val="16"/>
                <w:szCs w:val="16"/>
              </w:rPr>
            </w:pPr>
          </w:p>
        </w:tc>
        <w:tc>
          <w:tcPr>
            <w:tcW w:w="643"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6CC784D7" w14:textId="77777777" w:rsidR="00DF08A2" w:rsidRDefault="00DF08A2" w:rsidP="00221E0C">
            <w:pPr>
              <w:ind w:right="40"/>
              <w:jc w:val="center"/>
              <w:rPr>
                <w:b/>
                <w:sz w:val="16"/>
                <w:szCs w:val="16"/>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3D401DFF" w14:textId="77777777" w:rsidR="00DF08A2" w:rsidRDefault="00DF08A2" w:rsidP="00221E0C">
            <w:pPr>
              <w:ind w:right="40"/>
              <w:jc w:val="center"/>
              <w:rPr>
                <w:b/>
                <w:sz w:val="16"/>
                <w:szCs w:val="16"/>
              </w:rPr>
            </w:pPr>
          </w:p>
        </w:tc>
        <w:tc>
          <w:tcPr>
            <w:tcW w:w="641"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5FCB9D12" w14:textId="77777777" w:rsidR="00DF08A2" w:rsidRDefault="00DF08A2" w:rsidP="00221E0C">
            <w:pPr>
              <w:ind w:right="40"/>
              <w:jc w:val="center"/>
              <w:rPr>
                <w:b/>
                <w:sz w:val="16"/>
                <w:szCs w:val="16"/>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2155A8C9" w14:textId="77777777" w:rsidR="00DF08A2" w:rsidRDefault="00DF08A2" w:rsidP="00221E0C">
            <w:pPr>
              <w:ind w:right="40"/>
              <w:jc w:val="center"/>
              <w:rPr>
                <w:b/>
                <w:sz w:val="16"/>
                <w:szCs w:val="16"/>
              </w:rPr>
            </w:pPr>
          </w:p>
        </w:tc>
        <w:tc>
          <w:tcPr>
            <w:tcW w:w="635"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6E38FA6A" w14:textId="77777777" w:rsidR="00DF08A2" w:rsidRDefault="00DF08A2" w:rsidP="00221E0C">
            <w:pPr>
              <w:ind w:right="40"/>
              <w:jc w:val="center"/>
              <w:rPr>
                <w:b/>
                <w:sz w:val="16"/>
                <w:szCs w:val="16"/>
              </w:rPr>
            </w:pPr>
          </w:p>
        </w:tc>
        <w:tc>
          <w:tcPr>
            <w:tcW w:w="627"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1AEB94B8" w14:textId="77777777" w:rsidR="00DF08A2" w:rsidRDefault="00DF08A2" w:rsidP="00221E0C">
            <w:pPr>
              <w:ind w:right="40"/>
              <w:jc w:val="center"/>
              <w:rPr>
                <w:b/>
                <w:sz w:val="16"/>
                <w:szCs w:val="16"/>
              </w:rPr>
            </w:pPr>
          </w:p>
        </w:tc>
        <w:tc>
          <w:tcPr>
            <w:tcW w:w="810"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5AB51303" w14:textId="77777777" w:rsidR="00DF08A2" w:rsidRDefault="00DF08A2" w:rsidP="00221E0C">
            <w:pPr>
              <w:ind w:right="40"/>
              <w:jc w:val="center"/>
              <w:rPr>
                <w:b/>
                <w:sz w:val="16"/>
                <w:szCs w:val="16"/>
              </w:rPr>
            </w:pPr>
          </w:p>
        </w:tc>
        <w:tc>
          <w:tcPr>
            <w:tcW w:w="1150" w:type="dxa"/>
            <w:gridSpan w:val="4"/>
            <w:tcBorders>
              <w:top w:val="single" w:sz="4" w:space="0" w:color="000000"/>
              <w:left w:val="single" w:sz="4" w:space="0" w:color="000000"/>
              <w:bottom w:val="single" w:sz="4" w:space="0" w:color="000000"/>
              <w:right w:val="single" w:sz="4" w:space="0" w:color="000000"/>
            </w:tcBorders>
            <w:shd w:val="clear" w:color="auto" w:fill="F2F2F2"/>
            <w:vAlign w:val="center"/>
          </w:tcPr>
          <w:p w14:paraId="6FA72E75" w14:textId="77777777" w:rsidR="00DF08A2" w:rsidRDefault="00DF08A2" w:rsidP="00221E0C">
            <w:pPr>
              <w:ind w:right="40"/>
              <w:jc w:val="center"/>
              <w:rPr>
                <w:b/>
                <w:sz w:val="16"/>
                <w:szCs w:val="16"/>
              </w:rPr>
            </w:pPr>
          </w:p>
        </w:tc>
      </w:tr>
      <w:tr w:rsidR="00DF08A2" w14:paraId="473385E8" w14:textId="77777777" w:rsidTr="00F32E7A">
        <w:trPr>
          <w:trHeight w:val="28"/>
          <w:jc w:val="center"/>
        </w:trPr>
        <w:tc>
          <w:tcPr>
            <w:tcW w:w="14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F0D6CC" w14:textId="77777777" w:rsidR="00DF08A2" w:rsidRDefault="00DF08A2" w:rsidP="00221E0C">
            <w:pPr>
              <w:ind w:right="42"/>
              <w:jc w:val="center"/>
              <w:rPr>
                <w:sz w:val="18"/>
                <w:szCs w:val="18"/>
              </w:rPr>
            </w:pPr>
            <w:r>
              <w:rPr>
                <w:sz w:val="18"/>
                <w:szCs w:val="18"/>
              </w:rPr>
              <w:t>Cusco</w:t>
            </w:r>
          </w:p>
        </w:tc>
        <w:tc>
          <w:tcPr>
            <w:tcW w:w="699" w:type="dxa"/>
            <w:gridSpan w:val="2"/>
            <w:tcBorders>
              <w:top w:val="nil"/>
              <w:left w:val="single" w:sz="4" w:space="0" w:color="000000"/>
              <w:bottom w:val="single" w:sz="4" w:space="0" w:color="000000"/>
              <w:right w:val="single" w:sz="4" w:space="0" w:color="000000"/>
            </w:tcBorders>
            <w:shd w:val="clear" w:color="auto" w:fill="auto"/>
            <w:vAlign w:val="center"/>
          </w:tcPr>
          <w:p w14:paraId="296D3065" w14:textId="77777777" w:rsidR="00DF08A2" w:rsidRDefault="00DF08A2" w:rsidP="00221E0C">
            <w:pPr>
              <w:ind w:right="40"/>
              <w:jc w:val="center"/>
              <w:rPr>
                <w:sz w:val="16"/>
                <w:szCs w:val="16"/>
              </w:rPr>
            </w:pPr>
            <w:r>
              <w:rPr>
                <w:sz w:val="16"/>
                <w:szCs w:val="16"/>
              </w:rPr>
              <w:t>0.83</w:t>
            </w:r>
          </w:p>
        </w:tc>
        <w:tc>
          <w:tcPr>
            <w:tcW w:w="587" w:type="dxa"/>
            <w:tcBorders>
              <w:top w:val="nil"/>
              <w:left w:val="nil"/>
              <w:bottom w:val="single" w:sz="4" w:space="0" w:color="000000"/>
              <w:right w:val="single" w:sz="4" w:space="0" w:color="000000"/>
            </w:tcBorders>
            <w:shd w:val="clear" w:color="auto" w:fill="auto"/>
            <w:vAlign w:val="center"/>
          </w:tcPr>
          <w:p w14:paraId="5CE655D3" w14:textId="77777777" w:rsidR="00DF08A2" w:rsidRDefault="00DF08A2" w:rsidP="00221E0C">
            <w:pPr>
              <w:ind w:right="40"/>
              <w:jc w:val="center"/>
              <w:rPr>
                <w:sz w:val="16"/>
                <w:szCs w:val="16"/>
              </w:rPr>
            </w:pPr>
            <w:r>
              <w:rPr>
                <w:sz w:val="16"/>
                <w:szCs w:val="16"/>
              </w:rPr>
              <w:t>0.83</w:t>
            </w:r>
          </w:p>
        </w:tc>
        <w:tc>
          <w:tcPr>
            <w:tcW w:w="572"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0B777644" w14:textId="77777777" w:rsidR="00DF08A2" w:rsidRDefault="00DF08A2" w:rsidP="00221E0C">
            <w:pPr>
              <w:ind w:right="40"/>
              <w:jc w:val="center"/>
              <w:rPr>
                <w:b/>
                <w:sz w:val="16"/>
                <w:szCs w:val="16"/>
              </w:rPr>
            </w:pPr>
          </w:p>
        </w:tc>
        <w:tc>
          <w:tcPr>
            <w:tcW w:w="650"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0100D6CA" w14:textId="77777777" w:rsidR="00DF08A2" w:rsidRDefault="00DF08A2" w:rsidP="00221E0C">
            <w:pPr>
              <w:ind w:right="40"/>
              <w:jc w:val="center"/>
              <w:rPr>
                <w:b/>
                <w:sz w:val="16"/>
                <w:szCs w:val="16"/>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183CACD2" w14:textId="77777777" w:rsidR="00DF08A2" w:rsidRDefault="00DF08A2" w:rsidP="00221E0C">
            <w:pPr>
              <w:ind w:right="40"/>
              <w:jc w:val="center"/>
              <w:rPr>
                <w:b/>
                <w:sz w:val="16"/>
                <w:szCs w:val="16"/>
              </w:rPr>
            </w:pPr>
          </w:p>
        </w:tc>
        <w:tc>
          <w:tcPr>
            <w:tcW w:w="643"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6ABEB8EC" w14:textId="77777777" w:rsidR="00DF08A2" w:rsidRDefault="00DF08A2" w:rsidP="00221E0C">
            <w:pPr>
              <w:ind w:right="40"/>
              <w:jc w:val="center"/>
              <w:rPr>
                <w:b/>
                <w:sz w:val="16"/>
                <w:szCs w:val="16"/>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31C929C3" w14:textId="77777777" w:rsidR="00DF08A2" w:rsidRDefault="00DF08A2" w:rsidP="00221E0C">
            <w:pPr>
              <w:ind w:right="40"/>
              <w:jc w:val="center"/>
              <w:rPr>
                <w:b/>
                <w:sz w:val="16"/>
                <w:szCs w:val="16"/>
              </w:rPr>
            </w:pPr>
          </w:p>
        </w:tc>
        <w:tc>
          <w:tcPr>
            <w:tcW w:w="641"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0D53EEEA" w14:textId="77777777" w:rsidR="00DF08A2" w:rsidRDefault="00DF08A2" w:rsidP="00221E0C">
            <w:pPr>
              <w:ind w:right="40"/>
              <w:jc w:val="center"/>
              <w:rPr>
                <w:b/>
                <w:sz w:val="16"/>
                <w:szCs w:val="16"/>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68014F03" w14:textId="77777777" w:rsidR="00DF08A2" w:rsidRDefault="00DF08A2" w:rsidP="00221E0C">
            <w:pPr>
              <w:ind w:right="40"/>
              <w:jc w:val="center"/>
              <w:rPr>
                <w:b/>
                <w:sz w:val="16"/>
                <w:szCs w:val="16"/>
              </w:rPr>
            </w:pPr>
          </w:p>
        </w:tc>
        <w:tc>
          <w:tcPr>
            <w:tcW w:w="635"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15411549" w14:textId="77777777" w:rsidR="00DF08A2" w:rsidRDefault="00DF08A2" w:rsidP="00221E0C">
            <w:pPr>
              <w:ind w:right="40"/>
              <w:jc w:val="center"/>
              <w:rPr>
                <w:b/>
                <w:sz w:val="16"/>
                <w:szCs w:val="16"/>
              </w:rPr>
            </w:pPr>
          </w:p>
        </w:tc>
        <w:tc>
          <w:tcPr>
            <w:tcW w:w="627"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7CDA5A46" w14:textId="77777777" w:rsidR="00DF08A2" w:rsidRDefault="00DF08A2" w:rsidP="00221E0C">
            <w:pPr>
              <w:ind w:right="40"/>
              <w:jc w:val="center"/>
              <w:rPr>
                <w:b/>
                <w:sz w:val="16"/>
                <w:szCs w:val="16"/>
              </w:rPr>
            </w:pPr>
          </w:p>
        </w:tc>
        <w:tc>
          <w:tcPr>
            <w:tcW w:w="810"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5FC61794" w14:textId="77777777" w:rsidR="00DF08A2" w:rsidRDefault="00DF08A2" w:rsidP="00221E0C">
            <w:pPr>
              <w:ind w:right="40"/>
              <w:jc w:val="center"/>
              <w:rPr>
                <w:b/>
                <w:sz w:val="16"/>
                <w:szCs w:val="16"/>
              </w:rPr>
            </w:pPr>
          </w:p>
        </w:tc>
        <w:tc>
          <w:tcPr>
            <w:tcW w:w="1150" w:type="dxa"/>
            <w:gridSpan w:val="4"/>
            <w:tcBorders>
              <w:top w:val="single" w:sz="4" w:space="0" w:color="000000"/>
              <w:left w:val="single" w:sz="4" w:space="0" w:color="000000"/>
              <w:bottom w:val="single" w:sz="4" w:space="0" w:color="000000"/>
              <w:right w:val="single" w:sz="4" w:space="0" w:color="000000"/>
            </w:tcBorders>
            <w:shd w:val="clear" w:color="auto" w:fill="F2F2F2"/>
            <w:vAlign w:val="center"/>
          </w:tcPr>
          <w:p w14:paraId="4D837530" w14:textId="77777777" w:rsidR="00DF08A2" w:rsidRDefault="00DF08A2" w:rsidP="00221E0C">
            <w:pPr>
              <w:ind w:right="40"/>
              <w:jc w:val="center"/>
              <w:rPr>
                <w:b/>
                <w:sz w:val="16"/>
                <w:szCs w:val="16"/>
              </w:rPr>
            </w:pPr>
          </w:p>
        </w:tc>
      </w:tr>
      <w:tr w:rsidR="00DF08A2" w14:paraId="55D6A093" w14:textId="77777777" w:rsidTr="00F32E7A">
        <w:trPr>
          <w:trHeight w:val="28"/>
          <w:jc w:val="center"/>
        </w:trPr>
        <w:tc>
          <w:tcPr>
            <w:tcW w:w="14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A4FC76" w14:textId="77777777" w:rsidR="00DF08A2" w:rsidRDefault="00DF08A2" w:rsidP="00221E0C">
            <w:pPr>
              <w:ind w:right="42"/>
              <w:jc w:val="center"/>
              <w:rPr>
                <w:sz w:val="18"/>
                <w:szCs w:val="18"/>
              </w:rPr>
            </w:pPr>
            <w:r>
              <w:rPr>
                <w:sz w:val="18"/>
                <w:szCs w:val="18"/>
              </w:rPr>
              <w:t>Huancavelica</w:t>
            </w:r>
          </w:p>
        </w:tc>
        <w:tc>
          <w:tcPr>
            <w:tcW w:w="699" w:type="dxa"/>
            <w:gridSpan w:val="2"/>
            <w:tcBorders>
              <w:top w:val="nil"/>
              <w:left w:val="single" w:sz="4" w:space="0" w:color="000000"/>
              <w:bottom w:val="single" w:sz="4" w:space="0" w:color="000000"/>
              <w:right w:val="single" w:sz="4" w:space="0" w:color="000000"/>
            </w:tcBorders>
            <w:shd w:val="clear" w:color="auto" w:fill="auto"/>
            <w:vAlign w:val="center"/>
          </w:tcPr>
          <w:p w14:paraId="3A75F2EA" w14:textId="77777777" w:rsidR="00DF08A2" w:rsidRDefault="00DF08A2" w:rsidP="00221E0C">
            <w:pPr>
              <w:ind w:right="40"/>
              <w:jc w:val="center"/>
              <w:rPr>
                <w:sz w:val="16"/>
                <w:szCs w:val="16"/>
              </w:rPr>
            </w:pPr>
            <w:r>
              <w:rPr>
                <w:sz w:val="16"/>
                <w:szCs w:val="16"/>
              </w:rPr>
              <w:t>0.66</w:t>
            </w:r>
          </w:p>
        </w:tc>
        <w:tc>
          <w:tcPr>
            <w:tcW w:w="587" w:type="dxa"/>
            <w:tcBorders>
              <w:top w:val="nil"/>
              <w:left w:val="nil"/>
              <w:bottom w:val="single" w:sz="4" w:space="0" w:color="000000"/>
              <w:right w:val="single" w:sz="4" w:space="0" w:color="000000"/>
            </w:tcBorders>
            <w:shd w:val="clear" w:color="auto" w:fill="auto"/>
            <w:vAlign w:val="center"/>
          </w:tcPr>
          <w:p w14:paraId="59F4CFC0" w14:textId="77777777" w:rsidR="00DF08A2" w:rsidRDefault="00DF08A2" w:rsidP="00221E0C">
            <w:pPr>
              <w:ind w:right="40"/>
              <w:jc w:val="center"/>
              <w:rPr>
                <w:sz w:val="16"/>
                <w:szCs w:val="16"/>
              </w:rPr>
            </w:pPr>
            <w:r>
              <w:rPr>
                <w:sz w:val="16"/>
                <w:szCs w:val="16"/>
              </w:rPr>
              <w:t>0.65</w:t>
            </w:r>
          </w:p>
        </w:tc>
        <w:tc>
          <w:tcPr>
            <w:tcW w:w="572"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1FD2E34D" w14:textId="77777777" w:rsidR="00DF08A2" w:rsidRDefault="00DF08A2" w:rsidP="00221E0C">
            <w:pPr>
              <w:ind w:right="40"/>
              <w:jc w:val="center"/>
              <w:rPr>
                <w:b/>
                <w:sz w:val="16"/>
                <w:szCs w:val="16"/>
              </w:rPr>
            </w:pPr>
          </w:p>
        </w:tc>
        <w:tc>
          <w:tcPr>
            <w:tcW w:w="650"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7866BFAF" w14:textId="77777777" w:rsidR="00DF08A2" w:rsidRDefault="00DF08A2" w:rsidP="00221E0C">
            <w:pPr>
              <w:ind w:right="40"/>
              <w:jc w:val="center"/>
              <w:rPr>
                <w:b/>
                <w:sz w:val="16"/>
                <w:szCs w:val="16"/>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18D49E0E" w14:textId="77777777" w:rsidR="00DF08A2" w:rsidRDefault="00DF08A2" w:rsidP="00221E0C">
            <w:pPr>
              <w:ind w:right="40"/>
              <w:jc w:val="center"/>
              <w:rPr>
                <w:b/>
                <w:sz w:val="16"/>
                <w:szCs w:val="16"/>
              </w:rPr>
            </w:pPr>
          </w:p>
        </w:tc>
        <w:tc>
          <w:tcPr>
            <w:tcW w:w="643"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2FC02DC5" w14:textId="77777777" w:rsidR="00DF08A2" w:rsidRDefault="00DF08A2" w:rsidP="00221E0C">
            <w:pPr>
              <w:ind w:right="40"/>
              <w:jc w:val="center"/>
              <w:rPr>
                <w:b/>
                <w:sz w:val="16"/>
                <w:szCs w:val="16"/>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7AA89842" w14:textId="77777777" w:rsidR="00DF08A2" w:rsidRDefault="00DF08A2" w:rsidP="00221E0C">
            <w:pPr>
              <w:ind w:right="40"/>
              <w:jc w:val="center"/>
              <w:rPr>
                <w:b/>
                <w:sz w:val="16"/>
                <w:szCs w:val="16"/>
              </w:rPr>
            </w:pPr>
          </w:p>
        </w:tc>
        <w:tc>
          <w:tcPr>
            <w:tcW w:w="641"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30E616EF" w14:textId="77777777" w:rsidR="00DF08A2" w:rsidRDefault="00DF08A2" w:rsidP="00221E0C">
            <w:pPr>
              <w:ind w:right="40"/>
              <w:jc w:val="center"/>
              <w:rPr>
                <w:b/>
                <w:sz w:val="16"/>
                <w:szCs w:val="16"/>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060AAB84" w14:textId="77777777" w:rsidR="00DF08A2" w:rsidRDefault="00DF08A2" w:rsidP="00221E0C">
            <w:pPr>
              <w:ind w:right="40"/>
              <w:jc w:val="center"/>
              <w:rPr>
                <w:b/>
                <w:sz w:val="16"/>
                <w:szCs w:val="16"/>
              </w:rPr>
            </w:pPr>
          </w:p>
        </w:tc>
        <w:tc>
          <w:tcPr>
            <w:tcW w:w="635"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62628E83" w14:textId="77777777" w:rsidR="00DF08A2" w:rsidRDefault="00DF08A2" w:rsidP="00221E0C">
            <w:pPr>
              <w:ind w:right="40"/>
              <w:jc w:val="center"/>
              <w:rPr>
                <w:b/>
                <w:sz w:val="16"/>
                <w:szCs w:val="16"/>
              </w:rPr>
            </w:pPr>
          </w:p>
        </w:tc>
        <w:tc>
          <w:tcPr>
            <w:tcW w:w="627"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7A023431" w14:textId="77777777" w:rsidR="00DF08A2" w:rsidRDefault="00DF08A2" w:rsidP="00221E0C">
            <w:pPr>
              <w:ind w:right="40"/>
              <w:jc w:val="center"/>
              <w:rPr>
                <w:b/>
                <w:sz w:val="16"/>
                <w:szCs w:val="16"/>
              </w:rPr>
            </w:pPr>
          </w:p>
        </w:tc>
        <w:tc>
          <w:tcPr>
            <w:tcW w:w="810"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41993EA0" w14:textId="77777777" w:rsidR="00DF08A2" w:rsidRDefault="00DF08A2" w:rsidP="00221E0C">
            <w:pPr>
              <w:ind w:right="40"/>
              <w:jc w:val="center"/>
              <w:rPr>
                <w:b/>
                <w:sz w:val="16"/>
                <w:szCs w:val="16"/>
              </w:rPr>
            </w:pPr>
          </w:p>
        </w:tc>
        <w:tc>
          <w:tcPr>
            <w:tcW w:w="1150" w:type="dxa"/>
            <w:gridSpan w:val="4"/>
            <w:tcBorders>
              <w:top w:val="single" w:sz="4" w:space="0" w:color="000000"/>
              <w:left w:val="single" w:sz="4" w:space="0" w:color="000000"/>
              <w:bottom w:val="single" w:sz="4" w:space="0" w:color="000000"/>
              <w:right w:val="single" w:sz="4" w:space="0" w:color="000000"/>
            </w:tcBorders>
            <w:shd w:val="clear" w:color="auto" w:fill="F2F2F2"/>
            <w:vAlign w:val="center"/>
          </w:tcPr>
          <w:p w14:paraId="2F045FA9" w14:textId="77777777" w:rsidR="00DF08A2" w:rsidRDefault="00DF08A2" w:rsidP="00221E0C">
            <w:pPr>
              <w:ind w:right="40"/>
              <w:jc w:val="center"/>
              <w:rPr>
                <w:b/>
                <w:sz w:val="16"/>
                <w:szCs w:val="16"/>
              </w:rPr>
            </w:pPr>
          </w:p>
        </w:tc>
      </w:tr>
      <w:tr w:rsidR="00DF08A2" w14:paraId="27CF9ECB" w14:textId="77777777" w:rsidTr="00F32E7A">
        <w:trPr>
          <w:trHeight w:val="28"/>
          <w:jc w:val="center"/>
        </w:trPr>
        <w:tc>
          <w:tcPr>
            <w:tcW w:w="14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DAFA80" w14:textId="77777777" w:rsidR="00DF08A2" w:rsidRDefault="00DF08A2" w:rsidP="00221E0C">
            <w:pPr>
              <w:ind w:right="42"/>
              <w:jc w:val="center"/>
              <w:rPr>
                <w:sz w:val="18"/>
                <w:szCs w:val="18"/>
              </w:rPr>
            </w:pPr>
            <w:r>
              <w:rPr>
                <w:sz w:val="18"/>
                <w:szCs w:val="18"/>
              </w:rPr>
              <w:t>Huánuco</w:t>
            </w:r>
          </w:p>
        </w:tc>
        <w:tc>
          <w:tcPr>
            <w:tcW w:w="699" w:type="dxa"/>
            <w:gridSpan w:val="2"/>
            <w:tcBorders>
              <w:top w:val="nil"/>
              <w:left w:val="single" w:sz="4" w:space="0" w:color="000000"/>
              <w:bottom w:val="single" w:sz="4" w:space="0" w:color="000000"/>
              <w:right w:val="single" w:sz="4" w:space="0" w:color="000000"/>
            </w:tcBorders>
            <w:shd w:val="clear" w:color="auto" w:fill="auto"/>
            <w:vAlign w:val="center"/>
          </w:tcPr>
          <w:p w14:paraId="5CC8C4D5" w14:textId="77777777" w:rsidR="00DF08A2" w:rsidRDefault="00DF08A2" w:rsidP="00221E0C">
            <w:pPr>
              <w:ind w:right="40"/>
              <w:jc w:val="center"/>
              <w:rPr>
                <w:sz w:val="16"/>
                <w:szCs w:val="16"/>
              </w:rPr>
            </w:pPr>
            <w:r>
              <w:rPr>
                <w:sz w:val="16"/>
                <w:szCs w:val="16"/>
              </w:rPr>
              <w:t>0.76</w:t>
            </w:r>
          </w:p>
        </w:tc>
        <w:tc>
          <w:tcPr>
            <w:tcW w:w="587" w:type="dxa"/>
            <w:tcBorders>
              <w:top w:val="nil"/>
              <w:left w:val="nil"/>
              <w:bottom w:val="single" w:sz="4" w:space="0" w:color="000000"/>
              <w:right w:val="single" w:sz="4" w:space="0" w:color="000000"/>
            </w:tcBorders>
            <w:shd w:val="clear" w:color="auto" w:fill="auto"/>
            <w:vAlign w:val="center"/>
          </w:tcPr>
          <w:p w14:paraId="1D341265" w14:textId="77777777" w:rsidR="00DF08A2" w:rsidRDefault="00DF08A2" w:rsidP="00221E0C">
            <w:pPr>
              <w:ind w:right="40"/>
              <w:jc w:val="center"/>
              <w:rPr>
                <w:sz w:val="16"/>
                <w:szCs w:val="16"/>
              </w:rPr>
            </w:pPr>
            <w:r>
              <w:rPr>
                <w:sz w:val="16"/>
                <w:szCs w:val="16"/>
              </w:rPr>
              <w:t>0.75</w:t>
            </w:r>
          </w:p>
        </w:tc>
        <w:tc>
          <w:tcPr>
            <w:tcW w:w="572"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71B27F8F" w14:textId="77777777" w:rsidR="00DF08A2" w:rsidRDefault="00DF08A2" w:rsidP="00221E0C">
            <w:pPr>
              <w:ind w:right="40"/>
              <w:jc w:val="center"/>
              <w:rPr>
                <w:b/>
                <w:sz w:val="16"/>
                <w:szCs w:val="16"/>
              </w:rPr>
            </w:pPr>
          </w:p>
        </w:tc>
        <w:tc>
          <w:tcPr>
            <w:tcW w:w="650"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67D48D1A" w14:textId="77777777" w:rsidR="00DF08A2" w:rsidRDefault="00DF08A2" w:rsidP="00221E0C">
            <w:pPr>
              <w:ind w:right="40"/>
              <w:jc w:val="center"/>
              <w:rPr>
                <w:b/>
                <w:sz w:val="16"/>
                <w:szCs w:val="16"/>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60361DE6" w14:textId="77777777" w:rsidR="00DF08A2" w:rsidRDefault="00DF08A2" w:rsidP="00221E0C">
            <w:pPr>
              <w:ind w:right="40"/>
              <w:jc w:val="center"/>
              <w:rPr>
                <w:b/>
                <w:sz w:val="16"/>
                <w:szCs w:val="16"/>
              </w:rPr>
            </w:pPr>
          </w:p>
        </w:tc>
        <w:tc>
          <w:tcPr>
            <w:tcW w:w="643"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1725D946" w14:textId="77777777" w:rsidR="00DF08A2" w:rsidRDefault="00DF08A2" w:rsidP="00221E0C">
            <w:pPr>
              <w:ind w:right="40"/>
              <w:jc w:val="center"/>
              <w:rPr>
                <w:b/>
                <w:sz w:val="16"/>
                <w:szCs w:val="16"/>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220D084E" w14:textId="77777777" w:rsidR="00DF08A2" w:rsidRDefault="00DF08A2" w:rsidP="00221E0C">
            <w:pPr>
              <w:ind w:right="40"/>
              <w:jc w:val="center"/>
              <w:rPr>
                <w:b/>
                <w:sz w:val="16"/>
                <w:szCs w:val="16"/>
              </w:rPr>
            </w:pPr>
          </w:p>
        </w:tc>
        <w:tc>
          <w:tcPr>
            <w:tcW w:w="641"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690462D0" w14:textId="77777777" w:rsidR="00DF08A2" w:rsidRDefault="00DF08A2" w:rsidP="00221E0C">
            <w:pPr>
              <w:ind w:right="40"/>
              <w:jc w:val="center"/>
              <w:rPr>
                <w:b/>
                <w:sz w:val="16"/>
                <w:szCs w:val="16"/>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684FB487" w14:textId="77777777" w:rsidR="00DF08A2" w:rsidRDefault="00DF08A2" w:rsidP="00221E0C">
            <w:pPr>
              <w:ind w:right="40"/>
              <w:jc w:val="center"/>
              <w:rPr>
                <w:b/>
                <w:sz w:val="16"/>
                <w:szCs w:val="16"/>
              </w:rPr>
            </w:pPr>
          </w:p>
        </w:tc>
        <w:tc>
          <w:tcPr>
            <w:tcW w:w="635"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54CD9F9E" w14:textId="77777777" w:rsidR="00DF08A2" w:rsidRDefault="00DF08A2" w:rsidP="00221E0C">
            <w:pPr>
              <w:ind w:right="40"/>
              <w:jc w:val="center"/>
              <w:rPr>
                <w:b/>
                <w:sz w:val="16"/>
                <w:szCs w:val="16"/>
              </w:rPr>
            </w:pPr>
          </w:p>
        </w:tc>
        <w:tc>
          <w:tcPr>
            <w:tcW w:w="627"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6F7164E9" w14:textId="77777777" w:rsidR="00DF08A2" w:rsidRDefault="00DF08A2" w:rsidP="00221E0C">
            <w:pPr>
              <w:ind w:right="40"/>
              <w:jc w:val="center"/>
              <w:rPr>
                <w:b/>
                <w:sz w:val="16"/>
                <w:szCs w:val="16"/>
              </w:rPr>
            </w:pPr>
          </w:p>
        </w:tc>
        <w:tc>
          <w:tcPr>
            <w:tcW w:w="810"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6C3929CA" w14:textId="77777777" w:rsidR="00DF08A2" w:rsidRDefault="00DF08A2" w:rsidP="00221E0C">
            <w:pPr>
              <w:ind w:right="40"/>
              <w:jc w:val="center"/>
              <w:rPr>
                <w:b/>
                <w:sz w:val="16"/>
                <w:szCs w:val="16"/>
              </w:rPr>
            </w:pPr>
          </w:p>
        </w:tc>
        <w:tc>
          <w:tcPr>
            <w:tcW w:w="1150" w:type="dxa"/>
            <w:gridSpan w:val="4"/>
            <w:tcBorders>
              <w:top w:val="single" w:sz="4" w:space="0" w:color="000000"/>
              <w:left w:val="single" w:sz="4" w:space="0" w:color="000000"/>
              <w:bottom w:val="single" w:sz="4" w:space="0" w:color="000000"/>
              <w:right w:val="single" w:sz="4" w:space="0" w:color="000000"/>
            </w:tcBorders>
            <w:shd w:val="clear" w:color="auto" w:fill="F2F2F2"/>
            <w:vAlign w:val="center"/>
          </w:tcPr>
          <w:p w14:paraId="680520FE" w14:textId="77777777" w:rsidR="00DF08A2" w:rsidRDefault="00DF08A2" w:rsidP="00221E0C">
            <w:pPr>
              <w:ind w:right="40"/>
              <w:jc w:val="center"/>
              <w:rPr>
                <w:b/>
                <w:sz w:val="16"/>
                <w:szCs w:val="16"/>
              </w:rPr>
            </w:pPr>
          </w:p>
        </w:tc>
      </w:tr>
      <w:tr w:rsidR="00DF08A2" w14:paraId="093F3B8E" w14:textId="77777777" w:rsidTr="00F32E7A">
        <w:trPr>
          <w:trHeight w:val="28"/>
          <w:jc w:val="center"/>
        </w:trPr>
        <w:tc>
          <w:tcPr>
            <w:tcW w:w="14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0BA883" w14:textId="77777777" w:rsidR="00DF08A2" w:rsidRDefault="00DF08A2" w:rsidP="00221E0C">
            <w:pPr>
              <w:ind w:right="42"/>
              <w:jc w:val="center"/>
              <w:rPr>
                <w:sz w:val="18"/>
                <w:szCs w:val="18"/>
              </w:rPr>
            </w:pPr>
            <w:r>
              <w:rPr>
                <w:sz w:val="18"/>
                <w:szCs w:val="18"/>
              </w:rPr>
              <w:t>Ica</w:t>
            </w:r>
          </w:p>
        </w:tc>
        <w:tc>
          <w:tcPr>
            <w:tcW w:w="699" w:type="dxa"/>
            <w:gridSpan w:val="2"/>
            <w:tcBorders>
              <w:top w:val="nil"/>
              <w:left w:val="single" w:sz="4" w:space="0" w:color="000000"/>
              <w:bottom w:val="single" w:sz="4" w:space="0" w:color="000000"/>
              <w:right w:val="single" w:sz="4" w:space="0" w:color="000000"/>
            </w:tcBorders>
            <w:shd w:val="clear" w:color="auto" w:fill="auto"/>
            <w:vAlign w:val="center"/>
          </w:tcPr>
          <w:p w14:paraId="514C9077" w14:textId="77777777" w:rsidR="00DF08A2" w:rsidRDefault="00DF08A2" w:rsidP="00221E0C">
            <w:pPr>
              <w:ind w:right="40"/>
              <w:jc w:val="center"/>
              <w:rPr>
                <w:sz w:val="16"/>
                <w:szCs w:val="16"/>
              </w:rPr>
            </w:pPr>
            <w:r>
              <w:rPr>
                <w:sz w:val="16"/>
                <w:szCs w:val="16"/>
              </w:rPr>
              <w:t>0.81</w:t>
            </w:r>
          </w:p>
        </w:tc>
        <w:tc>
          <w:tcPr>
            <w:tcW w:w="587" w:type="dxa"/>
            <w:tcBorders>
              <w:top w:val="nil"/>
              <w:left w:val="nil"/>
              <w:bottom w:val="single" w:sz="4" w:space="0" w:color="000000"/>
              <w:right w:val="single" w:sz="4" w:space="0" w:color="000000"/>
            </w:tcBorders>
            <w:shd w:val="clear" w:color="auto" w:fill="auto"/>
            <w:vAlign w:val="center"/>
          </w:tcPr>
          <w:p w14:paraId="014F0E22" w14:textId="77777777" w:rsidR="00DF08A2" w:rsidRDefault="00DF08A2" w:rsidP="00221E0C">
            <w:pPr>
              <w:ind w:right="40"/>
              <w:jc w:val="center"/>
              <w:rPr>
                <w:sz w:val="16"/>
                <w:szCs w:val="16"/>
              </w:rPr>
            </w:pPr>
            <w:r>
              <w:rPr>
                <w:sz w:val="16"/>
                <w:szCs w:val="16"/>
              </w:rPr>
              <w:t>0.80</w:t>
            </w:r>
          </w:p>
        </w:tc>
        <w:tc>
          <w:tcPr>
            <w:tcW w:w="572"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50DDED37" w14:textId="77777777" w:rsidR="00DF08A2" w:rsidRDefault="00DF08A2" w:rsidP="00221E0C">
            <w:pPr>
              <w:ind w:right="40"/>
              <w:jc w:val="center"/>
              <w:rPr>
                <w:b/>
                <w:sz w:val="16"/>
                <w:szCs w:val="16"/>
              </w:rPr>
            </w:pPr>
          </w:p>
        </w:tc>
        <w:tc>
          <w:tcPr>
            <w:tcW w:w="650"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6CE24007" w14:textId="77777777" w:rsidR="00DF08A2" w:rsidRDefault="00DF08A2" w:rsidP="00221E0C">
            <w:pPr>
              <w:ind w:right="40"/>
              <w:jc w:val="center"/>
              <w:rPr>
                <w:b/>
                <w:sz w:val="16"/>
                <w:szCs w:val="16"/>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3EBF4B2C" w14:textId="77777777" w:rsidR="00DF08A2" w:rsidRDefault="00DF08A2" w:rsidP="00221E0C">
            <w:pPr>
              <w:ind w:right="40"/>
              <w:jc w:val="center"/>
              <w:rPr>
                <w:b/>
                <w:sz w:val="16"/>
                <w:szCs w:val="16"/>
              </w:rPr>
            </w:pPr>
          </w:p>
        </w:tc>
        <w:tc>
          <w:tcPr>
            <w:tcW w:w="643"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4BB3AFED" w14:textId="77777777" w:rsidR="00DF08A2" w:rsidRDefault="00DF08A2" w:rsidP="00221E0C">
            <w:pPr>
              <w:ind w:right="40"/>
              <w:jc w:val="center"/>
              <w:rPr>
                <w:b/>
                <w:sz w:val="16"/>
                <w:szCs w:val="16"/>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4770E1E0" w14:textId="77777777" w:rsidR="00DF08A2" w:rsidRDefault="00DF08A2" w:rsidP="00221E0C">
            <w:pPr>
              <w:ind w:right="40"/>
              <w:jc w:val="center"/>
              <w:rPr>
                <w:b/>
                <w:sz w:val="16"/>
                <w:szCs w:val="16"/>
              </w:rPr>
            </w:pPr>
          </w:p>
        </w:tc>
        <w:tc>
          <w:tcPr>
            <w:tcW w:w="641"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509632DA" w14:textId="77777777" w:rsidR="00DF08A2" w:rsidRDefault="00DF08A2" w:rsidP="00221E0C">
            <w:pPr>
              <w:ind w:right="40"/>
              <w:jc w:val="center"/>
              <w:rPr>
                <w:b/>
                <w:sz w:val="16"/>
                <w:szCs w:val="16"/>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2D29C54A" w14:textId="77777777" w:rsidR="00DF08A2" w:rsidRDefault="00DF08A2" w:rsidP="00221E0C">
            <w:pPr>
              <w:ind w:right="40"/>
              <w:jc w:val="center"/>
              <w:rPr>
                <w:b/>
                <w:sz w:val="16"/>
                <w:szCs w:val="16"/>
              </w:rPr>
            </w:pPr>
          </w:p>
        </w:tc>
        <w:tc>
          <w:tcPr>
            <w:tcW w:w="635"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36827788" w14:textId="77777777" w:rsidR="00DF08A2" w:rsidRDefault="00DF08A2" w:rsidP="00221E0C">
            <w:pPr>
              <w:ind w:right="40"/>
              <w:jc w:val="center"/>
              <w:rPr>
                <w:b/>
                <w:sz w:val="16"/>
                <w:szCs w:val="16"/>
              </w:rPr>
            </w:pPr>
          </w:p>
        </w:tc>
        <w:tc>
          <w:tcPr>
            <w:tcW w:w="627"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46307978" w14:textId="77777777" w:rsidR="00DF08A2" w:rsidRDefault="00DF08A2" w:rsidP="00221E0C">
            <w:pPr>
              <w:ind w:right="40"/>
              <w:jc w:val="center"/>
              <w:rPr>
                <w:b/>
                <w:sz w:val="16"/>
                <w:szCs w:val="16"/>
              </w:rPr>
            </w:pPr>
          </w:p>
        </w:tc>
        <w:tc>
          <w:tcPr>
            <w:tcW w:w="810"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4CB0BAFF" w14:textId="77777777" w:rsidR="00DF08A2" w:rsidRDefault="00DF08A2" w:rsidP="00221E0C">
            <w:pPr>
              <w:ind w:right="40"/>
              <w:jc w:val="center"/>
              <w:rPr>
                <w:b/>
                <w:sz w:val="16"/>
                <w:szCs w:val="16"/>
              </w:rPr>
            </w:pPr>
          </w:p>
        </w:tc>
        <w:tc>
          <w:tcPr>
            <w:tcW w:w="1150" w:type="dxa"/>
            <w:gridSpan w:val="4"/>
            <w:tcBorders>
              <w:top w:val="single" w:sz="4" w:space="0" w:color="000000"/>
              <w:left w:val="single" w:sz="4" w:space="0" w:color="000000"/>
              <w:bottom w:val="single" w:sz="4" w:space="0" w:color="000000"/>
              <w:right w:val="single" w:sz="4" w:space="0" w:color="000000"/>
            </w:tcBorders>
            <w:shd w:val="clear" w:color="auto" w:fill="F2F2F2"/>
            <w:vAlign w:val="center"/>
          </w:tcPr>
          <w:p w14:paraId="3302B0A3" w14:textId="77777777" w:rsidR="00DF08A2" w:rsidRDefault="00DF08A2" w:rsidP="00221E0C">
            <w:pPr>
              <w:ind w:right="40"/>
              <w:jc w:val="center"/>
              <w:rPr>
                <w:b/>
                <w:sz w:val="16"/>
                <w:szCs w:val="16"/>
              </w:rPr>
            </w:pPr>
          </w:p>
        </w:tc>
      </w:tr>
      <w:tr w:rsidR="00DF08A2" w14:paraId="45F91C73" w14:textId="77777777" w:rsidTr="00F32E7A">
        <w:trPr>
          <w:trHeight w:val="28"/>
          <w:jc w:val="center"/>
        </w:trPr>
        <w:tc>
          <w:tcPr>
            <w:tcW w:w="14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DC5DFF" w14:textId="77777777" w:rsidR="00DF08A2" w:rsidRDefault="00DF08A2" w:rsidP="00221E0C">
            <w:pPr>
              <w:ind w:right="42"/>
              <w:jc w:val="center"/>
              <w:rPr>
                <w:sz w:val="18"/>
                <w:szCs w:val="18"/>
              </w:rPr>
            </w:pPr>
            <w:r>
              <w:rPr>
                <w:sz w:val="18"/>
                <w:szCs w:val="18"/>
              </w:rPr>
              <w:t>Junín</w:t>
            </w:r>
          </w:p>
        </w:tc>
        <w:tc>
          <w:tcPr>
            <w:tcW w:w="699" w:type="dxa"/>
            <w:gridSpan w:val="2"/>
            <w:tcBorders>
              <w:top w:val="nil"/>
              <w:left w:val="single" w:sz="4" w:space="0" w:color="000000"/>
              <w:bottom w:val="single" w:sz="4" w:space="0" w:color="000000"/>
              <w:right w:val="single" w:sz="4" w:space="0" w:color="000000"/>
            </w:tcBorders>
            <w:shd w:val="clear" w:color="auto" w:fill="auto"/>
            <w:vAlign w:val="center"/>
          </w:tcPr>
          <w:p w14:paraId="760EEE4E" w14:textId="77777777" w:rsidR="00DF08A2" w:rsidRDefault="00DF08A2" w:rsidP="00221E0C">
            <w:pPr>
              <w:ind w:right="40"/>
              <w:jc w:val="center"/>
              <w:rPr>
                <w:sz w:val="16"/>
                <w:szCs w:val="16"/>
              </w:rPr>
            </w:pPr>
            <w:r>
              <w:rPr>
                <w:sz w:val="16"/>
                <w:szCs w:val="16"/>
              </w:rPr>
              <w:t>0.83</w:t>
            </w:r>
          </w:p>
        </w:tc>
        <w:tc>
          <w:tcPr>
            <w:tcW w:w="587" w:type="dxa"/>
            <w:tcBorders>
              <w:top w:val="nil"/>
              <w:left w:val="nil"/>
              <w:bottom w:val="single" w:sz="4" w:space="0" w:color="000000"/>
              <w:right w:val="single" w:sz="4" w:space="0" w:color="000000"/>
            </w:tcBorders>
            <w:shd w:val="clear" w:color="auto" w:fill="auto"/>
            <w:vAlign w:val="center"/>
          </w:tcPr>
          <w:p w14:paraId="35D90B0A" w14:textId="77777777" w:rsidR="00DF08A2" w:rsidRDefault="00DF08A2" w:rsidP="00221E0C">
            <w:pPr>
              <w:ind w:right="40"/>
              <w:jc w:val="center"/>
              <w:rPr>
                <w:sz w:val="16"/>
                <w:szCs w:val="16"/>
              </w:rPr>
            </w:pPr>
            <w:r>
              <w:rPr>
                <w:sz w:val="16"/>
                <w:szCs w:val="16"/>
              </w:rPr>
              <w:t>0.82</w:t>
            </w:r>
          </w:p>
        </w:tc>
        <w:tc>
          <w:tcPr>
            <w:tcW w:w="572"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62895D44" w14:textId="77777777" w:rsidR="00DF08A2" w:rsidRDefault="00DF08A2" w:rsidP="00221E0C">
            <w:pPr>
              <w:ind w:right="40"/>
              <w:jc w:val="center"/>
              <w:rPr>
                <w:b/>
                <w:sz w:val="16"/>
                <w:szCs w:val="16"/>
              </w:rPr>
            </w:pPr>
          </w:p>
        </w:tc>
        <w:tc>
          <w:tcPr>
            <w:tcW w:w="650"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4ACBE35A" w14:textId="77777777" w:rsidR="00DF08A2" w:rsidRDefault="00DF08A2" w:rsidP="00221E0C">
            <w:pPr>
              <w:ind w:right="40"/>
              <w:jc w:val="center"/>
              <w:rPr>
                <w:b/>
                <w:sz w:val="16"/>
                <w:szCs w:val="16"/>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0ADDD1E2" w14:textId="77777777" w:rsidR="00DF08A2" w:rsidRDefault="00DF08A2" w:rsidP="00221E0C">
            <w:pPr>
              <w:ind w:right="40"/>
              <w:jc w:val="center"/>
              <w:rPr>
                <w:b/>
                <w:sz w:val="16"/>
                <w:szCs w:val="16"/>
              </w:rPr>
            </w:pPr>
          </w:p>
        </w:tc>
        <w:tc>
          <w:tcPr>
            <w:tcW w:w="643"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7AC98AF0" w14:textId="77777777" w:rsidR="00DF08A2" w:rsidRDefault="00DF08A2" w:rsidP="00221E0C">
            <w:pPr>
              <w:ind w:right="40"/>
              <w:jc w:val="center"/>
              <w:rPr>
                <w:b/>
                <w:sz w:val="16"/>
                <w:szCs w:val="16"/>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20E4101A" w14:textId="77777777" w:rsidR="00DF08A2" w:rsidRDefault="00DF08A2" w:rsidP="00221E0C">
            <w:pPr>
              <w:ind w:right="40"/>
              <w:jc w:val="center"/>
              <w:rPr>
                <w:b/>
                <w:sz w:val="16"/>
                <w:szCs w:val="16"/>
              </w:rPr>
            </w:pPr>
          </w:p>
        </w:tc>
        <w:tc>
          <w:tcPr>
            <w:tcW w:w="641"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684A731C" w14:textId="77777777" w:rsidR="00DF08A2" w:rsidRDefault="00DF08A2" w:rsidP="00221E0C">
            <w:pPr>
              <w:ind w:right="40"/>
              <w:jc w:val="center"/>
              <w:rPr>
                <w:b/>
                <w:sz w:val="16"/>
                <w:szCs w:val="16"/>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0B2EE5D2" w14:textId="77777777" w:rsidR="00DF08A2" w:rsidRDefault="00DF08A2" w:rsidP="00221E0C">
            <w:pPr>
              <w:ind w:right="40"/>
              <w:jc w:val="center"/>
              <w:rPr>
                <w:b/>
                <w:sz w:val="16"/>
                <w:szCs w:val="16"/>
              </w:rPr>
            </w:pPr>
          </w:p>
        </w:tc>
        <w:tc>
          <w:tcPr>
            <w:tcW w:w="635"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21336B4E" w14:textId="77777777" w:rsidR="00DF08A2" w:rsidRDefault="00DF08A2" w:rsidP="00221E0C">
            <w:pPr>
              <w:ind w:right="40"/>
              <w:jc w:val="center"/>
              <w:rPr>
                <w:b/>
                <w:sz w:val="16"/>
                <w:szCs w:val="16"/>
              </w:rPr>
            </w:pPr>
          </w:p>
        </w:tc>
        <w:tc>
          <w:tcPr>
            <w:tcW w:w="627"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4CA843C9" w14:textId="77777777" w:rsidR="00DF08A2" w:rsidRDefault="00DF08A2" w:rsidP="00221E0C">
            <w:pPr>
              <w:ind w:right="40"/>
              <w:jc w:val="center"/>
              <w:rPr>
                <w:b/>
                <w:sz w:val="16"/>
                <w:szCs w:val="16"/>
              </w:rPr>
            </w:pPr>
          </w:p>
        </w:tc>
        <w:tc>
          <w:tcPr>
            <w:tcW w:w="810"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6E3D558D" w14:textId="77777777" w:rsidR="00DF08A2" w:rsidRDefault="00DF08A2" w:rsidP="00221E0C">
            <w:pPr>
              <w:ind w:right="40"/>
              <w:jc w:val="center"/>
              <w:rPr>
                <w:b/>
                <w:sz w:val="16"/>
                <w:szCs w:val="16"/>
              </w:rPr>
            </w:pPr>
          </w:p>
        </w:tc>
        <w:tc>
          <w:tcPr>
            <w:tcW w:w="1150" w:type="dxa"/>
            <w:gridSpan w:val="4"/>
            <w:tcBorders>
              <w:top w:val="single" w:sz="4" w:space="0" w:color="000000"/>
              <w:left w:val="single" w:sz="4" w:space="0" w:color="000000"/>
              <w:bottom w:val="single" w:sz="4" w:space="0" w:color="000000"/>
              <w:right w:val="single" w:sz="4" w:space="0" w:color="000000"/>
            </w:tcBorders>
            <w:shd w:val="clear" w:color="auto" w:fill="F2F2F2"/>
            <w:vAlign w:val="center"/>
          </w:tcPr>
          <w:p w14:paraId="4207F2C4" w14:textId="77777777" w:rsidR="00DF08A2" w:rsidRDefault="00DF08A2" w:rsidP="00221E0C">
            <w:pPr>
              <w:ind w:right="40"/>
              <w:jc w:val="center"/>
              <w:rPr>
                <w:b/>
                <w:sz w:val="16"/>
                <w:szCs w:val="16"/>
              </w:rPr>
            </w:pPr>
          </w:p>
        </w:tc>
      </w:tr>
      <w:tr w:rsidR="00DF08A2" w14:paraId="7F8CD67A" w14:textId="77777777" w:rsidTr="00F32E7A">
        <w:trPr>
          <w:trHeight w:val="28"/>
          <w:jc w:val="center"/>
        </w:trPr>
        <w:tc>
          <w:tcPr>
            <w:tcW w:w="14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C53A0E" w14:textId="77777777" w:rsidR="00DF08A2" w:rsidRDefault="00DF08A2" w:rsidP="00221E0C">
            <w:pPr>
              <w:ind w:right="42"/>
              <w:jc w:val="center"/>
              <w:rPr>
                <w:sz w:val="18"/>
                <w:szCs w:val="18"/>
              </w:rPr>
            </w:pPr>
            <w:r>
              <w:rPr>
                <w:sz w:val="18"/>
                <w:szCs w:val="18"/>
              </w:rPr>
              <w:t>La Libertad</w:t>
            </w:r>
          </w:p>
        </w:tc>
        <w:tc>
          <w:tcPr>
            <w:tcW w:w="699" w:type="dxa"/>
            <w:gridSpan w:val="2"/>
            <w:tcBorders>
              <w:top w:val="nil"/>
              <w:left w:val="single" w:sz="4" w:space="0" w:color="000000"/>
              <w:bottom w:val="single" w:sz="4" w:space="0" w:color="000000"/>
              <w:right w:val="single" w:sz="4" w:space="0" w:color="000000"/>
            </w:tcBorders>
            <w:shd w:val="clear" w:color="auto" w:fill="auto"/>
            <w:vAlign w:val="center"/>
          </w:tcPr>
          <w:p w14:paraId="2950C922" w14:textId="77777777" w:rsidR="00DF08A2" w:rsidRDefault="00DF08A2" w:rsidP="00221E0C">
            <w:pPr>
              <w:ind w:right="40"/>
              <w:jc w:val="center"/>
              <w:rPr>
                <w:sz w:val="16"/>
                <w:szCs w:val="16"/>
              </w:rPr>
            </w:pPr>
            <w:r>
              <w:rPr>
                <w:sz w:val="16"/>
                <w:szCs w:val="16"/>
              </w:rPr>
              <w:t>0.74</w:t>
            </w:r>
          </w:p>
        </w:tc>
        <w:tc>
          <w:tcPr>
            <w:tcW w:w="587" w:type="dxa"/>
            <w:tcBorders>
              <w:top w:val="nil"/>
              <w:left w:val="nil"/>
              <w:bottom w:val="single" w:sz="4" w:space="0" w:color="000000"/>
              <w:right w:val="single" w:sz="4" w:space="0" w:color="000000"/>
            </w:tcBorders>
            <w:shd w:val="clear" w:color="auto" w:fill="auto"/>
            <w:vAlign w:val="center"/>
          </w:tcPr>
          <w:p w14:paraId="1B40F0FA" w14:textId="77777777" w:rsidR="00DF08A2" w:rsidRDefault="00DF08A2" w:rsidP="00221E0C">
            <w:pPr>
              <w:ind w:right="40"/>
              <w:jc w:val="center"/>
              <w:rPr>
                <w:sz w:val="16"/>
                <w:szCs w:val="16"/>
              </w:rPr>
            </w:pPr>
            <w:r>
              <w:rPr>
                <w:sz w:val="16"/>
                <w:szCs w:val="16"/>
              </w:rPr>
              <w:t>0.73</w:t>
            </w:r>
          </w:p>
        </w:tc>
        <w:tc>
          <w:tcPr>
            <w:tcW w:w="572"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25695AB6" w14:textId="77777777" w:rsidR="00DF08A2" w:rsidRDefault="00DF08A2" w:rsidP="00221E0C">
            <w:pPr>
              <w:ind w:right="40"/>
              <w:jc w:val="center"/>
              <w:rPr>
                <w:b/>
                <w:sz w:val="16"/>
                <w:szCs w:val="16"/>
              </w:rPr>
            </w:pPr>
          </w:p>
        </w:tc>
        <w:tc>
          <w:tcPr>
            <w:tcW w:w="650"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55C9B692" w14:textId="77777777" w:rsidR="00DF08A2" w:rsidRDefault="00DF08A2" w:rsidP="00221E0C">
            <w:pPr>
              <w:ind w:right="40"/>
              <w:jc w:val="center"/>
              <w:rPr>
                <w:b/>
                <w:sz w:val="16"/>
                <w:szCs w:val="16"/>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366DD4F2" w14:textId="77777777" w:rsidR="00DF08A2" w:rsidRDefault="00DF08A2" w:rsidP="00221E0C">
            <w:pPr>
              <w:ind w:right="40"/>
              <w:jc w:val="center"/>
              <w:rPr>
                <w:b/>
                <w:sz w:val="16"/>
                <w:szCs w:val="16"/>
              </w:rPr>
            </w:pPr>
          </w:p>
        </w:tc>
        <w:tc>
          <w:tcPr>
            <w:tcW w:w="643"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2E8F183D" w14:textId="77777777" w:rsidR="00DF08A2" w:rsidRDefault="00DF08A2" w:rsidP="00221E0C">
            <w:pPr>
              <w:ind w:right="40"/>
              <w:jc w:val="center"/>
              <w:rPr>
                <w:b/>
                <w:sz w:val="16"/>
                <w:szCs w:val="16"/>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42A1AB36" w14:textId="77777777" w:rsidR="00DF08A2" w:rsidRDefault="00DF08A2" w:rsidP="00221E0C">
            <w:pPr>
              <w:ind w:right="40"/>
              <w:jc w:val="center"/>
              <w:rPr>
                <w:b/>
                <w:sz w:val="16"/>
                <w:szCs w:val="16"/>
              </w:rPr>
            </w:pPr>
          </w:p>
        </w:tc>
        <w:tc>
          <w:tcPr>
            <w:tcW w:w="641"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4F32024B" w14:textId="77777777" w:rsidR="00DF08A2" w:rsidRDefault="00DF08A2" w:rsidP="00221E0C">
            <w:pPr>
              <w:ind w:right="40"/>
              <w:jc w:val="center"/>
              <w:rPr>
                <w:b/>
                <w:sz w:val="16"/>
                <w:szCs w:val="16"/>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4C8EE29E" w14:textId="77777777" w:rsidR="00DF08A2" w:rsidRDefault="00DF08A2" w:rsidP="00221E0C">
            <w:pPr>
              <w:ind w:right="40"/>
              <w:jc w:val="center"/>
              <w:rPr>
                <w:b/>
                <w:sz w:val="16"/>
                <w:szCs w:val="16"/>
              </w:rPr>
            </w:pPr>
          </w:p>
        </w:tc>
        <w:tc>
          <w:tcPr>
            <w:tcW w:w="635"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2098AC67" w14:textId="77777777" w:rsidR="00DF08A2" w:rsidRDefault="00DF08A2" w:rsidP="00221E0C">
            <w:pPr>
              <w:ind w:right="40"/>
              <w:jc w:val="center"/>
              <w:rPr>
                <w:b/>
                <w:sz w:val="16"/>
                <w:szCs w:val="16"/>
              </w:rPr>
            </w:pPr>
          </w:p>
        </w:tc>
        <w:tc>
          <w:tcPr>
            <w:tcW w:w="627"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1C1ABF91" w14:textId="77777777" w:rsidR="00DF08A2" w:rsidRDefault="00DF08A2" w:rsidP="00221E0C">
            <w:pPr>
              <w:ind w:right="40"/>
              <w:jc w:val="center"/>
              <w:rPr>
                <w:b/>
                <w:sz w:val="16"/>
                <w:szCs w:val="16"/>
              </w:rPr>
            </w:pPr>
          </w:p>
        </w:tc>
        <w:tc>
          <w:tcPr>
            <w:tcW w:w="810"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4933D07A" w14:textId="77777777" w:rsidR="00DF08A2" w:rsidRDefault="00DF08A2" w:rsidP="00221E0C">
            <w:pPr>
              <w:ind w:right="40"/>
              <w:jc w:val="center"/>
              <w:rPr>
                <w:b/>
                <w:sz w:val="16"/>
                <w:szCs w:val="16"/>
              </w:rPr>
            </w:pPr>
          </w:p>
        </w:tc>
        <w:tc>
          <w:tcPr>
            <w:tcW w:w="1150" w:type="dxa"/>
            <w:gridSpan w:val="4"/>
            <w:tcBorders>
              <w:top w:val="single" w:sz="4" w:space="0" w:color="000000"/>
              <w:left w:val="single" w:sz="4" w:space="0" w:color="000000"/>
              <w:bottom w:val="single" w:sz="4" w:space="0" w:color="000000"/>
              <w:right w:val="single" w:sz="4" w:space="0" w:color="000000"/>
            </w:tcBorders>
            <w:shd w:val="clear" w:color="auto" w:fill="F2F2F2"/>
            <w:vAlign w:val="center"/>
          </w:tcPr>
          <w:p w14:paraId="63D1B800" w14:textId="77777777" w:rsidR="00DF08A2" w:rsidRDefault="00DF08A2" w:rsidP="00221E0C">
            <w:pPr>
              <w:ind w:right="40"/>
              <w:jc w:val="center"/>
              <w:rPr>
                <w:b/>
                <w:sz w:val="16"/>
                <w:szCs w:val="16"/>
              </w:rPr>
            </w:pPr>
          </w:p>
        </w:tc>
      </w:tr>
      <w:tr w:rsidR="00DF08A2" w14:paraId="75CC7BD8" w14:textId="77777777" w:rsidTr="00F32E7A">
        <w:trPr>
          <w:trHeight w:val="28"/>
          <w:jc w:val="center"/>
        </w:trPr>
        <w:tc>
          <w:tcPr>
            <w:tcW w:w="14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0CF789" w14:textId="77777777" w:rsidR="00DF08A2" w:rsidRDefault="00DF08A2" w:rsidP="00221E0C">
            <w:pPr>
              <w:ind w:right="42"/>
              <w:jc w:val="center"/>
              <w:rPr>
                <w:sz w:val="18"/>
                <w:szCs w:val="18"/>
              </w:rPr>
            </w:pPr>
            <w:r>
              <w:rPr>
                <w:sz w:val="18"/>
                <w:szCs w:val="18"/>
              </w:rPr>
              <w:t>Lambayeque</w:t>
            </w:r>
          </w:p>
        </w:tc>
        <w:tc>
          <w:tcPr>
            <w:tcW w:w="699" w:type="dxa"/>
            <w:gridSpan w:val="2"/>
            <w:tcBorders>
              <w:top w:val="nil"/>
              <w:left w:val="single" w:sz="4" w:space="0" w:color="000000"/>
              <w:bottom w:val="single" w:sz="4" w:space="0" w:color="000000"/>
              <w:right w:val="single" w:sz="4" w:space="0" w:color="000000"/>
            </w:tcBorders>
            <w:shd w:val="clear" w:color="auto" w:fill="auto"/>
            <w:vAlign w:val="center"/>
          </w:tcPr>
          <w:p w14:paraId="61812E4A" w14:textId="77777777" w:rsidR="00DF08A2" w:rsidRDefault="00DF08A2" w:rsidP="00221E0C">
            <w:pPr>
              <w:ind w:right="40"/>
              <w:jc w:val="center"/>
              <w:rPr>
                <w:sz w:val="16"/>
                <w:szCs w:val="16"/>
              </w:rPr>
            </w:pPr>
            <w:r>
              <w:rPr>
                <w:sz w:val="16"/>
                <w:szCs w:val="16"/>
              </w:rPr>
              <w:t>0.79</w:t>
            </w:r>
          </w:p>
        </w:tc>
        <w:tc>
          <w:tcPr>
            <w:tcW w:w="587" w:type="dxa"/>
            <w:tcBorders>
              <w:top w:val="nil"/>
              <w:left w:val="nil"/>
              <w:bottom w:val="single" w:sz="4" w:space="0" w:color="000000"/>
              <w:right w:val="single" w:sz="4" w:space="0" w:color="000000"/>
            </w:tcBorders>
            <w:shd w:val="clear" w:color="auto" w:fill="auto"/>
            <w:vAlign w:val="center"/>
          </w:tcPr>
          <w:p w14:paraId="33D9BFD3" w14:textId="77777777" w:rsidR="00DF08A2" w:rsidRDefault="00DF08A2" w:rsidP="00221E0C">
            <w:pPr>
              <w:ind w:right="40"/>
              <w:jc w:val="center"/>
              <w:rPr>
                <w:sz w:val="16"/>
                <w:szCs w:val="16"/>
              </w:rPr>
            </w:pPr>
            <w:r>
              <w:rPr>
                <w:sz w:val="16"/>
                <w:szCs w:val="16"/>
              </w:rPr>
              <w:t>0.78</w:t>
            </w:r>
          </w:p>
        </w:tc>
        <w:tc>
          <w:tcPr>
            <w:tcW w:w="572"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43A0CD8E" w14:textId="77777777" w:rsidR="00DF08A2" w:rsidRDefault="00DF08A2" w:rsidP="00221E0C">
            <w:pPr>
              <w:ind w:right="40"/>
              <w:jc w:val="center"/>
              <w:rPr>
                <w:b/>
                <w:sz w:val="16"/>
                <w:szCs w:val="16"/>
              </w:rPr>
            </w:pPr>
          </w:p>
        </w:tc>
        <w:tc>
          <w:tcPr>
            <w:tcW w:w="650"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0AFA9A81" w14:textId="77777777" w:rsidR="00DF08A2" w:rsidRDefault="00DF08A2" w:rsidP="00221E0C">
            <w:pPr>
              <w:ind w:right="40"/>
              <w:jc w:val="center"/>
              <w:rPr>
                <w:b/>
                <w:sz w:val="16"/>
                <w:szCs w:val="16"/>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4B05F924" w14:textId="77777777" w:rsidR="00DF08A2" w:rsidRDefault="00DF08A2" w:rsidP="00221E0C">
            <w:pPr>
              <w:ind w:right="40"/>
              <w:jc w:val="center"/>
              <w:rPr>
                <w:b/>
                <w:sz w:val="16"/>
                <w:szCs w:val="16"/>
              </w:rPr>
            </w:pPr>
          </w:p>
        </w:tc>
        <w:tc>
          <w:tcPr>
            <w:tcW w:w="643"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3F33AF59" w14:textId="77777777" w:rsidR="00DF08A2" w:rsidRDefault="00DF08A2" w:rsidP="00221E0C">
            <w:pPr>
              <w:ind w:right="40"/>
              <w:jc w:val="center"/>
              <w:rPr>
                <w:b/>
                <w:sz w:val="16"/>
                <w:szCs w:val="16"/>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3CDAB7EF" w14:textId="77777777" w:rsidR="00DF08A2" w:rsidRDefault="00DF08A2" w:rsidP="00221E0C">
            <w:pPr>
              <w:ind w:right="40"/>
              <w:jc w:val="center"/>
              <w:rPr>
                <w:b/>
                <w:sz w:val="16"/>
                <w:szCs w:val="16"/>
              </w:rPr>
            </w:pPr>
          </w:p>
        </w:tc>
        <w:tc>
          <w:tcPr>
            <w:tcW w:w="641"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2DCF140E" w14:textId="77777777" w:rsidR="00DF08A2" w:rsidRDefault="00DF08A2" w:rsidP="00221E0C">
            <w:pPr>
              <w:ind w:right="40"/>
              <w:jc w:val="center"/>
              <w:rPr>
                <w:b/>
                <w:sz w:val="16"/>
                <w:szCs w:val="16"/>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7C413AD1" w14:textId="77777777" w:rsidR="00DF08A2" w:rsidRDefault="00DF08A2" w:rsidP="00221E0C">
            <w:pPr>
              <w:ind w:right="40"/>
              <w:jc w:val="center"/>
              <w:rPr>
                <w:b/>
                <w:sz w:val="16"/>
                <w:szCs w:val="16"/>
              </w:rPr>
            </w:pPr>
          </w:p>
        </w:tc>
        <w:tc>
          <w:tcPr>
            <w:tcW w:w="635"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6D7A6D0B" w14:textId="77777777" w:rsidR="00DF08A2" w:rsidRDefault="00DF08A2" w:rsidP="00221E0C">
            <w:pPr>
              <w:ind w:right="40"/>
              <w:jc w:val="center"/>
              <w:rPr>
                <w:b/>
                <w:sz w:val="16"/>
                <w:szCs w:val="16"/>
              </w:rPr>
            </w:pPr>
          </w:p>
        </w:tc>
        <w:tc>
          <w:tcPr>
            <w:tcW w:w="627"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0CB6286C" w14:textId="77777777" w:rsidR="00DF08A2" w:rsidRDefault="00DF08A2" w:rsidP="00221E0C">
            <w:pPr>
              <w:ind w:right="40"/>
              <w:jc w:val="center"/>
              <w:rPr>
                <w:b/>
                <w:sz w:val="16"/>
                <w:szCs w:val="16"/>
              </w:rPr>
            </w:pPr>
          </w:p>
        </w:tc>
        <w:tc>
          <w:tcPr>
            <w:tcW w:w="810"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43398097" w14:textId="77777777" w:rsidR="00DF08A2" w:rsidRDefault="00DF08A2" w:rsidP="00221E0C">
            <w:pPr>
              <w:ind w:right="40"/>
              <w:jc w:val="center"/>
              <w:rPr>
                <w:b/>
                <w:sz w:val="16"/>
                <w:szCs w:val="16"/>
              </w:rPr>
            </w:pPr>
          </w:p>
        </w:tc>
        <w:tc>
          <w:tcPr>
            <w:tcW w:w="1150" w:type="dxa"/>
            <w:gridSpan w:val="4"/>
            <w:tcBorders>
              <w:top w:val="single" w:sz="4" w:space="0" w:color="000000"/>
              <w:left w:val="single" w:sz="4" w:space="0" w:color="000000"/>
              <w:bottom w:val="single" w:sz="4" w:space="0" w:color="000000"/>
              <w:right w:val="single" w:sz="4" w:space="0" w:color="000000"/>
            </w:tcBorders>
            <w:shd w:val="clear" w:color="auto" w:fill="F2F2F2"/>
            <w:vAlign w:val="center"/>
          </w:tcPr>
          <w:p w14:paraId="1006F407" w14:textId="77777777" w:rsidR="00DF08A2" w:rsidRDefault="00DF08A2" w:rsidP="00221E0C">
            <w:pPr>
              <w:ind w:right="40"/>
              <w:jc w:val="center"/>
              <w:rPr>
                <w:b/>
                <w:sz w:val="16"/>
                <w:szCs w:val="16"/>
              </w:rPr>
            </w:pPr>
          </w:p>
        </w:tc>
      </w:tr>
      <w:tr w:rsidR="00DF08A2" w14:paraId="10BDC672" w14:textId="77777777" w:rsidTr="00F32E7A">
        <w:trPr>
          <w:trHeight w:val="28"/>
          <w:jc w:val="center"/>
        </w:trPr>
        <w:tc>
          <w:tcPr>
            <w:tcW w:w="14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B7FC5D" w14:textId="77777777" w:rsidR="00DF08A2" w:rsidRDefault="00DF08A2" w:rsidP="00221E0C">
            <w:pPr>
              <w:ind w:right="42"/>
              <w:jc w:val="center"/>
              <w:rPr>
                <w:sz w:val="18"/>
                <w:szCs w:val="18"/>
              </w:rPr>
            </w:pPr>
            <w:r>
              <w:rPr>
                <w:sz w:val="18"/>
                <w:szCs w:val="18"/>
              </w:rPr>
              <w:t>Lima*</w:t>
            </w:r>
          </w:p>
        </w:tc>
        <w:tc>
          <w:tcPr>
            <w:tcW w:w="699" w:type="dxa"/>
            <w:gridSpan w:val="2"/>
            <w:tcBorders>
              <w:top w:val="nil"/>
              <w:left w:val="single" w:sz="4" w:space="0" w:color="000000"/>
              <w:bottom w:val="single" w:sz="4" w:space="0" w:color="000000"/>
              <w:right w:val="single" w:sz="4" w:space="0" w:color="000000"/>
            </w:tcBorders>
            <w:shd w:val="clear" w:color="auto" w:fill="auto"/>
            <w:vAlign w:val="center"/>
          </w:tcPr>
          <w:p w14:paraId="6D594F07" w14:textId="77777777" w:rsidR="00DF08A2" w:rsidRDefault="00DF08A2" w:rsidP="00221E0C">
            <w:pPr>
              <w:ind w:right="40"/>
              <w:jc w:val="center"/>
              <w:rPr>
                <w:sz w:val="16"/>
                <w:szCs w:val="16"/>
              </w:rPr>
            </w:pPr>
            <w:r>
              <w:rPr>
                <w:sz w:val="16"/>
                <w:szCs w:val="16"/>
              </w:rPr>
              <w:t>0.81</w:t>
            </w:r>
          </w:p>
        </w:tc>
        <w:tc>
          <w:tcPr>
            <w:tcW w:w="587" w:type="dxa"/>
            <w:tcBorders>
              <w:top w:val="nil"/>
              <w:left w:val="nil"/>
              <w:bottom w:val="single" w:sz="4" w:space="0" w:color="000000"/>
              <w:right w:val="single" w:sz="4" w:space="0" w:color="000000"/>
            </w:tcBorders>
            <w:shd w:val="clear" w:color="auto" w:fill="auto"/>
            <w:vAlign w:val="center"/>
          </w:tcPr>
          <w:p w14:paraId="1639B82E" w14:textId="77777777" w:rsidR="00DF08A2" w:rsidRDefault="00DF08A2" w:rsidP="00221E0C">
            <w:pPr>
              <w:ind w:right="40"/>
              <w:jc w:val="center"/>
              <w:rPr>
                <w:sz w:val="16"/>
                <w:szCs w:val="16"/>
              </w:rPr>
            </w:pPr>
            <w:r>
              <w:rPr>
                <w:sz w:val="16"/>
                <w:szCs w:val="16"/>
              </w:rPr>
              <w:t>0.81</w:t>
            </w:r>
          </w:p>
        </w:tc>
        <w:tc>
          <w:tcPr>
            <w:tcW w:w="572"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3F5B8145" w14:textId="77777777" w:rsidR="00DF08A2" w:rsidRDefault="00DF08A2" w:rsidP="00221E0C">
            <w:pPr>
              <w:ind w:right="40"/>
              <w:jc w:val="center"/>
              <w:rPr>
                <w:b/>
                <w:sz w:val="16"/>
                <w:szCs w:val="16"/>
              </w:rPr>
            </w:pPr>
          </w:p>
        </w:tc>
        <w:tc>
          <w:tcPr>
            <w:tcW w:w="650"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347B15A0" w14:textId="77777777" w:rsidR="00DF08A2" w:rsidRDefault="00DF08A2" w:rsidP="00221E0C">
            <w:pPr>
              <w:ind w:right="40"/>
              <w:jc w:val="center"/>
              <w:rPr>
                <w:b/>
                <w:sz w:val="16"/>
                <w:szCs w:val="16"/>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70F961A1" w14:textId="77777777" w:rsidR="00DF08A2" w:rsidRDefault="00DF08A2" w:rsidP="00221E0C">
            <w:pPr>
              <w:ind w:right="40"/>
              <w:jc w:val="center"/>
              <w:rPr>
                <w:b/>
                <w:sz w:val="16"/>
                <w:szCs w:val="16"/>
              </w:rPr>
            </w:pPr>
          </w:p>
        </w:tc>
        <w:tc>
          <w:tcPr>
            <w:tcW w:w="643"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2A235AC5" w14:textId="77777777" w:rsidR="00DF08A2" w:rsidRDefault="00DF08A2" w:rsidP="00221E0C">
            <w:pPr>
              <w:ind w:right="40"/>
              <w:jc w:val="center"/>
              <w:rPr>
                <w:b/>
                <w:sz w:val="16"/>
                <w:szCs w:val="16"/>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295E0605" w14:textId="77777777" w:rsidR="00DF08A2" w:rsidRDefault="00DF08A2" w:rsidP="00221E0C">
            <w:pPr>
              <w:ind w:right="40"/>
              <w:jc w:val="center"/>
              <w:rPr>
                <w:b/>
                <w:sz w:val="16"/>
                <w:szCs w:val="16"/>
              </w:rPr>
            </w:pPr>
          </w:p>
        </w:tc>
        <w:tc>
          <w:tcPr>
            <w:tcW w:w="641"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1719A81D" w14:textId="77777777" w:rsidR="00DF08A2" w:rsidRDefault="00DF08A2" w:rsidP="00221E0C">
            <w:pPr>
              <w:ind w:right="40"/>
              <w:jc w:val="center"/>
              <w:rPr>
                <w:b/>
                <w:sz w:val="16"/>
                <w:szCs w:val="16"/>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4E532026" w14:textId="77777777" w:rsidR="00DF08A2" w:rsidRDefault="00DF08A2" w:rsidP="00221E0C">
            <w:pPr>
              <w:ind w:right="40"/>
              <w:jc w:val="center"/>
              <w:rPr>
                <w:b/>
                <w:sz w:val="16"/>
                <w:szCs w:val="16"/>
              </w:rPr>
            </w:pPr>
          </w:p>
        </w:tc>
        <w:tc>
          <w:tcPr>
            <w:tcW w:w="635"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660533CF" w14:textId="77777777" w:rsidR="00DF08A2" w:rsidRDefault="00DF08A2" w:rsidP="00221E0C">
            <w:pPr>
              <w:ind w:right="40"/>
              <w:jc w:val="center"/>
              <w:rPr>
                <w:b/>
                <w:sz w:val="16"/>
                <w:szCs w:val="16"/>
              </w:rPr>
            </w:pPr>
          </w:p>
        </w:tc>
        <w:tc>
          <w:tcPr>
            <w:tcW w:w="627"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70A17C84" w14:textId="77777777" w:rsidR="00DF08A2" w:rsidRDefault="00DF08A2" w:rsidP="00221E0C">
            <w:pPr>
              <w:ind w:right="40"/>
              <w:jc w:val="center"/>
              <w:rPr>
                <w:b/>
                <w:sz w:val="16"/>
                <w:szCs w:val="16"/>
              </w:rPr>
            </w:pPr>
          </w:p>
        </w:tc>
        <w:tc>
          <w:tcPr>
            <w:tcW w:w="810"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7E32B881" w14:textId="77777777" w:rsidR="00DF08A2" w:rsidRDefault="00DF08A2" w:rsidP="00221E0C">
            <w:pPr>
              <w:ind w:right="40"/>
              <w:jc w:val="center"/>
              <w:rPr>
                <w:b/>
                <w:sz w:val="16"/>
                <w:szCs w:val="16"/>
              </w:rPr>
            </w:pPr>
          </w:p>
        </w:tc>
        <w:tc>
          <w:tcPr>
            <w:tcW w:w="1150" w:type="dxa"/>
            <w:gridSpan w:val="4"/>
            <w:tcBorders>
              <w:top w:val="single" w:sz="4" w:space="0" w:color="000000"/>
              <w:left w:val="single" w:sz="4" w:space="0" w:color="000000"/>
              <w:bottom w:val="single" w:sz="4" w:space="0" w:color="000000"/>
              <w:right w:val="single" w:sz="4" w:space="0" w:color="000000"/>
            </w:tcBorders>
            <w:shd w:val="clear" w:color="auto" w:fill="F2F2F2"/>
            <w:vAlign w:val="center"/>
          </w:tcPr>
          <w:p w14:paraId="7ADD2412" w14:textId="77777777" w:rsidR="00DF08A2" w:rsidRDefault="00DF08A2" w:rsidP="00221E0C">
            <w:pPr>
              <w:ind w:right="40"/>
              <w:jc w:val="center"/>
              <w:rPr>
                <w:b/>
                <w:sz w:val="16"/>
                <w:szCs w:val="16"/>
              </w:rPr>
            </w:pPr>
          </w:p>
        </w:tc>
      </w:tr>
      <w:tr w:rsidR="00DF08A2" w14:paraId="567840BF" w14:textId="77777777" w:rsidTr="00F32E7A">
        <w:trPr>
          <w:trHeight w:val="28"/>
          <w:jc w:val="center"/>
        </w:trPr>
        <w:tc>
          <w:tcPr>
            <w:tcW w:w="14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72B949" w14:textId="77777777" w:rsidR="00DF08A2" w:rsidRDefault="00DF08A2" w:rsidP="00221E0C">
            <w:pPr>
              <w:ind w:right="42"/>
              <w:jc w:val="center"/>
              <w:rPr>
                <w:sz w:val="18"/>
                <w:szCs w:val="18"/>
              </w:rPr>
            </w:pPr>
            <w:r>
              <w:rPr>
                <w:sz w:val="18"/>
                <w:szCs w:val="18"/>
              </w:rPr>
              <w:t>Loreto</w:t>
            </w:r>
          </w:p>
        </w:tc>
        <w:tc>
          <w:tcPr>
            <w:tcW w:w="699" w:type="dxa"/>
            <w:gridSpan w:val="2"/>
            <w:tcBorders>
              <w:top w:val="nil"/>
              <w:left w:val="single" w:sz="4" w:space="0" w:color="000000"/>
              <w:bottom w:val="single" w:sz="4" w:space="0" w:color="000000"/>
              <w:right w:val="single" w:sz="4" w:space="0" w:color="000000"/>
            </w:tcBorders>
            <w:shd w:val="clear" w:color="auto" w:fill="auto"/>
            <w:vAlign w:val="center"/>
          </w:tcPr>
          <w:p w14:paraId="5B3B165C" w14:textId="77777777" w:rsidR="00DF08A2" w:rsidRDefault="00DF08A2" w:rsidP="00221E0C">
            <w:pPr>
              <w:ind w:right="40"/>
              <w:jc w:val="center"/>
              <w:rPr>
                <w:sz w:val="16"/>
                <w:szCs w:val="16"/>
              </w:rPr>
            </w:pPr>
            <w:r>
              <w:rPr>
                <w:sz w:val="16"/>
                <w:szCs w:val="16"/>
              </w:rPr>
              <w:t>0.87</w:t>
            </w:r>
          </w:p>
        </w:tc>
        <w:tc>
          <w:tcPr>
            <w:tcW w:w="587" w:type="dxa"/>
            <w:tcBorders>
              <w:top w:val="nil"/>
              <w:left w:val="nil"/>
              <w:bottom w:val="single" w:sz="4" w:space="0" w:color="000000"/>
              <w:right w:val="single" w:sz="4" w:space="0" w:color="000000"/>
            </w:tcBorders>
            <w:shd w:val="clear" w:color="auto" w:fill="auto"/>
            <w:vAlign w:val="center"/>
          </w:tcPr>
          <w:p w14:paraId="04D5B665" w14:textId="77777777" w:rsidR="00DF08A2" w:rsidRDefault="00DF08A2" w:rsidP="00221E0C">
            <w:pPr>
              <w:ind w:right="40"/>
              <w:jc w:val="center"/>
              <w:rPr>
                <w:sz w:val="16"/>
                <w:szCs w:val="16"/>
              </w:rPr>
            </w:pPr>
            <w:r>
              <w:rPr>
                <w:sz w:val="16"/>
                <w:szCs w:val="16"/>
              </w:rPr>
              <w:t>0.86</w:t>
            </w:r>
          </w:p>
        </w:tc>
        <w:tc>
          <w:tcPr>
            <w:tcW w:w="572"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15C2F48B" w14:textId="77777777" w:rsidR="00DF08A2" w:rsidRDefault="00DF08A2" w:rsidP="00221E0C">
            <w:pPr>
              <w:ind w:right="40"/>
              <w:jc w:val="center"/>
              <w:rPr>
                <w:b/>
                <w:sz w:val="16"/>
                <w:szCs w:val="16"/>
              </w:rPr>
            </w:pPr>
          </w:p>
        </w:tc>
        <w:tc>
          <w:tcPr>
            <w:tcW w:w="650"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732C46A5" w14:textId="77777777" w:rsidR="00DF08A2" w:rsidRDefault="00DF08A2" w:rsidP="00221E0C">
            <w:pPr>
              <w:ind w:right="40"/>
              <w:jc w:val="center"/>
              <w:rPr>
                <w:b/>
                <w:sz w:val="16"/>
                <w:szCs w:val="16"/>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049F1318" w14:textId="77777777" w:rsidR="00DF08A2" w:rsidRDefault="00DF08A2" w:rsidP="00221E0C">
            <w:pPr>
              <w:ind w:right="40"/>
              <w:jc w:val="center"/>
              <w:rPr>
                <w:b/>
                <w:sz w:val="16"/>
                <w:szCs w:val="16"/>
              </w:rPr>
            </w:pPr>
          </w:p>
        </w:tc>
        <w:tc>
          <w:tcPr>
            <w:tcW w:w="643"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65AC299A" w14:textId="77777777" w:rsidR="00DF08A2" w:rsidRDefault="00DF08A2" w:rsidP="00221E0C">
            <w:pPr>
              <w:ind w:right="40"/>
              <w:jc w:val="center"/>
              <w:rPr>
                <w:b/>
                <w:sz w:val="16"/>
                <w:szCs w:val="16"/>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18C4E764" w14:textId="77777777" w:rsidR="00DF08A2" w:rsidRDefault="00DF08A2" w:rsidP="00221E0C">
            <w:pPr>
              <w:ind w:right="40"/>
              <w:jc w:val="center"/>
              <w:rPr>
                <w:b/>
                <w:sz w:val="16"/>
                <w:szCs w:val="16"/>
              </w:rPr>
            </w:pPr>
          </w:p>
        </w:tc>
        <w:tc>
          <w:tcPr>
            <w:tcW w:w="641"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54EDB720" w14:textId="77777777" w:rsidR="00DF08A2" w:rsidRDefault="00DF08A2" w:rsidP="00221E0C">
            <w:pPr>
              <w:ind w:right="40"/>
              <w:jc w:val="center"/>
              <w:rPr>
                <w:b/>
                <w:sz w:val="16"/>
                <w:szCs w:val="16"/>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3E97319F" w14:textId="77777777" w:rsidR="00DF08A2" w:rsidRDefault="00DF08A2" w:rsidP="00221E0C">
            <w:pPr>
              <w:ind w:right="40"/>
              <w:jc w:val="center"/>
              <w:rPr>
                <w:b/>
                <w:sz w:val="16"/>
                <w:szCs w:val="16"/>
              </w:rPr>
            </w:pPr>
          </w:p>
        </w:tc>
        <w:tc>
          <w:tcPr>
            <w:tcW w:w="635"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49578949" w14:textId="77777777" w:rsidR="00DF08A2" w:rsidRDefault="00DF08A2" w:rsidP="00221E0C">
            <w:pPr>
              <w:ind w:right="40"/>
              <w:jc w:val="center"/>
              <w:rPr>
                <w:b/>
                <w:sz w:val="16"/>
                <w:szCs w:val="16"/>
              </w:rPr>
            </w:pPr>
          </w:p>
        </w:tc>
        <w:tc>
          <w:tcPr>
            <w:tcW w:w="627"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3E3A9E45" w14:textId="77777777" w:rsidR="00DF08A2" w:rsidRDefault="00DF08A2" w:rsidP="00221E0C">
            <w:pPr>
              <w:ind w:right="40"/>
              <w:jc w:val="center"/>
              <w:rPr>
                <w:b/>
                <w:sz w:val="16"/>
                <w:szCs w:val="16"/>
              </w:rPr>
            </w:pPr>
          </w:p>
        </w:tc>
        <w:tc>
          <w:tcPr>
            <w:tcW w:w="810"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69D6945B" w14:textId="77777777" w:rsidR="00DF08A2" w:rsidRDefault="00DF08A2" w:rsidP="00221E0C">
            <w:pPr>
              <w:ind w:right="40"/>
              <w:jc w:val="center"/>
              <w:rPr>
                <w:b/>
                <w:sz w:val="16"/>
                <w:szCs w:val="16"/>
              </w:rPr>
            </w:pPr>
          </w:p>
        </w:tc>
        <w:tc>
          <w:tcPr>
            <w:tcW w:w="1150" w:type="dxa"/>
            <w:gridSpan w:val="4"/>
            <w:tcBorders>
              <w:top w:val="single" w:sz="4" w:space="0" w:color="000000"/>
              <w:left w:val="single" w:sz="4" w:space="0" w:color="000000"/>
              <w:bottom w:val="single" w:sz="4" w:space="0" w:color="000000"/>
              <w:right w:val="single" w:sz="4" w:space="0" w:color="000000"/>
            </w:tcBorders>
            <w:shd w:val="clear" w:color="auto" w:fill="F2F2F2"/>
            <w:vAlign w:val="center"/>
          </w:tcPr>
          <w:p w14:paraId="68065859" w14:textId="77777777" w:rsidR="00DF08A2" w:rsidRDefault="00DF08A2" w:rsidP="00221E0C">
            <w:pPr>
              <w:ind w:right="40"/>
              <w:jc w:val="center"/>
              <w:rPr>
                <w:b/>
                <w:sz w:val="16"/>
                <w:szCs w:val="16"/>
              </w:rPr>
            </w:pPr>
          </w:p>
        </w:tc>
      </w:tr>
      <w:tr w:rsidR="00DF08A2" w14:paraId="6720767A" w14:textId="77777777" w:rsidTr="00F32E7A">
        <w:trPr>
          <w:trHeight w:val="28"/>
          <w:jc w:val="center"/>
        </w:trPr>
        <w:tc>
          <w:tcPr>
            <w:tcW w:w="14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58C73C" w14:textId="77777777" w:rsidR="00DF08A2" w:rsidRDefault="00DF08A2" w:rsidP="00221E0C">
            <w:pPr>
              <w:ind w:right="42"/>
              <w:jc w:val="center"/>
              <w:rPr>
                <w:sz w:val="18"/>
                <w:szCs w:val="18"/>
              </w:rPr>
            </w:pPr>
            <w:r>
              <w:rPr>
                <w:sz w:val="18"/>
                <w:szCs w:val="18"/>
              </w:rPr>
              <w:t>Madre de Dios</w:t>
            </w:r>
          </w:p>
        </w:tc>
        <w:tc>
          <w:tcPr>
            <w:tcW w:w="699" w:type="dxa"/>
            <w:gridSpan w:val="2"/>
            <w:tcBorders>
              <w:top w:val="nil"/>
              <w:left w:val="single" w:sz="4" w:space="0" w:color="000000"/>
              <w:bottom w:val="single" w:sz="4" w:space="0" w:color="000000"/>
              <w:right w:val="single" w:sz="4" w:space="0" w:color="000000"/>
            </w:tcBorders>
            <w:shd w:val="clear" w:color="auto" w:fill="auto"/>
            <w:vAlign w:val="center"/>
          </w:tcPr>
          <w:p w14:paraId="0EE03F90" w14:textId="77777777" w:rsidR="00DF08A2" w:rsidRDefault="00DF08A2" w:rsidP="00221E0C">
            <w:pPr>
              <w:ind w:right="40"/>
              <w:jc w:val="center"/>
              <w:rPr>
                <w:sz w:val="16"/>
                <w:szCs w:val="16"/>
              </w:rPr>
            </w:pPr>
            <w:r>
              <w:rPr>
                <w:sz w:val="16"/>
                <w:szCs w:val="16"/>
              </w:rPr>
              <w:t>0.89</w:t>
            </w:r>
          </w:p>
        </w:tc>
        <w:tc>
          <w:tcPr>
            <w:tcW w:w="587" w:type="dxa"/>
            <w:tcBorders>
              <w:top w:val="nil"/>
              <w:left w:val="nil"/>
              <w:bottom w:val="single" w:sz="4" w:space="0" w:color="000000"/>
              <w:right w:val="single" w:sz="4" w:space="0" w:color="000000"/>
            </w:tcBorders>
            <w:shd w:val="clear" w:color="auto" w:fill="auto"/>
            <w:vAlign w:val="center"/>
          </w:tcPr>
          <w:p w14:paraId="4BF326F7" w14:textId="77777777" w:rsidR="00DF08A2" w:rsidRDefault="00DF08A2" w:rsidP="00221E0C">
            <w:pPr>
              <w:ind w:right="40"/>
              <w:jc w:val="center"/>
              <w:rPr>
                <w:sz w:val="16"/>
                <w:szCs w:val="16"/>
              </w:rPr>
            </w:pPr>
            <w:r>
              <w:rPr>
                <w:sz w:val="16"/>
                <w:szCs w:val="16"/>
              </w:rPr>
              <w:t>0.89</w:t>
            </w:r>
          </w:p>
        </w:tc>
        <w:tc>
          <w:tcPr>
            <w:tcW w:w="572"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4A2ABFA6" w14:textId="77777777" w:rsidR="00DF08A2" w:rsidRDefault="00DF08A2" w:rsidP="00221E0C">
            <w:pPr>
              <w:ind w:right="40"/>
              <w:jc w:val="center"/>
              <w:rPr>
                <w:b/>
                <w:sz w:val="16"/>
                <w:szCs w:val="16"/>
              </w:rPr>
            </w:pPr>
          </w:p>
        </w:tc>
        <w:tc>
          <w:tcPr>
            <w:tcW w:w="650"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65072F0D" w14:textId="77777777" w:rsidR="00DF08A2" w:rsidRDefault="00DF08A2" w:rsidP="00221E0C">
            <w:pPr>
              <w:ind w:right="40"/>
              <w:jc w:val="center"/>
              <w:rPr>
                <w:b/>
                <w:sz w:val="16"/>
                <w:szCs w:val="16"/>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5FA4E734" w14:textId="77777777" w:rsidR="00DF08A2" w:rsidRDefault="00DF08A2" w:rsidP="00221E0C">
            <w:pPr>
              <w:ind w:right="40"/>
              <w:jc w:val="center"/>
              <w:rPr>
                <w:b/>
                <w:sz w:val="16"/>
                <w:szCs w:val="16"/>
              </w:rPr>
            </w:pPr>
          </w:p>
        </w:tc>
        <w:tc>
          <w:tcPr>
            <w:tcW w:w="643"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54469BCB" w14:textId="77777777" w:rsidR="00DF08A2" w:rsidRDefault="00DF08A2" w:rsidP="00221E0C">
            <w:pPr>
              <w:ind w:right="40"/>
              <w:jc w:val="center"/>
              <w:rPr>
                <w:b/>
                <w:sz w:val="16"/>
                <w:szCs w:val="16"/>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33D395C9" w14:textId="77777777" w:rsidR="00DF08A2" w:rsidRDefault="00DF08A2" w:rsidP="00221E0C">
            <w:pPr>
              <w:ind w:right="40"/>
              <w:jc w:val="center"/>
              <w:rPr>
                <w:b/>
                <w:sz w:val="16"/>
                <w:szCs w:val="16"/>
              </w:rPr>
            </w:pPr>
          </w:p>
        </w:tc>
        <w:tc>
          <w:tcPr>
            <w:tcW w:w="641"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57260E18" w14:textId="77777777" w:rsidR="00DF08A2" w:rsidRDefault="00DF08A2" w:rsidP="00221E0C">
            <w:pPr>
              <w:ind w:right="40"/>
              <w:jc w:val="center"/>
              <w:rPr>
                <w:b/>
                <w:sz w:val="16"/>
                <w:szCs w:val="16"/>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69F792E5" w14:textId="77777777" w:rsidR="00DF08A2" w:rsidRDefault="00DF08A2" w:rsidP="00221E0C">
            <w:pPr>
              <w:ind w:right="40"/>
              <w:jc w:val="center"/>
              <w:rPr>
                <w:b/>
                <w:sz w:val="16"/>
                <w:szCs w:val="16"/>
              </w:rPr>
            </w:pPr>
          </w:p>
        </w:tc>
        <w:tc>
          <w:tcPr>
            <w:tcW w:w="635"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59CB55C6" w14:textId="77777777" w:rsidR="00DF08A2" w:rsidRDefault="00DF08A2" w:rsidP="00221E0C">
            <w:pPr>
              <w:ind w:right="40"/>
              <w:jc w:val="center"/>
              <w:rPr>
                <w:b/>
                <w:sz w:val="16"/>
                <w:szCs w:val="16"/>
              </w:rPr>
            </w:pPr>
          </w:p>
        </w:tc>
        <w:tc>
          <w:tcPr>
            <w:tcW w:w="627"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68A66D0F" w14:textId="77777777" w:rsidR="00DF08A2" w:rsidRDefault="00DF08A2" w:rsidP="00221E0C">
            <w:pPr>
              <w:ind w:right="40"/>
              <w:jc w:val="center"/>
              <w:rPr>
                <w:b/>
                <w:sz w:val="16"/>
                <w:szCs w:val="16"/>
              </w:rPr>
            </w:pPr>
          </w:p>
        </w:tc>
        <w:tc>
          <w:tcPr>
            <w:tcW w:w="810"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53B2DA60" w14:textId="77777777" w:rsidR="00DF08A2" w:rsidRDefault="00DF08A2" w:rsidP="00221E0C">
            <w:pPr>
              <w:ind w:right="40"/>
              <w:jc w:val="center"/>
              <w:rPr>
                <w:b/>
                <w:sz w:val="16"/>
                <w:szCs w:val="16"/>
              </w:rPr>
            </w:pPr>
          </w:p>
        </w:tc>
        <w:tc>
          <w:tcPr>
            <w:tcW w:w="1150" w:type="dxa"/>
            <w:gridSpan w:val="4"/>
            <w:tcBorders>
              <w:top w:val="single" w:sz="4" w:space="0" w:color="000000"/>
              <w:left w:val="single" w:sz="4" w:space="0" w:color="000000"/>
              <w:bottom w:val="single" w:sz="4" w:space="0" w:color="000000"/>
              <w:right w:val="single" w:sz="4" w:space="0" w:color="000000"/>
            </w:tcBorders>
            <w:shd w:val="clear" w:color="auto" w:fill="F2F2F2"/>
            <w:vAlign w:val="center"/>
          </w:tcPr>
          <w:p w14:paraId="0F706D5E" w14:textId="77777777" w:rsidR="00DF08A2" w:rsidRDefault="00DF08A2" w:rsidP="00221E0C">
            <w:pPr>
              <w:ind w:right="40"/>
              <w:jc w:val="center"/>
              <w:rPr>
                <w:b/>
                <w:sz w:val="16"/>
                <w:szCs w:val="16"/>
              </w:rPr>
            </w:pPr>
          </w:p>
        </w:tc>
      </w:tr>
      <w:tr w:rsidR="00DF08A2" w14:paraId="0F39C1CA" w14:textId="77777777" w:rsidTr="00F32E7A">
        <w:trPr>
          <w:trHeight w:val="28"/>
          <w:jc w:val="center"/>
        </w:trPr>
        <w:tc>
          <w:tcPr>
            <w:tcW w:w="14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6E2386" w14:textId="77777777" w:rsidR="00DF08A2" w:rsidRDefault="00DF08A2" w:rsidP="00221E0C">
            <w:pPr>
              <w:ind w:right="42"/>
              <w:jc w:val="center"/>
              <w:rPr>
                <w:sz w:val="18"/>
                <w:szCs w:val="18"/>
              </w:rPr>
            </w:pPr>
            <w:r>
              <w:rPr>
                <w:sz w:val="18"/>
                <w:szCs w:val="18"/>
              </w:rPr>
              <w:t>Moquegua</w:t>
            </w:r>
          </w:p>
        </w:tc>
        <w:tc>
          <w:tcPr>
            <w:tcW w:w="699" w:type="dxa"/>
            <w:gridSpan w:val="2"/>
            <w:tcBorders>
              <w:top w:val="nil"/>
              <w:left w:val="single" w:sz="4" w:space="0" w:color="000000"/>
              <w:bottom w:val="single" w:sz="4" w:space="0" w:color="000000"/>
              <w:right w:val="single" w:sz="4" w:space="0" w:color="000000"/>
            </w:tcBorders>
            <w:shd w:val="clear" w:color="auto" w:fill="auto"/>
            <w:vAlign w:val="center"/>
          </w:tcPr>
          <w:p w14:paraId="1355B987" w14:textId="77777777" w:rsidR="00DF08A2" w:rsidRDefault="00DF08A2" w:rsidP="00221E0C">
            <w:pPr>
              <w:ind w:right="40"/>
              <w:jc w:val="center"/>
              <w:rPr>
                <w:sz w:val="16"/>
                <w:szCs w:val="16"/>
              </w:rPr>
            </w:pPr>
            <w:r>
              <w:rPr>
                <w:sz w:val="16"/>
                <w:szCs w:val="16"/>
              </w:rPr>
              <w:t>0.89</w:t>
            </w:r>
          </w:p>
        </w:tc>
        <w:tc>
          <w:tcPr>
            <w:tcW w:w="587" w:type="dxa"/>
            <w:tcBorders>
              <w:top w:val="nil"/>
              <w:left w:val="nil"/>
              <w:bottom w:val="single" w:sz="4" w:space="0" w:color="000000"/>
              <w:right w:val="single" w:sz="4" w:space="0" w:color="000000"/>
            </w:tcBorders>
            <w:shd w:val="clear" w:color="auto" w:fill="auto"/>
            <w:vAlign w:val="center"/>
          </w:tcPr>
          <w:p w14:paraId="5ABB2E75" w14:textId="77777777" w:rsidR="00DF08A2" w:rsidRDefault="00DF08A2" w:rsidP="00221E0C">
            <w:pPr>
              <w:ind w:right="40"/>
              <w:jc w:val="center"/>
              <w:rPr>
                <w:sz w:val="16"/>
                <w:szCs w:val="16"/>
              </w:rPr>
            </w:pPr>
            <w:r>
              <w:rPr>
                <w:sz w:val="16"/>
                <w:szCs w:val="16"/>
              </w:rPr>
              <w:t>0.89</w:t>
            </w:r>
          </w:p>
        </w:tc>
        <w:tc>
          <w:tcPr>
            <w:tcW w:w="572"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59F2241B" w14:textId="77777777" w:rsidR="00DF08A2" w:rsidRDefault="00DF08A2" w:rsidP="00221E0C">
            <w:pPr>
              <w:ind w:right="40"/>
              <w:jc w:val="center"/>
              <w:rPr>
                <w:b/>
                <w:sz w:val="16"/>
                <w:szCs w:val="16"/>
              </w:rPr>
            </w:pPr>
          </w:p>
        </w:tc>
        <w:tc>
          <w:tcPr>
            <w:tcW w:w="650"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39600556" w14:textId="77777777" w:rsidR="00DF08A2" w:rsidRDefault="00DF08A2" w:rsidP="00221E0C">
            <w:pPr>
              <w:ind w:right="40"/>
              <w:jc w:val="center"/>
              <w:rPr>
                <w:b/>
                <w:sz w:val="16"/>
                <w:szCs w:val="16"/>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33B992CE" w14:textId="77777777" w:rsidR="00DF08A2" w:rsidRDefault="00DF08A2" w:rsidP="00221E0C">
            <w:pPr>
              <w:ind w:right="40"/>
              <w:jc w:val="center"/>
              <w:rPr>
                <w:b/>
                <w:sz w:val="16"/>
                <w:szCs w:val="16"/>
              </w:rPr>
            </w:pPr>
          </w:p>
        </w:tc>
        <w:tc>
          <w:tcPr>
            <w:tcW w:w="643"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7141A527" w14:textId="77777777" w:rsidR="00DF08A2" w:rsidRDefault="00DF08A2" w:rsidP="00221E0C">
            <w:pPr>
              <w:ind w:right="40"/>
              <w:jc w:val="center"/>
              <w:rPr>
                <w:b/>
                <w:sz w:val="16"/>
                <w:szCs w:val="16"/>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7E69AB78" w14:textId="77777777" w:rsidR="00DF08A2" w:rsidRDefault="00DF08A2" w:rsidP="00221E0C">
            <w:pPr>
              <w:ind w:right="40"/>
              <w:jc w:val="center"/>
              <w:rPr>
                <w:b/>
                <w:sz w:val="16"/>
                <w:szCs w:val="16"/>
              </w:rPr>
            </w:pPr>
          </w:p>
        </w:tc>
        <w:tc>
          <w:tcPr>
            <w:tcW w:w="641"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36E426C9" w14:textId="77777777" w:rsidR="00DF08A2" w:rsidRDefault="00DF08A2" w:rsidP="00221E0C">
            <w:pPr>
              <w:ind w:right="40"/>
              <w:jc w:val="center"/>
              <w:rPr>
                <w:b/>
                <w:sz w:val="16"/>
                <w:szCs w:val="16"/>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69B0C129" w14:textId="77777777" w:rsidR="00DF08A2" w:rsidRDefault="00DF08A2" w:rsidP="00221E0C">
            <w:pPr>
              <w:ind w:right="40"/>
              <w:jc w:val="center"/>
              <w:rPr>
                <w:b/>
                <w:sz w:val="16"/>
                <w:szCs w:val="16"/>
              </w:rPr>
            </w:pPr>
          </w:p>
        </w:tc>
        <w:tc>
          <w:tcPr>
            <w:tcW w:w="635"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3CEF416C" w14:textId="77777777" w:rsidR="00DF08A2" w:rsidRDefault="00DF08A2" w:rsidP="00221E0C">
            <w:pPr>
              <w:ind w:right="40"/>
              <w:jc w:val="center"/>
              <w:rPr>
                <w:b/>
                <w:sz w:val="16"/>
                <w:szCs w:val="16"/>
              </w:rPr>
            </w:pPr>
          </w:p>
        </w:tc>
        <w:tc>
          <w:tcPr>
            <w:tcW w:w="627"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41ADABEB" w14:textId="77777777" w:rsidR="00DF08A2" w:rsidRDefault="00DF08A2" w:rsidP="00221E0C">
            <w:pPr>
              <w:ind w:right="40"/>
              <w:jc w:val="center"/>
              <w:rPr>
                <w:b/>
                <w:sz w:val="16"/>
                <w:szCs w:val="16"/>
              </w:rPr>
            </w:pPr>
          </w:p>
        </w:tc>
        <w:tc>
          <w:tcPr>
            <w:tcW w:w="810"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3EA92E7D" w14:textId="77777777" w:rsidR="00DF08A2" w:rsidRDefault="00DF08A2" w:rsidP="00221E0C">
            <w:pPr>
              <w:ind w:right="40"/>
              <w:jc w:val="center"/>
              <w:rPr>
                <w:b/>
                <w:sz w:val="16"/>
                <w:szCs w:val="16"/>
              </w:rPr>
            </w:pPr>
          </w:p>
        </w:tc>
        <w:tc>
          <w:tcPr>
            <w:tcW w:w="1150" w:type="dxa"/>
            <w:gridSpan w:val="4"/>
            <w:tcBorders>
              <w:top w:val="single" w:sz="4" w:space="0" w:color="000000"/>
              <w:left w:val="single" w:sz="4" w:space="0" w:color="000000"/>
              <w:bottom w:val="single" w:sz="4" w:space="0" w:color="000000"/>
              <w:right w:val="single" w:sz="4" w:space="0" w:color="000000"/>
            </w:tcBorders>
            <w:shd w:val="clear" w:color="auto" w:fill="F2F2F2"/>
            <w:vAlign w:val="center"/>
          </w:tcPr>
          <w:p w14:paraId="7B693C43" w14:textId="77777777" w:rsidR="00DF08A2" w:rsidRDefault="00DF08A2" w:rsidP="00221E0C">
            <w:pPr>
              <w:ind w:right="40"/>
              <w:jc w:val="center"/>
              <w:rPr>
                <w:b/>
                <w:sz w:val="16"/>
                <w:szCs w:val="16"/>
              </w:rPr>
            </w:pPr>
          </w:p>
        </w:tc>
      </w:tr>
      <w:tr w:rsidR="00DF08A2" w14:paraId="6322EBCA" w14:textId="77777777" w:rsidTr="00F32E7A">
        <w:trPr>
          <w:trHeight w:val="28"/>
          <w:jc w:val="center"/>
        </w:trPr>
        <w:tc>
          <w:tcPr>
            <w:tcW w:w="14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CC2824" w14:textId="77777777" w:rsidR="00DF08A2" w:rsidRDefault="00DF08A2" w:rsidP="00221E0C">
            <w:pPr>
              <w:ind w:right="42"/>
              <w:jc w:val="center"/>
              <w:rPr>
                <w:sz w:val="18"/>
                <w:szCs w:val="18"/>
              </w:rPr>
            </w:pPr>
            <w:r>
              <w:rPr>
                <w:sz w:val="18"/>
                <w:szCs w:val="18"/>
              </w:rPr>
              <w:lastRenderedPageBreak/>
              <w:t>Pasco</w:t>
            </w:r>
          </w:p>
        </w:tc>
        <w:tc>
          <w:tcPr>
            <w:tcW w:w="699" w:type="dxa"/>
            <w:gridSpan w:val="2"/>
            <w:tcBorders>
              <w:top w:val="nil"/>
              <w:left w:val="single" w:sz="4" w:space="0" w:color="000000"/>
              <w:bottom w:val="single" w:sz="4" w:space="0" w:color="000000"/>
              <w:right w:val="single" w:sz="4" w:space="0" w:color="000000"/>
            </w:tcBorders>
            <w:shd w:val="clear" w:color="auto" w:fill="auto"/>
            <w:vAlign w:val="center"/>
          </w:tcPr>
          <w:p w14:paraId="742CCB09" w14:textId="77777777" w:rsidR="00DF08A2" w:rsidRDefault="00DF08A2" w:rsidP="00221E0C">
            <w:pPr>
              <w:ind w:right="40"/>
              <w:jc w:val="center"/>
              <w:rPr>
                <w:sz w:val="16"/>
                <w:szCs w:val="16"/>
              </w:rPr>
            </w:pPr>
            <w:r>
              <w:rPr>
                <w:sz w:val="16"/>
                <w:szCs w:val="16"/>
              </w:rPr>
              <w:t>0.77</w:t>
            </w:r>
          </w:p>
        </w:tc>
        <w:tc>
          <w:tcPr>
            <w:tcW w:w="587" w:type="dxa"/>
            <w:tcBorders>
              <w:top w:val="nil"/>
              <w:left w:val="nil"/>
              <w:bottom w:val="single" w:sz="4" w:space="0" w:color="000000"/>
              <w:right w:val="single" w:sz="4" w:space="0" w:color="000000"/>
            </w:tcBorders>
            <w:shd w:val="clear" w:color="auto" w:fill="auto"/>
            <w:vAlign w:val="center"/>
          </w:tcPr>
          <w:p w14:paraId="75760FED" w14:textId="77777777" w:rsidR="00DF08A2" w:rsidRDefault="00DF08A2" w:rsidP="00221E0C">
            <w:pPr>
              <w:ind w:right="40"/>
              <w:jc w:val="center"/>
              <w:rPr>
                <w:sz w:val="16"/>
                <w:szCs w:val="16"/>
              </w:rPr>
            </w:pPr>
            <w:r>
              <w:rPr>
                <w:sz w:val="16"/>
                <w:szCs w:val="16"/>
              </w:rPr>
              <w:t>0.76</w:t>
            </w:r>
          </w:p>
        </w:tc>
        <w:tc>
          <w:tcPr>
            <w:tcW w:w="572"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4D4DFA72" w14:textId="77777777" w:rsidR="00DF08A2" w:rsidRDefault="00DF08A2" w:rsidP="00221E0C">
            <w:pPr>
              <w:ind w:right="40"/>
              <w:jc w:val="center"/>
              <w:rPr>
                <w:b/>
                <w:sz w:val="16"/>
                <w:szCs w:val="16"/>
              </w:rPr>
            </w:pPr>
          </w:p>
        </w:tc>
        <w:tc>
          <w:tcPr>
            <w:tcW w:w="650"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438DD14A" w14:textId="77777777" w:rsidR="00DF08A2" w:rsidRDefault="00DF08A2" w:rsidP="00221E0C">
            <w:pPr>
              <w:ind w:right="40"/>
              <w:jc w:val="center"/>
              <w:rPr>
                <w:b/>
                <w:sz w:val="16"/>
                <w:szCs w:val="16"/>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32A2D09C" w14:textId="77777777" w:rsidR="00DF08A2" w:rsidRDefault="00DF08A2" w:rsidP="00221E0C">
            <w:pPr>
              <w:ind w:right="40"/>
              <w:jc w:val="center"/>
              <w:rPr>
                <w:b/>
                <w:sz w:val="16"/>
                <w:szCs w:val="16"/>
              </w:rPr>
            </w:pPr>
          </w:p>
        </w:tc>
        <w:tc>
          <w:tcPr>
            <w:tcW w:w="643"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2B29CA83" w14:textId="77777777" w:rsidR="00DF08A2" w:rsidRDefault="00DF08A2" w:rsidP="00221E0C">
            <w:pPr>
              <w:ind w:right="40"/>
              <w:jc w:val="center"/>
              <w:rPr>
                <w:b/>
                <w:sz w:val="16"/>
                <w:szCs w:val="16"/>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7D4AD542" w14:textId="77777777" w:rsidR="00DF08A2" w:rsidRDefault="00DF08A2" w:rsidP="00221E0C">
            <w:pPr>
              <w:ind w:right="40"/>
              <w:jc w:val="center"/>
              <w:rPr>
                <w:b/>
                <w:sz w:val="16"/>
                <w:szCs w:val="16"/>
              </w:rPr>
            </w:pPr>
          </w:p>
        </w:tc>
        <w:tc>
          <w:tcPr>
            <w:tcW w:w="641"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3AE444BB" w14:textId="77777777" w:rsidR="00DF08A2" w:rsidRDefault="00DF08A2" w:rsidP="00221E0C">
            <w:pPr>
              <w:ind w:right="40"/>
              <w:jc w:val="center"/>
              <w:rPr>
                <w:b/>
                <w:sz w:val="16"/>
                <w:szCs w:val="16"/>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622D883B" w14:textId="77777777" w:rsidR="00DF08A2" w:rsidRDefault="00DF08A2" w:rsidP="00221E0C">
            <w:pPr>
              <w:ind w:right="40"/>
              <w:jc w:val="center"/>
              <w:rPr>
                <w:b/>
                <w:sz w:val="16"/>
                <w:szCs w:val="16"/>
              </w:rPr>
            </w:pPr>
          </w:p>
        </w:tc>
        <w:tc>
          <w:tcPr>
            <w:tcW w:w="635"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07D03885" w14:textId="77777777" w:rsidR="00DF08A2" w:rsidRDefault="00DF08A2" w:rsidP="00221E0C">
            <w:pPr>
              <w:ind w:right="40"/>
              <w:jc w:val="center"/>
              <w:rPr>
                <w:b/>
                <w:sz w:val="16"/>
                <w:szCs w:val="16"/>
              </w:rPr>
            </w:pPr>
          </w:p>
        </w:tc>
        <w:tc>
          <w:tcPr>
            <w:tcW w:w="627"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5A150E2C" w14:textId="77777777" w:rsidR="00DF08A2" w:rsidRDefault="00DF08A2" w:rsidP="00221E0C">
            <w:pPr>
              <w:ind w:right="40"/>
              <w:jc w:val="center"/>
              <w:rPr>
                <w:b/>
                <w:sz w:val="16"/>
                <w:szCs w:val="16"/>
              </w:rPr>
            </w:pPr>
          </w:p>
        </w:tc>
        <w:tc>
          <w:tcPr>
            <w:tcW w:w="810"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74CD8F3D" w14:textId="77777777" w:rsidR="00DF08A2" w:rsidRDefault="00DF08A2" w:rsidP="00221E0C">
            <w:pPr>
              <w:ind w:right="40"/>
              <w:jc w:val="center"/>
              <w:rPr>
                <w:b/>
                <w:sz w:val="16"/>
                <w:szCs w:val="16"/>
              </w:rPr>
            </w:pPr>
          </w:p>
        </w:tc>
        <w:tc>
          <w:tcPr>
            <w:tcW w:w="1150" w:type="dxa"/>
            <w:gridSpan w:val="4"/>
            <w:tcBorders>
              <w:top w:val="single" w:sz="4" w:space="0" w:color="000000"/>
              <w:left w:val="single" w:sz="4" w:space="0" w:color="000000"/>
              <w:bottom w:val="single" w:sz="4" w:space="0" w:color="000000"/>
              <w:right w:val="single" w:sz="4" w:space="0" w:color="000000"/>
            </w:tcBorders>
            <w:shd w:val="clear" w:color="auto" w:fill="F2F2F2"/>
            <w:vAlign w:val="center"/>
          </w:tcPr>
          <w:p w14:paraId="0CFD0E86" w14:textId="77777777" w:rsidR="00DF08A2" w:rsidRDefault="00DF08A2" w:rsidP="00221E0C">
            <w:pPr>
              <w:ind w:right="40"/>
              <w:jc w:val="center"/>
              <w:rPr>
                <w:b/>
                <w:sz w:val="16"/>
                <w:szCs w:val="16"/>
              </w:rPr>
            </w:pPr>
          </w:p>
        </w:tc>
      </w:tr>
      <w:tr w:rsidR="00DF08A2" w14:paraId="54DDD583" w14:textId="77777777" w:rsidTr="00F32E7A">
        <w:trPr>
          <w:trHeight w:val="28"/>
          <w:jc w:val="center"/>
        </w:trPr>
        <w:tc>
          <w:tcPr>
            <w:tcW w:w="14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BC9EAA" w14:textId="77777777" w:rsidR="00DF08A2" w:rsidRDefault="00DF08A2" w:rsidP="00221E0C">
            <w:pPr>
              <w:ind w:right="42"/>
              <w:jc w:val="center"/>
              <w:rPr>
                <w:sz w:val="18"/>
                <w:szCs w:val="18"/>
              </w:rPr>
            </w:pPr>
            <w:r>
              <w:rPr>
                <w:sz w:val="18"/>
                <w:szCs w:val="18"/>
              </w:rPr>
              <w:t>Piura</w:t>
            </w:r>
          </w:p>
        </w:tc>
        <w:tc>
          <w:tcPr>
            <w:tcW w:w="699" w:type="dxa"/>
            <w:gridSpan w:val="2"/>
            <w:tcBorders>
              <w:top w:val="nil"/>
              <w:left w:val="single" w:sz="4" w:space="0" w:color="000000"/>
              <w:bottom w:val="single" w:sz="4" w:space="0" w:color="000000"/>
              <w:right w:val="single" w:sz="4" w:space="0" w:color="000000"/>
            </w:tcBorders>
            <w:shd w:val="clear" w:color="auto" w:fill="auto"/>
            <w:vAlign w:val="center"/>
          </w:tcPr>
          <w:p w14:paraId="581FCA61" w14:textId="77777777" w:rsidR="00DF08A2" w:rsidRDefault="00DF08A2" w:rsidP="00221E0C">
            <w:pPr>
              <w:ind w:right="40"/>
              <w:jc w:val="center"/>
              <w:rPr>
                <w:sz w:val="16"/>
                <w:szCs w:val="16"/>
              </w:rPr>
            </w:pPr>
            <w:r>
              <w:rPr>
                <w:sz w:val="16"/>
                <w:szCs w:val="16"/>
              </w:rPr>
              <w:t>0.80</w:t>
            </w:r>
          </w:p>
        </w:tc>
        <w:tc>
          <w:tcPr>
            <w:tcW w:w="587" w:type="dxa"/>
            <w:tcBorders>
              <w:top w:val="nil"/>
              <w:left w:val="nil"/>
              <w:bottom w:val="single" w:sz="4" w:space="0" w:color="000000"/>
              <w:right w:val="single" w:sz="4" w:space="0" w:color="000000"/>
            </w:tcBorders>
            <w:shd w:val="clear" w:color="auto" w:fill="auto"/>
            <w:vAlign w:val="center"/>
          </w:tcPr>
          <w:p w14:paraId="56A3D749" w14:textId="77777777" w:rsidR="00DF08A2" w:rsidRDefault="00DF08A2" w:rsidP="00221E0C">
            <w:pPr>
              <w:ind w:right="40"/>
              <w:jc w:val="center"/>
              <w:rPr>
                <w:sz w:val="16"/>
                <w:szCs w:val="16"/>
              </w:rPr>
            </w:pPr>
            <w:r>
              <w:rPr>
                <w:sz w:val="16"/>
                <w:szCs w:val="16"/>
              </w:rPr>
              <w:t>0.79</w:t>
            </w:r>
          </w:p>
        </w:tc>
        <w:tc>
          <w:tcPr>
            <w:tcW w:w="572"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6686E282" w14:textId="77777777" w:rsidR="00DF08A2" w:rsidRDefault="00DF08A2" w:rsidP="00221E0C">
            <w:pPr>
              <w:ind w:right="40"/>
              <w:jc w:val="center"/>
              <w:rPr>
                <w:b/>
                <w:sz w:val="16"/>
                <w:szCs w:val="16"/>
              </w:rPr>
            </w:pPr>
          </w:p>
        </w:tc>
        <w:tc>
          <w:tcPr>
            <w:tcW w:w="650"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5FAC9102" w14:textId="77777777" w:rsidR="00DF08A2" w:rsidRDefault="00DF08A2" w:rsidP="00221E0C">
            <w:pPr>
              <w:ind w:right="40"/>
              <w:jc w:val="center"/>
              <w:rPr>
                <w:b/>
                <w:sz w:val="16"/>
                <w:szCs w:val="16"/>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7A43D643" w14:textId="77777777" w:rsidR="00DF08A2" w:rsidRDefault="00DF08A2" w:rsidP="00221E0C">
            <w:pPr>
              <w:ind w:right="40"/>
              <w:jc w:val="center"/>
              <w:rPr>
                <w:b/>
                <w:sz w:val="16"/>
                <w:szCs w:val="16"/>
              </w:rPr>
            </w:pPr>
          </w:p>
        </w:tc>
        <w:tc>
          <w:tcPr>
            <w:tcW w:w="643"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177FAEB2" w14:textId="77777777" w:rsidR="00DF08A2" w:rsidRDefault="00DF08A2" w:rsidP="00221E0C">
            <w:pPr>
              <w:ind w:right="40"/>
              <w:jc w:val="center"/>
              <w:rPr>
                <w:b/>
                <w:sz w:val="16"/>
                <w:szCs w:val="16"/>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185D9AF0" w14:textId="77777777" w:rsidR="00DF08A2" w:rsidRDefault="00DF08A2" w:rsidP="00221E0C">
            <w:pPr>
              <w:ind w:right="40"/>
              <w:jc w:val="center"/>
              <w:rPr>
                <w:b/>
                <w:sz w:val="16"/>
                <w:szCs w:val="16"/>
              </w:rPr>
            </w:pPr>
          </w:p>
        </w:tc>
        <w:tc>
          <w:tcPr>
            <w:tcW w:w="641"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5A0DAC79" w14:textId="77777777" w:rsidR="00DF08A2" w:rsidRDefault="00DF08A2" w:rsidP="00221E0C">
            <w:pPr>
              <w:ind w:right="40"/>
              <w:jc w:val="center"/>
              <w:rPr>
                <w:b/>
                <w:sz w:val="16"/>
                <w:szCs w:val="16"/>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599E7C24" w14:textId="77777777" w:rsidR="00DF08A2" w:rsidRDefault="00DF08A2" w:rsidP="00221E0C">
            <w:pPr>
              <w:ind w:right="40"/>
              <w:jc w:val="center"/>
              <w:rPr>
                <w:b/>
                <w:sz w:val="16"/>
                <w:szCs w:val="16"/>
              </w:rPr>
            </w:pPr>
          </w:p>
        </w:tc>
        <w:tc>
          <w:tcPr>
            <w:tcW w:w="635"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300D5748" w14:textId="77777777" w:rsidR="00DF08A2" w:rsidRDefault="00DF08A2" w:rsidP="00221E0C">
            <w:pPr>
              <w:ind w:right="40"/>
              <w:jc w:val="center"/>
              <w:rPr>
                <w:b/>
                <w:sz w:val="16"/>
                <w:szCs w:val="16"/>
              </w:rPr>
            </w:pPr>
          </w:p>
        </w:tc>
        <w:tc>
          <w:tcPr>
            <w:tcW w:w="627"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0ADA35B5" w14:textId="77777777" w:rsidR="00DF08A2" w:rsidRDefault="00DF08A2" w:rsidP="00221E0C">
            <w:pPr>
              <w:ind w:right="40"/>
              <w:jc w:val="center"/>
              <w:rPr>
                <w:b/>
                <w:sz w:val="16"/>
                <w:szCs w:val="16"/>
              </w:rPr>
            </w:pPr>
          </w:p>
        </w:tc>
        <w:tc>
          <w:tcPr>
            <w:tcW w:w="810"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704B1E58" w14:textId="77777777" w:rsidR="00DF08A2" w:rsidRDefault="00DF08A2" w:rsidP="00221E0C">
            <w:pPr>
              <w:ind w:right="40"/>
              <w:jc w:val="center"/>
              <w:rPr>
                <w:b/>
                <w:sz w:val="16"/>
                <w:szCs w:val="16"/>
              </w:rPr>
            </w:pPr>
          </w:p>
        </w:tc>
        <w:tc>
          <w:tcPr>
            <w:tcW w:w="1150" w:type="dxa"/>
            <w:gridSpan w:val="4"/>
            <w:tcBorders>
              <w:top w:val="single" w:sz="4" w:space="0" w:color="000000"/>
              <w:left w:val="single" w:sz="4" w:space="0" w:color="000000"/>
              <w:bottom w:val="single" w:sz="4" w:space="0" w:color="000000"/>
              <w:right w:val="single" w:sz="4" w:space="0" w:color="000000"/>
            </w:tcBorders>
            <w:shd w:val="clear" w:color="auto" w:fill="F2F2F2"/>
            <w:vAlign w:val="center"/>
          </w:tcPr>
          <w:p w14:paraId="0CD7FBA6" w14:textId="77777777" w:rsidR="00DF08A2" w:rsidRDefault="00DF08A2" w:rsidP="00221E0C">
            <w:pPr>
              <w:ind w:right="40"/>
              <w:jc w:val="center"/>
              <w:rPr>
                <w:b/>
                <w:sz w:val="16"/>
                <w:szCs w:val="16"/>
              </w:rPr>
            </w:pPr>
          </w:p>
        </w:tc>
      </w:tr>
      <w:tr w:rsidR="00DF08A2" w14:paraId="296FD7B2" w14:textId="77777777" w:rsidTr="00F32E7A">
        <w:trPr>
          <w:trHeight w:val="28"/>
          <w:jc w:val="center"/>
        </w:trPr>
        <w:tc>
          <w:tcPr>
            <w:tcW w:w="14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54E3FF" w14:textId="77777777" w:rsidR="00DF08A2" w:rsidRDefault="00DF08A2" w:rsidP="00221E0C">
            <w:pPr>
              <w:ind w:right="42"/>
              <w:jc w:val="center"/>
              <w:rPr>
                <w:sz w:val="18"/>
                <w:szCs w:val="18"/>
              </w:rPr>
            </w:pPr>
            <w:r>
              <w:rPr>
                <w:sz w:val="18"/>
                <w:szCs w:val="18"/>
              </w:rPr>
              <w:t>Puno</w:t>
            </w:r>
          </w:p>
        </w:tc>
        <w:tc>
          <w:tcPr>
            <w:tcW w:w="699" w:type="dxa"/>
            <w:gridSpan w:val="2"/>
            <w:tcBorders>
              <w:top w:val="nil"/>
              <w:left w:val="single" w:sz="4" w:space="0" w:color="000000"/>
              <w:bottom w:val="single" w:sz="4" w:space="0" w:color="000000"/>
              <w:right w:val="single" w:sz="4" w:space="0" w:color="000000"/>
            </w:tcBorders>
            <w:shd w:val="clear" w:color="auto" w:fill="auto"/>
            <w:vAlign w:val="center"/>
          </w:tcPr>
          <w:p w14:paraId="1CBB8C93" w14:textId="77777777" w:rsidR="00DF08A2" w:rsidRDefault="00DF08A2" w:rsidP="00221E0C">
            <w:pPr>
              <w:ind w:right="40"/>
              <w:jc w:val="center"/>
              <w:rPr>
                <w:sz w:val="16"/>
                <w:szCs w:val="16"/>
              </w:rPr>
            </w:pPr>
            <w:r>
              <w:rPr>
                <w:sz w:val="16"/>
                <w:szCs w:val="16"/>
              </w:rPr>
              <w:t>0.66</w:t>
            </w:r>
          </w:p>
        </w:tc>
        <w:tc>
          <w:tcPr>
            <w:tcW w:w="587" w:type="dxa"/>
            <w:tcBorders>
              <w:top w:val="nil"/>
              <w:left w:val="nil"/>
              <w:bottom w:val="single" w:sz="4" w:space="0" w:color="000000"/>
              <w:right w:val="single" w:sz="4" w:space="0" w:color="000000"/>
            </w:tcBorders>
            <w:shd w:val="clear" w:color="auto" w:fill="auto"/>
            <w:vAlign w:val="center"/>
          </w:tcPr>
          <w:p w14:paraId="620C9C32" w14:textId="77777777" w:rsidR="00DF08A2" w:rsidRDefault="00DF08A2" w:rsidP="00221E0C">
            <w:pPr>
              <w:ind w:right="40"/>
              <w:jc w:val="center"/>
              <w:rPr>
                <w:sz w:val="16"/>
                <w:szCs w:val="16"/>
              </w:rPr>
            </w:pPr>
            <w:r>
              <w:rPr>
                <w:sz w:val="16"/>
                <w:szCs w:val="16"/>
              </w:rPr>
              <w:t>0.65</w:t>
            </w:r>
          </w:p>
        </w:tc>
        <w:tc>
          <w:tcPr>
            <w:tcW w:w="572"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18D11E3B" w14:textId="77777777" w:rsidR="00DF08A2" w:rsidRDefault="00DF08A2" w:rsidP="00221E0C">
            <w:pPr>
              <w:ind w:right="40"/>
              <w:jc w:val="center"/>
              <w:rPr>
                <w:b/>
                <w:sz w:val="16"/>
                <w:szCs w:val="16"/>
              </w:rPr>
            </w:pPr>
          </w:p>
        </w:tc>
        <w:tc>
          <w:tcPr>
            <w:tcW w:w="650"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29817EC6" w14:textId="77777777" w:rsidR="00DF08A2" w:rsidRDefault="00DF08A2" w:rsidP="00221E0C">
            <w:pPr>
              <w:ind w:right="40"/>
              <w:jc w:val="center"/>
              <w:rPr>
                <w:b/>
                <w:sz w:val="16"/>
                <w:szCs w:val="16"/>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67E93464" w14:textId="77777777" w:rsidR="00DF08A2" w:rsidRDefault="00DF08A2" w:rsidP="00221E0C">
            <w:pPr>
              <w:ind w:right="40"/>
              <w:jc w:val="center"/>
              <w:rPr>
                <w:b/>
                <w:sz w:val="16"/>
                <w:szCs w:val="16"/>
              </w:rPr>
            </w:pPr>
          </w:p>
        </w:tc>
        <w:tc>
          <w:tcPr>
            <w:tcW w:w="643"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788BBE96" w14:textId="77777777" w:rsidR="00DF08A2" w:rsidRDefault="00DF08A2" w:rsidP="00221E0C">
            <w:pPr>
              <w:ind w:right="40"/>
              <w:jc w:val="center"/>
              <w:rPr>
                <w:b/>
                <w:sz w:val="16"/>
                <w:szCs w:val="16"/>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241B6DAA" w14:textId="77777777" w:rsidR="00DF08A2" w:rsidRDefault="00DF08A2" w:rsidP="00221E0C">
            <w:pPr>
              <w:ind w:right="40"/>
              <w:jc w:val="center"/>
              <w:rPr>
                <w:b/>
                <w:sz w:val="16"/>
                <w:szCs w:val="16"/>
              </w:rPr>
            </w:pPr>
          </w:p>
        </w:tc>
        <w:tc>
          <w:tcPr>
            <w:tcW w:w="641"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4B4ADF42" w14:textId="77777777" w:rsidR="00DF08A2" w:rsidRDefault="00DF08A2" w:rsidP="00221E0C">
            <w:pPr>
              <w:ind w:right="40"/>
              <w:jc w:val="center"/>
              <w:rPr>
                <w:b/>
                <w:sz w:val="16"/>
                <w:szCs w:val="16"/>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1263D247" w14:textId="77777777" w:rsidR="00DF08A2" w:rsidRDefault="00DF08A2" w:rsidP="00221E0C">
            <w:pPr>
              <w:ind w:right="40"/>
              <w:jc w:val="center"/>
              <w:rPr>
                <w:b/>
                <w:sz w:val="16"/>
                <w:szCs w:val="16"/>
              </w:rPr>
            </w:pPr>
          </w:p>
        </w:tc>
        <w:tc>
          <w:tcPr>
            <w:tcW w:w="635"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1A86A578" w14:textId="77777777" w:rsidR="00DF08A2" w:rsidRDefault="00DF08A2" w:rsidP="00221E0C">
            <w:pPr>
              <w:ind w:right="40"/>
              <w:jc w:val="center"/>
              <w:rPr>
                <w:b/>
                <w:sz w:val="16"/>
                <w:szCs w:val="16"/>
              </w:rPr>
            </w:pPr>
          </w:p>
        </w:tc>
        <w:tc>
          <w:tcPr>
            <w:tcW w:w="627"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3A869E7F" w14:textId="77777777" w:rsidR="00DF08A2" w:rsidRDefault="00DF08A2" w:rsidP="00221E0C">
            <w:pPr>
              <w:ind w:right="40"/>
              <w:jc w:val="center"/>
              <w:rPr>
                <w:b/>
                <w:sz w:val="16"/>
                <w:szCs w:val="16"/>
              </w:rPr>
            </w:pPr>
          </w:p>
        </w:tc>
        <w:tc>
          <w:tcPr>
            <w:tcW w:w="810"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597B46ED" w14:textId="77777777" w:rsidR="00DF08A2" w:rsidRDefault="00DF08A2" w:rsidP="00221E0C">
            <w:pPr>
              <w:ind w:right="40"/>
              <w:jc w:val="center"/>
              <w:rPr>
                <w:b/>
                <w:sz w:val="16"/>
                <w:szCs w:val="16"/>
              </w:rPr>
            </w:pPr>
          </w:p>
        </w:tc>
        <w:tc>
          <w:tcPr>
            <w:tcW w:w="1150" w:type="dxa"/>
            <w:gridSpan w:val="4"/>
            <w:tcBorders>
              <w:top w:val="single" w:sz="4" w:space="0" w:color="000000"/>
              <w:left w:val="single" w:sz="4" w:space="0" w:color="000000"/>
              <w:bottom w:val="single" w:sz="4" w:space="0" w:color="000000"/>
              <w:right w:val="single" w:sz="4" w:space="0" w:color="000000"/>
            </w:tcBorders>
            <w:shd w:val="clear" w:color="auto" w:fill="F2F2F2"/>
            <w:vAlign w:val="center"/>
          </w:tcPr>
          <w:p w14:paraId="695CD54D" w14:textId="77777777" w:rsidR="00DF08A2" w:rsidRDefault="00DF08A2" w:rsidP="00221E0C">
            <w:pPr>
              <w:ind w:right="40"/>
              <w:jc w:val="center"/>
              <w:rPr>
                <w:b/>
                <w:sz w:val="16"/>
                <w:szCs w:val="16"/>
              </w:rPr>
            </w:pPr>
          </w:p>
        </w:tc>
      </w:tr>
      <w:tr w:rsidR="00DF08A2" w14:paraId="4D7BA961" w14:textId="77777777" w:rsidTr="00F32E7A">
        <w:trPr>
          <w:trHeight w:val="28"/>
          <w:jc w:val="center"/>
        </w:trPr>
        <w:tc>
          <w:tcPr>
            <w:tcW w:w="14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B290A5" w14:textId="77777777" w:rsidR="00DF08A2" w:rsidRDefault="00DF08A2" w:rsidP="00221E0C">
            <w:pPr>
              <w:ind w:right="42"/>
              <w:jc w:val="center"/>
              <w:rPr>
                <w:sz w:val="18"/>
                <w:szCs w:val="18"/>
              </w:rPr>
            </w:pPr>
            <w:r>
              <w:rPr>
                <w:sz w:val="18"/>
                <w:szCs w:val="18"/>
              </w:rPr>
              <w:t>San Martín</w:t>
            </w:r>
          </w:p>
        </w:tc>
        <w:tc>
          <w:tcPr>
            <w:tcW w:w="699" w:type="dxa"/>
            <w:gridSpan w:val="2"/>
            <w:tcBorders>
              <w:top w:val="nil"/>
              <w:left w:val="single" w:sz="4" w:space="0" w:color="000000"/>
              <w:bottom w:val="single" w:sz="4" w:space="0" w:color="000000"/>
              <w:right w:val="single" w:sz="4" w:space="0" w:color="000000"/>
            </w:tcBorders>
            <w:shd w:val="clear" w:color="auto" w:fill="auto"/>
            <w:vAlign w:val="center"/>
          </w:tcPr>
          <w:p w14:paraId="5763E0A2" w14:textId="77777777" w:rsidR="00DF08A2" w:rsidRDefault="00DF08A2" w:rsidP="00221E0C">
            <w:pPr>
              <w:ind w:right="40"/>
              <w:jc w:val="center"/>
              <w:rPr>
                <w:sz w:val="16"/>
                <w:szCs w:val="16"/>
              </w:rPr>
            </w:pPr>
            <w:r>
              <w:rPr>
                <w:sz w:val="16"/>
                <w:szCs w:val="16"/>
              </w:rPr>
              <w:t>0.79</w:t>
            </w:r>
          </w:p>
        </w:tc>
        <w:tc>
          <w:tcPr>
            <w:tcW w:w="587" w:type="dxa"/>
            <w:tcBorders>
              <w:top w:val="nil"/>
              <w:left w:val="nil"/>
              <w:bottom w:val="single" w:sz="4" w:space="0" w:color="000000"/>
              <w:right w:val="single" w:sz="4" w:space="0" w:color="000000"/>
            </w:tcBorders>
            <w:shd w:val="clear" w:color="auto" w:fill="auto"/>
            <w:vAlign w:val="center"/>
          </w:tcPr>
          <w:p w14:paraId="2DAD86C3" w14:textId="77777777" w:rsidR="00DF08A2" w:rsidRDefault="00DF08A2" w:rsidP="00221E0C">
            <w:pPr>
              <w:ind w:right="40"/>
              <w:jc w:val="center"/>
              <w:rPr>
                <w:sz w:val="16"/>
                <w:szCs w:val="16"/>
              </w:rPr>
            </w:pPr>
            <w:r>
              <w:rPr>
                <w:sz w:val="16"/>
                <w:szCs w:val="16"/>
              </w:rPr>
              <w:t>0.79</w:t>
            </w:r>
          </w:p>
        </w:tc>
        <w:tc>
          <w:tcPr>
            <w:tcW w:w="572"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7517AD7F" w14:textId="77777777" w:rsidR="00DF08A2" w:rsidRDefault="00DF08A2" w:rsidP="00221E0C">
            <w:pPr>
              <w:ind w:right="40"/>
              <w:jc w:val="center"/>
              <w:rPr>
                <w:b/>
                <w:sz w:val="16"/>
                <w:szCs w:val="16"/>
              </w:rPr>
            </w:pPr>
          </w:p>
        </w:tc>
        <w:tc>
          <w:tcPr>
            <w:tcW w:w="650"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2867C5FE" w14:textId="77777777" w:rsidR="00DF08A2" w:rsidRDefault="00DF08A2" w:rsidP="00221E0C">
            <w:pPr>
              <w:ind w:right="40"/>
              <w:jc w:val="center"/>
              <w:rPr>
                <w:b/>
                <w:sz w:val="16"/>
                <w:szCs w:val="16"/>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302367A2" w14:textId="77777777" w:rsidR="00DF08A2" w:rsidRDefault="00DF08A2" w:rsidP="00221E0C">
            <w:pPr>
              <w:ind w:right="40"/>
              <w:jc w:val="center"/>
              <w:rPr>
                <w:b/>
                <w:sz w:val="16"/>
                <w:szCs w:val="16"/>
              </w:rPr>
            </w:pPr>
          </w:p>
        </w:tc>
        <w:tc>
          <w:tcPr>
            <w:tcW w:w="643"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594B7AD5" w14:textId="77777777" w:rsidR="00DF08A2" w:rsidRDefault="00DF08A2" w:rsidP="00221E0C">
            <w:pPr>
              <w:ind w:right="40"/>
              <w:jc w:val="center"/>
              <w:rPr>
                <w:b/>
                <w:sz w:val="16"/>
                <w:szCs w:val="16"/>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3FB41412" w14:textId="77777777" w:rsidR="00DF08A2" w:rsidRDefault="00DF08A2" w:rsidP="00221E0C">
            <w:pPr>
              <w:ind w:right="40"/>
              <w:jc w:val="center"/>
              <w:rPr>
                <w:b/>
                <w:sz w:val="16"/>
                <w:szCs w:val="16"/>
              </w:rPr>
            </w:pPr>
          </w:p>
        </w:tc>
        <w:tc>
          <w:tcPr>
            <w:tcW w:w="641"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7A72D672" w14:textId="77777777" w:rsidR="00DF08A2" w:rsidRDefault="00DF08A2" w:rsidP="00221E0C">
            <w:pPr>
              <w:ind w:right="40"/>
              <w:jc w:val="center"/>
              <w:rPr>
                <w:b/>
                <w:sz w:val="16"/>
                <w:szCs w:val="16"/>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2299C070" w14:textId="77777777" w:rsidR="00DF08A2" w:rsidRDefault="00DF08A2" w:rsidP="00221E0C">
            <w:pPr>
              <w:ind w:right="40"/>
              <w:jc w:val="center"/>
              <w:rPr>
                <w:b/>
                <w:sz w:val="16"/>
                <w:szCs w:val="16"/>
              </w:rPr>
            </w:pPr>
          </w:p>
        </w:tc>
        <w:tc>
          <w:tcPr>
            <w:tcW w:w="635"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7F784740" w14:textId="77777777" w:rsidR="00DF08A2" w:rsidRDefault="00DF08A2" w:rsidP="00221E0C">
            <w:pPr>
              <w:ind w:right="40"/>
              <w:jc w:val="center"/>
              <w:rPr>
                <w:b/>
                <w:sz w:val="16"/>
                <w:szCs w:val="16"/>
              </w:rPr>
            </w:pPr>
          </w:p>
        </w:tc>
        <w:tc>
          <w:tcPr>
            <w:tcW w:w="627"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445255CA" w14:textId="77777777" w:rsidR="00DF08A2" w:rsidRDefault="00DF08A2" w:rsidP="00221E0C">
            <w:pPr>
              <w:ind w:right="40"/>
              <w:jc w:val="center"/>
              <w:rPr>
                <w:b/>
                <w:sz w:val="16"/>
                <w:szCs w:val="16"/>
              </w:rPr>
            </w:pPr>
          </w:p>
        </w:tc>
        <w:tc>
          <w:tcPr>
            <w:tcW w:w="810"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25B203D2" w14:textId="77777777" w:rsidR="00DF08A2" w:rsidRDefault="00DF08A2" w:rsidP="00221E0C">
            <w:pPr>
              <w:ind w:right="40"/>
              <w:jc w:val="center"/>
              <w:rPr>
                <w:b/>
                <w:sz w:val="16"/>
                <w:szCs w:val="16"/>
              </w:rPr>
            </w:pPr>
          </w:p>
        </w:tc>
        <w:tc>
          <w:tcPr>
            <w:tcW w:w="1150" w:type="dxa"/>
            <w:gridSpan w:val="4"/>
            <w:tcBorders>
              <w:top w:val="single" w:sz="4" w:space="0" w:color="000000"/>
              <w:left w:val="single" w:sz="4" w:space="0" w:color="000000"/>
              <w:bottom w:val="single" w:sz="4" w:space="0" w:color="000000"/>
              <w:right w:val="single" w:sz="4" w:space="0" w:color="000000"/>
            </w:tcBorders>
            <w:shd w:val="clear" w:color="auto" w:fill="F2F2F2"/>
            <w:vAlign w:val="center"/>
          </w:tcPr>
          <w:p w14:paraId="3949562C" w14:textId="77777777" w:rsidR="00DF08A2" w:rsidRDefault="00DF08A2" w:rsidP="00221E0C">
            <w:pPr>
              <w:ind w:right="40"/>
              <w:jc w:val="center"/>
              <w:rPr>
                <w:b/>
                <w:sz w:val="16"/>
                <w:szCs w:val="16"/>
              </w:rPr>
            </w:pPr>
          </w:p>
        </w:tc>
      </w:tr>
      <w:tr w:rsidR="00DF08A2" w14:paraId="704D0F4C" w14:textId="77777777" w:rsidTr="00F32E7A">
        <w:trPr>
          <w:trHeight w:val="28"/>
          <w:jc w:val="center"/>
        </w:trPr>
        <w:tc>
          <w:tcPr>
            <w:tcW w:w="14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1DCE73" w14:textId="77777777" w:rsidR="00DF08A2" w:rsidRDefault="00DF08A2" w:rsidP="00221E0C">
            <w:pPr>
              <w:ind w:right="42"/>
              <w:jc w:val="center"/>
              <w:rPr>
                <w:sz w:val="18"/>
                <w:szCs w:val="18"/>
              </w:rPr>
            </w:pPr>
            <w:r>
              <w:rPr>
                <w:sz w:val="18"/>
                <w:szCs w:val="18"/>
              </w:rPr>
              <w:t>Tacna</w:t>
            </w:r>
          </w:p>
        </w:tc>
        <w:tc>
          <w:tcPr>
            <w:tcW w:w="699" w:type="dxa"/>
            <w:gridSpan w:val="2"/>
            <w:tcBorders>
              <w:top w:val="nil"/>
              <w:left w:val="single" w:sz="4" w:space="0" w:color="000000"/>
              <w:bottom w:val="single" w:sz="4" w:space="0" w:color="000000"/>
              <w:right w:val="single" w:sz="4" w:space="0" w:color="000000"/>
            </w:tcBorders>
            <w:shd w:val="clear" w:color="auto" w:fill="auto"/>
            <w:vAlign w:val="center"/>
          </w:tcPr>
          <w:p w14:paraId="3E85CDF2" w14:textId="77777777" w:rsidR="00DF08A2" w:rsidRDefault="00DF08A2" w:rsidP="00221E0C">
            <w:pPr>
              <w:ind w:right="40"/>
              <w:jc w:val="center"/>
              <w:rPr>
                <w:sz w:val="16"/>
                <w:szCs w:val="16"/>
              </w:rPr>
            </w:pPr>
            <w:r>
              <w:rPr>
                <w:sz w:val="16"/>
                <w:szCs w:val="16"/>
              </w:rPr>
              <w:t>0.83</w:t>
            </w:r>
          </w:p>
        </w:tc>
        <w:tc>
          <w:tcPr>
            <w:tcW w:w="587" w:type="dxa"/>
            <w:tcBorders>
              <w:top w:val="nil"/>
              <w:left w:val="nil"/>
              <w:bottom w:val="single" w:sz="4" w:space="0" w:color="000000"/>
              <w:right w:val="single" w:sz="4" w:space="0" w:color="000000"/>
            </w:tcBorders>
            <w:shd w:val="clear" w:color="auto" w:fill="auto"/>
            <w:vAlign w:val="center"/>
          </w:tcPr>
          <w:p w14:paraId="2E3A9149" w14:textId="77777777" w:rsidR="00DF08A2" w:rsidRDefault="00DF08A2" w:rsidP="00221E0C">
            <w:pPr>
              <w:ind w:right="40"/>
              <w:jc w:val="center"/>
              <w:rPr>
                <w:sz w:val="16"/>
                <w:szCs w:val="16"/>
              </w:rPr>
            </w:pPr>
            <w:r>
              <w:rPr>
                <w:sz w:val="16"/>
                <w:szCs w:val="16"/>
              </w:rPr>
              <w:t>0.82</w:t>
            </w:r>
          </w:p>
        </w:tc>
        <w:tc>
          <w:tcPr>
            <w:tcW w:w="572"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17E4653B" w14:textId="77777777" w:rsidR="00DF08A2" w:rsidRDefault="00DF08A2" w:rsidP="00221E0C">
            <w:pPr>
              <w:ind w:right="40"/>
              <w:jc w:val="center"/>
              <w:rPr>
                <w:b/>
                <w:sz w:val="16"/>
                <w:szCs w:val="16"/>
              </w:rPr>
            </w:pPr>
          </w:p>
        </w:tc>
        <w:tc>
          <w:tcPr>
            <w:tcW w:w="650"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300C3564" w14:textId="77777777" w:rsidR="00DF08A2" w:rsidRDefault="00DF08A2" w:rsidP="00221E0C">
            <w:pPr>
              <w:ind w:right="40"/>
              <w:jc w:val="center"/>
              <w:rPr>
                <w:b/>
                <w:sz w:val="16"/>
                <w:szCs w:val="16"/>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5F691691" w14:textId="77777777" w:rsidR="00DF08A2" w:rsidRDefault="00DF08A2" w:rsidP="00221E0C">
            <w:pPr>
              <w:ind w:right="40"/>
              <w:jc w:val="center"/>
              <w:rPr>
                <w:b/>
                <w:sz w:val="16"/>
                <w:szCs w:val="16"/>
              </w:rPr>
            </w:pPr>
          </w:p>
        </w:tc>
        <w:tc>
          <w:tcPr>
            <w:tcW w:w="643"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5D939F53" w14:textId="77777777" w:rsidR="00DF08A2" w:rsidRDefault="00DF08A2" w:rsidP="00221E0C">
            <w:pPr>
              <w:ind w:right="40"/>
              <w:jc w:val="center"/>
              <w:rPr>
                <w:b/>
                <w:sz w:val="16"/>
                <w:szCs w:val="16"/>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03542D84" w14:textId="77777777" w:rsidR="00DF08A2" w:rsidRDefault="00DF08A2" w:rsidP="00221E0C">
            <w:pPr>
              <w:ind w:right="40"/>
              <w:jc w:val="center"/>
              <w:rPr>
                <w:b/>
                <w:sz w:val="16"/>
                <w:szCs w:val="16"/>
              </w:rPr>
            </w:pPr>
          </w:p>
        </w:tc>
        <w:tc>
          <w:tcPr>
            <w:tcW w:w="641"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4F62C5D1" w14:textId="77777777" w:rsidR="00DF08A2" w:rsidRDefault="00DF08A2" w:rsidP="00221E0C">
            <w:pPr>
              <w:ind w:right="40"/>
              <w:jc w:val="center"/>
              <w:rPr>
                <w:b/>
                <w:sz w:val="16"/>
                <w:szCs w:val="16"/>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1B4BCADB" w14:textId="77777777" w:rsidR="00DF08A2" w:rsidRDefault="00DF08A2" w:rsidP="00221E0C">
            <w:pPr>
              <w:ind w:right="40"/>
              <w:jc w:val="center"/>
              <w:rPr>
                <w:b/>
                <w:sz w:val="16"/>
                <w:szCs w:val="16"/>
              </w:rPr>
            </w:pPr>
          </w:p>
        </w:tc>
        <w:tc>
          <w:tcPr>
            <w:tcW w:w="635"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45B1FB91" w14:textId="77777777" w:rsidR="00DF08A2" w:rsidRDefault="00DF08A2" w:rsidP="00221E0C">
            <w:pPr>
              <w:ind w:right="40"/>
              <w:jc w:val="center"/>
              <w:rPr>
                <w:b/>
                <w:sz w:val="16"/>
                <w:szCs w:val="16"/>
              </w:rPr>
            </w:pPr>
          </w:p>
        </w:tc>
        <w:tc>
          <w:tcPr>
            <w:tcW w:w="627"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580CB281" w14:textId="77777777" w:rsidR="00DF08A2" w:rsidRDefault="00DF08A2" w:rsidP="00221E0C">
            <w:pPr>
              <w:ind w:right="40"/>
              <w:jc w:val="center"/>
              <w:rPr>
                <w:b/>
                <w:sz w:val="16"/>
                <w:szCs w:val="16"/>
              </w:rPr>
            </w:pPr>
          </w:p>
        </w:tc>
        <w:tc>
          <w:tcPr>
            <w:tcW w:w="810"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7A28EDFB" w14:textId="77777777" w:rsidR="00DF08A2" w:rsidRDefault="00DF08A2" w:rsidP="00221E0C">
            <w:pPr>
              <w:ind w:right="40"/>
              <w:jc w:val="center"/>
              <w:rPr>
                <w:b/>
                <w:sz w:val="16"/>
                <w:szCs w:val="16"/>
              </w:rPr>
            </w:pPr>
          </w:p>
        </w:tc>
        <w:tc>
          <w:tcPr>
            <w:tcW w:w="1150" w:type="dxa"/>
            <w:gridSpan w:val="4"/>
            <w:tcBorders>
              <w:top w:val="single" w:sz="4" w:space="0" w:color="000000"/>
              <w:left w:val="single" w:sz="4" w:space="0" w:color="000000"/>
              <w:bottom w:val="single" w:sz="4" w:space="0" w:color="000000"/>
              <w:right w:val="single" w:sz="4" w:space="0" w:color="000000"/>
            </w:tcBorders>
            <w:shd w:val="clear" w:color="auto" w:fill="F2F2F2"/>
            <w:vAlign w:val="center"/>
          </w:tcPr>
          <w:p w14:paraId="0F3E9E56" w14:textId="77777777" w:rsidR="00DF08A2" w:rsidRDefault="00DF08A2" w:rsidP="00221E0C">
            <w:pPr>
              <w:ind w:right="40"/>
              <w:jc w:val="center"/>
              <w:rPr>
                <w:b/>
                <w:sz w:val="16"/>
                <w:szCs w:val="16"/>
              </w:rPr>
            </w:pPr>
          </w:p>
        </w:tc>
      </w:tr>
      <w:tr w:rsidR="00DF08A2" w14:paraId="66C9C244" w14:textId="77777777" w:rsidTr="00F32E7A">
        <w:trPr>
          <w:trHeight w:val="28"/>
          <w:jc w:val="center"/>
        </w:trPr>
        <w:tc>
          <w:tcPr>
            <w:tcW w:w="14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50D071" w14:textId="77777777" w:rsidR="00DF08A2" w:rsidRDefault="00DF08A2" w:rsidP="00221E0C">
            <w:pPr>
              <w:ind w:right="42"/>
              <w:jc w:val="center"/>
              <w:rPr>
                <w:sz w:val="18"/>
                <w:szCs w:val="18"/>
              </w:rPr>
            </w:pPr>
            <w:r>
              <w:rPr>
                <w:sz w:val="18"/>
                <w:szCs w:val="18"/>
              </w:rPr>
              <w:t>Tumbes</w:t>
            </w:r>
          </w:p>
        </w:tc>
        <w:tc>
          <w:tcPr>
            <w:tcW w:w="699" w:type="dxa"/>
            <w:gridSpan w:val="2"/>
            <w:tcBorders>
              <w:top w:val="nil"/>
              <w:left w:val="single" w:sz="4" w:space="0" w:color="000000"/>
              <w:bottom w:val="single" w:sz="4" w:space="0" w:color="000000"/>
              <w:right w:val="single" w:sz="4" w:space="0" w:color="000000"/>
            </w:tcBorders>
            <w:shd w:val="clear" w:color="auto" w:fill="auto"/>
            <w:vAlign w:val="center"/>
          </w:tcPr>
          <w:p w14:paraId="52596660" w14:textId="77777777" w:rsidR="00DF08A2" w:rsidRDefault="00DF08A2" w:rsidP="00221E0C">
            <w:pPr>
              <w:ind w:right="40"/>
              <w:jc w:val="center"/>
              <w:rPr>
                <w:sz w:val="16"/>
                <w:szCs w:val="16"/>
              </w:rPr>
            </w:pPr>
            <w:r>
              <w:rPr>
                <w:sz w:val="16"/>
                <w:szCs w:val="16"/>
              </w:rPr>
              <w:t>0.92</w:t>
            </w:r>
          </w:p>
        </w:tc>
        <w:tc>
          <w:tcPr>
            <w:tcW w:w="587" w:type="dxa"/>
            <w:tcBorders>
              <w:top w:val="nil"/>
              <w:left w:val="nil"/>
              <w:bottom w:val="single" w:sz="4" w:space="0" w:color="000000"/>
              <w:right w:val="single" w:sz="4" w:space="0" w:color="000000"/>
            </w:tcBorders>
            <w:shd w:val="clear" w:color="auto" w:fill="auto"/>
            <w:vAlign w:val="center"/>
          </w:tcPr>
          <w:p w14:paraId="4AB95D39" w14:textId="77777777" w:rsidR="00DF08A2" w:rsidRDefault="00DF08A2" w:rsidP="00221E0C">
            <w:pPr>
              <w:ind w:right="40"/>
              <w:jc w:val="center"/>
              <w:rPr>
                <w:sz w:val="16"/>
                <w:szCs w:val="16"/>
              </w:rPr>
            </w:pPr>
            <w:r>
              <w:rPr>
                <w:sz w:val="16"/>
                <w:szCs w:val="16"/>
              </w:rPr>
              <w:t>0.91</w:t>
            </w:r>
          </w:p>
        </w:tc>
        <w:tc>
          <w:tcPr>
            <w:tcW w:w="572"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443A2035" w14:textId="77777777" w:rsidR="00DF08A2" w:rsidRDefault="00DF08A2" w:rsidP="00221E0C">
            <w:pPr>
              <w:ind w:right="40"/>
              <w:jc w:val="center"/>
              <w:rPr>
                <w:b/>
                <w:sz w:val="16"/>
                <w:szCs w:val="16"/>
              </w:rPr>
            </w:pPr>
          </w:p>
        </w:tc>
        <w:tc>
          <w:tcPr>
            <w:tcW w:w="650"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04F27C8E" w14:textId="77777777" w:rsidR="00DF08A2" w:rsidRDefault="00DF08A2" w:rsidP="00221E0C">
            <w:pPr>
              <w:ind w:right="40"/>
              <w:jc w:val="center"/>
              <w:rPr>
                <w:b/>
                <w:sz w:val="16"/>
                <w:szCs w:val="16"/>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65A10B41" w14:textId="77777777" w:rsidR="00DF08A2" w:rsidRDefault="00DF08A2" w:rsidP="00221E0C">
            <w:pPr>
              <w:ind w:right="40"/>
              <w:jc w:val="center"/>
              <w:rPr>
                <w:b/>
                <w:sz w:val="16"/>
                <w:szCs w:val="16"/>
              </w:rPr>
            </w:pPr>
          </w:p>
        </w:tc>
        <w:tc>
          <w:tcPr>
            <w:tcW w:w="643"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6E39BB3D" w14:textId="77777777" w:rsidR="00DF08A2" w:rsidRDefault="00DF08A2" w:rsidP="00221E0C">
            <w:pPr>
              <w:ind w:right="40"/>
              <w:jc w:val="center"/>
              <w:rPr>
                <w:b/>
                <w:sz w:val="16"/>
                <w:szCs w:val="16"/>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37D11250" w14:textId="77777777" w:rsidR="00DF08A2" w:rsidRDefault="00DF08A2" w:rsidP="00221E0C">
            <w:pPr>
              <w:ind w:right="40"/>
              <w:jc w:val="center"/>
              <w:rPr>
                <w:b/>
                <w:sz w:val="16"/>
                <w:szCs w:val="16"/>
              </w:rPr>
            </w:pPr>
          </w:p>
        </w:tc>
        <w:tc>
          <w:tcPr>
            <w:tcW w:w="641"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6AB86A57" w14:textId="77777777" w:rsidR="00DF08A2" w:rsidRDefault="00DF08A2" w:rsidP="00221E0C">
            <w:pPr>
              <w:ind w:right="40"/>
              <w:jc w:val="center"/>
              <w:rPr>
                <w:b/>
                <w:sz w:val="16"/>
                <w:szCs w:val="16"/>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3FD47F4C" w14:textId="77777777" w:rsidR="00DF08A2" w:rsidRDefault="00DF08A2" w:rsidP="00221E0C">
            <w:pPr>
              <w:ind w:right="40"/>
              <w:jc w:val="center"/>
              <w:rPr>
                <w:b/>
                <w:sz w:val="16"/>
                <w:szCs w:val="16"/>
              </w:rPr>
            </w:pPr>
          </w:p>
        </w:tc>
        <w:tc>
          <w:tcPr>
            <w:tcW w:w="635"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56244B78" w14:textId="77777777" w:rsidR="00DF08A2" w:rsidRDefault="00DF08A2" w:rsidP="00221E0C">
            <w:pPr>
              <w:ind w:right="40"/>
              <w:jc w:val="center"/>
              <w:rPr>
                <w:b/>
                <w:sz w:val="16"/>
                <w:szCs w:val="16"/>
              </w:rPr>
            </w:pPr>
          </w:p>
        </w:tc>
        <w:tc>
          <w:tcPr>
            <w:tcW w:w="627"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497011A9" w14:textId="77777777" w:rsidR="00DF08A2" w:rsidRDefault="00DF08A2" w:rsidP="00221E0C">
            <w:pPr>
              <w:ind w:right="40"/>
              <w:jc w:val="center"/>
              <w:rPr>
                <w:b/>
                <w:sz w:val="16"/>
                <w:szCs w:val="16"/>
              </w:rPr>
            </w:pPr>
          </w:p>
        </w:tc>
        <w:tc>
          <w:tcPr>
            <w:tcW w:w="810"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6B625CC7" w14:textId="77777777" w:rsidR="00DF08A2" w:rsidRDefault="00DF08A2" w:rsidP="00221E0C">
            <w:pPr>
              <w:ind w:right="40"/>
              <w:jc w:val="center"/>
              <w:rPr>
                <w:b/>
                <w:sz w:val="16"/>
                <w:szCs w:val="16"/>
              </w:rPr>
            </w:pPr>
          </w:p>
        </w:tc>
        <w:tc>
          <w:tcPr>
            <w:tcW w:w="1150" w:type="dxa"/>
            <w:gridSpan w:val="4"/>
            <w:tcBorders>
              <w:top w:val="single" w:sz="4" w:space="0" w:color="000000"/>
              <w:left w:val="single" w:sz="4" w:space="0" w:color="000000"/>
              <w:bottom w:val="single" w:sz="4" w:space="0" w:color="000000"/>
              <w:right w:val="single" w:sz="4" w:space="0" w:color="000000"/>
            </w:tcBorders>
            <w:shd w:val="clear" w:color="auto" w:fill="F2F2F2"/>
            <w:vAlign w:val="center"/>
          </w:tcPr>
          <w:p w14:paraId="378E3D13" w14:textId="77777777" w:rsidR="00DF08A2" w:rsidRDefault="00DF08A2" w:rsidP="00221E0C">
            <w:pPr>
              <w:ind w:right="40"/>
              <w:jc w:val="center"/>
              <w:rPr>
                <w:b/>
                <w:sz w:val="16"/>
                <w:szCs w:val="16"/>
              </w:rPr>
            </w:pPr>
          </w:p>
        </w:tc>
      </w:tr>
      <w:tr w:rsidR="00DF08A2" w14:paraId="7FE930CA" w14:textId="77777777" w:rsidTr="00F32E7A">
        <w:trPr>
          <w:trHeight w:val="28"/>
          <w:jc w:val="center"/>
        </w:trPr>
        <w:tc>
          <w:tcPr>
            <w:tcW w:w="14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2E85AA" w14:textId="77777777" w:rsidR="00DF08A2" w:rsidRDefault="00DF08A2" w:rsidP="00221E0C">
            <w:pPr>
              <w:ind w:right="42"/>
              <w:jc w:val="center"/>
              <w:rPr>
                <w:sz w:val="18"/>
                <w:szCs w:val="18"/>
              </w:rPr>
            </w:pPr>
            <w:r>
              <w:rPr>
                <w:sz w:val="18"/>
                <w:szCs w:val="18"/>
              </w:rPr>
              <w:t>Ucayali</w:t>
            </w:r>
          </w:p>
        </w:tc>
        <w:tc>
          <w:tcPr>
            <w:tcW w:w="699" w:type="dxa"/>
            <w:gridSpan w:val="2"/>
            <w:tcBorders>
              <w:top w:val="nil"/>
              <w:left w:val="single" w:sz="4" w:space="0" w:color="000000"/>
              <w:bottom w:val="single" w:sz="4" w:space="0" w:color="000000"/>
              <w:right w:val="single" w:sz="4" w:space="0" w:color="000000"/>
            </w:tcBorders>
            <w:shd w:val="clear" w:color="auto" w:fill="auto"/>
            <w:vAlign w:val="center"/>
          </w:tcPr>
          <w:p w14:paraId="44CAB83A" w14:textId="77777777" w:rsidR="00DF08A2" w:rsidRDefault="00DF08A2" w:rsidP="00221E0C">
            <w:pPr>
              <w:ind w:right="40"/>
              <w:jc w:val="center"/>
              <w:rPr>
                <w:sz w:val="16"/>
                <w:szCs w:val="16"/>
              </w:rPr>
            </w:pPr>
            <w:r>
              <w:rPr>
                <w:sz w:val="16"/>
                <w:szCs w:val="16"/>
              </w:rPr>
              <w:t>0.92</w:t>
            </w:r>
          </w:p>
        </w:tc>
        <w:tc>
          <w:tcPr>
            <w:tcW w:w="587" w:type="dxa"/>
            <w:tcBorders>
              <w:top w:val="nil"/>
              <w:left w:val="nil"/>
              <w:bottom w:val="single" w:sz="4" w:space="0" w:color="000000"/>
              <w:right w:val="single" w:sz="4" w:space="0" w:color="000000"/>
            </w:tcBorders>
            <w:shd w:val="clear" w:color="auto" w:fill="auto"/>
            <w:vAlign w:val="center"/>
          </w:tcPr>
          <w:p w14:paraId="300A715F" w14:textId="77777777" w:rsidR="00DF08A2" w:rsidRDefault="00DF08A2" w:rsidP="00221E0C">
            <w:pPr>
              <w:ind w:right="40"/>
              <w:jc w:val="center"/>
              <w:rPr>
                <w:sz w:val="16"/>
                <w:szCs w:val="16"/>
              </w:rPr>
            </w:pPr>
            <w:r>
              <w:rPr>
                <w:sz w:val="16"/>
                <w:szCs w:val="16"/>
              </w:rPr>
              <w:t>0.92</w:t>
            </w:r>
          </w:p>
        </w:tc>
        <w:tc>
          <w:tcPr>
            <w:tcW w:w="572"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1BAC1D5C" w14:textId="77777777" w:rsidR="00DF08A2" w:rsidRDefault="00DF08A2" w:rsidP="00221E0C">
            <w:pPr>
              <w:ind w:right="40"/>
              <w:jc w:val="center"/>
              <w:rPr>
                <w:b/>
                <w:sz w:val="16"/>
                <w:szCs w:val="16"/>
              </w:rPr>
            </w:pPr>
          </w:p>
        </w:tc>
        <w:tc>
          <w:tcPr>
            <w:tcW w:w="650"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34EF0FB7" w14:textId="77777777" w:rsidR="00DF08A2" w:rsidRDefault="00DF08A2" w:rsidP="00221E0C">
            <w:pPr>
              <w:ind w:right="40"/>
              <w:jc w:val="center"/>
              <w:rPr>
                <w:b/>
                <w:sz w:val="16"/>
                <w:szCs w:val="16"/>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523AA949" w14:textId="77777777" w:rsidR="00DF08A2" w:rsidRDefault="00DF08A2" w:rsidP="00221E0C">
            <w:pPr>
              <w:ind w:right="40"/>
              <w:jc w:val="center"/>
              <w:rPr>
                <w:b/>
                <w:sz w:val="16"/>
                <w:szCs w:val="16"/>
              </w:rPr>
            </w:pPr>
          </w:p>
        </w:tc>
        <w:tc>
          <w:tcPr>
            <w:tcW w:w="643"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2F7D2C23" w14:textId="77777777" w:rsidR="00DF08A2" w:rsidRDefault="00DF08A2" w:rsidP="00221E0C">
            <w:pPr>
              <w:ind w:right="40"/>
              <w:jc w:val="center"/>
              <w:rPr>
                <w:b/>
                <w:sz w:val="16"/>
                <w:szCs w:val="16"/>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701313A7" w14:textId="77777777" w:rsidR="00DF08A2" w:rsidRDefault="00DF08A2" w:rsidP="00221E0C">
            <w:pPr>
              <w:ind w:right="40"/>
              <w:jc w:val="center"/>
              <w:rPr>
                <w:b/>
                <w:sz w:val="16"/>
                <w:szCs w:val="16"/>
              </w:rPr>
            </w:pPr>
          </w:p>
        </w:tc>
        <w:tc>
          <w:tcPr>
            <w:tcW w:w="641"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26E5DED0" w14:textId="77777777" w:rsidR="00DF08A2" w:rsidRDefault="00DF08A2" w:rsidP="00221E0C">
            <w:pPr>
              <w:ind w:right="40"/>
              <w:jc w:val="center"/>
              <w:rPr>
                <w:b/>
                <w:sz w:val="16"/>
                <w:szCs w:val="16"/>
              </w:rPr>
            </w:pPr>
          </w:p>
        </w:tc>
        <w:tc>
          <w:tcPr>
            <w:tcW w:w="642"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5BA18FD4" w14:textId="77777777" w:rsidR="00DF08A2" w:rsidRDefault="00DF08A2" w:rsidP="00221E0C">
            <w:pPr>
              <w:ind w:right="40"/>
              <w:jc w:val="center"/>
              <w:rPr>
                <w:b/>
                <w:sz w:val="16"/>
                <w:szCs w:val="16"/>
              </w:rPr>
            </w:pPr>
          </w:p>
        </w:tc>
        <w:tc>
          <w:tcPr>
            <w:tcW w:w="635"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60178FAE" w14:textId="77777777" w:rsidR="00DF08A2" w:rsidRDefault="00DF08A2" w:rsidP="00221E0C">
            <w:pPr>
              <w:ind w:right="40"/>
              <w:jc w:val="center"/>
              <w:rPr>
                <w:b/>
                <w:sz w:val="16"/>
                <w:szCs w:val="16"/>
              </w:rPr>
            </w:pPr>
          </w:p>
        </w:tc>
        <w:tc>
          <w:tcPr>
            <w:tcW w:w="627"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02EFF3FC" w14:textId="77777777" w:rsidR="00DF08A2" w:rsidRDefault="00DF08A2" w:rsidP="00221E0C">
            <w:pPr>
              <w:ind w:right="40"/>
              <w:jc w:val="center"/>
              <w:rPr>
                <w:b/>
                <w:sz w:val="16"/>
                <w:szCs w:val="16"/>
              </w:rPr>
            </w:pPr>
          </w:p>
        </w:tc>
        <w:tc>
          <w:tcPr>
            <w:tcW w:w="810"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4A6FC1FE" w14:textId="77777777" w:rsidR="00DF08A2" w:rsidRDefault="00DF08A2" w:rsidP="00221E0C">
            <w:pPr>
              <w:ind w:right="40"/>
              <w:jc w:val="center"/>
              <w:rPr>
                <w:b/>
                <w:sz w:val="16"/>
                <w:szCs w:val="16"/>
              </w:rPr>
            </w:pPr>
          </w:p>
        </w:tc>
        <w:tc>
          <w:tcPr>
            <w:tcW w:w="1150" w:type="dxa"/>
            <w:gridSpan w:val="4"/>
            <w:tcBorders>
              <w:top w:val="single" w:sz="4" w:space="0" w:color="000000"/>
              <w:left w:val="single" w:sz="4" w:space="0" w:color="000000"/>
              <w:bottom w:val="single" w:sz="4" w:space="0" w:color="000000"/>
              <w:right w:val="single" w:sz="4" w:space="0" w:color="000000"/>
            </w:tcBorders>
            <w:shd w:val="clear" w:color="auto" w:fill="F2F2F2"/>
            <w:vAlign w:val="center"/>
          </w:tcPr>
          <w:p w14:paraId="3C721700" w14:textId="77777777" w:rsidR="00DF08A2" w:rsidRDefault="00DF08A2" w:rsidP="00221E0C">
            <w:pPr>
              <w:ind w:right="40"/>
              <w:jc w:val="center"/>
              <w:rPr>
                <w:b/>
                <w:sz w:val="16"/>
                <w:szCs w:val="16"/>
              </w:rPr>
            </w:pPr>
          </w:p>
        </w:tc>
      </w:tr>
    </w:tbl>
    <w:p w14:paraId="3001B4C3" w14:textId="77777777" w:rsidR="00DF08A2" w:rsidRDefault="00DF08A2" w:rsidP="00DF08A2">
      <w:pPr>
        <w:rPr>
          <w:sz w:val="24"/>
          <w:szCs w:val="24"/>
        </w:rPr>
      </w:pPr>
      <w:r>
        <w:br w:type="page"/>
      </w:r>
    </w:p>
    <w:p w14:paraId="4C806E96" w14:textId="77777777" w:rsidR="00DF08A2" w:rsidRDefault="00DF08A2" w:rsidP="00DF08A2">
      <w:pPr>
        <w:pStyle w:val="Ttulo1"/>
        <w:ind w:left="284"/>
        <w:jc w:val="center"/>
      </w:pPr>
      <w:r>
        <w:lastRenderedPageBreak/>
        <w:t>Objetivo Prioritario OP.02. Lograr condiciones de equidad entre los territorios</w:t>
      </w:r>
    </w:p>
    <w:p w14:paraId="761F50D9" w14:textId="61B02F70" w:rsidR="00DF08A2" w:rsidRDefault="00DF08A2" w:rsidP="00DF08A2">
      <w:pPr>
        <w:pStyle w:val="Ttulo3"/>
        <w:jc w:val="center"/>
      </w:pPr>
      <w:r>
        <w:rPr>
          <w:b/>
        </w:rPr>
        <w:t>IOP.02.01.</w:t>
      </w:r>
      <w:r>
        <w:t xml:space="preserve"> </w:t>
      </w:r>
      <w:r w:rsidRPr="00DF08A2">
        <w:t>Índice regional de equidad y competitividad en los territorios</w:t>
      </w:r>
    </w:p>
    <w:p w14:paraId="3F18BC0C" w14:textId="77777777" w:rsidR="00AB7400" w:rsidRPr="00AB7400" w:rsidRDefault="00AB7400" w:rsidP="00AB7400"/>
    <w:tbl>
      <w:tblPr>
        <w:tblW w:w="10627" w:type="dxa"/>
        <w:jc w:val="center"/>
        <w:tblLayout w:type="fixed"/>
        <w:tblLook w:val="0400" w:firstRow="0" w:lastRow="0" w:firstColumn="0" w:lastColumn="0" w:noHBand="0" w:noVBand="1"/>
      </w:tblPr>
      <w:tblGrid>
        <w:gridCol w:w="988"/>
        <w:gridCol w:w="708"/>
        <w:gridCol w:w="567"/>
        <w:gridCol w:w="294"/>
        <w:gridCol w:w="415"/>
        <w:gridCol w:w="724"/>
        <w:gridCol w:w="709"/>
        <w:gridCol w:w="708"/>
        <w:gridCol w:w="851"/>
        <w:gridCol w:w="709"/>
        <w:gridCol w:w="850"/>
        <w:gridCol w:w="709"/>
        <w:gridCol w:w="977"/>
        <w:gridCol w:w="709"/>
        <w:gridCol w:w="709"/>
      </w:tblGrid>
      <w:tr w:rsidR="00AB7400" w:rsidRPr="00A34889" w14:paraId="3B6BB19C" w14:textId="77777777" w:rsidTr="00A34889">
        <w:trPr>
          <w:trHeight w:val="308"/>
          <w:jc w:val="center"/>
        </w:trPr>
        <w:tc>
          <w:tcPr>
            <w:tcW w:w="10627" w:type="dxa"/>
            <w:gridSpan w:val="15"/>
            <w:tcBorders>
              <w:top w:val="single" w:sz="4" w:space="0" w:color="000000"/>
              <w:left w:val="single" w:sz="4" w:space="0" w:color="000000"/>
              <w:bottom w:val="single" w:sz="4" w:space="0" w:color="000000"/>
              <w:right w:val="single" w:sz="4" w:space="0" w:color="000000"/>
            </w:tcBorders>
            <w:shd w:val="clear" w:color="auto" w:fill="EDEDED"/>
            <w:vAlign w:val="bottom"/>
          </w:tcPr>
          <w:p w14:paraId="06C47FE9" w14:textId="77777777" w:rsidR="00AB7400" w:rsidRPr="00A34889" w:rsidRDefault="00AB7400" w:rsidP="00AB7400">
            <w:pPr>
              <w:ind w:right="41"/>
              <w:jc w:val="center"/>
              <w:rPr>
                <w:b/>
                <w:sz w:val="18"/>
                <w:szCs w:val="18"/>
              </w:rPr>
            </w:pPr>
            <w:r w:rsidRPr="00A34889">
              <w:rPr>
                <w:b/>
                <w:sz w:val="18"/>
                <w:szCs w:val="18"/>
              </w:rPr>
              <w:t>Ficha Técnica del Indicador</w:t>
            </w:r>
            <w:r w:rsidRPr="00A34889">
              <w:rPr>
                <w:sz w:val="18"/>
                <w:szCs w:val="18"/>
              </w:rPr>
              <w:t xml:space="preserve"> </w:t>
            </w:r>
            <w:r w:rsidRPr="00A34889">
              <w:rPr>
                <w:b/>
                <w:sz w:val="18"/>
                <w:szCs w:val="18"/>
              </w:rPr>
              <w:t>IOP.02.01</w:t>
            </w:r>
          </w:p>
        </w:tc>
      </w:tr>
      <w:tr w:rsidR="00AB7400" w:rsidRPr="00A34889" w14:paraId="24005F3C" w14:textId="77777777" w:rsidTr="00A34889">
        <w:trPr>
          <w:trHeight w:val="349"/>
          <w:jc w:val="center"/>
        </w:trPr>
        <w:tc>
          <w:tcPr>
            <w:tcW w:w="2557" w:type="dxa"/>
            <w:gridSpan w:val="4"/>
            <w:tcBorders>
              <w:top w:val="single" w:sz="4" w:space="0" w:color="000000"/>
              <w:left w:val="single" w:sz="4" w:space="0" w:color="000000"/>
              <w:bottom w:val="single" w:sz="4" w:space="0" w:color="000000"/>
              <w:right w:val="single" w:sz="4" w:space="0" w:color="000000"/>
            </w:tcBorders>
            <w:shd w:val="clear" w:color="auto" w:fill="EDEDED"/>
            <w:vAlign w:val="center"/>
          </w:tcPr>
          <w:p w14:paraId="2D898EB5" w14:textId="77777777" w:rsidR="00AB7400" w:rsidRPr="00A34889" w:rsidRDefault="00AB7400" w:rsidP="00AB7400">
            <w:pPr>
              <w:rPr>
                <w:sz w:val="18"/>
                <w:szCs w:val="18"/>
                <w:highlight w:val="white"/>
              </w:rPr>
            </w:pPr>
            <w:r w:rsidRPr="00A34889">
              <w:rPr>
                <w:b/>
                <w:sz w:val="18"/>
                <w:szCs w:val="18"/>
              </w:rPr>
              <w:t>Objetivo prioritario:</w:t>
            </w:r>
          </w:p>
        </w:tc>
        <w:tc>
          <w:tcPr>
            <w:tcW w:w="8070" w:type="dxa"/>
            <w:gridSpan w:val="11"/>
            <w:tcBorders>
              <w:top w:val="single" w:sz="4" w:space="0" w:color="000000"/>
              <w:left w:val="single" w:sz="4" w:space="0" w:color="000000"/>
              <w:bottom w:val="single" w:sz="4" w:space="0" w:color="000000"/>
              <w:right w:val="single" w:sz="4" w:space="0" w:color="000000"/>
            </w:tcBorders>
            <w:shd w:val="clear" w:color="auto" w:fill="auto"/>
            <w:vAlign w:val="center"/>
          </w:tcPr>
          <w:p w14:paraId="113471D9" w14:textId="77777777" w:rsidR="00AB7400" w:rsidRPr="00A34889" w:rsidRDefault="00AB7400" w:rsidP="00AB7400">
            <w:pPr>
              <w:ind w:right="210"/>
              <w:rPr>
                <w:sz w:val="18"/>
                <w:szCs w:val="18"/>
              </w:rPr>
            </w:pPr>
            <w:r w:rsidRPr="00A34889">
              <w:rPr>
                <w:b/>
                <w:sz w:val="18"/>
                <w:szCs w:val="18"/>
              </w:rPr>
              <w:t>OP.02.</w:t>
            </w:r>
            <w:r w:rsidRPr="00A34889">
              <w:rPr>
                <w:sz w:val="18"/>
                <w:szCs w:val="18"/>
              </w:rPr>
              <w:t xml:space="preserve"> Lograr condiciones de equidad entre los territorios.</w:t>
            </w:r>
          </w:p>
        </w:tc>
      </w:tr>
      <w:tr w:rsidR="00AB7400" w:rsidRPr="00A34889" w14:paraId="0995B44E" w14:textId="77777777" w:rsidTr="00A34889">
        <w:trPr>
          <w:trHeight w:val="443"/>
          <w:jc w:val="center"/>
        </w:trPr>
        <w:tc>
          <w:tcPr>
            <w:tcW w:w="2557" w:type="dxa"/>
            <w:gridSpan w:val="4"/>
            <w:tcBorders>
              <w:top w:val="single" w:sz="4" w:space="0" w:color="000000"/>
              <w:left w:val="single" w:sz="4" w:space="0" w:color="000000"/>
              <w:bottom w:val="single" w:sz="4" w:space="0" w:color="000000"/>
              <w:right w:val="single" w:sz="4" w:space="0" w:color="000000"/>
            </w:tcBorders>
            <w:shd w:val="clear" w:color="auto" w:fill="EDEDED"/>
            <w:vAlign w:val="center"/>
          </w:tcPr>
          <w:p w14:paraId="3D524CA0" w14:textId="77777777" w:rsidR="00AB7400" w:rsidRPr="00A34889" w:rsidRDefault="00AB7400" w:rsidP="00AB7400">
            <w:pPr>
              <w:rPr>
                <w:sz w:val="18"/>
                <w:szCs w:val="18"/>
              </w:rPr>
            </w:pPr>
            <w:r w:rsidRPr="00A34889">
              <w:rPr>
                <w:b/>
                <w:sz w:val="18"/>
                <w:szCs w:val="18"/>
              </w:rPr>
              <w:t>Nombre del indicador:</w:t>
            </w:r>
          </w:p>
        </w:tc>
        <w:tc>
          <w:tcPr>
            <w:tcW w:w="8070" w:type="dxa"/>
            <w:gridSpan w:val="11"/>
            <w:tcBorders>
              <w:top w:val="single" w:sz="4" w:space="0" w:color="000000"/>
              <w:left w:val="single" w:sz="4" w:space="0" w:color="000000"/>
              <w:bottom w:val="single" w:sz="4" w:space="0" w:color="000000"/>
              <w:right w:val="single" w:sz="4" w:space="0" w:color="000000"/>
            </w:tcBorders>
            <w:shd w:val="clear" w:color="auto" w:fill="auto"/>
            <w:vAlign w:val="center"/>
          </w:tcPr>
          <w:p w14:paraId="19526913" w14:textId="77777777" w:rsidR="00AB7400" w:rsidRPr="00A34889" w:rsidRDefault="00AB7400" w:rsidP="00AB7400">
            <w:pPr>
              <w:rPr>
                <w:sz w:val="18"/>
                <w:szCs w:val="18"/>
              </w:rPr>
            </w:pPr>
            <w:r w:rsidRPr="00A34889">
              <w:rPr>
                <w:b/>
                <w:sz w:val="18"/>
                <w:szCs w:val="18"/>
              </w:rPr>
              <w:t>IOP.02.01.</w:t>
            </w:r>
            <w:r w:rsidRPr="00A34889">
              <w:rPr>
                <w:sz w:val="18"/>
                <w:szCs w:val="18"/>
              </w:rPr>
              <w:t xml:space="preserve"> Índice de equidad y competitividad en los territorios.</w:t>
            </w:r>
          </w:p>
        </w:tc>
      </w:tr>
      <w:tr w:rsidR="00AB7400" w:rsidRPr="00A34889" w14:paraId="2508F548" w14:textId="77777777" w:rsidTr="00A34889">
        <w:trPr>
          <w:trHeight w:val="2627"/>
          <w:jc w:val="center"/>
        </w:trPr>
        <w:tc>
          <w:tcPr>
            <w:tcW w:w="2557" w:type="dxa"/>
            <w:gridSpan w:val="4"/>
            <w:tcBorders>
              <w:top w:val="single" w:sz="4" w:space="0" w:color="000000"/>
              <w:left w:val="single" w:sz="4" w:space="0" w:color="000000"/>
              <w:bottom w:val="single" w:sz="4" w:space="0" w:color="000000"/>
              <w:right w:val="single" w:sz="4" w:space="0" w:color="000000"/>
            </w:tcBorders>
            <w:shd w:val="clear" w:color="auto" w:fill="EDEDED"/>
            <w:vAlign w:val="center"/>
          </w:tcPr>
          <w:p w14:paraId="4F32C2DE" w14:textId="77777777" w:rsidR="00AB7400" w:rsidRPr="00A34889" w:rsidRDefault="00AB7400" w:rsidP="00AB7400">
            <w:pPr>
              <w:spacing w:after="14"/>
              <w:rPr>
                <w:sz w:val="18"/>
                <w:szCs w:val="18"/>
              </w:rPr>
            </w:pPr>
            <w:r w:rsidRPr="00A34889">
              <w:rPr>
                <w:b/>
                <w:sz w:val="18"/>
                <w:szCs w:val="18"/>
              </w:rPr>
              <w:t>Justificación:</w:t>
            </w:r>
          </w:p>
        </w:tc>
        <w:tc>
          <w:tcPr>
            <w:tcW w:w="8070" w:type="dxa"/>
            <w:gridSpan w:val="11"/>
            <w:tcBorders>
              <w:top w:val="single" w:sz="4" w:space="0" w:color="000000"/>
              <w:left w:val="single" w:sz="4" w:space="0" w:color="000000"/>
              <w:bottom w:val="single" w:sz="4" w:space="0" w:color="000000"/>
              <w:right w:val="single" w:sz="4" w:space="0" w:color="000000"/>
            </w:tcBorders>
            <w:vAlign w:val="center"/>
          </w:tcPr>
          <w:p w14:paraId="696A90C5" w14:textId="77777777" w:rsidR="00AB7400" w:rsidRPr="00A34889" w:rsidRDefault="00AB7400" w:rsidP="002F6798">
            <w:pPr>
              <w:spacing w:after="14"/>
              <w:ind w:right="210"/>
              <w:jc w:val="both"/>
              <w:rPr>
                <w:sz w:val="18"/>
                <w:szCs w:val="18"/>
              </w:rPr>
            </w:pPr>
            <w:r w:rsidRPr="00A34889">
              <w:rPr>
                <w:sz w:val="18"/>
                <w:szCs w:val="18"/>
              </w:rPr>
              <w:t xml:space="preserve">Debido a que el objetivo prioritario busca </w:t>
            </w:r>
            <w:r w:rsidRPr="00A34889">
              <w:rPr>
                <w:b/>
                <w:sz w:val="18"/>
                <w:szCs w:val="18"/>
              </w:rPr>
              <w:t>lograr condiciones de equidad entre los territorios para beneficiar a los diversos actores que lo habitan, se ha identificado al Índice de Densidad del Estado (IDE)</w:t>
            </w:r>
            <w:r w:rsidRPr="00A34889">
              <w:rPr>
                <w:sz w:val="18"/>
                <w:szCs w:val="18"/>
              </w:rPr>
              <w:t xml:space="preserve"> para la medición del avance del objetivo, considerando que este posibilita el conocimiento y la evaluación integral de la incidencia que tiene la acción estatal sobre el desarrollo humano. Particularmente, a nivel de región, puede apreciarse la acción realizada por el Estado en el contexto de la dinámica económica regional, el despliegue de la inversión en infraestructura con proyectos de mayor dimensión y la presencia de impulsos sociales y políticos de alcance regional, pero también muy ligados al escenario nacional. Además, priman los factores de orden local, vinculados a la dotación de factores, a la cercanía de la población con las entidades públicas y al peso específico de la organización social de base y sus demandas de más y mejores servicios frente al Estado. Particularmente, se replicará la fórmula del IDE para calcular anualmente su valor, empleando datos </w:t>
            </w:r>
            <w:sdt>
              <w:sdtPr>
                <w:rPr>
                  <w:sz w:val="18"/>
                  <w:szCs w:val="18"/>
                </w:rPr>
                <w:tag w:val="goog_rdk_26"/>
                <w:id w:val="1703365580"/>
                <w:showingPlcHdr/>
              </w:sdtPr>
              <w:sdtContent>
                <w:r w:rsidRPr="00A34889">
                  <w:rPr>
                    <w:sz w:val="18"/>
                    <w:szCs w:val="18"/>
                  </w:rPr>
                  <w:t xml:space="preserve">     </w:t>
                </w:r>
              </w:sdtContent>
            </w:sdt>
            <w:r w:rsidRPr="00A34889">
              <w:rPr>
                <w:sz w:val="18"/>
                <w:szCs w:val="18"/>
              </w:rPr>
              <w:t>anuales de la ENAHO.</w:t>
            </w:r>
          </w:p>
          <w:p w14:paraId="6F3E94CB" w14:textId="77777777" w:rsidR="00AB7400" w:rsidRDefault="00AB7400" w:rsidP="002F6798">
            <w:pPr>
              <w:spacing w:after="14"/>
              <w:ind w:right="210"/>
              <w:jc w:val="both"/>
              <w:rPr>
                <w:sz w:val="18"/>
                <w:szCs w:val="18"/>
              </w:rPr>
            </w:pPr>
            <w:r w:rsidRPr="00A34889">
              <w:rPr>
                <w:sz w:val="18"/>
                <w:szCs w:val="18"/>
              </w:rPr>
              <w:t>Para proyectar los logros esperados diferenciados entre regiones se tomó como referencia la evolución del Índice de Competitividad Regional (INCORE), al contener este último</w:t>
            </w:r>
            <w:sdt>
              <w:sdtPr>
                <w:rPr>
                  <w:sz w:val="18"/>
                  <w:szCs w:val="18"/>
                </w:rPr>
                <w:tag w:val="goog_rdk_27"/>
                <w:id w:val="400107207"/>
              </w:sdtPr>
              <w:sdtContent>
                <w:r w:rsidRPr="00A34889">
                  <w:rPr>
                    <w:sz w:val="18"/>
                    <w:szCs w:val="18"/>
                  </w:rPr>
                  <w:t xml:space="preserve"> el</w:t>
                </w:r>
              </w:sdtContent>
            </w:sdt>
            <w:r w:rsidRPr="00A34889">
              <w:rPr>
                <w:sz w:val="18"/>
                <w:szCs w:val="18"/>
              </w:rPr>
              <w:t xml:space="preserve"> factor que impactan la equidad y competitividad en los territorios, tales como el desarrollo de la infraestructura local, el acceso a servicios de salud, la asistencia escolar, el gasto real per cápita de los hogares, entre otros.</w:t>
            </w:r>
          </w:p>
          <w:p w14:paraId="3840B267" w14:textId="710F33AE" w:rsidR="002F6798" w:rsidRPr="00A34889" w:rsidRDefault="002F6798" w:rsidP="00AB7400">
            <w:pPr>
              <w:spacing w:after="14"/>
              <w:ind w:right="210"/>
              <w:rPr>
                <w:sz w:val="18"/>
                <w:szCs w:val="18"/>
              </w:rPr>
            </w:pPr>
          </w:p>
        </w:tc>
      </w:tr>
      <w:tr w:rsidR="00AB7400" w:rsidRPr="00A34889" w14:paraId="7DD8015C" w14:textId="77777777" w:rsidTr="00A34889">
        <w:trPr>
          <w:trHeight w:val="425"/>
          <w:jc w:val="center"/>
        </w:trPr>
        <w:tc>
          <w:tcPr>
            <w:tcW w:w="2557" w:type="dxa"/>
            <w:gridSpan w:val="4"/>
            <w:tcBorders>
              <w:top w:val="single" w:sz="4" w:space="0" w:color="000000"/>
              <w:left w:val="single" w:sz="4" w:space="0" w:color="000000"/>
              <w:bottom w:val="single" w:sz="4" w:space="0" w:color="000000"/>
              <w:right w:val="single" w:sz="4" w:space="0" w:color="000000"/>
            </w:tcBorders>
            <w:shd w:val="clear" w:color="auto" w:fill="EDEDED"/>
            <w:vAlign w:val="center"/>
          </w:tcPr>
          <w:p w14:paraId="63B69928" w14:textId="77777777" w:rsidR="00AB7400" w:rsidRPr="00A34889" w:rsidRDefault="00AB7400" w:rsidP="00AB7400">
            <w:pPr>
              <w:rPr>
                <w:sz w:val="18"/>
                <w:szCs w:val="18"/>
              </w:rPr>
            </w:pPr>
            <w:r w:rsidRPr="00A34889">
              <w:rPr>
                <w:b/>
                <w:sz w:val="18"/>
                <w:szCs w:val="18"/>
              </w:rPr>
              <w:t>Responsable del indicador:</w:t>
            </w:r>
          </w:p>
        </w:tc>
        <w:tc>
          <w:tcPr>
            <w:tcW w:w="8070" w:type="dxa"/>
            <w:gridSpan w:val="11"/>
            <w:tcBorders>
              <w:top w:val="single" w:sz="4" w:space="0" w:color="000000"/>
              <w:left w:val="single" w:sz="4" w:space="0" w:color="000000"/>
              <w:bottom w:val="single" w:sz="4" w:space="0" w:color="000000"/>
              <w:right w:val="single" w:sz="4" w:space="0" w:color="000000"/>
            </w:tcBorders>
            <w:vAlign w:val="center"/>
          </w:tcPr>
          <w:p w14:paraId="6F1E70BD" w14:textId="0D6D9BBA" w:rsidR="00AB7400" w:rsidRPr="00A34889" w:rsidRDefault="00AB7400" w:rsidP="00AB7400">
            <w:pPr>
              <w:ind w:right="77"/>
              <w:rPr>
                <w:sz w:val="18"/>
                <w:szCs w:val="18"/>
              </w:rPr>
            </w:pPr>
            <w:r w:rsidRPr="00A34889">
              <w:rPr>
                <w:sz w:val="18"/>
                <w:szCs w:val="18"/>
              </w:rPr>
              <w:t>Presidencia del Consejo de Ministros (PCM) - Viceministerio de Gobernanza Territorial (VGT).</w:t>
            </w:r>
          </w:p>
        </w:tc>
      </w:tr>
      <w:tr w:rsidR="00AB7400" w:rsidRPr="00A34889" w14:paraId="721BF79F" w14:textId="77777777" w:rsidTr="00A34889">
        <w:trPr>
          <w:trHeight w:val="509"/>
          <w:jc w:val="center"/>
        </w:trPr>
        <w:tc>
          <w:tcPr>
            <w:tcW w:w="2557" w:type="dxa"/>
            <w:gridSpan w:val="4"/>
            <w:tcBorders>
              <w:top w:val="single" w:sz="4" w:space="0" w:color="000000"/>
              <w:left w:val="single" w:sz="4" w:space="0" w:color="000000"/>
              <w:bottom w:val="single" w:sz="4" w:space="0" w:color="000000"/>
              <w:right w:val="single" w:sz="4" w:space="0" w:color="000000"/>
            </w:tcBorders>
            <w:shd w:val="clear" w:color="auto" w:fill="EDEDED"/>
            <w:vAlign w:val="center"/>
          </w:tcPr>
          <w:p w14:paraId="62B92C9E" w14:textId="77777777" w:rsidR="00AB7400" w:rsidRPr="00A34889" w:rsidRDefault="00AB7400" w:rsidP="00AB7400">
            <w:pPr>
              <w:rPr>
                <w:sz w:val="18"/>
                <w:szCs w:val="18"/>
              </w:rPr>
            </w:pPr>
            <w:r w:rsidRPr="00A34889">
              <w:rPr>
                <w:b/>
                <w:sz w:val="18"/>
                <w:szCs w:val="18"/>
              </w:rPr>
              <w:t>Limitaciones para la medición del indicador:</w:t>
            </w:r>
          </w:p>
        </w:tc>
        <w:tc>
          <w:tcPr>
            <w:tcW w:w="8070" w:type="dxa"/>
            <w:gridSpan w:val="11"/>
            <w:tcBorders>
              <w:top w:val="single" w:sz="4" w:space="0" w:color="000000"/>
              <w:left w:val="single" w:sz="4" w:space="0" w:color="000000"/>
              <w:bottom w:val="single" w:sz="4" w:space="0" w:color="000000"/>
              <w:right w:val="single" w:sz="4" w:space="0" w:color="000000"/>
            </w:tcBorders>
            <w:vAlign w:val="center"/>
          </w:tcPr>
          <w:p w14:paraId="74F18F86" w14:textId="77777777" w:rsidR="00AB7400" w:rsidRPr="00A34889" w:rsidRDefault="00AB7400" w:rsidP="00AB7400">
            <w:pPr>
              <w:ind w:right="210"/>
              <w:rPr>
                <w:sz w:val="18"/>
                <w:szCs w:val="18"/>
              </w:rPr>
            </w:pPr>
            <w:r w:rsidRPr="00A34889">
              <w:rPr>
                <w:sz w:val="18"/>
                <w:szCs w:val="18"/>
              </w:rPr>
              <w:t>Ninguna.</w:t>
            </w:r>
          </w:p>
        </w:tc>
      </w:tr>
      <w:tr w:rsidR="00AB7400" w:rsidRPr="00A34889" w14:paraId="73C1DFBF" w14:textId="77777777" w:rsidTr="00A34889">
        <w:trPr>
          <w:trHeight w:val="510"/>
          <w:jc w:val="center"/>
        </w:trPr>
        <w:tc>
          <w:tcPr>
            <w:tcW w:w="2557" w:type="dxa"/>
            <w:gridSpan w:val="4"/>
            <w:tcBorders>
              <w:top w:val="single" w:sz="4" w:space="0" w:color="000000"/>
              <w:left w:val="single" w:sz="4" w:space="0" w:color="000000"/>
              <w:bottom w:val="single" w:sz="4" w:space="0" w:color="000000"/>
              <w:right w:val="single" w:sz="4" w:space="0" w:color="000000"/>
            </w:tcBorders>
            <w:shd w:val="clear" w:color="auto" w:fill="EDEDED"/>
            <w:vAlign w:val="center"/>
          </w:tcPr>
          <w:p w14:paraId="35F776FD" w14:textId="77777777" w:rsidR="00AB7400" w:rsidRPr="00A34889" w:rsidRDefault="00AB7400" w:rsidP="00AB7400">
            <w:pPr>
              <w:rPr>
                <w:sz w:val="18"/>
                <w:szCs w:val="18"/>
              </w:rPr>
            </w:pPr>
            <w:r w:rsidRPr="00A34889">
              <w:rPr>
                <w:b/>
                <w:sz w:val="18"/>
                <w:szCs w:val="18"/>
              </w:rPr>
              <w:t>Método de cálculo:</w:t>
            </w:r>
          </w:p>
        </w:tc>
        <w:tc>
          <w:tcPr>
            <w:tcW w:w="8070" w:type="dxa"/>
            <w:gridSpan w:val="11"/>
            <w:tcBorders>
              <w:top w:val="single" w:sz="4" w:space="0" w:color="000000"/>
              <w:left w:val="single" w:sz="4" w:space="0" w:color="000000"/>
              <w:bottom w:val="single" w:sz="4" w:space="0" w:color="000000"/>
              <w:right w:val="single" w:sz="4" w:space="0" w:color="000000"/>
            </w:tcBorders>
            <w:vAlign w:val="center"/>
          </w:tcPr>
          <w:p w14:paraId="1F07AAAB" w14:textId="3FFCA729" w:rsidR="00AB7400" w:rsidRPr="00A34889" w:rsidRDefault="00AB7400" w:rsidP="00AB7400">
            <w:pPr>
              <w:ind w:right="210"/>
              <w:rPr>
                <w:b/>
                <w:sz w:val="18"/>
                <w:szCs w:val="18"/>
              </w:rPr>
            </w:pPr>
            <w:r w:rsidRPr="00A34889">
              <w:rPr>
                <w:b/>
                <w:sz w:val="18"/>
                <w:szCs w:val="18"/>
              </w:rPr>
              <w:t>Fórmula:</w:t>
            </w:r>
          </w:p>
          <w:p w14:paraId="042B2795" w14:textId="77777777" w:rsidR="00AB7400" w:rsidRPr="00A34889" w:rsidRDefault="00AB7400" w:rsidP="00AB7400">
            <w:pPr>
              <w:rPr>
                <w:rFonts w:ascii="Cambria Math" w:eastAsia="Cambria Math" w:hAnsi="Cambria Math" w:cs="Cambria Math"/>
                <w:sz w:val="18"/>
                <w:szCs w:val="18"/>
              </w:rPr>
            </w:pPr>
            <m:oMathPara>
              <m:oMath>
                <m:r>
                  <w:rPr>
                    <w:rFonts w:ascii="Cambria Math" w:eastAsia="Cambria Math" w:hAnsi="Cambria Math" w:cs="Cambria Math"/>
                    <w:sz w:val="18"/>
                    <w:szCs w:val="18"/>
                  </w:rPr>
                  <m:t>IOP.02.01=</m:t>
                </m:r>
                <m:f>
                  <m:fPr>
                    <m:ctrlPr>
                      <w:rPr>
                        <w:rFonts w:ascii="Cambria Math" w:eastAsia="Cambria Math" w:hAnsi="Cambria Math" w:cs="Cambria Math"/>
                        <w:sz w:val="18"/>
                        <w:szCs w:val="18"/>
                      </w:rPr>
                    </m:ctrlPr>
                  </m:fPr>
                  <m:num>
                    <m:r>
                      <w:rPr>
                        <w:rFonts w:ascii="Cambria Math" w:eastAsia="Cambria Math" w:hAnsi="Cambria Math" w:cs="Cambria Math"/>
                        <w:sz w:val="18"/>
                        <w:szCs w:val="18"/>
                      </w:rPr>
                      <m:t>PPNDNI+MH+AS+VAD+VE</m:t>
                    </m:r>
                  </m:num>
                  <m:den>
                    <m:r>
                      <w:rPr>
                        <w:rFonts w:ascii="Cambria Math" w:eastAsia="Cambria Math" w:hAnsi="Cambria Math" w:cs="Cambria Math"/>
                        <w:sz w:val="18"/>
                        <w:szCs w:val="18"/>
                      </w:rPr>
                      <m:t>5</m:t>
                    </m:r>
                  </m:den>
                </m:f>
              </m:oMath>
            </m:oMathPara>
          </w:p>
          <w:p w14:paraId="66C4BCC3" w14:textId="32B7360D" w:rsidR="00AB7400" w:rsidRPr="00A34889" w:rsidRDefault="00AB7400" w:rsidP="00AB7400">
            <w:pPr>
              <w:ind w:right="210"/>
              <w:rPr>
                <w:b/>
                <w:sz w:val="18"/>
                <w:szCs w:val="18"/>
              </w:rPr>
            </w:pPr>
            <w:r w:rsidRPr="00A34889">
              <w:rPr>
                <w:b/>
                <w:sz w:val="18"/>
                <w:szCs w:val="18"/>
              </w:rPr>
              <w:t>Especificaciones técnicas:</w:t>
            </w:r>
          </w:p>
          <w:p w14:paraId="248A6041" w14:textId="77777777" w:rsidR="00AB7400" w:rsidRPr="00A34889" w:rsidRDefault="00AB7400" w:rsidP="00AB7400">
            <w:pPr>
              <w:numPr>
                <w:ilvl w:val="0"/>
                <w:numId w:val="4"/>
              </w:numPr>
              <w:pBdr>
                <w:top w:val="nil"/>
                <w:left w:val="nil"/>
                <w:bottom w:val="nil"/>
                <w:right w:val="nil"/>
                <w:between w:val="nil"/>
              </w:pBdr>
              <w:ind w:left="289" w:right="210" w:hanging="142"/>
              <w:rPr>
                <w:color w:val="000000"/>
                <w:sz w:val="18"/>
                <w:szCs w:val="18"/>
              </w:rPr>
            </w:pPr>
            <w:r w:rsidRPr="00A34889">
              <w:rPr>
                <w:color w:val="000000"/>
                <w:sz w:val="18"/>
                <w:szCs w:val="18"/>
                <w:u w:val="single"/>
              </w:rPr>
              <w:t>Denominaciones</w:t>
            </w:r>
            <w:r w:rsidRPr="00A34889">
              <w:rPr>
                <w:color w:val="000000"/>
                <w:sz w:val="18"/>
                <w:szCs w:val="18"/>
              </w:rPr>
              <w:t>:</w:t>
            </w:r>
          </w:p>
          <w:p w14:paraId="6B9B682A" w14:textId="77777777" w:rsidR="00AB7400" w:rsidRPr="00A34889" w:rsidRDefault="00AB7400" w:rsidP="002F6798">
            <w:pPr>
              <w:numPr>
                <w:ilvl w:val="0"/>
                <w:numId w:val="15"/>
              </w:numPr>
              <w:pBdr>
                <w:top w:val="nil"/>
                <w:left w:val="nil"/>
                <w:bottom w:val="nil"/>
                <w:right w:val="nil"/>
                <w:between w:val="nil"/>
              </w:pBdr>
              <w:ind w:left="741" w:right="210" w:hanging="283"/>
              <w:rPr>
                <w:color w:val="000000"/>
                <w:sz w:val="18"/>
                <w:szCs w:val="18"/>
              </w:rPr>
            </w:pPr>
            <w:r w:rsidRPr="00A34889">
              <w:rPr>
                <w:b/>
                <w:color w:val="000000"/>
                <w:sz w:val="18"/>
                <w:szCs w:val="18"/>
              </w:rPr>
              <w:t>PPNDNI:</w:t>
            </w:r>
            <w:r w:rsidRPr="00A34889">
              <w:rPr>
                <w:color w:val="000000"/>
                <w:sz w:val="18"/>
                <w:szCs w:val="18"/>
              </w:rPr>
              <w:t xml:space="preserve"> Población con partida de nacimiento o DNI.</w:t>
            </w:r>
          </w:p>
          <w:p w14:paraId="43F80932" w14:textId="77777777" w:rsidR="00AB7400" w:rsidRPr="00A34889" w:rsidRDefault="00AB7400" w:rsidP="002F6798">
            <w:pPr>
              <w:numPr>
                <w:ilvl w:val="0"/>
                <w:numId w:val="15"/>
              </w:numPr>
              <w:pBdr>
                <w:top w:val="nil"/>
                <w:left w:val="nil"/>
                <w:bottom w:val="nil"/>
                <w:right w:val="nil"/>
                <w:between w:val="nil"/>
              </w:pBdr>
              <w:ind w:left="741" w:right="210" w:hanging="283"/>
              <w:rPr>
                <w:color w:val="000000"/>
                <w:sz w:val="18"/>
                <w:szCs w:val="18"/>
              </w:rPr>
            </w:pPr>
            <w:r w:rsidRPr="00A34889">
              <w:rPr>
                <w:b/>
                <w:color w:val="000000"/>
                <w:sz w:val="18"/>
                <w:szCs w:val="18"/>
              </w:rPr>
              <w:t>MH:</w:t>
            </w:r>
            <w:r w:rsidRPr="00A34889">
              <w:rPr>
                <w:color w:val="000000"/>
                <w:sz w:val="18"/>
                <w:szCs w:val="18"/>
              </w:rPr>
              <w:t xml:space="preserve"> Médicos por 10 000 habitantes.</w:t>
            </w:r>
          </w:p>
          <w:p w14:paraId="1D859969" w14:textId="77777777" w:rsidR="00AB7400" w:rsidRPr="00A34889" w:rsidRDefault="00AB7400" w:rsidP="002F6798">
            <w:pPr>
              <w:numPr>
                <w:ilvl w:val="0"/>
                <w:numId w:val="15"/>
              </w:numPr>
              <w:pBdr>
                <w:top w:val="nil"/>
                <w:left w:val="nil"/>
                <w:bottom w:val="nil"/>
                <w:right w:val="nil"/>
                <w:between w:val="nil"/>
              </w:pBdr>
              <w:ind w:left="741" w:right="210" w:hanging="283"/>
              <w:rPr>
                <w:color w:val="000000"/>
                <w:sz w:val="18"/>
                <w:szCs w:val="18"/>
              </w:rPr>
            </w:pPr>
            <w:r w:rsidRPr="00A34889">
              <w:rPr>
                <w:b/>
                <w:color w:val="000000"/>
                <w:sz w:val="18"/>
                <w:szCs w:val="18"/>
              </w:rPr>
              <w:t>AS:</w:t>
            </w:r>
            <w:r w:rsidRPr="00A34889">
              <w:rPr>
                <w:color w:val="000000"/>
                <w:sz w:val="18"/>
                <w:szCs w:val="18"/>
              </w:rPr>
              <w:t xml:space="preserve"> Asistencia secundaria 12-16 años.</w:t>
            </w:r>
          </w:p>
          <w:p w14:paraId="295B073F" w14:textId="77777777" w:rsidR="00AB7400" w:rsidRPr="00A34889" w:rsidRDefault="00AB7400" w:rsidP="002F6798">
            <w:pPr>
              <w:numPr>
                <w:ilvl w:val="0"/>
                <w:numId w:val="15"/>
              </w:numPr>
              <w:pBdr>
                <w:top w:val="nil"/>
                <w:left w:val="nil"/>
                <w:bottom w:val="nil"/>
                <w:right w:val="nil"/>
                <w:between w:val="nil"/>
              </w:pBdr>
              <w:ind w:left="741" w:right="210" w:hanging="283"/>
              <w:rPr>
                <w:color w:val="000000"/>
                <w:sz w:val="18"/>
                <w:szCs w:val="18"/>
              </w:rPr>
            </w:pPr>
            <w:r w:rsidRPr="00A34889">
              <w:rPr>
                <w:b/>
                <w:color w:val="000000"/>
                <w:sz w:val="18"/>
                <w:szCs w:val="18"/>
              </w:rPr>
              <w:t>VAD:</w:t>
            </w:r>
            <w:r w:rsidRPr="00A34889">
              <w:rPr>
                <w:color w:val="000000"/>
                <w:sz w:val="18"/>
                <w:szCs w:val="18"/>
              </w:rPr>
              <w:t xml:space="preserve"> Viviendas con agua y desagüe.</w:t>
            </w:r>
          </w:p>
          <w:p w14:paraId="2431B4E9" w14:textId="77777777" w:rsidR="00AB7400" w:rsidRPr="00A34889" w:rsidRDefault="00AB7400" w:rsidP="002F6798">
            <w:pPr>
              <w:numPr>
                <w:ilvl w:val="0"/>
                <w:numId w:val="15"/>
              </w:numPr>
              <w:pBdr>
                <w:top w:val="nil"/>
                <w:left w:val="nil"/>
                <w:bottom w:val="nil"/>
                <w:right w:val="nil"/>
                <w:between w:val="nil"/>
              </w:pBdr>
              <w:ind w:left="741" w:right="210" w:hanging="283"/>
              <w:rPr>
                <w:color w:val="000000"/>
                <w:sz w:val="18"/>
                <w:szCs w:val="18"/>
              </w:rPr>
            </w:pPr>
            <w:r w:rsidRPr="00A34889">
              <w:rPr>
                <w:b/>
                <w:color w:val="000000"/>
                <w:sz w:val="18"/>
                <w:szCs w:val="18"/>
              </w:rPr>
              <w:t>VE:</w:t>
            </w:r>
            <w:r w:rsidRPr="00A34889">
              <w:rPr>
                <w:color w:val="000000"/>
                <w:sz w:val="18"/>
                <w:szCs w:val="18"/>
              </w:rPr>
              <w:t xml:space="preserve"> Viviendas electrificadas.</w:t>
            </w:r>
          </w:p>
          <w:p w14:paraId="21F60AE4" w14:textId="77777777" w:rsidR="00AB7400" w:rsidRPr="00A34889" w:rsidRDefault="00AB7400" w:rsidP="00AB7400">
            <w:pPr>
              <w:numPr>
                <w:ilvl w:val="0"/>
                <w:numId w:val="4"/>
              </w:numPr>
              <w:pBdr>
                <w:top w:val="nil"/>
                <w:left w:val="nil"/>
                <w:bottom w:val="nil"/>
                <w:right w:val="nil"/>
                <w:between w:val="nil"/>
              </w:pBdr>
              <w:ind w:left="289" w:right="210" w:hanging="142"/>
              <w:rPr>
                <w:color w:val="000000"/>
                <w:sz w:val="18"/>
                <w:szCs w:val="18"/>
                <w:u w:val="single"/>
              </w:rPr>
            </w:pPr>
            <w:r w:rsidRPr="00A34889">
              <w:rPr>
                <w:color w:val="000000"/>
                <w:sz w:val="18"/>
                <w:szCs w:val="18"/>
                <w:u w:val="single"/>
              </w:rPr>
              <w:t>Cálculo de Línea de Base y Logros Esperados:</w:t>
            </w:r>
          </w:p>
          <w:p w14:paraId="770C81CD" w14:textId="1ADC83B8" w:rsidR="00AB7400" w:rsidRPr="00A34889" w:rsidRDefault="003D5FEA" w:rsidP="002F6798">
            <w:pPr>
              <w:numPr>
                <w:ilvl w:val="0"/>
                <w:numId w:val="14"/>
              </w:numPr>
              <w:pBdr>
                <w:top w:val="nil"/>
                <w:left w:val="nil"/>
                <w:bottom w:val="nil"/>
                <w:right w:val="nil"/>
                <w:between w:val="nil"/>
              </w:pBdr>
              <w:ind w:left="741" w:right="210" w:hanging="283"/>
              <w:rPr>
                <w:color w:val="000000"/>
                <w:sz w:val="18"/>
                <w:szCs w:val="18"/>
              </w:rPr>
            </w:pPr>
            <w:sdt>
              <w:sdtPr>
                <w:rPr>
                  <w:sz w:val="18"/>
                  <w:szCs w:val="18"/>
                </w:rPr>
                <w:tag w:val="goog_rdk_28"/>
                <w:id w:val="-84228756"/>
              </w:sdtPr>
              <w:sdtContent/>
            </w:sdt>
            <w:r w:rsidR="00AB7400" w:rsidRPr="00A34889">
              <w:rPr>
                <w:color w:val="000000"/>
                <w:sz w:val="18"/>
                <w:szCs w:val="18"/>
              </w:rPr>
              <w:t>El valor de la Línea de Base (LB) corresponde a la medición del Índice de Densidad del Estado (IDE) departamental, que se replicó para el año 2022. Mediante este índice se estima la dinámica interna de cada región en base a las variables previamente definidas.</w:t>
            </w:r>
          </w:p>
          <w:p w14:paraId="35DC7F6C" w14:textId="18B5F334" w:rsidR="00AB7400" w:rsidRPr="00A34889" w:rsidRDefault="00AB7400" w:rsidP="002F6798">
            <w:pPr>
              <w:numPr>
                <w:ilvl w:val="0"/>
                <w:numId w:val="14"/>
              </w:numPr>
              <w:pBdr>
                <w:top w:val="nil"/>
                <w:left w:val="nil"/>
                <w:bottom w:val="nil"/>
                <w:right w:val="nil"/>
                <w:between w:val="nil"/>
              </w:pBdr>
              <w:ind w:left="741" w:right="210" w:hanging="283"/>
              <w:rPr>
                <w:color w:val="000000"/>
                <w:sz w:val="18"/>
                <w:szCs w:val="18"/>
              </w:rPr>
            </w:pPr>
            <w:r w:rsidRPr="00A34889">
              <w:rPr>
                <w:color w:val="000000"/>
                <w:sz w:val="18"/>
                <w:szCs w:val="18"/>
              </w:rPr>
              <w:t>El valor de los Logros Esperados fue calculado tomando como referencia la evolución del Índice de Competitividad Regional (INCORE) publicado por el Instituto Peruano de Economía (IPE), el cual permite analizar las condiciones económicas y sociales de cada región del Perú a través de la identificación de seis pilares de competitividad: (i) Entorno Económico, (ii) Infraestructura, (iii) Salud, (iv) Educación, (v) Laboral e (vi) Instituciones. Mediante estos pilares se estima la dinámica de cada región y la diferencia respecto a otras regiones, lo cual permite determinar su nivel de competitividad relativo.</w:t>
            </w:r>
          </w:p>
          <w:p w14:paraId="67112614" w14:textId="77777777" w:rsidR="00AB7400" w:rsidRPr="00A34889" w:rsidRDefault="00AB7400" w:rsidP="002F6798">
            <w:pPr>
              <w:numPr>
                <w:ilvl w:val="0"/>
                <w:numId w:val="16"/>
              </w:numPr>
              <w:pBdr>
                <w:top w:val="nil"/>
                <w:left w:val="nil"/>
                <w:bottom w:val="nil"/>
                <w:right w:val="nil"/>
                <w:between w:val="nil"/>
              </w:pBdr>
              <w:ind w:left="741" w:right="210" w:hanging="283"/>
              <w:rPr>
                <w:color w:val="000000"/>
                <w:sz w:val="18"/>
                <w:szCs w:val="18"/>
              </w:rPr>
            </w:pPr>
            <w:r w:rsidRPr="00A34889">
              <w:rPr>
                <w:color w:val="000000"/>
                <w:sz w:val="18"/>
                <w:szCs w:val="18"/>
              </w:rPr>
              <w:lastRenderedPageBreak/>
              <w:t>Particularmente, se argumenta que el nivel de competitividad regional será un detonante del OP.02. considerando que este último busca fortalecer el desarrollo territorial equitativo y sostenible para beneficiar los actores que lo habitan, mientras que el INCORE identifica entre los indicadores que lo componen aquellos vinculados con el desarrollo de la infraestructura local, el acceso a servicios de salud y la asistencia escolar, entre otros, factores que hacen referencia al desarrollo equitativo del territorio y sus habitantes.</w:t>
            </w:r>
          </w:p>
          <w:p w14:paraId="17EEB0EC" w14:textId="77777777" w:rsidR="00AB7400" w:rsidRPr="00A34889" w:rsidRDefault="00AB7400" w:rsidP="002F6798">
            <w:pPr>
              <w:numPr>
                <w:ilvl w:val="0"/>
                <w:numId w:val="16"/>
              </w:numPr>
              <w:pBdr>
                <w:top w:val="nil"/>
                <w:left w:val="nil"/>
                <w:bottom w:val="nil"/>
                <w:right w:val="nil"/>
                <w:between w:val="nil"/>
              </w:pBdr>
              <w:ind w:left="741" w:right="210" w:hanging="283"/>
              <w:rPr>
                <w:color w:val="000000"/>
                <w:sz w:val="18"/>
                <w:szCs w:val="18"/>
              </w:rPr>
            </w:pPr>
            <w:r w:rsidRPr="00A34889">
              <w:rPr>
                <w:color w:val="000000"/>
                <w:sz w:val="18"/>
                <w:szCs w:val="18"/>
              </w:rPr>
              <w:t>Con los valores 2010-2022 del INCORE se proyectó el valor de su tendencia al año 2050, y seguidamente se calcularon las tasas de crecimiento anuales para cada región. Bajo el argumento de que el INCORE es significativo en la representación del indicador de la presente política, y considerando que esta captura la evolución de la dinámica interna particular a cada región, se replicaron las tasas de crecimiento calculadas sobre el valor de LB del IOP.02.01, representado por el IDE estimado para el año 2022.</w:t>
            </w:r>
          </w:p>
          <w:p w14:paraId="3B06178A" w14:textId="77777777" w:rsidR="00AB7400" w:rsidRPr="00A34889" w:rsidRDefault="00AB7400" w:rsidP="002F6798">
            <w:pPr>
              <w:numPr>
                <w:ilvl w:val="0"/>
                <w:numId w:val="16"/>
              </w:numPr>
              <w:pBdr>
                <w:top w:val="nil"/>
                <w:left w:val="nil"/>
                <w:bottom w:val="nil"/>
                <w:right w:val="nil"/>
                <w:between w:val="nil"/>
              </w:pBdr>
              <w:ind w:left="741" w:right="210" w:hanging="283"/>
              <w:rPr>
                <w:color w:val="000000"/>
                <w:sz w:val="18"/>
                <w:szCs w:val="18"/>
              </w:rPr>
            </w:pPr>
            <w:r w:rsidRPr="00A34889">
              <w:rPr>
                <w:color w:val="000000"/>
                <w:sz w:val="18"/>
                <w:szCs w:val="18"/>
              </w:rPr>
              <w:t>Para las mediciones que alcanzan el valor de 100%, esta cifra se mantiene para el resto de periodos, al ser este el logro máximo esperado.</w:t>
            </w:r>
          </w:p>
        </w:tc>
      </w:tr>
      <w:tr w:rsidR="00AB7400" w:rsidRPr="00A34889" w14:paraId="43B599B1" w14:textId="77777777" w:rsidTr="00A34889">
        <w:trPr>
          <w:trHeight w:val="496"/>
          <w:jc w:val="center"/>
        </w:trPr>
        <w:tc>
          <w:tcPr>
            <w:tcW w:w="2557" w:type="dxa"/>
            <w:gridSpan w:val="4"/>
            <w:tcBorders>
              <w:top w:val="single" w:sz="4" w:space="0" w:color="000000"/>
              <w:left w:val="single" w:sz="4" w:space="0" w:color="000000"/>
              <w:bottom w:val="single" w:sz="4" w:space="0" w:color="000000"/>
              <w:right w:val="single" w:sz="4" w:space="0" w:color="000000"/>
            </w:tcBorders>
            <w:shd w:val="clear" w:color="auto" w:fill="EDEDED"/>
            <w:vAlign w:val="center"/>
          </w:tcPr>
          <w:p w14:paraId="6FB1A1B0" w14:textId="77777777" w:rsidR="00AB7400" w:rsidRPr="00A34889" w:rsidRDefault="00AB7400" w:rsidP="00AB7400">
            <w:pPr>
              <w:rPr>
                <w:sz w:val="18"/>
                <w:szCs w:val="18"/>
              </w:rPr>
            </w:pPr>
            <w:r w:rsidRPr="00A34889">
              <w:rPr>
                <w:b/>
                <w:sz w:val="18"/>
                <w:szCs w:val="18"/>
              </w:rPr>
              <w:lastRenderedPageBreak/>
              <w:t>Sentido esperado del indicador:</w:t>
            </w:r>
          </w:p>
        </w:tc>
        <w:tc>
          <w:tcPr>
            <w:tcW w:w="8070" w:type="dxa"/>
            <w:gridSpan w:val="11"/>
            <w:tcBorders>
              <w:top w:val="single" w:sz="4" w:space="0" w:color="000000"/>
              <w:left w:val="single" w:sz="4" w:space="0" w:color="000000"/>
              <w:bottom w:val="single" w:sz="4" w:space="0" w:color="000000"/>
              <w:right w:val="single" w:sz="4" w:space="0" w:color="000000"/>
            </w:tcBorders>
            <w:vAlign w:val="center"/>
          </w:tcPr>
          <w:p w14:paraId="0C94CE28" w14:textId="77777777" w:rsidR="00AB7400" w:rsidRPr="00A34889" w:rsidRDefault="00AB7400" w:rsidP="00AB7400">
            <w:pPr>
              <w:rPr>
                <w:sz w:val="18"/>
                <w:szCs w:val="18"/>
              </w:rPr>
            </w:pPr>
            <w:r w:rsidRPr="00A34889">
              <w:rPr>
                <w:sz w:val="18"/>
                <w:szCs w:val="18"/>
              </w:rPr>
              <w:t>Ascendente</w:t>
            </w:r>
          </w:p>
        </w:tc>
      </w:tr>
      <w:tr w:rsidR="00AB7400" w:rsidRPr="00A34889" w14:paraId="36FA637E" w14:textId="77777777" w:rsidTr="00A34889">
        <w:trPr>
          <w:trHeight w:val="729"/>
          <w:jc w:val="center"/>
        </w:trPr>
        <w:tc>
          <w:tcPr>
            <w:tcW w:w="2557" w:type="dxa"/>
            <w:gridSpan w:val="4"/>
            <w:tcBorders>
              <w:top w:val="single" w:sz="4" w:space="0" w:color="000000"/>
              <w:left w:val="single" w:sz="4" w:space="0" w:color="000000"/>
              <w:bottom w:val="single" w:sz="4" w:space="0" w:color="000000"/>
              <w:right w:val="single" w:sz="4" w:space="0" w:color="000000"/>
            </w:tcBorders>
            <w:shd w:val="clear" w:color="auto" w:fill="EDEDED"/>
            <w:vAlign w:val="center"/>
          </w:tcPr>
          <w:p w14:paraId="28D5E7E1" w14:textId="77777777" w:rsidR="00AB7400" w:rsidRPr="00A34889" w:rsidRDefault="00AB7400" w:rsidP="00AB7400">
            <w:pPr>
              <w:rPr>
                <w:sz w:val="18"/>
                <w:szCs w:val="18"/>
              </w:rPr>
            </w:pPr>
            <w:r w:rsidRPr="00A34889">
              <w:rPr>
                <w:b/>
                <w:sz w:val="18"/>
                <w:szCs w:val="18"/>
              </w:rPr>
              <w:t>Supuestos:</w:t>
            </w:r>
          </w:p>
        </w:tc>
        <w:tc>
          <w:tcPr>
            <w:tcW w:w="8070" w:type="dxa"/>
            <w:gridSpan w:val="11"/>
            <w:tcBorders>
              <w:top w:val="single" w:sz="4" w:space="0" w:color="000000"/>
              <w:left w:val="single" w:sz="4" w:space="0" w:color="000000"/>
              <w:bottom w:val="single" w:sz="4" w:space="0" w:color="000000"/>
              <w:right w:val="single" w:sz="4" w:space="0" w:color="000000"/>
            </w:tcBorders>
            <w:vAlign w:val="center"/>
          </w:tcPr>
          <w:p w14:paraId="312D6EA4" w14:textId="77777777" w:rsidR="00AB7400" w:rsidRPr="00A34889" w:rsidRDefault="00AB7400" w:rsidP="00AB7400">
            <w:pPr>
              <w:jc w:val="both"/>
              <w:rPr>
                <w:sz w:val="18"/>
                <w:szCs w:val="18"/>
              </w:rPr>
            </w:pPr>
            <w:r w:rsidRPr="00A34889">
              <w:rPr>
                <w:sz w:val="18"/>
                <w:szCs w:val="18"/>
              </w:rPr>
              <w:t>Se espera un avance progresivo en el cumplimiento de los lineamientos de parte de cada gobierno regional, que visibilice un ritmo de ascenso constante y sostenido en el tiempo, libre de afectaciones coyunturales en materia política, económica o social.</w:t>
            </w:r>
          </w:p>
        </w:tc>
      </w:tr>
      <w:tr w:rsidR="00AB7400" w:rsidRPr="00A34889" w14:paraId="72405D6B" w14:textId="77777777" w:rsidTr="00A34889">
        <w:trPr>
          <w:trHeight w:val="605"/>
          <w:jc w:val="center"/>
        </w:trPr>
        <w:tc>
          <w:tcPr>
            <w:tcW w:w="2557" w:type="dxa"/>
            <w:gridSpan w:val="4"/>
            <w:tcBorders>
              <w:top w:val="single" w:sz="4" w:space="0" w:color="000000"/>
              <w:left w:val="single" w:sz="4" w:space="0" w:color="000000"/>
              <w:bottom w:val="single" w:sz="4" w:space="0" w:color="000000"/>
              <w:right w:val="single" w:sz="4" w:space="0" w:color="000000"/>
            </w:tcBorders>
            <w:shd w:val="clear" w:color="auto" w:fill="EDEDED"/>
            <w:vAlign w:val="center"/>
          </w:tcPr>
          <w:p w14:paraId="3EC7B16A" w14:textId="77777777" w:rsidR="00AB7400" w:rsidRPr="00A34889" w:rsidRDefault="00AB7400" w:rsidP="00AB7400">
            <w:pPr>
              <w:rPr>
                <w:sz w:val="18"/>
                <w:szCs w:val="18"/>
              </w:rPr>
            </w:pPr>
            <w:r w:rsidRPr="00A34889">
              <w:rPr>
                <w:b/>
                <w:sz w:val="18"/>
                <w:szCs w:val="18"/>
              </w:rPr>
              <w:t>Fuente y bases de datos:</w:t>
            </w:r>
          </w:p>
        </w:tc>
        <w:tc>
          <w:tcPr>
            <w:tcW w:w="8070" w:type="dxa"/>
            <w:gridSpan w:val="11"/>
            <w:tcBorders>
              <w:top w:val="single" w:sz="4" w:space="0" w:color="000000"/>
              <w:left w:val="single" w:sz="4" w:space="0" w:color="000000"/>
              <w:bottom w:val="single" w:sz="4" w:space="0" w:color="000000"/>
              <w:right w:val="single" w:sz="4" w:space="0" w:color="000000"/>
            </w:tcBorders>
            <w:vAlign w:val="center"/>
          </w:tcPr>
          <w:p w14:paraId="0DEE04C8" w14:textId="77777777" w:rsidR="00AB7400" w:rsidRPr="00A34889" w:rsidRDefault="00AB7400" w:rsidP="002F6798">
            <w:pPr>
              <w:spacing w:after="0"/>
              <w:ind w:right="210"/>
              <w:jc w:val="both"/>
              <w:rPr>
                <w:sz w:val="18"/>
                <w:szCs w:val="18"/>
              </w:rPr>
            </w:pPr>
            <w:r w:rsidRPr="00A34889">
              <w:rPr>
                <w:b/>
                <w:sz w:val="18"/>
                <w:szCs w:val="18"/>
              </w:rPr>
              <w:t>Fuente:</w:t>
            </w:r>
            <w:r w:rsidRPr="00A34889">
              <w:rPr>
                <w:sz w:val="18"/>
                <w:szCs w:val="18"/>
              </w:rPr>
              <w:t xml:space="preserve"> </w:t>
            </w:r>
            <w:sdt>
              <w:sdtPr>
                <w:rPr>
                  <w:sz w:val="18"/>
                  <w:szCs w:val="18"/>
                </w:rPr>
                <w:tag w:val="goog_rdk_29"/>
                <w:id w:val="550736770"/>
              </w:sdtPr>
              <w:sdtContent/>
            </w:sdt>
            <w:r w:rsidRPr="00A34889">
              <w:rPr>
                <w:sz w:val="18"/>
                <w:szCs w:val="18"/>
              </w:rPr>
              <w:t>INEI</w:t>
            </w:r>
          </w:p>
          <w:p w14:paraId="7F3A14E4" w14:textId="66DDC946" w:rsidR="00AB7400" w:rsidRPr="00A34889" w:rsidRDefault="00AB7400" w:rsidP="002F6798">
            <w:pPr>
              <w:spacing w:after="0"/>
              <w:ind w:right="210"/>
              <w:jc w:val="both"/>
              <w:rPr>
                <w:sz w:val="18"/>
                <w:szCs w:val="18"/>
              </w:rPr>
            </w:pPr>
            <w:r w:rsidRPr="00A34889">
              <w:rPr>
                <w:b/>
                <w:sz w:val="18"/>
                <w:szCs w:val="18"/>
              </w:rPr>
              <w:t>Base de datos:</w:t>
            </w:r>
            <w:r w:rsidR="00B80877">
              <w:rPr>
                <w:sz w:val="18"/>
                <w:szCs w:val="18"/>
              </w:rPr>
              <w:t xml:space="preserve"> ENAHO</w:t>
            </w:r>
          </w:p>
        </w:tc>
      </w:tr>
      <w:tr w:rsidR="00AB7400" w:rsidRPr="00A34889" w14:paraId="513BE268" w14:textId="77777777" w:rsidTr="002F6798">
        <w:trPr>
          <w:trHeight w:val="22"/>
          <w:jc w:val="center"/>
        </w:trPr>
        <w:tc>
          <w:tcPr>
            <w:tcW w:w="988" w:type="dxa"/>
            <w:vMerge w:val="restart"/>
            <w:tcBorders>
              <w:top w:val="single" w:sz="4" w:space="0" w:color="000000"/>
              <w:left w:val="single" w:sz="4" w:space="0" w:color="000000"/>
              <w:right w:val="single" w:sz="4" w:space="0" w:color="000000"/>
            </w:tcBorders>
            <w:shd w:val="clear" w:color="auto" w:fill="EDEDED"/>
            <w:vAlign w:val="center"/>
          </w:tcPr>
          <w:p w14:paraId="4A5F17ED" w14:textId="77777777" w:rsidR="002F6798" w:rsidRDefault="00AB7400" w:rsidP="002F6798">
            <w:pPr>
              <w:spacing w:after="0"/>
              <w:ind w:right="40"/>
              <w:jc w:val="center"/>
              <w:rPr>
                <w:b/>
                <w:sz w:val="18"/>
                <w:szCs w:val="18"/>
              </w:rPr>
            </w:pPr>
            <w:r w:rsidRPr="00A34889">
              <w:rPr>
                <w:b/>
                <w:sz w:val="18"/>
                <w:szCs w:val="18"/>
              </w:rPr>
              <w:t>Región\</w:t>
            </w:r>
          </w:p>
          <w:p w14:paraId="2A4CD5F9" w14:textId="72E15AA3" w:rsidR="00AB7400" w:rsidRPr="00A34889" w:rsidRDefault="00AB7400" w:rsidP="002F6798">
            <w:pPr>
              <w:spacing w:after="0"/>
              <w:ind w:right="40"/>
              <w:jc w:val="center"/>
              <w:rPr>
                <w:b/>
                <w:sz w:val="18"/>
                <w:szCs w:val="18"/>
              </w:rPr>
            </w:pPr>
            <w:r w:rsidRPr="00A34889">
              <w:rPr>
                <w:b/>
                <w:sz w:val="18"/>
                <w:szCs w:val="18"/>
              </w:rPr>
              <w:t>Año</w:t>
            </w:r>
          </w:p>
        </w:tc>
        <w:tc>
          <w:tcPr>
            <w:tcW w:w="708" w:type="dxa"/>
            <w:tcBorders>
              <w:top w:val="single" w:sz="4" w:space="0" w:color="000000"/>
              <w:left w:val="single" w:sz="4" w:space="0" w:color="000000"/>
              <w:bottom w:val="single" w:sz="4" w:space="0" w:color="000000"/>
              <w:right w:val="single" w:sz="4" w:space="0" w:color="000000"/>
            </w:tcBorders>
            <w:shd w:val="clear" w:color="auto" w:fill="EDEDED"/>
            <w:vAlign w:val="center"/>
          </w:tcPr>
          <w:sdt>
            <w:sdtPr>
              <w:rPr>
                <w:sz w:val="18"/>
                <w:szCs w:val="18"/>
              </w:rPr>
              <w:tag w:val="goog_rdk_31"/>
              <w:id w:val="1174614138"/>
            </w:sdtPr>
            <w:sdtContent>
              <w:sdt>
                <w:sdtPr>
                  <w:rPr>
                    <w:sz w:val="18"/>
                    <w:szCs w:val="18"/>
                  </w:rPr>
                  <w:tag w:val="goog_rdk_30"/>
                  <w:id w:val="395556229"/>
                </w:sdtPr>
                <w:sdtContent>
                  <w:p w14:paraId="1017B7CC" w14:textId="58349BB2" w:rsidR="00647117" w:rsidRDefault="00647117" w:rsidP="00647117">
                    <w:pPr>
                      <w:spacing w:after="0"/>
                      <w:ind w:right="40"/>
                      <w:jc w:val="center"/>
                      <w:rPr>
                        <w:b/>
                        <w:sz w:val="18"/>
                        <w:szCs w:val="18"/>
                      </w:rPr>
                    </w:pPr>
                    <w:r>
                      <w:rPr>
                        <w:b/>
                        <w:sz w:val="18"/>
                        <w:szCs w:val="18"/>
                      </w:rPr>
                      <w:t>Línea</w:t>
                    </w:r>
                  </w:p>
                  <w:p w14:paraId="60B96DEC" w14:textId="007B2A70" w:rsidR="00AB7400" w:rsidRPr="00A34889" w:rsidRDefault="00AB7400" w:rsidP="00647117">
                    <w:pPr>
                      <w:spacing w:after="0"/>
                      <w:ind w:right="40"/>
                      <w:jc w:val="center"/>
                      <w:rPr>
                        <w:b/>
                        <w:sz w:val="18"/>
                        <w:szCs w:val="18"/>
                      </w:rPr>
                    </w:pPr>
                    <w:r w:rsidRPr="00A34889">
                      <w:rPr>
                        <w:b/>
                        <w:sz w:val="18"/>
                        <w:szCs w:val="18"/>
                      </w:rPr>
                      <w:t>Base</w:t>
                    </w:r>
                  </w:p>
                </w:sdtContent>
              </w:sdt>
            </w:sdtContent>
          </w:sdt>
        </w:tc>
        <w:tc>
          <w:tcPr>
            <w:tcW w:w="8931" w:type="dxa"/>
            <w:gridSpan w:val="13"/>
            <w:tcBorders>
              <w:top w:val="single" w:sz="4" w:space="0" w:color="000000"/>
              <w:left w:val="single" w:sz="4" w:space="0" w:color="000000"/>
              <w:bottom w:val="single" w:sz="4" w:space="0" w:color="000000"/>
              <w:right w:val="single" w:sz="4" w:space="0" w:color="000000"/>
            </w:tcBorders>
            <w:shd w:val="clear" w:color="auto" w:fill="EDEDED"/>
            <w:vAlign w:val="center"/>
          </w:tcPr>
          <w:p w14:paraId="44BAE6FA" w14:textId="77777777" w:rsidR="00AB7400" w:rsidRPr="00A34889" w:rsidRDefault="00AB7400" w:rsidP="00AB7400">
            <w:pPr>
              <w:ind w:right="40"/>
              <w:jc w:val="center"/>
              <w:rPr>
                <w:b/>
                <w:sz w:val="18"/>
                <w:szCs w:val="18"/>
              </w:rPr>
            </w:pPr>
            <w:r w:rsidRPr="00A34889">
              <w:rPr>
                <w:b/>
                <w:sz w:val="18"/>
                <w:szCs w:val="18"/>
              </w:rPr>
              <w:t>Logros esperados</w:t>
            </w:r>
          </w:p>
        </w:tc>
      </w:tr>
      <w:tr w:rsidR="00AB7400" w:rsidRPr="00A34889" w14:paraId="744EDA5C" w14:textId="77777777" w:rsidTr="002F6798">
        <w:trPr>
          <w:trHeight w:val="772"/>
          <w:jc w:val="center"/>
        </w:trPr>
        <w:tc>
          <w:tcPr>
            <w:tcW w:w="988" w:type="dxa"/>
            <w:vMerge/>
            <w:tcBorders>
              <w:top w:val="single" w:sz="4" w:space="0" w:color="000000"/>
              <w:left w:val="single" w:sz="4" w:space="0" w:color="000000"/>
              <w:right w:val="single" w:sz="4" w:space="0" w:color="000000"/>
            </w:tcBorders>
            <w:shd w:val="clear" w:color="auto" w:fill="EDEDED"/>
            <w:vAlign w:val="center"/>
          </w:tcPr>
          <w:p w14:paraId="0169849B" w14:textId="77777777" w:rsidR="00AB7400" w:rsidRPr="00A34889" w:rsidRDefault="00AB7400" w:rsidP="00AB7400">
            <w:pPr>
              <w:widowControl w:val="0"/>
              <w:pBdr>
                <w:top w:val="nil"/>
                <w:left w:val="nil"/>
                <w:bottom w:val="nil"/>
                <w:right w:val="nil"/>
                <w:between w:val="nil"/>
              </w:pBdr>
              <w:spacing w:line="276" w:lineRule="auto"/>
              <w:rPr>
                <w:b/>
                <w:sz w:val="18"/>
                <w:szCs w:val="18"/>
              </w:rPr>
            </w:pPr>
          </w:p>
        </w:tc>
        <w:tc>
          <w:tcPr>
            <w:tcW w:w="708" w:type="dxa"/>
            <w:tcBorders>
              <w:top w:val="single" w:sz="4" w:space="0" w:color="000000"/>
              <w:left w:val="single" w:sz="4" w:space="0" w:color="000000"/>
              <w:bottom w:val="single" w:sz="4" w:space="0" w:color="000000"/>
              <w:right w:val="single" w:sz="4" w:space="0" w:color="000000"/>
            </w:tcBorders>
            <w:shd w:val="clear" w:color="auto" w:fill="EDEDED"/>
            <w:vAlign w:val="center"/>
          </w:tcPr>
          <w:sdt>
            <w:sdtPr>
              <w:rPr>
                <w:sz w:val="18"/>
                <w:szCs w:val="18"/>
              </w:rPr>
              <w:tag w:val="goog_rdk_33"/>
              <w:id w:val="557678877"/>
            </w:sdtPr>
            <w:sdtContent>
              <w:p w14:paraId="4810D319" w14:textId="77777777" w:rsidR="00AB7400" w:rsidRPr="00A34889" w:rsidRDefault="003D5FEA" w:rsidP="00AB7400">
                <w:pPr>
                  <w:ind w:right="40"/>
                  <w:jc w:val="center"/>
                  <w:rPr>
                    <w:b/>
                    <w:sz w:val="18"/>
                    <w:szCs w:val="18"/>
                  </w:rPr>
                </w:pPr>
                <w:sdt>
                  <w:sdtPr>
                    <w:rPr>
                      <w:sz w:val="18"/>
                      <w:szCs w:val="18"/>
                    </w:rPr>
                    <w:tag w:val="goog_rdk_32"/>
                    <w:id w:val="-1877457406"/>
                  </w:sdtPr>
                  <w:sdtContent>
                    <w:r w:rsidR="00AB7400" w:rsidRPr="00A34889">
                      <w:rPr>
                        <w:b/>
                        <w:sz w:val="18"/>
                        <w:szCs w:val="18"/>
                      </w:rPr>
                      <w:t>2022</w:t>
                    </w:r>
                  </w:sdtContent>
                </w:sdt>
              </w:p>
            </w:sdtContent>
          </w:sdt>
        </w:tc>
        <w:tc>
          <w:tcPr>
            <w:tcW w:w="567"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487F470A" w14:textId="77777777" w:rsidR="00AB7400" w:rsidRPr="00A34889" w:rsidRDefault="00AB7400" w:rsidP="00AB7400">
            <w:pPr>
              <w:ind w:right="40"/>
              <w:jc w:val="center"/>
              <w:rPr>
                <w:b/>
                <w:sz w:val="18"/>
                <w:szCs w:val="18"/>
              </w:rPr>
            </w:pPr>
            <w:r w:rsidRPr="00A34889">
              <w:rPr>
                <w:b/>
                <w:sz w:val="18"/>
                <w:szCs w:val="18"/>
              </w:rPr>
              <w:t>2024</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EDEDED"/>
            <w:vAlign w:val="center"/>
          </w:tcPr>
          <w:p w14:paraId="55D53195" w14:textId="77777777" w:rsidR="00AB7400" w:rsidRPr="00A34889" w:rsidRDefault="00AB7400" w:rsidP="00AB7400">
            <w:pPr>
              <w:ind w:right="40"/>
              <w:jc w:val="center"/>
              <w:rPr>
                <w:b/>
                <w:sz w:val="18"/>
                <w:szCs w:val="18"/>
              </w:rPr>
            </w:pPr>
            <w:r w:rsidRPr="00A34889">
              <w:rPr>
                <w:b/>
                <w:sz w:val="18"/>
                <w:szCs w:val="18"/>
              </w:rPr>
              <w:t>2025</w:t>
            </w:r>
          </w:p>
        </w:tc>
        <w:tc>
          <w:tcPr>
            <w:tcW w:w="724"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6EDC10FF" w14:textId="77777777" w:rsidR="00AB7400" w:rsidRPr="00A34889" w:rsidRDefault="00AB7400" w:rsidP="00AB7400">
            <w:pPr>
              <w:ind w:right="40"/>
              <w:jc w:val="center"/>
              <w:rPr>
                <w:b/>
                <w:sz w:val="18"/>
                <w:szCs w:val="18"/>
              </w:rPr>
            </w:pPr>
            <w:r w:rsidRPr="00A34889">
              <w:rPr>
                <w:b/>
                <w:sz w:val="18"/>
                <w:szCs w:val="18"/>
              </w:rPr>
              <w:t>2026</w:t>
            </w:r>
          </w:p>
        </w:tc>
        <w:tc>
          <w:tcPr>
            <w:tcW w:w="709"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0B84E7BF" w14:textId="77777777" w:rsidR="00AB7400" w:rsidRPr="00A34889" w:rsidRDefault="00AB7400" w:rsidP="00AB7400">
            <w:pPr>
              <w:ind w:right="40"/>
              <w:jc w:val="center"/>
              <w:rPr>
                <w:b/>
                <w:sz w:val="18"/>
                <w:szCs w:val="18"/>
              </w:rPr>
            </w:pPr>
            <w:r w:rsidRPr="00A34889">
              <w:rPr>
                <w:b/>
                <w:sz w:val="18"/>
                <w:szCs w:val="18"/>
              </w:rPr>
              <w:t>2027</w:t>
            </w:r>
          </w:p>
        </w:tc>
        <w:tc>
          <w:tcPr>
            <w:tcW w:w="708"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04BB4D74" w14:textId="77777777" w:rsidR="00AB7400" w:rsidRPr="00A34889" w:rsidRDefault="00AB7400" w:rsidP="00AB7400">
            <w:pPr>
              <w:ind w:right="40"/>
              <w:jc w:val="center"/>
              <w:rPr>
                <w:b/>
                <w:sz w:val="18"/>
                <w:szCs w:val="18"/>
              </w:rPr>
            </w:pPr>
            <w:r w:rsidRPr="00A34889">
              <w:rPr>
                <w:b/>
                <w:sz w:val="18"/>
                <w:szCs w:val="18"/>
              </w:rPr>
              <w:t>2028</w:t>
            </w:r>
          </w:p>
        </w:tc>
        <w:tc>
          <w:tcPr>
            <w:tcW w:w="851"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2096FE0F" w14:textId="77777777" w:rsidR="00AB7400" w:rsidRPr="00A34889" w:rsidRDefault="00AB7400" w:rsidP="00AB7400">
            <w:pPr>
              <w:ind w:right="40"/>
              <w:jc w:val="center"/>
              <w:rPr>
                <w:b/>
                <w:sz w:val="18"/>
                <w:szCs w:val="18"/>
              </w:rPr>
            </w:pPr>
            <w:r w:rsidRPr="00A34889">
              <w:rPr>
                <w:b/>
                <w:sz w:val="18"/>
                <w:szCs w:val="18"/>
              </w:rPr>
              <w:t>2029</w:t>
            </w:r>
          </w:p>
        </w:tc>
        <w:tc>
          <w:tcPr>
            <w:tcW w:w="709"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5B9D51A6" w14:textId="77777777" w:rsidR="00AB7400" w:rsidRPr="00A34889" w:rsidRDefault="00AB7400" w:rsidP="00AB7400">
            <w:pPr>
              <w:ind w:right="40"/>
              <w:jc w:val="center"/>
              <w:rPr>
                <w:b/>
                <w:sz w:val="18"/>
                <w:szCs w:val="18"/>
              </w:rPr>
            </w:pPr>
            <w:r w:rsidRPr="00A34889">
              <w:rPr>
                <w:b/>
                <w:sz w:val="18"/>
                <w:szCs w:val="18"/>
              </w:rPr>
              <w:t>2030</w:t>
            </w:r>
          </w:p>
        </w:tc>
        <w:tc>
          <w:tcPr>
            <w:tcW w:w="850"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3D524318" w14:textId="77777777" w:rsidR="00AB7400" w:rsidRPr="00A34889" w:rsidRDefault="00AB7400" w:rsidP="00AB7400">
            <w:pPr>
              <w:ind w:right="40"/>
              <w:jc w:val="center"/>
              <w:rPr>
                <w:b/>
                <w:sz w:val="18"/>
                <w:szCs w:val="18"/>
              </w:rPr>
            </w:pPr>
            <w:r w:rsidRPr="00A34889">
              <w:rPr>
                <w:b/>
                <w:sz w:val="18"/>
                <w:szCs w:val="18"/>
              </w:rPr>
              <w:t>2031</w:t>
            </w:r>
          </w:p>
        </w:tc>
        <w:tc>
          <w:tcPr>
            <w:tcW w:w="709"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17E4B7E1" w14:textId="77777777" w:rsidR="00AB7400" w:rsidRPr="00A34889" w:rsidRDefault="00AB7400" w:rsidP="00AB7400">
            <w:pPr>
              <w:ind w:right="40"/>
              <w:jc w:val="center"/>
              <w:rPr>
                <w:b/>
                <w:sz w:val="18"/>
                <w:szCs w:val="18"/>
              </w:rPr>
            </w:pPr>
            <w:r w:rsidRPr="00A34889">
              <w:rPr>
                <w:b/>
                <w:sz w:val="18"/>
                <w:szCs w:val="18"/>
              </w:rPr>
              <w:t>2032</w:t>
            </w:r>
          </w:p>
        </w:tc>
        <w:tc>
          <w:tcPr>
            <w:tcW w:w="977"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3C6EE324" w14:textId="77777777" w:rsidR="00AB7400" w:rsidRPr="00A34889" w:rsidRDefault="00AB7400" w:rsidP="00AB7400">
            <w:pPr>
              <w:ind w:right="40"/>
              <w:jc w:val="center"/>
              <w:rPr>
                <w:b/>
                <w:sz w:val="18"/>
                <w:szCs w:val="18"/>
              </w:rPr>
            </w:pPr>
            <w:r w:rsidRPr="00A34889">
              <w:rPr>
                <w:b/>
                <w:sz w:val="18"/>
                <w:szCs w:val="18"/>
              </w:rPr>
              <w:t>2033</w:t>
            </w:r>
          </w:p>
        </w:tc>
        <w:tc>
          <w:tcPr>
            <w:tcW w:w="709"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050CC2F5" w14:textId="77777777" w:rsidR="00AB7400" w:rsidRPr="00A34889" w:rsidRDefault="00AB7400" w:rsidP="00AB7400">
            <w:pPr>
              <w:ind w:right="40"/>
              <w:jc w:val="center"/>
              <w:rPr>
                <w:b/>
                <w:sz w:val="18"/>
                <w:szCs w:val="18"/>
              </w:rPr>
            </w:pPr>
            <w:r w:rsidRPr="00A34889">
              <w:rPr>
                <w:b/>
                <w:sz w:val="18"/>
                <w:szCs w:val="18"/>
              </w:rPr>
              <w:t>2034</w:t>
            </w:r>
          </w:p>
        </w:tc>
        <w:tc>
          <w:tcPr>
            <w:tcW w:w="709"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559FF38A" w14:textId="77777777" w:rsidR="00AB7400" w:rsidRPr="00A34889" w:rsidRDefault="00AB7400" w:rsidP="00AB7400">
            <w:pPr>
              <w:ind w:right="40"/>
              <w:jc w:val="center"/>
              <w:rPr>
                <w:b/>
                <w:sz w:val="18"/>
                <w:szCs w:val="18"/>
              </w:rPr>
            </w:pPr>
            <w:r w:rsidRPr="00A34889">
              <w:rPr>
                <w:b/>
                <w:sz w:val="18"/>
                <w:szCs w:val="18"/>
              </w:rPr>
              <w:t>2035</w:t>
            </w:r>
          </w:p>
        </w:tc>
      </w:tr>
      <w:tr w:rsidR="00AB7400" w:rsidRPr="00A34889" w14:paraId="37169996" w14:textId="77777777" w:rsidTr="002F6798">
        <w:trPr>
          <w:trHeight w:val="89"/>
          <w:jc w:val="center"/>
        </w:trPr>
        <w:tc>
          <w:tcPr>
            <w:tcW w:w="988" w:type="dxa"/>
            <w:tcBorders>
              <w:left w:val="single" w:sz="4" w:space="0" w:color="000000"/>
              <w:bottom w:val="single" w:sz="4" w:space="0" w:color="000000"/>
              <w:right w:val="single" w:sz="4" w:space="0" w:color="000000"/>
            </w:tcBorders>
            <w:shd w:val="clear" w:color="auto" w:fill="EDEDED"/>
            <w:vAlign w:val="center"/>
          </w:tcPr>
          <w:p w14:paraId="101BE479" w14:textId="77777777" w:rsidR="00AB7400" w:rsidRPr="00A34889" w:rsidRDefault="00AB7400" w:rsidP="00AB7400">
            <w:pPr>
              <w:ind w:right="40"/>
              <w:jc w:val="center"/>
              <w:rPr>
                <w:b/>
                <w:sz w:val="18"/>
                <w:szCs w:val="18"/>
              </w:rPr>
            </w:pPr>
            <w:r w:rsidRPr="00A34889">
              <w:rPr>
                <w:b/>
                <w:sz w:val="18"/>
                <w:szCs w:val="18"/>
              </w:rPr>
              <w:t>Perú</w:t>
            </w:r>
          </w:p>
        </w:tc>
        <w:tc>
          <w:tcPr>
            <w:tcW w:w="708" w:type="dxa"/>
            <w:tcBorders>
              <w:top w:val="single" w:sz="4" w:space="0" w:color="auto"/>
              <w:left w:val="single" w:sz="4" w:space="0" w:color="auto"/>
              <w:bottom w:val="single" w:sz="4" w:space="0" w:color="auto"/>
              <w:right w:val="single" w:sz="4" w:space="0" w:color="auto"/>
            </w:tcBorders>
            <w:shd w:val="clear" w:color="000000" w:fill="EDEDED"/>
            <w:vAlign w:val="center"/>
          </w:tcPr>
          <w:p w14:paraId="1918C2E9" w14:textId="77777777" w:rsidR="00AB7400" w:rsidRPr="00A34889" w:rsidRDefault="00AB7400" w:rsidP="00AB7400">
            <w:pPr>
              <w:ind w:right="40"/>
              <w:jc w:val="center"/>
              <w:rPr>
                <w:b/>
                <w:sz w:val="18"/>
                <w:szCs w:val="18"/>
              </w:rPr>
            </w:pPr>
            <w:r w:rsidRPr="00A34889">
              <w:rPr>
                <w:b/>
                <w:bCs/>
                <w:color w:val="000000"/>
                <w:sz w:val="18"/>
                <w:szCs w:val="18"/>
              </w:rPr>
              <w:t>79.0%</w:t>
            </w:r>
          </w:p>
        </w:tc>
        <w:tc>
          <w:tcPr>
            <w:tcW w:w="567" w:type="dxa"/>
            <w:tcBorders>
              <w:top w:val="single" w:sz="4" w:space="0" w:color="auto"/>
              <w:left w:val="nil"/>
              <w:bottom w:val="single" w:sz="4" w:space="0" w:color="auto"/>
              <w:right w:val="single" w:sz="4" w:space="0" w:color="auto"/>
            </w:tcBorders>
            <w:shd w:val="clear" w:color="000000" w:fill="EDEDED"/>
            <w:vAlign w:val="center"/>
          </w:tcPr>
          <w:p w14:paraId="65FA2D06" w14:textId="77777777" w:rsidR="00AB7400" w:rsidRPr="00A34889" w:rsidRDefault="00AB7400" w:rsidP="00AB7400">
            <w:pPr>
              <w:ind w:right="40"/>
              <w:jc w:val="center"/>
              <w:rPr>
                <w:b/>
                <w:sz w:val="18"/>
                <w:szCs w:val="18"/>
              </w:rPr>
            </w:pPr>
            <w:r w:rsidRPr="00A34889">
              <w:rPr>
                <w:b/>
                <w:bCs/>
                <w:color w:val="000000"/>
                <w:sz w:val="18"/>
                <w:szCs w:val="18"/>
              </w:rPr>
              <w:t>79.8%</w:t>
            </w:r>
          </w:p>
        </w:tc>
        <w:tc>
          <w:tcPr>
            <w:tcW w:w="709" w:type="dxa"/>
            <w:gridSpan w:val="2"/>
            <w:tcBorders>
              <w:top w:val="single" w:sz="4" w:space="0" w:color="auto"/>
              <w:left w:val="nil"/>
              <w:bottom w:val="single" w:sz="4" w:space="0" w:color="auto"/>
              <w:right w:val="single" w:sz="4" w:space="0" w:color="auto"/>
            </w:tcBorders>
            <w:shd w:val="clear" w:color="000000" w:fill="EDEDED"/>
            <w:vAlign w:val="center"/>
          </w:tcPr>
          <w:p w14:paraId="499E2ADA" w14:textId="77777777" w:rsidR="00AB7400" w:rsidRPr="00A34889" w:rsidRDefault="00AB7400" w:rsidP="00AB7400">
            <w:pPr>
              <w:ind w:right="40"/>
              <w:jc w:val="center"/>
              <w:rPr>
                <w:b/>
                <w:sz w:val="18"/>
                <w:szCs w:val="18"/>
              </w:rPr>
            </w:pPr>
            <w:r w:rsidRPr="00A34889">
              <w:rPr>
                <w:b/>
                <w:bCs/>
                <w:color w:val="000000"/>
                <w:sz w:val="18"/>
                <w:szCs w:val="18"/>
              </w:rPr>
              <w:t>80.6%</w:t>
            </w:r>
          </w:p>
        </w:tc>
        <w:tc>
          <w:tcPr>
            <w:tcW w:w="724" w:type="dxa"/>
            <w:tcBorders>
              <w:top w:val="single" w:sz="4" w:space="0" w:color="auto"/>
              <w:left w:val="nil"/>
              <w:bottom w:val="single" w:sz="4" w:space="0" w:color="auto"/>
              <w:right w:val="single" w:sz="4" w:space="0" w:color="auto"/>
            </w:tcBorders>
            <w:shd w:val="clear" w:color="000000" w:fill="EDEDED"/>
            <w:vAlign w:val="center"/>
          </w:tcPr>
          <w:p w14:paraId="53DEC7B5" w14:textId="77777777" w:rsidR="00AB7400" w:rsidRPr="00A34889" w:rsidRDefault="00AB7400" w:rsidP="00AB7400">
            <w:pPr>
              <w:ind w:right="40"/>
              <w:jc w:val="center"/>
              <w:rPr>
                <w:b/>
                <w:sz w:val="18"/>
                <w:szCs w:val="18"/>
              </w:rPr>
            </w:pPr>
            <w:r w:rsidRPr="00A34889">
              <w:rPr>
                <w:b/>
                <w:bCs/>
                <w:color w:val="000000"/>
                <w:sz w:val="18"/>
                <w:szCs w:val="18"/>
              </w:rPr>
              <w:t>81.4%</w:t>
            </w:r>
          </w:p>
        </w:tc>
        <w:tc>
          <w:tcPr>
            <w:tcW w:w="709" w:type="dxa"/>
            <w:tcBorders>
              <w:top w:val="single" w:sz="4" w:space="0" w:color="auto"/>
              <w:left w:val="nil"/>
              <w:bottom w:val="single" w:sz="4" w:space="0" w:color="auto"/>
              <w:right w:val="single" w:sz="4" w:space="0" w:color="auto"/>
            </w:tcBorders>
            <w:shd w:val="clear" w:color="000000" w:fill="EDEDED"/>
            <w:vAlign w:val="center"/>
          </w:tcPr>
          <w:p w14:paraId="24A054C8" w14:textId="77777777" w:rsidR="00AB7400" w:rsidRPr="00A34889" w:rsidRDefault="00AB7400" w:rsidP="00AB7400">
            <w:pPr>
              <w:ind w:right="40"/>
              <w:jc w:val="center"/>
              <w:rPr>
                <w:b/>
                <w:sz w:val="18"/>
                <w:szCs w:val="18"/>
              </w:rPr>
            </w:pPr>
            <w:r w:rsidRPr="00A34889">
              <w:rPr>
                <w:b/>
                <w:bCs/>
                <w:color w:val="000000"/>
                <w:sz w:val="18"/>
                <w:szCs w:val="18"/>
              </w:rPr>
              <w:t>82.1%</w:t>
            </w:r>
          </w:p>
        </w:tc>
        <w:tc>
          <w:tcPr>
            <w:tcW w:w="708" w:type="dxa"/>
            <w:tcBorders>
              <w:top w:val="single" w:sz="4" w:space="0" w:color="auto"/>
              <w:left w:val="nil"/>
              <w:bottom w:val="single" w:sz="4" w:space="0" w:color="auto"/>
              <w:right w:val="single" w:sz="4" w:space="0" w:color="auto"/>
            </w:tcBorders>
            <w:shd w:val="clear" w:color="000000" w:fill="EDEDED"/>
            <w:vAlign w:val="center"/>
          </w:tcPr>
          <w:p w14:paraId="35E130F5" w14:textId="77777777" w:rsidR="00AB7400" w:rsidRPr="00A34889" w:rsidRDefault="00AB7400" w:rsidP="00AB7400">
            <w:pPr>
              <w:ind w:right="40"/>
              <w:jc w:val="center"/>
              <w:rPr>
                <w:b/>
                <w:sz w:val="18"/>
                <w:szCs w:val="18"/>
              </w:rPr>
            </w:pPr>
            <w:r w:rsidRPr="00A34889">
              <w:rPr>
                <w:b/>
                <w:bCs/>
                <w:color w:val="000000"/>
                <w:sz w:val="18"/>
                <w:szCs w:val="18"/>
              </w:rPr>
              <w:t>82.9%</w:t>
            </w:r>
          </w:p>
        </w:tc>
        <w:tc>
          <w:tcPr>
            <w:tcW w:w="851" w:type="dxa"/>
            <w:tcBorders>
              <w:top w:val="single" w:sz="4" w:space="0" w:color="auto"/>
              <w:left w:val="nil"/>
              <w:bottom w:val="single" w:sz="4" w:space="0" w:color="auto"/>
              <w:right w:val="single" w:sz="4" w:space="0" w:color="auto"/>
            </w:tcBorders>
            <w:shd w:val="clear" w:color="000000" w:fill="EDEDED"/>
            <w:vAlign w:val="center"/>
          </w:tcPr>
          <w:p w14:paraId="1B1FF89A" w14:textId="77777777" w:rsidR="00AB7400" w:rsidRPr="00A34889" w:rsidRDefault="00AB7400" w:rsidP="00AB7400">
            <w:pPr>
              <w:ind w:right="40"/>
              <w:jc w:val="center"/>
              <w:rPr>
                <w:b/>
                <w:sz w:val="18"/>
                <w:szCs w:val="18"/>
              </w:rPr>
            </w:pPr>
            <w:r w:rsidRPr="00A34889">
              <w:rPr>
                <w:b/>
                <w:bCs/>
                <w:color w:val="000000"/>
                <w:sz w:val="18"/>
                <w:szCs w:val="18"/>
              </w:rPr>
              <w:t>83.7%</w:t>
            </w:r>
          </w:p>
        </w:tc>
        <w:tc>
          <w:tcPr>
            <w:tcW w:w="709" w:type="dxa"/>
            <w:tcBorders>
              <w:top w:val="single" w:sz="4" w:space="0" w:color="auto"/>
              <w:left w:val="nil"/>
              <w:bottom w:val="single" w:sz="4" w:space="0" w:color="auto"/>
              <w:right w:val="single" w:sz="4" w:space="0" w:color="auto"/>
            </w:tcBorders>
            <w:shd w:val="clear" w:color="000000" w:fill="EDEDED"/>
            <w:vAlign w:val="center"/>
          </w:tcPr>
          <w:p w14:paraId="3490FE5E" w14:textId="77777777" w:rsidR="00AB7400" w:rsidRPr="00A34889" w:rsidRDefault="00AB7400" w:rsidP="00AB7400">
            <w:pPr>
              <w:ind w:right="40"/>
              <w:jc w:val="center"/>
              <w:rPr>
                <w:b/>
                <w:sz w:val="18"/>
                <w:szCs w:val="18"/>
              </w:rPr>
            </w:pPr>
            <w:r w:rsidRPr="00A34889">
              <w:rPr>
                <w:b/>
                <w:bCs/>
                <w:color w:val="000000"/>
                <w:sz w:val="18"/>
                <w:szCs w:val="18"/>
              </w:rPr>
              <w:t>84.5%</w:t>
            </w:r>
          </w:p>
        </w:tc>
        <w:tc>
          <w:tcPr>
            <w:tcW w:w="850" w:type="dxa"/>
            <w:tcBorders>
              <w:top w:val="single" w:sz="4" w:space="0" w:color="auto"/>
              <w:left w:val="nil"/>
              <w:bottom w:val="single" w:sz="4" w:space="0" w:color="auto"/>
              <w:right w:val="single" w:sz="4" w:space="0" w:color="auto"/>
            </w:tcBorders>
            <w:shd w:val="clear" w:color="000000" w:fill="EDEDED"/>
            <w:vAlign w:val="center"/>
          </w:tcPr>
          <w:p w14:paraId="397B2E7F" w14:textId="77777777" w:rsidR="00AB7400" w:rsidRPr="00A34889" w:rsidRDefault="00AB7400" w:rsidP="00AB7400">
            <w:pPr>
              <w:ind w:right="40"/>
              <w:jc w:val="center"/>
              <w:rPr>
                <w:b/>
                <w:sz w:val="18"/>
                <w:szCs w:val="18"/>
              </w:rPr>
            </w:pPr>
            <w:r w:rsidRPr="00A34889">
              <w:rPr>
                <w:b/>
                <w:bCs/>
                <w:color w:val="000000"/>
                <w:sz w:val="18"/>
                <w:szCs w:val="18"/>
              </w:rPr>
              <w:t>85.2%</w:t>
            </w:r>
          </w:p>
        </w:tc>
        <w:tc>
          <w:tcPr>
            <w:tcW w:w="709" w:type="dxa"/>
            <w:tcBorders>
              <w:top w:val="single" w:sz="4" w:space="0" w:color="auto"/>
              <w:left w:val="nil"/>
              <w:bottom w:val="single" w:sz="4" w:space="0" w:color="auto"/>
              <w:right w:val="single" w:sz="4" w:space="0" w:color="auto"/>
            </w:tcBorders>
            <w:shd w:val="clear" w:color="000000" w:fill="EDEDED"/>
            <w:vAlign w:val="center"/>
          </w:tcPr>
          <w:p w14:paraId="45B38984" w14:textId="77777777" w:rsidR="00AB7400" w:rsidRPr="00A34889" w:rsidRDefault="00AB7400" w:rsidP="00AB7400">
            <w:pPr>
              <w:ind w:right="40"/>
              <w:jc w:val="center"/>
              <w:rPr>
                <w:b/>
                <w:sz w:val="18"/>
                <w:szCs w:val="18"/>
              </w:rPr>
            </w:pPr>
            <w:r w:rsidRPr="00A34889">
              <w:rPr>
                <w:b/>
                <w:bCs/>
                <w:color w:val="000000"/>
                <w:sz w:val="18"/>
                <w:szCs w:val="18"/>
              </w:rPr>
              <w:t>86.0%</w:t>
            </w:r>
          </w:p>
        </w:tc>
        <w:tc>
          <w:tcPr>
            <w:tcW w:w="977" w:type="dxa"/>
            <w:tcBorders>
              <w:top w:val="single" w:sz="4" w:space="0" w:color="auto"/>
              <w:left w:val="nil"/>
              <w:bottom w:val="single" w:sz="4" w:space="0" w:color="auto"/>
              <w:right w:val="single" w:sz="4" w:space="0" w:color="auto"/>
            </w:tcBorders>
            <w:shd w:val="clear" w:color="000000" w:fill="EDEDED"/>
            <w:vAlign w:val="center"/>
          </w:tcPr>
          <w:p w14:paraId="13AF5C74" w14:textId="77777777" w:rsidR="00AB7400" w:rsidRPr="00A34889" w:rsidRDefault="00AB7400" w:rsidP="00AB7400">
            <w:pPr>
              <w:ind w:right="40"/>
              <w:jc w:val="center"/>
              <w:rPr>
                <w:b/>
                <w:sz w:val="18"/>
                <w:szCs w:val="18"/>
              </w:rPr>
            </w:pPr>
            <w:r w:rsidRPr="00A34889">
              <w:rPr>
                <w:b/>
                <w:bCs/>
                <w:color w:val="000000"/>
                <w:sz w:val="18"/>
                <w:szCs w:val="18"/>
              </w:rPr>
              <w:t>86.8%</w:t>
            </w:r>
          </w:p>
        </w:tc>
        <w:tc>
          <w:tcPr>
            <w:tcW w:w="709" w:type="dxa"/>
            <w:tcBorders>
              <w:top w:val="single" w:sz="4" w:space="0" w:color="auto"/>
              <w:left w:val="nil"/>
              <w:bottom w:val="single" w:sz="4" w:space="0" w:color="auto"/>
              <w:right w:val="single" w:sz="4" w:space="0" w:color="auto"/>
            </w:tcBorders>
            <w:shd w:val="clear" w:color="000000" w:fill="EDEDED"/>
            <w:vAlign w:val="center"/>
          </w:tcPr>
          <w:p w14:paraId="497A9D44" w14:textId="77777777" w:rsidR="00AB7400" w:rsidRPr="00A34889" w:rsidRDefault="00AB7400" w:rsidP="00AB7400">
            <w:pPr>
              <w:ind w:right="40"/>
              <w:jc w:val="center"/>
              <w:rPr>
                <w:b/>
                <w:sz w:val="18"/>
                <w:szCs w:val="18"/>
              </w:rPr>
            </w:pPr>
            <w:r w:rsidRPr="00A34889">
              <w:rPr>
                <w:b/>
                <w:bCs/>
                <w:color w:val="000000"/>
                <w:sz w:val="18"/>
                <w:szCs w:val="18"/>
              </w:rPr>
              <w:t>87.5%</w:t>
            </w:r>
          </w:p>
        </w:tc>
        <w:tc>
          <w:tcPr>
            <w:tcW w:w="709" w:type="dxa"/>
            <w:tcBorders>
              <w:top w:val="single" w:sz="4" w:space="0" w:color="auto"/>
              <w:left w:val="nil"/>
              <w:bottom w:val="single" w:sz="4" w:space="0" w:color="auto"/>
              <w:right w:val="single" w:sz="4" w:space="0" w:color="auto"/>
            </w:tcBorders>
            <w:shd w:val="clear" w:color="000000" w:fill="EDEDED"/>
            <w:vAlign w:val="center"/>
          </w:tcPr>
          <w:p w14:paraId="7FF00C58" w14:textId="77777777" w:rsidR="00AB7400" w:rsidRPr="00A34889" w:rsidRDefault="00AB7400" w:rsidP="00AB7400">
            <w:pPr>
              <w:ind w:right="40"/>
              <w:jc w:val="center"/>
              <w:rPr>
                <w:b/>
                <w:sz w:val="18"/>
                <w:szCs w:val="18"/>
              </w:rPr>
            </w:pPr>
            <w:r w:rsidRPr="00A34889">
              <w:rPr>
                <w:b/>
                <w:bCs/>
                <w:color w:val="000000"/>
                <w:sz w:val="18"/>
                <w:szCs w:val="18"/>
              </w:rPr>
              <w:t>88.3%</w:t>
            </w:r>
          </w:p>
        </w:tc>
      </w:tr>
      <w:tr w:rsidR="00AB7400" w:rsidRPr="00A34889" w14:paraId="3C0CD224" w14:textId="77777777" w:rsidTr="002F6798">
        <w:trPr>
          <w:trHeight w:val="473"/>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0ECEA7" w14:textId="77777777" w:rsidR="00AB7400" w:rsidRPr="00A34889" w:rsidRDefault="00AB7400" w:rsidP="00AB7400">
            <w:pPr>
              <w:ind w:right="42"/>
              <w:jc w:val="center"/>
              <w:rPr>
                <w:sz w:val="18"/>
                <w:szCs w:val="18"/>
              </w:rPr>
            </w:pPr>
            <w:r w:rsidRPr="00A34889">
              <w:rPr>
                <w:sz w:val="18"/>
                <w:szCs w:val="18"/>
              </w:rPr>
              <w:t>Amazonas</w:t>
            </w:r>
          </w:p>
        </w:tc>
        <w:tc>
          <w:tcPr>
            <w:tcW w:w="708" w:type="dxa"/>
            <w:tcBorders>
              <w:top w:val="nil"/>
              <w:left w:val="single" w:sz="4" w:space="0" w:color="auto"/>
              <w:bottom w:val="single" w:sz="4" w:space="0" w:color="auto"/>
              <w:right w:val="single" w:sz="4" w:space="0" w:color="auto"/>
            </w:tcBorders>
            <w:shd w:val="clear" w:color="auto" w:fill="auto"/>
            <w:vAlign w:val="center"/>
          </w:tcPr>
          <w:p w14:paraId="481AE197" w14:textId="77777777" w:rsidR="00AB7400" w:rsidRPr="00A34889" w:rsidRDefault="00AB7400" w:rsidP="00AB7400">
            <w:pPr>
              <w:ind w:right="40"/>
              <w:jc w:val="center"/>
              <w:rPr>
                <w:sz w:val="18"/>
                <w:szCs w:val="18"/>
              </w:rPr>
            </w:pPr>
            <w:r w:rsidRPr="00A34889">
              <w:rPr>
                <w:color w:val="000000"/>
                <w:sz w:val="18"/>
                <w:szCs w:val="18"/>
              </w:rPr>
              <w:t>73.5%</w:t>
            </w:r>
          </w:p>
        </w:tc>
        <w:tc>
          <w:tcPr>
            <w:tcW w:w="567" w:type="dxa"/>
            <w:tcBorders>
              <w:top w:val="nil"/>
              <w:left w:val="nil"/>
              <w:bottom w:val="single" w:sz="4" w:space="0" w:color="auto"/>
              <w:right w:val="single" w:sz="4" w:space="0" w:color="auto"/>
            </w:tcBorders>
            <w:shd w:val="clear" w:color="auto" w:fill="auto"/>
            <w:vAlign w:val="center"/>
          </w:tcPr>
          <w:p w14:paraId="4A4D40B0" w14:textId="77777777" w:rsidR="00AB7400" w:rsidRPr="00A34889" w:rsidRDefault="00AB7400" w:rsidP="00AB7400">
            <w:pPr>
              <w:ind w:right="40"/>
              <w:jc w:val="center"/>
              <w:rPr>
                <w:sz w:val="18"/>
                <w:szCs w:val="18"/>
              </w:rPr>
            </w:pPr>
            <w:r w:rsidRPr="00A34889">
              <w:rPr>
                <w:color w:val="000000"/>
                <w:sz w:val="18"/>
                <w:szCs w:val="18"/>
              </w:rPr>
              <w:t>75.3%</w:t>
            </w:r>
          </w:p>
        </w:tc>
        <w:tc>
          <w:tcPr>
            <w:tcW w:w="709" w:type="dxa"/>
            <w:gridSpan w:val="2"/>
            <w:tcBorders>
              <w:top w:val="nil"/>
              <w:left w:val="nil"/>
              <w:bottom w:val="single" w:sz="4" w:space="0" w:color="auto"/>
              <w:right w:val="single" w:sz="4" w:space="0" w:color="auto"/>
            </w:tcBorders>
            <w:shd w:val="clear" w:color="auto" w:fill="auto"/>
            <w:vAlign w:val="center"/>
          </w:tcPr>
          <w:p w14:paraId="10B769D2" w14:textId="77777777" w:rsidR="00AB7400" w:rsidRPr="00A34889" w:rsidRDefault="00AB7400" w:rsidP="00AB7400">
            <w:pPr>
              <w:ind w:right="40"/>
              <w:jc w:val="center"/>
              <w:rPr>
                <w:sz w:val="18"/>
                <w:szCs w:val="18"/>
              </w:rPr>
            </w:pPr>
            <w:r w:rsidRPr="00A34889">
              <w:rPr>
                <w:color w:val="000000"/>
                <w:sz w:val="18"/>
                <w:szCs w:val="18"/>
              </w:rPr>
              <w:t>77.1%</w:t>
            </w:r>
          </w:p>
        </w:tc>
        <w:tc>
          <w:tcPr>
            <w:tcW w:w="724" w:type="dxa"/>
            <w:tcBorders>
              <w:top w:val="nil"/>
              <w:left w:val="nil"/>
              <w:bottom w:val="single" w:sz="4" w:space="0" w:color="auto"/>
              <w:right w:val="single" w:sz="4" w:space="0" w:color="auto"/>
            </w:tcBorders>
            <w:shd w:val="clear" w:color="auto" w:fill="auto"/>
            <w:vAlign w:val="center"/>
          </w:tcPr>
          <w:p w14:paraId="67635482" w14:textId="77777777" w:rsidR="00AB7400" w:rsidRPr="00A34889" w:rsidRDefault="00AB7400" w:rsidP="00AB7400">
            <w:pPr>
              <w:ind w:right="40"/>
              <w:jc w:val="center"/>
              <w:rPr>
                <w:sz w:val="18"/>
                <w:szCs w:val="18"/>
              </w:rPr>
            </w:pPr>
            <w:r w:rsidRPr="00A34889">
              <w:rPr>
                <w:color w:val="000000"/>
                <w:sz w:val="18"/>
                <w:szCs w:val="18"/>
              </w:rPr>
              <w:t>78.9%</w:t>
            </w:r>
          </w:p>
        </w:tc>
        <w:tc>
          <w:tcPr>
            <w:tcW w:w="709" w:type="dxa"/>
            <w:tcBorders>
              <w:top w:val="nil"/>
              <w:left w:val="nil"/>
              <w:bottom w:val="single" w:sz="4" w:space="0" w:color="auto"/>
              <w:right w:val="single" w:sz="4" w:space="0" w:color="auto"/>
            </w:tcBorders>
            <w:shd w:val="clear" w:color="auto" w:fill="auto"/>
            <w:vAlign w:val="center"/>
          </w:tcPr>
          <w:p w14:paraId="68ADFA68" w14:textId="77777777" w:rsidR="00AB7400" w:rsidRPr="00A34889" w:rsidRDefault="00AB7400" w:rsidP="00AB7400">
            <w:pPr>
              <w:ind w:right="40"/>
              <w:jc w:val="center"/>
              <w:rPr>
                <w:sz w:val="18"/>
                <w:szCs w:val="18"/>
              </w:rPr>
            </w:pPr>
            <w:r w:rsidRPr="00A34889">
              <w:rPr>
                <w:color w:val="000000"/>
                <w:sz w:val="18"/>
                <w:szCs w:val="18"/>
              </w:rPr>
              <w:t>80.7%</w:t>
            </w:r>
          </w:p>
        </w:tc>
        <w:tc>
          <w:tcPr>
            <w:tcW w:w="708" w:type="dxa"/>
            <w:tcBorders>
              <w:top w:val="nil"/>
              <w:left w:val="nil"/>
              <w:bottom w:val="single" w:sz="4" w:space="0" w:color="auto"/>
              <w:right w:val="single" w:sz="4" w:space="0" w:color="auto"/>
            </w:tcBorders>
            <w:shd w:val="clear" w:color="auto" w:fill="auto"/>
            <w:vAlign w:val="center"/>
          </w:tcPr>
          <w:p w14:paraId="756C594B" w14:textId="77777777" w:rsidR="00AB7400" w:rsidRPr="00A34889" w:rsidRDefault="00AB7400" w:rsidP="00AB7400">
            <w:pPr>
              <w:ind w:right="40"/>
              <w:jc w:val="center"/>
              <w:rPr>
                <w:sz w:val="18"/>
                <w:szCs w:val="18"/>
              </w:rPr>
            </w:pPr>
            <w:r w:rsidRPr="00A34889">
              <w:rPr>
                <w:color w:val="000000"/>
                <w:sz w:val="18"/>
                <w:szCs w:val="18"/>
              </w:rPr>
              <w:t>82.5%</w:t>
            </w:r>
          </w:p>
        </w:tc>
        <w:tc>
          <w:tcPr>
            <w:tcW w:w="851" w:type="dxa"/>
            <w:tcBorders>
              <w:top w:val="nil"/>
              <w:left w:val="nil"/>
              <w:bottom w:val="single" w:sz="4" w:space="0" w:color="auto"/>
              <w:right w:val="single" w:sz="4" w:space="0" w:color="auto"/>
            </w:tcBorders>
            <w:shd w:val="clear" w:color="auto" w:fill="auto"/>
            <w:vAlign w:val="center"/>
          </w:tcPr>
          <w:p w14:paraId="58AA9991" w14:textId="77777777" w:rsidR="00AB7400" w:rsidRPr="00A34889" w:rsidRDefault="00AB7400" w:rsidP="00AB7400">
            <w:pPr>
              <w:ind w:right="40"/>
              <w:jc w:val="center"/>
              <w:rPr>
                <w:sz w:val="18"/>
                <w:szCs w:val="18"/>
              </w:rPr>
            </w:pPr>
            <w:r w:rsidRPr="00A34889">
              <w:rPr>
                <w:color w:val="000000"/>
                <w:sz w:val="18"/>
                <w:szCs w:val="18"/>
              </w:rPr>
              <w:t>84.3%</w:t>
            </w:r>
          </w:p>
        </w:tc>
        <w:tc>
          <w:tcPr>
            <w:tcW w:w="709" w:type="dxa"/>
            <w:tcBorders>
              <w:top w:val="nil"/>
              <w:left w:val="nil"/>
              <w:bottom w:val="single" w:sz="4" w:space="0" w:color="auto"/>
              <w:right w:val="single" w:sz="4" w:space="0" w:color="auto"/>
            </w:tcBorders>
            <w:shd w:val="clear" w:color="auto" w:fill="auto"/>
            <w:vAlign w:val="center"/>
          </w:tcPr>
          <w:p w14:paraId="23D22B51" w14:textId="77777777" w:rsidR="00AB7400" w:rsidRPr="00A34889" w:rsidRDefault="00AB7400" w:rsidP="00AB7400">
            <w:pPr>
              <w:ind w:right="40"/>
              <w:jc w:val="center"/>
              <w:rPr>
                <w:sz w:val="18"/>
                <w:szCs w:val="18"/>
              </w:rPr>
            </w:pPr>
            <w:r w:rsidRPr="00A34889">
              <w:rPr>
                <w:color w:val="000000"/>
                <w:sz w:val="18"/>
                <w:szCs w:val="18"/>
              </w:rPr>
              <w:t>86.1%</w:t>
            </w:r>
          </w:p>
        </w:tc>
        <w:tc>
          <w:tcPr>
            <w:tcW w:w="850" w:type="dxa"/>
            <w:tcBorders>
              <w:top w:val="nil"/>
              <w:left w:val="nil"/>
              <w:bottom w:val="single" w:sz="4" w:space="0" w:color="auto"/>
              <w:right w:val="single" w:sz="4" w:space="0" w:color="auto"/>
            </w:tcBorders>
            <w:shd w:val="clear" w:color="auto" w:fill="auto"/>
            <w:vAlign w:val="center"/>
          </w:tcPr>
          <w:p w14:paraId="50D47B85" w14:textId="77777777" w:rsidR="00AB7400" w:rsidRPr="00A34889" w:rsidRDefault="00AB7400" w:rsidP="00AB7400">
            <w:pPr>
              <w:ind w:right="40"/>
              <w:jc w:val="center"/>
              <w:rPr>
                <w:sz w:val="18"/>
                <w:szCs w:val="18"/>
              </w:rPr>
            </w:pPr>
            <w:r w:rsidRPr="00A34889">
              <w:rPr>
                <w:color w:val="000000"/>
                <w:sz w:val="18"/>
                <w:szCs w:val="18"/>
              </w:rPr>
              <w:t>87.9%</w:t>
            </w:r>
          </w:p>
        </w:tc>
        <w:tc>
          <w:tcPr>
            <w:tcW w:w="709" w:type="dxa"/>
            <w:tcBorders>
              <w:top w:val="nil"/>
              <w:left w:val="nil"/>
              <w:bottom w:val="single" w:sz="4" w:space="0" w:color="auto"/>
              <w:right w:val="single" w:sz="4" w:space="0" w:color="auto"/>
            </w:tcBorders>
            <w:shd w:val="clear" w:color="auto" w:fill="auto"/>
            <w:vAlign w:val="center"/>
          </w:tcPr>
          <w:p w14:paraId="029386E5" w14:textId="77777777" w:rsidR="00AB7400" w:rsidRPr="00A34889" w:rsidRDefault="00AB7400" w:rsidP="00AB7400">
            <w:pPr>
              <w:ind w:right="40"/>
              <w:jc w:val="center"/>
              <w:rPr>
                <w:sz w:val="18"/>
                <w:szCs w:val="18"/>
              </w:rPr>
            </w:pPr>
            <w:r w:rsidRPr="00A34889">
              <w:rPr>
                <w:color w:val="000000"/>
                <w:sz w:val="18"/>
                <w:szCs w:val="18"/>
              </w:rPr>
              <w:t>89.7%</w:t>
            </w:r>
          </w:p>
        </w:tc>
        <w:tc>
          <w:tcPr>
            <w:tcW w:w="977" w:type="dxa"/>
            <w:tcBorders>
              <w:top w:val="nil"/>
              <w:left w:val="nil"/>
              <w:bottom w:val="single" w:sz="4" w:space="0" w:color="auto"/>
              <w:right w:val="single" w:sz="4" w:space="0" w:color="auto"/>
            </w:tcBorders>
            <w:shd w:val="clear" w:color="auto" w:fill="auto"/>
            <w:vAlign w:val="center"/>
          </w:tcPr>
          <w:p w14:paraId="70AAB00B" w14:textId="77777777" w:rsidR="00AB7400" w:rsidRPr="00A34889" w:rsidRDefault="00AB7400" w:rsidP="00AB7400">
            <w:pPr>
              <w:ind w:right="40"/>
              <w:jc w:val="center"/>
              <w:rPr>
                <w:sz w:val="18"/>
                <w:szCs w:val="18"/>
              </w:rPr>
            </w:pPr>
            <w:r w:rsidRPr="00A34889">
              <w:rPr>
                <w:color w:val="000000"/>
                <w:sz w:val="18"/>
                <w:szCs w:val="18"/>
              </w:rPr>
              <w:t>91.5%</w:t>
            </w:r>
          </w:p>
        </w:tc>
        <w:tc>
          <w:tcPr>
            <w:tcW w:w="709" w:type="dxa"/>
            <w:tcBorders>
              <w:top w:val="nil"/>
              <w:left w:val="nil"/>
              <w:bottom w:val="single" w:sz="4" w:space="0" w:color="auto"/>
              <w:right w:val="single" w:sz="4" w:space="0" w:color="auto"/>
            </w:tcBorders>
            <w:shd w:val="clear" w:color="auto" w:fill="auto"/>
            <w:vAlign w:val="center"/>
          </w:tcPr>
          <w:p w14:paraId="5F308052" w14:textId="77777777" w:rsidR="00AB7400" w:rsidRPr="00A34889" w:rsidRDefault="00AB7400" w:rsidP="00AB7400">
            <w:pPr>
              <w:ind w:right="40"/>
              <w:jc w:val="center"/>
              <w:rPr>
                <w:sz w:val="18"/>
                <w:szCs w:val="18"/>
              </w:rPr>
            </w:pPr>
            <w:r w:rsidRPr="00A34889">
              <w:rPr>
                <w:color w:val="000000"/>
                <w:sz w:val="18"/>
                <w:szCs w:val="18"/>
              </w:rPr>
              <w:t>93.3%</w:t>
            </w:r>
          </w:p>
        </w:tc>
        <w:tc>
          <w:tcPr>
            <w:tcW w:w="709" w:type="dxa"/>
            <w:tcBorders>
              <w:top w:val="nil"/>
              <w:left w:val="nil"/>
              <w:bottom w:val="single" w:sz="4" w:space="0" w:color="auto"/>
              <w:right w:val="single" w:sz="4" w:space="0" w:color="auto"/>
            </w:tcBorders>
            <w:shd w:val="clear" w:color="auto" w:fill="auto"/>
            <w:vAlign w:val="center"/>
          </w:tcPr>
          <w:p w14:paraId="62B7B0F7" w14:textId="77777777" w:rsidR="00AB7400" w:rsidRPr="00A34889" w:rsidRDefault="00AB7400" w:rsidP="00AB7400">
            <w:pPr>
              <w:ind w:right="40"/>
              <w:jc w:val="center"/>
              <w:rPr>
                <w:sz w:val="18"/>
                <w:szCs w:val="18"/>
              </w:rPr>
            </w:pPr>
            <w:r w:rsidRPr="00A34889">
              <w:rPr>
                <w:color w:val="000000"/>
                <w:sz w:val="18"/>
                <w:szCs w:val="18"/>
              </w:rPr>
              <w:t>95.1%</w:t>
            </w:r>
          </w:p>
        </w:tc>
      </w:tr>
      <w:tr w:rsidR="00AB7400" w:rsidRPr="00A34889" w14:paraId="73B43F11" w14:textId="77777777" w:rsidTr="002F6798">
        <w:trPr>
          <w:trHeight w:val="194"/>
          <w:jc w:val="center"/>
        </w:trPr>
        <w:tc>
          <w:tcPr>
            <w:tcW w:w="988"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14:paraId="52E683D2" w14:textId="77777777" w:rsidR="00AB7400" w:rsidRPr="00A34889" w:rsidRDefault="00AB7400" w:rsidP="00AB7400">
            <w:pPr>
              <w:ind w:right="42"/>
              <w:jc w:val="center"/>
              <w:rPr>
                <w:sz w:val="18"/>
                <w:szCs w:val="18"/>
              </w:rPr>
            </w:pPr>
            <w:r w:rsidRPr="00A34889">
              <w:rPr>
                <w:sz w:val="18"/>
                <w:szCs w:val="18"/>
              </w:rPr>
              <w:t>Ancash</w:t>
            </w:r>
          </w:p>
        </w:tc>
        <w:tc>
          <w:tcPr>
            <w:tcW w:w="708" w:type="dxa"/>
            <w:tcBorders>
              <w:top w:val="nil"/>
              <w:left w:val="single" w:sz="4" w:space="0" w:color="auto"/>
              <w:bottom w:val="single" w:sz="4" w:space="0" w:color="auto"/>
              <w:right w:val="single" w:sz="4" w:space="0" w:color="auto"/>
            </w:tcBorders>
            <w:shd w:val="clear" w:color="auto" w:fill="auto"/>
            <w:tcMar>
              <w:top w:w="0" w:type="dxa"/>
              <w:left w:w="0" w:type="dxa"/>
              <w:right w:w="0" w:type="dxa"/>
            </w:tcMar>
            <w:vAlign w:val="center"/>
          </w:tcPr>
          <w:p w14:paraId="705BF9D6" w14:textId="77777777" w:rsidR="00AB7400" w:rsidRPr="00A34889" w:rsidRDefault="00AB7400" w:rsidP="00AB7400">
            <w:pPr>
              <w:ind w:right="40"/>
              <w:jc w:val="center"/>
              <w:rPr>
                <w:sz w:val="18"/>
                <w:szCs w:val="18"/>
              </w:rPr>
            </w:pPr>
            <w:r w:rsidRPr="00A34889">
              <w:rPr>
                <w:color w:val="000000"/>
                <w:sz w:val="18"/>
                <w:szCs w:val="18"/>
              </w:rPr>
              <w:t>77.3%</w:t>
            </w:r>
          </w:p>
        </w:tc>
        <w:tc>
          <w:tcPr>
            <w:tcW w:w="567"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138C6BD3" w14:textId="77777777" w:rsidR="00AB7400" w:rsidRPr="00A34889" w:rsidRDefault="00AB7400" w:rsidP="00AB7400">
            <w:pPr>
              <w:ind w:right="40"/>
              <w:jc w:val="center"/>
              <w:rPr>
                <w:sz w:val="18"/>
                <w:szCs w:val="18"/>
              </w:rPr>
            </w:pPr>
            <w:r w:rsidRPr="00A34889">
              <w:rPr>
                <w:color w:val="000000"/>
                <w:sz w:val="18"/>
                <w:szCs w:val="18"/>
              </w:rPr>
              <w:t>78.0%</w:t>
            </w:r>
          </w:p>
        </w:tc>
        <w:tc>
          <w:tcPr>
            <w:tcW w:w="709" w:type="dxa"/>
            <w:gridSpan w:val="2"/>
            <w:tcBorders>
              <w:top w:val="nil"/>
              <w:left w:val="nil"/>
              <w:bottom w:val="single" w:sz="4" w:space="0" w:color="auto"/>
              <w:right w:val="single" w:sz="4" w:space="0" w:color="auto"/>
            </w:tcBorders>
            <w:shd w:val="clear" w:color="auto" w:fill="auto"/>
            <w:tcMar>
              <w:top w:w="0" w:type="dxa"/>
              <w:left w:w="0" w:type="dxa"/>
              <w:right w:w="0" w:type="dxa"/>
            </w:tcMar>
            <w:vAlign w:val="center"/>
          </w:tcPr>
          <w:p w14:paraId="0D11327B" w14:textId="77777777" w:rsidR="00AB7400" w:rsidRPr="00A34889" w:rsidRDefault="00AB7400" w:rsidP="00AB7400">
            <w:pPr>
              <w:ind w:right="40"/>
              <w:jc w:val="center"/>
              <w:rPr>
                <w:sz w:val="18"/>
                <w:szCs w:val="18"/>
              </w:rPr>
            </w:pPr>
            <w:r w:rsidRPr="00A34889">
              <w:rPr>
                <w:color w:val="000000"/>
                <w:sz w:val="18"/>
                <w:szCs w:val="18"/>
              </w:rPr>
              <w:t>78.7%</w:t>
            </w:r>
          </w:p>
        </w:tc>
        <w:tc>
          <w:tcPr>
            <w:tcW w:w="724"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67CA4E55" w14:textId="77777777" w:rsidR="00AB7400" w:rsidRPr="00A34889" w:rsidRDefault="00AB7400" w:rsidP="00AB7400">
            <w:pPr>
              <w:ind w:right="40"/>
              <w:jc w:val="center"/>
              <w:rPr>
                <w:sz w:val="18"/>
                <w:szCs w:val="18"/>
              </w:rPr>
            </w:pPr>
            <w:r w:rsidRPr="00A34889">
              <w:rPr>
                <w:color w:val="000000"/>
                <w:sz w:val="18"/>
                <w:szCs w:val="18"/>
              </w:rPr>
              <w:t>79.5%</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572BEED1" w14:textId="77777777" w:rsidR="00AB7400" w:rsidRPr="00A34889" w:rsidRDefault="00AB7400" w:rsidP="00AB7400">
            <w:pPr>
              <w:ind w:right="40"/>
              <w:jc w:val="center"/>
              <w:rPr>
                <w:sz w:val="18"/>
                <w:szCs w:val="18"/>
              </w:rPr>
            </w:pPr>
            <w:r w:rsidRPr="00A34889">
              <w:rPr>
                <w:color w:val="000000"/>
                <w:sz w:val="18"/>
                <w:szCs w:val="18"/>
              </w:rPr>
              <w:t>80.2%</w:t>
            </w:r>
          </w:p>
        </w:tc>
        <w:tc>
          <w:tcPr>
            <w:tcW w:w="708"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4B759CE5" w14:textId="77777777" w:rsidR="00AB7400" w:rsidRPr="00A34889" w:rsidRDefault="00AB7400" w:rsidP="00AB7400">
            <w:pPr>
              <w:ind w:right="40"/>
              <w:jc w:val="center"/>
              <w:rPr>
                <w:sz w:val="18"/>
                <w:szCs w:val="18"/>
              </w:rPr>
            </w:pPr>
            <w:r w:rsidRPr="00A34889">
              <w:rPr>
                <w:color w:val="000000"/>
                <w:sz w:val="18"/>
                <w:szCs w:val="18"/>
              </w:rPr>
              <w:t>80.9%</w:t>
            </w:r>
          </w:p>
        </w:tc>
        <w:tc>
          <w:tcPr>
            <w:tcW w:w="851"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7A10D647" w14:textId="77777777" w:rsidR="00AB7400" w:rsidRPr="00A34889" w:rsidRDefault="00AB7400" w:rsidP="00AB7400">
            <w:pPr>
              <w:ind w:right="40"/>
              <w:jc w:val="center"/>
              <w:rPr>
                <w:sz w:val="18"/>
                <w:szCs w:val="18"/>
              </w:rPr>
            </w:pPr>
            <w:r w:rsidRPr="00A34889">
              <w:rPr>
                <w:color w:val="000000"/>
                <w:sz w:val="18"/>
                <w:szCs w:val="18"/>
              </w:rPr>
              <w:t>81.6%</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72F960DE" w14:textId="77777777" w:rsidR="00AB7400" w:rsidRPr="00A34889" w:rsidRDefault="00AB7400" w:rsidP="00AB7400">
            <w:pPr>
              <w:ind w:right="40"/>
              <w:jc w:val="center"/>
              <w:rPr>
                <w:sz w:val="18"/>
                <w:szCs w:val="18"/>
              </w:rPr>
            </w:pPr>
            <w:r w:rsidRPr="00A34889">
              <w:rPr>
                <w:color w:val="000000"/>
                <w:sz w:val="18"/>
                <w:szCs w:val="18"/>
              </w:rPr>
              <w:t>82.3%</w:t>
            </w:r>
          </w:p>
        </w:tc>
        <w:tc>
          <w:tcPr>
            <w:tcW w:w="850"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6406273F" w14:textId="77777777" w:rsidR="00AB7400" w:rsidRPr="00A34889" w:rsidRDefault="00AB7400" w:rsidP="00AB7400">
            <w:pPr>
              <w:ind w:right="40"/>
              <w:jc w:val="center"/>
              <w:rPr>
                <w:sz w:val="18"/>
                <w:szCs w:val="18"/>
              </w:rPr>
            </w:pPr>
            <w:r w:rsidRPr="00A34889">
              <w:rPr>
                <w:color w:val="000000"/>
                <w:sz w:val="18"/>
                <w:szCs w:val="18"/>
              </w:rPr>
              <w:t>83.0%</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5B1C8CCD" w14:textId="77777777" w:rsidR="00AB7400" w:rsidRPr="00A34889" w:rsidRDefault="00AB7400" w:rsidP="00AB7400">
            <w:pPr>
              <w:ind w:right="40"/>
              <w:jc w:val="center"/>
              <w:rPr>
                <w:sz w:val="18"/>
                <w:szCs w:val="18"/>
              </w:rPr>
            </w:pPr>
            <w:r w:rsidRPr="00A34889">
              <w:rPr>
                <w:color w:val="000000"/>
                <w:sz w:val="18"/>
                <w:szCs w:val="18"/>
              </w:rPr>
              <w:t>83.7%</w:t>
            </w:r>
          </w:p>
        </w:tc>
        <w:tc>
          <w:tcPr>
            <w:tcW w:w="977"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71528A68" w14:textId="77777777" w:rsidR="00AB7400" w:rsidRPr="00A34889" w:rsidRDefault="00AB7400" w:rsidP="00AB7400">
            <w:pPr>
              <w:ind w:right="40"/>
              <w:jc w:val="center"/>
              <w:rPr>
                <w:sz w:val="18"/>
                <w:szCs w:val="18"/>
              </w:rPr>
            </w:pPr>
            <w:r w:rsidRPr="00A34889">
              <w:rPr>
                <w:color w:val="000000"/>
                <w:sz w:val="18"/>
                <w:szCs w:val="18"/>
              </w:rPr>
              <w:t>84.4%</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0694B43E" w14:textId="77777777" w:rsidR="00AB7400" w:rsidRPr="00A34889" w:rsidRDefault="00AB7400" w:rsidP="00AB7400">
            <w:pPr>
              <w:ind w:right="40"/>
              <w:jc w:val="center"/>
              <w:rPr>
                <w:sz w:val="18"/>
                <w:szCs w:val="18"/>
              </w:rPr>
            </w:pPr>
            <w:r w:rsidRPr="00A34889">
              <w:rPr>
                <w:color w:val="000000"/>
                <w:sz w:val="18"/>
                <w:szCs w:val="18"/>
              </w:rPr>
              <w:t>85.1%</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11D356C3" w14:textId="77777777" w:rsidR="00AB7400" w:rsidRPr="00A34889" w:rsidRDefault="00AB7400" w:rsidP="00AB7400">
            <w:pPr>
              <w:ind w:right="40"/>
              <w:jc w:val="center"/>
              <w:rPr>
                <w:sz w:val="18"/>
                <w:szCs w:val="18"/>
              </w:rPr>
            </w:pPr>
            <w:r w:rsidRPr="00A34889">
              <w:rPr>
                <w:color w:val="000000"/>
                <w:sz w:val="18"/>
                <w:szCs w:val="18"/>
              </w:rPr>
              <w:t>85.8%</w:t>
            </w:r>
          </w:p>
        </w:tc>
      </w:tr>
      <w:tr w:rsidR="00AB7400" w:rsidRPr="00A34889" w14:paraId="507033CE" w14:textId="77777777" w:rsidTr="002F6798">
        <w:trPr>
          <w:trHeight w:val="28"/>
          <w:jc w:val="center"/>
        </w:trPr>
        <w:tc>
          <w:tcPr>
            <w:tcW w:w="988"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14:paraId="64E47346" w14:textId="77777777" w:rsidR="00AB7400" w:rsidRPr="00A34889" w:rsidRDefault="00AB7400" w:rsidP="00AB7400">
            <w:pPr>
              <w:ind w:right="42"/>
              <w:jc w:val="center"/>
              <w:rPr>
                <w:sz w:val="18"/>
                <w:szCs w:val="18"/>
              </w:rPr>
            </w:pPr>
            <w:r w:rsidRPr="00A34889">
              <w:rPr>
                <w:sz w:val="18"/>
                <w:szCs w:val="18"/>
              </w:rPr>
              <w:t>Apurímac</w:t>
            </w:r>
          </w:p>
        </w:tc>
        <w:tc>
          <w:tcPr>
            <w:tcW w:w="708" w:type="dxa"/>
            <w:tcBorders>
              <w:top w:val="nil"/>
              <w:left w:val="single" w:sz="4" w:space="0" w:color="auto"/>
              <w:bottom w:val="single" w:sz="4" w:space="0" w:color="auto"/>
              <w:right w:val="single" w:sz="4" w:space="0" w:color="auto"/>
            </w:tcBorders>
            <w:shd w:val="clear" w:color="auto" w:fill="auto"/>
            <w:tcMar>
              <w:top w:w="0" w:type="dxa"/>
              <w:left w:w="0" w:type="dxa"/>
              <w:right w:w="0" w:type="dxa"/>
            </w:tcMar>
            <w:vAlign w:val="center"/>
          </w:tcPr>
          <w:p w14:paraId="2B272743" w14:textId="77777777" w:rsidR="00AB7400" w:rsidRPr="00A34889" w:rsidRDefault="00AB7400" w:rsidP="00AB7400">
            <w:pPr>
              <w:ind w:right="40"/>
              <w:jc w:val="center"/>
              <w:rPr>
                <w:sz w:val="18"/>
                <w:szCs w:val="18"/>
              </w:rPr>
            </w:pPr>
            <w:r w:rsidRPr="00A34889">
              <w:rPr>
                <w:color w:val="000000"/>
                <w:sz w:val="18"/>
                <w:szCs w:val="18"/>
              </w:rPr>
              <w:t>78.1%</w:t>
            </w:r>
          </w:p>
        </w:tc>
        <w:tc>
          <w:tcPr>
            <w:tcW w:w="567"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1819FF39" w14:textId="77777777" w:rsidR="00AB7400" w:rsidRPr="00A34889" w:rsidRDefault="00AB7400" w:rsidP="00AB7400">
            <w:pPr>
              <w:ind w:right="40"/>
              <w:jc w:val="center"/>
              <w:rPr>
                <w:sz w:val="18"/>
                <w:szCs w:val="18"/>
              </w:rPr>
            </w:pPr>
            <w:r w:rsidRPr="00A34889">
              <w:rPr>
                <w:color w:val="000000"/>
                <w:sz w:val="18"/>
                <w:szCs w:val="18"/>
              </w:rPr>
              <w:t>80.3%</w:t>
            </w:r>
          </w:p>
        </w:tc>
        <w:tc>
          <w:tcPr>
            <w:tcW w:w="709" w:type="dxa"/>
            <w:gridSpan w:val="2"/>
            <w:tcBorders>
              <w:top w:val="nil"/>
              <w:left w:val="nil"/>
              <w:bottom w:val="single" w:sz="4" w:space="0" w:color="auto"/>
              <w:right w:val="single" w:sz="4" w:space="0" w:color="auto"/>
            </w:tcBorders>
            <w:shd w:val="clear" w:color="auto" w:fill="auto"/>
            <w:tcMar>
              <w:top w:w="0" w:type="dxa"/>
              <w:left w:w="0" w:type="dxa"/>
              <w:right w:w="0" w:type="dxa"/>
            </w:tcMar>
            <w:vAlign w:val="center"/>
          </w:tcPr>
          <w:p w14:paraId="3860E4EE" w14:textId="77777777" w:rsidR="00AB7400" w:rsidRPr="00A34889" w:rsidRDefault="00AB7400" w:rsidP="00AB7400">
            <w:pPr>
              <w:ind w:right="40"/>
              <w:jc w:val="center"/>
              <w:rPr>
                <w:sz w:val="18"/>
                <w:szCs w:val="18"/>
              </w:rPr>
            </w:pPr>
            <w:r w:rsidRPr="00A34889">
              <w:rPr>
                <w:color w:val="000000"/>
                <w:sz w:val="18"/>
                <w:szCs w:val="18"/>
              </w:rPr>
              <w:t>82.5%</w:t>
            </w:r>
          </w:p>
        </w:tc>
        <w:tc>
          <w:tcPr>
            <w:tcW w:w="724"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783B5347" w14:textId="77777777" w:rsidR="00AB7400" w:rsidRPr="00A34889" w:rsidRDefault="00AB7400" w:rsidP="00AB7400">
            <w:pPr>
              <w:ind w:right="40"/>
              <w:jc w:val="center"/>
              <w:rPr>
                <w:sz w:val="18"/>
                <w:szCs w:val="18"/>
              </w:rPr>
            </w:pPr>
            <w:r w:rsidRPr="00A34889">
              <w:rPr>
                <w:color w:val="000000"/>
                <w:sz w:val="18"/>
                <w:szCs w:val="18"/>
              </w:rPr>
              <w:t>84.8%</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16F6BC50" w14:textId="77777777" w:rsidR="00AB7400" w:rsidRPr="00A34889" w:rsidRDefault="00AB7400" w:rsidP="00AB7400">
            <w:pPr>
              <w:ind w:right="40"/>
              <w:jc w:val="center"/>
              <w:rPr>
                <w:sz w:val="18"/>
                <w:szCs w:val="18"/>
              </w:rPr>
            </w:pPr>
            <w:r w:rsidRPr="00A34889">
              <w:rPr>
                <w:color w:val="000000"/>
                <w:sz w:val="18"/>
                <w:szCs w:val="18"/>
              </w:rPr>
              <w:t>87.0%</w:t>
            </w:r>
          </w:p>
        </w:tc>
        <w:tc>
          <w:tcPr>
            <w:tcW w:w="708"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12A303BC" w14:textId="77777777" w:rsidR="00AB7400" w:rsidRPr="00A34889" w:rsidRDefault="00AB7400" w:rsidP="00AB7400">
            <w:pPr>
              <w:ind w:right="40"/>
              <w:jc w:val="center"/>
              <w:rPr>
                <w:sz w:val="18"/>
                <w:szCs w:val="18"/>
              </w:rPr>
            </w:pPr>
            <w:r w:rsidRPr="00A34889">
              <w:rPr>
                <w:color w:val="000000"/>
                <w:sz w:val="18"/>
                <w:szCs w:val="18"/>
              </w:rPr>
              <w:t>89.3%</w:t>
            </w:r>
          </w:p>
        </w:tc>
        <w:tc>
          <w:tcPr>
            <w:tcW w:w="851"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12D2FF64" w14:textId="77777777" w:rsidR="00AB7400" w:rsidRPr="00A34889" w:rsidRDefault="00AB7400" w:rsidP="00AB7400">
            <w:pPr>
              <w:ind w:right="40"/>
              <w:jc w:val="center"/>
              <w:rPr>
                <w:sz w:val="18"/>
                <w:szCs w:val="18"/>
              </w:rPr>
            </w:pPr>
            <w:r w:rsidRPr="00A34889">
              <w:rPr>
                <w:color w:val="000000"/>
                <w:sz w:val="18"/>
                <w:szCs w:val="18"/>
              </w:rPr>
              <w:t>91.5%</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439C6CBB" w14:textId="77777777" w:rsidR="00AB7400" w:rsidRPr="00A34889" w:rsidRDefault="00AB7400" w:rsidP="00AB7400">
            <w:pPr>
              <w:ind w:right="40"/>
              <w:jc w:val="center"/>
              <w:rPr>
                <w:sz w:val="18"/>
                <w:szCs w:val="18"/>
              </w:rPr>
            </w:pPr>
            <w:r w:rsidRPr="00A34889">
              <w:rPr>
                <w:color w:val="000000"/>
                <w:sz w:val="18"/>
                <w:szCs w:val="18"/>
              </w:rPr>
              <w:t>93.7%</w:t>
            </w:r>
          </w:p>
        </w:tc>
        <w:tc>
          <w:tcPr>
            <w:tcW w:w="850"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63040DC2" w14:textId="77777777" w:rsidR="00AB7400" w:rsidRPr="00A34889" w:rsidRDefault="00AB7400" w:rsidP="00AB7400">
            <w:pPr>
              <w:ind w:right="40"/>
              <w:jc w:val="center"/>
              <w:rPr>
                <w:sz w:val="18"/>
                <w:szCs w:val="18"/>
              </w:rPr>
            </w:pPr>
            <w:r w:rsidRPr="00A34889">
              <w:rPr>
                <w:color w:val="000000"/>
                <w:sz w:val="18"/>
                <w:szCs w:val="18"/>
              </w:rPr>
              <w:t>96.0%</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2D90C4C9" w14:textId="77777777" w:rsidR="00AB7400" w:rsidRPr="00A34889" w:rsidRDefault="00AB7400" w:rsidP="00AB7400">
            <w:pPr>
              <w:ind w:right="40"/>
              <w:jc w:val="center"/>
              <w:rPr>
                <w:sz w:val="18"/>
                <w:szCs w:val="18"/>
              </w:rPr>
            </w:pPr>
            <w:r w:rsidRPr="00A34889">
              <w:rPr>
                <w:color w:val="000000"/>
                <w:sz w:val="18"/>
                <w:szCs w:val="18"/>
              </w:rPr>
              <w:t>98.2%</w:t>
            </w:r>
          </w:p>
        </w:tc>
        <w:tc>
          <w:tcPr>
            <w:tcW w:w="977"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25DA2FC8" w14:textId="77777777" w:rsidR="00AB7400" w:rsidRPr="00A34889" w:rsidRDefault="00AB7400" w:rsidP="00AB7400">
            <w:pPr>
              <w:ind w:right="40"/>
              <w:jc w:val="center"/>
              <w:rPr>
                <w:sz w:val="18"/>
                <w:szCs w:val="18"/>
              </w:rPr>
            </w:pPr>
            <w:r w:rsidRPr="00A34889">
              <w:rPr>
                <w:color w:val="000000"/>
                <w:sz w:val="18"/>
                <w:szCs w:val="18"/>
              </w:rPr>
              <w:t>100.0%</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3E67E08D" w14:textId="77777777" w:rsidR="00AB7400" w:rsidRPr="00A34889" w:rsidRDefault="00AB7400" w:rsidP="00AB7400">
            <w:pPr>
              <w:ind w:right="40"/>
              <w:jc w:val="center"/>
              <w:rPr>
                <w:sz w:val="18"/>
                <w:szCs w:val="18"/>
              </w:rPr>
            </w:pPr>
            <w:r w:rsidRPr="00A34889">
              <w:rPr>
                <w:color w:val="000000"/>
                <w:sz w:val="18"/>
                <w:szCs w:val="18"/>
              </w:rPr>
              <w:t>100.0%</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321E5358" w14:textId="77777777" w:rsidR="00AB7400" w:rsidRPr="00A34889" w:rsidRDefault="00AB7400" w:rsidP="00AB7400">
            <w:pPr>
              <w:ind w:right="40"/>
              <w:jc w:val="center"/>
              <w:rPr>
                <w:sz w:val="18"/>
                <w:szCs w:val="18"/>
              </w:rPr>
            </w:pPr>
            <w:r w:rsidRPr="00A34889">
              <w:rPr>
                <w:color w:val="000000"/>
                <w:sz w:val="18"/>
                <w:szCs w:val="18"/>
              </w:rPr>
              <w:t>100.0%</w:t>
            </w:r>
          </w:p>
        </w:tc>
      </w:tr>
      <w:tr w:rsidR="00AB7400" w:rsidRPr="00A34889" w14:paraId="62B0E569" w14:textId="77777777" w:rsidTr="002F6798">
        <w:trPr>
          <w:trHeight w:val="28"/>
          <w:jc w:val="center"/>
        </w:trPr>
        <w:tc>
          <w:tcPr>
            <w:tcW w:w="988"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14:paraId="7B8041B2" w14:textId="77777777" w:rsidR="00AB7400" w:rsidRPr="00A34889" w:rsidRDefault="00AB7400" w:rsidP="00AB7400">
            <w:pPr>
              <w:ind w:right="42"/>
              <w:jc w:val="center"/>
              <w:rPr>
                <w:sz w:val="18"/>
                <w:szCs w:val="18"/>
              </w:rPr>
            </w:pPr>
            <w:r w:rsidRPr="00A34889">
              <w:rPr>
                <w:sz w:val="18"/>
                <w:szCs w:val="18"/>
              </w:rPr>
              <w:t>Arequipa</w:t>
            </w:r>
          </w:p>
        </w:tc>
        <w:tc>
          <w:tcPr>
            <w:tcW w:w="708" w:type="dxa"/>
            <w:tcBorders>
              <w:top w:val="nil"/>
              <w:left w:val="single" w:sz="4" w:space="0" w:color="auto"/>
              <w:bottom w:val="single" w:sz="4" w:space="0" w:color="auto"/>
              <w:right w:val="single" w:sz="4" w:space="0" w:color="auto"/>
            </w:tcBorders>
            <w:shd w:val="clear" w:color="auto" w:fill="auto"/>
            <w:tcMar>
              <w:top w:w="0" w:type="dxa"/>
              <w:left w:w="0" w:type="dxa"/>
              <w:right w:w="0" w:type="dxa"/>
            </w:tcMar>
            <w:vAlign w:val="center"/>
          </w:tcPr>
          <w:p w14:paraId="02653E08" w14:textId="77777777" w:rsidR="00AB7400" w:rsidRPr="00A34889" w:rsidRDefault="00AB7400" w:rsidP="00AB7400">
            <w:pPr>
              <w:ind w:right="40"/>
              <w:jc w:val="center"/>
              <w:rPr>
                <w:sz w:val="18"/>
                <w:szCs w:val="18"/>
              </w:rPr>
            </w:pPr>
            <w:r w:rsidRPr="00A34889">
              <w:rPr>
                <w:color w:val="000000"/>
                <w:sz w:val="18"/>
                <w:szCs w:val="18"/>
              </w:rPr>
              <w:t>84.7%</w:t>
            </w:r>
          </w:p>
        </w:tc>
        <w:tc>
          <w:tcPr>
            <w:tcW w:w="567"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01096FD5" w14:textId="77777777" w:rsidR="00AB7400" w:rsidRPr="00A34889" w:rsidRDefault="00AB7400" w:rsidP="00AB7400">
            <w:pPr>
              <w:ind w:right="40"/>
              <w:jc w:val="center"/>
              <w:rPr>
                <w:sz w:val="18"/>
                <w:szCs w:val="18"/>
              </w:rPr>
            </w:pPr>
            <w:r w:rsidRPr="00A34889">
              <w:rPr>
                <w:color w:val="000000"/>
                <w:sz w:val="18"/>
                <w:szCs w:val="18"/>
              </w:rPr>
              <w:t>85.3%</w:t>
            </w:r>
          </w:p>
        </w:tc>
        <w:tc>
          <w:tcPr>
            <w:tcW w:w="709" w:type="dxa"/>
            <w:gridSpan w:val="2"/>
            <w:tcBorders>
              <w:top w:val="nil"/>
              <w:left w:val="nil"/>
              <w:bottom w:val="single" w:sz="4" w:space="0" w:color="auto"/>
              <w:right w:val="single" w:sz="4" w:space="0" w:color="auto"/>
            </w:tcBorders>
            <w:shd w:val="clear" w:color="auto" w:fill="auto"/>
            <w:tcMar>
              <w:top w:w="0" w:type="dxa"/>
              <w:left w:w="0" w:type="dxa"/>
              <w:right w:w="0" w:type="dxa"/>
            </w:tcMar>
            <w:vAlign w:val="center"/>
          </w:tcPr>
          <w:p w14:paraId="6213F753" w14:textId="77777777" w:rsidR="00AB7400" w:rsidRPr="00A34889" w:rsidRDefault="00AB7400" w:rsidP="00AB7400">
            <w:pPr>
              <w:ind w:right="40"/>
              <w:jc w:val="center"/>
              <w:rPr>
                <w:sz w:val="18"/>
                <w:szCs w:val="18"/>
              </w:rPr>
            </w:pPr>
            <w:r w:rsidRPr="00A34889">
              <w:rPr>
                <w:color w:val="000000"/>
                <w:sz w:val="18"/>
                <w:szCs w:val="18"/>
              </w:rPr>
              <w:t>86.0%</w:t>
            </w:r>
          </w:p>
        </w:tc>
        <w:tc>
          <w:tcPr>
            <w:tcW w:w="724"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33041DCA" w14:textId="77777777" w:rsidR="00AB7400" w:rsidRPr="00A34889" w:rsidRDefault="00AB7400" w:rsidP="00AB7400">
            <w:pPr>
              <w:ind w:right="40"/>
              <w:jc w:val="center"/>
              <w:rPr>
                <w:sz w:val="18"/>
                <w:szCs w:val="18"/>
              </w:rPr>
            </w:pPr>
            <w:r w:rsidRPr="00A34889">
              <w:rPr>
                <w:color w:val="000000"/>
                <w:sz w:val="18"/>
                <w:szCs w:val="18"/>
              </w:rPr>
              <w:t>86.7%</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3FF791AB" w14:textId="77777777" w:rsidR="00AB7400" w:rsidRPr="00A34889" w:rsidRDefault="00AB7400" w:rsidP="00AB7400">
            <w:pPr>
              <w:ind w:right="40"/>
              <w:jc w:val="center"/>
              <w:rPr>
                <w:sz w:val="18"/>
                <w:szCs w:val="18"/>
              </w:rPr>
            </w:pPr>
            <w:r w:rsidRPr="00A34889">
              <w:rPr>
                <w:color w:val="000000"/>
                <w:sz w:val="18"/>
                <w:szCs w:val="18"/>
              </w:rPr>
              <w:t>87.3%</w:t>
            </w:r>
          </w:p>
        </w:tc>
        <w:tc>
          <w:tcPr>
            <w:tcW w:w="708"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179C2B4F" w14:textId="77777777" w:rsidR="00AB7400" w:rsidRPr="00A34889" w:rsidRDefault="00AB7400" w:rsidP="00AB7400">
            <w:pPr>
              <w:ind w:right="40"/>
              <w:jc w:val="center"/>
              <w:rPr>
                <w:sz w:val="18"/>
                <w:szCs w:val="18"/>
              </w:rPr>
            </w:pPr>
            <w:r w:rsidRPr="00A34889">
              <w:rPr>
                <w:color w:val="000000"/>
                <w:sz w:val="18"/>
                <w:szCs w:val="18"/>
              </w:rPr>
              <w:t>88.0%</w:t>
            </w:r>
          </w:p>
        </w:tc>
        <w:tc>
          <w:tcPr>
            <w:tcW w:w="851"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5D363589" w14:textId="77777777" w:rsidR="00AB7400" w:rsidRPr="00A34889" w:rsidRDefault="00AB7400" w:rsidP="00AB7400">
            <w:pPr>
              <w:ind w:right="40"/>
              <w:jc w:val="center"/>
              <w:rPr>
                <w:sz w:val="18"/>
                <w:szCs w:val="18"/>
              </w:rPr>
            </w:pPr>
            <w:r w:rsidRPr="00A34889">
              <w:rPr>
                <w:color w:val="000000"/>
                <w:sz w:val="18"/>
                <w:szCs w:val="18"/>
              </w:rPr>
              <w:t>88.7%</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03B0BFAF" w14:textId="77777777" w:rsidR="00AB7400" w:rsidRPr="00A34889" w:rsidRDefault="00AB7400" w:rsidP="00AB7400">
            <w:pPr>
              <w:ind w:right="40"/>
              <w:jc w:val="center"/>
              <w:rPr>
                <w:sz w:val="18"/>
                <w:szCs w:val="18"/>
              </w:rPr>
            </w:pPr>
            <w:r w:rsidRPr="00A34889">
              <w:rPr>
                <w:color w:val="000000"/>
                <w:sz w:val="18"/>
                <w:szCs w:val="18"/>
              </w:rPr>
              <w:t>89.3%</w:t>
            </w:r>
          </w:p>
        </w:tc>
        <w:tc>
          <w:tcPr>
            <w:tcW w:w="850"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2EB65A2B" w14:textId="77777777" w:rsidR="00AB7400" w:rsidRPr="00A34889" w:rsidRDefault="00AB7400" w:rsidP="00AB7400">
            <w:pPr>
              <w:ind w:right="40"/>
              <w:jc w:val="center"/>
              <w:rPr>
                <w:sz w:val="18"/>
                <w:szCs w:val="18"/>
              </w:rPr>
            </w:pPr>
            <w:r w:rsidRPr="00A34889">
              <w:rPr>
                <w:color w:val="000000"/>
                <w:sz w:val="18"/>
                <w:szCs w:val="18"/>
              </w:rPr>
              <w:t>90.0%</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24ADE2F0" w14:textId="77777777" w:rsidR="00AB7400" w:rsidRPr="00A34889" w:rsidRDefault="00AB7400" w:rsidP="00AB7400">
            <w:pPr>
              <w:ind w:right="40"/>
              <w:jc w:val="center"/>
              <w:rPr>
                <w:sz w:val="18"/>
                <w:szCs w:val="18"/>
              </w:rPr>
            </w:pPr>
            <w:r w:rsidRPr="00A34889">
              <w:rPr>
                <w:color w:val="000000"/>
                <w:sz w:val="18"/>
                <w:szCs w:val="18"/>
              </w:rPr>
              <w:t>90.7%</w:t>
            </w:r>
          </w:p>
        </w:tc>
        <w:tc>
          <w:tcPr>
            <w:tcW w:w="977"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3DE7D752" w14:textId="77777777" w:rsidR="00AB7400" w:rsidRPr="00A34889" w:rsidRDefault="00AB7400" w:rsidP="00AB7400">
            <w:pPr>
              <w:ind w:right="40"/>
              <w:jc w:val="center"/>
              <w:rPr>
                <w:sz w:val="18"/>
                <w:szCs w:val="18"/>
              </w:rPr>
            </w:pPr>
            <w:r w:rsidRPr="00A34889">
              <w:rPr>
                <w:color w:val="000000"/>
                <w:sz w:val="18"/>
                <w:szCs w:val="18"/>
              </w:rPr>
              <w:t>91.3%</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023C3F3B" w14:textId="77777777" w:rsidR="00AB7400" w:rsidRPr="00A34889" w:rsidRDefault="00AB7400" w:rsidP="00AB7400">
            <w:pPr>
              <w:ind w:right="40"/>
              <w:jc w:val="center"/>
              <w:rPr>
                <w:sz w:val="18"/>
                <w:szCs w:val="18"/>
              </w:rPr>
            </w:pPr>
            <w:r w:rsidRPr="00A34889">
              <w:rPr>
                <w:color w:val="000000"/>
                <w:sz w:val="18"/>
                <w:szCs w:val="18"/>
              </w:rPr>
              <w:t>92.0%</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5C527720" w14:textId="77777777" w:rsidR="00AB7400" w:rsidRPr="00A34889" w:rsidRDefault="00AB7400" w:rsidP="00AB7400">
            <w:pPr>
              <w:ind w:right="40"/>
              <w:jc w:val="center"/>
              <w:rPr>
                <w:sz w:val="18"/>
                <w:szCs w:val="18"/>
              </w:rPr>
            </w:pPr>
            <w:r w:rsidRPr="00A34889">
              <w:rPr>
                <w:color w:val="000000"/>
                <w:sz w:val="18"/>
                <w:szCs w:val="18"/>
              </w:rPr>
              <w:t>92.7%</w:t>
            </w:r>
          </w:p>
        </w:tc>
      </w:tr>
      <w:tr w:rsidR="00AB7400" w:rsidRPr="00A34889" w14:paraId="7501AF48" w14:textId="77777777" w:rsidTr="002F6798">
        <w:trPr>
          <w:trHeight w:val="28"/>
          <w:jc w:val="center"/>
        </w:trPr>
        <w:tc>
          <w:tcPr>
            <w:tcW w:w="988"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14:paraId="375DD55F" w14:textId="77777777" w:rsidR="00AB7400" w:rsidRPr="00A34889" w:rsidRDefault="00AB7400" w:rsidP="00AB7400">
            <w:pPr>
              <w:ind w:right="42"/>
              <w:jc w:val="center"/>
              <w:rPr>
                <w:sz w:val="18"/>
                <w:szCs w:val="18"/>
              </w:rPr>
            </w:pPr>
            <w:r w:rsidRPr="00A34889">
              <w:rPr>
                <w:sz w:val="18"/>
                <w:szCs w:val="18"/>
              </w:rPr>
              <w:t>Ayacucho</w:t>
            </w:r>
          </w:p>
        </w:tc>
        <w:tc>
          <w:tcPr>
            <w:tcW w:w="708" w:type="dxa"/>
            <w:tcBorders>
              <w:top w:val="nil"/>
              <w:left w:val="single" w:sz="4" w:space="0" w:color="auto"/>
              <w:bottom w:val="single" w:sz="4" w:space="0" w:color="auto"/>
              <w:right w:val="single" w:sz="4" w:space="0" w:color="auto"/>
            </w:tcBorders>
            <w:shd w:val="clear" w:color="auto" w:fill="auto"/>
            <w:tcMar>
              <w:top w:w="0" w:type="dxa"/>
              <w:left w:w="0" w:type="dxa"/>
              <w:right w:w="0" w:type="dxa"/>
            </w:tcMar>
            <w:vAlign w:val="center"/>
          </w:tcPr>
          <w:p w14:paraId="25CF6A64" w14:textId="77777777" w:rsidR="00AB7400" w:rsidRPr="00A34889" w:rsidRDefault="00AB7400" w:rsidP="00AB7400">
            <w:pPr>
              <w:ind w:right="40"/>
              <w:jc w:val="center"/>
              <w:rPr>
                <w:sz w:val="18"/>
                <w:szCs w:val="18"/>
              </w:rPr>
            </w:pPr>
            <w:r w:rsidRPr="00A34889">
              <w:rPr>
                <w:color w:val="000000"/>
                <w:sz w:val="18"/>
                <w:szCs w:val="18"/>
              </w:rPr>
              <w:t>75.9%</w:t>
            </w:r>
          </w:p>
        </w:tc>
        <w:tc>
          <w:tcPr>
            <w:tcW w:w="567"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21313FBE" w14:textId="77777777" w:rsidR="00AB7400" w:rsidRPr="00A34889" w:rsidRDefault="00AB7400" w:rsidP="00AB7400">
            <w:pPr>
              <w:ind w:right="40"/>
              <w:jc w:val="center"/>
              <w:rPr>
                <w:sz w:val="18"/>
                <w:szCs w:val="18"/>
              </w:rPr>
            </w:pPr>
            <w:r w:rsidRPr="00A34889">
              <w:rPr>
                <w:color w:val="000000"/>
                <w:sz w:val="18"/>
                <w:szCs w:val="18"/>
              </w:rPr>
              <w:t>77.3%</w:t>
            </w:r>
          </w:p>
        </w:tc>
        <w:tc>
          <w:tcPr>
            <w:tcW w:w="709" w:type="dxa"/>
            <w:gridSpan w:val="2"/>
            <w:tcBorders>
              <w:top w:val="nil"/>
              <w:left w:val="nil"/>
              <w:bottom w:val="single" w:sz="4" w:space="0" w:color="auto"/>
              <w:right w:val="single" w:sz="4" w:space="0" w:color="auto"/>
            </w:tcBorders>
            <w:shd w:val="clear" w:color="auto" w:fill="auto"/>
            <w:tcMar>
              <w:top w:w="0" w:type="dxa"/>
              <w:left w:w="0" w:type="dxa"/>
              <w:right w:w="0" w:type="dxa"/>
            </w:tcMar>
            <w:vAlign w:val="center"/>
          </w:tcPr>
          <w:p w14:paraId="79672573" w14:textId="77777777" w:rsidR="00AB7400" w:rsidRPr="00A34889" w:rsidRDefault="00AB7400" w:rsidP="00AB7400">
            <w:pPr>
              <w:ind w:right="40"/>
              <w:jc w:val="center"/>
              <w:rPr>
                <w:sz w:val="18"/>
                <w:szCs w:val="18"/>
              </w:rPr>
            </w:pPr>
            <w:r w:rsidRPr="00A34889">
              <w:rPr>
                <w:color w:val="000000"/>
                <w:sz w:val="18"/>
                <w:szCs w:val="18"/>
              </w:rPr>
              <w:t>78.7%</w:t>
            </w:r>
          </w:p>
        </w:tc>
        <w:tc>
          <w:tcPr>
            <w:tcW w:w="724"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0514AD49" w14:textId="77777777" w:rsidR="00AB7400" w:rsidRPr="00A34889" w:rsidRDefault="00AB7400" w:rsidP="00AB7400">
            <w:pPr>
              <w:ind w:right="40"/>
              <w:jc w:val="center"/>
              <w:rPr>
                <w:sz w:val="18"/>
                <w:szCs w:val="18"/>
              </w:rPr>
            </w:pPr>
            <w:r w:rsidRPr="00A34889">
              <w:rPr>
                <w:color w:val="000000"/>
                <w:sz w:val="18"/>
                <w:szCs w:val="18"/>
              </w:rPr>
              <w:t>80.1%</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05486A6B" w14:textId="77777777" w:rsidR="00AB7400" w:rsidRPr="00A34889" w:rsidRDefault="00AB7400" w:rsidP="00AB7400">
            <w:pPr>
              <w:ind w:right="40"/>
              <w:jc w:val="center"/>
              <w:rPr>
                <w:sz w:val="18"/>
                <w:szCs w:val="18"/>
              </w:rPr>
            </w:pPr>
            <w:r w:rsidRPr="00A34889">
              <w:rPr>
                <w:color w:val="000000"/>
                <w:sz w:val="18"/>
                <w:szCs w:val="18"/>
              </w:rPr>
              <w:t>81.5%</w:t>
            </w:r>
          </w:p>
        </w:tc>
        <w:tc>
          <w:tcPr>
            <w:tcW w:w="708"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46273462" w14:textId="77777777" w:rsidR="00AB7400" w:rsidRPr="00A34889" w:rsidRDefault="00AB7400" w:rsidP="00AB7400">
            <w:pPr>
              <w:ind w:right="40"/>
              <w:jc w:val="center"/>
              <w:rPr>
                <w:sz w:val="18"/>
                <w:szCs w:val="18"/>
              </w:rPr>
            </w:pPr>
            <w:r w:rsidRPr="00A34889">
              <w:rPr>
                <w:color w:val="000000"/>
                <w:sz w:val="18"/>
                <w:szCs w:val="18"/>
              </w:rPr>
              <w:t>82.8%</w:t>
            </w:r>
          </w:p>
        </w:tc>
        <w:tc>
          <w:tcPr>
            <w:tcW w:w="851"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69115F34" w14:textId="77777777" w:rsidR="00AB7400" w:rsidRPr="00A34889" w:rsidRDefault="00AB7400" w:rsidP="00AB7400">
            <w:pPr>
              <w:ind w:right="40"/>
              <w:jc w:val="center"/>
              <w:rPr>
                <w:sz w:val="18"/>
                <w:szCs w:val="18"/>
              </w:rPr>
            </w:pPr>
            <w:r w:rsidRPr="00A34889">
              <w:rPr>
                <w:color w:val="000000"/>
                <w:sz w:val="18"/>
                <w:szCs w:val="18"/>
              </w:rPr>
              <w:t>84.2%</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5A7E324B" w14:textId="77777777" w:rsidR="00AB7400" w:rsidRPr="00A34889" w:rsidRDefault="00AB7400" w:rsidP="00AB7400">
            <w:pPr>
              <w:ind w:right="40"/>
              <w:jc w:val="center"/>
              <w:rPr>
                <w:sz w:val="18"/>
                <w:szCs w:val="18"/>
              </w:rPr>
            </w:pPr>
            <w:r w:rsidRPr="00A34889">
              <w:rPr>
                <w:color w:val="000000"/>
                <w:sz w:val="18"/>
                <w:szCs w:val="18"/>
              </w:rPr>
              <w:t>85.6%</w:t>
            </w:r>
          </w:p>
        </w:tc>
        <w:tc>
          <w:tcPr>
            <w:tcW w:w="850"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365C505F" w14:textId="77777777" w:rsidR="00AB7400" w:rsidRPr="00A34889" w:rsidRDefault="00AB7400" w:rsidP="00AB7400">
            <w:pPr>
              <w:ind w:right="40"/>
              <w:jc w:val="center"/>
              <w:rPr>
                <w:sz w:val="18"/>
                <w:szCs w:val="18"/>
              </w:rPr>
            </w:pPr>
            <w:r w:rsidRPr="00A34889">
              <w:rPr>
                <w:color w:val="000000"/>
                <w:sz w:val="18"/>
                <w:szCs w:val="18"/>
              </w:rPr>
              <w:t>87.0%</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0E842049" w14:textId="77777777" w:rsidR="00AB7400" w:rsidRPr="00A34889" w:rsidRDefault="00AB7400" w:rsidP="00AB7400">
            <w:pPr>
              <w:ind w:right="40"/>
              <w:jc w:val="center"/>
              <w:rPr>
                <w:sz w:val="18"/>
                <w:szCs w:val="18"/>
              </w:rPr>
            </w:pPr>
            <w:r w:rsidRPr="00A34889">
              <w:rPr>
                <w:color w:val="000000"/>
                <w:sz w:val="18"/>
                <w:szCs w:val="18"/>
              </w:rPr>
              <w:t>88.4%</w:t>
            </w:r>
          </w:p>
        </w:tc>
        <w:tc>
          <w:tcPr>
            <w:tcW w:w="977"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7DD746D7" w14:textId="77777777" w:rsidR="00AB7400" w:rsidRPr="00A34889" w:rsidRDefault="00AB7400" w:rsidP="00AB7400">
            <w:pPr>
              <w:ind w:right="40"/>
              <w:jc w:val="center"/>
              <w:rPr>
                <w:sz w:val="18"/>
                <w:szCs w:val="18"/>
              </w:rPr>
            </w:pPr>
            <w:r w:rsidRPr="00A34889">
              <w:rPr>
                <w:color w:val="000000"/>
                <w:sz w:val="18"/>
                <w:szCs w:val="18"/>
              </w:rPr>
              <w:t>89.8%</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46C59A65" w14:textId="77777777" w:rsidR="00AB7400" w:rsidRPr="00A34889" w:rsidRDefault="00AB7400" w:rsidP="00AB7400">
            <w:pPr>
              <w:ind w:right="40"/>
              <w:jc w:val="center"/>
              <w:rPr>
                <w:sz w:val="18"/>
                <w:szCs w:val="18"/>
              </w:rPr>
            </w:pPr>
            <w:r w:rsidRPr="00A34889">
              <w:rPr>
                <w:color w:val="000000"/>
                <w:sz w:val="18"/>
                <w:szCs w:val="18"/>
              </w:rPr>
              <w:t>91.2%</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25C0EAF0" w14:textId="77777777" w:rsidR="00AB7400" w:rsidRPr="00A34889" w:rsidRDefault="00AB7400" w:rsidP="00AB7400">
            <w:pPr>
              <w:ind w:right="40"/>
              <w:jc w:val="center"/>
              <w:rPr>
                <w:sz w:val="18"/>
                <w:szCs w:val="18"/>
              </w:rPr>
            </w:pPr>
            <w:r w:rsidRPr="00A34889">
              <w:rPr>
                <w:color w:val="000000"/>
                <w:sz w:val="18"/>
                <w:szCs w:val="18"/>
              </w:rPr>
              <w:t>92.6%</w:t>
            </w:r>
          </w:p>
        </w:tc>
      </w:tr>
      <w:tr w:rsidR="00AB7400" w:rsidRPr="00A34889" w14:paraId="6DDB6DE3" w14:textId="77777777" w:rsidTr="002F6798">
        <w:trPr>
          <w:trHeight w:val="28"/>
          <w:jc w:val="center"/>
        </w:trPr>
        <w:tc>
          <w:tcPr>
            <w:tcW w:w="988"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14:paraId="5CAE62E7" w14:textId="77777777" w:rsidR="00AB7400" w:rsidRPr="00A34889" w:rsidRDefault="00AB7400" w:rsidP="00AB7400">
            <w:pPr>
              <w:ind w:right="42"/>
              <w:jc w:val="center"/>
              <w:rPr>
                <w:sz w:val="18"/>
                <w:szCs w:val="18"/>
              </w:rPr>
            </w:pPr>
            <w:r w:rsidRPr="00A34889">
              <w:rPr>
                <w:sz w:val="18"/>
                <w:szCs w:val="18"/>
              </w:rPr>
              <w:t>Cajamarca</w:t>
            </w:r>
          </w:p>
        </w:tc>
        <w:tc>
          <w:tcPr>
            <w:tcW w:w="708" w:type="dxa"/>
            <w:tcBorders>
              <w:top w:val="nil"/>
              <w:left w:val="single" w:sz="4" w:space="0" w:color="auto"/>
              <w:bottom w:val="single" w:sz="4" w:space="0" w:color="auto"/>
              <w:right w:val="single" w:sz="4" w:space="0" w:color="auto"/>
            </w:tcBorders>
            <w:shd w:val="clear" w:color="auto" w:fill="auto"/>
            <w:tcMar>
              <w:top w:w="0" w:type="dxa"/>
              <w:left w:w="0" w:type="dxa"/>
              <w:right w:w="0" w:type="dxa"/>
            </w:tcMar>
            <w:vAlign w:val="center"/>
          </w:tcPr>
          <w:p w14:paraId="29151A9A" w14:textId="77777777" w:rsidR="00AB7400" w:rsidRPr="00A34889" w:rsidRDefault="00AB7400" w:rsidP="00AB7400">
            <w:pPr>
              <w:ind w:right="40"/>
              <w:jc w:val="center"/>
              <w:rPr>
                <w:sz w:val="18"/>
                <w:szCs w:val="18"/>
              </w:rPr>
            </w:pPr>
            <w:r w:rsidRPr="00A34889">
              <w:rPr>
                <w:color w:val="000000"/>
                <w:sz w:val="18"/>
                <w:szCs w:val="18"/>
              </w:rPr>
              <w:t>74.1%</w:t>
            </w:r>
          </w:p>
        </w:tc>
        <w:tc>
          <w:tcPr>
            <w:tcW w:w="567"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29AA41E4" w14:textId="77777777" w:rsidR="00AB7400" w:rsidRPr="00A34889" w:rsidRDefault="00AB7400" w:rsidP="00AB7400">
            <w:pPr>
              <w:ind w:right="40"/>
              <w:jc w:val="center"/>
              <w:rPr>
                <w:sz w:val="18"/>
                <w:szCs w:val="18"/>
              </w:rPr>
            </w:pPr>
            <w:r w:rsidRPr="00A34889">
              <w:rPr>
                <w:color w:val="000000"/>
                <w:sz w:val="18"/>
                <w:szCs w:val="18"/>
              </w:rPr>
              <w:t>75.6%</w:t>
            </w:r>
          </w:p>
        </w:tc>
        <w:tc>
          <w:tcPr>
            <w:tcW w:w="709" w:type="dxa"/>
            <w:gridSpan w:val="2"/>
            <w:tcBorders>
              <w:top w:val="nil"/>
              <w:left w:val="nil"/>
              <w:bottom w:val="single" w:sz="4" w:space="0" w:color="auto"/>
              <w:right w:val="single" w:sz="4" w:space="0" w:color="auto"/>
            </w:tcBorders>
            <w:shd w:val="clear" w:color="auto" w:fill="auto"/>
            <w:tcMar>
              <w:top w:w="0" w:type="dxa"/>
              <w:left w:w="0" w:type="dxa"/>
              <w:right w:w="0" w:type="dxa"/>
            </w:tcMar>
            <w:vAlign w:val="center"/>
          </w:tcPr>
          <w:p w14:paraId="03AE874C" w14:textId="77777777" w:rsidR="00AB7400" w:rsidRPr="00A34889" w:rsidRDefault="00AB7400" w:rsidP="00AB7400">
            <w:pPr>
              <w:ind w:right="40"/>
              <w:jc w:val="center"/>
              <w:rPr>
                <w:sz w:val="18"/>
                <w:szCs w:val="18"/>
              </w:rPr>
            </w:pPr>
            <w:r w:rsidRPr="00A34889">
              <w:rPr>
                <w:color w:val="000000"/>
                <w:sz w:val="18"/>
                <w:szCs w:val="18"/>
              </w:rPr>
              <w:t>77.1%</w:t>
            </w:r>
          </w:p>
        </w:tc>
        <w:tc>
          <w:tcPr>
            <w:tcW w:w="724"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59891C50" w14:textId="77777777" w:rsidR="00AB7400" w:rsidRPr="00A34889" w:rsidRDefault="00AB7400" w:rsidP="00AB7400">
            <w:pPr>
              <w:ind w:right="40"/>
              <w:jc w:val="center"/>
              <w:rPr>
                <w:sz w:val="18"/>
                <w:szCs w:val="18"/>
              </w:rPr>
            </w:pPr>
            <w:r w:rsidRPr="00A34889">
              <w:rPr>
                <w:color w:val="000000"/>
                <w:sz w:val="18"/>
                <w:szCs w:val="18"/>
              </w:rPr>
              <w:t>78.6%</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7C10219E" w14:textId="77777777" w:rsidR="00AB7400" w:rsidRPr="00A34889" w:rsidRDefault="00AB7400" w:rsidP="00AB7400">
            <w:pPr>
              <w:ind w:right="40"/>
              <w:jc w:val="center"/>
              <w:rPr>
                <w:sz w:val="18"/>
                <w:szCs w:val="18"/>
              </w:rPr>
            </w:pPr>
            <w:r w:rsidRPr="00A34889">
              <w:rPr>
                <w:color w:val="000000"/>
                <w:sz w:val="18"/>
                <w:szCs w:val="18"/>
              </w:rPr>
              <w:t>80.0%</w:t>
            </w:r>
          </w:p>
        </w:tc>
        <w:tc>
          <w:tcPr>
            <w:tcW w:w="708"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11E6B492" w14:textId="77777777" w:rsidR="00AB7400" w:rsidRPr="00A34889" w:rsidRDefault="00AB7400" w:rsidP="00AB7400">
            <w:pPr>
              <w:ind w:right="40"/>
              <w:jc w:val="center"/>
              <w:rPr>
                <w:sz w:val="18"/>
                <w:szCs w:val="18"/>
              </w:rPr>
            </w:pPr>
            <w:r w:rsidRPr="00A34889">
              <w:rPr>
                <w:color w:val="000000"/>
                <w:sz w:val="18"/>
                <w:szCs w:val="18"/>
              </w:rPr>
              <w:t>81.5%</w:t>
            </w:r>
          </w:p>
        </w:tc>
        <w:tc>
          <w:tcPr>
            <w:tcW w:w="851"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5AA9F66A" w14:textId="77777777" w:rsidR="00AB7400" w:rsidRPr="00A34889" w:rsidRDefault="00AB7400" w:rsidP="00AB7400">
            <w:pPr>
              <w:ind w:right="40"/>
              <w:jc w:val="center"/>
              <w:rPr>
                <w:sz w:val="18"/>
                <w:szCs w:val="18"/>
              </w:rPr>
            </w:pPr>
            <w:r w:rsidRPr="00A34889">
              <w:rPr>
                <w:color w:val="000000"/>
                <w:sz w:val="18"/>
                <w:szCs w:val="18"/>
              </w:rPr>
              <w:t>83.0%</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455F353F" w14:textId="77777777" w:rsidR="00AB7400" w:rsidRPr="00A34889" w:rsidRDefault="00AB7400" w:rsidP="00AB7400">
            <w:pPr>
              <w:ind w:right="40"/>
              <w:jc w:val="center"/>
              <w:rPr>
                <w:sz w:val="18"/>
                <w:szCs w:val="18"/>
              </w:rPr>
            </w:pPr>
            <w:r w:rsidRPr="00A34889">
              <w:rPr>
                <w:color w:val="000000"/>
                <w:sz w:val="18"/>
                <w:szCs w:val="18"/>
              </w:rPr>
              <w:t>84.5%</w:t>
            </w:r>
          </w:p>
        </w:tc>
        <w:tc>
          <w:tcPr>
            <w:tcW w:w="850"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708A8B93" w14:textId="77777777" w:rsidR="00AB7400" w:rsidRPr="00A34889" w:rsidRDefault="00AB7400" w:rsidP="00AB7400">
            <w:pPr>
              <w:ind w:right="40"/>
              <w:jc w:val="center"/>
              <w:rPr>
                <w:sz w:val="18"/>
                <w:szCs w:val="18"/>
              </w:rPr>
            </w:pPr>
            <w:r w:rsidRPr="00A34889">
              <w:rPr>
                <w:color w:val="000000"/>
                <w:sz w:val="18"/>
                <w:szCs w:val="18"/>
              </w:rPr>
              <w:t>86.0%</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0E197081" w14:textId="77777777" w:rsidR="00AB7400" w:rsidRPr="00A34889" w:rsidRDefault="00AB7400" w:rsidP="00AB7400">
            <w:pPr>
              <w:ind w:right="40"/>
              <w:jc w:val="center"/>
              <w:rPr>
                <w:sz w:val="18"/>
                <w:szCs w:val="18"/>
              </w:rPr>
            </w:pPr>
            <w:r w:rsidRPr="00A34889">
              <w:rPr>
                <w:color w:val="000000"/>
                <w:sz w:val="18"/>
                <w:szCs w:val="18"/>
              </w:rPr>
              <w:t>87.5%</w:t>
            </w:r>
          </w:p>
        </w:tc>
        <w:tc>
          <w:tcPr>
            <w:tcW w:w="977"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00FDC023" w14:textId="77777777" w:rsidR="00AB7400" w:rsidRPr="00A34889" w:rsidRDefault="00AB7400" w:rsidP="00AB7400">
            <w:pPr>
              <w:ind w:right="40"/>
              <w:jc w:val="center"/>
              <w:rPr>
                <w:sz w:val="18"/>
                <w:szCs w:val="18"/>
              </w:rPr>
            </w:pPr>
            <w:r w:rsidRPr="00A34889">
              <w:rPr>
                <w:color w:val="000000"/>
                <w:sz w:val="18"/>
                <w:szCs w:val="18"/>
              </w:rPr>
              <w:t>88.9%</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21C0A5D4" w14:textId="77777777" w:rsidR="00AB7400" w:rsidRPr="00A34889" w:rsidRDefault="00AB7400" w:rsidP="00AB7400">
            <w:pPr>
              <w:ind w:right="40"/>
              <w:jc w:val="center"/>
              <w:rPr>
                <w:sz w:val="18"/>
                <w:szCs w:val="18"/>
              </w:rPr>
            </w:pPr>
            <w:r w:rsidRPr="00A34889">
              <w:rPr>
                <w:color w:val="000000"/>
                <w:sz w:val="18"/>
                <w:szCs w:val="18"/>
              </w:rPr>
              <w:t>90.4%</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76A688CF" w14:textId="77777777" w:rsidR="00AB7400" w:rsidRPr="00A34889" w:rsidRDefault="00AB7400" w:rsidP="00AB7400">
            <w:pPr>
              <w:ind w:right="40"/>
              <w:jc w:val="center"/>
              <w:rPr>
                <w:sz w:val="18"/>
                <w:szCs w:val="18"/>
              </w:rPr>
            </w:pPr>
            <w:r w:rsidRPr="00A34889">
              <w:rPr>
                <w:color w:val="000000"/>
                <w:sz w:val="18"/>
                <w:szCs w:val="18"/>
              </w:rPr>
              <w:t>91.9%</w:t>
            </w:r>
          </w:p>
        </w:tc>
      </w:tr>
      <w:tr w:rsidR="00AB7400" w:rsidRPr="00A34889" w14:paraId="4B7B6FBB" w14:textId="77777777" w:rsidTr="002F6798">
        <w:trPr>
          <w:trHeight w:val="28"/>
          <w:jc w:val="center"/>
        </w:trPr>
        <w:tc>
          <w:tcPr>
            <w:tcW w:w="988"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14:paraId="1613894A" w14:textId="77777777" w:rsidR="00AB7400" w:rsidRPr="00A34889" w:rsidRDefault="00AB7400" w:rsidP="00AB7400">
            <w:pPr>
              <w:ind w:right="42"/>
              <w:jc w:val="center"/>
              <w:rPr>
                <w:sz w:val="18"/>
                <w:szCs w:val="18"/>
              </w:rPr>
            </w:pPr>
            <w:r w:rsidRPr="00A34889">
              <w:rPr>
                <w:sz w:val="18"/>
                <w:szCs w:val="18"/>
              </w:rPr>
              <w:t>Callao</w:t>
            </w:r>
          </w:p>
        </w:tc>
        <w:tc>
          <w:tcPr>
            <w:tcW w:w="708" w:type="dxa"/>
            <w:tcBorders>
              <w:top w:val="nil"/>
              <w:left w:val="single" w:sz="4" w:space="0" w:color="auto"/>
              <w:bottom w:val="single" w:sz="4" w:space="0" w:color="auto"/>
              <w:right w:val="single" w:sz="4" w:space="0" w:color="auto"/>
            </w:tcBorders>
            <w:shd w:val="clear" w:color="auto" w:fill="auto"/>
            <w:tcMar>
              <w:top w:w="0" w:type="dxa"/>
              <w:left w:w="0" w:type="dxa"/>
              <w:right w:w="0" w:type="dxa"/>
            </w:tcMar>
            <w:vAlign w:val="center"/>
          </w:tcPr>
          <w:p w14:paraId="06869E0C" w14:textId="77777777" w:rsidR="00AB7400" w:rsidRPr="00A34889" w:rsidRDefault="00AB7400" w:rsidP="00AB7400">
            <w:pPr>
              <w:ind w:right="40"/>
              <w:jc w:val="center"/>
              <w:rPr>
                <w:sz w:val="18"/>
                <w:szCs w:val="18"/>
              </w:rPr>
            </w:pPr>
            <w:r w:rsidRPr="00A34889">
              <w:rPr>
                <w:color w:val="000000"/>
                <w:sz w:val="18"/>
                <w:szCs w:val="18"/>
              </w:rPr>
              <w:t>79.5%</w:t>
            </w:r>
          </w:p>
        </w:tc>
        <w:tc>
          <w:tcPr>
            <w:tcW w:w="567"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7569F4BE" w14:textId="77777777" w:rsidR="00AB7400" w:rsidRPr="00A34889" w:rsidRDefault="00AB7400" w:rsidP="00AB7400">
            <w:pPr>
              <w:ind w:right="40"/>
              <w:jc w:val="center"/>
              <w:rPr>
                <w:sz w:val="18"/>
                <w:szCs w:val="18"/>
              </w:rPr>
            </w:pPr>
            <w:r w:rsidRPr="00A34889">
              <w:rPr>
                <w:color w:val="000000"/>
                <w:sz w:val="18"/>
                <w:szCs w:val="18"/>
              </w:rPr>
              <w:t>80.1%</w:t>
            </w:r>
          </w:p>
        </w:tc>
        <w:tc>
          <w:tcPr>
            <w:tcW w:w="709" w:type="dxa"/>
            <w:gridSpan w:val="2"/>
            <w:tcBorders>
              <w:top w:val="nil"/>
              <w:left w:val="nil"/>
              <w:bottom w:val="single" w:sz="4" w:space="0" w:color="auto"/>
              <w:right w:val="single" w:sz="4" w:space="0" w:color="auto"/>
            </w:tcBorders>
            <w:shd w:val="clear" w:color="auto" w:fill="auto"/>
            <w:tcMar>
              <w:top w:w="0" w:type="dxa"/>
              <w:left w:w="0" w:type="dxa"/>
              <w:right w:w="0" w:type="dxa"/>
            </w:tcMar>
            <w:vAlign w:val="center"/>
          </w:tcPr>
          <w:p w14:paraId="7CDF1AAD" w14:textId="77777777" w:rsidR="00AB7400" w:rsidRPr="00A34889" w:rsidRDefault="00AB7400" w:rsidP="00AB7400">
            <w:pPr>
              <w:ind w:right="40"/>
              <w:jc w:val="center"/>
              <w:rPr>
                <w:sz w:val="18"/>
                <w:szCs w:val="18"/>
              </w:rPr>
            </w:pPr>
            <w:r w:rsidRPr="00A34889">
              <w:rPr>
                <w:color w:val="000000"/>
                <w:sz w:val="18"/>
                <w:szCs w:val="18"/>
              </w:rPr>
              <w:t>80.6%</w:t>
            </w:r>
          </w:p>
        </w:tc>
        <w:tc>
          <w:tcPr>
            <w:tcW w:w="724"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160F5038" w14:textId="77777777" w:rsidR="00AB7400" w:rsidRPr="00A34889" w:rsidRDefault="00AB7400" w:rsidP="00AB7400">
            <w:pPr>
              <w:ind w:right="40"/>
              <w:jc w:val="center"/>
              <w:rPr>
                <w:sz w:val="18"/>
                <w:szCs w:val="18"/>
              </w:rPr>
            </w:pPr>
            <w:r w:rsidRPr="00A34889">
              <w:rPr>
                <w:color w:val="000000"/>
                <w:sz w:val="18"/>
                <w:szCs w:val="18"/>
              </w:rPr>
              <w:t>81.2%</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64852113" w14:textId="77777777" w:rsidR="00AB7400" w:rsidRPr="00A34889" w:rsidRDefault="00AB7400" w:rsidP="00AB7400">
            <w:pPr>
              <w:ind w:right="40"/>
              <w:jc w:val="center"/>
              <w:rPr>
                <w:sz w:val="18"/>
                <w:szCs w:val="18"/>
              </w:rPr>
            </w:pPr>
            <w:r w:rsidRPr="00A34889">
              <w:rPr>
                <w:color w:val="000000"/>
                <w:sz w:val="18"/>
                <w:szCs w:val="18"/>
              </w:rPr>
              <w:t>81.8%</w:t>
            </w:r>
          </w:p>
        </w:tc>
        <w:tc>
          <w:tcPr>
            <w:tcW w:w="708"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6252C099" w14:textId="77777777" w:rsidR="00AB7400" w:rsidRPr="00A34889" w:rsidRDefault="00AB7400" w:rsidP="00AB7400">
            <w:pPr>
              <w:ind w:right="40"/>
              <w:jc w:val="center"/>
              <w:rPr>
                <w:sz w:val="18"/>
                <w:szCs w:val="18"/>
              </w:rPr>
            </w:pPr>
            <w:r w:rsidRPr="00A34889">
              <w:rPr>
                <w:color w:val="000000"/>
                <w:sz w:val="18"/>
                <w:szCs w:val="18"/>
              </w:rPr>
              <w:t>82.4%</w:t>
            </w:r>
          </w:p>
        </w:tc>
        <w:tc>
          <w:tcPr>
            <w:tcW w:w="851"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1BB3A099" w14:textId="77777777" w:rsidR="00AB7400" w:rsidRPr="00A34889" w:rsidRDefault="00AB7400" w:rsidP="00AB7400">
            <w:pPr>
              <w:ind w:right="40"/>
              <w:jc w:val="center"/>
              <w:rPr>
                <w:sz w:val="18"/>
                <w:szCs w:val="18"/>
              </w:rPr>
            </w:pPr>
            <w:r w:rsidRPr="00A34889">
              <w:rPr>
                <w:color w:val="000000"/>
                <w:sz w:val="18"/>
                <w:szCs w:val="18"/>
              </w:rPr>
              <w:t>82.9%</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5524E074" w14:textId="77777777" w:rsidR="00AB7400" w:rsidRPr="00A34889" w:rsidRDefault="00AB7400" w:rsidP="00AB7400">
            <w:pPr>
              <w:ind w:right="40"/>
              <w:jc w:val="center"/>
              <w:rPr>
                <w:sz w:val="18"/>
                <w:szCs w:val="18"/>
              </w:rPr>
            </w:pPr>
            <w:r w:rsidRPr="00A34889">
              <w:rPr>
                <w:color w:val="000000"/>
                <w:sz w:val="18"/>
                <w:szCs w:val="18"/>
              </w:rPr>
              <w:t>83.5%</w:t>
            </w:r>
          </w:p>
        </w:tc>
        <w:tc>
          <w:tcPr>
            <w:tcW w:w="850"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02C397F0" w14:textId="77777777" w:rsidR="00AB7400" w:rsidRPr="00A34889" w:rsidRDefault="00AB7400" w:rsidP="00AB7400">
            <w:pPr>
              <w:ind w:right="40"/>
              <w:jc w:val="center"/>
              <w:rPr>
                <w:sz w:val="18"/>
                <w:szCs w:val="18"/>
              </w:rPr>
            </w:pPr>
            <w:r w:rsidRPr="00A34889">
              <w:rPr>
                <w:color w:val="000000"/>
                <w:sz w:val="18"/>
                <w:szCs w:val="18"/>
              </w:rPr>
              <w:t>84.1%</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24A884D7" w14:textId="77777777" w:rsidR="00AB7400" w:rsidRPr="00A34889" w:rsidRDefault="00AB7400" w:rsidP="00AB7400">
            <w:pPr>
              <w:ind w:right="40"/>
              <w:jc w:val="center"/>
              <w:rPr>
                <w:sz w:val="18"/>
                <w:szCs w:val="18"/>
              </w:rPr>
            </w:pPr>
            <w:r w:rsidRPr="00A34889">
              <w:rPr>
                <w:color w:val="000000"/>
                <w:sz w:val="18"/>
                <w:szCs w:val="18"/>
              </w:rPr>
              <w:t>84.6%</w:t>
            </w:r>
          </w:p>
        </w:tc>
        <w:tc>
          <w:tcPr>
            <w:tcW w:w="977"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6FFCFDDA" w14:textId="77777777" w:rsidR="00AB7400" w:rsidRPr="00A34889" w:rsidRDefault="00AB7400" w:rsidP="00AB7400">
            <w:pPr>
              <w:ind w:right="40"/>
              <w:jc w:val="center"/>
              <w:rPr>
                <w:sz w:val="18"/>
                <w:szCs w:val="18"/>
              </w:rPr>
            </w:pPr>
            <w:r w:rsidRPr="00A34889">
              <w:rPr>
                <w:color w:val="000000"/>
                <w:sz w:val="18"/>
                <w:szCs w:val="18"/>
              </w:rPr>
              <w:t>85.2%</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57A38B8E" w14:textId="77777777" w:rsidR="00AB7400" w:rsidRPr="00A34889" w:rsidRDefault="00AB7400" w:rsidP="00AB7400">
            <w:pPr>
              <w:ind w:right="40"/>
              <w:jc w:val="center"/>
              <w:rPr>
                <w:sz w:val="18"/>
                <w:szCs w:val="18"/>
              </w:rPr>
            </w:pPr>
            <w:r w:rsidRPr="00A34889">
              <w:rPr>
                <w:color w:val="000000"/>
                <w:sz w:val="18"/>
                <w:szCs w:val="18"/>
              </w:rPr>
              <w:t>85.8%</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382DAE10" w14:textId="77777777" w:rsidR="00AB7400" w:rsidRPr="00A34889" w:rsidRDefault="00AB7400" w:rsidP="00AB7400">
            <w:pPr>
              <w:ind w:right="40"/>
              <w:jc w:val="center"/>
              <w:rPr>
                <w:sz w:val="18"/>
                <w:szCs w:val="18"/>
              </w:rPr>
            </w:pPr>
            <w:r w:rsidRPr="00A34889">
              <w:rPr>
                <w:color w:val="000000"/>
                <w:sz w:val="18"/>
                <w:szCs w:val="18"/>
              </w:rPr>
              <w:t>86.3%</w:t>
            </w:r>
          </w:p>
        </w:tc>
      </w:tr>
      <w:tr w:rsidR="00AB7400" w:rsidRPr="00A34889" w14:paraId="55C700A5" w14:textId="77777777" w:rsidTr="002F6798">
        <w:trPr>
          <w:trHeight w:val="28"/>
          <w:jc w:val="center"/>
        </w:trPr>
        <w:tc>
          <w:tcPr>
            <w:tcW w:w="988"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14:paraId="597A438E" w14:textId="77777777" w:rsidR="00AB7400" w:rsidRPr="00A34889" w:rsidRDefault="00AB7400" w:rsidP="00AB7400">
            <w:pPr>
              <w:ind w:right="42"/>
              <w:jc w:val="center"/>
              <w:rPr>
                <w:sz w:val="18"/>
                <w:szCs w:val="18"/>
              </w:rPr>
            </w:pPr>
            <w:r w:rsidRPr="00A34889">
              <w:rPr>
                <w:sz w:val="18"/>
                <w:szCs w:val="18"/>
              </w:rPr>
              <w:t>Cusco</w:t>
            </w:r>
          </w:p>
        </w:tc>
        <w:tc>
          <w:tcPr>
            <w:tcW w:w="708" w:type="dxa"/>
            <w:tcBorders>
              <w:top w:val="nil"/>
              <w:left w:val="single" w:sz="4" w:space="0" w:color="auto"/>
              <w:bottom w:val="single" w:sz="4" w:space="0" w:color="auto"/>
              <w:right w:val="single" w:sz="4" w:space="0" w:color="auto"/>
            </w:tcBorders>
            <w:shd w:val="clear" w:color="auto" w:fill="auto"/>
            <w:tcMar>
              <w:top w:w="0" w:type="dxa"/>
              <w:left w:w="0" w:type="dxa"/>
              <w:right w:w="0" w:type="dxa"/>
            </w:tcMar>
            <w:vAlign w:val="center"/>
          </w:tcPr>
          <w:p w14:paraId="427E8AA2" w14:textId="77777777" w:rsidR="00AB7400" w:rsidRPr="00A34889" w:rsidRDefault="00AB7400" w:rsidP="00AB7400">
            <w:pPr>
              <w:ind w:right="40"/>
              <w:jc w:val="center"/>
              <w:rPr>
                <w:sz w:val="18"/>
                <w:szCs w:val="18"/>
              </w:rPr>
            </w:pPr>
            <w:r w:rsidRPr="00A34889">
              <w:rPr>
                <w:color w:val="000000"/>
                <w:sz w:val="18"/>
                <w:szCs w:val="18"/>
              </w:rPr>
              <w:t>79.1%</w:t>
            </w:r>
          </w:p>
        </w:tc>
        <w:tc>
          <w:tcPr>
            <w:tcW w:w="567"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0B993FD9" w14:textId="77777777" w:rsidR="00AB7400" w:rsidRPr="00A34889" w:rsidRDefault="00AB7400" w:rsidP="00AB7400">
            <w:pPr>
              <w:ind w:right="40"/>
              <w:jc w:val="center"/>
              <w:rPr>
                <w:sz w:val="18"/>
                <w:szCs w:val="18"/>
              </w:rPr>
            </w:pPr>
            <w:r w:rsidRPr="00A34889">
              <w:rPr>
                <w:color w:val="000000"/>
                <w:sz w:val="18"/>
                <w:szCs w:val="18"/>
              </w:rPr>
              <w:t>79.7%</w:t>
            </w:r>
          </w:p>
        </w:tc>
        <w:tc>
          <w:tcPr>
            <w:tcW w:w="709" w:type="dxa"/>
            <w:gridSpan w:val="2"/>
            <w:tcBorders>
              <w:top w:val="nil"/>
              <w:left w:val="nil"/>
              <w:bottom w:val="single" w:sz="4" w:space="0" w:color="auto"/>
              <w:right w:val="single" w:sz="4" w:space="0" w:color="auto"/>
            </w:tcBorders>
            <w:shd w:val="clear" w:color="auto" w:fill="auto"/>
            <w:tcMar>
              <w:top w:w="0" w:type="dxa"/>
              <w:left w:w="0" w:type="dxa"/>
              <w:right w:w="0" w:type="dxa"/>
            </w:tcMar>
            <w:vAlign w:val="center"/>
          </w:tcPr>
          <w:p w14:paraId="113316E4" w14:textId="77777777" w:rsidR="00AB7400" w:rsidRPr="00A34889" w:rsidRDefault="00AB7400" w:rsidP="00AB7400">
            <w:pPr>
              <w:ind w:right="40"/>
              <w:jc w:val="center"/>
              <w:rPr>
                <w:sz w:val="18"/>
                <w:szCs w:val="18"/>
              </w:rPr>
            </w:pPr>
            <w:r w:rsidRPr="00A34889">
              <w:rPr>
                <w:color w:val="000000"/>
                <w:sz w:val="18"/>
                <w:szCs w:val="18"/>
              </w:rPr>
              <w:t>80.3%</w:t>
            </w:r>
          </w:p>
        </w:tc>
        <w:tc>
          <w:tcPr>
            <w:tcW w:w="724"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7001DF00" w14:textId="77777777" w:rsidR="00AB7400" w:rsidRPr="00A34889" w:rsidRDefault="00AB7400" w:rsidP="00AB7400">
            <w:pPr>
              <w:ind w:right="40"/>
              <w:jc w:val="center"/>
              <w:rPr>
                <w:sz w:val="18"/>
                <w:szCs w:val="18"/>
              </w:rPr>
            </w:pPr>
            <w:r w:rsidRPr="00A34889">
              <w:rPr>
                <w:color w:val="000000"/>
                <w:sz w:val="18"/>
                <w:szCs w:val="18"/>
              </w:rPr>
              <w:t>80.9%</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12D4E95B" w14:textId="77777777" w:rsidR="00AB7400" w:rsidRPr="00A34889" w:rsidRDefault="00AB7400" w:rsidP="00AB7400">
            <w:pPr>
              <w:ind w:right="40"/>
              <w:jc w:val="center"/>
              <w:rPr>
                <w:sz w:val="18"/>
                <w:szCs w:val="18"/>
              </w:rPr>
            </w:pPr>
            <w:r w:rsidRPr="00A34889">
              <w:rPr>
                <w:color w:val="000000"/>
                <w:sz w:val="18"/>
                <w:szCs w:val="18"/>
              </w:rPr>
              <w:t>81.5%</w:t>
            </w:r>
          </w:p>
        </w:tc>
        <w:tc>
          <w:tcPr>
            <w:tcW w:w="708"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0D090055" w14:textId="77777777" w:rsidR="00AB7400" w:rsidRPr="00A34889" w:rsidRDefault="00AB7400" w:rsidP="00AB7400">
            <w:pPr>
              <w:ind w:right="40"/>
              <w:jc w:val="center"/>
              <w:rPr>
                <w:sz w:val="18"/>
                <w:szCs w:val="18"/>
              </w:rPr>
            </w:pPr>
            <w:r w:rsidRPr="00A34889">
              <w:rPr>
                <w:color w:val="000000"/>
                <w:sz w:val="18"/>
                <w:szCs w:val="18"/>
              </w:rPr>
              <w:t>82.1%</w:t>
            </w:r>
          </w:p>
        </w:tc>
        <w:tc>
          <w:tcPr>
            <w:tcW w:w="851"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2D5E802A" w14:textId="77777777" w:rsidR="00AB7400" w:rsidRPr="00A34889" w:rsidRDefault="00AB7400" w:rsidP="00AB7400">
            <w:pPr>
              <w:ind w:right="40"/>
              <w:jc w:val="center"/>
              <w:rPr>
                <w:sz w:val="18"/>
                <w:szCs w:val="18"/>
              </w:rPr>
            </w:pPr>
            <w:r w:rsidRPr="00A34889">
              <w:rPr>
                <w:color w:val="000000"/>
                <w:sz w:val="18"/>
                <w:szCs w:val="18"/>
              </w:rPr>
              <w:t>82.7%</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1D67A972" w14:textId="77777777" w:rsidR="00AB7400" w:rsidRPr="00A34889" w:rsidRDefault="00AB7400" w:rsidP="00AB7400">
            <w:pPr>
              <w:ind w:right="40"/>
              <w:jc w:val="center"/>
              <w:rPr>
                <w:sz w:val="18"/>
                <w:szCs w:val="18"/>
              </w:rPr>
            </w:pPr>
            <w:r w:rsidRPr="00A34889">
              <w:rPr>
                <w:color w:val="000000"/>
                <w:sz w:val="18"/>
                <w:szCs w:val="18"/>
              </w:rPr>
              <w:t>83.3%</w:t>
            </w:r>
          </w:p>
        </w:tc>
        <w:tc>
          <w:tcPr>
            <w:tcW w:w="850"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2CDC3A41" w14:textId="77777777" w:rsidR="00AB7400" w:rsidRPr="00A34889" w:rsidRDefault="00AB7400" w:rsidP="00AB7400">
            <w:pPr>
              <w:ind w:right="40"/>
              <w:jc w:val="center"/>
              <w:rPr>
                <w:sz w:val="18"/>
                <w:szCs w:val="18"/>
              </w:rPr>
            </w:pPr>
            <w:r w:rsidRPr="00A34889">
              <w:rPr>
                <w:color w:val="000000"/>
                <w:sz w:val="18"/>
                <w:szCs w:val="18"/>
              </w:rPr>
              <w:t>83.9%</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17B3A02A" w14:textId="77777777" w:rsidR="00AB7400" w:rsidRPr="00A34889" w:rsidRDefault="00AB7400" w:rsidP="00AB7400">
            <w:pPr>
              <w:ind w:right="40"/>
              <w:jc w:val="center"/>
              <w:rPr>
                <w:sz w:val="18"/>
                <w:szCs w:val="18"/>
              </w:rPr>
            </w:pPr>
            <w:r w:rsidRPr="00A34889">
              <w:rPr>
                <w:color w:val="000000"/>
                <w:sz w:val="18"/>
                <w:szCs w:val="18"/>
              </w:rPr>
              <w:t>84.5%</w:t>
            </w:r>
          </w:p>
        </w:tc>
        <w:tc>
          <w:tcPr>
            <w:tcW w:w="977"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611428D9" w14:textId="77777777" w:rsidR="00AB7400" w:rsidRPr="00A34889" w:rsidRDefault="00AB7400" w:rsidP="00AB7400">
            <w:pPr>
              <w:ind w:right="40"/>
              <w:jc w:val="center"/>
              <w:rPr>
                <w:sz w:val="18"/>
                <w:szCs w:val="18"/>
              </w:rPr>
            </w:pPr>
            <w:r w:rsidRPr="00A34889">
              <w:rPr>
                <w:color w:val="000000"/>
                <w:sz w:val="18"/>
                <w:szCs w:val="18"/>
              </w:rPr>
              <w:t>85.1%</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5D6FF282" w14:textId="77777777" w:rsidR="00AB7400" w:rsidRPr="00A34889" w:rsidRDefault="00AB7400" w:rsidP="00AB7400">
            <w:pPr>
              <w:ind w:right="40"/>
              <w:jc w:val="center"/>
              <w:rPr>
                <w:sz w:val="18"/>
                <w:szCs w:val="18"/>
              </w:rPr>
            </w:pPr>
            <w:r w:rsidRPr="00A34889">
              <w:rPr>
                <w:color w:val="000000"/>
                <w:sz w:val="18"/>
                <w:szCs w:val="18"/>
              </w:rPr>
              <w:t>85.7%</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2AB751B9" w14:textId="77777777" w:rsidR="00AB7400" w:rsidRPr="00A34889" w:rsidRDefault="00AB7400" w:rsidP="00AB7400">
            <w:pPr>
              <w:ind w:right="40"/>
              <w:jc w:val="center"/>
              <w:rPr>
                <w:sz w:val="18"/>
                <w:szCs w:val="18"/>
              </w:rPr>
            </w:pPr>
            <w:r w:rsidRPr="00A34889">
              <w:rPr>
                <w:color w:val="000000"/>
                <w:sz w:val="18"/>
                <w:szCs w:val="18"/>
              </w:rPr>
              <w:t>86.3%</w:t>
            </w:r>
          </w:p>
        </w:tc>
      </w:tr>
      <w:tr w:rsidR="00AB7400" w:rsidRPr="00A34889" w14:paraId="6D59BBA3" w14:textId="77777777" w:rsidTr="002F6798">
        <w:trPr>
          <w:trHeight w:val="28"/>
          <w:jc w:val="center"/>
        </w:trPr>
        <w:tc>
          <w:tcPr>
            <w:tcW w:w="988"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14:paraId="4E709CFF" w14:textId="77777777" w:rsidR="00AB7400" w:rsidRPr="00A34889" w:rsidRDefault="00AB7400" w:rsidP="00AB7400">
            <w:pPr>
              <w:ind w:right="42"/>
              <w:jc w:val="center"/>
              <w:rPr>
                <w:sz w:val="18"/>
                <w:szCs w:val="18"/>
              </w:rPr>
            </w:pPr>
            <w:r w:rsidRPr="00A34889">
              <w:rPr>
                <w:sz w:val="18"/>
                <w:szCs w:val="18"/>
              </w:rPr>
              <w:t>Huancavelica</w:t>
            </w:r>
          </w:p>
        </w:tc>
        <w:tc>
          <w:tcPr>
            <w:tcW w:w="708" w:type="dxa"/>
            <w:tcBorders>
              <w:top w:val="nil"/>
              <w:left w:val="single" w:sz="4" w:space="0" w:color="auto"/>
              <w:bottom w:val="single" w:sz="4" w:space="0" w:color="auto"/>
              <w:right w:val="single" w:sz="4" w:space="0" w:color="auto"/>
            </w:tcBorders>
            <w:shd w:val="clear" w:color="auto" w:fill="auto"/>
            <w:tcMar>
              <w:top w:w="0" w:type="dxa"/>
              <w:left w:w="0" w:type="dxa"/>
              <w:right w:w="0" w:type="dxa"/>
            </w:tcMar>
            <w:vAlign w:val="center"/>
          </w:tcPr>
          <w:p w14:paraId="5143C16C" w14:textId="77777777" w:rsidR="00AB7400" w:rsidRPr="00A34889" w:rsidRDefault="00AB7400" w:rsidP="00AB7400">
            <w:pPr>
              <w:ind w:right="40"/>
              <w:jc w:val="center"/>
              <w:rPr>
                <w:sz w:val="18"/>
                <w:szCs w:val="18"/>
              </w:rPr>
            </w:pPr>
            <w:r w:rsidRPr="00A34889">
              <w:rPr>
                <w:color w:val="000000"/>
                <w:sz w:val="18"/>
                <w:szCs w:val="18"/>
              </w:rPr>
              <w:t>75.4%</w:t>
            </w:r>
          </w:p>
        </w:tc>
        <w:tc>
          <w:tcPr>
            <w:tcW w:w="567"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2F601D75" w14:textId="77777777" w:rsidR="00AB7400" w:rsidRPr="00A34889" w:rsidRDefault="00AB7400" w:rsidP="00AB7400">
            <w:pPr>
              <w:ind w:right="40"/>
              <w:jc w:val="center"/>
              <w:rPr>
                <w:sz w:val="18"/>
                <w:szCs w:val="18"/>
              </w:rPr>
            </w:pPr>
            <w:r w:rsidRPr="00A34889">
              <w:rPr>
                <w:color w:val="000000"/>
                <w:sz w:val="18"/>
                <w:szCs w:val="18"/>
              </w:rPr>
              <w:t>76.9%</w:t>
            </w:r>
          </w:p>
        </w:tc>
        <w:tc>
          <w:tcPr>
            <w:tcW w:w="709" w:type="dxa"/>
            <w:gridSpan w:val="2"/>
            <w:tcBorders>
              <w:top w:val="nil"/>
              <w:left w:val="nil"/>
              <w:bottom w:val="single" w:sz="4" w:space="0" w:color="auto"/>
              <w:right w:val="single" w:sz="4" w:space="0" w:color="auto"/>
            </w:tcBorders>
            <w:shd w:val="clear" w:color="auto" w:fill="auto"/>
            <w:tcMar>
              <w:top w:w="0" w:type="dxa"/>
              <w:left w:w="0" w:type="dxa"/>
              <w:right w:w="0" w:type="dxa"/>
            </w:tcMar>
            <w:vAlign w:val="center"/>
          </w:tcPr>
          <w:p w14:paraId="1556E773" w14:textId="77777777" w:rsidR="00AB7400" w:rsidRPr="00A34889" w:rsidRDefault="00AB7400" w:rsidP="00AB7400">
            <w:pPr>
              <w:ind w:right="40"/>
              <w:jc w:val="center"/>
              <w:rPr>
                <w:sz w:val="18"/>
                <w:szCs w:val="18"/>
              </w:rPr>
            </w:pPr>
            <w:r w:rsidRPr="00A34889">
              <w:rPr>
                <w:color w:val="000000"/>
                <w:sz w:val="18"/>
                <w:szCs w:val="18"/>
              </w:rPr>
              <w:t>78.3%</w:t>
            </w:r>
          </w:p>
        </w:tc>
        <w:tc>
          <w:tcPr>
            <w:tcW w:w="724"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41F9E75E" w14:textId="77777777" w:rsidR="00AB7400" w:rsidRPr="00A34889" w:rsidRDefault="00AB7400" w:rsidP="00AB7400">
            <w:pPr>
              <w:ind w:right="40"/>
              <w:jc w:val="center"/>
              <w:rPr>
                <w:sz w:val="18"/>
                <w:szCs w:val="18"/>
              </w:rPr>
            </w:pPr>
            <w:r w:rsidRPr="00A34889">
              <w:rPr>
                <w:color w:val="000000"/>
                <w:sz w:val="18"/>
                <w:szCs w:val="18"/>
              </w:rPr>
              <w:t>79.8%</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2B2DCAA8" w14:textId="77777777" w:rsidR="00AB7400" w:rsidRPr="00A34889" w:rsidRDefault="00AB7400" w:rsidP="00AB7400">
            <w:pPr>
              <w:ind w:right="40"/>
              <w:jc w:val="center"/>
              <w:rPr>
                <w:sz w:val="18"/>
                <w:szCs w:val="18"/>
              </w:rPr>
            </w:pPr>
            <w:r w:rsidRPr="00A34889">
              <w:rPr>
                <w:color w:val="000000"/>
                <w:sz w:val="18"/>
                <w:szCs w:val="18"/>
              </w:rPr>
              <w:t>81.3%</w:t>
            </w:r>
          </w:p>
        </w:tc>
        <w:tc>
          <w:tcPr>
            <w:tcW w:w="708"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16C449C7" w14:textId="77777777" w:rsidR="00AB7400" w:rsidRPr="00A34889" w:rsidRDefault="00AB7400" w:rsidP="00AB7400">
            <w:pPr>
              <w:ind w:right="40"/>
              <w:jc w:val="center"/>
              <w:rPr>
                <w:sz w:val="18"/>
                <w:szCs w:val="18"/>
              </w:rPr>
            </w:pPr>
            <w:r w:rsidRPr="00A34889">
              <w:rPr>
                <w:color w:val="000000"/>
                <w:sz w:val="18"/>
                <w:szCs w:val="18"/>
              </w:rPr>
              <w:t>82.8%</w:t>
            </w:r>
          </w:p>
        </w:tc>
        <w:tc>
          <w:tcPr>
            <w:tcW w:w="851"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034F1A5C" w14:textId="77777777" w:rsidR="00AB7400" w:rsidRPr="00A34889" w:rsidRDefault="00AB7400" w:rsidP="00AB7400">
            <w:pPr>
              <w:ind w:right="40"/>
              <w:jc w:val="center"/>
              <w:rPr>
                <w:sz w:val="18"/>
                <w:szCs w:val="18"/>
              </w:rPr>
            </w:pPr>
            <w:r w:rsidRPr="00A34889">
              <w:rPr>
                <w:color w:val="000000"/>
                <w:sz w:val="18"/>
                <w:szCs w:val="18"/>
              </w:rPr>
              <w:t>84.2%</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0CB2DE58" w14:textId="77777777" w:rsidR="00AB7400" w:rsidRPr="00A34889" w:rsidRDefault="00AB7400" w:rsidP="00AB7400">
            <w:pPr>
              <w:ind w:right="40"/>
              <w:jc w:val="center"/>
              <w:rPr>
                <w:sz w:val="18"/>
                <w:szCs w:val="18"/>
              </w:rPr>
            </w:pPr>
            <w:r w:rsidRPr="00A34889">
              <w:rPr>
                <w:color w:val="000000"/>
                <w:sz w:val="18"/>
                <w:szCs w:val="18"/>
              </w:rPr>
              <w:t>85.7%</w:t>
            </w:r>
          </w:p>
        </w:tc>
        <w:tc>
          <w:tcPr>
            <w:tcW w:w="850"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45087BCF" w14:textId="77777777" w:rsidR="00AB7400" w:rsidRPr="00A34889" w:rsidRDefault="00AB7400" w:rsidP="00AB7400">
            <w:pPr>
              <w:ind w:right="40"/>
              <w:jc w:val="center"/>
              <w:rPr>
                <w:sz w:val="18"/>
                <w:szCs w:val="18"/>
              </w:rPr>
            </w:pPr>
            <w:r w:rsidRPr="00A34889">
              <w:rPr>
                <w:color w:val="000000"/>
                <w:sz w:val="18"/>
                <w:szCs w:val="18"/>
              </w:rPr>
              <w:t>87.2%</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71829A9D" w14:textId="77777777" w:rsidR="00AB7400" w:rsidRPr="00A34889" w:rsidRDefault="00AB7400" w:rsidP="00AB7400">
            <w:pPr>
              <w:ind w:right="40"/>
              <w:jc w:val="center"/>
              <w:rPr>
                <w:sz w:val="18"/>
                <w:szCs w:val="18"/>
              </w:rPr>
            </w:pPr>
            <w:r w:rsidRPr="00A34889">
              <w:rPr>
                <w:color w:val="000000"/>
                <w:sz w:val="18"/>
                <w:szCs w:val="18"/>
              </w:rPr>
              <w:t>88.7%</w:t>
            </w:r>
          </w:p>
        </w:tc>
        <w:tc>
          <w:tcPr>
            <w:tcW w:w="977"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3A727591" w14:textId="77777777" w:rsidR="00AB7400" w:rsidRPr="00A34889" w:rsidRDefault="00AB7400" w:rsidP="00AB7400">
            <w:pPr>
              <w:ind w:right="40"/>
              <w:jc w:val="center"/>
              <w:rPr>
                <w:sz w:val="18"/>
                <w:szCs w:val="18"/>
              </w:rPr>
            </w:pPr>
            <w:r w:rsidRPr="00A34889">
              <w:rPr>
                <w:color w:val="000000"/>
                <w:sz w:val="18"/>
                <w:szCs w:val="18"/>
              </w:rPr>
              <w:t>90.1%</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54151151" w14:textId="77777777" w:rsidR="00AB7400" w:rsidRPr="00A34889" w:rsidRDefault="00AB7400" w:rsidP="00AB7400">
            <w:pPr>
              <w:ind w:right="40"/>
              <w:jc w:val="center"/>
              <w:rPr>
                <w:sz w:val="18"/>
                <w:szCs w:val="18"/>
              </w:rPr>
            </w:pPr>
            <w:r w:rsidRPr="00A34889">
              <w:rPr>
                <w:color w:val="000000"/>
                <w:sz w:val="18"/>
                <w:szCs w:val="18"/>
              </w:rPr>
              <w:t>91.6%</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474641DE" w14:textId="77777777" w:rsidR="00AB7400" w:rsidRPr="00A34889" w:rsidRDefault="00AB7400" w:rsidP="00AB7400">
            <w:pPr>
              <w:ind w:right="40"/>
              <w:jc w:val="center"/>
              <w:rPr>
                <w:sz w:val="18"/>
                <w:szCs w:val="18"/>
              </w:rPr>
            </w:pPr>
            <w:r w:rsidRPr="00A34889">
              <w:rPr>
                <w:color w:val="000000"/>
                <w:sz w:val="18"/>
                <w:szCs w:val="18"/>
              </w:rPr>
              <w:t>93.1%</w:t>
            </w:r>
          </w:p>
        </w:tc>
      </w:tr>
      <w:tr w:rsidR="00AB7400" w:rsidRPr="00A34889" w14:paraId="6908145D" w14:textId="77777777" w:rsidTr="002F6798">
        <w:trPr>
          <w:trHeight w:val="28"/>
          <w:jc w:val="center"/>
        </w:trPr>
        <w:tc>
          <w:tcPr>
            <w:tcW w:w="988"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14:paraId="26803BD3" w14:textId="77777777" w:rsidR="00AB7400" w:rsidRPr="00A34889" w:rsidRDefault="00AB7400" w:rsidP="00AB7400">
            <w:pPr>
              <w:ind w:right="42"/>
              <w:jc w:val="center"/>
              <w:rPr>
                <w:sz w:val="18"/>
                <w:szCs w:val="18"/>
              </w:rPr>
            </w:pPr>
            <w:r w:rsidRPr="00A34889">
              <w:rPr>
                <w:sz w:val="18"/>
                <w:szCs w:val="18"/>
              </w:rPr>
              <w:t>Huánuco</w:t>
            </w:r>
          </w:p>
        </w:tc>
        <w:tc>
          <w:tcPr>
            <w:tcW w:w="708" w:type="dxa"/>
            <w:tcBorders>
              <w:top w:val="nil"/>
              <w:left w:val="single" w:sz="4" w:space="0" w:color="auto"/>
              <w:bottom w:val="single" w:sz="4" w:space="0" w:color="auto"/>
              <w:right w:val="single" w:sz="4" w:space="0" w:color="auto"/>
            </w:tcBorders>
            <w:shd w:val="clear" w:color="auto" w:fill="auto"/>
            <w:tcMar>
              <w:top w:w="0" w:type="dxa"/>
              <w:left w:w="0" w:type="dxa"/>
              <w:right w:w="0" w:type="dxa"/>
            </w:tcMar>
            <w:vAlign w:val="center"/>
          </w:tcPr>
          <w:p w14:paraId="2083DECD" w14:textId="77777777" w:rsidR="00AB7400" w:rsidRPr="00A34889" w:rsidRDefault="00AB7400" w:rsidP="00AB7400">
            <w:pPr>
              <w:ind w:right="40"/>
              <w:jc w:val="center"/>
              <w:rPr>
                <w:sz w:val="18"/>
                <w:szCs w:val="18"/>
              </w:rPr>
            </w:pPr>
            <w:r w:rsidRPr="00A34889">
              <w:rPr>
                <w:color w:val="000000"/>
                <w:sz w:val="18"/>
                <w:szCs w:val="18"/>
              </w:rPr>
              <w:t>70.9%</w:t>
            </w:r>
          </w:p>
        </w:tc>
        <w:tc>
          <w:tcPr>
            <w:tcW w:w="567"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7E072D72" w14:textId="77777777" w:rsidR="00AB7400" w:rsidRPr="00A34889" w:rsidRDefault="00AB7400" w:rsidP="00AB7400">
            <w:pPr>
              <w:ind w:right="40"/>
              <w:jc w:val="center"/>
              <w:rPr>
                <w:sz w:val="18"/>
                <w:szCs w:val="18"/>
              </w:rPr>
            </w:pPr>
            <w:r w:rsidRPr="00A34889">
              <w:rPr>
                <w:color w:val="000000"/>
                <w:sz w:val="18"/>
                <w:szCs w:val="18"/>
              </w:rPr>
              <w:t>71.7%</w:t>
            </w:r>
          </w:p>
        </w:tc>
        <w:tc>
          <w:tcPr>
            <w:tcW w:w="709" w:type="dxa"/>
            <w:gridSpan w:val="2"/>
            <w:tcBorders>
              <w:top w:val="nil"/>
              <w:left w:val="nil"/>
              <w:bottom w:val="single" w:sz="4" w:space="0" w:color="auto"/>
              <w:right w:val="single" w:sz="4" w:space="0" w:color="auto"/>
            </w:tcBorders>
            <w:shd w:val="clear" w:color="auto" w:fill="auto"/>
            <w:tcMar>
              <w:top w:w="0" w:type="dxa"/>
              <w:left w:w="0" w:type="dxa"/>
              <w:right w:w="0" w:type="dxa"/>
            </w:tcMar>
            <w:vAlign w:val="center"/>
          </w:tcPr>
          <w:p w14:paraId="7467597C" w14:textId="77777777" w:rsidR="00AB7400" w:rsidRPr="00A34889" w:rsidRDefault="00AB7400" w:rsidP="00AB7400">
            <w:pPr>
              <w:ind w:right="40"/>
              <w:jc w:val="center"/>
              <w:rPr>
                <w:sz w:val="18"/>
                <w:szCs w:val="18"/>
              </w:rPr>
            </w:pPr>
            <w:r w:rsidRPr="00A34889">
              <w:rPr>
                <w:color w:val="000000"/>
                <w:sz w:val="18"/>
                <w:szCs w:val="18"/>
              </w:rPr>
              <w:t>72.5%</w:t>
            </w:r>
          </w:p>
        </w:tc>
        <w:tc>
          <w:tcPr>
            <w:tcW w:w="724"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3BE0D99E" w14:textId="77777777" w:rsidR="00AB7400" w:rsidRPr="00A34889" w:rsidRDefault="00AB7400" w:rsidP="00AB7400">
            <w:pPr>
              <w:ind w:right="40"/>
              <w:jc w:val="center"/>
              <w:rPr>
                <w:sz w:val="18"/>
                <w:szCs w:val="18"/>
              </w:rPr>
            </w:pPr>
            <w:r w:rsidRPr="00A34889">
              <w:rPr>
                <w:color w:val="000000"/>
                <w:sz w:val="18"/>
                <w:szCs w:val="18"/>
              </w:rPr>
              <w:t>73.4%</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3C0947B5" w14:textId="77777777" w:rsidR="00AB7400" w:rsidRPr="00A34889" w:rsidRDefault="00AB7400" w:rsidP="00AB7400">
            <w:pPr>
              <w:ind w:right="40"/>
              <w:jc w:val="center"/>
              <w:rPr>
                <w:sz w:val="18"/>
                <w:szCs w:val="18"/>
              </w:rPr>
            </w:pPr>
            <w:r w:rsidRPr="00A34889">
              <w:rPr>
                <w:color w:val="000000"/>
                <w:sz w:val="18"/>
                <w:szCs w:val="18"/>
              </w:rPr>
              <w:t>74.2%</w:t>
            </w:r>
          </w:p>
        </w:tc>
        <w:tc>
          <w:tcPr>
            <w:tcW w:w="708"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4B10C544" w14:textId="77777777" w:rsidR="00AB7400" w:rsidRPr="00A34889" w:rsidRDefault="00AB7400" w:rsidP="00AB7400">
            <w:pPr>
              <w:ind w:right="40"/>
              <w:jc w:val="center"/>
              <w:rPr>
                <w:sz w:val="18"/>
                <w:szCs w:val="18"/>
              </w:rPr>
            </w:pPr>
            <w:r w:rsidRPr="00A34889">
              <w:rPr>
                <w:color w:val="000000"/>
                <w:sz w:val="18"/>
                <w:szCs w:val="18"/>
              </w:rPr>
              <w:t>75.1%</w:t>
            </w:r>
          </w:p>
        </w:tc>
        <w:tc>
          <w:tcPr>
            <w:tcW w:w="851"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5D6CABBA" w14:textId="77777777" w:rsidR="00AB7400" w:rsidRPr="00A34889" w:rsidRDefault="00AB7400" w:rsidP="00AB7400">
            <w:pPr>
              <w:ind w:right="40"/>
              <w:jc w:val="center"/>
              <w:rPr>
                <w:sz w:val="18"/>
                <w:szCs w:val="18"/>
              </w:rPr>
            </w:pPr>
            <w:r w:rsidRPr="00A34889">
              <w:rPr>
                <w:color w:val="000000"/>
                <w:sz w:val="18"/>
                <w:szCs w:val="18"/>
              </w:rPr>
              <w:t>75.9%</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2D04D93C" w14:textId="77777777" w:rsidR="00AB7400" w:rsidRPr="00A34889" w:rsidRDefault="00AB7400" w:rsidP="00AB7400">
            <w:pPr>
              <w:ind w:right="40"/>
              <w:jc w:val="center"/>
              <w:rPr>
                <w:sz w:val="18"/>
                <w:szCs w:val="18"/>
              </w:rPr>
            </w:pPr>
            <w:r w:rsidRPr="00A34889">
              <w:rPr>
                <w:color w:val="000000"/>
                <w:sz w:val="18"/>
                <w:szCs w:val="18"/>
              </w:rPr>
              <w:t>76.8%</w:t>
            </w:r>
          </w:p>
        </w:tc>
        <w:tc>
          <w:tcPr>
            <w:tcW w:w="850"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2E0EA465" w14:textId="77777777" w:rsidR="00AB7400" w:rsidRPr="00A34889" w:rsidRDefault="00AB7400" w:rsidP="00AB7400">
            <w:pPr>
              <w:ind w:right="40"/>
              <w:jc w:val="center"/>
              <w:rPr>
                <w:sz w:val="18"/>
                <w:szCs w:val="18"/>
              </w:rPr>
            </w:pPr>
            <w:r w:rsidRPr="00A34889">
              <w:rPr>
                <w:color w:val="000000"/>
                <w:sz w:val="18"/>
                <w:szCs w:val="18"/>
              </w:rPr>
              <w:t>77.6%</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02C5891E" w14:textId="77777777" w:rsidR="00AB7400" w:rsidRPr="00A34889" w:rsidRDefault="00AB7400" w:rsidP="00AB7400">
            <w:pPr>
              <w:ind w:right="40"/>
              <w:jc w:val="center"/>
              <w:rPr>
                <w:sz w:val="18"/>
                <w:szCs w:val="18"/>
              </w:rPr>
            </w:pPr>
            <w:r w:rsidRPr="00A34889">
              <w:rPr>
                <w:color w:val="000000"/>
                <w:sz w:val="18"/>
                <w:szCs w:val="18"/>
              </w:rPr>
              <w:t>78.4%</w:t>
            </w:r>
          </w:p>
        </w:tc>
        <w:tc>
          <w:tcPr>
            <w:tcW w:w="977"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6F29EFE1" w14:textId="77777777" w:rsidR="00AB7400" w:rsidRPr="00A34889" w:rsidRDefault="00AB7400" w:rsidP="00AB7400">
            <w:pPr>
              <w:ind w:right="40"/>
              <w:jc w:val="center"/>
              <w:rPr>
                <w:sz w:val="18"/>
                <w:szCs w:val="18"/>
              </w:rPr>
            </w:pPr>
            <w:r w:rsidRPr="00A34889">
              <w:rPr>
                <w:color w:val="000000"/>
                <w:sz w:val="18"/>
                <w:szCs w:val="18"/>
              </w:rPr>
              <w:t>79.3%</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36E47C7C" w14:textId="77777777" w:rsidR="00AB7400" w:rsidRPr="00A34889" w:rsidRDefault="00AB7400" w:rsidP="00AB7400">
            <w:pPr>
              <w:ind w:right="40"/>
              <w:jc w:val="center"/>
              <w:rPr>
                <w:sz w:val="18"/>
                <w:szCs w:val="18"/>
              </w:rPr>
            </w:pPr>
            <w:r w:rsidRPr="00A34889">
              <w:rPr>
                <w:color w:val="000000"/>
                <w:sz w:val="18"/>
                <w:szCs w:val="18"/>
              </w:rPr>
              <w:t>80.1%</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76886142" w14:textId="77777777" w:rsidR="00AB7400" w:rsidRPr="00A34889" w:rsidRDefault="00AB7400" w:rsidP="00AB7400">
            <w:pPr>
              <w:ind w:right="40"/>
              <w:jc w:val="center"/>
              <w:rPr>
                <w:sz w:val="18"/>
                <w:szCs w:val="18"/>
              </w:rPr>
            </w:pPr>
            <w:r w:rsidRPr="00A34889">
              <w:rPr>
                <w:color w:val="000000"/>
                <w:sz w:val="18"/>
                <w:szCs w:val="18"/>
              </w:rPr>
              <w:t>81.0%</w:t>
            </w:r>
          </w:p>
        </w:tc>
      </w:tr>
      <w:tr w:rsidR="00AB7400" w:rsidRPr="00A34889" w14:paraId="03BBB5F8" w14:textId="77777777" w:rsidTr="002F6798">
        <w:trPr>
          <w:trHeight w:val="28"/>
          <w:jc w:val="center"/>
        </w:trPr>
        <w:tc>
          <w:tcPr>
            <w:tcW w:w="988"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14:paraId="7602297F" w14:textId="77777777" w:rsidR="00AB7400" w:rsidRPr="00A34889" w:rsidRDefault="00AB7400" w:rsidP="00AB7400">
            <w:pPr>
              <w:ind w:right="42"/>
              <w:jc w:val="center"/>
              <w:rPr>
                <w:sz w:val="18"/>
                <w:szCs w:val="18"/>
              </w:rPr>
            </w:pPr>
            <w:r w:rsidRPr="00A34889">
              <w:rPr>
                <w:sz w:val="18"/>
                <w:szCs w:val="18"/>
              </w:rPr>
              <w:t>Ica</w:t>
            </w:r>
          </w:p>
        </w:tc>
        <w:tc>
          <w:tcPr>
            <w:tcW w:w="708" w:type="dxa"/>
            <w:tcBorders>
              <w:top w:val="nil"/>
              <w:left w:val="single" w:sz="4" w:space="0" w:color="auto"/>
              <w:bottom w:val="single" w:sz="4" w:space="0" w:color="auto"/>
              <w:right w:val="single" w:sz="4" w:space="0" w:color="auto"/>
            </w:tcBorders>
            <w:shd w:val="clear" w:color="auto" w:fill="auto"/>
            <w:tcMar>
              <w:top w:w="0" w:type="dxa"/>
              <w:left w:w="0" w:type="dxa"/>
              <w:right w:w="0" w:type="dxa"/>
            </w:tcMar>
            <w:vAlign w:val="center"/>
          </w:tcPr>
          <w:p w14:paraId="4BFED4B0" w14:textId="77777777" w:rsidR="00AB7400" w:rsidRPr="00A34889" w:rsidRDefault="00AB7400" w:rsidP="00AB7400">
            <w:pPr>
              <w:ind w:right="40"/>
              <w:jc w:val="center"/>
              <w:rPr>
                <w:sz w:val="18"/>
                <w:szCs w:val="18"/>
              </w:rPr>
            </w:pPr>
            <w:r w:rsidRPr="00A34889">
              <w:rPr>
                <w:color w:val="000000"/>
                <w:sz w:val="18"/>
                <w:szCs w:val="18"/>
              </w:rPr>
              <w:t>78.4%</w:t>
            </w:r>
          </w:p>
        </w:tc>
        <w:tc>
          <w:tcPr>
            <w:tcW w:w="567"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0A323EFB" w14:textId="77777777" w:rsidR="00AB7400" w:rsidRPr="00A34889" w:rsidRDefault="00AB7400" w:rsidP="00AB7400">
            <w:pPr>
              <w:ind w:right="40"/>
              <w:jc w:val="center"/>
              <w:rPr>
                <w:sz w:val="18"/>
                <w:szCs w:val="18"/>
              </w:rPr>
            </w:pPr>
            <w:r w:rsidRPr="00A34889">
              <w:rPr>
                <w:color w:val="000000"/>
                <w:sz w:val="18"/>
                <w:szCs w:val="18"/>
              </w:rPr>
              <w:t>79.1%</w:t>
            </w:r>
          </w:p>
        </w:tc>
        <w:tc>
          <w:tcPr>
            <w:tcW w:w="709" w:type="dxa"/>
            <w:gridSpan w:val="2"/>
            <w:tcBorders>
              <w:top w:val="nil"/>
              <w:left w:val="nil"/>
              <w:bottom w:val="single" w:sz="4" w:space="0" w:color="auto"/>
              <w:right w:val="single" w:sz="4" w:space="0" w:color="auto"/>
            </w:tcBorders>
            <w:shd w:val="clear" w:color="auto" w:fill="auto"/>
            <w:tcMar>
              <w:top w:w="0" w:type="dxa"/>
              <w:left w:w="0" w:type="dxa"/>
              <w:right w:w="0" w:type="dxa"/>
            </w:tcMar>
            <w:vAlign w:val="center"/>
          </w:tcPr>
          <w:p w14:paraId="44A6CAE5" w14:textId="77777777" w:rsidR="00AB7400" w:rsidRPr="00A34889" w:rsidRDefault="00AB7400" w:rsidP="00AB7400">
            <w:pPr>
              <w:ind w:right="40"/>
              <w:jc w:val="center"/>
              <w:rPr>
                <w:sz w:val="18"/>
                <w:szCs w:val="18"/>
              </w:rPr>
            </w:pPr>
            <w:r w:rsidRPr="00A34889">
              <w:rPr>
                <w:color w:val="000000"/>
                <w:sz w:val="18"/>
                <w:szCs w:val="18"/>
              </w:rPr>
              <w:t>79.8%</w:t>
            </w:r>
          </w:p>
        </w:tc>
        <w:tc>
          <w:tcPr>
            <w:tcW w:w="724"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4DC2975F" w14:textId="77777777" w:rsidR="00AB7400" w:rsidRPr="00A34889" w:rsidRDefault="00AB7400" w:rsidP="00AB7400">
            <w:pPr>
              <w:ind w:right="40"/>
              <w:jc w:val="center"/>
              <w:rPr>
                <w:sz w:val="18"/>
                <w:szCs w:val="18"/>
              </w:rPr>
            </w:pPr>
            <w:r w:rsidRPr="00A34889">
              <w:rPr>
                <w:color w:val="000000"/>
                <w:sz w:val="18"/>
                <w:szCs w:val="18"/>
              </w:rPr>
              <w:t>80.6%</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3D35EBBB" w14:textId="77777777" w:rsidR="00AB7400" w:rsidRPr="00A34889" w:rsidRDefault="00AB7400" w:rsidP="00AB7400">
            <w:pPr>
              <w:ind w:right="40"/>
              <w:jc w:val="center"/>
              <w:rPr>
                <w:sz w:val="18"/>
                <w:szCs w:val="18"/>
              </w:rPr>
            </w:pPr>
            <w:r w:rsidRPr="00A34889">
              <w:rPr>
                <w:color w:val="000000"/>
                <w:sz w:val="18"/>
                <w:szCs w:val="18"/>
              </w:rPr>
              <w:t>81.3%</w:t>
            </w:r>
          </w:p>
        </w:tc>
        <w:tc>
          <w:tcPr>
            <w:tcW w:w="708"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58A14511" w14:textId="77777777" w:rsidR="00AB7400" w:rsidRPr="00A34889" w:rsidRDefault="00AB7400" w:rsidP="00AB7400">
            <w:pPr>
              <w:ind w:right="40"/>
              <w:jc w:val="center"/>
              <w:rPr>
                <w:sz w:val="18"/>
                <w:szCs w:val="18"/>
              </w:rPr>
            </w:pPr>
            <w:r w:rsidRPr="00A34889">
              <w:rPr>
                <w:color w:val="000000"/>
                <w:sz w:val="18"/>
                <w:szCs w:val="18"/>
              </w:rPr>
              <w:t>82.0%</w:t>
            </w:r>
          </w:p>
        </w:tc>
        <w:tc>
          <w:tcPr>
            <w:tcW w:w="851"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3DE378BD" w14:textId="77777777" w:rsidR="00AB7400" w:rsidRPr="00A34889" w:rsidRDefault="00AB7400" w:rsidP="00AB7400">
            <w:pPr>
              <w:ind w:right="40"/>
              <w:jc w:val="center"/>
              <w:rPr>
                <w:sz w:val="18"/>
                <w:szCs w:val="18"/>
              </w:rPr>
            </w:pPr>
            <w:r w:rsidRPr="00A34889">
              <w:rPr>
                <w:color w:val="000000"/>
                <w:sz w:val="18"/>
                <w:szCs w:val="18"/>
              </w:rPr>
              <w:t>82.7%</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5A9BC326" w14:textId="77777777" w:rsidR="00AB7400" w:rsidRPr="00A34889" w:rsidRDefault="00AB7400" w:rsidP="00AB7400">
            <w:pPr>
              <w:ind w:right="40"/>
              <w:jc w:val="center"/>
              <w:rPr>
                <w:sz w:val="18"/>
                <w:szCs w:val="18"/>
              </w:rPr>
            </w:pPr>
            <w:r w:rsidRPr="00A34889">
              <w:rPr>
                <w:color w:val="000000"/>
                <w:sz w:val="18"/>
                <w:szCs w:val="18"/>
              </w:rPr>
              <w:t>83.4%</w:t>
            </w:r>
          </w:p>
        </w:tc>
        <w:tc>
          <w:tcPr>
            <w:tcW w:w="850"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249A7680" w14:textId="77777777" w:rsidR="00AB7400" w:rsidRPr="00A34889" w:rsidRDefault="00AB7400" w:rsidP="00AB7400">
            <w:pPr>
              <w:ind w:right="40"/>
              <w:jc w:val="center"/>
              <w:rPr>
                <w:sz w:val="18"/>
                <w:szCs w:val="18"/>
              </w:rPr>
            </w:pPr>
            <w:r w:rsidRPr="00A34889">
              <w:rPr>
                <w:color w:val="000000"/>
                <w:sz w:val="18"/>
                <w:szCs w:val="18"/>
              </w:rPr>
              <w:t>84.1%</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54C0E357" w14:textId="77777777" w:rsidR="00AB7400" w:rsidRPr="00A34889" w:rsidRDefault="00AB7400" w:rsidP="00AB7400">
            <w:pPr>
              <w:ind w:right="40"/>
              <w:jc w:val="center"/>
              <w:rPr>
                <w:sz w:val="18"/>
                <w:szCs w:val="18"/>
              </w:rPr>
            </w:pPr>
            <w:r w:rsidRPr="00A34889">
              <w:rPr>
                <w:color w:val="000000"/>
                <w:sz w:val="18"/>
                <w:szCs w:val="18"/>
              </w:rPr>
              <w:t>84.8%</w:t>
            </w:r>
          </w:p>
        </w:tc>
        <w:tc>
          <w:tcPr>
            <w:tcW w:w="977"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06DE6E74" w14:textId="77777777" w:rsidR="00AB7400" w:rsidRPr="00A34889" w:rsidRDefault="00AB7400" w:rsidP="00AB7400">
            <w:pPr>
              <w:ind w:right="40"/>
              <w:jc w:val="center"/>
              <w:rPr>
                <w:sz w:val="18"/>
                <w:szCs w:val="18"/>
              </w:rPr>
            </w:pPr>
            <w:r w:rsidRPr="00A34889">
              <w:rPr>
                <w:color w:val="000000"/>
                <w:sz w:val="18"/>
                <w:szCs w:val="18"/>
              </w:rPr>
              <w:t>85.5%</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1E40168F" w14:textId="77777777" w:rsidR="00AB7400" w:rsidRPr="00A34889" w:rsidRDefault="00AB7400" w:rsidP="00AB7400">
            <w:pPr>
              <w:ind w:right="40"/>
              <w:jc w:val="center"/>
              <w:rPr>
                <w:sz w:val="18"/>
                <w:szCs w:val="18"/>
              </w:rPr>
            </w:pPr>
            <w:r w:rsidRPr="00A34889">
              <w:rPr>
                <w:color w:val="000000"/>
                <w:sz w:val="18"/>
                <w:szCs w:val="18"/>
              </w:rPr>
              <w:t>86.2%</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1BAE2B31" w14:textId="77777777" w:rsidR="00AB7400" w:rsidRPr="00A34889" w:rsidRDefault="00AB7400" w:rsidP="00AB7400">
            <w:pPr>
              <w:ind w:right="40"/>
              <w:jc w:val="center"/>
              <w:rPr>
                <w:sz w:val="18"/>
                <w:szCs w:val="18"/>
              </w:rPr>
            </w:pPr>
            <w:r w:rsidRPr="00A34889">
              <w:rPr>
                <w:color w:val="000000"/>
                <w:sz w:val="18"/>
                <w:szCs w:val="18"/>
              </w:rPr>
              <w:t>86.9%</w:t>
            </w:r>
          </w:p>
        </w:tc>
      </w:tr>
      <w:tr w:rsidR="00AB7400" w:rsidRPr="00A34889" w14:paraId="7C44E739" w14:textId="77777777" w:rsidTr="002F6798">
        <w:trPr>
          <w:trHeight w:val="28"/>
          <w:jc w:val="center"/>
        </w:trPr>
        <w:tc>
          <w:tcPr>
            <w:tcW w:w="988"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14:paraId="5340A34A" w14:textId="77777777" w:rsidR="00AB7400" w:rsidRPr="00A34889" w:rsidRDefault="00AB7400" w:rsidP="00AB7400">
            <w:pPr>
              <w:ind w:right="42"/>
              <w:jc w:val="center"/>
              <w:rPr>
                <w:sz w:val="18"/>
                <w:szCs w:val="18"/>
              </w:rPr>
            </w:pPr>
            <w:r w:rsidRPr="00A34889">
              <w:rPr>
                <w:sz w:val="18"/>
                <w:szCs w:val="18"/>
              </w:rPr>
              <w:t>Junín</w:t>
            </w:r>
          </w:p>
        </w:tc>
        <w:tc>
          <w:tcPr>
            <w:tcW w:w="708" w:type="dxa"/>
            <w:tcBorders>
              <w:top w:val="nil"/>
              <w:left w:val="single" w:sz="4" w:space="0" w:color="auto"/>
              <w:bottom w:val="single" w:sz="4" w:space="0" w:color="auto"/>
              <w:right w:val="single" w:sz="4" w:space="0" w:color="auto"/>
            </w:tcBorders>
            <w:shd w:val="clear" w:color="auto" w:fill="auto"/>
            <w:tcMar>
              <w:top w:w="0" w:type="dxa"/>
              <w:left w:w="0" w:type="dxa"/>
              <w:right w:w="0" w:type="dxa"/>
            </w:tcMar>
            <w:vAlign w:val="center"/>
          </w:tcPr>
          <w:p w14:paraId="71C53090" w14:textId="77777777" w:rsidR="00AB7400" w:rsidRPr="00A34889" w:rsidRDefault="00AB7400" w:rsidP="00AB7400">
            <w:pPr>
              <w:ind w:right="40"/>
              <w:jc w:val="center"/>
              <w:rPr>
                <w:sz w:val="18"/>
                <w:szCs w:val="18"/>
              </w:rPr>
            </w:pPr>
            <w:r w:rsidRPr="00A34889">
              <w:rPr>
                <w:color w:val="000000"/>
                <w:sz w:val="18"/>
                <w:szCs w:val="18"/>
              </w:rPr>
              <w:t>76.4%</w:t>
            </w:r>
          </w:p>
        </w:tc>
        <w:tc>
          <w:tcPr>
            <w:tcW w:w="567"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34E4E69F" w14:textId="77777777" w:rsidR="00AB7400" w:rsidRPr="00A34889" w:rsidRDefault="00AB7400" w:rsidP="00AB7400">
            <w:pPr>
              <w:ind w:right="40"/>
              <w:jc w:val="center"/>
              <w:rPr>
                <w:sz w:val="18"/>
                <w:szCs w:val="18"/>
              </w:rPr>
            </w:pPr>
            <w:r w:rsidRPr="00A34889">
              <w:rPr>
                <w:color w:val="000000"/>
                <w:sz w:val="18"/>
                <w:szCs w:val="18"/>
              </w:rPr>
              <w:t>77.0%</w:t>
            </w:r>
          </w:p>
        </w:tc>
        <w:tc>
          <w:tcPr>
            <w:tcW w:w="709" w:type="dxa"/>
            <w:gridSpan w:val="2"/>
            <w:tcBorders>
              <w:top w:val="nil"/>
              <w:left w:val="nil"/>
              <w:bottom w:val="single" w:sz="4" w:space="0" w:color="auto"/>
              <w:right w:val="single" w:sz="4" w:space="0" w:color="auto"/>
            </w:tcBorders>
            <w:shd w:val="clear" w:color="auto" w:fill="auto"/>
            <w:tcMar>
              <w:top w:w="0" w:type="dxa"/>
              <w:left w:w="0" w:type="dxa"/>
              <w:right w:w="0" w:type="dxa"/>
            </w:tcMar>
            <w:vAlign w:val="center"/>
          </w:tcPr>
          <w:p w14:paraId="4C70213A" w14:textId="77777777" w:rsidR="00AB7400" w:rsidRPr="00A34889" w:rsidRDefault="00AB7400" w:rsidP="00AB7400">
            <w:pPr>
              <w:ind w:right="40"/>
              <w:jc w:val="center"/>
              <w:rPr>
                <w:sz w:val="18"/>
                <w:szCs w:val="18"/>
              </w:rPr>
            </w:pPr>
            <w:r w:rsidRPr="00A34889">
              <w:rPr>
                <w:color w:val="000000"/>
                <w:sz w:val="18"/>
                <w:szCs w:val="18"/>
              </w:rPr>
              <w:t>77.6%</w:t>
            </w:r>
          </w:p>
        </w:tc>
        <w:tc>
          <w:tcPr>
            <w:tcW w:w="724"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04B78225" w14:textId="77777777" w:rsidR="00AB7400" w:rsidRPr="00A34889" w:rsidRDefault="00AB7400" w:rsidP="00AB7400">
            <w:pPr>
              <w:ind w:right="40"/>
              <w:jc w:val="center"/>
              <w:rPr>
                <w:sz w:val="18"/>
                <w:szCs w:val="18"/>
              </w:rPr>
            </w:pPr>
            <w:r w:rsidRPr="00A34889">
              <w:rPr>
                <w:color w:val="000000"/>
                <w:sz w:val="18"/>
                <w:szCs w:val="18"/>
              </w:rPr>
              <w:t>78.2%</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0F087147" w14:textId="77777777" w:rsidR="00AB7400" w:rsidRPr="00A34889" w:rsidRDefault="00AB7400" w:rsidP="00AB7400">
            <w:pPr>
              <w:ind w:right="40"/>
              <w:jc w:val="center"/>
              <w:rPr>
                <w:sz w:val="18"/>
                <w:szCs w:val="18"/>
              </w:rPr>
            </w:pPr>
            <w:r w:rsidRPr="00A34889">
              <w:rPr>
                <w:color w:val="000000"/>
                <w:sz w:val="18"/>
                <w:szCs w:val="18"/>
              </w:rPr>
              <w:t>78.8%</w:t>
            </w:r>
          </w:p>
        </w:tc>
        <w:tc>
          <w:tcPr>
            <w:tcW w:w="708"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51EE6E3C" w14:textId="77777777" w:rsidR="00AB7400" w:rsidRPr="00A34889" w:rsidRDefault="00AB7400" w:rsidP="00AB7400">
            <w:pPr>
              <w:ind w:right="40"/>
              <w:jc w:val="center"/>
              <w:rPr>
                <w:sz w:val="18"/>
                <w:szCs w:val="18"/>
              </w:rPr>
            </w:pPr>
            <w:r w:rsidRPr="00A34889">
              <w:rPr>
                <w:color w:val="000000"/>
                <w:sz w:val="18"/>
                <w:szCs w:val="18"/>
              </w:rPr>
              <w:t>79.4%</w:t>
            </w:r>
          </w:p>
        </w:tc>
        <w:tc>
          <w:tcPr>
            <w:tcW w:w="851"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4307CB8A" w14:textId="77777777" w:rsidR="00AB7400" w:rsidRPr="00A34889" w:rsidRDefault="00AB7400" w:rsidP="00AB7400">
            <w:pPr>
              <w:ind w:right="40"/>
              <w:jc w:val="center"/>
              <w:rPr>
                <w:sz w:val="18"/>
                <w:szCs w:val="18"/>
              </w:rPr>
            </w:pPr>
            <w:r w:rsidRPr="00A34889">
              <w:rPr>
                <w:color w:val="000000"/>
                <w:sz w:val="18"/>
                <w:szCs w:val="18"/>
              </w:rPr>
              <w:t>79.9%</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1D183B83" w14:textId="77777777" w:rsidR="00AB7400" w:rsidRPr="00A34889" w:rsidRDefault="00AB7400" w:rsidP="00AB7400">
            <w:pPr>
              <w:ind w:right="40"/>
              <w:jc w:val="center"/>
              <w:rPr>
                <w:sz w:val="18"/>
                <w:szCs w:val="18"/>
              </w:rPr>
            </w:pPr>
            <w:r w:rsidRPr="00A34889">
              <w:rPr>
                <w:color w:val="000000"/>
                <w:sz w:val="18"/>
                <w:szCs w:val="18"/>
              </w:rPr>
              <w:t>80.5%</w:t>
            </w:r>
          </w:p>
        </w:tc>
        <w:tc>
          <w:tcPr>
            <w:tcW w:w="850"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45AFC3EA" w14:textId="77777777" w:rsidR="00AB7400" w:rsidRPr="00A34889" w:rsidRDefault="00AB7400" w:rsidP="00AB7400">
            <w:pPr>
              <w:ind w:right="40"/>
              <w:jc w:val="center"/>
              <w:rPr>
                <w:sz w:val="18"/>
                <w:szCs w:val="18"/>
              </w:rPr>
            </w:pPr>
            <w:r w:rsidRPr="00A34889">
              <w:rPr>
                <w:color w:val="000000"/>
                <w:sz w:val="18"/>
                <w:szCs w:val="18"/>
              </w:rPr>
              <w:t>81.1%</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02FBD21C" w14:textId="77777777" w:rsidR="00AB7400" w:rsidRPr="00A34889" w:rsidRDefault="00AB7400" w:rsidP="00AB7400">
            <w:pPr>
              <w:ind w:right="40"/>
              <w:jc w:val="center"/>
              <w:rPr>
                <w:sz w:val="18"/>
                <w:szCs w:val="18"/>
              </w:rPr>
            </w:pPr>
            <w:r w:rsidRPr="00A34889">
              <w:rPr>
                <w:color w:val="000000"/>
                <w:sz w:val="18"/>
                <w:szCs w:val="18"/>
              </w:rPr>
              <w:t>81.7%</w:t>
            </w:r>
          </w:p>
        </w:tc>
        <w:tc>
          <w:tcPr>
            <w:tcW w:w="977"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11B83771" w14:textId="77777777" w:rsidR="00AB7400" w:rsidRPr="00A34889" w:rsidRDefault="00AB7400" w:rsidP="00AB7400">
            <w:pPr>
              <w:ind w:right="40"/>
              <w:jc w:val="center"/>
              <w:rPr>
                <w:sz w:val="18"/>
                <w:szCs w:val="18"/>
              </w:rPr>
            </w:pPr>
            <w:r w:rsidRPr="00A34889">
              <w:rPr>
                <w:color w:val="000000"/>
                <w:sz w:val="18"/>
                <w:szCs w:val="18"/>
              </w:rPr>
              <w:t>82.3%</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6333B787" w14:textId="77777777" w:rsidR="00AB7400" w:rsidRPr="00A34889" w:rsidRDefault="00AB7400" w:rsidP="00AB7400">
            <w:pPr>
              <w:ind w:right="40"/>
              <w:jc w:val="center"/>
              <w:rPr>
                <w:sz w:val="18"/>
                <w:szCs w:val="18"/>
              </w:rPr>
            </w:pPr>
            <w:r w:rsidRPr="00A34889">
              <w:rPr>
                <w:color w:val="000000"/>
                <w:sz w:val="18"/>
                <w:szCs w:val="18"/>
              </w:rPr>
              <w:t>82.9%</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52149FD7" w14:textId="77777777" w:rsidR="00AB7400" w:rsidRPr="00A34889" w:rsidRDefault="00AB7400" w:rsidP="00AB7400">
            <w:pPr>
              <w:ind w:right="40"/>
              <w:jc w:val="center"/>
              <w:rPr>
                <w:sz w:val="18"/>
                <w:szCs w:val="18"/>
              </w:rPr>
            </w:pPr>
            <w:r w:rsidRPr="00A34889">
              <w:rPr>
                <w:color w:val="000000"/>
                <w:sz w:val="18"/>
                <w:szCs w:val="18"/>
              </w:rPr>
              <w:t>83.5%</w:t>
            </w:r>
          </w:p>
        </w:tc>
      </w:tr>
      <w:tr w:rsidR="00AB7400" w:rsidRPr="00A34889" w14:paraId="2EF20B71" w14:textId="77777777" w:rsidTr="002F6798">
        <w:trPr>
          <w:trHeight w:val="28"/>
          <w:jc w:val="center"/>
        </w:trPr>
        <w:tc>
          <w:tcPr>
            <w:tcW w:w="988"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14:paraId="7A677A07" w14:textId="77777777" w:rsidR="00AB7400" w:rsidRPr="00A34889" w:rsidRDefault="00AB7400" w:rsidP="00AB7400">
            <w:pPr>
              <w:ind w:right="42"/>
              <w:jc w:val="center"/>
              <w:rPr>
                <w:sz w:val="18"/>
                <w:szCs w:val="18"/>
              </w:rPr>
            </w:pPr>
            <w:r w:rsidRPr="00A34889">
              <w:rPr>
                <w:sz w:val="18"/>
                <w:szCs w:val="18"/>
              </w:rPr>
              <w:t>La Libertad</w:t>
            </w:r>
          </w:p>
        </w:tc>
        <w:tc>
          <w:tcPr>
            <w:tcW w:w="708" w:type="dxa"/>
            <w:tcBorders>
              <w:top w:val="nil"/>
              <w:left w:val="single" w:sz="4" w:space="0" w:color="auto"/>
              <w:bottom w:val="single" w:sz="4" w:space="0" w:color="auto"/>
              <w:right w:val="single" w:sz="4" w:space="0" w:color="auto"/>
            </w:tcBorders>
            <w:shd w:val="clear" w:color="auto" w:fill="auto"/>
            <w:tcMar>
              <w:top w:w="0" w:type="dxa"/>
              <w:left w:w="0" w:type="dxa"/>
              <w:right w:w="0" w:type="dxa"/>
            </w:tcMar>
            <w:vAlign w:val="center"/>
          </w:tcPr>
          <w:p w14:paraId="6EC1565A" w14:textId="77777777" w:rsidR="00AB7400" w:rsidRPr="00A34889" w:rsidRDefault="00AB7400" w:rsidP="00AB7400">
            <w:pPr>
              <w:ind w:right="40"/>
              <w:jc w:val="center"/>
              <w:rPr>
                <w:sz w:val="18"/>
                <w:szCs w:val="18"/>
              </w:rPr>
            </w:pPr>
            <w:r w:rsidRPr="00A34889">
              <w:rPr>
                <w:color w:val="000000"/>
                <w:sz w:val="18"/>
                <w:szCs w:val="18"/>
              </w:rPr>
              <w:t>80.1%</w:t>
            </w:r>
          </w:p>
        </w:tc>
        <w:tc>
          <w:tcPr>
            <w:tcW w:w="567"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0A1AA59F" w14:textId="77777777" w:rsidR="00AB7400" w:rsidRPr="00A34889" w:rsidRDefault="00AB7400" w:rsidP="00AB7400">
            <w:pPr>
              <w:ind w:right="40"/>
              <w:jc w:val="center"/>
              <w:rPr>
                <w:sz w:val="18"/>
                <w:szCs w:val="18"/>
              </w:rPr>
            </w:pPr>
            <w:r w:rsidRPr="00A34889">
              <w:rPr>
                <w:color w:val="000000"/>
                <w:sz w:val="18"/>
                <w:szCs w:val="18"/>
              </w:rPr>
              <w:t>81.1%</w:t>
            </w:r>
          </w:p>
        </w:tc>
        <w:tc>
          <w:tcPr>
            <w:tcW w:w="709" w:type="dxa"/>
            <w:gridSpan w:val="2"/>
            <w:tcBorders>
              <w:top w:val="nil"/>
              <w:left w:val="nil"/>
              <w:bottom w:val="single" w:sz="4" w:space="0" w:color="auto"/>
              <w:right w:val="single" w:sz="4" w:space="0" w:color="auto"/>
            </w:tcBorders>
            <w:shd w:val="clear" w:color="auto" w:fill="auto"/>
            <w:tcMar>
              <w:top w:w="0" w:type="dxa"/>
              <w:left w:w="0" w:type="dxa"/>
              <w:right w:w="0" w:type="dxa"/>
            </w:tcMar>
            <w:vAlign w:val="center"/>
          </w:tcPr>
          <w:p w14:paraId="3B508008" w14:textId="77777777" w:rsidR="00AB7400" w:rsidRPr="00A34889" w:rsidRDefault="00AB7400" w:rsidP="00AB7400">
            <w:pPr>
              <w:ind w:right="40"/>
              <w:jc w:val="center"/>
              <w:rPr>
                <w:sz w:val="18"/>
                <w:szCs w:val="18"/>
              </w:rPr>
            </w:pPr>
            <w:r w:rsidRPr="00A34889">
              <w:rPr>
                <w:color w:val="000000"/>
                <w:sz w:val="18"/>
                <w:szCs w:val="18"/>
              </w:rPr>
              <w:t>82.2%</w:t>
            </w:r>
          </w:p>
        </w:tc>
        <w:tc>
          <w:tcPr>
            <w:tcW w:w="724"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1A4C8062" w14:textId="77777777" w:rsidR="00AB7400" w:rsidRPr="00A34889" w:rsidRDefault="00AB7400" w:rsidP="00AB7400">
            <w:pPr>
              <w:ind w:right="40"/>
              <w:jc w:val="center"/>
              <w:rPr>
                <w:sz w:val="18"/>
                <w:szCs w:val="18"/>
              </w:rPr>
            </w:pPr>
            <w:r w:rsidRPr="00A34889">
              <w:rPr>
                <w:color w:val="000000"/>
                <w:sz w:val="18"/>
                <w:szCs w:val="18"/>
              </w:rPr>
              <w:t>83.3%</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03E60267" w14:textId="77777777" w:rsidR="00AB7400" w:rsidRPr="00A34889" w:rsidRDefault="00AB7400" w:rsidP="00AB7400">
            <w:pPr>
              <w:ind w:right="40"/>
              <w:jc w:val="center"/>
              <w:rPr>
                <w:sz w:val="18"/>
                <w:szCs w:val="18"/>
              </w:rPr>
            </w:pPr>
            <w:r w:rsidRPr="00A34889">
              <w:rPr>
                <w:color w:val="000000"/>
                <w:sz w:val="18"/>
                <w:szCs w:val="18"/>
              </w:rPr>
              <w:t>84.3%</w:t>
            </w:r>
          </w:p>
        </w:tc>
        <w:tc>
          <w:tcPr>
            <w:tcW w:w="708"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29F6D1E2" w14:textId="77777777" w:rsidR="00AB7400" w:rsidRPr="00A34889" w:rsidRDefault="00AB7400" w:rsidP="00AB7400">
            <w:pPr>
              <w:ind w:right="40"/>
              <w:jc w:val="center"/>
              <w:rPr>
                <w:sz w:val="18"/>
                <w:szCs w:val="18"/>
              </w:rPr>
            </w:pPr>
            <w:r w:rsidRPr="00A34889">
              <w:rPr>
                <w:color w:val="000000"/>
                <w:sz w:val="18"/>
                <w:szCs w:val="18"/>
              </w:rPr>
              <w:t>85.4%</w:t>
            </w:r>
          </w:p>
        </w:tc>
        <w:tc>
          <w:tcPr>
            <w:tcW w:w="851"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7CDE81DF" w14:textId="77777777" w:rsidR="00AB7400" w:rsidRPr="00A34889" w:rsidRDefault="00AB7400" w:rsidP="00AB7400">
            <w:pPr>
              <w:ind w:right="40"/>
              <w:jc w:val="center"/>
              <w:rPr>
                <w:sz w:val="18"/>
                <w:szCs w:val="18"/>
              </w:rPr>
            </w:pPr>
            <w:r w:rsidRPr="00A34889">
              <w:rPr>
                <w:color w:val="000000"/>
                <w:sz w:val="18"/>
                <w:szCs w:val="18"/>
              </w:rPr>
              <w:t>86.5%</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7F293FBE" w14:textId="77777777" w:rsidR="00AB7400" w:rsidRPr="00A34889" w:rsidRDefault="00AB7400" w:rsidP="00AB7400">
            <w:pPr>
              <w:ind w:right="40"/>
              <w:jc w:val="center"/>
              <w:rPr>
                <w:sz w:val="18"/>
                <w:szCs w:val="18"/>
              </w:rPr>
            </w:pPr>
            <w:r w:rsidRPr="00A34889">
              <w:rPr>
                <w:color w:val="000000"/>
                <w:sz w:val="18"/>
                <w:szCs w:val="18"/>
              </w:rPr>
              <w:t>87.6%</w:t>
            </w:r>
          </w:p>
        </w:tc>
        <w:tc>
          <w:tcPr>
            <w:tcW w:w="850"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6C7F666A" w14:textId="77777777" w:rsidR="00AB7400" w:rsidRPr="00A34889" w:rsidRDefault="00AB7400" w:rsidP="00AB7400">
            <w:pPr>
              <w:ind w:right="40"/>
              <w:jc w:val="center"/>
              <w:rPr>
                <w:sz w:val="18"/>
                <w:szCs w:val="18"/>
              </w:rPr>
            </w:pPr>
            <w:r w:rsidRPr="00A34889">
              <w:rPr>
                <w:color w:val="000000"/>
                <w:sz w:val="18"/>
                <w:szCs w:val="18"/>
              </w:rPr>
              <w:t>88.6%</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6E88DD3A" w14:textId="77777777" w:rsidR="00AB7400" w:rsidRPr="00A34889" w:rsidRDefault="00AB7400" w:rsidP="00AB7400">
            <w:pPr>
              <w:ind w:right="40"/>
              <w:jc w:val="center"/>
              <w:rPr>
                <w:sz w:val="18"/>
                <w:szCs w:val="18"/>
              </w:rPr>
            </w:pPr>
            <w:r w:rsidRPr="00A34889">
              <w:rPr>
                <w:color w:val="000000"/>
                <w:sz w:val="18"/>
                <w:szCs w:val="18"/>
              </w:rPr>
              <w:t>89.7%</w:t>
            </w:r>
          </w:p>
        </w:tc>
        <w:tc>
          <w:tcPr>
            <w:tcW w:w="977"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139BE97E" w14:textId="77777777" w:rsidR="00AB7400" w:rsidRPr="00A34889" w:rsidRDefault="00AB7400" w:rsidP="00AB7400">
            <w:pPr>
              <w:ind w:right="40"/>
              <w:jc w:val="center"/>
              <w:rPr>
                <w:sz w:val="18"/>
                <w:szCs w:val="18"/>
              </w:rPr>
            </w:pPr>
            <w:r w:rsidRPr="00A34889">
              <w:rPr>
                <w:color w:val="000000"/>
                <w:sz w:val="18"/>
                <w:szCs w:val="18"/>
              </w:rPr>
              <w:t>90.8%</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5F593E25" w14:textId="77777777" w:rsidR="00AB7400" w:rsidRPr="00A34889" w:rsidRDefault="00AB7400" w:rsidP="00AB7400">
            <w:pPr>
              <w:ind w:right="40"/>
              <w:jc w:val="center"/>
              <w:rPr>
                <w:sz w:val="18"/>
                <w:szCs w:val="18"/>
              </w:rPr>
            </w:pPr>
            <w:r w:rsidRPr="00A34889">
              <w:rPr>
                <w:color w:val="000000"/>
                <w:sz w:val="18"/>
                <w:szCs w:val="18"/>
              </w:rPr>
              <w:t>91.8%</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7DB1F432" w14:textId="77777777" w:rsidR="00AB7400" w:rsidRPr="00A34889" w:rsidRDefault="00AB7400" w:rsidP="00AB7400">
            <w:pPr>
              <w:ind w:right="40"/>
              <w:jc w:val="center"/>
              <w:rPr>
                <w:sz w:val="18"/>
                <w:szCs w:val="18"/>
              </w:rPr>
            </w:pPr>
            <w:r w:rsidRPr="00A34889">
              <w:rPr>
                <w:color w:val="000000"/>
                <w:sz w:val="18"/>
                <w:szCs w:val="18"/>
              </w:rPr>
              <w:t>92.9%</w:t>
            </w:r>
          </w:p>
        </w:tc>
      </w:tr>
      <w:tr w:rsidR="00AB7400" w:rsidRPr="00A34889" w14:paraId="01F97334" w14:textId="77777777" w:rsidTr="002F6798">
        <w:trPr>
          <w:trHeight w:val="28"/>
          <w:jc w:val="center"/>
        </w:trPr>
        <w:tc>
          <w:tcPr>
            <w:tcW w:w="988"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14:paraId="16ADA979" w14:textId="77777777" w:rsidR="00AB7400" w:rsidRPr="00A34889" w:rsidRDefault="00AB7400" w:rsidP="00AB7400">
            <w:pPr>
              <w:ind w:right="42"/>
              <w:jc w:val="center"/>
              <w:rPr>
                <w:sz w:val="18"/>
                <w:szCs w:val="18"/>
              </w:rPr>
            </w:pPr>
            <w:r w:rsidRPr="00A34889">
              <w:rPr>
                <w:sz w:val="18"/>
                <w:szCs w:val="18"/>
              </w:rPr>
              <w:t>Lambayeque</w:t>
            </w:r>
          </w:p>
        </w:tc>
        <w:tc>
          <w:tcPr>
            <w:tcW w:w="708" w:type="dxa"/>
            <w:tcBorders>
              <w:top w:val="nil"/>
              <w:left w:val="single" w:sz="4" w:space="0" w:color="auto"/>
              <w:bottom w:val="single" w:sz="4" w:space="0" w:color="auto"/>
              <w:right w:val="single" w:sz="4" w:space="0" w:color="auto"/>
            </w:tcBorders>
            <w:shd w:val="clear" w:color="auto" w:fill="auto"/>
            <w:tcMar>
              <w:top w:w="0" w:type="dxa"/>
              <w:left w:w="0" w:type="dxa"/>
              <w:right w:w="0" w:type="dxa"/>
            </w:tcMar>
            <w:vAlign w:val="center"/>
          </w:tcPr>
          <w:p w14:paraId="1F4B3C02" w14:textId="77777777" w:rsidR="00AB7400" w:rsidRPr="00A34889" w:rsidRDefault="00AB7400" w:rsidP="00AB7400">
            <w:pPr>
              <w:ind w:right="40"/>
              <w:jc w:val="center"/>
              <w:rPr>
                <w:sz w:val="18"/>
                <w:szCs w:val="18"/>
              </w:rPr>
            </w:pPr>
            <w:r w:rsidRPr="00A34889">
              <w:rPr>
                <w:color w:val="000000"/>
                <w:sz w:val="18"/>
                <w:szCs w:val="18"/>
              </w:rPr>
              <w:t>79.4%</w:t>
            </w:r>
          </w:p>
        </w:tc>
        <w:tc>
          <w:tcPr>
            <w:tcW w:w="567"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2449E348" w14:textId="77777777" w:rsidR="00AB7400" w:rsidRPr="00A34889" w:rsidRDefault="00AB7400" w:rsidP="00AB7400">
            <w:pPr>
              <w:ind w:right="40"/>
              <w:jc w:val="center"/>
              <w:rPr>
                <w:sz w:val="18"/>
                <w:szCs w:val="18"/>
              </w:rPr>
            </w:pPr>
            <w:r w:rsidRPr="00A34889">
              <w:rPr>
                <w:color w:val="000000"/>
                <w:sz w:val="18"/>
                <w:szCs w:val="18"/>
              </w:rPr>
              <w:t>80.2%</w:t>
            </w:r>
          </w:p>
        </w:tc>
        <w:tc>
          <w:tcPr>
            <w:tcW w:w="709" w:type="dxa"/>
            <w:gridSpan w:val="2"/>
            <w:tcBorders>
              <w:top w:val="nil"/>
              <w:left w:val="nil"/>
              <w:bottom w:val="single" w:sz="4" w:space="0" w:color="auto"/>
              <w:right w:val="single" w:sz="4" w:space="0" w:color="auto"/>
            </w:tcBorders>
            <w:shd w:val="clear" w:color="auto" w:fill="auto"/>
            <w:tcMar>
              <w:top w:w="0" w:type="dxa"/>
              <w:left w:w="0" w:type="dxa"/>
              <w:right w:w="0" w:type="dxa"/>
            </w:tcMar>
            <w:vAlign w:val="center"/>
          </w:tcPr>
          <w:p w14:paraId="41A110BB" w14:textId="77777777" w:rsidR="00AB7400" w:rsidRPr="00A34889" w:rsidRDefault="00AB7400" w:rsidP="00AB7400">
            <w:pPr>
              <w:ind w:right="40"/>
              <w:jc w:val="center"/>
              <w:rPr>
                <w:sz w:val="18"/>
                <w:szCs w:val="18"/>
              </w:rPr>
            </w:pPr>
            <w:r w:rsidRPr="00A34889">
              <w:rPr>
                <w:color w:val="000000"/>
                <w:sz w:val="18"/>
                <w:szCs w:val="18"/>
              </w:rPr>
              <w:t>81.0%</w:t>
            </w:r>
          </w:p>
        </w:tc>
        <w:tc>
          <w:tcPr>
            <w:tcW w:w="724"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5B0BAC06" w14:textId="77777777" w:rsidR="00AB7400" w:rsidRPr="00A34889" w:rsidRDefault="00AB7400" w:rsidP="00AB7400">
            <w:pPr>
              <w:ind w:right="40"/>
              <w:jc w:val="center"/>
              <w:rPr>
                <w:sz w:val="18"/>
                <w:szCs w:val="18"/>
              </w:rPr>
            </w:pPr>
            <w:r w:rsidRPr="00A34889">
              <w:rPr>
                <w:color w:val="000000"/>
                <w:sz w:val="18"/>
                <w:szCs w:val="18"/>
              </w:rPr>
              <w:t>81.8%</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69D35711" w14:textId="77777777" w:rsidR="00AB7400" w:rsidRPr="00A34889" w:rsidRDefault="00AB7400" w:rsidP="00AB7400">
            <w:pPr>
              <w:ind w:right="40"/>
              <w:jc w:val="center"/>
              <w:rPr>
                <w:sz w:val="18"/>
                <w:szCs w:val="18"/>
              </w:rPr>
            </w:pPr>
            <w:r w:rsidRPr="00A34889">
              <w:rPr>
                <w:color w:val="000000"/>
                <w:sz w:val="18"/>
                <w:szCs w:val="18"/>
              </w:rPr>
              <w:t>82.7%</w:t>
            </w:r>
          </w:p>
        </w:tc>
        <w:tc>
          <w:tcPr>
            <w:tcW w:w="708"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6BC00ECD" w14:textId="77777777" w:rsidR="00AB7400" w:rsidRPr="00A34889" w:rsidRDefault="00AB7400" w:rsidP="00AB7400">
            <w:pPr>
              <w:ind w:right="40"/>
              <w:jc w:val="center"/>
              <w:rPr>
                <w:sz w:val="18"/>
                <w:szCs w:val="18"/>
              </w:rPr>
            </w:pPr>
            <w:r w:rsidRPr="00A34889">
              <w:rPr>
                <w:color w:val="000000"/>
                <w:sz w:val="18"/>
                <w:szCs w:val="18"/>
              </w:rPr>
              <w:t>83.5%</w:t>
            </w:r>
          </w:p>
        </w:tc>
        <w:tc>
          <w:tcPr>
            <w:tcW w:w="851"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4204B054" w14:textId="77777777" w:rsidR="00AB7400" w:rsidRPr="00A34889" w:rsidRDefault="00AB7400" w:rsidP="00AB7400">
            <w:pPr>
              <w:ind w:right="40"/>
              <w:jc w:val="center"/>
              <w:rPr>
                <w:sz w:val="18"/>
                <w:szCs w:val="18"/>
              </w:rPr>
            </w:pPr>
            <w:r w:rsidRPr="00A34889">
              <w:rPr>
                <w:color w:val="000000"/>
                <w:sz w:val="18"/>
                <w:szCs w:val="18"/>
              </w:rPr>
              <w:t>84.3%</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48ED690C" w14:textId="77777777" w:rsidR="00AB7400" w:rsidRPr="00A34889" w:rsidRDefault="00AB7400" w:rsidP="00AB7400">
            <w:pPr>
              <w:ind w:right="40"/>
              <w:jc w:val="center"/>
              <w:rPr>
                <w:sz w:val="18"/>
                <w:szCs w:val="18"/>
              </w:rPr>
            </w:pPr>
            <w:r w:rsidRPr="00A34889">
              <w:rPr>
                <w:color w:val="000000"/>
                <w:sz w:val="18"/>
                <w:szCs w:val="18"/>
              </w:rPr>
              <w:t>85.1%</w:t>
            </w:r>
          </w:p>
        </w:tc>
        <w:tc>
          <w:tcPr>
            <w:tcW w:w="850"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56E3C5BA" w14:textId="77777777" w:rsidR="00AB7400" w:rsidRPr="00A34889" w:rsidRDefault="00AB7400" w:rsidP="00AB7400">
            <w:pPr>
              <w:ind w:right="40"/>
              <w:jc w:val="center"/>
              <w:rPr>
                <w:sz w:val="18"/>
                <w:szCs w:val="18"/>
              </w:rPr>
            </w:pPr>
            <w:r w:rsidRPr="00A34889">
              <w:rPr>
                <w:color w:val="000000"/>
                <w:sz w:val="18"/>
                <w:szCs w:val="18"/>
              </w:rPr>
              <w:t>86.0%</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7B255EA3" w14:textId="77777777" w:rsidR="00AB7400" w:rsidRPr="00A34889" w:rsidRDefault="00AB7400" w:rsidP="00AB7400">
            <w:pPr>
              <w:ind w:right="40"/>
              <w:jc w:val="center"/>
              <w:rPr>
                <w:sz w:val="18"/>
                <w:szCs w:val="18"/>
              </w:rPr>
            </w:pPr>
            <w:r w:rsidRPr="00A34889">
              <w:rPr>
                <w:color w:val="000000"/>
                <w:sz w:val="18"/>
                <w:szCs w:val="18"/>
              </w:rPr>
              <w:t>86.8%</w:t>
            </w:r>
          </w:p>
        </w:tc>
        <w:tc>
          <w:tcPr>
            <w:tcW w:w="977"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63AC8CE6" w14:textId="77777777" w:rsidR="00AB7400" w:rsidRPr="00A34889" w:rsidRDefault="00AB7400" w:rsidP="00AB7400">
            <w:pPr>
              <w:ind w:right="40"/>
              <w:jc w:val="center"/>
              <w:rPr>
                <w:sz w:val="18"/>
                <w:szCs w:val="18"/>
              </w:rPr>
            </w:pPr>
            <w:r w:rsidRPr="00A34889">
              <w:rPr>
                <w:color w:val="000000"/>
                <w:sz w:val="18"/>
                <w:szCs w:val="18"/>
              </w:rPr>
              <w:t>87.6%</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6DA62CCB" w14:textId="77777777" w:rsidR="00AB7400" w:rsidRPr="00A34889" w:rsidRDefault="00AB7400" w:rsidP="00AB7400">
            <w:pPr>
              <w:ind w:right="40"/>
              <w:jc w:val="center"/>
              <w:rPr>
                <w:sz w:val="18"/>
                <w:szCs w:val="18"/>
              </w:rPr>
            </w:pPr>
            <w:r w:rsidRPr="00A34889">
              <w:rPr>
                <w:color w:val="000000"/>
                <w:sz w:val="18"/>
                <w:szCs w:val="18"/>
              </w:rPr>
              <w:t>88.4%</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1B114E67" w14:textId="77777777" w:rsidR="00AB7400" w:rsidRPr="00A34889" w:rsidRDefault="00AB7400" w:rsidP="00AB7400">
            <w:pPr>
              <w:ind w:right="40"/>
              <w:jc w:val="center"/>
              <w:rPr>
                <w:sz w:val="18"/>
                <w:szCs w:val="18"/>
              </w:rPr>
            </w:pPr>
            <w:r w:rsidRPr="00A34889">
              <w:rPr>
                <w:color w:val="000000"/>
                <w:sz w:val="18"/>
                <w:szCs w:val="18"/>
              </w:rPr>
              <w:t>89.3%</w:t>
            </w:r>
          </w:p>
        </w:tc>
      </w:tr>
      <w:tr w:rsidR="00AB7400" w:rsidRPr="00A34889" w14:paraId="3A676D54" w14:textId="77777777" w:rsidTr="002F6798">
        <w:trPr>
          <w:trHeight w:val="28"/>
          <w:jc w:val="center"/>
        </w:trPr>
        <w:tc>
          <w:tcPr>
            <w:tcW w:w="988"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14:paraId="59C544B1" w14:textId="77777777" w:rsidR="00AB7400" w:rsidRPr="00A34889" w:rsidRDefault="00AB7400" w:rsidP="00AB7400">
            <w:pPr>
              <w:ind w:right="42"/>
              <w:jc w:val="center"/>
              <w:rPr>
                <w:sz w:val="18"/>
                <w:szCs w:val="18"/>
              </w:rPr>
            </w:pPr>
            <w:r w:rsidRPr="00A34889">
              <w:rPr>
                <w:sz w:val="18"/>
                <w:szCs w:val="18"/>
              </w:rPr>
              <w:lastRenderedPageBreak/>
              <w:t>Lima*</w:t>
            </w:r>
          </w:p>
        </w:tc>
        <w:tc>
          <w:tcPr>
            <w:tcW w:w="708" w:type="dxa"/>
            <w:tcBorders>
              <w:top w:val="nil"/>
              <w:left w:val="single" w:sz="4" w:space="0" w:color="auto"/>
              <w:bottom w:val="single" w:sz="4" w:space="0" w:color="auto"/>
              <w:right w:val="single" w:sz="4" w:space="0" w:color="auto"/>
            </w:tcBorders>
            <w:shd w:val="clear" w:color="auto" w:fill="auto"/>
            <w:tcMar>
              <w:top w:w="0" w:type="dxa"/>
              <w:left w:w="0" w:type="dxa"/>
              <w:right w:w="0" w:type="dxa"/>
            </w:tcMar>
            <w:vAlign w:val="center"/>
          </w:tcPr>
          <w:p w14:paraId="7FE919FC" w14:textId="77777777" w:rsidR="00AB7400" w:rsidRPr="00A34889" w:rsidRDefault="00AB7400" w:rsidP="00AB7400">
            <w:pPr>
              <w:ind w:right="40"/>
              <w:jc w:val="center"/>
              <w:rPr>
                <w:sz w:val="18"/>
                <w:szCs w:val="18"/>
              </w:rPr>
            </w:pPr>
            <w:r w:rsidRPr="00A34889">
              <w:rPr>
                <w:color w:val="000000"/>
                <w:sz w:val="18"/>
                <w:szCs w:val="18"/>
              </w:rPr>
              <w:t>84.6%</w:t>
            </w:r>
          </w:p>
        </w:tc>
        <w:tc>
          <w:tcPr>
            <w:tcW w:w="567"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2C96C7AB" w14:textId="77777777" w:rsidR="00AB7400" w:rsidRPr="00A34889" w:rsidRDefault="00AB7400" w:rsidP="00AB7400">
            <w:pPr>
              <w:ind w:right="40"/>
              <w:jc w:val="center"/>
              <w:rPr>
                <w:sz w:val="18"/>
                <w:szCs w:val="18"/>
              </w:rPr>
            </w:pPr>
            <w:r w:rsidRPr="00A34889">
              <w:rPr>
                <w:color w:val="000000"/>
                <w:sz w:val="18"/>
                <w:szCs w:val="18"/>
              </w:rPr>
              <w:t>85.4%</w:t>
            </w:r>
          </w:p>
        </w:tc>
        <w:tc>
          <w:tcPr>
            <w:tcW w:w="709" w:type="dxa"/>
            <w:gridSpan w:val="2"/>
            <w:tcBorders>
              <w:top w:val="nil"/>
              <w:left w:val="nil"/>
              <w:bottom w:val="single" w:sz="4" w:space="0" w:color="auto"/>
              <w:right w:val="single" w:sz="4" w:space="0" w:color="auto"/>
            </w:tcBorders>
            <w:shd w:val="clear" w:color="auto" w:fill="auto"/>
            <w:tcMar>
              <w:top w:w="0" w:type="dxa"/>
              <w:left w:w="0" w:type="dxa"/>
              <w:right w:w="0" w:type="dxa"/>
            </w:tcMar>
            <w:vAlign w:val="center"/>
          </w:tcPr>
          <w:p w14:paraId="2F76ACFC" w14:textId="77777777" w:rsidR="00AB7400" w:rsidRPr="00A34889" w:rsidRDefault="00AB7400" w:rsidP="00AB7400">
            <w:pPr>
              <w:ind w:right="40"/>
              <w:jc w:val="center"/>
              <w:rPr>
                <w:sz w:val="18"/>
                <w:szCs w:val="18"/>
              </w:rPr>
            </w:pPr>
            <w:r w:rsidRPr="00A34889">
              <w:rPr>
                <w:color w:val="000000"/>
                <w:sz w:val="18"/>
                <w:szCs w:val="18"/>
              </w:rPr>
              <w:t>86.1%</w:t>
            </w:r>
          </w:p>
        </w:tc>
        <w:tc>
          <w:tcPr>
            <w:tcW w:w="724"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76D70C6C" w14:textId="77777777" w:rsidR="00AB7400" w:rsidRPr="00A34889" w:rsidRDefault="00AB7400" w:rsidP="00AB7400">
            <w:pPr>
              <w:ind w:right="40"/>
              <w:jc w:val="center"/>
              <w:rPr>
                <w:sz w:val="18"/>
                <w:szCs w:val="18"/>
              </w:rPr>
            </w:pPr>
            <w:r w:rsidRPr="00A34889">
              <w:rPr>
                <w:color w:val="000000"/>
                <w:sz w:val="18"/>
                <w:szCs w:val="18"/>
              </w:rPr>
              <w:t>86.9%</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33047303" w14:textId="77777777" w:rsidR="00AB7400" w:rsidRPr="00A34889" w:rsidRDefault="00AB7400" w:rsidP="00AB7400">
            <w:pPr>
              <w:ind w:right="40"/>
              <w:jc w:val="center"/>
              <w:rPr>
                <w:sz w:val="18"/>
                <w:szCs w:val="18"/>
              </w:rPr>
            </w:pPr>
            <w:r w:rsidRPr="00A34889">
              <w:rPr>
                <w:color w:val="000000"/>
                <w:sz w:val="18"/>
                <w:szCs w:val="18"/>
              </w:rPr>
              <w:t>87.6%</w:t>
            </w:r>
          </w:p>
        </w:tc>
        <w:tc>
          <w:tcPr>
            <w:tcW w:w="708"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4CBD0398" w14:textId="77777777" w:rsidR="00AB7400" w:rsidRPr="00A34889" w:rsidRDefault="00AB7400" w:rsidP="00AB7400">
            <w:pPr>
              <w:ind w:right="40"/>
              <w:jc w:val="center"/>
              <w:rPr>
                <w:sz w:val="18"/>
                <w:szCs w:val="18"/>
              </w:rPr>
            </w:pPr>
            <w:r w:rsidRPr="00A34889">
              <w:rPr>
                <w:color w:val="000000"/>
                <w:sz w:val="18"/>
                <w:szCs w:val="18"/>
              </w:rPr>
              <w:t>88.3%</w:t>
            </w:r>
          </w:p>
        </w:tc>
        <w:tc>
          <w:tcPr>
            <w:tcW w:w="851"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0A3FBF54" w14:textId="77777777" w:rsidR="00AB7400" w:rsidRPr="00A34889" w:rsidRDefault="00AB7400" w:rsidP="00AB7400">
            <w:pPr>
              <w:ind w:right="40"/>
              <w:jc w:val="center"/>
              <w:rPr>
                <w:sz w:val="18"/>
                <w:szCs w:val="18"/>
              </w:rPr>
            </w:pPr>
            <w:r w:rsidRPr="00A34889">
              <w:rPr>
                <w:color w:val="000000"/>
                <w:sz w:val="18"/>
                <w:szCs w:val="18"/>
              </w:rPr>
              <w:t>89.1%</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4A9BBC93" w14:textId="77777777" w:rsidR="00AB7400" w:rsidRPr="00A34889" w:rsidRDefault="00AB7400" w:rsidP="00AB7400">
            <w:pPr>
              <w:ind w:right="40"/>
              <w:jc w:val="center"/>
              <w:rPr>
                <w:sz w:val="18"/>
                <w:szCs w:val="18"/>
              </w:rPr>
            </w:pPr>
            <w:r w:rsidRPr="00A34889">
              <w:rPr>
                <w:color w:val="000000"/>
                <w:sz w:val="18"/>
                <w:szCs w:val="18"/>
              </w:rPr>
              <w:t>89.8%</w:t>
            </w:r>
          </w:p>
        </w:tc>
        <w:tc>
          <w:tcPr>
            <w:tcW w:w="850"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539E430B" w14:textId="77777777" w:rsidR="00AB7400" w:rsidRPr="00A34889" w:rsidRDefault="00AB7400" w:rsidP="00AB7400">
            <w:pPr>
              <w:ind w:right="40"/>
              <w:jc w:val="center"/>
              <w:rPr>
                <w:sz w:val="18"/>
                <w:szCs w:val="18"/>
              </w:rPr>
            </w:pPr>
            <w:r w:rsidRPr="00A34889">
              <w:rPr>
                <w:color w:val="000000"/>
                <w:sz w:val="18"/>
                <w:szCs w:val="18"/>
              </w:rPr>
              <w:t>90.6%</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797EEF8F" w14:textId="77777777" w:rsidR="00AB7400" w:rsidRPr="00A34889" w:rsidRDefault="00AB7400" w:rsidP="00AB7400">
            <w:pPr>
              <w:ind w:right="40"/>
              <w:jc w:val="center"/>
              <w:rPr>
                <w:sz w:val="18"/>
                <w:szCs w:val="18"/>
              </w:rPr>
            </w:pPr>
            <w:r w:rsidRPr="00A34889">
              <w:rPr>
                <w:color w:val="000000"/>
                <w:sz w:val="18"/>
                <w:szCs w:val="18"/>
              </w:rPr>
              <w:t>91.3%</w:t>
            </w:r>
          </w:p>
        </w:tc>
        <w:tc>
          <w:tcPr>
            <w:tcW w:w="977"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15B936BD" w14:textId="77777777" w:rsidR="00AB7400" w:rsidRPr="00A34889" w:rsidRDefault="00AB7400" w:rsidP="00AB7400">
            <w:pPr>
              <w:ind w:right="40"/>
              <w:jc w:val="center"/>
              <w:rPr>
                <w:sz w:val="18"/>
                <w:szCs w:val="18"/>
              </w:rPr>
            </w:pPr>
            <w:r w:rsidRPr="00A34889">
              <w:rPr>
                <w:color w:val="000000"/>
                <w:sz w:val="18"/>
                <w:szCs w:val="18"/>
              </w:rPr>
              <w:t>92.1%</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7D75B8D0" w14:textId="77777777" w:rsidR="00AB7400" w:rsidRPr="00A34889" w:rsidRDefault="00AB7400" w:rsidP="00AB7400">
            <w:pPr>
              <w:ind w:right="40"/>
              <w:jc w:val="center"/>
              <w:rPr>
                <w:sz w:val="18"/>
                <w:szCs w:val="18"/>
              </w:rPr>
            </w:pPr>
            <w:r w:rsidRPr="00A34889">
              <w:rPr>
                <w:color w:val="000000"/>
                <w:sz w:val="18"/>
                <w:szCs w:val="18"/>
              </w:rPr>
              <w:t>92.8%</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284000B2" w14:textId="77777777" w:rsidR="00AB7400" w:rsidRPr="00A34889" w:rsidRDefault="00AB7400" w:rsidP="00AB7400">
            <w:pPr>
              <w:ind w:right="40"/>
              <w:jc w:val="center"/>
              <w:rPr>
                <w:sz w:val="18"/>
                <w:szCs w:val="18"/>
              </w:rPr>
            </w:pPr>
            <w:r w:rsidRPr="00A34889">
              <w:rPr>
                <w:color w:val="000000"/>
                <w:sz w:val="18"/>
                <w:szCs w:val="18"/>
              </w:rPr>
              <w:t>93.5%</w:t>
            </w:r>
          </w:p>
        </w:tc>
      </w:tr>
      <w:tr w:rsidR="00AB7400" w:rsidRPr="00A34889" w14:paraId="6B495DE2" w14:textId="77777777" w:rsidTr="002F6798">
        <w:trPr>
          <w:trHeight w:val="28"/>
          <w:jc w:val="center"/>
        </w:trPr>
        <w:tc>
          <w:tcPr>
            <w:tcW w:w="988"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14:paraId="2CD9FFFD" w14:textId="77777777" w:rsidR="00AB7400" w:rsidRPr="00A34889" w:rsidRDefault="00AB7400" w:rsidP="00AB7400">
            <w:pPr>
              <w:ind w:right="42"/>
              <w:jc w:val="center"/>
              <w:rPr>
                <w:sz w:val="18"/>
                <w:szCs w:val="18"/>
              </w:rPr>
            </w:pPr>
            <w:r w:rsidRPr="00A34889">
              <w:rPr>
                <w:sz w:val="18"/>
                <w:szCs w:val="18"/>
              </w:rPr>
              <w:t>Loreto</w:t>
            </w:r>
          </w:p>
        </w:tc>
        <w:tc>
          <w:tcPr>
            <w:tcW w:w="708" w:type="dxa"/>
            <w:tcBorders>
              <w:top w:val="nil"/>
              <w:left w:val="single" w:sz="4" w:space="0" w:color="auto"/>
              <w:bottom w:val="single" w:sz="4" w:space="0" w:color="auto"/>
              <w:right w:val="single" w:sz="4" w:space="0" w:color="auto"/>
            </w:tcBorders>
            <w:shd w:val="clear" w:color="auto" w:fill="auto"/>
            <w:tcMar>
              <w:top w:w="0" w:type="dxa"/>
              <w:left w:w="0" w:type="dxa"/>
              <w:right w:w="0" w:type="dxa"/>
            </w:tcMar>
            <w:vAlign w:val="center"/>
          </w:tcPr>
          <w:p w14:paraId="423E69E5" w14:textId="77777777" w:rsidR="00AB7400" w:rsidRPr="00A34889" w:rsidRDefault="00AB7400" w:rsidP="00AB7400">
            <w:pPr>
              <w:ind w:right="40"/>
              <w:jc w:val="center"/>
              <w:rPr>
                <w:sz w:val="18"/>
                <w:szCs w:val="18"/>
              </w:rPr>
            </w:pPr>
            <w:r w:rsidRPr="00A34889">
              <w:rPr>
                <w:color w:val="000000"/>
                <w:sz w:val="18"/>
                <w:szCs w:val="18"/>
              </w:rPr>
              <w:t>67.0%</w:t>
            </w:r>
          </w:p>
        </w:tc>
        <w:tc>
          <w:tcPr>
            <w:tcW w:w="567"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6F715FFD" w14:textId="77777777" w:rsidR="00AB7400" w:rsidRPr="00A34889" w:rsidRDefault="00AB7400" w:rsidP="00AB7400">
            <w:pPr>
              <w:ind w:right="40"/>
              <w:jc w:val="center"/>
              <w:rPr>
                <w:sz w:val="18"/>
                <w:szCs w:val="18"/>
              </w:rPr>
            </w:pPr>
            <w:r w:rsidRPr="00A34889">
              <w:rPr>
                <w:color w:val="000000"/>
                <w:sz w:val="18"/>
                <w:szCs w:val="18"/>
              </w:rPr>
              <w:t>67.3%</w:t>
            </w:r>
          </w:p>
        </w:tc>
        <w:tc>
          <w:tcPr>
            <w:tcW w:w="709" w:type="dxa"/>
            <w:gridSpan w:val="2"/>
            <w:tcBorders>
              <w:top w:val="nil"/>
              <w:left w:val="nil"/>
              <w:bottom w:val="single" w:sz="4" w:space="0" w:color="auto"/>
              <w:right w:val="single" w:sz="4" w:space="0" w:color="auto"/>
            </w:tcBorders>
            <w:shd w:val="clear" w:color="auto" w:fill="auto"/>
            <w:tcMar>
              <w:top w:w="0" w:type="dxa"/>
              <w:left w:w="0" w:type="dxa"/>
              <w:right w:w="0" w:type="dxa"/>
            </w:tcMar>
            <w:vAlign w:val="center"/>
          </w:tcPr>
          <w:p w14:paraId="6B7C5908" w14:textId="77777777" w:rsidR="00AB7400" w:rsidRPr="00A34889" w:rsidRDefault="00AB7400" w:rsidP="00AB7400">
            <w:pPr>
              <w:ind w:right="40"/>
              <w:jc w:val="center"/>
              <w:rPr>
                <w:sz w:val="18"/>
                <w:szCs w:val="18"/>
              </w:rPr>
            </w:pPr>
            <w:r w:rsidRPr="00A34889">
              <w:rPr>
                <w:color w:val="000000"/>
                <w:sz w:val="18"/>
                <w:szCs w:val="18"/>
              </w:rPr>
              <w:t>67.7%</w:t>
            </w:r>
          </w:p>
        </w:tc>
        <w:tc>
          <w:tcPr>
            <w:tcW w:w="724"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1C7065F2" w14:textId="77777777" w:rsidR="00AB7400" w:rsidRPr="00A34889" w:rsidRDefault="00AB7400" w:rsidP="00AB7400">
            <w:pPr>
              <w:ind w:right="40"/>
              <w:jc w:val="center"/>
              <w:rPr>
                <w:sz w:val="18"/>
                <w:szCs w:val="18"/>
              </w:rPr>
            </w:pPr>
            <w:r w:rsidRPr="00A34889">
              <w:rPr>
                <w:color w:val="000000"/>
                <w:sz w:val="18"/>
                <w:szCs w:val="18"/>
              </w:rPr>
              <w:t>68.1%</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1F03A6E5" w14:textId="77777777" w:rsidR="00AB7400" w:rsidRPr="00A34889" w:rsidRDefault="00AB7400" w:rsidP="00AB7400">
            <w:pPr>
              <w:ind w:right="40"/>
              <w:jc w:val="center"/>
              <w:rPr>
                <w:sz w:val="18"/>
                <w:szCs w:val="18"/>
              </w:rPr>
            </w:pPr>
            <w:r w:rsidRPr="00A34889">
              <w:rPr>
                <w:color w:val="000000"/>
                <w:sz w:val="18"/>
                <w:szCs w:val="18"/>
              </w:rPr>
              <w:t>68.5%</w:t>
            </w:r>
          </w:p>
        </w:tc>
        <w:tc>
          <w:tcPr>
            <w:tcW w:w="708"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6A265896" w14:textId="77777777" w:rsidR="00AB7400" w:rsidRPr="00A34889" w:rsidRDefault="00AB7400" w:rsidP="00AB7400">
            <w:pPr>
              <w:ind w:right="40"/>
              <w:jc w:val="center"/>
              <w:rPr>
                <w:sz w:val="18"/>
                <w:szCs w:val="18"/>
              </w:rPr>
            </w:pPr>
            <w:r w:rsidRPr="00A34889">
              <w:rPr>
                <w:color w:val="000000"/>
                <w:sz w:val="18"/>
                <w:szCs w:val="18"/>
              </w:rPr>
              <w:t>68.9%</w:t>
            </w:r>
          </w:p>
        </w:tc>
        <w:tc>
          <w:tcPr>
            <w:tcW w:w="851"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5C215193" w14:textId="77777777" w:rsidR="00AB7400" w:rsidRPr="00A34889" w:rsidRDefault="00AB7400" w:rsidP="00AB7400">
            <w:pPr>
              <w:ind w:right="40"/>
              <w:jc w:val="center"/>
              <w:rPr>
                <w:sz w:val="18"/>
                <w:szCs w:val="18"/>
              </w:rPr>
            </w:pPr>
            <w:r w:rsidRPr="00A34889">
              <w:rPr>
                <w:color w:val="000000"/>
                <w:sz w:val="18"/>
                <w:szCs w:val="18"/>
              </w:rPr>
              <w:t>69.3%</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05436180" w14:textId="77777777" w:rsidR="00AB7400" w:rsidRPr="00A34889" w:rsidRDefault="00AB7400" w:rsidP="00AB7400">
            <w:pPr>
              <w:ind w:right="40"/>
              <w:jc w:val="center"/>
              <w:rPr>
                <w:sz w:val="18"/>
                <w:szCs w:val="18"/>
              </w:rPr>
            </w:pPr>
            <w:r w:rsidRPr="00A34889">
              <w:rPr>
                <w:color w:val="000000"/>
                <w:sz w:val="18"/>
                <w:szCs w:val="18"/>
              </w:rPr>
              <w:t>69.7%</w:t>
            </w:r>
          </w:p>
        </w:tc>
        <w:tc>
          <w:tcPr>
            <w:tcW w:w="850"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050030F6" w14:textId="77777777" w:rsidR="00AB7400" w:rsidRPr="00A34889" w:rsidRDefault="00AB7400" w:rsidP="00AB7400">
            <w:pPr>
              <w:ind w:right="40"/>
              <w:jc w:val="center"/>
              <w:rPr>
                <w:sz w:val="18"/>
                <w:szCs w:val="18"/>
              </w:rPr>
            </w:pPr>
            <w:r w:rsidRPr="00A34889">
              <w:rPr>
                <w:color w:val="000000"/>
                <w:sz w:val="18"/>
                <w:szCs w:val="18"/>
              </w:rPr>
              <w:t>70.1%</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73630F73" w14:textId="77777777" w:rsidR="00AB7400" w:rsidRPr="00A34889" w:rsidRDefault="00AB7400" w:rsidP="00AB7400">
            <w:pPr>
              <w:ind w:right="40"/>
              <w:jc w:val="center"/>
              <w:rPr>
                <w:sz w:val="18"/>
                <w:szCs w:val="18"/>
              </w:rPr>
            </w:pPr>
            <w:r w:rsidRPr="00A34889">
              <w:rPr>
                <w:color w:val="000000"/>
                <w:sz w:val="18"/>
                <w:szCs w:val="18"/>
              </w:rPr>
              <w:t>70.5%</w:t>
            </w:r>
          </w:p>
        </w:tc>
        <w:tc>
          <w:tcPr>
            <w:tcW w:w="977"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3A54B6EC" w14:textId="77777777" w:rsidR="00AB7400" w:rsidRPr="00A34889" w:rsidRDefault="00AB7400" w:rsidP="00AB7400">
            <w:pPr>
              <w:ind w:right="40"/>
              <w:jc w:val="center"/>
              <w:rPr>
                <w:sz w:val="18"/>
                <w:szCs w:val="18"/>
              </w:rPr>
            </w:pPr>
            <w:r w:rsidRPr="00A34889">
              <w:rPr>
                <w:color w:val="000000"/>
                <w:sz w:val="18"/>
                <w:szCs w:val="18"/>
              </w:rPr>
              <w:t>70.8%</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5EFA5738" w14:textId="77777777" w:rsidR="00AB7400" w:rsidRPr="00A34889" w:rsidRDefault="00AB7400" w:rsidP="00AB7400">
            <w:pPr>
              <w:ind w:right="40"/>
              <w:jc w:val="center"/>
              <w:rPr>
                <w:sz w:val="18"/>
                <w:szCs w:val="18"/>
              </w:rPr>
            </w:pPr>
            <w:r w:rsidRPr="00A34889">
              <w:rPr>
                <w:color w:val="000000"/>
                <w:sz w:val="18"/>
                <w:szCs w:val="18"/>
              </w:rPr>
              <w:t>71.2%</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44F0F73B" w14:textId="77777777" w:rsidR="00AB7400" w:rsidRPr="00A34889" w:rsidRDefault="00AB7400" w:rsidP="00AB7400">
            <w:pPr>
              <w:ind w:right="40"/>
              <w:jc w:val="center"/>
              <w:rPr>
                <w:sz w:val="18"/>
                <w:szCs w:val="18"/>
              </w:rPr>
            </w:pPr>
            <w:r w:rsidRPr="00A34889">
              <w:rPr>
                <w:color w:val="000000"/>
                <w:sz w:val="18"/>
                <w:szCs w:val="18"/>
              </w:rPr>
              <w:t>71.6%</w:t>
            </w:r>
          </w:p>
        </w:tc>
      </w:tr>
      <w:tr w:rsidR="00AB7400" w:rsidRPr="00A34889" w14:paraId="2087E4D6" w14:textId="77777777" w:rsidTr="002F6798">
        <w:trPr>
          <w:trHeight w:val="28"/>
          <w:jc w:val="center"/>
        </w:trPr>
        <w:tc>
          <w:tcPr>
            <w:tcW w:w="988"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14:paraId="78A3A3EE" w14:textId="77777777" w:rsidR="00AB7400" w:rsidRPr="00A34889" w:rsidRDefault="00AB7400" w:rsidP="00AB7400">
            <w:pPr>
              <w:ind w:right="42"/>
              <w:jc w:val="center"/>
              <w:rPr>
                <w:sz w:val="18"/>
                <w:szCs w:val="18"/>
              </w:rPr>
            </w:pPr>
            <w:r w:rsidRPr="00A34889">
              <w:rPr>
                <w:sz w:val="18"/>
                <w:szCs w:val="18"/>
              </w:rPr>
              <w:t>Madre de Dios</w:t>
            </w:r>
          </w:p>
        </w:tc>
        <w:tc>
          <w:tcPr>
            <w:tcW w:w="708" w:type="dxa"/>
            <w:tcBorders>
              <w:top w:val="nil"/>
              <w:left w:val="single" w:sz="4" w:space="0" w:color="auto"/>
              <w:bottom w:val="single" w:sz="4" w:space="0" w:color="auto"/>
              <w:right w:val="single" w:sz="4" w:space="0" w:color="auto"/>
            </w:tcBorders>
            <w:shd w:val="clear" w:color="auto" w:fill="auto"/>
            <w:tcMar>
              <w:top w:w="0" w:type="dxa"/>
              <w:left w:w="0" w:type="dxa"/>
              <w:right w:w="0" w:type="dxa"/>
            </w:tcMar>
            <w:vAlign w:val="center"/>
          </w:tcPr>
          <w:p w14:paraId="38D4D2FA" w14:textId="77777777" w:rsidR="00AB7400" w:rsidRPr="00A34889" w:rsidRDefault="00AB7400" w:rsidP="00AB7400">
            <w:pPr>
              <w:ind w:right="40"/>
              <w:jc w:val="center"/>
              <w:rPr>
                <w:sz w:val="18"/>
                <w:szCs w:val="18"/>
              </w:rPr>
            </w:pPr>
            <w:r w:rsidRPr="00A34889">
              <w:rPr>
                <w:color w:val="000000"/>
                <w:sz w:val="18"/>
                <w:szCs w:val="18"/>
              </w:rPr>
              <w:t>72.9%</w:t>
            </w:r>
          </w:p>
        </w:tc>
        <w:tc>
          <w:tcPr>
            <w:tcW w:w="567"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57AEA1DA" w14:textId="77777777" w:rsidR="00AB7400" w:rsidRPr="00A34889" w:rsidRDefault="00AB7400" w:rsidP="00AB7400">
            <w:pPr>
              <w:ind w:right="40"/>
              <w:jc w:val="center"/>
              <w:rPr>
                <w:sz w:val="18"/>
                <w:szCs w:val="18"/>
              </w:rPr>
            </w:pPr>
            <w:r w:rsidRPr="00A34889">
              <w:rPr>
                <w:color w:val="000000"/>
                <w:sz w:val="18"/>
                <w:szCs w:val="18"/>
              </w:rPr>
              <w:t>73.2%</w:t>
            </w:r>
          </w:p>
        </w:tc>
        <w:tc>
          <w:tcPr>
            <w:tcW w:w="709" w:type="dxa"/>
            <w:gridSpan w:val="2"/>
            <w:tcBorders>
              <w:top w:val="nil"/>
              <w:left w:val="nil"/>
              <w:bottom w:val="single" w:sz="4" w:space="0" w:color="auto"/>
              <w:right w:val="single" w:sz="4" w:space="0" w:color="auto"/>
            </w:tcBorders>
            <w:shd w:val="clear" w:color="auto" w:fill="auto"/>
            <w:tcMar>
              <w:top w:w="0" w:type="dxa"/>
              <w:left w:w="0" w:type="dxa"/>
              <w:right w:w="0" w:type="dxa"/>
            </w:tcMar>
            <w:vAlign w:val="center"/>
          </w:tcPr>
          <w:p w14:paraId="61840AA6" w14:textId="77777777" w:rsidR="00AB7400" w:rsidRPr="00A34889" w:rsidRDefault="00AB7400" w:rsidP="00AB7400">
            <w:pPr>
              <w:ind w:right="40"/>
              <w:jc w:val="center"/>
              <w:rPr>
                <w:sz w:val="18"/>
                <w:szCs w:val="18"/>
              </w:rPr>
            </w:pPr>
            <w:r w:rsidRPr="00A34889">
              <w:rPr>
                <w:color w:val="000000"/>
                <w:sz w:val="18"/>
                <w:szCs w:val="18"/>
              </w:rPr>
              <w:t>73.6%</w:t>
            </w:r>
          </w:p>
        </w:tc>
        <w:tc>
          <w:tcPr>
            <w:tcW w:w="724"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21997612" w14:textId="77777777" w:rsidR="00AB7400" w:rsidRPr="00A34889" w:rsidRDefault="00AB7400" w:rsidP="00AB7400">
            <w:pPr>
              <w:ind w:right="40"/>
              <w:jc w:val="center"/>
              <w:rPr>
                <w:sz w:val="18"/>
                <w:szCs w:val="18"/>
              </w:rPr>
            </w:pPr>
            <w:r w:rsidRPr="00A34889">
              <w:rPr>
                <w:color w:val="000000"/>
                <w:sz w:val="18"/>
                <w:szCs w:val="18"/>
              </w:rPr>
              <w:t>73.9%</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17535C5F" w14:textId="77777777" w:rsidR="00AB7400" w:rsidRPr="00A34889" w:rsidRDefault="00AB7400" w:rsidP="00AB7400">
            <w:pPr>
              <w:ind w:right="40"/>
              <w:jc w:val="center"/>
              <w:rPr>
                <w:sz w:val="18"/>
                <w:szCs w:val="18"/>
              </w:rPr>
            </w:pPr>
            <w:r w:rsidRPr="00A34889">
              <w:rPr>
                <w:color w:val="000000"/>
                <w:sz w:val="18"/>
                <w:szCs w:val="18"/>
              </w:rPr>
              <w:t>74.2%</w:t>
            </w:r>
          </w:p>
        </w:tc>
        <w:tc>
          <w:tcPr>
            <w:tcW w:w="708"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740B5517" w14:textId="77777777" w:rsidR="00AB7400" w:rsidRPr="00A34889" w:rsidRDefault="00AB7400" w:rsidP="00AB7400">
            <w:pPr>
              <w:ind w:right="40"/>
              <w:jc w:val="center"/>
              <w:rPr>
                <w:sz w:val="18"/>
                <w:szCs w:val="18"/>
              </w:rPr>
            </w:pPr>
            <w:r w:rsidRPr="00A34889">
              <w:rPr>
                <w:color w:val="000000"/>
                <w:sz w:val="18"/>
                <w:szCs w:val="18"/>
              </w:rPr>
              <w:t>74.5%</w:t>
            </w:r>
          </w:p>
        </w:tc>
        <w:tc>
          <w:tcPr>
            <w:tcW w:w="851"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71CC567A" w14:textId="77777777" w:rsidR="00AB7400" w:rsidRPr="00A34889" w:rsidRDefault="00AB7400" w:rsidP="00AB7400">
            <w:pPr>
              <w:ind w:right="40"/>
              <w:jc w:val="center"/>
              <w:rPr>
                <w:sz w:val="18"/>
                <w:szCs w:val="18"/>
              </w:rPr>
            </w:pPr>
            <w:r w:rsidRPr="00A34889">
              <w:rPr>
                <w:color w:val="000000"/>
                <w:sz w:val="18"/>
                <w:szCs w:val="18"/>
              </w:rPr>
              <w:t>74.9%</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471E81BA" w14:textId="77777777" w:rsidR="00AB7400" w:rsidRPr="00A34889" w:rsidRDefault="00AB7400" w:rsidP="00AB7400">
            <w:pPr>
              <w:ind w:right="40"/>
              <w:jc w:val="center"/>
              <w:rPr>
                <w:sz w:val="18"/>
                <w:szCs w:val="18"/>
              </w:rPr>
            </w:pPr>
            <w:r w:rsidRPr="00A34889">
              <w:rPr>
                <w:color w:val="000000"/>
                <w:sz w:val="18"/>
                <w:szCs w:val="18"/>
              </w:rPr>
              <w:t>75.2%</w:t>
            </w:r>
          </w:p>
        </w:tc>
        <w:tc>
          <w:tcPr>
            <w:tcW w:w="850"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78639CB3" w14:textId="77777777" w:rsidR="00AB7400" w:rsidRPr="00A34889" w:rsidRDefault="00AB7400" w:rsidP="00AB7400">
            <w:pPr>
              <w:ind w:right="40"/>
              <w:jc w:val="center"/>
              <w:rPr>
                <w:sz w:val="18"/>
                <w:szCs w:val="18"/>
              </w:rPr>
            </w:pPr>
            <w:r w:rsidRPr="00A34889">
              <w:rPr>
                <w:color w:val="000000"/>
                <w:sz w:val="18"/>
                <w:szCs w:val="18"/>
              </w:rPr>
              <w:t>75.5%</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207F80F5" w14:textId="77777777" w:rsidR="00AB7400" w:rsidRPr="00A34889" w:rsidRDefault="00AB7400" w:rsidP="00AB7400">
            <w:pPr>
              <w:ind w:right="40"/>
              <w:jc w:val="center"/>
              <w:rPr>
                <w:sz w:val="18"/>
                <w:szCs w:val="18"/>
              </w:rPr>
            </w:pPr>
            <w:r w:rsidRPr="00A34889">
              <w:rPr>
                <w:color w:val="000000"/>
                <w:sz w:val="18"/>
                <w:szCs w:val="18"/>
              </w:rPr>
              <w:t>75.9%</w:t>
            </w:r>
          </w:p>
        </w:tc>
        <w:tc>
          <w:tcPr>
            <w:tcW w:w="977"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5682E948" w14:textId="77777777" w:rsidR="00AB7400" w:rsidRPr="00A34889" w:rsidRDefault="00AB7400" w:rsidP="00AB7400">
            <w:pPr>
              <w:ind w:right="40"/>
              <w:jc w:val="center"/>
              <w:rPr>
                <w:sz w:val="18"/>
                <w:szCs w:val="18"/>
              </w:rPr>
            </w:pPr>
            <w:r w:rsidRPr="00A34889">
              <w:rPr>
                <w:color w:val="000000"/>
                <w:sz w:val="18"/>
                <w:szCs w:val="18"/>
              </w:rPr>
              <w:t>76.2%</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773C446C" w14:textId="77777777" w:rsidR="00AB7400" w:rsidRPr="00A34889" w:rsidRDefault="00AB7400" w:rsidP="00AB7400">
            <w:pPr>
              <w:ind w:right="40"/>
              <w:jc w:val="center"/>
              <w:rPr>
                <w:sz w:val="18"/>
                <w:szCs w:val="18"/>
              </w:rPr>
            </w:pPr>
            <w:r w:rsidRPr="00A34889">
              <w:rPr>
                <w:color w:val="000000"/>
                <w:sz w:val="18"/>
                <w:szCs w:val="18"/>
              </w:rPr>
              <w:t>76.5%</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5E19D832" w14:textId="77777777" w:rsidR="00AB7400" w:rsidRPr="00A34889" w:rsidRDefault="00AB7400" w:rsidP="00AB7400">
            <w:pPr>
              <w:ind w:right="40"/>
              <w:jc w:val="center"/>
              <w:rPr>
                <w:sz w:val="18"/>
                <w:szCs w:val="18"/>
              </w:rPr>
            </w:pPr>
            <w:r w:rsidRPr="00A34889">
              <w:rPr>
                <w:color w:val="000000"/>
                <w:sz w:val="18"/>
                <w:szCs w:val="18"/>
              </w:rPr>
              <w:t>76.9%</w:t>
            </w:r>
          </w:p>
        </w:tc>
      </w:tr>
      <w:tr w:rsidR="00AB7400" w:rsidRPr="00A34889" w14:paraId="5ED87B80" w14:textId="77777777" w:rsidTr="002F6798">
        <w:trPr>
          <w:trHeight w:val="28"/>
          <w:jc w:val="center"/>
        </w:trPr>
        <w:tc>
          <w:tcPr>
            <w:tcW w:w="988"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14:paraId="1862A416" w14:textId="77777777" w:rsidR="00AB7400" w:rsidRPr="00A34889" w:rsidRDefault="00AB7400" w:rsidP="00AB7400">
            <w:pPr>
              <w:ind w:right="42"/>
              <w:jc w:val="center"/>
              <w:rPr>
                <w:sz w:val="18"/>
                <w:szCs w:val="18"/>
              </w:rPr>
            </w:pPr>
            <w:r w:rsidRPr="00A34889">
              <w:rPr>
                <w:sz w:val="18"/>
                <w:szCs w:val="18"/>
              </w:rPr>
              <w:t>Moquegua</w:t>
            </w:r>
          </w:p>
        </w:tc>
        <w:tc>
          <w:tcPr>
            <w:tcW w:w="708" w:type="dxa"/>
            <w:tcBorders>
              <w:top w:val="nil"/>
              <w:left w:val="single" w:sz="4" w:space="0" w:color="auto"/>
              <w:bottom w:val="single" w:sz="4" w:space="0" w:color="auto"/>
              <w:right w:val="single" w:sz="4" w:space="0" w:color="auto"/>
            </w:tcBorders>
            <w:shd w:val="clear" w:color="auto" w:fill="auto"/>
            <w:tcMar>
              <w:top w:w="0" w:type="dxa"/>
              <w:left w:w="0" w:type="dxa"/>
              <w:right w:w="0" w:type="dxa"/>
            </w:tcMar>
            <w:vAlign w:val="center"/>
          </w:tcPr>
          <w:p w14:paraId="1B3D9844" w14:textId="77777777" w:rsidR="00AB7400" w:rsidRPr="00A34889" w:rsidRDefault="00AB7400" w:rsidP="00AB7400">
            <w:pPr>
              <w:ind w:right="40"/>
              <w:jc w:val="center"/>
              <w:rPr>
                <w:sz w:val="18"/>
                <w:szCs w:val="18"/>
              </w:rPr>
            </w:pPr>
            <w:r w:rsidRPr="00A34889">
              <w:rPr>
                <w:color w:val="000000"/>
                <w:sz w:val="18"/>
                <w:szCs w:val="18"/>
              </w:rPr>
              <w:t>79.6%</w:t>
            </w:r>
          </w:p>
        </w:tc>
        <w:tc>
          <w:tcPr>
            <w:tcW w:w="567"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25072BFE" w14:textId="77777777" w:rsidR="00AB7400" w:rsidRPr="00A34889" w:rsidRDefault="00AB7400" w:rsidP="00AB7400">
            <w:pPr>
              <w:ind w:right="40"/>
              <w:jc w:val="center"/>
              <w:rPr>
                <w:sz w:val="18"/>
                <w:szCs w:val="18"/>
              </w:rPr>
            </w:pPr>
            <w:r w:rsidRPr="00A34889">
              <w:rPr>
                <w:color w:val="000000"/>
                <w:sz w:val="18"/>
                <w:szCs w:val="18"/>
              </w:rPr>
              <w:t>80.0%</w:t>
            </w:r>
          </w:p>
        </w:tc>
        <w:tc>
          <w:tcPr>
            <w:tcW w:w="709" w:type="dxa"/>
            <w:gridSpan w:val="2"/>
            <w:tcBorders>
              <w:top w:val="nil"/>
              <w:left w:val="nil"/>
              <w:bottom w:val="single" w:sz="4" w:space="0" w:color="auto"/>
              <w:right w:val="single" w:sz="4" w:space="0" w:color="auto"/>
            </w:tcBorders>
            <w:shd w:val="clear" w:color="auto" w:fill="auto"/>
            <w:tcMar>
              <w:top w:w="0" w:type="dxa"/>
              <w:left w:w="0" w:type="dxa"/>
              <w:right w:w="0" w:type="dxa"/>
            </w:tcMar>
            <w:vAlign w:val="center"/>
          </w:tcPr>
          <w:p w14:paraId="1F2F6719" w14:textId="77777777" w:rsidR="00AB7400" w:rsidRPr="00A34889" w:rsidRDefault="00AB7400" w:rsidP="00AB7400">
            <w:pPr>
              <w:ind w:right="40"/>
              <w:jc w:val="center"/>
              <w:rPr>
                <w:sz w:val="18"/>
                <w:szCs w:val="18"/>
              </w:rPr>
            </w:pPr>
            <w:r w:rsidRPr="00A34889">
              <w:rPr>
                <w:color w:val="000000"/>
                <w:sz w:val="18"/>
                <w:szCs w:val="18"/>
              </w:rPr>
              <w:t>80.3%</w:t>
            </w:r>
          </w:p>
        </w:tc>
        <w:tc>
          <w:tcPr>
            <w:tcW w:w="724"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7892E9EB" w14:textId="77777777" w:rsidR="00AB7400" w:rsidRPr="00A34889" w:rsidRDefault="00AB7400" w:rsidP="00AB7400">
            <w:pPr>
              <w:ind w:right="40"/>
              <w:jc w:val="center"/>
              <w:rPr>
                <w:sz w:val="18"/>
                <w:szCs w:val="18"/>
              </w:rPr>
            </w:pPr>
            <w:r w:rsidRPr="00A34889">
              <w:rPr>
                <w:color w:val="000000"/>
                <w:sz w:val="18"/>
                <w:szCs w:val="18"/>
              </w:rPr>
              <w:t>80.7%</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3724D348" w14:textId="77777777" w:rsidR="00AB7400" w:rsidRPr="00A34889" w:rsidRDefault="00AB7400" w:rsidP="00AB7400">
            <w:pPr>
              <w:ind w:right="40"/>
              <w:jc w:val="center"/>
              <w:rPr>
                <w:sz w:val="18"/>
                <w:szCs w:val="18"/>
              </w:rPr>
            </w:pPr>
            <w:r w:rsidRPr="00A34889">
              <w:rPr>
                <w:color w:val="000000"/>
                <w:sz w:val="18"/>
                <w:szCs w:val="18"/>
              </w:rPr>
              <w:t>81.1%</w:t>
            </w:r>
          </w:p>
        </w:tc>
        <w:tc>
          <w:tcPr>
            <w:tcW w:w="708"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1ACA5530" w14:textId="77777777" w:rsidR="00AB7400" w:rsidRPr="00A34889" w:rsidRDefault="00AB7400" w:rsidP="00AB7400">
            <w:pPr>
              <w:ind w:right="40"/>
              <w:jc w:val="center"/>
              <w:rPr>
                <w:sz w:val="18"/>
                <w:szCs w:val="18"/>
              </w:rPr>
            </w:pPr>
            <w:r w:rsidRPr="00A34889">
              <w:rPr>
                <w:color w:val="000000"/>
                <w:sz w:val="18"/>
                <w:szCs w:val="18"/>
              </w:rPr>
              <w:t>81.5%</w:t>
            </w:r>
          </w:p>
        </w:tc>
        <w:tc>
          <w:tcPr>
            <w:tcW w:w="851"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5F32D8B8" w14:textId="77777777" w:rsidR="00AB7400" w:rsidRPr="00A34889" w:rsidRDefault="00AB7400" w:rsidP="00AB7400">
            <w:pPr>
              <w:ind w:right="40"/>
              <w:jc w:val="center"/>
              <w:rPr>
                <w:sz w:val="18"/>
                <w:szCs w:val="18"/>
              </w:rPr>
            </w:pPr>
            <w:r w:rsidRPr="00A34889">
              <w:rPr>
                <w:color w:val="000000"/>
                <w:sz w:val="18"/>
                <w:szCs w:val="18"/>
              </w:rPr>
              <w:t>81.8%</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3CB0F338" w14:textId="77777777" w:rsidR="00AB7400" w:rsidRPr="00A34889" w:rsidRDefault="00AB7400" w:rsidP="00AB7400">
            <w:pPr>
              <w:ind w:right="40"/>
              <w:jc w:val="center"/>
              <w:rPr>
                <w:sz w:val="18"/>
                <w:szCs w:val="18"/>
              </w:rPr>
            </w:pPr>
            <w:r w:rsidRPr="00A34889">
              <w:rPr>
                <w:color w:val="000000"/>
                <w:sz w:val="18"/>
                <w:szCs w:val="18"/>
              </w:rPr>
              <w:t>82.2%</w:t>
            </w:r>
          </w:p>
        </w:tc>
        <w:tc>
          <w:tcPr>
            <w:tcW w:w="850"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6B6F8628" w14:textId="77777777" w:rsidR="00AB7400" w:rsidRPr="00A34889" w:rsidRDefault="00AB7400" w:rsidP="00AB7400">
            <w:pPr>
              <w:ind w:right="40"/>
              <w:jc w:val="center"/>
              <w:rPr>
                <w:sz w:val="18"/>
                <w:szCs w:val="18"/>
              </w:rPr>
            </w:pPr>
            <w:r w:rsidRPr="00A34889">
              <w:rPr>
                <w:color w:val="000000"/>
                <w:sz w:val="18"/>
                <w:szCs w:val="18"/>
              </w:rPr>
              <w:t>82.6%</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307A8C11" w14:textId="77777777" w:rsidR="00AB7400" w:rsidRPr="00A34889" w:rsidRDefault="00AB7400" w:rsidP="00AB7400">
            <w:pPr>
              <w:ind w:right="40"/>
              <w:jc w:val="center"/>
              <w:rPr>
                <w:sz w:val="18"/>
                <w:szCs w:val="18"/>
              </w:rPr>
            </w:pPr>
            <w:r w:rsidRPr="00A34889">
              <w:rPr>
                <w:color w:val="000000"/>
                <w:sz w:val="18"/>
                <w:szCs w:val="18"/>
              </w:rPr>
              <w:t>82.9%</w:t>
            </w:r>
          </w:p>
        </w:tc>
        <w:tc>
          <w:tcPr>
            <w:tcW w:w="977"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685C326D" w14:textId="77777777" w:rsidR="00AB7400" w:rsidRPr="00A34889" w:rsidRDefault="00AB7400" w:rsidP="00AB7400">
            <w:pPr>
              <w:ind w:right="40"/>
              <w:jc w:val="center"/>
              <w:rPr>
                <w:sz w:val="18"/>
                <w:szCs w:val="18"/>
              </w:rPr>
            </w:pPr>
            <w:r w:rsidRPr="00A34889">
              <w:rPr>
                <w:color w:val="000000"/>
                <w:sz w:val="18"/>
                <w:szCs w:val="18"/>
              </w:rPr>
              <w:t>83.3%</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34078007" w14:textId="77777777" w:rsidR="00AB7400" w:rsidRPr="00A34889" w:rsidRDefault="00AB7400" w:rsidP="00AB7400">
            <w:pPr>
              <w:ind w:right="40"/>
              <w:jc w:val="center"/>
              <w:rPr>
                <w:sz w:val="18"/>
                <w:szCs w:val="18"/>
              </w:rPr>
            </w:pPr>
            <w:r w:rsidRPr="00A34889">
              <w:rPr>
                <w:color w:val="000000"/>
                <w:sz w:val="18"/>
                <w:szCs w:val="18"/>
              </w:rPr>
              <w:t>83.7%</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1EC74CC2" w14:textId="77777777" w:rsidR="00AB7400" w:rsidRPr="00A34889" w:rsidRDefault="00AB7400" w:rsidP="00AB7400">
            <w:pPr>
              <w:ind w:right="40"/>
              <w:jc w:val="center"/>
              <w:rPr>
                <w:sz w:val="18"/>
                <w:szCs w:val="18"/>
              </w:rPr>
            </w:pPr>
            <w:r w:rsidRPr="00A34889">
              <w:rPr>
                <w:color w:val="000000"/>
                <w:sz w:val="18"/>
                <w:szCs w:val="18"/>
              </w:rPr>
              <w:t>84.0%</w:t>
            </w:r>
          </w:p>
        </w:tc>
      </w:tr>
      <w:tr w:rsidR="00AB7400" w:rsidRPr="00A34889" w14:paraId="09F18AB5" w14:textId="77777777" w:rsidTr="002F6798">
        <w:trPr>
          <w:trHeight w:val="28"/>
          <w:jc w:val="center"/>
        </w:trPr>
        <w:tc>
          <w:tcPr>
            <w:tcW w:w="988"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14:paraId="3206D337" w14:textId="77777777" w:rsidR="00AB7400" w:rsidRPr="00A34889" w:rsidRDefault="00AB7400" w:rsidP="00AB7400">
            <w:pPr>
              <w:ind w:right="42"/>
              <w:jc w:val="center"/>
              <w:rPr>
                <w:sz w:val="18"/>
                <w:szCs w:val="18"/>
              </w:rPr>
            </w:pPr>
            <w:r w:rsidRPr="00A34889">
              <w:rPr>
                <w:sz w:val="18"/>
                <w:szCs w:val="18"/>
              </w:rPr>
              <w:t>Pasco</w:t>
            </w:r>
          </w:p>
        </w:tc>
        <w:tc>
          <w:tcPr>
            <w:tcW w:w="708" w:type="dxa"/>
            <w:tcBorders>
              <w:top w:val="nil"/>
              <w:left w:val="single" w:sz="4" w:space="0" w:color="auto"/>
              <w:bottom w:val="single" w:sz="4" w:space="0" w:color="auto"/>
              <w:right w:val="single" w:sz="4" w:space="0" w:color="auto"/>
            </w:tcBorders>
            <w:shd w:val="clear" w:color="auto" w:fill="auto"/>
            <w:tcMar>
              <w:top w:w="0" w:type="dxa"/>
              <w:left w:w="0" w:type="dxa"/>
              <w:right w:w="0" w:type="dxa"/>
            </w:tcMar>
            <w:vAlign w:val="center"/>
          </w:tcPr>
          <w:p w14:paraId="4AE1A62B" w14:textId="77777777" w:rsidR="00AB7400" w:rsidRPr="00A34889" w:rsidRDefault="00AB7400" w:rsidP="00AB7400">
            <w:pPr>
              <w:ind w:right="40"/>
              <w:jc w:val="center"/>
              <w:rPr>
                <w:sz w:val="18"/>
                <w:szCs w:val="18"/>
              </w:rPr>
            </w:pPr>
            <w:r w:rsidRPr="00A34889">
              <w:rPr>
                <w:color w:val="000000"/>
                <w:sz w:val="18"/>
                <w:szCs w:val="18"/>
              </w:rPr>
              <w:t>74.6%</w:t>
            </w:r>
          </w:p>
        </w:tc>
        <w:tc>
          <w:tcPr>
            <w:tcW w:w="567"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4DB09A82" w14:textId="77777777" w:rsidR="00AB7400" w:rsidRPr="00A34889" w:rsidRDefault="00AB7400" w:rsidP="00AB7400">
            <w:pPr>
              <w:ind w:right="40"/>
              <w:jc w:val="center"/>
              <w:rPr>
                <w:sz w:val="18"/>
                <w:szCs w:val="18"/>
              </w:rPr>
            </w:pPr>
            <w:r w:rsidRPr="00A34889">
              <w:rPr>
                <w:color w:val="000000"/>
                <w:sz w:val="18"/>
                <w:szCs w:val="18"/>
              </w:rPr>
              <w:t>75.4%</w:t>
            </w:r>
          </w:p>
        </w:tc>
        <w:tc>
          <w:tcPr>
            <w:tcW w:w="709" w:type="dxa"/>
            <w:gridSpan w:val="2"/>
            <w:tcBorders>
              <w:top w:val="nil"/>
              <w:left w:val="nil"/>
              <w:bottom w:val="single" w:sz="4" w:space="0" w:color="auto"/>
              <w:right w:val="single" w:sz="4" w:space="0" w:color="auto"/>
            </w:tcBorders>
            <w:shd w:val="clear" w:color="auto" w:fill="auto"/>
            <w:tcMar>
              <w:top w:w="0" w:type="dxa"/>
              <w:left w:w="0" w:type="dxa"/>
              <w:right w:w="0" w:type="dxa"/>
            </w:tcMar>
            <w:vAlign w:val="center"/>
          </w:tcPr>
          <w:p w14:paraId="0B2453BB" w14:textId="77777777" w:rsidR="00AB7400" w:rsidRPr="00A34889" w:rsidRDefault="00AB7400" w:rsidP="00AB7400">
            <w:pPr>
              <w:ind w:right="40"/>
              <w:jc w:val="center"/>
              <w:rPr>
                <w:sz w:val="18"/>
                <w:szCs w:val="18"/>
              </w:rPr>
            </w:pPr>
            <w:r w:rsidRPr="00A34889">
              <w:rPr>
                <w:color w:val="000000"/>
                <w:sz w:val="18"/>
                <w:szCs w:val="18"/>
              </w:rPr>
              <w:t>76.3%</w:t>
            </w:r>
          </w:p>
        </w:tc>
        <w:tc>
          <w:tcPr>
            <w:tcW w:w="724"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0BACF2FF" w14:textId="77777777" w:rsidR="00AB7400" w:rsidRPr="00A34889" w:rsidRDefault="00AB7400" w:rsidP="00AB7400">
            <w:pPr>
              <w:ind w:right="40"/>
              <w:jc w:val="center"/>
              <w:rPr>
                <w:sz w:val="18"/>
                <w:szCs w:val="18"/>
              </w:rPr>
            </w:pPr>
            <w:r w:rsidRPr="00A34889">
              <w:rPr>
                <w:color w:val="000000"/>
                <w:sz w:val="18"/>
                <w:szCs w:val="18"/>
              </w:rPr>
              <w:t>77.2%</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04F2CDBF" w14:textId="77777777" w:rsidR="00AB7400" w:rsidRPr="00A34889" w:rsidRDefault="00AB7400" w:rsidP="00AB7400">
            <w:pPr>
              <w:ind w:right="40"/>
              <w:jc w:val="center"/>
              <w:rPr>
                <w:sz w:val="18"/>
                <w:szCs w:val="18"/>
              </w:rPr>
            </w:pPr>
            <w:r w:rsidRPr="00A34889">
              <w:rPr>
                <w:color w:val="000000"/>
                <w:sz w:val="18"/>
                <w:szCs w:val="18"/>
              </w:rPr>
              <w:t>78.0%</w:t>
            </w:r>
          </w:p>
        </w:tc>
        <w:tc>
          <w:tcPr>
            <w:tcW w:w="708"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71CBD932" w14:textId="77777777" w:rsidR="00AB7400" w:rsidRPr="00A34889" w:rsidRDefault="00AB7400" w:rsidP="00AB7400">
            <w:pPr>
              <w:ind w:right="40"/>
              <w:jc w:val="center"/>
              <w:rPr>
                <w:sz w:val="18"/>
                <w:szCs w:val="18"/>
              </w:rPr>
            </w:pPr>
            <w:r w:rsidRPr="00A34889">
              <w:rPr>
                <w:color w:val="000000"/>
                <w:sz w:val="18"/>
                <w:szCs w:val="18"/>
              </w:rPr>
              <w:t>78.9%</w:t>
            </w:r>
          </w:p>
        </w:tc>
        <w:tc>
          <w:tcPr>
            <w:tcW w:w="851"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345857F0" w14:textId="77777777" w:rsidR="00AB7400" w:rsidRPr="00A34889" w:rsidRDefault="00AB7400" w:rsidP="00AB7400">
            <w:pPr>
              <w:ind w:right="40"/>
              <w:jc w:val="center"/>
              <w:rPr>
                <w:sz w:val="18"/>
                <w:szCs w:val="18"/>
              </w:rPr>
            </w:pPr>
            <w:r w:rsidRPr="00A34889">
              <w:rPr>
                <w:color w:val="000000"/>
                <w:sz w:val="18"/>
                <w:szCs w:val="18"/>
              </w:rPr>
              <w:t>79.8%</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3C3266EF" w14:textId="77777777" w:rsidR="00AB7400" w:rsidRPr="00A34889" w:rsidRDefault="00AB7400" w:rsidP="00AB7400">
            <w:pPr>
              <w:ind w:right="40"/>
              <w:jc w:val="center"/>
              <w:rPr>
                <w:sz w:val="18"/>
                <w:szCs w:val="18"/>
              </w:rPr>
            </w:pPr>
            <w:r w:rsidRPr="00A34889">
              <w:rPr>
                <w:color w:val="000000"/>
                <w:sz w:val="18"/>
                <w:szCs w:val="18"/>
              </w:rPr>
              <w:t>80.7%</w:t>
            </w:r>
          </w:p>
        </w:tc>
        <w:tc>
          <w:tcPr>
            <w:tcW w:w="850"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74A3A302" w14:textId="77777777" w:rsidR="00AB7400" w:rsidRPr="00A34889" w:rsidRDefault="00AB7400" w:rsidP="00AB7400">
            <w:pPr>
              <w:ind w:right="40"/>
              <w:jc w:val="center"/>
              <w:rPr>
                <w:sz w:val="18"/>
                <w:szCs w:val="18"/>
              </w:rPr>
            </w:pPr>
            <w:r w:rsidRPr="00A34889">
              <w:rPr>
                <w:color w:val="000000"/>
                <w:sz w:val="18"/>
                <w:szCs w:val="18"/>
              </w:rPr>
              <w:t>81.5%</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44B168CE" w14:textId="77777777" w:rsidR="00AB7400" w:rsidRPr="00A34889" w:rsidRDefault="00AB7400" w:rsidP="00AB7400">
            <w:pPr>
              <w:ind w:right="40"/>
              <w:jc w:val="center"/>
              <w:rPr>
                <w:sz w:val="18"/>
                <w:szCs w:val="18"/>
              </w:rPr>
            </w:pPr>
            <w:r w:rsidRPr="00A34889">
              <w:rPr>
                <w:color w:val="000000"/>
                <w:sz w:val="18"/>
                <w:szCs w:val="18"/>
              </w:rPr>
              <w:t>82.4%</w:t>
            </w:r>
          </w:p>
        </w:tc>
        <w:tc>
          <w:tcPr>
            <w:tcW w:w="977"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650E8206" w14:textId="77777777" w:rsidR="00AB7400" w:rsidRPr="00A34889" w:rsidRDefault="00AB7400" w:rsidP="00AB7400">
            <w:pPr>
              <w:ind w:right="40"/>
              <w:jc w:val="center"/>
              <w:rPr>
                <w:sz w:val="18"/>
                <w:szCs w:val="18"/>
              </w:rPr>
            </w:pPr>
            <w:r w:rsidRPr="00A34889">
              <w:rPr>
                <w:color w:val="000000"/>
                <w:sz w:val="18"/>
                <w:szCs w:val="18"/>
              </w:rPr>
              <w:t>83.3%</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789EFC30" w14:textId="77777777" w:rsidR="00AB7400" w:rsidRPr="00A34889" w:rsidRDefault="00AB7400" w:rsidP="00AB7400">
            <w:pPr>
              <w:ind w:right="40"/>
              <w:jc w:val="center"/>
              <w:rPr>
                <w:sz w:val="18"/>
                <w:szCs w:val="18"/>
              </w:rPr>
            </w:pPr>
            <w:r w:rsidRPr="00A34889">
              <w:rPr>
                <w:color w:val="000000"/>
                <w:sz w:val="18"/>
                <w:szCs w:val="18"/>
              </w:rPr>
              <w:t>84.1%</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063DBFBE" w14:textId="77777777" w:rsidR="00AB7400" w:rsidRPr="00A34889" w:rsidRDefault="00AB7400" w:rsidP="00AB7400">
            <w:pPr>
              <w:ind w:right="40"/>
              <w:jc w:val="center"/>
              <w:rPr>
                <w:sz w:val="18"/>
                <w:szCs w:val="18"/>
              </w:rPr>
            </w:pPr>
            <w:r w:rsidRPr="00A34889">
              <w:rPr>
                <w:color w:val="000000"/>
                <w:sz w:val="18"/>
                <w:szCs w:val="18"/>
              </w:rPr>
              <w:t>85.0%</w:t>
            </w:r>
          </w:p>
        </w:tc>
      </w:tr>
      <w:tr w:rsidR="00AB7400" w:rsidRPr="00A34889" w14:paraId="14E5EB8D" w14:textId="77777777" w:rsidTr="002F6798">
        <w:trPr>
          <w:trHeight w:val="28"/>
          <w:jc w:val="center"/>
        </w:trPr>
        <w:tc>
          <w:tcPr>
            <w:tcW w:w="988"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14:paraId="1262FB74" w14:textId="77777777" w:rsidR="00AB7400" w:rsidRPr="00A34889" w:rsidRDefault="00AB7400" w:rsidP="00AB7400">
            <w:pPr>
              <w:ind w:right="42"/>
              <w:jc w:val="center"/>
              <w:rPr>
                <w:sz w:val="18"/>
                <w:szCs w:val="18"/>
              </w:rPr>
            </w:pPr>
            <w:r w:rsidRPr="00A34889">
              <w:rPr>
                <w:sz w:val="18"/>
                <w:szCs w:val="18"/>
              </w:rPr>
              <w:t>Piura</w:t>
            </w:r>
          </w:p>
        </w:tc>
        <w:tc>
          <w:tcPr>
            <w:tcW w:w="708" w:type="dxa"/>
            <w:tcBorders>
              <w:top w:val="nil"/>
              <w:left w:val="single" w:sz="4" w:space="0" w:color="auto"/>
              <w:bottom w:val="single" w:sz="4" w:space="0" w:color="auto"/>
              <w:right w:val="single" w:sz="4" w:space="0" w:color="auto"/>
            </w:tcBorders>
            <w:shd w:val="clear" w:color="auto" w:fill="auto"/>
            <w:tcMar>
              <w:top w:w="0" w:type="dxa"/>
              <w:left w:w="0" w:type="dxa"/>
              <w:right w:w="0" w:type="dxa"/>
            </w:tcMar>
            <w:vAlign w:val="center"/>
          </w:tcPr>
          <w:p w14:paraId="7A553F5E" w14:textId="77777777" w:rsidR="00AB7400" w:rsidRPr="00A34889" w:rsidRDefault="00AB7400" w:rsidP="00AB7400">
            <w:pPr>
              <w:ind w:right="40"/>
              <w:jc w:val="center"/>
              <w:rPr>
                <w:sz w:val="18"/>
                <w:szCs w:val="18"/>
              </w:rPr>
            </w:pPr>
            <w:r w:rsidRPr="00A34889">
              <w:rPr>
                <w:color w:val="000000"/>
                <w:sz w:val="18"/>
                <w:szCs w:val="18"/>
              </w:rPr>
              <w:t>72.4%</w:t>
            </w:r>
          </w:p>
        </w:tc>
        <w:tc>
          <w:tcPr>
            <w:tcW w:w="567"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336CFC20" w14:textId="77777777" w:rsidR="00AB7400" w:rsidRPr="00A34889" w:rsidRDefault="00AB7400" w:rsidP="00AB7400">
            <w:pPr>
              <w:ind w:right="40"/>
              <w:jc w:val="center"/>
              <w:rPr>
                <w:sz w:val="18"/>
                <w:szCs w:val="18"/>
              </w:rPr>
            </w:pPr>
            <w:r w:rsidRPr="00A34889">
              <w:rPr>
                <w:color w:val="000000"/>
                <w:sz w:val="18"/>
                <w:szCs w:val="18"/>
              </w:rPr>
              <w:t>73.1%</w:t>
            </w:r>
          </w:p>
        </w:tc>
        <w:tc>
          <w:tcPr>
            <w:tcW w:w="709" w:type="dxa"/>
            <w:gridSpan w:val="2"/>
            <w:tcBorders>
              <w:top w:val="nil"/>
              <w:left w:val="nil"/>
              <w:bottom w:val="single" w:sz="4" w:space="0" w:color="auto"/>
              <w:right w:val="single" w:sz="4" w:space="0" w:color="auto"/>
            </w:tcBorders>
            <w:shd w:val="clear" w:color="auto" w:fill="auto"/>
            <w:tcMar>
              <w:top w:w="0" w:type="dxa"/>
              <w:left w:w="0" w:type="dxa"/>
              <w:right w:w="0" w:type="dxa"/>
            </w:tcMar>
            <w:vAlign w:val="center"/>
          </w:tcPr>
          <w:p w14:paraId="77111E94" w14:textId="77777777" w:rsidR="00AB7400" w:rsidRPr="00A34889" w:rsidRDefault="00AB7400" w:rsidP="00AB7400">
            <w:pPr>
              <w:ind w:right="40"/>
              <w:jc w:val="center"/>
              <w:rPr>
                <w:sz w:val="18"/>
                <w:szCs w:val="18"/>
              </w:rPr>
            </w:pPr>
            <w:r w:rsidRPr="00A34889">
              <w:rPr>
                <w:color w:val="000000"/>
                <w:sz w:val="18"/>
                <w:szCs w:val="18"/>
              </w:rPr>
              <w:t>73.8%</w:t>
            </w:r>
          </w:p>
        </w:tc>
        <w:tc>
          <w:tcPr>
            <w:tcW w:w="724"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66CF147E" w14:textId="77777777" w:rsidR="00AB7400" w:rsidRPr="00A34889" w:rsidRDefault="00AB7400" w:rsidP="00AB7400">
            <w:pPr>
              <w:ind w:right="40"/>
              <w:jc w:val="center"/>
              <w:rPr>
                <w:sz w:val="18"/>
                <w:szCs w:val="18"/>
              </w:rPr>
            </w:pPr>
            <w:r w:rsidRPr="00A34889">
              <w:rPr>
                <w:color w:val="000000"/>
                <w:sz w:val="18"/>
                <w:szCs w:val="18"/>
              </w:rPr>
              <w:t>74.5%</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31520203" w14:textId="77777777" w:rsidR="00AB7400" w:rsidRPr="00A34889" w:rsidRDefault="00AB7400" w:rsidP="00AB7400">
            <w:pPr>
              <w:ind w:right="40"/>
              <w:jc w:val="center"/>
              <w:rPr>
                <w:sz w:val="18"/>
                <w:szCs w:val="18"/>
              </w:rPr>
            </w:pPr>
            <w:r w:rsidRPr="00A34889">
              <w:rPr>
                <w:color w:val="000000"/>
                <w:sz w:val="18"/>
                <w:szCs w:val="18"/>
              </w:rPr>
              <w:t>75.2%</w:t>
            </w:r>
          </w:p>
        </w:tc>
        <w:tc>
          <w:tcPr>
            <w:tcW w:w="708"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3223F792" w14:textId="77777777" w:rsidR="00AB7400" w:rsidRPr="00A34889" w:rsidRDefault="00AB7400" w:rsidP="00AB7400">
            <w:pPr>
              <w:ind w:right="40"/>
              <w:jc w:val="center"/>
              <w:rPr>
                <w:sz w:val="18"/>
                <w:szCs w:val="18"/>
              </w:rPr>
            </w:pPr>
            <w:r w:rsidRPr="00A34889">
              <w:rPr>
                <w:color w:val="000000"/>
                <w:sz w:val="18"/>
                <w:szCs w:val="18"/>
              </w:rPr>
              <w:t>75.9%</w:t>
            </w:r>
          </w:p>
        </w:tc>
        <w:tc>
          <w:tcPr>
            <w:tcW w:w="851"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28DD64A5" w14:textId="77777777" w:rsidR="00AB7400" w:rsidRPr="00A34889" w:rsidRDefault="00AB7400" w:rsidP="00AB7400">
            <w:pPr>
              <w:ind w:right="40"/>
              <w:jc w:val="center"/>
              <w:rPr>
                <w:sz w:val="18"/>
                <w:szCs w:val="18"/>
              </w:rPr>
            </w:pPr>
            <w:r w:rsidRPr="00A34889">
              <w:rPr>
                <w:color w:val="000000"/>
                <w:sz w:val="18"/>
                <w:szCs w:val="18"/>
              </w:rPr>
              <w:t>76.6%</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506AE828" w14:textId="77777777" w:rsidR="00AB7400" w:rsidRPr="00A34889" w:rsidRDefault="00AB7400" w:rsidP="00AB7400">
            <w:pPr>
              <w:ind w:right="40"/>
              <w:jc w:val="center"/>
              <w:rPr>
                <w:sz w:val="18"/>
                <w:szCs w:val="18"/>
              </w:rPr>
            </w:pPr>
            <w:r w:rsidRPr="00A34889">
              <w:rPr>
                <w:color w:val="000000"/>
                <w:sz w:val="18"/>
                <w:szCs w:val="18"/>
              </w:rPr>
              <w:t>77.3%</w:t>
            </w:r>
          </w:p>
        </w:tc>
        <w:tc>
          <w:tcPr>
            <w:tcW w:w="850"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305914AF" w14:textId="77777777" w:rsidR="00AB7400" w:rsidRPr="00A34889" w:rsidRDefault="00AB7400" w:rsidP="00AB7400">
            <w:pPr>
              <w:ind w:right="40"/>
              <w:jc w:val="center"/>
              <w:rPr>
                <w:sz w:val="18"/>
                <w:szCs w:val="18"/>
              </w:rPr>
            </w:pPr>
            <w:r w:rsidRPr="00A34889">
              <w:rPr>
                <w:color w:val="000000"/>
                <w:sz w:val="18"/>
                <w:szCs w:val="18"/>
              </w:rPr>
              <w:t>78.0%</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647B425B" w14:textId="77777777" w:rsidR="00AB7400" w:rsidRPr="00A34889" w:rsidRDefault="00AB7400" w:rsidP="00AB7400">
            <w:pPr>
              <w:ind w:right="40"/>
              <w:jc w:val="center"/>
              <w:rPr>
                <w:sz w:val="18"/>
                <w:szCs w:val="18"/>
              </w:rPr>
            </w:pPr>
            <w:r w:rsidRPr="00A34889">
              <w:rPr>
                <w:color w:val="000000"/>
                <w:sz w:val="18"/>
                <w:szCs w:val="18"/>
              </w:rPr>
              <w:t>78.7%</w:t>
            </w:r>
          </w:p>
        </w:tc>
        <w:tc>
          <w:tcPr>
            <w:tcW w:w="977"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67AD9385" w14:textId="77777777" w:rsidR="00AB7400" w:rsidRPr="00A34889" w:rsidRDefault="00AB7400" w:rsidP="00AB7400">
            <w:pPr>
              <w:ind w:right="40"/>
              <w:jc w:val="center"/>
              <w:rPr>
                <w:sz w:val="18"/>
                <w:szCs w:val="18"/>
              </w:rPr>
            </w:pPr>
            <w:r w:rsidRPr="00A34889">
              <w:rPr>
                <w:color w:val="000000"/>
                <w:sz w:val="18"/>
                <w:szCs w:val="18"/>
              </w:rPr>
              <w:t>79.4%</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090135D4" w14:textId="77777777" w:rsidR="00AB7400" w:rsidRPr="00A34889" w:rsidRDefault="00AB7400" w:rsidP="00AB7400">
            <w:pPr>
              <w:ind w:right="40"/>
              <w:jc w:val="center"/>
              <w:rPr>
                <w:sz w:val="18"/>
                <w:szCs w:val="18"/>
              </w:rPr>
            </w:pPr>
            <w:r w:rsidRPr="00A34889">
              <w:rPr>
                <w:color w:val="000000"/>
                <w:sz w:val="18"/>
                <w:szCs w:val="18"/>
              </w:rPr>
              <w:t>80.1%</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0E7AB7B2" w14:textId="77777777" w:rsidR="00AB7400" w:rsidRPr="00A34889" w:rsidRDefault="00AB7400" w:rsidP="00AB7400">
            <w:pPr>
              <w:ind w:right="40"/>
              <w:jc w:val="center"/>
              <w:rPr>
                <w:sz w:val="18"/>
                <w:szCs w:val="18"/>
              </w:rPr>
            </w:pPr>
            <w:r w:rsidRPr="00A34889">
              <w:rPr>
                <w:color w:val="000000"/>
                <w:sz w:val="18"/>
                <w:szCs w:val="18"/>
              </w:rPr>
              <w:t>80.8%</w:t>
            </w:r>
          </w:p>
        </w:tc>
      </w:tr>
      <w:tr w:rsidR="00AB7400" w:rsidRPr="00A34889" w14:paraId="55FF7F87" w14:textId="77777777" w:rsidTr="002F6798">
        <w:trPr>
          <w:trHeight w:val="28"/>
          <w:jc w:val="center"/>
        </w:trPr>
        <w:tc>
          <w:tcPr>
            <w:tcW w:w="988"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14:paraId="538A496D" w14:textId="77777777" w:rsidR="00AB7400" w:rsidRPr="00A34889" w:rsidRDefault="00AB7400" w:rsidP="00AB7400">
            <w:pPr>
              <w:ind w:right="42"/>
              <w:jc w:val="center"/>
              <w:rPr>
                <w:sz w:val="18"/>
                <w:szCs w:val="18"/>
              </w:rPr>
            </w:pPr>
            <w:r w:rsidRPr="00A34889">
              <w:rPr>
                <w:sz w:val="18"/>
                <w:szCs w:val="18"/>
              </w:rPr>
              <w:t>Puno</w:t>
            </w:r>
          </w:p>
        </w:tc>
        <w:tc>
          <w:tcPr>
            <w:tcW w:w="708" w:type="dxa"/>
            <w:tcBorders>
              <w:top w:val="nil"/>
              <w:left w:val="single" w:sz="4" w:space="0" w:color="auto"/>
              <w:bottom w:val="single" w:sz="4" w:space="0" w:color="auto"/>
              <w:right w:val="single" w:sz="4" w:space="0" w:color="auto"/>
            </w:tcBorders>
            <w:shd w:val="clear" w:color="auto" w:fill="auto"/>
            <w:tcMar>
              <w:top w:w="0" w:type="dxa"/>
              <w:left w:w="0" w:type="dxa"/>
              <w:right w:w="0" w:type="dxa"/>
            </w:tcMar>
            <w:vAlign w:val="center"/>
          </w:tcPr>
          <w:p w14:paraId="7B2FC631" w14:textId="77777777" w:rsidR="00AB7400" w:rsidRPr="00A34889" w:rsidRDefault="00AB7400" w:rsidP="00AB7400">
            <w:pPr>
              <w:ind w:right="40"/>
              <w:jc w:val="center"/>
              <w:rPr>
                <w:sz w:val="18"/>
                <w:szCs w:val="18"/>
              </w:rPr>
            </w:pPr>
            <w:r w:rsidRPr="00A34889">
              <w:rPr>
                <w:color w:val="000000"/>
                <w:sz w:val="18"/>
                <w:szCs w:val="18"/>
              </w:rPr>
              <w:t>73.2%</w:t>
            </w:r>
          </w:p>
        </w:tc>
        <w:tc>
          <w:tcPr>
            <w:tcW w:w="567"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72D33FB5" w14:textId="77777777" w:rsidR="00AB7400" w:rsidRPr="00A34889" w:rsidRDefault="00AB7400" w:rsidP="00AB7400">
            <w:pPr>
              <w:ind w:right="40"/>
              <w:jc w:val="center"/>
              <w:rPr>
                <w:sz w:val="18"/>
                <w:szCs w:val="18"/>
              </w:rPr>
            </w:pPr>
            <w:r w:rsidRPr="00A34889">
              <w:rPr>
                <w:color w:val="000000"/>
                <w:sz w:val="18"/>
                <w:szCs w:val="18"/>
              </w:rPr>
              <w:t>74.6%</w:t>
            </w:r>
          </w:p>
        </w:tc>
        <w:tc>
          <w:tcPr>
            <w:tcW w:w="709" w:type="dxa"/>
            <w:gridSpan w:val="2"/>
            <w:tcBorders>
              <w:top w:val="nil"/>
              <w:left w:val="nil"/>
              <w:bottom w:val="single" w:sz="4" w:space="0" w:color="auto"/>
              <w:right w:val="single" w:sz="4" w:space="0" w:color="auto"/>
            </w:tcBorders>
            <w:shd w:val="clear" w:color="auto" w:fill="auto"/>
            <w:tcMar>
              <w:top w:w="0" w:type="dxa"/>
              <w:left w:w="0" w:type="dxa"/>
              <w:right w:w="0" w:type="dxa"/>
            </w:tcMar>
            <w:vAlign w:val="center"/>
          </w:tcPr>
          <w:p w14:paraId="2D3FF0FA" w14:textId="77777777" w:rsidR="00AB7400" w:rsidRPr="00A34889" w:rsidRDefault="00AB7400" w:rsidP="00AB7400">
            <w:pPr>
              <w:ind w:right="40"/>
              <w:jc w:val="center"/>
              <w:rPr>
                <w:sz w:val="18"/>
                <w:szCs w:val="18"/>
              </w:rPr>
            </w:pPr>
            <w:r w:rsidRPr="00A34889">
              <w:rPr>
                <w:color w:val="000000"/>
                <w:sz w:val="18"/>
                <w:szCs w:val="18"/>
              </w:rPr>
              <w:t>76.0%</w:t>
            </w:r>
          </w:p>
        </w:tc>
        <w:tc>
          <w:tcPr>
            <w:tcW w:w="724"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090C61CB" w14:textId="77777777" w:rsidR="00AB7400" w:rsidRPr="00A34889" w:rsidRDefault="00AB7400" w:rsidP="00AB7400">
            <w:pPr>
              <w:ind w:right="40"/>
              <w:jc w:val="center"/>
              <w:rPr>
                <w:sz w:val="18"/>
                <w:szCs w:val="18"/>
              </w:rPr>
            </w:pPr>
            <w:r w:rsidRPr="00A34889">
              <w:rPr>
                <w:color w:val="000000"/>
                <w:sz w:val="18"/>
                <w:szCs w:val="18"/>
              </w:rPr>
              <w:t>77.4%</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3B105A59" w14:textId="77777777" w:rsidR="00AB7400" w:rsidRPr="00A34889" w:rsidRDefault="00AB7400" w:rsidP="00AB7400">
            <w:pPr>
              <w:ind w:right="40"/>
              <w:jc w:val="center"/>
              <w:rPr>
                <w:sz w:val="18"/>
                <w:szCs w:val="18"/>
              </w:rPr>
            </w:pPr>
            <w:r w:rsidRPr="00A34889">
              <w:rPr>
                <w:color w:val="000000"/>
                <w:sz w:val="18"/>
                <w:szCs w:val="18"/>
              </w:rPr>
              <w:t>78.9%</w:t>
            </w:r>
          </w:p>
        </w:tc>
        <w:tc>
          <w:tcPr>
            <w:tcW w:w="708"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7D66EB9C" w14:textId="77777777" w:rsidR="00AB7400" w:rsidRPr="00A34889" w:rsidRDefault="00AB7400" w:rsidP="00AB7400">
            <w:pPr>
              <w:ind w:right="40"/>
              <w:jc w:val="center"/>
              <w:rPr>
                <w:sz w:val="18"/>
                <w:szCs w:val="18"/>
              </w:rPr>
            </w:pPr>
            <w:r w:rsidRPr="00A34889">
              <w:rPr>
                <w:color w:val="000000"/>
                <w:sz w:val="18"/>
                <w:szCs w:val="18"/>
              </w:rPr>
              <w:t>80.3%</w:t>
            </w:r>
          </w:p>
        </w:tc>
        <w:tc>
          <w:tcPr>
            <w:tcW w:w="851"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7069B35C" w14:textId="77777777" w:rsidR="00AB7400" w:rsidRPr="00A34889" w:rsidRDefault="00AB7400" w:rsidP="00AB7400">
            <w:pPr>
              <w:ind w:right="40"/>
              <w:jc w:val="center"/>
              <w:rPr>
                <w:sz w:val="18"/>
                <w:szCs w:val="18"/>
              </w:rPr>
            </w:pPr>
            <w:r w:rsidRPr="00A34889">
              <w:rPr>
                <w:color w:val="000000"/>
                <w:sz w:val="18"/>
                <w:szCs w:val="18"/>
              </w:rPr>
              <w:t>81.7%</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2212BBA5" w14:textId="77777777" w:rsidR="00AB7400" w:rsidRPr="00A34889" w:rsidRDefault="00AB7400" w:rsidP="00AB7400">
            <w:pPr>
              <w:ind w:right="40"/>
              <w:jc w:val="center"/>
              <w:rPr>
                <w:sz w:val="18"/>
                <w:szCs w:val="18"/>
              </w:rPr>
            </w:pPr>
            <w:r w:rsidRPr="00A34889">
              <w:rPr>
                <w:color w:val="000000"/>
                <w:sz w:val="18"/>
                <w:szCs w:val="18"/>
              </w:rPr>
              <w:t>83.1%</w:t>
            </w:r>
          </w:p>
        </w:tc>
        <w:tc>
          <w:tcPr>
            <w:tcW w:w="850"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43B58015" w14:textId="77777777" w:rsidR="00AB7400" w:rsidRPr="00A34889" w:rsidRDefault="00AB7400" w:rsidP="00AB7400">
            <w:pPr>
              <w:ind w:right="40"/>
              <w:jc w:val="center"/>
              <w:rPr>
                <w:sz w:val="18"/>
                <w:szCs w:val="18"/>
              </w:rPr>
            </w:pPr>
            <w:r w:rsidRPr="00A34889">
              <w:rPr>
                <w:color w:val="000000"/>
                <w:sz w:val="18"/>
                <w:szCs w:val="18"/>
              </w:rPr>
              <w:t>84.5%</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24FF88FC" w14:textId="77777777" w:rsidR="00AB7400" w:rsidRPr="00A34889" w:rsidRDefault="00AB7400" w:rsidP="00AB7400">
            <w:pPr>
              <w:ind w:right="40"/>
              <w:jc w:val="center"/>
              <w:rPr>
                <w:sz w:val="18"/>
                <w:szCs w:val="18"/>
              </w:rPr>
            </w:pPr>
            <w:r w:rsidRPr="00A34889">
              <w:rPr>
                <w:color w:val="000000"/>
                <w:sz w:val="18"/>
                <w:szCs w:val="18"/>
              </w:rPr>
              <w:t>86.0%</w:t>
            </w:r>
          </w:p>
        </w:tc>
        <w:tc>
          <w:tcPr>
            <w:tcW w:w="977"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7A36FFD7" w14:textId="77777777" w:rsidR="00AB7400" w:rsidRPr="00A34889" w:rsidRDefault="00AB7400" w:rsidP="00AB7400">
            <w:pPr>
              <w:ind w:right="40"/>
              <w:jc w:val="center"/>
              <w:rPr>
                <w:sz w:val="18"/>
                <w:szCs w:val="18"/>
              </w:rPr>
            </w:pPr>
            <w:r w:rsidRPr="00A34889">
              <w:rPr>
                <w:color w:val="000000"/>
                <w:sz w:val="18"/>
                <w:szCs w:val="18"/>
              </w:rPr>
              <w:t>87.4%</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2B01C235" w14:textId="77777777" w:rsidR="00AB7400" w:rsidRPr="00A34889" w:rsidRDefault="00AB7400" w:rsidP="00AB7400">
            <w:pPr>
              <w:ind w:right="40"/>
              <w:jc w:val="center"/>
              <w:rPr>
                <w:sz w:val="18"/>
                <w:szCs w:val="18"/>
              </w:rPr>
            </w:pPr>
            <w:r w:rsidRPr="00A34889">
              <w:rPr>
                <w:color w:val="000000"/>
                <w:sz w:val="18"/>
                <w:szCs w:val="18"/>
              </w:rPr>
              <w:t>88.8%</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7D8442B1" w14:textId="77777777" w:rsidR="00AB7400" w:rsidRPr="00A34889" w:rsidRDefault="00AB7400" w:rsidP="00AB7400">
            <w:pPr>
              <w:ind w:right="40"/>
              <w:jc w:val="center"/>
              <w:rPr>
                <w:sz w:val="18"/>
                <w:szCs w:val="18"/>
              </w:rPr>
            </w:pPr>
            <w:r w:rsidRPr="00A34889">
              <w:rPr>
                <w:color w:val="000000"/>
                <w:sz w:val="18"/>
                <w:szCs w:val="18"/>
              </w:rPr>
              <w:t>90.2%</w:t>
            </w:r>
          </w:p>
        </w:tc>
      </w:tr>
      <w:tr w:rsidR="00AB7400" w:rsidRPr="00A34889" w14:paraId="60ADC994" w14:textId="77777777" w:rsidTr="002F6798">
        <w:trPr>
          <w:trHeight w:val="28"/>
          <w:jc w:val="center"/>
        </w:trPr>
        <w:tc>
          <w:tcPr>
            <w:tcW w:w="988"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14:paraId="45CC485E" w14:textId="77777777" w:rsidR="00AB7400" w:rsidRPr="00A34889" w:rsidRDefault="00AB7400" w:rsidP="00AB7400">
            <w:pPr>
              <w:ind w:right="42"/>
              <w:jc w:val="center"/>
              <w:rPr>
                <w:sz w:val="18"/>
                <w:szCs w:val="18"/>
              </w:rPr>
            </w:pPr>
            <w:r w:rsidRPr="00A34889">
              <w:rPr>
                <w:sz w:val="18"/>
                <w:szCs w:val="18"/>
              </w:rPr>
              <w:t>San Martín</w:t>
            </w:r>
          </w:p>
        </w:tc>
        <w:tc>
          <w:tcPr>
            <w:tcW w:w="708" w:type="dxa"/>
            <w:tcBorders>
              <w:top w:val="nil"/>
              <w:left w:val="single" w:sz="4" w:space="0" w:color="auto"/>
              <w:bottom w:val="single" w:sz="4" w:space="0" w:color="auto"/>
              <w:right w:val="single" w:sz="4" w:space="0" w:color="auto"/>
            </w:tcBorders>
            <w:shd w:val="clear" w:color="auto" w:fill="auto"/>
            <w:tcMar>
              <w:top w:w="0" w:type="dxa"/>
              <w:left w:w="0" w:type="dxa"/>
              <w:right w:w="0" w:type="dxa"/>
            </w:tcMar>
            <w:vAlign w:val="center"/>
          </w:tcPr>
          <w:p w14:paraId="49010E52" w14:textId="77777777" w:rsidR="00AB7400" w:rsidRPr="00A34889" w:rsidRDefault="00AB7400" w:rsidP="00AB7400">
            <w:pPr>
              <w:ind w:right="40"/>
              <w:jc w:val="center"/>
              <w:rPr>
                <w:sz w:val="18"/>
                <w:szCs w:val="18"/>
              </w:rPr>
            </w:pPr>
            <w:r w:rsidRPr="00A34889">
              <w:rPr>
                <w:color w:val="000000"/>
                <w:sz w:val="18"/>
                <w:szCs w:val="18"/>
              </w:rPr>
              <w:t>75.3%</w:t>
            </w:r>
          </w:p>
        </w:tc>
        <w:tc>
          <w:tcPr>
            <w:tcW w:w="567"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488F4744" w14:textId="77777777" w:rsidR="00AB7400" w:rsidRPr="00A34889" w:rsidRDefault="00AB7400" w:rsidP="00AB7400">
            <w:pPr>
              <w:ind w:right="40"/>
              <w:jc w:val="center"/>
              <w:rPr>
                <w:sz w:val="18"/>
                <w:szCs w:val="18"/>
              </w:rPr>
            </w:pPr>
            <w:r w:rsidRPr="00A34889">
              <w:rPr>
                <w:color w:val="000000"/>
                <w:sz w:val="18"/>
                <w:szCs w:val="18"/>
              </w:rPr>
              <w:t>76.1%</w:t>
            </w:r>
          </w:p>
        </w:tc>
        <w:tc>
          <w:tcPr>
            <w:tcW w:w="709" w:type="dxa"/>
            <w:gridSpan w:val="2"/>
            <w:tcBorders>
              <w:top w:val="nil"/>
              <w:left w:val="nil"/>
              <w:bottom w:val="single" w:sz="4" w:space="0" w:color="auto"/>
              <w:right w:val="single" w:sz="4" w:space="0" w:color="auto"/>
            </w:tcBorders>
            <w:shd w:val="clear" w:color="auto" w:fill="auto"/>
            <w:tcMar>
              <w:top w:w="0" w:type="dxa"/>
              <w:left w:w="0" w:type="dxa"/>
              <w:right w:w="0" w:type="dxa"/>
            </w:tcMar>
            <w:vAlign w:val="center"/>
          </w:tcPr>
          <w:p w14:paraId="3BADCFA0" w14:textId="77777777" w:rsidR="00AB7400" w:rsidRPr="00A34889" w:rsidRDefault="00AB7400" w:rsidP="00AB7400">
            <w:pPr>
              <w:ind w:right="40"/>
              <w:jc w:val="center"/>
              <w:rPr>
                <w:sz w:val="18"/>
                <w:szCs w:val="18"/>
              </w:rPr>
            </w:pPr>
            <w:r w:rsidRPr="00A34889">
              <w:rPr>
                <w:color w:val="000000"/>
                <w:sz w:val="18"/>
                <w:szCs w:val="18"/>
              </w:rPr>
              <w:t>76.8%</w:t>
            </w:r>
          </w:p>
        </w:tc>
        <w:tc>
          <w:tcPr>
            <w:tcW w:w="724"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1602F163" w14:textId="77777777" w:rsidR="00AB7400" w:rsidRPr="00A34889" w:rsidRDefault="00AB7400" w:rsidP="00AB7400">
            <w:pPr>
              <w:ind w:right="40"/>
              <w:jc w:val="center"/>
              <w:rPr>
                <w:sz w:val="18"/>
                <w:szCs w:val="18"/>
              </w:rPr>
            </w:pPr>
            <w:r w:rsidRPr="00A34889">
              <w:rPr>
                <w:color w:val="000000"/>
                <w:sz w:val="18"/>
                <w:szCs w:val="18"/>
              </w:rPr>
              <w:t>77.6%</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09F328A7" w14:textId="77777777" w:rsidR="00AB7400" w:rsidRPr="00A34889" w:rsidRDefault="00AB7400" w:rsidP="00AB7400">
            <w:pPr>
              <w:ind w:right="40"/>
              <w:jc w:val="center"/>
              <w:rPr>
                <w:sz w:val="18"/>
                <w:szCs w:val="18"/>
              </w:rPr>
            </w:pPr>
            <w:r w:rsidRPr="00A34889">
              <w:rPr>
                <w:color w:val="000000"/>
                <w:sz w:val="18"/>
                <w:szCs w:val="18"/>
              </w:rPr>
              <w:t>78.3%</w:t>
            </w:r>
          </w:p>
        </w:tc>
        <w:tc>
          <w:tcPr>
            <w:tcW w:w="708"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506B3F4C" w14:textId="77777777" w:rsidR="00AB7400" w:rsidRPr="00A34889" w:rsidRDefault="00AB7400" w:rsidP="00AB7400">
            <w:pPr>
              <w:ind w:right="40"/>
              <w:jc w:val="center"/>
              <w:rPr>
                <w:sz w:val="18"/>
                <w:szCs w:val="18"/>
              </w:rPr>
            </w:pPr>
            <w:r w:rsidRPr="00A34889">
              <w:rPr>
                <w:color w:val="000000"/>
                <w:sz w:val="18"/>
                <w:szCs w:val="18"/>
              </w:rPr>
              <w:t>79.1%</w:t>
            </w:r>
          </w:p>
        </w:tc>
        <w:tc>
          <w:tcPr>
            <w:tcW w:w="851"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3D681C07" w14:textId="77777777" w:rsidR="00AB7400" w:rsidRPr="00A34889" w:rsidRDefault="00AB7400" w:rsidP="00AB7400">
            <w:pPr>
              <w:ind w:right="40"/>
              <w:jc w:val="center"/>
              <w:rPr>
                <w:sz w:val="18"/>
                <w:szCs w:val="18"/>
              </w:rPr>
            </w:pPr>
            <w:r w:rsidRPr="00A34889">
              <w:rPr>
                <w:color w:val="000000"/>
                <w:sz w:val="18"/>
                <w:szCs w:val="18"/>
              </w:rPr>
              <w:t>79.8%</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5E081514" w14:textId="77777777" w:rsidR="00AB7400" w:rsidRPr="00A34889" w:rsidRDefault="00AB7400" w:rsidP="00AB7400">
            <w:pPr>
              <w:ind w:right="40"/>
              <w:jc w:val="center"/>
              <w:rPr>
                <w:sz w:val="18"/>
                <w:szCs w:val="18"/>
              </w:rPr>
            </w:pPr>
            <w:r w:rsidRPr="00A34889">
              <w:rPr>
                <w:color w:val="000000"/>
                <w:sz w:val="18"/>
                <w:szCs w:val="18"/>
              </w:rPr>
              <w:t>80.6%</w:t>
            </w:r>
          </w:p>
        </w:tc>
        <w:tc>
          <w:tcPr>
            <w:tcW w:w="850"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771D869D" w14:textId="77777777" w:rsidR="00AB7400" w:rsidRPr="00A34889" w:rsidRDefault="00AB7400" w:rsidP="00AB7400">
            <w:pPr>
              <w:ind w:right="40"/>
              <w:jc w:val="center"/>
              <w:rPr>
                <w:sz w:val="18"/>
                <w:szCs w:val="18"/>
              </w:rPr>
            </w:pPr>
            <w:r w:rsidRPr="00A34889">
              <w:rPr>
                <w:color w:val="000000"/>
                <w:sz w:val="18"/>
                <w:szCs w:val="18"/>
              </w:rPr>
              <w:t>81.3%</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42C239E2" w14:textId="77777777" w:rsidR="00AB7400" w:rsidRPr="00A34889" w:rsidRDefault="00AB7400" w:rsidP="00AB7400">
            <w:pPr>
              <w:ind w:right="40"/>
              <w:jc w:val="center"/>
              <w:rPr>
                <w:sz w:val="18"/>
                <w:szCs w:val="18"/>
              </w:rPr>
            </w:pPr>
            <w:r w:rsidRPr="00A34889">
              <w:rPr>
                <w:color w:val="000000"/>
                <w:sz w:val="18"/>
                <w:szCs w:val="18"/>
              </w:rPr>
              <w:t>82.1%</w:t>
            </w:r>
          </w:p>
        </w:tc>
        <w:tc>
          <w:tcPr>
            <w:tcW w:w="977"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30336EE4" w14:textId="77777777" w:rsidR="00AB7400" w:rsidRPr="00A34889" w:rsidRDefault="00AB7400" w:rsidP="00AB7400">
            <w:pPr>
              <w:ind w:right="40"/>
              <w:jc w:val="center"/>
              <w:rPr>
                <w:sz w:val="18"/>
                <w:szCs w:val="18"/>
              </w:rPr>
            </w:pPr>
            <w:r w:rsidRPr="00A34889">
              <w:rPr>
                <w:color w:val="000000"/>
                <w:sz w:val="18"/>
                <w:szCs w:val="18"/>
              </w:rPr>
              <w:t>82.8%</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4031E7DC" w14:textId="77777777" w:rsidR="00AB7400" w:rsidRPr="00A34889" w:rsidRDefault="00AB7400" w:rsidP="00AB7400">
            <w:pPr>
              <w:ind w:right="40"/>
              <w:jc w:val="center"/>
              <w:rPr>
                <w:sz w:val="18"/>
                <w:szCs w:val="18"/>
              </w:rPr>
            </w:pPr>
            <w:r w:rsidRPr="00A34889">
              <w:rPr>
                <w:color w:val="000000"/>
                <w:sz w:val="18"/>
                <w:szCs w:val="18"/>
              </w:rPr>
              <w:t>83.6%</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5598C441" w14:textId="77777777" w:rsidR="00AB7400" w:rsidRPr="00A34889" w:rsidRDefault="00AB7400" w:rsidP="00AB7400">
            <w:pPr>
              <w:ind w:right="40"/>
              <w:jc w:val="center"/>
              <w:rPr>
                <w:sz w:val="18"/>
                <w:szCs w:val="18"/>
              </w:rPr>
            </w:pPr>
            <w:r w:rsidRPr="00A34889">
              <w:rPr>
                <w:color w:val="000000"/>
                <w:sz w:val="18"/>
                <w:szCs w:val="18"/>
              </w:rPr>
              <w:t>84.3%</w:t>
            </w:r>
          </w:p>
        </w:tc>
      </w:tr>
      <w:tr w:rsidR="00AB7400" w:rsidRPr="00A34889" w14:paraId="40C54179" w14:textId="77777777" w:rsidTr="002F6798">
        <w:trPr>
          <w:trHeight w:val="28"/>
          <w:jc w:val="center"/>
        </w:trPr>
        <w:tc>
          <w:tcPr>
            <w:tcW w:w="988"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14:paraId="061B160D" w14:textId="77777777" w:rsidR="00AB7400" w:rsidRPr="00A34889" w:rsidRDefault="00AB7400" w:rsidP="00AB7400">
            <w:pPr>
              <w:ind w:right="42"/>
              <w:jc w:val="center"/>
              <w:rPr>
                <w:sz w:val="18"/>
                <w:szCs w:val="18"/>
              </w:rPr>
            </w:pPr>
            <w:r w:rsidRPr="00A34889">
              <w:rPr>
                <w:sz w:val="18"/>
                <w:szCs w:val="18"/>
              </w:rPr>
              <w:t>Tacna</w:t>
            </w:r>
          </w:p>
        </w:tc>
        <w:tc>
          <w:tcPr>
            <w:tcW w:w="708" w:type="dxa"/>
            <w:tcBorders>
              <w:top w:val="nil"/>
              <w:left w:val="single" w:sz="4" w:space="0" w:color="auto"/>
              <w:bottom w:val="single" w:sz="4" w:space="0" w:color="auto"/>
              <w:right w:val="single" w:sz="4" w:space="0" w:color="auto"/>
            </w:tcBorders>
            <w:shd w:val="clear" w:color="auto" w:fill="auto"/>
            <w:tcMar>
              <w:top w:w="0" w:type="dxa"/>
              <w:left w:w="0" w:type="dxa"/>
              <w:right w:w="0" w:type="dxa"/>
            </w:tcMar>
            <w:vAlign w:val="center"/>
          </w:tcPr>
          <w:p w14:paraId="582997AF" w14:textId="77777777" w:rsidR="00AB7400" w:rsidRPr="00A34889" w:rsidRDefault="00AB7400" w:rsidP="00AB7400">
            <w:pPr>
              <w:ind w:right="40"/>
              <w:jc w:val="center"/>
              <w:rPr>
                <w:sz w:val="18"/>
                <w:szCs w:val="18"/>
              </w:rPr>
            </w:pPr>
            <w:r w:rsidRPr="00A34889">
              <w:rPr>
                <w:color w:val="000000"/>
                <w:sz w:val="18"/>
                <w:szCs w:val="18"/>
              </w:rPr>
              <w:t>82.0%</w:t>
            </w:r>
          </w:p>
        </w:tc>
        <w:tc>
          <w:tcPr>
            <w:tcW w:w="567"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4EACFFCC" w14:textId="77777777" w:rsidR="00AB7400" w:rsidRPr="00A34889" w:rsidRDefault="00AB7400" w:rsidP="00AB7400">
            <w:pPr>
              <w:ind w:right="40"/>
              <w:jc w:val="center"/>
              <w:rPr>
                <w:sz w:val="18"/>
                <w:szCs w:val="18"/>
              </w:rPr>
            </w:pPr>
            <w:r w:rsidRPr="00A34889">
              <w:rPr>
                <w:color w:val="000000"/>
                <w:sz w:val="18"/>
                <w:szCs w:val="18"/>
              </w:rPr>
              <w:t>82.6%</w:t>
            </w:r>
          </w:p>
        </w:tc>
        <w:tc>
          <w:tcPr>
            <w:tcW w:w="709" w:type="dxa"/>
            <w:gridSpan w:val="2"/>
            <w:tcBorders>
              <w:top w:val="nil"/>
              <w:left w:val="nil"/>
              <w:bottom w:val="single" w:sz="4" w:space="0" w:color="auto"/>
              <w:right w:val="single" w:sz="4" w:space="0" w:color="auto"/>
            </w:tcBorders>
            <w:shd w:val="clear" w:color="auto" w:fill="auto"/>
            <w:tcMar>
              <w:top w:w="0" w:type="dxa"/>
              <w:left w:w="0" w:type="dxa"/>
              <w:right w:w="0" w:type="dxa"/>
            </w:tcMar>
            <w:vAlign w:val="center"/>
          </w:tcPr>
          <w:p w14:paraId="5DDE0C2D" w14:textId="77777777" w:rsidR="00AB7400" w:rsidRPr="00A34889" w:rsidRDefault="00AB7400" w:rsidP="00AB7400">
            <w:pPr>
              <w:ind w:right="40"/>
              <w:jc w:val="center"/>
              <w:rPr>
                <w:sz w:val="18"/>
                <w:szCs w:val="18"/>
              </w:rPr>
            </w:pPr>
            <w:r w:rsidRPr="00A34889">
              <w:rPr>
                <w:color w:val="000000"/>
                <w:sz w:val="18"/>
                <w:szCs w:val="18"/>
              </w:rPr>
              <w:t>83.3%</w:t>
            </w:r>
          </w:p>
        </w:tc>
        <w:tc>
          <w:tcPr>
            <w:tcW w:w="724"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2A85F6BC" w14:textId="77777777" w:rsidR="00AB7400" w:rsidRPr="00A34889" w:rsidRDefault="00AB7400" w:rsidP="00AB7400">
            <w:pPr>
              <w:ind w:right="40"/>
              <w:jc w:val="center"/>
              <w:rPr>
                <w:sz w:val="18"/>
                <w:szCs w:val="18"/>
              </w:rPr>
            </w:pPr>
            <w:r w:rsidRPr="00A34889">
              <w:rPr>
                <w:color w:val="000000"/>
                <w:sz w:val="18"/>
                <w:szCs w:val="18"/>
              </w:rPr>
              <w:t>83.9%</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705762B6" w14:textId="77777777" w:rsidR="00AB7400" w:rsidRPr="00A34889" w:rsidRDefault="00AB7400" w:rsidP="00AB7400">
            <w:pPr>
              <w:ind w:right="40"/>
              <w:jc w:val="center"/>
              <w:rPr>
                <w:sz w:val="18"/>
                <w:szCs w:val="18"/>
              </w:rPr>
            </w:pPr>
            <w:r w:rsidRPr="00A34889">
              <w:rPr>
                <w:color w:val="000000"/>
                <w:sz w:val="18"/>
                <w:szCs w:val="18"/>
              </w:rPr>
              <w:t>84.5%</w:t>
            </w:r>
          </w:p>
        </w:tc>
        <w:tc>
          <w:tcPr>
            <w:tcW w:w="708"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6372C6D8" w14:textId="77777777" w:rsidR="00AB7400" w:rsidRPr="00A34889" w:rsidRDefault="00AB7400" w:rsidP="00AB7400">
            <w:pPr>
              <w:ind w:right="40"/>
              <w:jc w:val="center"/>
              <w:rPr>
                <w:sz w:val="18"/>
                <w:szCs w:val="18"/>
              </w:rPr>
            </w:pPr>
            <w:r w:rsidRPr="00A34889">
              <w:rPr>
                <w:color w:val="000000"/>
                <w:sz w:val="18"/>
                <w:szCs w:val="18"/>
              </w:rPr>
              <w:t>85.2%</w:t>
            </w:r>
          </w:p>
        </w:tc>
        <w:tc>
          <w:tcPr>
            <w:tcW w:w="851"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45432782" w14:textId="77777777" w:rsidR="00AB7400" w:rsidRPr="00A34889" w:rsidRDefault="00AB7400" w:rsidP="00AB7400">
            <w:pPr>
              <w:ind w:right="40"/>
              <w:jc w:val="center"/>
              <w:rPr>
                <w:sz w:val="18"/>
                <w:szCs w:val="18"/>
              </w:rPr>
            </w:pPr>
            <w:r w:rsidRPr="00A34889">
              <w:rPr>
                <w:color w:val="000000"/>
                <w:sz w:val="18"/>
                <w:szCs w:val="18"/>
              </w:rPr>
              <w:t>85.8%</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3C4F744D" w14:textId="77777777" w:rsidR="00AB7400" w:rsidRPr="00A34889" w:rsidRDefault="00AB7400" w:rsidP="00AB7400">
            <w:pPr>
              <w:ind w:right="40"/>
              <w:jc w:val="center"/>
              <w:rPr>
                <w:sz w:val="18"/>
                <w:szCs w:val="18"/>
              </w:rPr>
            </w:pPr>
            <w:r w:rsidRPr="00A34889">
              <w:rPr>
                <w:color w:val="000000"/>
                <w:sz w:val="18"/>
                <w:szCs w:val="18"/>
              </w:rPr>
              <w:t>86.5%</w:t>
            </w:r>
          </w:p>
        </w:tc>
        <w:tc>
          <w:tcPr>
            <w:tcW w:w="850"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4F2D9227" w14:textId="77777777" w:rsidR="00AB7400" w:rsidRPr="00A34889" w:rsidRDefault="00AB7400" w:rsidP="00AB7400">
            <w:pPr>
              <w:ind w:right="40"/>
              <w:jc w:val="center"/>
              <w:rPr>
                <w:sz w:val="18"/>
                <w:szCs w:val="18"/>
              </w:rPr>
            </w:pPr>
            <w:r w:rsidRPr="00A34889">
              <w:rPr>
                <w:color w:val="000000"/>
                <w:sz w:val="18"/>
                <w:szCs w:val="18"/>
              </w:rPr>
              <w:t>87.1%</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224CB664" w14:textId="77777777" w:rsidR="00AB7400" w:rsidRPr="00A34889" w:rsidRDefault="00AB7400" w:rsidP="00AB7400">
            <w:pPr>
              <w:ind w:right="40"/>
              <w:jc w:val="center"/>
              <w:rPr>
                <w:sz w:val="18"/>
                <w:szCs w:val="18"/>
              </w:rPr>
            </w:pPr>
            <w:r w:rsidRPr="00A34889">
              <w:rPr>
                <w:color w:val="000000"/>
                <w:sz w:val="18"/>
                <w:szCs w:val="18"/>
              </w:rPr>
              <w:t>87.8%</w:t>
            </w:r>
          </w:p>
        </w:tc>
        <w:tc>
          <w:tcPr>
            <w:tcW w:w="977"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73FDD418" w14:textId="77777777" w:rsidR="00AB7400" w:rsidRPr="00A34889" w:rsidRDefault="00AB7400" w:rsidP="00AB7400">
            <w:pPr>
              <w:ind w:right="40"/>
              <w:jc w:val="center"/>
              <w:rPr>
                <w:sz w:val="18"/>
                <w:szCs w:val="18"/>
              </w:rPr>
            </w:pPr>
            <w:r w:rsidRPr="00A34889">
              <w:rPr>
                <w:color w:val="000000"/>
                <w:sz w:val="18"/>
                <w:szCs w:val="18"/>
              </w:rPr>
              <w:t>88.4%</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6BBE9EA4" w14:textId="77777777" w:rsidR="00AB7400" w:rsidRPr="00A34889" w:rsidRDefault="00AB7400" w:rsidP="00AB7400">
            <w:pPr>
              <w:ind w:right="40"/>
              <w:jc w:val="center"/>
              <w:rPr>
                <w:sz w:val="18"/>
                <w:szCs w:val="18"/>
              </w:rPr>
            </w:pPr>
            <w:r w:rsidRPr="00A34889">
              <w:rPr>
                <w:color w:val="000000"/>
                <w:sz w:val="18"/>
                <w:szCs w:val="18"/>
              </w:rPr>
              <w:t>89.1%</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0AD8F896" w14:textId="77777777" w:rsidR="00AB7400" w:rsidRPr="00A34889" w:rsidRDefault="00AB7400" w:rsidP="00AB7400">
            <w:pPr>
              <w:ind w:right="40"/>
              <w:jc w:val="center"/>
              <w:rPr>
                <w:sz w:val="18"/>
                <w:szCs w:val="18"/>
              </w:rPr>
            </w:pPr>
            <w:r w:rsidRPr="00A34889">
              <w:rPr>
                <w:color w:val="000000"/>
                <w:sz w:val="18"/>
                <w:szCs w:val="18"/>
              </w:rPr>
              <w:t>89.7%</w:t>
            </w:r>
          </w:p>
        </w:tc>
      </w:tr>
      <w:tr w:rsidR="00AB7400" w:rsidRPr="00A34889" w14:paraId="6A9C149C" w14:textId="77777777" w:rsidTr="002F6798">
        <w:trPr>
          <w:trHeight w:val="28"/>
          <w:jc w:val="center"/>
        </w:trPr>
        <w:tc>
          <w:tcPr>
            <w:tcW w:w="988"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14:paraId="6A6D9486" w14:textId="77777777" w:rsidR="00AB7400" w:rsidRPr="00A34889" w:rsidRDefault="00AB7400" w:rsidP="00AB7400">
            <w:pPr>
              <w:ind w:right="42"/>
              <w:jc w:val="center"/>
              <w:rPr>
                <w:sz w:val="18"/>
                <w:szCs w:val="18"/>
              </w:rPr>
            </w:pPr>
            <w:r w:rsidRPr="00A34889">
              <w:rPr>
                <w:sz w:val="18"/>
                <w:szCs w:val="18"/>
              </w:rPr>
              <w:t>Tumbes</w:t>
            </w:r>
          </w:p>
        </w:tc>
        <w:tc>
          <w:tcPr>
            <w:tcW w:w="708" w:type="dxa"/>
            <w:tcBorders>
              <w:top w:val="nil"/>
              <w:left w:val="single" w:sz="4" w:space="0" w:color="auto"/>
              <w:bottom w:val="single" w:sz="4" w:space="0" w:color="auto"/>
              <w:right w:val="single" w:sz="4" w:space="0" w:color="auto"/>
            </w:tcBorders>
            <w:shd w:val="clear" w:color="auto" w:fill="auto"/>
            <w:tcMar>
              <w:top w:w="0" w:type="dxa"/>
              <w:left w:w="0" w:type="dxa"/>
              <w:right w:w="0" w:type="dxa"/>
            </w:tcMar>
            <w:vAlign w:val="center"/>
          </w:tcPr>
          <w:p w14:paraId="08E7C328" w14:textId="77777777" w:rsidR="00AB7400" w:rsidRPr="00A34889" w:rsidRDefault="00AB7400" w:rsidP="00AB7400">
            <w:pPr>
              <w:ind w:right="40"/>
              <w:jc w:val="center"/>
              <w:rPr>
                <w:sz w:val="18"/>
                <w:szCs w:val="18"/>
              </w:rPr>
            </w:pPr>
            <w:r w:rsidRPr="00A34889">
              <w:rPr>
                <w:color w:val="000000"/>
                <w:sz w:val="18"/>
                <w:szCs w:val="18"/>
              </w:rPr>
              <w:t>75.4%</w:t>
            </w:r>
          </w:p>
        </w:tc>
        <w:tc>
          <w:tcPr>
            <w:tcW w:w="567"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3E368D47" w14:textId="77777777" w:rsidR="00AB7400" w:rsidRPr="00A34889" w:rsidRDefault="00AB7400" w:rsidP="00AB7400">
            <w:pPr>
              <w:ind w:right="40"/>
              <w:jc w:val="center"/>
              <w:rPr>
                <w:sz w:val="18"/>
                <w:szCs w:val="18"/>
              </w:rPr>
            </w:pPr>
            <w:r w:rsidRPr="00A34889">
              <w:rPr>
                <w:color w:val="000000"/>
                <w:sz w:val="18"/>
                <w:szCs w:val="18"/>
              </w:rPr>
              <w:t>75.7%</w:t>
            </w:r>
          </w:p>
        </w:tc>
        <w:tc>
          <w:tcPr>
            <w:tcW w:w="709" w:type="dxa"/>
            <w:gridSpan w:val="2"/>
            <w:tcBorders>
              <w:top w:val="nil"/>
              <w:left w:val="nil"/>
              <w:bottom w:val="single" w:sz="4" w:space="0" w:color="auto"/>
              <w:right w:val="single" w:sz="4" w:space="0" w:color="auto"/>
            </w:tcBorders>
            <w:shd w:val="clear" w:color="auto" w:fill="auto"/>
            <w:tcMar>
              <w:top w:w="0" w:type="dxa"/>
              <w:left w:w="0" w:type="dxa"/>
              <w:right w:w="0" w:type="dxa"/>
            </w:tcMar>
            <w:vAlign w:val="center"/>
          </w:tcPr>
          <w:p w14:paraId="4DD6BC07" w14:textId="77777777" w:rsidR="00AB7400" w:rsidRPr="00A34889" w:rsidRDefault="00AB7400" w:rsidP="00AB7400">
            <w:pPr>
              <w:ind w:right="40"/>
              <w:jc w:val="center"/>
              <w:rPr>
                <w:sz w:val="18"/>
                <w:szCs w:val="18"/>
              </w:rPr>
            </w:pPr>
            <w:r w:rsidRPr="00A34889">
              <w:rPr>
                <w:color w:val="000000"/>
                <w:sz w:val="18"/>
                <w:szCs w:val="18"/>
              </w:rPr>
              <w:t>76.0%</w:t>
            </w:r>
          </w:p>
        </w:tc>
        <w:tc>
          <w:tcPr>
            <w:tcW w:w="724"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41F82D36" w14:textId="77777777" w:rsidR="00AB7400" w:rsidRPr="00A34889" w:rsidRDefault="00AB7400" w:rsidP="00AB7400">
            <w:pPr>
              <w:ind w:right="40"/>
              <w:jc w:val="center"/>
              <w:rPr>
                <w:sz w:val="18"/>
                <w:szCs w:val="18"/>
              </w:rPr>
            </w:pPr>
            <w:r w:rsidRPr="00A34889">
              <w:rPr>
                <w:color w:val="000000"/>
                <w:sz w:val="18"/>
                <w:szCs w:val="18"/>
              </w:rPr>
              <w:t>76.2%</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68EB5432" w14:textId="77777777" w:rsidR="00AB7400" w:rsidRPr="00A34889" w:rsidRDefault="00AB7400" w:rsidP="00AB7400">
            <w:pPr>
              <w:ind w:right="40"/>
              <w:jc w:val="center"/>
              <w:rPr>
                <w:sz w:val="18"/>
                <w:szCs w:val="18"/>
              </w:rPr>
            </w:pPr>
            <w:r w:rsidRPr="00A34889">
              <w:rPr>
                <w:color w:val="000000"/>
                <w:sz w:val="18"/>
                <w:szCs w:val="18"/>
              </w:rPr>
              <w:t>76.5%</w:t>
            </w:r>
          </w:p>
        </w:tc>
        <w:tc>
          <w:tcPr>
            <w:tcW w:w="708"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2709EB5D" w14:textId="77777777" w:rsidR="00AB7400" w:rsidRPr="00A34889" w:rsidRDefault="00AB7400" w:rsidP="00AB7400">
            <w:pPr>
              <w:ind w:right="40"/>
              <w:jc w:val="center"/>
              <w:rPr>
                <w:sz w:val="18"/>
                <w:szCs w:val="18"/>
              </w:rPr>
            </w:pPr>
            <w:r w:rsidRPr="00A34889">
              <w:rPr>
                <w:color w:val="000000"/>
                <w:sz w:val="18"/>
                <w:szCs w:val="18"/>
              </w:rPr>
              <w:t>76.8%</w:t>
            </w:r>
          </w:p>
        </w:tc>
        <w:tc>
          <w:tcPr>
            <w:tcW w:w="851"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42972986" w14:textId="77777777" w:rsidR="00AB7400" w:rsidRPr="00A34889" w:rsidRDefault="00AB7400" w:rsidP="00AB7400">
            <w:pPr>
              <w:ind w:right="40"/>
              <w:jc w:val="center"/>
              <w:rPr>
                <w:sz w:val="18"/>
                <w:szCs w:val="18"/>
              </w:rPr>
            </w:pPr>
            <w:r w:rsidRPr="00A34889">
              <w:rPr>
                <w:color w:val="000000"/>
                <w:sz w:val="18"/>
                <w:szCs w:val="18"/>
              </w:rPr>
              <w:t>77.0%</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3C20D23F" w14:textId="77777777" w:rsidR="00AB7400" w:rsidRPr="00A34889" w:rsidRDefault="00AB7400" w:rsidP="00AB7400">
            <w:pPr>
              <w:ind w:right="40"/>
              <w:jc w:val="center"/>
              <w:rPr>
                <w:sz w:val="18"/>
                <w:szCs w:val="18"/>
              </w:rPr>
            </w:pPr>
            <w:r w:rsidRPr="00A34889">
              <w:rPr>
                <w:color w:val="000000"/>
                <w:sz w:val="18"/>
                <w:szCs w:val="18"/>
              </w:rPr>
              <w:t>77.3%</w:t>
            </w:r>
          </w:p>
        </w:tc>
        <w:tc>
          <w:tcPr>
            <w:tcW w:w="850"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522E8930" w14:textId="77777777" w:rsidR="00AB7400" w:rsidRPr="00A34889" w:rsidRDefault="00AB7400" w:rsidP="00AB7400">
            <w:pPr>
              <w:ind w:right="40"/>
              <w:jc w:val="center"/>
              <w:rPr>
                <w:sz w:val="18"/>
                <w:szCs w:val="18"/>
              </w:rPr>
            </w:pPr>
            <w:r w:rsidRPr="00A34889">
              <w:rPr>
                <w:color w:val="000000"/>
                <w:sz w:val="18"/>
                <w:szCs w:val="18"/>
              </w:rPr>
              <w:t>77.6%</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5E51C928" w14:textId="77777777" w:rsidR="00AB7400" w:rsidRPr="00A34889" w:rsidRDefault="00AB7400" w:rsidP="00AB7400">
            <w:pPr>
              <w:ind w:right="40"/>
              <w:jc w:val="center"/>
              <w:rPr>
                <w:sz w:val="18"/>
                <w:szCs w:val="18"/>
              </w:rPr>
            </w:pPr>
            <w:r w:rsidRPr="00A34889">
              <w:rPr>
                <w:color w:val="000000"/>
                <w:sz w:val="18"/>
                <w:szCs w:val="18"/>
              </w:rPr>
              <w:t>77.8%</w:t>
            </w:r>
          </w:p>
        </w:tc>
        <w:tc>
          <w:tcPr>
            <w:tcW w:w="977"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029EF1C1" w14:textId="77777777" w:rsidR="00AB7400" w:rsidRPr="00A34889" w:rsidRDefault="00AB7400" w:rsidP="00AB7400">
            <w:pPr>
              <w:ind w:right="40"/>
              <w:jc w:val="center"/>
              <w:rPr>
                <w:sz w:val="18"/>
                <w:szCs w:val="18"/>
              </w:rPr>
            </w:pPr>
            <w:r w:rsidRPr="00A34889">
              <w:rPr>
                <w:color w:val="000000"/>
                <w:sz w:val="18"/>
                <w:szCs w:val="18"/>
              </w:rPr>
              <w:t>78.1%</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26AD3402" w14:textId="77777777" w:rsidR="00AB7400" w:rsidRPr="00A34889" w:rsidRDefault="00AB7400" w:rsidP="00AB7400">
            <w:pPr>
              <w:ind w:right="40"/>
              <w:jc w:val="center"/>
              <w:rPr>
                <w:sz w:val="18"/>
                <w:szCs w:val="18"/>
              </w:rPr>
            </w:pPr>
            <w:r w:rsidRPr="00A34889">
              <w:rPr>
                <w:color w:val="000000"/>
                <w:sz w:val="18"/>
                <w:szCs w:val="18"/>
              </w:rPr>
              <w:t>78.4%</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5DB101BA" w14:textId="77777777" w:rsidR="00AB7400" w:rsidRPr="00A34889" w:rsidRDefault="00AB7400" w:rsidP="00AB7400">
            <w:pPr>
              <w:ind w:right="40"/>
              <w:jc w:val="center"/>
              <w:rPr>
                <w:sz w:val="18"/>
                <w:szCs w:val="18"/>
              </w:rPr>
            </w:pPr>
            <w:r w:rsidRPr="00A34889">
              <w:rPr>
                <w:color w:val="000000"/>
                <w:sz w:val="18"/>
                <w:szCs w:val="18"/>
              </w:rPr>
              <w:t>78.6%</w:t>
            </w:r>
          </w:p>
        </w:tc>
      </w:tr>
      <w:tr w:rsidR="00AB7400" w:rsidRPr="00A34889" w14:paraId="6DB8D6FA" w14:textId="77777777" w:rsidTr="002F6798">
        <w:trPr>
          <w:trHeight w:val="28"/>
          <w:jc w:val="center"/>
        </w:trPr>
        <w:tc>
          <w:tcPr>
            <w:tcW w:w="988"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14:paraId="00CF8EED" w14:textId="77777777" w:rsidR="00AB7400" w:rsidRPr="00A34889" w:rsidRDefault="00AB7400" w:rsidP="00AB7400">
            <w:pPr>
              <w:ind w:right="42"/>
              <w:jc w:val="center"/>
              <w:rPr>
                <w:sz w:val="18"/>
                <w:szCs w:val="18"/>
              </w:rPr>
            </w:pPr>
            <w:r w:rsidRPr="00A34889">
              <w:rPr>
                <w:sz w:val="18"/>
                <w:szCs w:val="18"/>
              </w:rPr>
              <w:t>Ucayali</w:t>
            </w:r>
          </w:p>
        </w:tc>
        <w:tc>
          <w:tcPr>
            <w:tcW w:w="708" w:type="dxa"/>
            <w:tcBorders>
              <w:top w:val="nil"/>
              <w:left w:val="single" w:sz="4" w:space="0" w:color="auto"/>
              <w:bottom w:val="single" w:sz="4" w:space="0" w:color="auto"/>
              <w:right w:val="single" w:sz="4" w:space="0" w:color="auto"/>
            </w:tcBorders>
            <w:shd w:val="clear" w:color="auto" w:fill="auto"/>
            <w:tcMar>
              <w:top w:w="0" w:type="dxa"/>
              <w:left w:w="0" w:type="dxa"/>
              <w:right w:w="0" w:type="dxa"/>
            </w:tcMar>
            <w:vAlign w:val="center"/>
          </w:tcPr>
          <w:p w14:paraId="35AABCF1" w14:textId="77777777" w:rsidR="00AB7400" w:rsidRPr="00A34889" w:rsidRDefault="00AB7400" w:rsidP="00AB7400">
            <w:pPr>
              <w:ind w:right="40"/>
              <w:jc w:val="center"/>
              <w:rPr>
                <w:sz w:val="18"/>
                <w:szCs w:val="18"/>
              </w:rPr>
            </w:pPr>
            <w:r w:rsidRPr="00A34889">
              <w:rPr>
                <w:color w:val="000000"/>
                <w:sz w:val="18"/>
                <w:szCs w:val="18"/>
              </w:rPr>
              <w:t>69.7%</w:t>
            </w:r>
          </w:p>
        </w:tc>
        <w:tc>
          <w:tcPr>
            <w:tcW w:w="567"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721F2EC8" w14:textId="77777777" w:rsidR="00AB7400" w:rsidRPr="00A34889" w:rsidRDefault="00AB7400" w:rsidP="00AB7400">
            <w:pPr>
              <w:ind w:right="40"/>
              <w:jc w:val="center"/>
              <w:rPr>
                <w:sz w:val="18"/>
                <w:szCs w:val="18"/>
              </w:rPr>
            </w:pPr>
            <w:r w:rsidRPr="00A34889">
              <w:rPr>
                <w:color w:val="000000"/>
                <w:sz w:val="18"/>
                <w:szCs w:val="18"/>
              </w:rPr>
              <w:t>70.0%</w:t>
            </w:r>
          </w:p>
        </w:tc>
        <w:tc>
          <w:tcPr>
            <w:tcW w:w="709" w:type="dxa"/>
            <w:gridSpan w:val="2"/>
            <w:tcBorders>
              <w:top w:val="nil"/>
              <w:left w:val="nil"/>
              <w:bottom w:val="single" w:sz="4" w:space="0" w:color="auto"/>
              <w:right w:val="single" w:sz="4" w:space="0" w:color="auto"/>
            </w:tcBorders>
            <w:shd w:val="clear" w:color="auto" w:fill="auto"/>
            <w:tcMar>
              <w:top w:w="0" w:type="dxa"/>
              <w:left w:w="0" w:type="dxa"/>
              <w:right w:w="0" w:type="dxa"/>
            </w:tcMar>
            <w:vAlign w:val="center"/>
          </w:tcPr>
          <w:p w14:paraId="3152B408" w14:textId="77777777" w:rsidR="00AB7400" w:rsidRPr="00A34889" w:rsidRDefault="00AB7400" w:rsidP="00AB7400">
            <w:pPr>
              <w:ind w:right="40"/>
              <w:jc w:val="center"/>
              <w:rPr>
                <w:sz w:val="18"/>
                <w:szCs w:val="18"/>
              </w:rPr>
            </w:pPr>
            <w:r w:rsidRPr="00A34889">
              <w:rPr>
                <w:color w:val="000000"/>
                <w:sz w:val="18"/>
                <w:szCs w:val="18"/>
              </w:rPr>
              <w:t>70.2%</w:t>
            </w:r>
          </w:p>
        </w:tc>
        <w:tc>
          <w:tcPr>
            <w:tcW w:w="724"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4CD156AB" w14:textId="77777777" w:rsidR="00AB7400" w:rsidRPr="00A34889" w:rsidRDefault="00AB7400" w:rsidP="00AB7400">
            <w:pPr>
              <w:ind w:right="40"/>
              <w:jc w:val="center"/>
              <w:rPr>
                <w:sz w:val="18"/>
                <w:szCs w:val="18"/>
              </w:rPr>
            </w:pPr>
            <w:r w:rsidRPr="00A34889">
              <w:rPr>
                <w:color w:val="000000"/>
                <w:sz w:val="18"/>
                <w:szCs w:val="18"/>
              </w:rPr>
              <w:t>70.4%</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15F6CE11" w14:textId="77777777" w:rsidR="00AB7400" w:rsidRPr="00A34889" w:rsidRDefault="00AB7400" w:rsidP="00AB7400">
            <w:pPr>
              <w:ind w:right="40"/>
              <w:jc w:val="center"/>
              <w:rPr>
                <w:sz w:val="18"/>
                <w:szCs w:val="18"/>
              </w:rPr>
            </w:pPr>
            <w:r w:rsidRPr="00A34889">
              <w:rPr>
                <w:color w:val="000000"/>
                <w:sz w:val="18"/>
                <w:szCs w:val="18"/>
              </w:rPr>
              <w:t>70.6%</w:t>
            </w:r>
          </w:p>
        </w:tc>
        <w:tc>
          <w:tcPr>
            <w:tcW w:w="708"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384C23E4" w14:textId="77777777" w:rsidR="00AB7400" w:rsidRPr="00A34889" w:rsidRDefault="00AB7400" w:rsidP="00AB7400">
            <w:pPr>
              <w:ind w:right="40"/>
              <w:jc w:val="center"/>
              <w:rPr>
                <w:sz w:val="18"/>
                <w:szCs w:val="18"/>
              </w:rPr>
            </w:pPr>
            <w:r w:rsidRPr="00A34889">
              <w:rPr>
                <w:color w:val="000000"/>
                <w:sz w:val="18"/>
                <w:szCs w:val="18"/>
              </w:rPr>
              <w:t>70.9%</w:t>
            </w:r>
          </w:p>
        </w:tc>
        <w:tc>
          <w:tcPr>
            <w:tcW w:w="851"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5C09A0C4" w14:textId="77777777" w:rsidR="00AB7400" w:rsidRPr="00A34889" w:rsidRDefault="00AB7400" w:rsidP="00AB7400">
            <w:pPr>
              <w:ind w:right="40"/>
              <w:jc w:val="center"/>
              <w:rPr>
                <w:sz w:val="18"/>
                <w:szCs w:val="18"/>
              </w:rPr>
            </w:pPr>
            <w:r w:rsidRPr="00A34889">
              <w:rPr>
                <w:color w:val="000000"/>
                <w:sz w:val="18"/>
                <w:szCs w:val="18"/>
              </w:rPr>
              <w:t>71.1%</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78696F38" w14:textId="77777777" w:rsidR="00AB7400" w:rsidRPr="00A34889" w:rsidRDefault="00AB7400" w:rsidP="00AB7400">
            <w:pPr>
              <w:ind w:right="40"/>
              <w:jc w:val="center"/>
              <w:rPr>
                <w:sz w:val="18"/>
                <w:szCs w:val="18"/>
              </w:rPr>
            </w:pPr>
            <w:r w:rsidRPr="00A34889">
              <w:rPr>
                <w:color w:val="000000"/>
                <w:sz w:val="18"/>
                <w:szCs w:val="18"/>
              </w:rPr>
              <w:t>71.3%</w:t>
            </w:r>
          </w:p>
        </w:tc>
        <w:tc>
          <w:tcPr>
            <w:tcW w:w="850"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7FDCA662" w14:textId="77777777" w:rsidR="00AB7400" w:rsidRPr="00A34889" w:rsidRDefault="00AB7400" w:rsidP="00AB7400">
            <w:pPr>
              <w:ind w:right="40"/>
              <w:jc w:val="center"/>
              <w:rPr>
                <w:sz w:val="18"/>
                <w:szCs w:val="18"/>
              </w:rPr>
            </w:pPr>
            <w:r w:rsidRPr="00A34889">
              <w:rPr>
                <w:color w:val="000000"/>
                <w:sz w:val="18"/>
                <w:szCs w:val="18"/>
              </w:rPr>
              <w:t>71.5%</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4EE8054C" w14:textId="77777777" w:rsidR="00AB7400" w:rsidRPr="00A34889" w:rsidRDefault="00AB7400" w:rsidP="00AB7400">
            <w:pPr>
              <w:ind w:right="40"/>
              <w:jc w:val="center"/>
              <w:rPr>
                <w:sz w:val="18"/>
                <w:szCs w:val="18"/>
              </w:rPr>
            </w:pPr>
            <w:r w:rsidRPr="00A34889">
              <w:rPr>
                <w:color w:val="000000"/>
                <w:sz w:val="18"/>
                <w:szCs w:val="18"/>
              </w:rPr>
              <w:t>71.8%</w:t>
            </w:r>
          </w:p>
        </w:tc>
        <w:tc>
          <w:tcPr>
            <w:tcW w:w="977"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36200CA7" w14:textId="77777777" w:rsidR="00AB7400" w:rsidRPr="00A34889" w:rsidRDefault="00AB7400" w:rsidP="00AB7400">
            <w:pPr>
              <w:ind w:right="40"/>
              <w:jc w:val="center"/>
              <w:rPr>
                <w:sz w:val="18"/>
                <w:szCs w:val="18"/>
              </w:rPr>
            </w:pPr>
            <w:r w:rsidRPr="00A34889">
              <w:rPr>
                <w:color w:val="000000"/>
                <w:sz w:val="18"/>
                <w:szCs w:val="18"/>
              </w:rPr>
              <w:t>72.0%</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0692268F" w14:textId="77777777" w:rsidR="00AB7400" w:rsidRPr="00A34889" w:rsidRDefault="00AB7400" w:rsidP="00AB7400">
            <w:pPr>
              <w:ind w:right="40"/>
              <w:jc w:val="center"/>
              <w:rPr>
                <w:sz w:val="18"/>
                <w:szCs w:val="18"/>
              </w:rPr>
            </w:pPr>
            <w:r w:rsidRPr="00A34889">
              <w:rPr>
                <w:color w:val="000000"/>
                <w:sz w:val="18"/>
                <w:szCs w:val="18"/>
              </w:rPr>
              <w:t>72.2%</w:t>
            </w:r>
          </w:p>
        </w:tc>
        <w:tc>
          <w:tcPr>
            <w:tcW w:w="709" w:type="dxa"/>
            <w:tcBorders>
              <w:top w:val="nil"/>
              <w:left w:val="nil"/>
              <w:bottom w:val="single" w:sz="4" w:space="0" w:color="auto"/>
              <w:right w:val="single" w:sz="4" w:space="0" w:color="auto"/>
            </w:tcBorders>
            <w:shd w:val="clear" w:color="auto" w:fill="auto"/>
            <w:tcMar>
              <w:top w:w="0" w:type="dxa"/>
              <w:left w:w="0" w:type="dxa"/>
              <w:right w:w="0" w:type="dxa"/>
            </w:tcMar>
            <w:vAlign w:val="center"/>
          </w:tcPr>
          <w:p w14:paraId="2FDDDECB" w14:textId="77777777" w:rsidR="00AB7400" w:rsidRPr="00A34889" w:rsidRDefault="00AB7400" w:rsidP="00AB7400">
            <w:pPr>
              <w:ind w:right="40"/>
              <w:jc w:val="center"/>
              <w:rPr>
                <w:sz w:val="18"/>
                <w:szCs w:val="18"/>
              </w:rPr>
            </w:pPr>
            <w:r w:rsidRPr="00A34889">
              <w:rPr>
                <w:color w:val="000000"/>
                <w:sz w:val="18"/>
                <w:szCs w:val="18"/>
              </w:rPr>
              <w:t>72.5%</w:t>
            </w:r>
          </w:p>
        </w:tc>
      </w:tr>
      <w:tr w:rsidR="00AB7400" w:rsidRPr="00A34889" w14:paraId="1C81BDA4" w14:textId="77777777" w:rsidTr="002F6798">
        <w:trPr>
          <w:trHeight w:val="22"/>
          <w:jc w:val="center"/>
        </w:trPr>
        <w:tc>
          <w:tcPr>
            <w:tcW w:w="988" w:type="dxa"/>
            <w:vMerge w:val="restart"/>
            <w:tcBorders>
              <w:top w:val="single" w:sz="4" w:space="0" w:color="000000"/>
              <w:left w:val="single" w:sz="4" w:space="0" w:color="000000"/>
              <w:right w:val="single" w:sz="4" w:space="0" w:color="000000"/>
            </w:tcBorders>
            <w:shd w:val="clear" w:color="auto" w:fill="EDEDED"/>
            <w:vAlign w:val="center"/>
          </w:tcPr>
          <w:p w14:paraId="671C2EBA" w14:textId="77777777" w:rsidR="00AB7400" w:rsidRPr="00A34889" w:rsidRDefault="00AB7400" w:rsidP="00AB7400">
            <w:pPr>
              <w:ind w:right="40"/>
              <w:jc w:val="center"/>
              <w:rPr>
                <w:b/>
                <w:sz w:val="18"/>
                <w:szCs w:val="18"/>
              </w:rPr>
            </w:pPr>
            <w:r w:rsidRPr="00A34889">
              <w:rPr>
                <w:b/>
                <w:sz w:val="18"/>
                <w:szCs w:val="18"/>
              </w:rPr>
              <w:t>Región\Año</w:t>
            </w:r>
          </w:p>
        </w:tc>
        <w:tc>
          <w:tcPr>
            <w:tcW w:w="9639" w:type="dxa"/>
            <w:gridSpan w:val="14"/>
            <w:tcBorders>
              <w:top w:val="single" w:sz="4" w:space="0" w:color="000000"/>
              <w:left w:val="single" w:sz="4" w:space="0" w:color="000000"/>
              <w:bottom w:val="single" w:sz="4" w:space="0" w:color="000000"/>
              <w:right w:val="single" w:sz="4" w:space="0" w:color="000000"/>
            </w:tcBorders>
            <w:shd w:val="clear" w:color="auto" w:fill="EDEDED"/>
            <w:vAlign w:val="center"/>
          </w:tcPr>
          <w:p w14:paraId="3F3983CA" w14:textId="77777777" w:rsidR="00AB7400" w:rsidRPr="00A34889" w:rsidRDefault="00AB7400" w:rsidP="00AB7400">
            <w:pPr>
              <w:ind w:right="40"/>
              <w:jc w:val="center"/>
              <w:rPr>
                <w:b/>
                <w:sz w:val="18"/>
                <w:szCs w:val="18"/>
              </w:rPr>
            </w:pPr>
            <w:r w:rsidRPr="00A34889">
              <w:rPr>
                <w:b/>
                <w:sz w:val="18"/>
                <w:szCs w:val="18"/>
              </w:rPr>
              <w:t>Logros esperados</w:t>
            </w:r>
          </w:p>
        </w:tc>
      </w:tr>
      <w:tr w:rsidR="00AB7400" w:rsidRPr="00A34889" w14:paraId="12BE8EE3" w14:textId="77777777" w:rsidTr="002F6798">
        <w:trPr>
          <w:trHeight w:val="89"/>
          <w:jc w:val="center"/>
        </w:trPr>
        <w:tc>
          <w:tcPr>
            <w:tcW w:w="988" w:type="dxa"/>
            <w:vMerge/>
            <w:tcBorders>
              <w:top w:val="single" w:sz="4" w:space="0" w:color="000000"/>
              <w:left w:val="single" w:sz="4" w:space="0" w:color="000000"/>
              <w:right w:val="single" w:sz="4" w:space="0" w:color="000000"/>
            </w:tcBorders>
            <w:shd w:val="clear" w:color="auto" w:fill="EDEDED"/>
            <w:vAlign w:val="center"/>
          </w:tcPr>
          <w:p w14:paraId="38550D94" w14:textId="77777777" w:rsidR="00AB7400" w:rsidRPr="00A34889" w:rsidRDefault="00AB7400" w:rsidP="00AB7400">
            <w:pPr>
              <w:widowControl w:val="0"/>
              <w:pBdr>
                <w:top w:val="nil"/>
                <w:left w:val="nil"/>
                <w:bottom w:val="nil"/>
                <w:right w:val="nil"/>
                <w:between w:val="nil"/>
              </w:pBdr>
              <w:spacing w:line="276" w:lineRule="auto"/>
              <w:rPr>
                <w:b/>
                <w:sz w:val="18"/>
                <w:szCs w:val="18"/>
              </w:rPr>
            </w:pPr>
          </w:p>
        </w:tc>
        <w:tc>
          <w:tcPr>
            <w:tcW w:w="708" w:type="dxa"/>
            <w:tcBorders>
              <w:top w:val="single" w:sz="4" w:space="0" w:color="000000"/>
              <w:left w:val="single" w:sz="4" w:space="0" w:color="000000"/>
              <w:bottom w:val="single" w:sz="4" w:space="0" w:color="000000"/>
              <w:right w:val="single" w:sz="4" w:space="0" w:color="000000"/>
            </w:tcBorders>
            <w:shd w:val="clear" w:color="auto" w:fill="F1F1F1"/>
            <w:vAlign w:val="center"/>
          </w:tcPr>
          <w:p w14:paraId="31F6A7CE" w14:textId="77777777" w:rsidR="00AB7400" w:rsidRPr="00A34889" w:rsidRDefault="00AB7400" w:rsidP="00AB7400">
            <w:pPr>
              <w:ind w:right="40"/>
              <w:jc w:val="center"/>
              <w:rPr>
                <w:b/>
                <w:sz w:val="18"/>
                <w:szCs w:val="18"/>
              </w:rPr>
            </w:pPr>
            <w:r w:rsidRPr="00A34889">
              <w:rPr>
                <w:b/>
                <w:sz w:val="18"/>
                <w:szCs w:val="18"/>
              </w:rPr>
              <w:t>2036</w:t>
            </w:r>
          </w:p>
        </w:tc>
        <w:tc>
          <w:tcPr>
            <w:tcW w:w="567" w:type="dxa"/>
            <w:tcBorders>
              <w:top w:val="single" w:sz="4" w:space="0" w:color="000000"/>
              <w:left w:val="single" w:sz="4" w:space="0" w:color="000000"/>
              <w:bottom w:val="single" w:sz="4" w:space="0" w:color="000000"/>
              <w:right w:val="single" w:sz="4" w:space="0" w:color="000000"/>
            </w:tcBorders>
            <w:shd w:val="clear" w:color="auto" w:fill="F1F1F1"/>
            <w:vAlign w:val="center"/>
          </w:tcPr>
          <w:p w14:paraId="5E9056C9" w14:textId="77777777" w:rsidR="00AB7400" w:rsidRPr="00A34889" w:rsidRDefault="00AB7400" w:rsidP="00AB7400">
            <w:pPr>
              <w:ind w:right="40"/>
              <w:jc w:val="center"/>
              <w:rPr>
                <w:b/>
                <w:sz w:val="18"/>
                <w:szCs w:val="18"/>
              </w:rPr>
            </w:pPr>
            <w:r w:rsidRPr="00A34889">
              <w:rPr>
                <w:b/>
                <w:sz w:val="18"/>
                <w:szCs w:val="18"/>
              </w:rPr>
              <w:t>2037</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F1F1F1"/>
            <w:vAlign w:val="center"/>
          </w:tcPr>
          <w:p w14:paraId="625E4BC3" w14:textId="77777777" w:rsidR="00AB7400" w:rsidRPr="00A34889" w:rsidRDefault="00AB7400" w:rsidP="00AB7400">
            <w:pPr>
              <w:ind w:right="40"/>
              <w:jc w:val="center"/>
              <w:rPr>
                <w:b/>
                <w:sz w:val="18"/>
                <w:szCs w:val="18"/>
              </w:rPr>
            </w:pPr>
            <w:r w:rsidRPr="00A34889">
              <w:rPr>
                <w:b/>
                <w:sz w:val="18"/>
                <w:szCs w:val="18"/>
              </w:rPr>
              <w:t>2038</w:t>
            </w:r>
          </w:p>
        </w:tc>
        <w:tc>
          <w:tcPr>
            <w:tcW w:w="724" w:type="dxa"/>
            <w:tcBorders>
              <w:top w:val="single" w:sz="4" w:space="0" w:color="000000"/>
              <w:left w:val="single" w:sz="4" w:space="0" w:color="000000"/>
              <w:bottom w:val="single" w:sz="4" w:space="0" w:color="000000"/>
              <w:right w:val="single" w:sz="4" w:space="0" w:color="000000"/>
            </w:tcBorders>
            <w:shd w:val="clear" w:color="auto" w:fill="F1F1F1"/>
            <w:vAlign w:val="center"/>
          </w:tcPr>
          <w:p w14:paraId="568D6383" w14:textId="77777777" w:rsidR="00AB7400" w:rsidRPr="00A34889" w:rsidRDefault="00AB7400" w:rsidP="00AB7400">
            <w:pPr>
              <w:ind w:right="40"/>
              <w:jc w:val="center"/>
              <w:rPr>
                <w:b/>
                <w:sz w:val="18"/>
                <w:szCs w:val="18"/>
              </w:rPr>
            </w:pPr>
            <w:r w:rsidRPr="00A34889">
              <w:rPr>
                <w:b/>
                <w:sz w:val="18"/>
                <w:szCs w:val="18"/>
              </w:rPr>
              <w:t>2039</w:t>
            </w:r>
          </w:p>
        </w:tc>
        <w:tc>
          <w:tcPr>
            <w:tcW w:w="709" w:type="dxa"/>
            <w:tcBorders>
              <w:top w:val="single" w:sz="4" w:space="0" w:color="000000"/>
              <w:left w:val="single" w:sz="4" w:space="0" w:color="000000"/>
              <w:bottom w:val="single" w:sz="4" w:space="0" w:color="000000"/>
              <w:right w:val="single" w:sz="4" w:space="0" w:color="000000"/>
            </w:tcBorders>
            <w:shd w:val="clear" w:color="auto" w:fill="F1F1F1"/>
            <w:vAlign w:val="center"/>
          </w:tcPr>
          <w:p w14:paraId="092F731B" w14:textId="77777777" w:rsidR="00AB7400" w:rsidRPr="00A34889" w:rsidRDefault="00AB7400" w:rsidP="00AB7400">
            <w:pPr>
              <w:ind w:right="40"/>
              <w:jc w:val="center"/>
              <w:rPr>
                <w:b/>
                <w:sz w:val="18"/>
                <w:szCs w:val="18"/>
              </w:rPr>
            </w:pPr>
            <w:r w:rsidRPr="00A34889">
              <w:rPr>
                <w:b/>
                <w:sz w:val="18"/>
                <w:szCs w:val="18"/>
              </w:rPr>
              <w:t>2040</w:t>
            </w:r>
          </w:p>
        </w:tc>
        <w:tc>
          <w:tcPr>
            <w:tcW w:w="708" w:type="dxa"/>
            <w:tcBorders>
              <w:top w:val="single" w:sz="4" w:space="0" w:color="000000"/>
              <w:left w:val="single" w:sz="4" w:space="0" w:color="000000"/>
              <w:bottom w:val="single" w:sz="4" w:space="0" w:color="000000"/>
              <w:right w:val="single" w:sz="4" w:space="0" w:color="000000"/>
            </w:tcBorders>
            <w:shd w:val="clear" w:color="auto" w:fill="F1F1F1"/>
            <w:vAlign w:val="center"/>
          </w:tcPr>
          <w:p w14:paraId="7C5F9677" w14:textId="77777777" w:rsidR="00AB7400" w:rsidRPr="00A34889" w:rsidRDefault="00AB7400" w:rsidP="00AB7400">
            <w:pPr>
              <w:ind w:right="40"/>
              <w:jc w:val="center"/>
              <w:rPr>
                <w:b/>
                <w:sz w:val="18"/>
                <w:szCs w:val="18"/>
              </w:rPr>
            </w:pPr>
            <w:r w:rsidRPr="00A34889">
              <w:rPr>
                <w:b/>
                <w:sz w:val="18"/>
                <w:szCs w:val="18"/>
              </w:rPr>
              <w:t>2041</w:t>
            </w:r>
          </w:p>
        </w:tc>
        <w:tc>
          <w:tcPr>
            <w:tcW w:w="851" w:type="dxa"/>
            <w:tcBorders>
              <w:top w:val="single" w:sz="4" w:space="0" w:color="000000"/>
              <w:left w:val="single" w:sz="4" w:space="0" w:color="000000"/>
              <w:bottom w:val="single" w:sz="4" w:space="0" w:color="000000"/>
              <w:right w:val="single" w:sz="4" w:space="0" w:color="000000"/>
            </w:tcBorders>
            <w:shd w:val="clear" w:color="auto" w:fill="F1F1F1"/>
            <w:vAlign w:val="center"/>
          </w:tcPr>
          <w:p w14:paraId="7A1C5441" w14:textId="77777777" w:rsidR="00AB7400" w:rsidRPr="00A34889" w:rsidRDefault="00AB7400" w:rsidP="00AB7400">
            <w:pPr>
              <w:ind w:right="40"/>
              <w:jc w:val="center"/>
              <w:rPr>
                <w:b/>
                <w:sz w:val="18"/>
                <w:szCs w:val="18"/>
              </w:rPr>
            </w:pPr>
            <w:r w:rsidRPr="00A34889">
              <w:rPr>
                <w:b/>
                <w:sz w:val="18"/>
                <w:szCs w:val="18"/>
              </w:rPr>
              <w:t>2042</w:t>
            </w:r>
          </w:p>
        </w:tc>
        <w:tc>
          <w:tcPr>
            <w:tcW w:w="709" w:type="dxa"/>
            <w:tcBorders>
              <w:top w:val="single" w:sz="4" w:space="0" w:color="000000"/>
              <w:left w:val="single" w:sz="4" w:space="0" w:color="000000"/>
              <w:bottom w:val="single" w:sz="4" w:space="0" w:color="000000"/>
              <w:right w:val="single" w:sz="4" w:space="0" w:color="000000"/>
            </w:tcBorders>
            <w:shd w:val="clear" w:color="auto" w:fill="F1F1F1"/>
            <w:vAlign w:val="center"/>
          </w:tcPr>
          <w:p w14:paraId="2BD939BA" w14:textId="77777777" w:rsidR="00AB7400" w:rsidRPr="00A34889" w:rsidRDefault="00AB7400" w:rsidP="00AB7400">
            <w:pPr>
              <w:ind w:right="40"/>
              <w:jc w:val="center"/>
              <w:rPr>
                <w:b/>
                <w:sz w:val="18"/>
                <w:szCs w:val="18"/>
              </w:rPr>
            </w:pPr>
            <w:r w:rsidRPr="00A34889">
              <w:rPr>
                <w:b/>
                <w:sz w:val="18"/>
                <w:szCs w:val="18"/>
              </w:rPr>
              <w:t>2043</w:t>
            </w:r>
          </w:p>
        </w:tc>
        <w:tc>
          <w:tcPr>
            <w:tcW w:w="850" w:type="dxa"/>
            <w:tcBorders>
              <w:top w:val="single" w:sz="4" w:space="0" w:color="000000"/>
              <w:left w:val="single" w:sz="4" w:space="0" w:color="000000"/>
              <w:bottom w:val="single" w:sz="4" w:space="0" w:color="000000"/>
              <w:right w:val="single" w:sz="4" w:space="0" w:color="000000"/>
            </w:tcBorders>
            <w:shd w:val="clear" w:color="auto" w:fill="F1F1F1"/>
            <w:vAlign w:val="center"/>
          </w:tcPr>
          <w:p w14:paraId="47884EA4" w14:textId="77777777" w:rsidR="00AB7400" w:rsidRPr="00A34889" w:rsidRDefault="00AB7400" w:rsidP="00AB7400">
            <w:pPr>
              <w:ind w:right="40"/>
              <w:jc w:val="center"/>
              <w:rPr>
                <w:b/>
                <w:sz w:val="18"/>
                <w:szCs w:val="18"/>
              </w:rPr>
            </w:pPr>
            <w:r w:rsidRPr="00A34889">
              <w:rPr>
                <w:b/>
                <w:sz w:val="18"/>
                <w:szCs w:val="18"/>
              </w:rPr>
              <w:t>2044</w:t>
            </w:r>
          </w:p>
        </w:tc>
        <w:tc>
          <w:tcPr>
            <w:tcW w:w="709" w:type="dxa"/>
            <w:tcBorders>
              <w:top w:val="single" w:sz="4" w:space="0" w:color="000000"/>
              <w:left w:val="single" w:sz="4" w:space="0" w:color="000000"/>
              <w:bottom w:val="single" w:sz="4" w:space="0" w:color="000000"/>
              <w:right w:val="single" w:sz="4" w:space="0" w:color="000000"/>
            </w:tcBorders>
            <w:shd w:val="clear" w:color="auto" w:fill="F1F1F1"/>
            <w:vAlign w:val="center"/>
          </w:tcPr>
          <w:p w14:paraId="533DBAA6" w14:textId="77777777" w:rsidR="00AB7400" w:rsidRPr="00A34889" w:rsidRDefault="00AB7400" w:rsidP="00AB7400">
            <w:pPr>
              <w:ind w:right="40"/>
              <w:jc w:val="center"/>
              <w:rPr>
                <w:b/>
                <w:sz w:val="18"/>
                <w:szCs w:val="18"/>
              </w:rPr>
            </w:pPr>
            <w:r w:rsidRPr="00A34889">
              <w:rPr>
                <w:b/>
                <w:sz w:val="18"/>
                <w:szCs w:val="18"/>
              </w:rPr>
              <w:t>2045</w:t>
            </w:r>
          </w:p>
        </w:tc>
        <w:tc>
          <w:tcPr>
            <w:tcW w:w="977" w:type="dxa"/>
            <w:tcBorders>
              <w:top w:val="single" w:sz="4" w:space="0" w:color="000000"/>
              <w:left w:val="single" w:sz="4" w:space="0" w:color="000000"/>
              <w:bottom w:val="single" w:sz="4" w:space="0" w:color="000000"/>
              <w:right w:val="single" w:sz="4" w:space="0" w:color="000000"/>
            </w:tcBorders>
            <w:shd w:val="clear" w:color="auto" w:fill="F1F1F1"/>
            <w:vAlign w:val="center"/>
          </w:tcPr>
          <w:p w14:paraId="022E60AE" w14:textId="77777777" w:rsidR="00AB7400" w:rsidRPr="00A34889" w:rsidRDefault="00AB7400" w:rsidP="00AB7400">
            <w:pPr>
              <w:ind w:right="40"/>
              <w:jc w:val="center"/>
              <w:rPr>
                <w:b/>
                <w:sz w:val="18"/>
                <w:szCs w:val="18"/>
              </w:rPr>
            </w:pPr>
            <w:r w:rsidRPr="00A34889">
              <w:rPr>
                <w:b/>
                <w:sz w:val="18"/>
                <w:szCs w:val="18"/>
              </w:rPr>
              <w:t>2046</w:t>
            </w:r>
          </w:p>
        </w:tc>
        <w:tc>
          <w:tcPr>
            <w:tcW w:w="709" w:type="dxa"/>
            <w:tcBorders>
              <w:top w:val="single" w:sz="4" w:space="0" w:color="000000"/>
              <w:left w:val="single" w:sz="4" w:space="0" w:color="000000"/>
              <w:bottom w:val="single" w:sz="4" w:space="0" w:color="000000"/>
              <w:right w:val="single" w:sz="4" w:space="0" w:color="000000"/>
            </w:tcBorders>
            <w:shd w:val="clear" w:color="auto" w:fill="F1F1F1"/>
            <w:vAlign w:val="center"/>
          </w:tcPr>
          <w:p w14:paraId="483F95AE" w14:textId="77777777" w:rsidR="00AB7400" w:rsidRPr="00A34889" w:rsidRDefault="00AB7400" w:rsidP="00AB7400">
            <w:pPr>
              <w:ind w:right="40"/>
              <w:jc w:val="center"/>
              <w:rPr>
                <w:b/>
                <w:sz w:val="18"/>
                <w:szCs w:val="18"/>
              </w:rPr>
            </w:pPr>
            <w:r w:rsidRPr="00A34889">
              <w:rPr>
                <w:b/>
                <w:sz w:val="18"/>
                <w:szCs w:val="18"/>
              </w:rPr>
              <w:t>2047</w:t>
            </w:r>
          </w:p>
        </w:tc>
        <w:tc>
          <w:tcPr>
            <w:tcW w:w="709" w:type="dxa"/>
            <w:tcBorders>
              <w:top w:val="single" w:sz="4" w:space="0" w:color="000000"/>
              <w:left w:val="single" w:sz="4" w:space="0" w:color="000000"/>
              <w:bottom w:val="single" w:sz="4" w:space="0" w:color="000000"/>
              <w:right w:val="single" w:sz="4" w:space="0" w:color="000000"/>
            </w:tcBorders>
            <w:shd w:val="clear" w:color="auto" w:fill="F1F1F1"/>
            <w:vAlign w:val="center"/>
          </w:tcPr>
          <w:p w14:paraId="4A5DFCF8" w14:textId="77777777" w:rsidR="00AB7400" w:rsidRPr="00A34889" w:rsidRDefault="00AB7400" w:rsidP="00AB7400">
            <w:pPr>
              <w:ind w:right="40"/>
              <w:jc w:val="center"/>
              <w:rPr>
                <w:b/>
                <w:sz w:val="18"/>
                <w:szCs w:val="18"/>
              </w:rPr>
            </w:pPr>
            <w:r w:rsidRPr="00A34889">
              <w:rPr>
                <w:b/>
                <w:sz w:val="18"/>
                <w:szCs w:val="18"/>
              </w:rPr>
              <w:t>2048</w:t>
            </w:r>
          </w:p>
        </w:tc>
      </w:tr>
      <w:tr w:rsidR="00AB7400" w:rsidRPr="00A34889" w14:paraId="59ED29A7" w14:textId="77777777" w:rsidTr="002F6798">
        <w:trPr>
          <w:trHeight w:val="89"/>
          <w:jc w:val="center"/>
        </w:trPr>
        <w:tc>
          <w:tcPr>
            <w:tcW w:w="988" w:type="dxa"/>
            <w:tcBorders>
              <w:left w:val="single" w:sz="4" w:space="0" w:color="000000"/>
              <w:bottom w:val="single" w:sz="4" w:space="0" w:color="000000"/>
              <w:right w:val="single" w:sz="4" w:space="0" w:color="000000"/>
            </w:tcBorders>
            <w:shd w:val="clear" w:color="auto" w:fill="EDEDED"/>
            <w:vAlign w:val="center"/>
          </w:tcPr>
          <w:p w14:paraId="337C574F" w14:textId="77777777" w:rsidR="00AB7400" w:rsidRPr="00A34889" w:rsidRDefault="00AB7400" w:rsidP="00AB7400">
            <w:pPr>
              <w:ind w:right="40"/>
              <w:jc w:val="center"/>
              <w:rPr>
                <w:b/>
                <w:sz w:val="18"/>
                <w:szCs w:val="18"/>
              </w:rPr>
            </w:pPr>
            <w:r w:rsidRPr="00A34889">
              <w:rPr>
                <w:b/>
                <w:sz w:val="18"/>
                <w:szCs w:val="18"/>
              </w:rPr>
              <w:t>Perú</w:t>
            </w:r>
          </w:p>
        </w:tc>
        <w:tc>
          <w:tcPr>
            <w:tcW w:w="708" w:type="dxa"/>
            <w:tcBorders>
              <w:top w:val="single" w:sz="4" w:space="0" w:color="auto"/>
              <w:left w:val="single" w:sz="4" w:space="0" w:color="auto"/>
              <w:bottom w:val="single" w:sz="4" w:space="0" w:color="auto"/>
              <w:right w:val="single" w:sz="4" w:space="0" w:color="auto"/>
            </w:tcBorders>
            <w:shd w:val="clear" w:color="000000" w:fill="EDEDED"/>
            <w:vAlign w:val="center"/>
          </w:tcPr>
          <w:p w14:paraId="442E380F" w14:textId="77777777" w:rsidR="00AB7400" w:rsidRPr="00A34889" w:rsidRDefault="00AB7400" w:rsidP="00AB7400">
            <w:pPr>
              <w:ind w:right="40"/>
              <w:jc w:val="center"/>
              <w:rPr>
                <w:b/>
                <w:sz w:val="18"/>
                <w:szCs w:val="18"/>
              </w:rPr>
            </w:pPr>
            <w:r w:rsidRPr="00A34889">
              <w:rPr>
                <w:b/>
                <w:bCs/>
                <w:color w:val="000000"/>
                <w:sz w:val="18"/>
                <w:szCs w:val="18"/>
              </w:rPr>
              <w:t>89.1%</w:t>
            </w:r>
          </w:p>
        </w:tc>
        <w:tc>
          <w:tcPr>
            <w:tcW w:w="567" w:type="dxa"/>
            <w:tcBorders>
              <w:top w:val="single" w:sz="4" w:space="0" w:color="auto"/>
              <w:left w:val="nil"/>
              <w:bottom w:val="single" w:sz="4" w:space="0" w:color="auto"/>
              <w:right w:val="single" w:sz="4" w:space="0" w:color="auto"/>
            </w:tcBorders>
            <w:shd w:val="clear" w:color="000000" w:fill="EDEDED"/>
            <w:vAlign w:val="center"/>
          </w:tcPr>
          <w:p w14:paraId="3C29606E" w14:textId="77777777" w:rsidR="00AB7400" w:rsidRPr="00A34889" w:rsidRDefault="00AB7400" w:rsidP="00AB7400">
            <w:pPr>
              <w:ind w:right="40"/>
              <w:jc w:val="center"/>
              <w:rPr>
                <w:b/>
                <w:sz w:val="18"/>
                <w:szCs w:val="18"/>
              </w:rPr>
            </w:pPr>
            <w:r w:rsidRPr="00A34889">
              <w:rPr>
                <w:b/>
                <w:bCs/>
                <w:color w:val="000000"/>
                <w:sz w:val="18"/>
                <w:szCs w:val="18"/>
              </w:rPr>
              <w:t>89.9%</w:t>
            </w:r>
          </w:p>
        </w:tc>
        <w:tc>
          <w:tcPr>
            <w:tcW w:w="709" w:type="dxa"/>
            <w:gridSpan w:val="2"/>
            <w:tcBorders>
              <w:top w:val="single" w:sz="4" w:space="0" w:color="auto"/>
              <w:left w:val="nil"/>
              <w:bottom w:val="single" w:sz="4" w:space="0" w:color="auto"/>
              <w:right w:val="single" w:sz="4" w:space="0" w:color="auto"/>
            </w:tcBorders>
            <w:shd w:val="clear" w:color="000000" w:fill="EDEDED"/>
            <w:vAlign w:val="center"/>
          </w:tcPr>
          <w:p w14:paraId="1A6532A8" w14:textId="77777777" w:rsidR="00AB7400" w:rsidRPr="00A34889" w:rsidRDefault="00AB7400" w:rsidP="00AB7400">
            <w:pPr>
              <w:ind w:right="40"/>
              <w:jc w:val="center"/>
              <w:rPr>
                <w:b/>
                <w:sz w:val="18"/>
                <w:szCs w:val="18"/>
              </w:rPr>
            </w:pPr>
            <w:r w:rsidRPr="00A34889">
              <w:rPr>
                <w:b/>
                <w:bCs/>
                <w:color w:val="000000"/>
                <w:sz w:val="18"/>
                <w:szCs w:val="18"/>
              </w:rPr>
              <w:t>90.6%</w:t>
            </w:r>
          </w:p>
        </w:tc>
        <w:tc>
          <w:tcPr>
            <w:tcW w:w="724" w:type="dxa"/>
            <w:tcBorders>
              <w:top w:val="single" w:sz="4" w:space="0" w:color="auto"/>
              <w:left w:val="nil"/>
              <w:bottom w:val="single" w:sz="4" w:space="0" w:color="auto"/>
              <w:right w:val="single" w:sz="4" w:space="0" w:color="auto"/>
            </w:tcBorders>
            <w:shd w:val="clear" w:color="000000" w:fill="EDEDED"/>
            <w:vAlign w:val="center"/>
          </w:tcPr>
          <w:p w14:paraId="37551094" w14:textId="77777777" w:rsidR="00AB7400" w:rsidRPr="00A34889" w:rsidRDefault="00AB7400" w:rsidP="00AB7400">
            <w:pPr>
              <w:ind w:right="40"/>
              <w:jc w:val="center"/>
              <w:rPr>
                <w:b/>
                <w:sz w:val="18"/>
                <w:szCs w:val="18"/>
              </w:rPr>
            </w:pPr>
            <w:r w:rsidRPr="00A34889">
              <w:rPr>
                <w:b/>
                <w:bCs/>
                <w:color w:val="000000"/>
                <w:sz w:val="18"/>
                <w:szCs w:val="18"/>
              </w:rPr>
              <w:t>91.4%</w:t>
            </w:r>
          </w:p>
        </w:tc>
        <w:tc>
          <w:tcPr>
            <w:tcW w:w="709" w:type="dxa"/>
            <w:tcBorders>
              <w:top w:val="single" w:sz="4" w:space="0" w:color="auto"/>
              <w:left w:val="nil"/>
              <w:bottom w:val="single" w:sz="4" w:space="0" w:color="auto"/>
              <w:right w:val="single" w:sz="4" w:space="0" w:color="auto"/>
            </w:tcBorders>
            <w:shd w:val="clear" w:color="000000" w:fill="EDEDED"/>
            <w:vAlign w:val="center"/>
          </w:tcPr>
          <w:p w14:paraId="5569C46C" w14:textId="77777777" w:rsidR="00AB7400" w:rsidRPr="00A34889" w:rsidRDefault="00AB7400" w:rsidP="00AB7400">
            <w:pPr>
              <w:ind w:right="40"/>
              <w:jc w:val="center"/>
              <w:rPr>
                <w:b/>
                <w:sz w:val="18"/>
                <w:szCs w:val="18"/>
              </w:rPr>
            </w:pPr>
            <w:r w:rsidRPr="00A34889">
              <w:rPr>
                <w:b/>
                <w:bCs/>
                <w:color w:val="000000"/>
                <w:sz w:val="18"/>
                <w:szCs w:val="18"/>
              </w:rPr>
              <w:t>92.2%</w:t>
            </w:r>
          </w:p>
        </w:tc>
        <w:tc>
          <w:tcPr>
            <w:tcW w:w="708" w:type="dxa"/>
            <w:tcBorders>
              <w:top w:val="single" w:sz="4" w:space="0" w:color="auto"/>
              <w:left w:val="nil"/>
              <w:bottom w:val="single" w:sz="4" w:space="0" w:color="auto"/>
              <w:right w:val="single" w:sz="4" w:space="0" w:color="auto"/>
            </w:tcBorders>
            <w:shd w:val="clear" w:color="000000" w:fill="EDEDED"/>
            <w:vAlign w:val="center"/>
          </w:tcPr>
          <w:p w14:paraId="55A14816" w14:textId="77777777" w:rsidR="00AB7400" w:rsidRPr="00A34889" w:rsidRDefault="00AB7400" w:rsidP="00AB7400">
            <w:pPr>
              <w:ind w:right="40"/>
              <w:jc w:val="center"/>
              <w:rPr>
                <w:b/>
                <w:sz w:val="18"/>
                <w:szCs w:val="18"/>
              </w:rPr>
            </w:pPr>
            <w:r w:rsidRPr="00A34889">
              <w:rPr>
                <w:b/>
                <w:bCs/>
                <w:color w:val="000000"/>
                <w:sz w:val="18"/>
                <w:szCs w:val="18"/>
              </w:rPr>
              <w:t>93.0%</w:t>
            </w:r>
          </w:p>
        </w:tc>
        <w:tc>
          <w:tcPr>
            <w:tcW w:w="851" w:type="dxa"/>
            <w:tcBorders>
              <w:top w:val="single" w:sz="4" w:space="0" w:color="auto"/>
              <w:left w:val="nil"/>
              <w:bottom w:val="single" w:sz="4" w:space="0" w:color="auto"/>
              <w:right w:val="single" w:sz="4" w:space="0" w:color="auto"/>
            </w:tcBorders>
            <w:shd w:val="clear" w:color="000000" w:fill="EDEDED"/>
            <w:vAlign w:val="center"/>
          </w:tcPr>
          <w:p w14:paraId="27576091" w14:textId="77777777" w:rsidR="00AB7400" w:rsidRPr="00A34889" w:rsidRDefault="00AB7400" w:rsidP="00AB7400">
            <w:pPr>
              <w:ind w:right="40"/>
              <w:jc w:val="center"/>
              <w:rPr>
                <w:b/>
                <w:sz w:val="18"/>
                <w:szCs w:val="18"/>
              </w:rPr>
            </w:pPr>
            <w:r w:rsidRPr="00A34889">
              <w:rPr>
                <w:b/>
                <w:bCs/>
                <w:color w:val="000000"/>
                <w:sz w:val="18"/>
                <w:szCs w:val="18"/>
              </w:rPr>
              <w:t>93.7%</w:t>
            </w:r>
          </w:p>
        </w:tc>
        <w:tc>
          <w:tcPr>
            <w:tcW w:w="709" w:type="dxa"/>
            <w:tcBorders>
              <w:top w:val="single" w:sz="4" w:space="0" w:color="auto"/>
              <w:left w:val="nil"/>
              <w:bottom w:val="single" w:sz="4" w:space="0" w:color="auto"/>
              <w:right w:val="single" w:sz="4" w:space="0" w:color="auto"/>
            </w:tcBorders>
            <w:shd w:val="clear" w:color="000000" w:fill="EDEDED"/>
            <w:vAlign w:val="center"/>
          </w:tcPr>
          <w:p w14:paraId="5E2055B8" w14:textId="77777777" w:rsidR="00AB7400" w:rsidRPr="00A34889" w:rsidRDefault="00AB7400" w:rsidP="00AB7400">
            <w:pPr>
              <w:ind w:right="40"/>
              <w:jc w:val="center"/>
              <w:rPr>
                <w:b/>
                <w:sz w:val="18"/>
                <w:szCs w:val="18"/>
              </w:rPr>
            </w:pPr>
            <w:r w:rsidRPr="00A34889">
              <w:rPr>
                <w:b/>
                <w:bCs/>
                <w:color w:val="000000"/>
                <w:sz w:val="18"/>
                <w:szCs w:val="18"/>
              </w:rPr>
              <w:t>94.5%</w:t>
            </w:r>
          </w:p>
        </w:tc>
        <w:tc>
          <w:tcPr>
            <w:tcW w:w="850" w:type="dxa"/>
            <w:tcBorders>
              <w:top w:val="single" w:sz="4" w:space="0" w:color="auto"/>
              <w:left w:val="nil"/>
              <w:bottom w:val="single" w:sz="4" w:space="0" w:color="auto"/>
              <w:right w:val="single" w:sz="4" w:space="0" w:color="auto"/>
            </w:tcBorders>
            <w:shd w:val="clear" w:color="000000" w:fill="EDEDED"/>
            <w:vAlign w:val="center"/>
          </w:tcPr>
          <w:p w14:paraId="198552C8" w14:textId="77777777" w:rsidR="00AB7400" w:rsidRPr="00A34889" w:rsidRDefault="00AB7400" w:rsidP="00AB7400">
            <w:pPr>
              <w:ind w:right="40"/>
              <w:jc w:val="center"/>
              <w:rPr>
                <w:b/>
                <w:sz w:val="18"/>
                <w:szCs w:val="18"/>
              </w:rPr>
            </w:pPr>
            <w:r w:rsidRPr="00A34889">
              <w:rPr>
                <w:b/>
                <w:bCs/>
                <w:color w:val="000000"/>
                <w:sz w:val="18"/>
                <w:szCs w:val="18"/>
              </w:rPr>
              <w:t>95.3%</w:t>
            </w:r>
          </w:p>
        </w:tc>
        <w:tc>
          <w:tcPr>
            <w:tcW w:w="709" w:type="dxa"/>
            <w:tcBorders>
              <w:top w:val="single" w:sz="4" w:space="0" w:color="auto"/>
              <w:left w:val="nil"/>
              <w:bottom w:val="single" w:sz="4" w:space="0" w:color="auto"/>
              <w:right w:val="single" w:sz="4" w:space="0" w:color="auto"/>
            </w:tcBorders>
            <w:shd w:val="clear" w:color="000000" w:fill="EDEDED"/>
            <w:vAlign w:val="center"/>
          </w:tcPr>
          <w:p w14:paraId="2AC57B74" w14:textId="77777777" w:rsidR="00AB7400" w:rsidRPr="00A34889" w:rsidRDefault="00AB7400" w:rsidP="00AB7400">
            <w:pPr>
              <w:ind w:right="40"/>
              <w:jc w:val="center"/>
              <w:rPr>
                <w:b/>
                <w:sz w:val="18"/>
                <w:szCs w:val="18"/>
              </w:rPr>
            </w:pPr>
            <w:r w:rsidRPr="00A34889">
              <w:rPr>
                <w:b/>
                <w:bCs/>
                <w:color w:val="000000"/>
                <w:sz w:val="18"/>
                <w:szCs w:val="18"/>
              </w:rPr>
              <w:t>96.1%</w:t>
            </w:r>
          </w:p>
        </w:tc>
        <w:tc>
          <w:tcPr>
            <w:tcW w:w="977" w:type="dxa"/>
            <w:tcBorders>
              <w:top w:val="single" w:sz="4" w:space="0" w:color="auto"/>
              <w:left w:val="nil"/>
              <w:bottom w:val="single" w:sz="4" w:space="0" w:color="auto"/>
              <w:right w:val="single" w:sz="4" w:space="0" w:color="auto"/>
            </w:tcBorders>
            <w:shd w:val="clear" w:color="000000" w:fill="EDEDED"/>
            <w:vAlign w:val="center"/>
          </w:tcPr>
          <w:p w14:paraId="751DDED7" w14:textId="77777777" w:rsidR="00AB7400" w:rsidRPr="00A34889" w:rsidRDefault="00AB7400" w:rsidP="00AB7400">
            <w:pPr>
              <w:ind w:right="40"/>
              <w:jc w:val="center"/>
              <w:rPr>
                <w:b/>
                <w:sz w:val="18"/>
                <w:szCs w:val="18"/>
              </w:rPr>
            </w:pPr>
            <w:r w:rsidRPr="00A34889">
              <w:rPr>
                <w:b/>
                <w:bCs/>
                <w:color w:val="000000"/>
                <w:sz w:val="18"/>
                <w:szCs w:val="18"/>
              </w:rPr>
              <w:t>96.8%</w:t>
            </w:r>
          </w:p>
        </w:tc>
        <w:tc>
          <w:tcPr>
            <w:tcW w:w="709" w:type="dxa"/>
            <w:tcBorders>
              <w:top w:val="single" w:sz="4" w:space="0" w:color="auto"/>
              <w:left w:val="nil"/>
              <w:bottom w:val="single" w:sz="4" w:space="0" w:color="auto"/>
              <w:right w:val="single" w:sz="4" w:space="0" w:color="auto"/>
            </w:tcBorders>
            <w:shd w:val="clear" w:color="000000" w:fill="EDEDED"/>
            <w:vAlign w:val="center"/>
          </w:tcPr>
          <w:p w14:paraId="15FAC5CF" w14:textId="77777777" w:rsidR="00AB7400" w:rsidRPr="00A34889" w:rsidRDefault="00AB7400" w:rsidP="00AB7400">
            <w:pPr>
              <w:ind w:right="40"/>
              <w:jc w:val="center"/>
              <w:rPr>
                <w:b/>
                <w:sz w:val="18"/>
                <w:szCs w:val="18"/>
              </w:rPr>
            </w:pPr>
            <w:r w:rsidRPr="00A34889">
              <w:rPr>
                <w:b/>
                <w:bCs/>
                <w:color w:val="000000"/>
                <w:sz w:val="18"/>
                <w:szCs w:val="18"/>
              </w:rPr>
              <w:t>97.6%</w:t>
            </w:r>
          </w:p>
        </w:tc>
        <w:tc>
          <w:tcPr>
            <w:tcW w:w="709" w:type="dxa"/>
            <w:tcBorders>
              <w:top w:val="single" w:sz="4" w:space="0" w:color="auto"/>
              <w:left w:val="nil"/>
              <w:bottom w:val="single" w:sz="4" w:space="0" w:color="auto"/>
              <w:right w:val="single" w:sz="4" w:space="0" w:color="auto"/>
            </w:tcBorders>
            <w:shd w:val="clear" w:color="000000" w:fill="EDEDED"/>
            <w:vAlign w:val="center"/>
          </w:tcPr>
          <w:p w14:paraId="508358A9" w14:textId="77777777" w:rsidR="00AB7400" w:rsidRPr="00A34889" w:rsidRDefault="00AB7400" w:rsidP="00AB7400">
            <w:pPr>
              <w:ind w:right="40"/>
              <w:jc w:val="center"/>
              <w:rPr>
                <w:b/>
                <w:sz w:val="18"/>
                <w:szCs w:val="18"/>
              </w:rPr>
            </w:pPr>
            <w:r w:rsidRPr="00A34889">
              <w:rPr>
                <w:b/>
                <w:bCs/>
                <w:color w:val="000000"/>
                <w:sz w:val="18"/>
                <w:szCs w:val="18"/>
              </w:rPr>
              <w:t>98.4%</w:t>
            </w:r>
          </w:p>
        </w:tc>
      </w:tr>
      <w:tr w:rsidR="00AB7400" w:rsidRPr="00A34889" w14:paraId="466262EF" w14:textId="77777777" w:rsidTr="002F6798">
        <w:trPr>
          <w:trHeight w:val="62"/>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63D8D6" w14:textId="77777777" w:rsidR="00AB7400" w:rsidRPr="00A34889" w:rsidRDefault="00AB7400" w:rsidP="00AB7400">
            <w:pPr>
              <w:ind w:right="42"/>
              <w:jc w:val="center"/>
              <w:rPr>
                <w:sz w:val="18"/>
                <w:szCs w:val="18"/>
              </w:rPr>
            </w:pPr>
            <w:r w:rsidRPr="00A34889">
              <w:rPr>
                <w:sz w:val="18"/>
                <w:szCs w:val="18"/>
              </w:rPr>
              <w:t>Amazonas</w:t>
            </w:r>
          </w:p>
        </w:tc>
        <w:tc>
          <w:tcPr>
            <w:tcW w:w="708" w:type="dxa"/>
            <w:tcBorders>
              <w:top w:val="nil"/>
              <w:left w:val="single" w:sz="4" w:space="0" w:color="auto"/>
              <w:bottom w:val="single" w:sz="4" w:space="0" w:color="auto"/>
              <w:right w:val="single" w:sz="4" w:space="0" w:color="auto"/>
            </w:tcBorders>
            <w:shd w:val="clear" w:color="auto" w:fill="auto"/>
            <w:vAlign w:val="center"/>
          </w:tcPr>
          <w:p w14:paraId="63827C88" w14:textId="77777777" w:rsidR="00AB7400" w:rsidRPr="00A34889" w:rsidRDefault="00AB7400" w:rsidP="00AB7400">
            <w:pPr>
              <w:ind w:right="40"/>
              <w:jc w:val="center"/>
              <w:rPr>
                <w:sz w:val="18"/>
                <w:szCs w:val="18"/>
              </w:rPr>
            </w:pPr>
            <w:r w:rsidRPr="00A34889">
              <w:rPr>
                <w:color w:val="000000"/>
                <w:sz w:val="18"/>
                <w:szCs w:val="18"/>
              </w:rPr>
              <w:t>96.9%</w:t>
            </w:r>
          </w:p>
        </w:tc>
        <w:tc>
          <w:tcPr>
            <w:tcW w:w="567" w:type="dxa"/>
            <w:tcBorders>
              <w:top w:val="nil"/>
              <w:left w:val="nil"/>
              <w:bottom w:val="single" w:sz="4" w:space="0" w:color="auto"/>
              <w:right w:val="single" w:sz="4" w:space="0" w:color="auto"/>
            </w:tcBorders>
            <w:shd w:val="clear" w:color="auto" w:fill="auto"/>
            <w:vAlign w:val="center"/>
          </w:tcPr>
          <w:p w14:paraId="1FF051BD" w14:textId="77777777" w:rsidR="00AB7400" w:rsidRPr="00A34889" w:rsidRDefault="00AB7400" w:rsidP="00AB7400">
            <w:pPr>
              <w:ind w:right="40"/>
              <w:jc w:val="center"/>
              <w:rPr>
                <w:sz w:val="18"/>
                <w:szCs w:val="18"/>
              </w:rPr>
            </w:pPr>
            <w:r w:rsidRPr="00A34889">
              <w:rPr>
                <w:color w:val="000000"/>
                <w:sz w:val="18"/>
                <w:szCs w:val="18"/>
              </w:rPr>
              <w:t>98.7%</w:t>
            </w:r>
          </w:p>
        </w:tc>
        <w:tc>
          <w:tcPr>
            <w:tcW w:w="709" w:type="dxa"/>
            <w:gridSpan w:val="2"/>
            <w:tcBorders>
              <w:top w:val="nil"/>
              <w:left w:val="nil"/>
              <w:bottom w:val="single" w:sz="4" w:space="0" w:color="auto"/>
              <w:right w:val="single" w:sz="4" w:space="0" w:color="auto"/>
            </w:tcBorders>
            <w:shd w:val="clear" w:color="auto" w:fill="auto"/>
            <w:vAlign w:val="center"/>
          </w:tcPr>
          <w:p w14:paraId="617C7B74" w14:textId="77777777" w:rsidR="00AB7400" w:rsidRPr="00A34889" w:rsidRDefault="00AB7400" w:rsidP="00AB7400">
            <w:pPr>
              <w:ind w:right="40"/>
              <w:jc w:val="center"/>
              <w:rPr>
                <w:sz w:val="18"/>
                <w:szCs w:val="18"/>
              </w:rPr>
            </w:pPr>
            <w:r w:rsidRPr="00A34889">
              <w:rPr>
                <w:color w:val="000000"/>
                <w:sz w:val="18"/>
                <w:szCs w:val="18"/>
              </w:rPr>
              <w:t>100.0%</w:t>
            </w:r>
          </w:p>
        </w:tc>
        <w:tc>
          <w:tcPr>
            <w:tcW w:w="724" w:type="dxa"/>
            <w:tcBorders>
              <w:top w:val="nil"/>
              <w:left w:val="nil"/>
              <w:bottom w:val="single" w:sz="4" w:space="0" w:color="auto"/>
              <w:right w:val="single" w:sz="4" w:space="0" w:color="auto"/>
            </w:tcBorders>
            <w:shd w:val="clear" w:color="auto" w:fill="auto"/>
            <w:vAlign w:val="center"/>
          </w:tcPr>
          <w:p w14:paraId="7F98E907" w14:textId="77777777" w:rsidR="00AB7400" w:rsidRPr="00A34889" w:rsidRDefault="00AB7400" w:rsidP="00AB7400">
            <w:pPr>
              <w:ind w:right="40"/>
              <w:jc w:val="center"/>
              <w:rPr>
                <w:sz w:val="18"/>
                <w:szCs w:val="18"/>
              </w:rPr>
            </w:pPr>
            <w:r w:rsidRPr="00A34889">
              <w:rPr>
                <w:color w:val="000000"/>
                <w:sz w:val="18"/>
                <w:szCs w:val="18"/>
              </w:rPr>
              <w:t>100.0%</w:t>
            </w:r>
          </w:p>
        </w:tc>
        <w:tc>
          <w:tcPr>
            <w:tcW w:w="709" w:type="dxa"/>
            <w:tcBorders>
              <w:top w:val="nil"/>
              <w:left w:val="nil"/>
              <w:bottom w:val="single" w:sz="4" w:space="0" w:color="auto"/>
              <w:right w:val="single" w:sz="4" w:space="0" w:color="auto"/>
            </w:tcBorders>
            <w:shd w:val="clear" w:color="auto" w:fill="auto"/>
            <w:vAlign w:val="center"/>
          </w:tcPr>
          <w:p w14:paraId="2830B438" w14:textId="77777777" w:rsidR="00AB7400" w:rsidRPr="00A34889" w:rsidRDefault="00AB7400" w:rsidP="00AB7400">
            <w:pPr>
              <w:ind w:right="40"/>
              <w:jc w:val="center"/>
              <w:rPr>
                <w:sz w:val="18"/>
                <w:szCs w:val="18"/>
              </w:rPr>
            </w:pPr>
            <w:r w:rsidRPr="00A34889">
              <w:rPr>
                <w:color w:val="000000"/>
                <w:sz w:val="18"/>
                <w:szCs w:val="18"/>
              </w:rPr>
              <w:t>100.0%</w:t>
            </w:r>
          </w:p>
        </w:tc>
        <w:tc>
          <w:tcPr>
            <w:tcW w:w="708" w:type="dxa"/>
            <w:tcBorders>
              <w:top w:val="nil"/>
              <w:left w:val="nil"/>
              <w:bottom w:val="single" w:sz="4" w:space="0" w:color="auto"/>
              <w:right w:val="single" w:sz="4" w:space="0" w:color="auto"/>
            </w:tcBorders>
            <w:shd w:val="clear" w:color="auto" w:fill="auto"/>
            <w:vAlign w:val="center"/>
          </w:tcPr>
          <w:p w14:paraId="6F7E99CA" w14:textId="77777777" w:rsidR="00AB7400" w:rsidRPr="00A34889" w:rsidRDefault="00AB7400" w:rsidP="00AB7400">
            <w:pPr>
              <w:ind w:right="40"/>
              <w:jc w:val="center"/>
              <w:rPr>
                <w:sz w:val="18"/>
                <w:szCs w:val="18"/>
              </w:rPr>
            </w:pPr>
            <w:r w:rsidRPr="00A34889">
              <w:rPr>
                <w:color w:val="000000"/>
                <w:sz w:val="18"/>
                <w:szCs w:val="18"/>
              </w:rPr>
              <w:t>100.0%</w:t>
            </w:r>
          </w:p>
        </w:tc>
        <w:tc>
          <w:tcPr>
            <w:tcW w:w="851" w:type="dxa"/>
            <w:tcBorders>
              <w:top w:val="nil"/>
              <w:left w:val="nil"/>
              <w:bottom w:val="single" w:sz="4" w:space="0" w:color="auto"/>
              <w:right w:val="single" w:sz="4" w:space="0" w:color="auto"/>
            </w:tcBorders>
            <w:shd w:val="clear" w:color="auto" w:fill="auto"/>
            <w:vAlign w:val="center"/>
          </w:tcPr>
          <w:p w14:paraId="66DEC53B" w14:textId="77777777" w:rsidR="00AB7400" w:rsidRPr="00A34889" w:rsidRDefault="00AB7400" w:rsidP="00AB7400">
            <w:pPr>
              <w:ind w:right="40"/>
              <w:jc w:val="center"/>
              <w:rPr>
                <w:sz w:val="18"/>
                <w:szCs w:val="18"/>
              </w:rPr>
            </w:pPr>
            <w:r w:rsidRPr="00A34889">
              <w:rPr>
                <w:color w:val="000000"/>
                <w:sz w:val="18"/>
                <w:szCs w:val="18"/>
              </w:rPr>
              <w:t>100.0%</w:t>
            </w:r>
          </w:p>
        </w:tc>
        <w:tc>
          <w:tcPr>
            <w:tcW w:w="709" w:type="dxa"/>
            <w:tcBorders>
              <w:top w:val="nil"/>
              <w:left w:val="nil"/>
              <w:bottom w:val="single" w:sz="4" w:space="0" w:color="auto"/>
              <w:right w:val="single" w:sz="4" w:space="0" w:color="auto"/>
            </w:tcBorders>
            <w:shd w:val="clear" w:color="auto" w:fill="auto"/>
            <w:vAlign w:val="center"/>
          </w:tcPr>
          <w:p w14:paraId="0B41432D" w14:textId="77777777" w:rsidR="00AB7400" w:rsidRPr="00A34889" w:rsidRDefault="00AB7400" w:rsidP="00AB7400">
            <w:pPr>
              <w:ind w:right="40"/>
              <w:jc w:val="center"/>
              <w:rPr>
                <w:sz w:val="18"/>
                <w:szCs w:val="18"/>
              </w:rPr>
            </w:pPr>
            <w:r w:rsidRPr="00A34889">
              <w:rPr>
                <w:color w:val="000000"/>
                <w:sz w:val="18"/>
                <w:szCs w:val="18"/>
              </w:rPr>
              <w:t>100.0%</w:t>
            </w:r>
          </w:p>
        </w:tc>
        <w:tc>
          <w:tcPr>
            <w:tcW w:w="850" w:type="dxa"/>
            <w:tcBorders>
              <w:top w:val="nil"/>
              <w:left w:val="nil"/>
              <w:bottom w:val="single" w:sz="4" w:space="0" w:color="auto"/>
              <w:right w:val="single" w:sz="4" w:space="0" w:color="auto"/>
            </w:tcBorders>
            <w:shd w:val="clear" w:color="auto" w:fill="auto"/>
            <w:vAlign w:val="center"/>
          </w:tcPr>
          <w:p w14:paraId="61BAC78C" w14:textId="77777777" w:rsidR="00AB7400" w:rsidRPr="00A34889" w:rsidRDefault="00AB7400" w:rsidP="00AB7400">
            <w:pPr>
              <w:ind w:right="40"/>
              <w:jc w:val="center"/>
              <w:rPr>
                <w:sz w:val="18"/>
                <w:szCs w:val="18"/>
              </w:rPr>
            </w:pPr>
            <w:r w:rsidRPr="00A34889">
              <w:rPr>
                <w:color w:val="000000"/>
                <w:sz w:val="18"/>
                <w:szCs w:val="18"/>
              </w:rPr>
              <w:t>100.0%</w:t>
            </w:r>
          </w:p>
        </w:tc>
        <w:tc>
          <w:tcPr>
            <w:tcW w:w="709" w:type="dxa"/>
            <w:tcBorders>
              <w:top w:val="nil"/>
              <w:left w:val="nil"/>
              <w:bottom w:val="single" w:sz="4" w:space="0" w:color="auto"/>
              <w:right w:val="single" w:sz="4" w:space="0" w:color="auto"/>
            </w:tcBorders>
            <w:shd w:val="clear" w:color="auto" w:fill="auto"/>
            <w:vAlign w:val="center"/>
          </w:tcPr>
          <w:p w14:paraId="55863A86" w14:textId="77777777" w:rsidR="00AB7400" w:rsidRPr="00A34889" w:rsidRDefault="00AB7400" w:rsidP="00AB7400">
            <w:pPr>
              <w:ind w:right="40"/>
              <w:jc w:val="center"/>
              <w:rPr>
                <w:sz w:val="18"/>
                <w:szCs w:val="18"/>
              </w:rPr>
            </w:pPr>
            <w:r w:rsidRPr="00A34889">
              <w:rPr>
                <w:color w:val="000000"/>
                <w:sz w:val="18"/>
                <w:szCs w:val="18"/>
              </w:rPr>
              <w:t>100.0%</w:t>
            </w:r>
          </w:p>
        </w:tc>
        <w:tc>
          <w:tcPr>
            <w:tcW w:w="977" w:type="dxa"/>
            <w:tcBorders>
              <w:top w:val="nil"/>
              <w:left w:val="nil"/>
              <w:bottom w:val="single" w:sz="4" w:space="0" w:color="auto"/>
              <w:right w:val="single" w:sz="4" w:space="0" w:color="auto"/>
            </w:tcBorders>
            <w:shd w:val="clear" w:color="auto" w:fill="auto"/>
            <w:vAlign w:val="center"/>
          </w:tcPr>
          <w:p w14:paraId="197FF967" w14:textId="77777777" w:rsidR="00AB7400" w:rsidRPr="00A34889" w:rsidRDefault="00AB7400" w:rsidP="00AB7400">
            <w:pPr>
              <w:ind w:right="40"/>
              <w:jc w:val="center"/>
              <w:rPr>
                <w:sz w:val="18"/>
                <w:szCs w:val="18"/>
              </w:rPr>
            </w:pPr>
            <w:r w:rsidRPr="00A34889">
              <w:rPr>
                <w:color w:val="000000"/>
                <w:sz w:val="18"/>
                <w:szCs w:val="18"/>
              </w:rPr>
              <w:t>100.0%</w:t>
            </w:r>
          </w:p>
        </w:tc>
        <w:tc>
          <w:tcPr>
            <w:tcW w:w="709" w:type="dxa"/>
            <w:tcBorders>
              <w:top w:val="nil"/>
              <w:left w:val="nil"/>
              <w:bottom w:val="single" w:sz="4" w:space="0" w:color="auto"/>
              <w:right w:val="single" w:sz="4" w:space="0" w:color="auto"/>
            </w:tcBorders>
            <w:shd w:val="clear" w:color="auto" w:fill="auto"/>
            <w:vAlign w:val="center"/>
          </w:tcPr>
          <w:p w14:paraId="5D8FAC46" w14:textId="13D69BB2" w:rsidR="00AB7400" w:rsidRPr="00A34889" w:rsidRDefault="00647117" w:rsidP="00AB7400">
            <w:pPr>
              <w:ind w:right="40"/>
              <w:jc w:val="center"/>
              <w:rPr>
                <w:sz w:val="18"/>
                <w:szCs w:val="18"/>
              </w:rPr>
            </w:pPr>
            <w:r>
              <w:rPr>
                <w:color w:val="000000"/>
                <w:sz w:val="18"/>
                <w:szCs w:val="18"/>
              </w:rPr>
              <w:t>100.0</w:t>
            </w:r>
            <w:r w:rsidR="00AB7400" w:rsidRPr="00A34889">
              <w:rPr>
                <w:color w:val="000000"/>
                <w:sz w:val="18"/>
                <w:szCs w:val="18"/>
              </w:rPr>
              <w:t>%</w:t>
            </w:r>
          </w:p>
        </w:tc>
        <w:tc>
          <w:tcPr>
            <w:tcW w:w="709" w:type="dxa"/>
            <w:tcBorders>
              <w:top w:val="nil"/>
              <w:left w:val="nil"/>
              <w:bottom w:val="single" w:sz="4" w:space="0" w:color="auto"/>
              <w:right w:val="single" w:sz="4" w:space="0" w:color="auto"/>
            </w:tcBorders>
            <w:shd w:val="clear" w:color="auto" w:fill="auto"/>
            <w:vAlign w:val="center"/>
          </w:tcPr>
          <w:p w14:paraId="6BD0DAAF" w14:textId="77777777" w:rsidR="00AB7400" w:rsidRPr="00A34889" w:rsidRDefault="00AB7400" w:rsidP="00AB7400">
            <w:pPr>
              <w:ind w:right="40"/>
              <w:jc w:val="center"/>
              <w:rPr>
                <w:sz w:val="18"/>
                <w:szCs w:val="18"/>
              </w:rPr>
            </w:pPr>
            <w:r w:rsidRPr="00A34889">
              <w:rPr>
                <w:color w:val="000000"/>
                <w:sz w:val="18"/>
                <w:szCs w:val="18"/>
              </w:rPr>
              <w:t>100.0%</w:t>
            </w:r>
          </w:p>
        </w:tc>
      </w:tr>
      <w:tr w:rsidR="00AB7400" w:rsidRPr="00A34889" w14:paraId="64654D7C" w14:textId="77777777" w:rsidTr="002F6798">
        <w:trPr>
          <w:trHeight w:val="62"/>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Pr>
          <w:p w14:paraId="477A524D" w14:textId="77777777" w:rsidR="00AB7400" w:rsidRPr="00A34889" w:rsidRDefault="00AB7400" w:rsidP="00AB7400">
            <w:pPr>
              <w:ind w:right="42"/>
              <w:jc w:val="center"/>
              <w:rPr>
                <w:sz w:val="18"/>
                <w:szCs w:val="18"/>
              </w:rPr>
            </w:pPr>
            <w:r w:rsidRPr="00A34889">
              <w:rPr>
                <w:sz w:val="18"/>
                <w:szCs w:val="18"/>
              </w:rPr>
              <w:t>Ancash</w:t>
            </w:r>
          </w:p>
        </w:tc>
        <w:tc>
          <w:tcPr>
            <w:tcW w:w="708" w:type="dxa"/>
            <w:tcBorders>
              <w:top w:val="nil"/>
              <w:left w:val="single" w:sz="4" w:space="0" w:color="auto"/>
              <w:bottom w:val="single" w:sz="4" w:space="0" w:color="auto"/>
              <w:right w:val="single" w:sz="4" w:space="0" w:color="auto"/>
            </w:tcBorders>
            <w:shd w:val="clear" w:color="auto" w:fill="auto"/>
            <w:vAlign w:val="center"/>
          </w:tcPr>
          <w:p w14:paraId="3AB427E5" w14:textId="77777777" w:rsidR="00AB7400" w:rsidRPr="00A34889" w:rsidRDefault="00AB7400" w:rsidP="00AB7400">
            <w:pPr>
              <w:ind w:right="40"/>
              <w:jc w:val="center"/>
              <w:rPr>
                <w:sz w:val="18"/>
                <w:szCs w:val="18"/>
              </w:rPr>
            </w:pPr>
            <w:r w:rsidRPr="00A34889">
              <w:rPr>
                <w:color w:val="000000"/>
                <w:sz w:val="18"/>
                <w:szCs w:val="18"/>
              </w:rPr>
              <w:t>86.5%</w:t>
            </w:r>
          </w:p>
        </w:tc>
        <w:tc>
          <w:tcPr>
            <w:tcW w:w="567" w:type="dxa"/>
            <w:tcBorders>
              <w:top w:val="nil"/>
              <w:left w:val="nil"/>
              <w:bottom w:val="single" w:sz="4" w:space="0" w:color="auto"/>
              <w:right w:val="single" w:sz="4" w:space="0" w:color="auto"/>
            </w:tcBorders>
            <w:shd w:val="clear" w:color="auto" w:fill="auto"/>
            <w:vAlign w:val="center"/>
          </w:tcPr>
          <w:p w14:paraId="2C6B4074" w14:textId="77777777" w:rsidR="00AB7400" w:rsidRPr="00A34889" w:rsidRDefault="00AB7400" w:rsidP="00AB7400">
            <w:pPr>
              <w:ind w:right="40"/>
              <w:jc w:val="center"/>
              <w:rPr>
                <w:sz w:val="18"/>
                <w:szCs w:val="18"/>
              </w:rPr>
            </w:pPr>
            <w:r w:rsidRPr="00A34889">
              <w:rPr>
                <w:color w:val="000000"/>
                <w:sz w:val="18"/>
                <w:szCs w:val="18"/>
              </w:rPr>
              <w:t>87.2%</w:t>
            </w:r>
          </w:p>
        </w:tc>
        <w:tc>
          <w:tcPr>
            <w:tcW w:w="709" w:type="dxa"/>
            <w:gridSpan w:val="2"/>
            <w:tcBorders>
              <w:top w:val="nil"/>
              <w:left w:val="nil"/>
              <w:bottom w:val="single" w:sz="4" w:space="0" w:color="auto"/>
              <w:right w:val="single" w:sz="4" w:space="0" w:color="auto"/>
            </w:tcBorders>
            <w:shd w:val="clear" w:color="auto" w:fill="auto"/>
            <w:vAlign w:val="center"/>
          </w:tcPr>
          <w:p w14:paraId="299467D3" w14:textId="77777777" w:rsidR="00AB7400" w:rsidRPr="00A34889" w:rsidRDefault="00AB7400" w:rsidP="00AB7400">
            <w:pPr>
              <w:ind w:right="40"/>
              <w:jc w:val="center"/>
              <w:rPr>
                <w:sz w:val="18"/>
                <w:szCs w:val="18"/>
              </w:rPr>
            </w:pPr>
            <w:r w:rsidRPr="00A34889">
              <w:rPr>
                <w:color w:val="000000"/>
                <w:sz w:val="18"/>
                <w:szCs w:val="18"/>
              </w:rPr>
              <w:t>87.9%</w:t>
            </w:r>
          </w:p>
        </w:tc>
        <w:tc>
          <w:tcPr>
            <w:tcW w:w="724" w:type="dxa"/>
            <w:tcBorders>
              <w:top w:val="nil"/>
              <w:left w:val="nil"/>
              <w:bottom w:val="single" w:sz="4" w:space="0" w:color="auto"/>
              <w:right w:val="single" w:sz="4" w:space="0" w:color="auto"/>
            </w:tcBorders>
            <w:shd w:val="clear" w:color="auto" w:fill="auto"/>
            <w:vAlign w:val="center"/>
          </w:tcPr>
          <w:p w14:paraId="3D5FE0A5" w14:textId="77777777" w:rsidR="00AB7400" w:rsidRPr="00A34889" w:rsidRDefault="00AB7400" w:rsidP="00AB7400">
            <w:pPr>
              <w:ind w:right="40"/>
              <w:jc w:val="center"/>
              <w:rPr>
                <w:sz w:val="18"/>
                <w:szCs w:val="18"/>
              </w:rPr>
            </w:pPr>
            <w:r w:rsidRPr="00A34889">
              <w:rPr>
                <w:color w:val="000000"/>
                <w:sz w:val="18"/>
                <w:szCs w:val="18"/>
              </w:rPr>
              <w:t>88.6%</w:t>
            </w:r>
          </w:p>
        </w:tc>
        <w:tc>
          <w:tcPr>
            <w:tcW w:w="709" w:type="dxa"/>
            <w:tcBorders>
              <w:top w:val="nil"/>
              <w:left w:val="nil"/>
              <w:bottom w:val="single" w:sz="4" w:space="0" w:color="auto"/>
              <w:right w:val="single" w:sz="4" w:space="0" w:color="auto"/>
            </w:tcBorders>
            <w:shd w:val="clear" w:color="auto" w:fill="auto"/>
            <w:vAlign w:val="center"/>
          </w:tcPr>
          <w:p w14:paraId="2239EF5D" w14:textId="77777777" w:rsidR="00AB7400" w:rsidRPr="00A34889" w:rsidRDefault="00AB7400" w:rsidP="00AB7400">
            <w:pPr>
              <w:ind w:right="40"/>
              <w:jc w:val="center"/>
              <w:rPr>
                <w:sz w:val="18"/>
                <w:szCs w:val="18"/>
              </w:rPr>
            </w:pPr>
            <w:r w:rsidRPr="00A34889">
              <w:rPr>
                <w:color w:val="000000"/>
                <w:sz w:val="18"/>
                <w:szCs w:val="18"/>
              </w:rPr>
              <w:t>89.3%</w:t>
            </w:r>
          </w:p>
        </w:tc>
        <w:tc>
          <w:tcPr>
            <w:tcW w:w="708" w:type="dxa"/>
            <w:tcBorders>
              <w:top w:val="nil"/>
              <w:left w:val="nil"/>
              <w:bottom w:val="single" w:sz="4" w:space="0" w:color="auto"/>
              <w:right w:val="single" w:sz="4" w:space="0" w:color="auto"/>
            </w:tcBorders>
            <w:shd w:val="clear" w:color="auto" w:fill="auto"/>
            <w:vAlign w:val="center"/>
          </w:tcPr>
          <w:p w14:paraId="23A078F6" w14:textId="77777777" w:rsidR="00AB7400" w:rsidRPr="00A34889" w:rsidRDefault="00AB7400" w:rsidP="00AB7400">
            <w:pPr>
              <w:ind w:right="40"/>
              <w:jc w:val="center"/>
              <w:rPr>
                <w:sz w:val="18"/>
                <w:szCs w:val="18"/>
              </w:rPr>
            </w:pPr>
            <w:r w:rsidRPr="00A34889">
              <w:rPr>
                <w:color w:val="000000"/>
                <w:sz w:val="18"/>
                <w:szCs w:val="18"/>
              </w:rPr>
              <w:t>90.0%</w:t>
            </w:r>
          </w:p>
        </w:tc>
        <w:tc>
          <w:tcPr>
            <w:tcW w:w="851" w:type="dxa"/>
            <w:tcBorders>
              <w:top w:val="nil"/>
              <w:left w:val="nil"/>
              <w:bottom w:val="single" w:sz="4" w:space="0" w:color="auto"/>
              <w:right w:val="single" w:sz="4" w:space="0" w:color="auto"/>
            </w:tcBorders>
            <w:shd w:val="clear" w:color="auto" w:fill="auto"/>
            <w:vAlign w:val="center"/>
          </w:tcPr>
          <w:p w14:paraId="5E4D355B" w14:textId="77777777" w:rsidR="00AB7400" w:rsidRPr="00A34889" w:rsidRDefault="00AB7400" w:rsidP="00AB7400">
            <w:pPr>
              <w:ind w:right="40"/>
              <w:jc w:val="center"/>
              <w:rPr>
                <w:sz w:val="18"/>
                <w:szCs w:val="18"/>
              </w:rPr>
            </w:pPr>
            <w:r w:rsidRPr="00A34889">
              <w:rPr>
                <w:color w:val="000000"/>
                <w:sz w:val="18"/>
                <w:szCs w:val="18"/>
              </w:rPr>
              <w:t>90.7%</w:t>
            </w:r>
          </w:p>
        </w:tc>
        <w:tc>
          <w:tcPr>
            <w:tcW w:w="709" w:type="dxa"/>
            <w:tcBorders>
              <w:top w:val="nil"/>
              <w:left w:val="nil"/>
              <w:bottom w:val="single" w:sz="4" w:space="0" w:color="auto"/>
              <w:right w:val="single" w:sz="4" w:space="0" w:color="auto"/>
            </w:tcBorders>
            <w:shd w:val="clear" w:color="auto" w:fill="auto"/>
            <w:vAlign w:val="center"/>
          </w:tcPr>
          <w:p w14:paraId="5304C28B" w14:textId="77777777" w:rsidR="00AB7400" w:rsidRPr="00A34889" w:rsidRDefault="00AB7400" w:rsidP="00AB7400">
            <w:pPr>
              <w:ind w:right="40"/>
              <w:jc w:val="center"/>
              <w:rPr>
                <w:sz w:val="18"/>
                <w:szCs w:val="18"/>
              </w:rPr>
            </w:pPr>
            <w:r w:rsidRPr="00A34889">
              <w:rPr>
                <w:color w:val="000000"/>
                <w:sz w:val="18"/>
                <w:szCs w:val="18"/>
              </w:rPr>
              <w:t>91.4%</w:t>
            </w:r>
          </w:p>
        </w:tc>
        <w:tc>
          <w:tcPr>
            <w:tcW w:w="850" w:type="dxa"/>
            <w:tcBorders>
              <w:top w:val="nil"/>
              <w:left w:val="nil"/>
              <w:bottom w:val="single" w:sz="4" w:space="0" w:color="auto"/>
              <w:right w:val="single" w:sz="4" w:space="0" w:color="auto"/>
            </w:tcBorders>
            <w:shd w:val="clear" w:color="auto" w:fill="auto"/>
            <w:vAlign w:val="center"/>
          </w:tcPr>
          <w:p w14:paraId="78A82A35" w14:textId="77777777" w:rsidR="00AB7400" w:rsidRPr="00A34889" w:rsidRDefault="00AB7400" w:rsidP="00AB7400">
            <w:pPr>
              <w:ind w:right="40"/>
              <w:jc w:val="center"/>
              <w:rPr>
                <w:sz w:val="18"/>
                <w:szCs w:val="18"/>
              </w:rPr>
            </w:pPr>
            <w:r w:rsidRPr="00A34889">
              <w:rPr>
                <w:color w:val="000000"/>
                <w:sz w:val="18"/>
                <w:szCs w:val="18"/>
              </w:rPr>
              <w:t>92.1%</w:t>
            </w:r>
          </w:p>
        </w:tc>
        <w:tc>
          <w:tcPr>
            <w:tcW w:w="709" w:type="dxa"/>
            <w:tcBorders>
              <w:top w:val="nil"/>
              <w:left w:val="nil"/>
              <w:bottom w:val="single" w:sz="4" w:space="0" w:color="auto"/>
              <w:right w:val="single" w:sz="4" w:space="0" w:color="auto"/>
            </w:tcBorders>
            <w:shd w:val="clear" w:color="auto" w:fill="auto"/>
            <w:vAlign w:val="center"/>
          </w:tcPr>
          <w:p w14:paraId="666819AE" w14:textId="77777777" w:rsidR="00AB7400" w:rsidRPr="00A34889" w:rsidRDefault="00AB7400" w:rsidP="00AB7400">
            <w:pPr>
              <w:ind w:right="40"/>
              <w:jc w:val="center"/>
              <w:rPr>
                <w:sz w:val="18"/>
                <w:szCs w:val="18"/>
              </w:rPr>
            </w:pPr>
            <w:r w:rsidRPr="00A34889">
              <w:rPr>
                <w:color w:val="000000"/>
                <w:sz w:val="18"/>
                <w:szCs w:val="18"/>
              </w:rPr>
              <w:t>92.8%</w:t>
            </w:r>
          </w:p>
        </w:tc>
        <w:tc>
          <w:tcPr>
            <w:tcW w:w="977" w:type="dxa"/>
            <w:tcBorders>
              <w:top w:val="nil"/>
              <w:left w:val="nil"/>
              <w:bottom w:val="single" w:sz="4" w:space="0" w:color="auto"/>
              <w:right w:val="single" w:sz="4" w:space="0" w:color="auto"/>
            </w:tcBorders>
            <w:shd w:val="clear" w:color="auto" w:fill="auto"/>
            <w:vAlign w:val="center"/>
          </w:tcPr>
          <w:p w14:paraId="42AE0DBD" w14:textId="77777777" w:rsidR="00AB7400" w:rsidRPr="00A34889" w:rsidRDefault="00AB7400" w:rsidP="00AB7400">
            <w:pPr>
              <w:ind w:right="40"/>
              <w:jc w:val="center"/>
              <w:rPr>
                <w:sz w:val="18"/>
                <w:szCs w:val="18"/>
              </w:rPr>
            </w:pPr>
            <w:r w:rsidRPr="00A34889">
              <w:rPr>
                <w:color w:val="000000"/>
                <w:sz w:val="18"/>
                <w:szCs w:val="18"/>
              </w:rPr>
              <w:t>93.5%</w:t>
            </w:r>
          </w:p>
        </w:tc>
        <w:tc>
          <w:tcPr>
            <w:tcW w:w="709" w:type="dxa"/>
            <w:tcBorders>
              <w:top w:val="nil"/>
              <w:left w:val="nil"/>
              <w:bottom w:val="single" w:sz="4" w:space="0" w:color="auto"/>
              <w:right w:val="single" w:sz="4" w:space="0" w:color="auto"/>
            </w:tcBorders>
            <w:shd w:val="clear" w:color="auto" w:fill="auto"/>
            <w:vAlign w:val="center"/>
          </w:tcPr>
          <w:p w14:paraId="2A51EA39" w14:textId="77777777" w:rsidR="00AB7400" w:rsidRPr="00A34889" w:rsidRDefault="00AB7400" w:rsidP="00AB7400">
            <w:pPr>
              <w:ind w:right="40"/>
              <w:jc w:val="center"/>
              <w:rPr>
                <w:sz w:val="18"/>
                <w:szCs w:val="18"/>
              </w:rPr>
            </w:pPr>
            <w:r w:rsidRPr="00A34889">
              <w:rPr>
                <w:color w:val="000000"/>
                <w:sz w:val="18"/>
                <w:szCs w:val="18"/>
              </w:rPr>
              <w:t>94.2%</w:t>
            </w:r>
          </w:p>
        </w:tc>
        <w:tc>
          <w:tcPr>
            <w:tcW w:w="709" w:type="dxa"/>
            <w:tcBorders>
              <w:top w:val="nil"/>
              <w:left w:val="nil"/>
              <w:bottom w:val="single" w:sz="4" w:space="0" w:color="auto"/>
              <w:right w:val="single" w:sz="4" w:space="0" w:color="auto"/>
            </w:tcBorders>
            <w:shd w:val="clear" w:color="auto" w:fill="auto"/>
            <w:vAlign w:val="center"/>
          </w:tcPr>
          <w:p w14:paraId="23934907" w14:textId="77777777" w:rsidR="00AB7400" w:rsidRPr="00A34889" w:rsidRDefault="00AB7400" w:rsidP="00AB7400">
            <w:pPr>
              <w:ind w:right="40"/>
              <w:jc w:val="center"/>
              <w:rPr>
                <w:sz w:val="18"/>
                <w:szCs w:val="18"/>
              </w:rPr>
            </w:pPr>
            <w:r w:rsidRPr="00A34889">
              <w:rPr>
                <w:color w:val="000000"/>
                <w:sz w:val="18"/>
                <w:szCs w:val="18"/>
              </w:rPr>
              <w:t>94.9%</w:t>
            </w:r>
          </w:p>
        </w:tc>
      </w:tr>
      <w:tr w:rsidR="00AB7400" w:rsidRPr="00A34889" w14:paraId="67EC6FA1" w14:textId="77777777" w:rsidTr="002F6798">
        <w:trPr>
          <w:trHeight w:val="480"/>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Pr>
          <w:p w14:paraId="1D5A73E0" w14:textId="77777777" w:rsidR="00AB7400" w:rsidRPr="00A34889" w:rsidRDefault="00AB7400" w:rsidP="00AB7400">
            <w:pPr>
              <w:ind w:right="42"/>
              <w:jc w:val="center"/>
              <w:rPr>
                <w:sz w:val="18"/>
                <w:szCs w:val="18"/>
              </w:rPr>
            </w:pPr>
            <w:r w:rsidRPr="00A34889">
              <w:rPr>
                <w:sz w:val="18"/>
                <w:szCs w:val="18"/>
              </w:rPr>
              <w:t>Apurímac</w:t>
            </w:r>
          </w:p>
        </w:tc>
        <w:tc>
          <w:tcPr>
            <w:tcW w:w="708" w:type="dxa"/>
            <w:tcBorders>
              <w:top w:val="nil"/>
              <w:left w:val="single" w:sz="4" w:space="0" w:color="auto"/>
              <w:bottom w:val="single" w:sz="4" w:space="0" w:color="auto"/>
              <w:right w:val="single" w:sz="4" w:space="0" w:color="auto"/>
            </w:tcBorders>
            <w:shd w:val="clear" w:color="auto" w:fill="auto"/>
            <w:vAlign w:val="center"/>
          </w:tcPr>
          <w:p w14:paraId="321C2C72" w14:textId="77777777" w:rsidR="00AB7400" w:rsidRPr="00A34889" w:rsidRDefault="00AB7400" w:rsidP="00AB7400">
            <w:pPr>
              <w:ind w:right="40"/>
              <w:jc w:val="center"/>
              <w:rPr>
                <w:sz w:val="18"/>
                <w:szCs w:val="18"/>
              </w:rPr>
            </w:pPr>
            <w:r w:rsidRPr="00A34889">
              <w:rPr>
                <w:color w:val="000000"/>
                <w:sz w:val="18"/>
                <w:szCs w:val="18"/>
              </w:rPr>
              <w:t>100.0%</w:t>
            </w:r>
          </w:p>
        </w:tc>
        <w:tc>
          <w:tcPr>
            <w:tcW w:w="567" w:type="dxa"/>
            <w:tcBorders>
              <w:top w:val="nil"/>
              <w:left w:val="nil"/>
              <w:bottom w:val="single" w:sz="4" w:space="0" w:color="auto"/>
              <w:right w:val="single" w:sz="4" w:space="0" w:color="auto"/>
            </w:tcBorders>
            <w:shd w:val="clear" w:color="auto" w:fill="auto"/>
            <w:vAlign w:val="center"/>
          </w:tcPr>
          <w:p w14:paraId="7DE1E39B" w14:textId="77777777" w:rsidR="00AB7400" w:rsidRPr="00A34889" w:rsidRDefault="00AB7400" w:rsidP="00AB7400">
            <w:pPr>
              <w:ind w:right="40"/>
              <w:jc w:val="center"/>
              <w:rPr>
                <w:sz w:val="18"/>
                <w:szCs w:val="18"/>
              </w:rPr>
            </w:pPr>
            <w:r w:rsidRPr="00A34889">
              <w:rPr>
                <w:color w:val="000000"/>
                <w:sz w:val="18"/>
                <w:szCs w:val="18"/>
              </w:rPr>
              <w:t>100.0%</w:t>
            </w:r>
          </w:p>
        </w:tc>
        <w:tc>
          <w:tcPr>
            <w:tcW w:w="709" w:type="dxa"/>
            <w:gridSpan w:val="2"/>
            <w:tcBorders>
              <w:top w:val="nil"/>
              <w:left w:val="nil"/>
              <w:bottom w:val="single" w:sz="4" w:space="0" w:color="auto"/>
              <w:right w:val="single" w:sz="4" w:space="0" w:color="auto"/>
            </w:tcBorders>
            <w:shd w:val="clear" w:color="auto" w:fill="auto"/>
            <w:vAlign w:val="center"/>
          </w:tcPr>
          <w:p w14:paraId="5DE5BB7A" w14:textId="77777777" w:rsidR="00AB7400" w:rsidRPr="00A34889" w:rsidRDefault="00AB7400" w:rsidP="00AB7400">
            <w:pPr>
              <w:ind w:right="40"/>
              <w:jc w:val="center"/>
              <w:rPr>
                <w:sz w:val="18"/>
                <w:szCs w:val="18"/>
              </w:rPr>
            </w:pPr>
            <w:r w:rsidRPr="00A34889">
              <w:rPr>
                <w:color w:val="000000"/>
                <w:sz w:val="18"/>
                <w:szCs w:val="18"/>
              </w:rPr>
              <w:t>100.0%</w:t>
            </w:r>
          </w:p>
        </w:tc>
        <w:tc>
          <w:tcPr>
            <w:tcW w:w="724" w:type="dxa"/>
            <w:tcBorders>
              <w:top w:val="nil"/>
              <w:left w:val="nil"/>
              <w:bottom w:val="single" w:sz="4" w:space="0" w:color="auto"/>
              <w:right w:val="single" w:sz="4" w:space="0" w:color="auto"/>
            </w:tcBorders>
            <w:shd w:val="clear" w:color="auto" w:fill="auto"/>
            <w:vAlign w:val="center"/>
          </w:tcPr>
          <w:p w14:paraId="51560F10" w14:textId="77777777" w:rsidR="00AB7400" w:rsidRPr="00A34889" w:rsidRDefault="00AB7400" w:rsidP="00AB7400">
            <w:pPr>
              <w:ind w:right="40"/>
              <w:jc w:val="center"/>
              <w:rPr>
                <w:sz w:val="18"/>
                <w:szCs w:val="18"/>
              </w:rPr>
            </w:pPr>
            <w:r w:rsidRPr="00A34889">
              <w:rPr>
                <w:color w:val="000000"/>
                <w:sz w:val="18"/>
                <w:szCs w:val="18"/>
              </w:rPr>
              <w:t>100.0%</w:t>
            </w:r>
          </w:p>
        </w:tc>
        <w:tc>
          <w:tcPr>
            <w:tcW w:w="709" w:type="dxa"/>
            <w:tcBorders>
              <w:top w:val="nil"/>
              <w:left w:val="nil"/>
              <w:bottom w:val="single" w:sz="4" w:space="0" w:color="auto"/>
              <w:right w:val="single" w:sz="4" w:space="0" w:color="auto"/>
            </w:tcBorders>
            <w:shd w:val="clear" w:color="auto" w:fill="auto"/>
            <w:vAlign w:val="center"/>
          </w:tcPr>
          <w:p w14:paraId="6D8CA72F" w14:textId="77777777" w:rsidR="00AB7400" w:rsidRPr="00A34889" w:rsidRDefault="00AB7400" w:rsidP="00AB7400">
            <w:pPr>
              <w:ind w:right="40"/>
              <w:jc w:val="center"/>
              <w:rPr>
                <w:sz w:val="18"/>
                <w:szCs w:val="18"/>
              </w:rPr>
            </w:pPr>
            <w:r w:rsidRPr="00A34889">
              <w:rPr>
                <w:color w:val="000000"/>
                <w:sz w:val="18"/>
                <w:szCs w:val="18"/>
              </w:rPr>
              <w:t>100.0%</w:t>
            </w:r>
          </w:p>
        </w:tc>
        <w:tc>
          <w:tcPr>
            <w:tcW w:w="708" w:type="dxa"/>
            <w:tcBorders>
              <w:top w:val="nil"/>
              <w:left w:val="nil"/>
              <w:bottom w:val="single" w:sz="4" w:space="0" w:color="auto"/>
              <w:right w:val="single" w:sz="4" w:space="0" w:color="auto"/>
            </w:tcBorders>
            <w:shd w:val="clear" w:color="auto" w:fill="auto"/>
            <w:vAlign w:val="center"/>
          </w:tcPr>
          <w:p w14:paraId="47F6B620" w14:textId="77777777" w:rsidR="00AB7400" w:rsidRPr="00A34889" w:rsidRDefault="00AB7400" w:rsidP="00AB7400">
            <w:pPr>
              <w:ind w:right="40"/>
              <w:jc w:val="center"/>
              <w:rPr>
                <w:sz w:val="18"/>
                <w:szCs w:val="18"/>
              </w:rPr>
            </w:pPr>
            <w:r w:rsidRPr="00A34889">
              <w:rPr>
                <w:color w:val="000000"/>
                <w:sz w:val="18"/>
                <w:szCs w:val="18"/>
              </w:rPr>
              <w:t>100.0%</w:t>
            </w:r>
          </w:p>
        </w:tc>
        <w:tc>
          <w:tcPr>
            <w:tcW w:w="851" w:type="dxa"/>
            <w:tcBorders>
              <w:top w:val="nil"/>
              <w:left w:val="nil"/>
              <w:bottom w:val="single" w:sz="4" w:space="0" w:color="auto"/>
              <w:right w:val="single" w:sz="4" w:space="0" w:color="auto"/>
            </w:tcBorders>
            <w:shd w:val="clear" w:color="auto" w:fill="auto"/>
            <w:vAlign w:val="center"/>
          </w:tcPr>
          <w:p w14:paraId="5EB5D3CC" w14:textId="77777777" w:rsidR="00AB7400" w:rsidRPr="00A34889" w:rsidRDefault="00AB7400" w:rsidP="00AB7400">
            <w:pPr>
              <w:ind w:right="40"/>
              <w:jc w:val="center"/>
              <w:rPr>
                <w:sz w:val="18"/>
                <w:szCs w:val="18"/>
              </w:rPr>
            </w:pPr>
            <w:r w:rsidRPr="00A34889">
              <w:rPr>
                <w:color w:val="000000"/>
                <w:sz w:val="18"/>
                <w:szCs w:val="18"/>
              </w:rPr>
              <w:t>100.0%</w:t>
            </w:r>
          </w:p>
        </w:tc>
        <w:tc>
          <w:tcPr>
            <w:tcW w:w="709" w:type="dxa"/>
            <w:tcBorders>
              <w:top w:val="nil"/>
              <w:left w:val="nil"/>
              <w:bottom w:val="single" w:sz="4" w:space="0" w:color="auto"/>
              <w:right w:val="single" w:sz="4" w:space="0" w:color="auto"/>
            </w:tcBorders>
            <w:shd w:val="clear" w:color="auto" w:fill="auto"/>
            <w:vAlign w:val="center"/>
          </w:tcPr>
          <w:p w14:paraId="008B21B7" w14:textId="77777777" w:rsidR="00AB7400" w:rsidRPr="00A34889" w:rsidRDefault="00AB7400" w:rsidP="00AB7400">
            <w:pPr>
              <w:ind w:right="40"/>
              <w:jc w:val="center"/>
              <w:rPr>
                <w:sz w:val="18"/>
                <w:szCs w:val="18"/>
              </w:rPr>
            </w:pPr>
            <w:r w:rsidRPr="00A34889">
              <w:rPr>
                <w:color w:val="000000"/>
                <w:sz w:val="18"/>
                <w:szCs w:val="18"/>
              </w:rPr>
              <w:t>100.0%</w:t>
            </w:r>
          </w:p>
        </w:tc>
        <w:tc>
          <w:tcPr>
            <w:tcW w:w="850" w:type="dxa"/>
            <w:tcBorders>
              <w:top w:val="nil"/>
              <w:left w:val="nil"/>
              <w:bottom w:val="single" w:sz="4" w:space="0" w:color="auto"/>
              <w:right w:val="single" w:sz="4" w:space="0" w:color="auto"/>
            </w:tcBorders>
            <w:shd w:val="clear" w:color="auto" w:fill="auto"/>
            <w:vAlign w:val="center"/>
          </w:tcPr>
          <w:p w14:paraId="74990C78" w14:textId="77777777" w:rsidR="00AB7400" w:rsidRPr="00A34889" w:rsidRDefault="00AB7400" w:rsidP="00AB7400">
            <w:pPr>
              <w:ind w:right="40"/>
              <w:jc w:val="center"/>
              <w:rPr>
                <w:sz w:val="18"/>
                <w:szCs w:val="18"/>
              </w:rPr>
            </w:pPr>
            <w:r w:rsidRPr="00A34889">
              <w:rPr>
                <w:color w:val="000000"/>
                <w:sz w:val="18"/>
                <w:szCs w:val="18"/>
              </w:rPr>
              <w:t>100.0%</w:t>
            </w:r>
          </w:p>
        </w:tc>
        <w:tc>
          <w:tcPr>
            <w:tcW w:w="709" w:type="dxa"/>
            <w:tcBorders>
              <w:top w:val="nil"/>
              <w:left w:val="nil"/>
              <w:bottom w:val="single" w:sz="4" w:space="0" w:color="auto"/>
              <w:right w:val="single" w:sz="4" w:space="0" w:color="auto"/>
            </w:tcBorders>
            <w:shd w:val="clear" w:color="auto" w:fill="auto"/>
            <w:vAlign w:val="center"/>
          </w:tcPr>
          <w:p w14:paraId="2E805121" w14:textId="77777777" w:rsidR="00AB7400" w:rsidRPr="00A34889" w:rsidRDefault="00AB7400" w:rsidP="00AB7400">
            <w:pPr>
              <w:ind w:right="40"/>
              <w:jc w:val="center"/>
              <w:rPr>
                <w:sz w:val="18"/>
                <w:szCs w:val="18"/>
              </w:rPr>
            </w:pPr>
            <w:r w:rsidRPr="00A34889">
              <w:rPr>
                <w:color w:val="000000"/>
                <w:sz w:val="18"/>
                <w:szCs w:val="18"/>
              </w:rPr>
              <w:t>100.0%</w:t>
            </w:r>
          </w:p>
        </w:tc>
        <w:tc>
          <w:tcPr>
            <w:tcW w:w="977" w:type="dxa"/>
            <w:tcBorders>
              <w:top w:val="nil"/>
              <w:left w:val="nil"/>
              <w:bottom w:val="single" w:sz="4" w:space="0" w:color="auto"/>
              <w:right w:val="single" w:sz="4" w:space="0" w:color="auto"/>
            </w:tcBorders>
            <w:shd w:val="clear" w:color="auto" w:fill="auto"/>
            <w:vAlign w:val="center"/>
          </w:tcPr>
          <w:p w14:paraId="0BB535D5" w14:textId="77777777" w:rsidR="00AB7400" w:rsidRPr="00A34889" w:rsidRDefault="00AB7400" w:rsidP="00AB7400">
            <w:pPr>
              <w:ind w:right="40"/>
              <w:jc w:val="center"/>
              <w:rPr>
                <w:sz w:val="18"/>
                <w:szCs w:val="18"/>
              </w:rPr>
            </w:pPr>
            <w:r w:rsidRPr="00A34889">
              <w:rPr>
                <w:color w:val="000000"/>
                <w:sz w:val="18"/>
                <w:szCs w:val="18"/>
              </w:rPr>
              <w:t>100.0%</w:t>
            </w:r>
          </w:p>
        </w:tc>
        <w:tc>
          <w:tcPr>
            <w:tcW w:w="709" w:type="dxa"/>
            <w:tcBorders>
              <w:top w:val="nil"/>
              <w:left w:val="nil"/>
              <w:bottom w:val="single" w:sz="4" w:space="0" w:color="auto"/>
              <w:right w:val="single" w:sz="4" w:space="0" w:color="auto"/>
            </w:tcBorders>
            <w:shd w:val="clear" w:color="auto" w:fill="auto"/>
            <w:vAlign w:val="center"/>
          </w:tcPr>
          <w:p w14:paraId="41DEF3DC" w14:textId="77777777" w:rsidR="00AB7400" w:rsidRPr="00A34889" w:rsidRDefault="00AB7400" w:rsidP="00AB7400">
            <w:pPr>
              <w:ind w:right="40"/>
              <w:jc w:val="center"/>
              <w:rPr>
                <w:sz w:val="18"/>
                <w:szCs w:val="18"/>
              </w:rPr>
            </w:pPr>
            <w:r w:rsidRPr="00A34889">
              <w:rPr>
                <w:color w:val="000000"/>
                <w:sz w:val="18"/>
                <w:szCs w:val="18"/>
              </w:rPr>
              <w:t>100.0%</w:t>
            </w:r>
          </w:p>
        </w:tc>
        <w:tc>
          <w:tcPr>
            <w:tcW w:w="709" w:type="dxa"/>
            <w:tcBorders>
              <w:top w:val="nil"/>
              <w:left w:val="nil"/>
              <w:bottom w:val="single" w:sz="4" w:space="0" w:color="auto"/>
              <w:right w:val="single" w:sz="4" w:space="0" w:color="auto"/>
            </w:tcBorders>
            <w:shd w:val="clear" w:color="auto" w:fill="auto"/>
            <w:vAlign w:val="center"/>
          </w:tcPr>
          <w:p w14:paraId="213E23B4" w14:textId="77777777" w:rsidR="00AB7400" w:rsidRPr="00A34889" w:rsidRDefault="00AB7400" w:rsidP="00AB7400">
            <w:pPr>
              <w:ind w:right="40"/>
              <w:jc w:val="center"/>
              <w:rPr>
                <w:sz w:val="18"/>
                <w:szCs w:val="18"/>
              </w:rPr>
            </w:pPr>
            <w:r w:rsidRPr="00A34889">
              <w:rPr>
                <w:color w:val="000000"/>
                <w:sz w:val="18"/>
                <w:szCs w:val="18"/>
              </w:rPr>
              <w:t>100.0%</w:t>
            </w:r>
          </w:p>
        </w:tc>
      </w:tr>
      <w:tr w:rsidR="00AB7400" w:rsidRPr="00A34889" w14:paraId="35312B56" w14:textId="77777777" w:rsidTr="002F6798">
        <w:trPr>
          <w:trHeight w:val="62"/>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Pr>
          <w:p w14:paraId="74835903" w14:textId="77777777" w:rsidR="00AB7400" w:rsidRPr="00A34889" w:rsidRDefault="00AB7400" w:rsidP="00AB7400">
            <w:pPr>
              <w:ind w:right="42"/>
              <w:jc w:val="center"/>
              <w:rPr>
                <w:sz w:val="18"/>
                <w:szCs w:val="18"/>
              </w:rPr>
            </w:pPr>
            <w:r w:rsidRPr="00A34889">
              <w:rPr>
                <w:sz w:val="18"/>
                <w:szCs w:val="18"/>
              </w:rPr>
              <w:t>Arequipa</w:t>
            </w:r>
          </w:p>
        </w:tc>
        <w:tc>
          <w:tcPr>
            <w:tcW w:w="708" w:type="dxa"/>
            <w:tcBorders>
              <w:top w:val="nil"/>
              <w:left w:val="single" w:sz="4" w:space="0" w:color="auto"/>
              <w:bottom w:val="single" w:sz="4" w:space="0" w:color="auto"/>
              <w:right w:val="single" w:sz="4" w:space="0" w:color="auto"/>
            </w:tcBorders>
            <w:shd w:val="clear" w:color="auto" w:fill="auto"/>
            <w:vAlign w:val="center"/>
          </w:tcPr>
          <w:p w14:paraId="6DFACD03" w14:textId="77777777" w:rsidR="00AB7400" w:rsidRPr="00A34889" w:rsidRDefault="00AB7400" w:rsidP="00AB7400">
            <w:pPr>
              <w:ind w:right="40"/>
              <w:jc w:val="center"/>
              <w:rPr>
                <w:sz w:val="18"/>
                <w:szCs w:val="18"/>
              </w:rPr>
            </w:pPr>
            <w:r w:rsidRPr="00A34889">
              <w:rPr>
                <w:color w:val="000000"/>
                <w:sz w:val="18"/>
                <w:szCs w:val="18"/>
              </w:rPr>
              <w:t>93.3%</w:t>
            </w:r>
          </w:p>
        </w:tc>
        <w:tc>
          <w:tcPr>
            <w:tcW w:w="567" w:type="dxa"/>
            <w:tcBorders>
              <w:top w:val="nil"/>
              <w:left w:val="nil"/>
              <w:bottom w:val="single" w:sz="4" w:space="0" w:color="auto"/>
              <w:right w:val="single" w:sz="4" w:space="0" w:color="auto"/>
            </w:tcBorders>
            <w:shd w:val="clear" w:color="auto" w:fill="auto"/>
            <w:vAlign w:val="center"/>
          </w:tcPr>
          <w:p w14:paraId="4997CEEC" w14:textId="77777777" w:rsidR="00AB7400" w:rsidRPr="00A34889" w:rsidRDefault="00AB7400" w:rsidP="00AB7400">
            <w:pPr>
              <w:ind w:right="40"/>
              <w:jc w:val="center"/>
              <w:rPr>
                <w:sz w:val="18"/>
                <w:szCs w:val="18"/>
              </w:rPr>
            </w:pPr>
            <w:r w:rsidRPr="00A34889">
              <w:rPr>
                <w:color w:val="000000"/>
                <w:sz w:val="18"/>
                <w:szCs w:val="18"/>
              </w:rPr>
              <w:t>94.0%</w:t>
            </w:r>
          </w:p>
        </w:tc>
        <w:tc>
          <w:tcPr>
            <w:tcW w:w="709" w:type="dxa"/>
            <w:gridSpan w:val="2"/>
            <w:tcBorders>
              <w:top w:val="nil"/>
              <w:left w:val="nil"/>
              <w:bottom w:val="single" w:sz="4" w:space="0" w:color="auto"/>
              <w:right w:val="single" w:sz="4" w:space="0" w:color="auto"/>
            </w:tcBorders>
            <w:shd w:val="clear" w:color="auto" w:fill="auto"/>
            <w:vAlign w:val="center"/>
          </w:tcPr>
          <w:p w14:paraId="5FE9FDB0" w14:textId="77777777" w:rsidR="00AB7400" w:rsidRPr="00A34889" w:rsidRDefault="00AB7400" w:rsidP="00AB7400">
            <w:pPr>
              <w:ind w:right="40"/>
              <w:jc w:val="center"/>
              <w:rPr>
                <w:sz w:val="18"/>
                <w:szCs w:val="18"/>
              </w:rPr>
            </w:pPr>
            <w:r w:rsidRPr="00A34889">
              <w:rPr>
                <w:color w:val="000000"/>
                <w:sz w:val="18"/>
                <w:szCs w:val="18"/>
              </w:rPr>
              <w:t>94.7%</w:t>
            </w:r>
          </w:p>
        </w:tc>
        <w:tc>
          <w:tcPr>
            <w:tcW w:w="724" w:type="dxa"/>
            <w:tcBorders>
              <w:top w:val="nil"/>
              <w:left w:val="nil"/>
              <w:bottom w:val="single" w:sz="4" w:space="0" w:color="auto"/>
              <w:right w:val="single" w:sz="4" w:space="0" w:color="auto"/>
            </w:tcBorders>
            <w:shd w:val="clear" w:color="auto" w:fill="auto"/>
            <w:vAlign w:val="center"/>
          </w:tcPr>
          <w:p w14:paraId="2EB62D7E" w14:textId="77777777" w:rsidR="00AB7400" w:rsidRPr="00A34889" w:rsidRDefault="00AB7400" w:rsidP="00AB7400">
            <w:pPr>
              <w:ind w:right="40"/>
              <w:jc w:val="center"/>
              <w:rPr>
                <w:sz w:val="18"/>
                <w:szCs w:val="18"/>
              </w:rPr>
            </w:pPr>
            <w:r w:rsidRPr="00A34889">
              <w:rPr>
                <w:color w:val="000000"/>
                <w:sz w:val="18"/>
                <w:szCs w:val="18"/>
              </w:rPr>
              <w:t>95.3%</w:t>
            </w:r>
          </w:p>
        </w:tc>
        <w:tc>
          <w:tcPr>
            <w:tcW w:w="709" w:type="dxa"/>
            <w:tcBorders>
              <w:top w:val="nil"/>
              <w:left w:val="nil"/>
              <w:bottom w:val="single" w:sz="4" w:space="0" w:color="auto"/>
              <w:right w:val="single" w:sz="4" w:space="0" w:color="auto"/>
            </w:tcBorders>
            <w:shd w:val="clear" w:color="auto" w:fill="auto"/>
            <w:vAlign w:val="center"/>
          </w:tcPr>
          <w:p w14:paraId="1DFC0B79" w14:textId="77777777" w:rsidR="00AB7400" w:rsidRPr="00A34889" w:rsidRDefault="00AB7400" w:rsidP="00AB7400">
            <w:pPr>
              <w:ind w:right="40"/>
              <w:jc w:val="center"/>
              <w:rPr>
                <w:sz w:val="18"/>
                <w:szCs w:val="18"/>
              </w:rPr>
            </w:pPr>
            <w:r w:rsidRPr="00A34889">
              <w:rPr>
                <w:color w:val="000000"/>
                <w:sz w:val="18"/>
                <w:szCs w:val="18"/>
              </w:rPr>
              <w:t>96.0%</w:t>
            </w:r>
          </w:p>
        </w:tc>
        <w:tc>
          <w:tcPr>
            <w:tcW w:w="708" w:type="dxa"/>
            <w:tcBorders>
              <w:top w:val="nil"/>
              <w:left w:val="nil"/>
              <w:bottom w:val="single" w:sz="4" w:space="0" w:color="auto"/>
              <w:right w:val="single" w:sz="4" w:space="0" w:color="auto"/>
            </w:tcBorders>
            <w:shd w:val="clear" w:color="auto" w:fill="auto"/>
            <w:vAlign w:val="center"/>
          </w:tcPr>
          <w:p w14:paraId="6950EC7C" w14:textId="77777777" w:rsidR="00AB7400" w:rsidRPr="00A34889" w:rsidRDefault="00AB7400" w:rsidP="00AB7400">
            <w:pPr>
              <w:ind w:right="40"/>
              <w:jc w:val="center"/>
              <w:rPr>
                <w:sz w:val="18"/>
                <w:szCs w:val="18"/>
              </w:rPr>
            </w:pPr>
            <w:r w:rsidRPr="00A34889">
              <w:rPr>
                <w:color w:val="000000"/>
                <w:sz w:val="18"/>
                <w:szCs w:val="18"/>
              </w:rPr>
              <w:t>96.7%</w:t>
            </w:r>
          </w:p>
        </w:tc>
        <w:tc>
          <w:tcPr>
            <w:tcW w:w="851" w:type="dxa"/>
            <w:tcBorders>
              <w:top w:val="nil"/>
              <w:left w:val="nil"/>
              <w:bottom w:val="single" w:sz="4" w:space="0" w:color="auto"/>
              <w:right w:val="single" w:sz="4" w:space="0" w:color="auto"/>
            </w:tcBorders>
            <w:shd w:val="clear" w:color="auto" w:fill="auto"/>
            <w:vAlign w:val="center"/>
          </w:tcPr>
          <w:p w14:paraId="608D2E7B" w14:textId="77777777" w:rsidR="00AB7400" w:rsidRPr="00A34889" w:rsidRDefault="00AB7400" w:rsidP="00AB7400">
            <w:pPr>
              <w:ind w:right="40"/>
              <w:jc w:val="center"/>
              <w:rPr>
                <w:sz w:val="18"/>
                <w:szCs w:val="18"/>
              </w:rPr>
            </w:pPr>
            <w:r w:rsidRPr="00A34889">
              <w:rPr>
                <w:color w:val="000000"/>
                <w:sz w:val="18"/>
                <w:szCs w:val="18"/>
              </w:rPr>
              <w:t>97.3%</w:t>
            </w:r>
          </w:p>
        </w:tc>
        <w:tc>
          <w:tcPr>
            <w:tcW w:w="709" w:type="dxa"/>
            <w:tcBorders>
              <w:top w:val="nil"/>
              <w:left w:val="nil"/>
              <w:bottom w:val="single" w:sz="4" w:space="0" w:color="auto"/>
              <w:right w:val="single" w:sz="4" w:space="0" w:color="auto"/>
            </w:tcBorders>
            <w:shd w:val="clear" w:color="auto" w:fill="auto"/>
            <w:vAlign w:val="center"/>
          </w:tcPr>
          <w:p w14:paraId="233D11EE" w14:textId="77777777" w:rsidR="00AB7400" w:rsidRPr="00A34889" w:rsidRDefault="00AB7400" w:rsidP="00AB7400">
            <w:pPr>
              <w:ind w:right="40"/>
              <w:jc w:val="center"/>
              <w:rPr>
                <w:sz w:val="18"/>
                <w:szCs w:val="18"/>
              </w:rPr>
            </w:pPr>
            <w:r w:rsidRPr="00A34889">
              <w:rPr>
                <w:color w:val="000000"/>
                <w:sz w:val="18"/>
                <w:szCs w:val="18"/>
              </w:rPr>
              <w:t>98.0%</w:t>
            </w:r>
          </w:p>
        </w:tc>
        <w:tc>
          <w:tcPr>
            <w:tcW w:w="850" w:type="dxa"/>
            <w:tcBorders>
              <w:top w:val="nil"/>
              <w:left w:val="nil"/>
              <w:bottom w:val="single" w:sz="4" w:space="0" w:color="auto"/>
              <w:right w:val="single" w:sz="4" w:space="0" w:color="auto"/>
            </w:tcBorders>
            <w:shd w:val="clear" w:color="auto" w:fill="auto"/>
            <w:vAlign w:val="center"/>
          </w:tcPr>
          <w:p w14:paraId="78E5AADA" w14:textId="77777777" w:rsidR="00AB7400" w:rsidRPr="00A34889" w:rsidRDefault="00AB7400" w:rsidP="00AB7400">
            <w:pPr>
              <w:ind w:right="40"/>
              <w:jc w:val="center"/>
              <w:rPr>
                <w:sz w:val="18"/>
                <w:szCs w:val="18"/>
              </w:rPr>
            </w:pPr>
            <w:r w:rsidRPr="00A34889">
              <w:rPr>
                <w:color w:val="000000"/>
                <w:sz w:val="18"/>
                <w:szCs w:val="18"/>
              </w:rPr>
              <w:t>98.7%</w:t>
            </w:r>
          </w:p>
        </w:tc>
        <w:tc>
          <w:tcPr>
            <w:tcW w:w="709" w:type="dxa"/>
            <w:tcBorders>
              <w:top w:val="nil"/>
              <w:left w:val="nil"/>
              <w:bottom w:val="single" w:sz="4" w:space="0" w:color="auto"/>
              <w:right w:val="single" w:sz="4" w:space="0" w:color="auto"/>
            </w:tcBorders>
            <w:shd w:val="clear" w:color="auto" w:fill="auto"/>
            <w:vAlign w:val="center"/>
          </w:tcPr>
          <w:p w14:paraId="1DD873C5" w14:textId="77777777" w:rsidR="00AB7400" w:rsidRPr="00A34889" w:rsidRDefault="00AB7400" w:rsidP="00AB7400">
            <w:pPr>
              <w:ind w:right="40"/>
              <w:jc w:val="center"/>
              <w:rPr>
                <w:sz w:val="18"/>
                <w:szCs w:val="18"/>
              </w:rPr>
            </w:pPr>
            <w:r w:rsidRPr="00A34889">
              <w:rPr>
                <w:color w:val="000000"/>
                <w:sz w:val="18"/>
                <w:szCs w:val="18"/>
              </w:rPr>
              <w:t>99.3%</w:t>
            </w:r>
          </w:p>
        </w:tc>
        <w:tc>
          <w:tcPr>
            <w:tcW w:w="977" w:type="dxa"/>
            <w:tcBorders>
              <w:top w:val="nil"/>
              <w:left w:val="nil"/>
              <w:bottom w:val="single" w:sz="4" w:space="0" w:color="auto"/>
              <w:right w:val="single" w:sz="4" w:space="0" w:color="auto"/>
            </w:tcBorders>
            <w:shd w:val="clear" w:color="auto" w:fill="auto"/>
            <w:vAlign w:val="center"/>
          </w:tcPr>
          <w:p w14:paraId="13DE08BD" w14:textId="77777777" w:rsidR="00AB7400" w:rsidRPr="00A34889" w:rsidRDefault="00AB7400" w:rsidP="00AB7400">
            <w:pPr>
              <w:ind w:right="40"/>
              <w:jc w:val="center"/>
              <w:rPr>
                <w:sz w:val="18"/>
                <w:szCs w:val="18"/>
              </w:rPr>
            </w:pPr>
            <w:r w:rsidRPr="00A34889">
              <w:rPr>
                <w:color w:val="000000"/>
                <w:sz w:val="18"/>
                <w:szCs w:val="18"/>
              </w:rPr>
              <w:t>100.0%</w:t>
            </w:r>
          </w:p>
        </w:tc>
        <w:tc>
          <w:tcPr>
            <w:tcW w:w="709" w:type="dxa"/>
            <w:tcBorders>
              <w:top w:val="nil"/>
              <w:left w:val="nil"/>
              <w:bottom w:val="single" w:sz="4" w:space="0" w:color="auto"/>
              <w:right w:val="single" w:sz="4" w:space="0" w:color="auto"/>
            </w:tcBorders>
            <w:shd w:val="clear" w:color="auto" w:fill="auto"/>
            <w:vAlign w:val="center"/>
          </w:tcPr>
          <w:p w14:paraId="4801E8AA" w14:textId="77777777" w:rsidR="00AB7400" w:rsidRPr="00A34889" w:rsidRDefault="00AB7400" w:rsidP="00AB7400">
            <w:pPr>
              <w:ind w:right="40"/>
              <w:jc w:val="center"/>
              <w:rPr>
                <w:sz w:val="18"/>
                <w:szCs w:val="18"/>
              </w:rPr>
            </w:pPr>
            <w:r w:rsidRPr="00A34889">
              <w:rPr>
                <w:color w:val="000000"/>
                <w:sz w:val="18"/>
                <w:szCs w:val="18"/>
              </w:rPr>
              <w:t>100.0%</w:t>
            </w:r>
          </w:p>
        </w:tc>
        <w:tc>
          <w:tcPr>
            <w:tcW w:w="709" w:type="dxa"/>
            <w:tcBorders>
              <w:top w:val="nil"/>
              <w:left w:val="nil"/>
              <w:bottom w:val="single" w:sz="4" w:space="0" w:color="auto"/>
              <w:right w:val="single" w:sz="4" w:space="0" w:color="auto"/>
            </w:tcBorders>
            <w:shd w:val="clear" w:color="auto" w:fill="auto"/>
            <w:vAlign w:val="center"/>
          </w:tcPr>
          <w:p w14:paraId="0C47AFD5" w14:textId="77777777" w:rsidR="00AB7400" w:rsidRPr="00A34889" w:rsidRDefault="00AB7400" w:rsidP="00AB7400">
            <w:pPr>
              <w:ind w:right="40"/>
              <w:jc w:val="center"/>
              <w:rPr>
                <w:sz w:val="18"/>
                <w:szCs w:val="18"/>
              </w:rPr>
            </w:pPr>
            <w:r w:rsidRPr="00A34889">
              <w:rPr>
                <w:color w:val="000000"/>
                <w:sz w:val="18"/>
                <w:szCs w:val="18"/>
              </w:rPr>
              <w:t>100.0%</w:t>
            </w:r>
          </w:p>
        </w:tc>
      </w:tr>
      <w:tr w:rsidR="00AB7400" w:rsidRPr="00A34889" w14:paraId="4EB317A5" w14:textId="77777777" w:rsidTr="002F6798">
        <w:trPr>
          <w:trHeight w:val="62"/>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Pr>
          <w:p w14:paraId="3A585B7C" w14:textId="77777777" w:rsidR="00AB7400" w:rsidRPr="00A34889" w:rsidRDefault="00AB7400" w:rsidP="00AB7400">
            <w:pPr>
              <w:ind w:right="42"/>
              <w:jc w:val="center"/>
              <w:rPr>
                <w:sz w:val="18"/>
                <w:szCs w:val="18"/>
              </w:rPr>
            </w:pPr>
            <w:r w:rsidRPr="00A34889">
              <w:rPr>
                <w:sz w:val="18"/>
                <w:szCs w:val="18"/>
              </w:rPr>
              <w:t>Ayacucho</w:t>
            </w:r>
          </w:p>
        </w:tc>
        <w:tc>
          <w:tcPr>
            <w:tcW w:w="708" w:type="dxa"/>
            <w:tcBorders>
              <w:top w:val="nil"/>
              <w:left w:val="single" w:sz="4" w:space="0" w:color="auto"/>
              <w:bottom w:val="single" w:sz="4" w:space="0" w:color="auto"/>
              <w:right w:val="single" w:sz="4" w:space="0" w:color="auto"/>
            </w:tcBorders>
            <w:shd w:val="clear" w:color="auto" w:fill="auto"/>
            <w:vAlign w:val="center"/>
          </w:tcPr>
          <w:p w14:paraId="6ABA6455" w14:textId="77777777" w:rsidR="00AB7400" w:rsidRPr="00A34889" w:rsidRDefault="00AB7400" w:rsidP="00AB7400">
            <w:pPr>
              <w:ind w:right="40"/>
              <w:jc w:val="center"/>
              <w:rPr>
                <w:sz w:val="18"/>
                <w:szCs w:val="18"/>
              </w:rPr>
            </w:pPr>
            <w:r w:rsidRPr="00A34889">
              <w:rPr>
                <w:color w:val="000000"/>
                <w:sz w:val="18"/>
                <w:szCs w:val="18"/>
              </w:rPr>
              <w:t>94.0%</w:t>
            </w:r>
          </w:p>
        </w:tc>
        <w:tc>
          <w:tcPr>
            <w:tcW w:w="567" w:type="dxa"/>
            <w:tcBorders>
              <w:top w:val="nil"/>
              <w:left w:val="nil"/>
              <w:bottom w:val="single" w:sz="4" w:space="0" w:color="auto"/>
              <w:right w:val="single" w:sz="4" w:space="0" w:color="auto"/>
            </w:tcBorders>
            <w:shd w:val="clear" w:color="auto" w:fill="auto"/>
            <w:vAlign w:val="center"/>
          </w:tcPr>
          <w:p w14:paraId="0BA80B3E" w14:textId="77777777" w:rsidR="00AB7400" w:rsidRPr="00A34889" w:rsidRDefault="00AB7400" w:rsidP="00AB7400">
            <w:pPr>
              <w:ind w:right="40"/>
              <w:jc w:val="center"/>
              <w:rPr>
                <w:sz w:val="18"/>
                <w:szCs w:val="18"/>
              </w:rPr>
            </w:pPr>
            <w:r w:rsidRPr="00A34889">
              <w:rPr>
                <w:color w:val="000000"/>
                <w:sz w:val="18"/>
                <w:szCs w:val="18"/>
              </w:rPr>
              <w:t>95.4%</w:t>
            </w:r>
          </w:p>
        </w:tc>
        <w:tc>
          <w:tcPr>
            <w:tcW w:w="709" w:type="dxa"/>
            <w:gridSpan w:val="2"/>
            <w:tcBorders>
              <w:top w:val="nil"/>
              <w:left w:val="nil"/>
              <w:bottom w:val="single" w:sz="4" w:space="0" w:color="auto"/>
              <w:right w:val="single" w:sz="4" w:space="0" w:color="auto"/>
            </w:tcBorders>
            <w:shd w:val="clear" w:color="auto" w:fill="auto"/>
            <w:vAlign w:val="center"/>
          </w:tcPr>
          <w:p w14:paraId="48C3EE63" w14:textId="77777777" w:rsidR="00AB7400" w:rsidRPr="00A34889" w:rsidRDefault="00AB7400" w:rsidP="00AB7400">
            <w:pPr>
              <w:ind w:right="40"/>
              <w:jc w:val="center"/>
              <w:rPr>
                <w:sz w:val="18"/>
                <w:szCs w:val="18"/>
              </w:rPr>
            </w:pPr>
            <w:r w:rsidRPr="00A34889">
              <w:rPr>
                <w:color w:val="000000"/>
                <w:sz w:val="18"/>
                <w:szCs w:val="18"/>
              </w:rPr>
              <w:t>96.8%</w:t>
            </w:r>
          </w:p>
        </w:tc>
        <w:tc>
          <w:tcPr>
            <w:tcW w:w="724" w:type="dxa"/>
            <w:tcBorders>
              <w:top w:val="nil"/>
              <w:left w:val="nil"/>
              <w:bottom w:val="single" w:sz="4" w:space="0" w:color="auto"/>
              <w:right w:val="single" w:sz="4" w:space="0" w:color="auto"/>
            </w:tcBorders>
            <w:shd w:val="clear" w:color="auto" w:fill="auto"/>
            <w:vAlign w:val="center"/>
          </w:tcPr>
          <w:p w14:paraId="1F9D33E5" w14:textId="77777777" w:rsidR="00AB7400" w:rsidRPr="00A34889" w:rsidRDefault="00AB7400" w:rsidP="00AB7400">
            <w:pPr>
              <w:ind w:right="40"/>
              <w:jc w:val="center"/>
              <w:rPr>
                <w:sz w:val="18"/>
                <w:szCs w:val="18"/>
              </w:rPr>
            </w:pPr>
            <w:r w:rsidRPr="00A34889">
              <w:rPr>
                <w:color w:val="000000"/>
                <w:sz w:val="18"/>
                <w:szCs w:val="18"/>
              </w:rPr>
              <w:t>98.1%</w:t>
            </w:r>
          </w:p>
        </w:tc>
        <w:tc>
          <w:tcPr>
            <w:tcW w:w="709" w:type="dxa"/>
            <w:tcBorders>
              <w:top w:val="nil"/>
              <w:left w:val="nil"/>
              <w:bottom w:val="single" w:sz="4" w:space="0" w:color="auto"/>
              <w:right w:val="single" w:sz="4" w:space="0" w:color="auto"/>
            </w:tcBorders>
            <w:shd w:val="clear" w:color="auto" w:fill="auto"/>
            <w:vAlign w:val="center"/>
          </w:tcPr>
          <w:p w14:paraId="6CDC8931" w14:textId="77777777" w:rsidR="00AB7400" w:rsidRPr="00A34889" w:rsidRDefault="00AB7400" w:rsidP="00AB7400">
            <w:pPr>
              <w:ind w:right="40"/>
              <w:jc w:val="center"/>
              <w:rPr>
                <w:sz w:val="18"/>
                <w:szCs w:val="18"/>
              </w:rPr>
            </w:pPr>
            <w:r w:rsidRPr="00A34889">
              <w:rPr>
                <w:color w:val="000000"/>
                <w:sz w:val="18"/>
                <w:szCs w:val="18"/>
              </w:rPr>
              <w:t>99.5%</w:t>
            </w:r>
          </w:p>
        </w:tc>
        <w:tc>
          <w:tcPr>
            <w:tcW w:w="708" w:type="dxa"/>
            <w:tcBorders>
              <w:top w:val="nil"/>
              <w:left w:val="nil"/>
              <w:bottom w:val="single" w:sz="4" w:space="0" w:color="auto"/>
              <w:right w:val="single" w:sz="4" w:space="0" w:color="auto"/>
            </w:tcBorders>
            <w:shd w:val="clear" w:color="auto" w:fill="auto"/>
            <w:vAlign w:val="center"/>
          </w:tcPr>
          <w:p w14:paraId="6388150F" w14:textId="77777777" w:rsidR="00AB7400" w:rsidRPr="00A34889" w:rsidRDefault="00AB7400" w:rsidP="00AB7400">
            <w:pPr>
              <w:ind w:right="40"/>
              <w:jc w:val="center"/>
              <w:rPr>
                <w:sz w:val="18"/>
                <w:szCs w:val="18"/>
              </w:rPr>
            </w:pPr>
            <w:r w:rsidRPr="00A34889">
              <w:rPr>
                <w:color w:val="000000"/>
                <w:sz w:val="18"/>
                <w:szCs w:val="18"/>
              </w:rPr>
              <w:t>100.0%</w:t>
            </w:r>
          </w:p>
        </w:tc>
        <w:tc>
          <w:tcPr>
            <w:tcW w:w="851" w:type="dxa"/>
            <w:tcBorders>
              <w:top w:val="nil"/>
              <w:left w:val="nil"/>
              <w:bottom w:val="single" w:sz="4" w:space="0" w:color="auto"/>
              <w:right w:val="single" w:sz="4" w:space="0" w:color="auto"/>
            </w:tcBorders>
            <w:shd w:val="clear" w:color="auto" w:fill="auto"/>
            <w:vAlign w:val="center"/>
          </w:tcPr>
          <w:p w14:paraId="769CCED1" w14:textId="77777777" w:rsidR="00AB7400" w:rsidRPr="00A34889" w:rsidRDefault="00AB7400" w:rsidP="00AB7400">
            <w:pPr>
              <w:ind w:right="40"/>
              <w:jc w:val="center"/>
              <w:rPr>
                <w:sz w:val="18"/>
                <w:szCs w:val="18"/>
              </w:rPr>
            </w:pPr>
            <w:r w:rsidRPr="00A34889">
              <w:rPr>
                <w:color w:val="000000"/>
                <w:sz w:val="18"/>
                <w:szCs w:val="18"/>
              </w:rPr>
              <w:t>100.0%</w:t>
            </w:r>
          </w:p>
        </w:tc>
        <w:tc>
          <w:tcPr>
            <w:tcW w:w="709" w:type="dxa"/>
            <w:tcBorders>
              <w:top w:val="nil"/>
              <w:left w:val="nil"/>
              <w:bottom w:val="single" w:sz="4" w:space="0" w:color="auto"/>
              <w:right w:val="single" w:sz="4" w:space="0" w:color="auto"/>
            </w:tcBorders>
            <w:shd w:val="clear" w:color="auto" w:fill="auto"/>
            <w:vAlign w:val="center"/>
          </w:tcPr>
          <w:p w14:paraId="78B7171E" w14:textId="77777777" w:rsidR="00AB7400" w:rsidRPr="00A34889" w:rsidRDefault="00AB7400" w:rsidP="00AB7400">
            <w:pPr>
              <w:ind w:right="40"/>
              <w:jc w:val="center"/>
              <w:rPr>
                <w:sz w:val="18"/>
                <w:szCs w:val="18"/>
              </w:rPr>
            </w:pPr>
            <w:r w:rsidRPr="00A34889">
              <w:rPr>
                <w:color w:val="000000"/>
                <w:sz w:val="18"/>
                <w:szCs w:val="18"/>
              </w:rPr>
              <w:t>100.0%</w:t>
            </w:r>
          </w:p>
        </w:tc>
        <w:tc>
          <w:tcPr>
            <w:tcW w:w="850" w:type="dxa"/>
            <w:tcBorders>
              <w:top w:val="nil"/>
              <w:left w:val="nil"/>
              <w:bottom w:val="single" w:sz="4" w:space="0" w:color="auto"/>
              <w:right w:val="single" w:sz="4" w:space="0" w:color="auto"/>
            </w:tcBorders>
            <w:shd w:val="clear" w:color="auto" w:fill="auto"/>
            <w:vAlign w:val="center"/>
          </w:tcPr>
          <w:p w14:paraId="22FEC905" w14:textId="77777777" w:rsidR="00AB7400" w:rsidRPr="00A34889" w:rsidRDefault="00AB7400" w:rsidP="00AB7400">
            <w:pPr>
              <w:ind w:right="40"/>
              <w:jc w:val="center"/>
              <w:rPr>
                <w:sz w:val="18"/>
                <w:szCs w:val="18"/>
              </w:rPr>
            </w:pPr>
            <w:r w:rsidRPr="00A34889">
              <w:rPr>
                <w:color w:val="000000"/>
                <w:sz w:val="18"/>
                <w:szCs w:val="18"/>
              </w:rPr>
              <w:t>100.0%</w:t>
            </w:r>
          </w:p>
        </w:tc>
        <w:tc>
          <w:tcPr>
            <w:tcW w:w="709" w:type="dxa"/>
            <w:tcBorders>
              <w:top w:val="nil"/>
              <w:left w:val="nil"/>
              <w:bottom w:val="single" w:sz="4" w:space="0" w:color="auto"/>
              <w:right w:val="single" w:sz="4" w:space="0" w:color="auto"/>
            </w:tcBorders>
            <w:shd w:val="clear" w:color="auto" w:fill="auto"/>
            <w:vAlign w:val="center"/>
          </w:tcPr>
          <w:p w14:paraId="237286AE" w14:textId="77777777" w:rsidR="00AB7400" w:rsidRPr="00A34889" w:rsidRDefault="00AB7400" w:rsidP="00AB7400">
            <w:pPr>
              <w:ind w:right="40"/>
              <w:jc w:val="center"/>
              <w:rPr>
                <w:sz w:val="18"/>
                <w:szCs w:val="18"/>
              </w:rPr>
            </w:pPr>
            <w:r w:rsidRPr="00A34889">
              <w:rPr>
                <w:color w:val="000000"/>
                <w:sz w:val="18"/>
                <w:szCs w:val="18"/>
              </w:rPr>
              <w:t>100.0%</w:t>
            </w:r>
          </w:p>
        </w:tc>
        <w:tc>
          <w:tcPr>
            <w:tcW w:w="977" w:type="dxa"/>
            <w:tcBorders>
              <w:top w:val="nil"/>
              <w:left w:val="nil"/>
              <w:bottom w:val="single" w:sz="4" w:space="0" w:color="auto"/>
              <w:right w:val="single" w:sz="4" w:space="0" w:color="auto"/>
            </w:tcBorders>
            <w:shd w:val="clear" w:color="auto" w:fill="auto"/>
            <w:vAlign w:val="center"/>
          </w:tcPr>
          <w:p w14:paraId="7BA58E16" w14:textId="77777777" w:rsidR="00AB7400" w:rsidRPr="00A34889" w:rsidRDefault="00AB7400" w:rsidP="00AB7400">
            <w:pPr>
              <w:ind w:right="40"/>
              <w:jc w:val="center"/>
              <w:rPr>
                <w:sz w:val="18"/>
                <w:szCs w:val="18"/>
              </w:rPr>
            </w:pPr>
            <w:r w:rsidRPr="00A34889">
              <w:rPr>
                <w:color w:val="000000"/>
                <w:sz w:val="18"/>
                <w:szCs w:val="18"/>
              </w:rPr>
              <w:t>100.0%</w:t>
            </w:r>
          </w:p>
        </w:tc>
        <w:tc>
          <w:tcPr>
            <w:tcW w:w="709" w:type="dxa"/>
            <w:tcBorders>
              <w:top w:val="nil"/>
              <w:left w:val="nil"/>
              <w:bottom w:val="single" w:sz="4" w:space="0" w:color="auto"/>
              <w:right w:val="single" w:sz="4" w:space="0" w:color="auto"/>
            </w:tcBorders>
            <w:shd w:val="clear" w:color="auto" w:fill="auto"/>
            <w:vAlign w:val="center"/>
          </w:tcPr>
          <w:p w14:paraId="1948C9C5" w14:textId="77777777" w:rsidR="00AB7400" w:rsidRPr="00A34889" w:rsidRDefault="00AB7400" w:rsidP="00AB7400">
            <w:pPr>
              <w:ind w:right="40"/>
              <w:jc w:val="center"/>
              <w:rPr>
                <w:sz w:val="18"/>
                <w:szCs w:val="18"/>
              </w:rPr>
            </w:pPr>
            <w:r w:rsidRPr="00A34889">
              <w:rPr>
                <w:color w:val="000000"/>
                <w:sz w:val="18"/>
                <w:szCs w:val="18"/>
              </w:rPr>
              <w:t>100.0%</w:t>
            </w:r>
          </w:p>
        </w:tc>
        <w:tc>
          <w:tcPr>
            <w:tcW w:w="709" w:type="dxa"/>
            <w:tcBorders>
              <w:top w:val="nil"/>
              <w:left w:val="nil"/>
              <w:bottom w:val="single" w:sz="4" w:space="0" w:color="auto"/>
              <w:right w:val="single" w:sz="4" w:space="0" w:color="auto"/>
            </w:tcBorders>
            <w:shd w:val="clear" w:color="auto" w:fill="auto"/>
            <w:vAlign w:val="center"/>
          </w:tcPr>
          <w:p w14:paraId="18715413" w14:textId="77777777" w:rsidR="00AB7400" w:rsidRPr="00A34889" w:rsidRDefault="00AB7400" w:rsidP="00AB7400">
            <w:pPr>
              <w:ind w:right="40"/>
              <w:jc w:val="center"/>
              <w:rPr>
                <w:sz w:val="18"/>
                <w:szCs w:val="18"/>
              </w:rPr>
            </w:pPr>
            <w:r w:rsidRPr="00A34889">
              <w:rPr>
                <w:color w:val="000000"/>
                <w:sz w:val="18"/>
                <w:szCs w:val="18"/>
              </w:rPr>
              <w:t>100.0%</w:t>
            </w:r>
          </w:p>
        </w:tc>
      </w:tr>
      <w:tr w:rsidR="00AB7400" w:rsidRPr="00A34889" w14:paraId="2F67E855" w14:textId="77777777" w:rsidTr="002F6798">
        <w:trPr>
          <w:trHeight w:val="62"/>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Pr>
          <w:p w14:paraId="479EFE5E" w14:textId="77777777" w:rsidR="00AB7400" w:rsidRPr="00A34889" w:rsidRDefault="00AB7400" w:rsidP="00AB7400">
            <w:pPr>
              <w:ind w:right="42"/>
              <w:jc w:val="center"/>
              <w:rPr>
                <w:sz w:val="18"/>
                <w:szCs w:val="18"/>
              </w:rPr>
            </w:pPr>
            <w:r w:rsidRPr="00A34889">
              <w:rPr>
                <w:sz w:val="18"/>
                <w:szCs w:val="18"/>
              </w:rPr>
              <w:t>Cajamarca</w:t>
            </w:r>
          </w:p>
        </w:tc>
        <w:tc>
          <w:tcPr>
            <w:tcW w:w="708" w:type="dxa"/>
            <w:tcBorders>
              <w:top w:val="nil"/>
              <w:left w:val="single" w:sz="4" w:space="0" w:color="auto"/>
              <w:bottom w:val="single" w:sz="4" w:space="0" w:color="auto"/>
              <w:right w:val="single" w:sz="4" w:space="0" w:color="auto"/>
            </w:tcBorders>
            <w:shd w:val="clear" w:color="auto" w:fill="auto"/>
            <w:vAlign w:val="center"/>
          </w:tcPr>
          <w:p w14:paraId="3991256E" w14:textId="77777777" w:rsidR="00AB7400" w:rsidRPr="00A34889" w:rsidRDefault="00AB7400" w:rsidP="00AB7400">
            <w:pPr>
              <w:ind w:right="40"/>
              <w:jc w:val="center"/>
              <w:rPr>
                <w:sz w:val="18"/>
                <w:szCs w:val="18"/>
              </w:rPr>
            </w:pPr>
            <w:r w:rsidRPr="00A34889">
              <w:rPr>
                <w:color w:val="000000"/>
                <w:sz w:val="18"/>
                <w:szCs w:val="18"/>
              </w:rPr>
              <w:t>93.4%</w:t>
            </w:r>
          </w:p>
        </w:tc>
        <w:tc>
          <w:tcPr>
            <w:tcW w:w="567" w:type="dxa"/>
            <w:tcBorders>
              <w:top w:val="nil"/>
              <w:left w:val="nil"/>
              <w:bottom w:val="single" w:sz="4" w:space="0" w:color="auto"/>
              <w:right w:val="single" w:sz="4" w:space="0" w:color="auto"/>
            </w:tcBorders>
            <w:shd w:val="clear" w:color="auto" w:fill="auto"/>
            <w:vAlign w:val="center"/>
          </w:tcPr>
          <w:p w14:paraId="1055B92B" w14:textId="77777777" w:rsidR="00AB7400" w:rsidRPr="00A34889" w:rsidRDefault="00AB7400" w:rsidP="00AB7400">
            <w:pPr>
              <w:ind w:right="40"/>
              <w:jc w:val="center"/>
              <w:rPr>
                <w:sz w:val="18"/>
                <w:szCs w:val="18"/>
              </w:rPr>
            </w:pPr>
            <w:r w:rsidRPr="00A34889">
              <w:rPr>
                <w:color w:val="000000"/>
                <w:sz w:val="18"/>
                <w:szCs w:val="18"/>
              </w:rPr>
              <w:t>94.9%</w:t>
            </w:r>
          </w:p>
        </w:tc>
        <w:tc>
          <w:tcPr>
            <w:tcW w:w="709" w:type="dxa"/>
            <w:gridSpan w:val="2"/>
            <w:tcBorders>
              <w:top w:val="nil"/>
              <w:left w:val="nil"/>
              <w:bottom w:val="single" w:sz="4" w:space="0" w:color="auto"/>
              <w:right w:val="single" w:sz="4" w:space="0" w:color="auto"/>
            </w:tcBorders>
            <w:shd w:val="clear" w:color="auto" w:fill="auto"/>
            <w:vAlign w:val="center"/>
          </w:tcPr>
          <w:p w14:paraId="43AD4FAF" w14:textId="77777777" w:rsidR="00AB7400" w:rsidRPr="00A34889" w:rsidRDefault="00AB7400" w:rsidP="00AB7400">
            <w:pPr>
              <w:ind w:right="40"/>
              <w:jc w:val="center"/>
              <w:rPr>
                <w:sz w:val="18"/>
                <w:szCs w:val="18"/>
              </w:rPr>
            </w:pPr>
            <w:r w:rsidRPr="00A34889">
              <w:rPr>
                <w:color w:val="000000"/>
                <w:sz w:val="18"/>
                <w:szCs w:val="18"/>
              </w:rPr>
              <w:t>96.4%</w:t>
            </w:r>
          </w:p>
        </w:tc>
        <w:tc>
          <w:tcPr>
            <w:tcW w:w="724" w:type="dxa"/>
            <w:tcBorders>
              <w:top w:val="nil"/>
              <w:left w:val="nil"/>
              <w:bottom w:val="single" w:sz="4" w:space="0" w:color="auto"/>
              <w:right w:val="single" w:sz="4" w:space="0" w:color="auto"/>
            </w:tcBorders>
            <w:shd w:val="clear" w:color="auto" w:fill="auto"/>
            <w:vAlign w:val="center"/>
          </w:tcPr>
          <w:p w14:paraId="6AD6B4BA" w14:textId="77777777" w:rsidR="00AB7400" w:rsidRPr="00A34889" w:rsidRDefault="00AB7400" w:rsidP="00AB7400">
            <w:pPr>
              <w:ind w:right="40"/>
              <w:jc w:val="center"/>
              <w:rPr>
                <w:sz w:val="18"/>
                <w:szCs w:val="18"/>
              </w:rPr>
            </w:pPr>
            <w:r w:rsidRPr="00A34889">
              <w:rPr>
                <w:color w:val="000000"/>
                <w:sz w:val="18"/>
                <w:szCs w:val="18"/>
              </w:rPr>
              <w:t>97.8%</w:t>
            </w:r>
          </w:p>
        </w:tc>
        <w:tc>
          <w:tcPr>
            <w:tcW w:w="709" w:type="dxa"/>
            <w:tcBorders>
              <w:top w:val="nil"/>
              <w:left w:val="nil"/>
              <w:bottom w:val="single" w:sz="4" w:space="0" w:color="auto"/>
              <w:right w:val="single" w:sz="4" w:space="0" w:color="auto"/>
            </w:tcBorders>
            <w:shd w:val="clear" w:color="auto" w:fill="auto"/>
            <w:vAlign w:val="center"/>
          </w:tcPr>
          <w:p w14:paraId="49E040B3" w14:textId="77777777" w:rsidR="00AB7400" w:rsidRPr="00A34889" w:rsidRDefault="00AB7400" w:rsidP="00AB7400">
            <w:pPr>
              <w:ind w:right="40"/>
              <w:jc w:val="center"/>
              <w:rPr>
                <w:sz w:val="18"/>
                <w:szCs w:val="18"/>
              </w:rPr>
            </w:pPr>
            <w:r w:rsidRPr="00A34889">
              <w:rPr>
                <w:color w:val="000000"/>
                <w:sz w:val="18"/>
                <w:szCs w:val="18"/>
              </w:rPr>
              <w:t>99.3%</w:t>
            </w:r>
          </w:p>
        </w:tc>
        <w:tc>
          <w:tcPr>
            <w:tcW w:w="708" w:type="dxa"/>
            <w:tcBorders>
              <w:top w:val="nil"/>
              <w:left w:val="nil"/>
              <w:bottom w:val="single" w:sz="4" w:space="0" w:color="auto"/>
              <w:right w:val="single" w:sz="4" w:space="0" w:color="auto"/>
            </w:tcBorders>
            <w:shd w:val="clear" w:color="auto" w:fill="auto"/>
            <w:vAlign w:val="center"/>
          </w:tcPr>
          <w:p w14:paraId="3B1EFA0E" w14:textId="77777777" w:rsidR="00AB7400" w:rsidRPr="00A34889" w:rsidRDefault="00AB7400" w:rsidP="00AB7400">
            <w:pPr>
              <w:ind w:right="40"/>
              <w:jc w:val="center"/>
              <w:rPr>
                <w:sz w:val="18"/>
                <w:szCs w:val="18"/>
              </w:rPr>
            </w:pPr>
            <w:r w:rsidRPr="00A34889">
              <w:rPr>
                <w:color w:val="000000"/>
                <w:sz w:val="18"/>
                <w:szCs w:val="18"/>
              </w:rPr>
              <w:t>100.0%</w:t>
            </w:r>
          </w:p>
        </w:tc>
        <w:tc>
          <w:tcPr>
            <w:tcW w:w="851" w:type="dxa"/>
            <w:tcBorders>
              <w:top w:val="nil"/>
              <w:left w:val="nil"/>
              <w:bottom w:val="single" w:sz="4" w:space="0" w:color="auto"/>
              <w:right w:val="single" w:sz="4" w:space="0" w:color="auto"/>
            </w:tcBorders>
            <w:shd w:val="clear" w:color="auto" w:fill="auto"/>
            <w:vAlign w:val="center"/>
          </w:tcPr>
          <w:p w14:paraId="2E6BBB8F" w14:textId="77777777" w:rsidR="00AB7400" w:rsidRPr="00A34889" w:rsidRDefault="00AB7400" w:rsidP="00AB7400">
            <w:pPr>
              <w:ind w:right="40"/>
              <w:jc w:val="center"/>
              <w:rPr>
                <w:sz w:val="18"/>
                <w:szCs w:val="18"/>
              </w:rPr>
            </w:pPr>
            <w:r w:rsidRPr="00A34889">
              <w:rPr>
                <w:color w:val="000000"/>
                <w:sz w:val="18"/>
                <w:szCs w:val="18"/>
              </w:rPr>
              <w:t>100.0%</w:t>
            </w:r>
          </w:p>
        </w:tc>
        <w:tc>
          <w:tcPr>
            <w:tcW w:w="709" w:type="dxa"/>
            <w:tcBorders>
              <w:top w:val="nil"/>
              <w:left w:val="nil"/>
              <w:bottom w:val="single" w:sz="4" w:space="0" w:color="auto"/>
              <w:right w:val="single" w:sz="4" w:space="0" w:color="auto"/>
            </w:tcBorders>
            <w:shd w:val="clear" w:color="auto" w:fill="auto"/>
            <w:vAlign w:val="center"/>
          </w:tcPr>
          <w:p w14:paraId="760739EF" w14:textId="77777777" w:rsidR="00AB7400" w:rsidRPr="00A34889" w:rsidRDefault="00AB7400" w:rsidP="00AB7400">
            <w:pPr>
              <w:ind w:right="40"/>
              <w:jc w:val="center"/>
              <w:rPr>
                <w:sz w:val="18"/>
                <w:szCs w:val="18"/>
              </w:rPr>
            </w:pPr>
            <w:r w:rsidRPr="00A34889">
              <w:rPr>
                <w:color w:val="000000"/>
                <w:sz w:val="18"/>
                <w:szCs w:val="18"/>
              </w:rPr>
              <w:t>100.0%</w:t>
            </w:r>
          </w:p>
        </w:tc>
        <w:tc>
          <w:tcPr>
            <w:tcW w:w="850" w:type="dxa"/>
            <w:tcBorders>
              <w:top w:val="nil"/>
              <w:left w:val="nil"/>
              <w:bottom w:val="single" w:sz="4" w:space="0" w:color="auto"/>
              <w:right w:val="single" w:sz="4" w:space="0" w:color="auto"/>
            </w:tcBorders>
            <w:shd w:val="clear" w:color="auto" w:fill="auto"/>
            <w:vAlign w:val="center"/>
          </w:tcPr>
          <w:p w14:paraId="0E466FA0" w14:textId="77777777" w:rsidR="00AB7400" w:rsidRPr="00A34889" w:rsidRDefault="00AB7400" w:rsidP="00AB7400">
            <w:pPr>
              <w:ind w:right="40"/>
              <w:jc w:val="center"/>
              <w:rPr>
                <w:sz w:val="18"/>
                <w:szCs w:val="18"/>
              </w:rPr>
            </w:pPr>
            <w:r w:rsidRPr="00A34889">
              <w:rPr>
                <w:color w:val="000000"/>
                <w:sz w:val="18"/>
                <w:szCs w:val="18"/>
              </w:rPr>
              <w:t>100.0%</w:t>
            </w:r>
          </w:p>
        </w:tc>
        <w:tc>
          <w:tcPr>
            <w:tcW w:w="709" w:type="dxa"/>
            <w:tcBorders>
              <w:top w:val="nil"/>
              <w:left w:val="nil"/>
              <w:bottom w:val="single" w:sz="4" w:space="0" w:color="auto"/>
              <w:right w:val="single" w:sz="4" w:space="0" w:color="auto"/>
            </w:tcBorders>
            <w:shd w:val="clear" w:color="auto" w:fill="auto"/>
            <w:vAlign w:val="center"/>
          </w:tcPr>
          <w:p w14:paraId="3F3512E2" w14:textId="77777777" w:rsidR="00AB7400" w:rsidRPr="00A34889" w:rsidRDefault="00AB7400" w:rsidP="00AB7400">
            <w:pPr>
              <w:ind w:right="40"/>
              <w:jc w:val="center"/>
              <w:rPr>
                <w:sz w:val="18"/>
                <w:szCs w:val="18"/>
              </w:rPr>
            </w:pPr>
            <w:r w:rsidRPr="00A34889">
              <w:rPr>
                <w:color w:val="000000"/>
                <w:sz w:val="18"/>
                <w:szCs w:val="18"/>
              </w:rPr>
              <w:t>100.0%</w:t>
            </w:r>
          </w:p>
        </w:tc>
        <w:tc>
          <w:tcPr>
            <w:tcW w:w="977" w:type="dxa"/>
            <w:tcBorders>
              <w:top w:val="nil"/>
              <w:left w:val="nil"/>
              <w:bottom w:val="single" w:sz="4" w:space="0" w:color="auto"/>
              <w:right w:val="single" w:sz="4" w:space="0" w:color="auto"/>
            </w:tcBorders>
            <w:shd w:val="clear" w:color="auto" w:fill="auto"/>
            <w:vAlign w:val="center"/>
          </w:tcPr>
          <w:p w14:paraId="7222460F" w14:textId="77777777" w:rsidR="00AB7400" w:rsidRPr="00A34889" w:rsidRDefault="00AB7400" w:rsidP="00AB7400">
            <w:pPr>
              <w:ind w:right="40"/>
              <w:jc w:val="center"/>
              <w:rPr>
                <w:sz w:val="18"/>
                <w:szCs w:val="18"/>
              </w:rPr>
            </w:pPr>
            <w:r w:rsidRPr="00A34889">
              <w:rPr>
                <w:color w:val="000000"/>
                <w:sz w:val="18"/>
                <w:szCs w:val="18"/>
              </w:rPr>
              <w:t>100.0%</w:t>
            </w:r>
          </w:p>
        </w:tc>
        <w:tc>
          <w:tcPr>
            <w:tcW w:w="709" w:type="dxa"/>
            <w:tcBorders>
              <w:top w:val="nil"/>
              <w:left w:val="nil"/>
              <w:bottom w:val="single" w:sz="4" w:space="0" w:color="auto"/>
              <w:right w:val="single" w:sz="4" w:space="0" w:color="auto"/>
            </w:tcBorders>
            <w:shd w:val="clear" w:color="auto" w:fill="auto"/>
            <w:vAlign w:val="center"/>
          </w:tcPr>
          <w:p w14:paraId="27E6A51D" w14:textId="77777777" w:rsidR="00AB7400" w:rsidRPr="00A34889" w:rsidRDefault="00AB7400" w:rsidP="00AB7400">
            <w:pPr>
              <w:ind w:right="40"/>
              <w:jc w:val="center"/>
              <w:rPr>
                <w:sz w:val="18"/>
                <w:szCs w:val="18"/>
              </w:rPr>
            </w:pPr>
            <w:r w:rsidRPr="00A34889">
              <w:rPr>
                <w:color w:val="000000"/>
                <w:sz w:val="18"/>
                <w:szCs w:val="18"/>
              </w:rPr>
              <w:t>100.0%</w:t>
            </w:r>
          </w:p>
        </w:tc>
        <w:tc>
          <w:tcPr>
            <w:tcW w:w="709" w:type="dxa"/>
            <w:tcBorders>
              <w:top w:val="nil"/>
              <w:left w:val="nil"/>
              <w:bottom w:val="single" w:sz="4" w:space="0" w:color="auto"/>
              <w:right w:val="single" w:sz="4" w:space="0" w:color="auto"/>
            </w:tcBorders>
            <w:shd w:val="clear" w:color="auto" w:fill="auto"/>
            <w:vAlign w:val="center"/>
          </w:tcPr>
          <w:p w14:paraId="56590028" w14:textId="77777777" w:rsidR="00AB7400" w:rsidRPr="00A34889" w:rsidRDefault="00AB7400" w:rsidP="00AB7400">
            <w:pPr>
              <w:ind w:right="40"/>
              <w:jc w:val="center"/>
              <w:rPr>
                <w:sz w:val="18"/>
                <w:szCs w:val="18"/>
              </w:rPr>
            </w:pPr>
            <w:r w:rsidRPr="00A34889">
              <w:rPr>
                <w:color w:val="000000"/>
                <w:sz w:val="18"/>
                <w:szCs w:val="18"/>
              </w:rPr>
              <w:t>100.0%</w:t>
            </w:r>
          </w:p>
        </w:tc>
      </w:tr>
      <w:tr w:rsidR="00AB7400" w:rsidRPr="00A34889" w14:paraId="655280DC" w14:textId="77777777" w:rsidTr="002F6798">
        <w:trPr>
          <w:trHeight w:val="62"/>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Pr>
          <w:p w14:paraId="4048CAA3" w14:textId="77777777" w:rsidR="00AB7400" w:rsidRPr="00A34889" w:rsidRDefault="00AB7400" w:rsidP="00AB7400">
            <w:pPr>
              <w:ind w:right="42"/>
              <w:jc w:val="center"/>
              <w:rPr>
                <w:sz w:val="18"/>
                <w:szCs w:val="18"/>
              </w:rPr>
            </w:pPr>
            <w:r w:rsidRPr="00A34889">
              <w:rPr>
                <w:sz w:val="18"/>
                <w:szCs w:val="18"/>
              </w:rPr>
              <w:t>Callao</w:t>
            </w:r>
          </w:p>
        </w:tc>
        <w:tc>
          <w:tcPr>
            <w:tcW w:w="708" w:type="dxa"/>
            <w:tcBorders>
              <w:top w:val="nil"/>
              <w:left w:val="single" w:sz="4" w:space="0" w:color="auto"/>
              <w:bottom w:val="single" w:sz="4" w:space="0" w:color="auto"/>
              <w:right w:val="single" w:sz="4" w:space="0" w:color="auto"/>
            </w:tcBorders>
            <w:shd w:val="clear" w:color="auto" w:fill="auto"/>
            <w:vAlign w:val="center"/>
          </w:tcPr>
          <w:p w14:paraId="4392AD2D" w14:textId="77777777" w:rsidR="00AB7400" w:rsidRPr="00A34889" w:rsidRDefault="00AB7400" w:rsidP="00AB7400">
            <w:pPr>
              <w:ind w:right="40"/>
              <w:jc w:val="center"/>
              <w:rPr>
                <w:sz w:val="18"/>
                <w:szCs w:val="18"/>
              </w:rPr>
            </w:pPr>
            <w:r w:rsidRPr="00A34889">
              <w:rPr>
                <w:color w:val="000000"/>
                <w:sz w:val="18"/>
                <w:szCs w:val="18"/>
              </w:rPr>
              <w:t>86.9%</w:t>
            </w:r>
          </w:p>
        </w:tc>
        <w:tc>
          <w:tcPr>
            <w:tcW w:w="567" w:type="dxa"/>
            <w:tcBorders>
              <w:top w:val="nil"/>
              <w:left w:val="nil"/>
              <w:bottom w:val="single" w:sz="4" w:space="0" w:color="auto"/>
              <w:right w:val="single" w:sz="4" w:space="0" w:color="auto"/>
            </w:tcBorders>
            <w:shd w:val="clear" w:color="auto" w:fill="auto"/>
            <w:vAlign w:val="center"/>
          </w:tcPr>
          <w:p w14:paraId="6D0A68A4" w14:textId="77777777" w:rsidR="00AB7400" w:rsidRPr="00A34889" w:rsidRDefault="00AB7400" w:rsidP="00AB7400">
            <w:pPr>
              <w:ind w:right="40"/>
              <w:jc w:val="center"/>
              <w:rPr>
                <w:sz w:val="18"/>
                <w:szCs w:val="18"/>
              </w:rPr>
            </w:pPr>
            <w:r w:rsidRPr="00A34889">
              <w:rPr>
                <w:color w:val="000000"/>
                <w:sz w:val="18"/>
                <w:szCs w:val="18"/>
              </w:rPr>
              <w:t>87.5%</w:t>
            </w:r>
          </w:p>
        </w:tc>
        <w:tc>
          <w:tcPr>
            <w:tcW w:w="709" w:type="dxa"/>
            <w:gridSpan w:val="2"/>
            <w:tcBorders>
              <w:top w:val="nil"/>
              <w:left w:val="nil"/>
              <w:bottom w:val="single" w:sz="4" w:space="0" w:color="auto"/>
              <w:right w:val="single" w:sz="4" w:space="0" w:color="auto"/>
            </w:tcBorders>
            <w:shd w:val="clear" w:color="auto" w:fill="auto"/>
            <w:vAlign w:val="center"/>
          </w:tcPr>
          <w:p w14:paraId="435D5EDA" w14:textId="77777777" w:rsidR="00AB7400" w:rsidRPr="00A34889" w:rsidRDefault="00AB7400" w:rsidP="00AB7400">
            <w:pPr>
              <w:ind w:right="40"/>
              <w:jc w:val="center"/>
              <w:rPr>
                <w:sz w:val="18"/>
                <w:szCs w:val="18"/>
              </w:rPr>
            </w:pPr>
            <w:r w:rsidRPr="00A34889">
              <w:rPr>
                <w:color w:val="000000"/>
                <w:sz w:val="18"/>
                <w:szCs w:val="18"/>
              </w:rPr>
              <w:t>88.0%</w:t>
            </w:r>
          </w:p>
        </w:tc>
        <w:tc>
          <w:tcPr>
            <w:tcW w:w="724" w:type="dxa"/>
            <w:tcBorders>
              <w:top w:val="nil"/>
              <w:left w:val="nil"/>
              <w:bottom w:val="single" w:sz="4" w:space="0" w:color="auto"/>
              <w:right w:val="single" w:sz="4" w:space="0" w:color="auto"/>
            </w:tcBorders>
            <w:shd w:val="clear" w:color="auto" w:fill="auto"/>
            <w:vAlign w:val="center"/>
          </w:tcPr>
          <w:p w14:paraId="700CB406" w14:textId="77777777" w:rsidR="00AB7400" w:rsidRPr="00A34889" w:rsidRDefault="00AB7400" w:rsidP="00AB7400">
            <w:pPr>
              <w:ind w:right="40"/>
              <w:jc w:val="center"/>
              <w:rPr>
                <w:sz w:val="18"/>
                <w:szCs w:val="18"/>
              </w:rPr>
            </w:pPr>
            <w:r w:rsidRPr="00A34889">
              <w:rPr>
                <w:color w:val="000000"/>
                <w:sz w:val="18"/>
                <w:szCs w:val="18"/>
              </w:rPr>
              <w:t>88.6%</w:t>
            </w:r>
          </w:p>
        </w:tc>
        <w:tc>
          <w:tcPr>
            <w:tcW w:w="709" w:type="dxa"/>
            <w:tcBorders>
              <w:top w:val="nil"/>
              <w:left w:val="nil"/>
              <w:bottom w:val="single" w:sz="4" w:space="0" w:color="auto"/>
              <w:right w:val="single" w:sz="4" w:space="0" w:color="auto"/>
            </w:tcBorders>
            <w:shd w:val="clear" w:color="auto" w:fill="auto"/>
            <w:vAlign w:val="center"/>
          </w:tcPr>
          <w:p w14:paraId="32633A6C" w14:textId="77777777" w:rsidR="00AB7400" w:rsidRPr="00A34889" w:rsidRDefault="00AB7400" w:rsidP="00AB7400">
            <w:pPr>
              <w:ind w:right="40"/>
              <w:jc w:val="center"/>
              <w:rPr>
                <w:sz w:val="18"/>
                <w:szCs w:val="18"/>
              </w:rPr>
            </w:pPr>
            <w:r w:rsidRPr="00A34889">
              <w:rPr>
                <w:color w:val="000000"/>
                <w:sz w:val="18"/>
                <w:szCs w:val="18"/>
              </w:rPr>
              <w:t>89.2%</w:t>
            </w:r>
          </w:p>
        </w:tc>
        <w:tc>
          <w:tcPr>
            <w:tcW w:w="708" w:type="dxa"/>
            <w:tcBorders>
              <w:top w:val="nil"/>
              <w:left w:val="nil"/>
              <w:bottom w:val="single" w:sz="4" w:space="0" w:color="auto"/>
              <w:right w:val="single" w:sz="4" w:space="0" w:color="auto"/>
            </w:tcBorders>
            <w:shd w:val="clear" w:color="auto" w:fill="auto"/>
            <w:vAlign w:val="center"/>
          </w:tcPr>
          <w:p w14:paraId="23C51EF9" w14:textId="77777777" w:rsidR="00AB7400" w:rsidRPr="00A34889" w:rsidRDefault="00AB7400" w:rsidP="00AB7400">
            <w:pPr>
              <w:ind w:right="40"/>
              <w:jc w:val="center"/>
              <w:rPr>
                <w:sz w:val="18"/>
                <w:szCs w:val="18"/>
              </w:rPr>
            </w:pPr>
            <w:r w:rsidRPr="00A34889">
              <w:rPr>
                <w:color w:val="000000"/>
                <w:sz w:val="18"/>
                <w:szCs w:val="18"/>
              </w:rPr>
              <w:t>89.8%</w:t>
            </w:r>
          </w:p>
        </w:tc>
        <w:tc>
          <w:tcPr>
            <w:tcW w:w="851" w:type="dxa"/>
            <w:tcBorders>
              <w:top w:val="nil"/>
              <w:left w:val="nil"/>
              <w:bottom w:val="single" w:sz="4" w:space="0" w:color="auto"/>
              <w:right w:val="single" w:sz="4" w:space="0" w:color="auto"/>
            </w:tcBorders>
            <w:shd w:val="clear" w:color="auto" w:fill="auto"/>
            <w:vAlign w:val="center"/>
          </w:tcPr>
          <w:p w14:paraId="5C41F2D9" w14:textId="77777777" w:rsidR="00AB7400" w:rsidRPr="00A34889" w:rsidRDefault="00AB7400" w:rsidP="00AB7400">
            <w:pPr>
              <w:ind w:right="40"/>
              <w:jc w:val="center"/>
              <w:rPr>
                <w:sz w:val="18"/>
                <w:szCs w:val="18"/>
              </w:rPr>
            </w:pPr>
            <w:r w:rsidRPr="00A34889">
              <w:rPr>
                <w:color w:val="000000"/>
                <w:sz w:val="18"/>
                <w:szCs w:val="18"/>
              </w:rPr>
              <w:t>90.3%</w:t>
            </w:r>
          </w:p>
        </w:tc>
        <w:tc>
          <w:tcPr>
            <w:tcW w:w="709" w:type="dxa"/>
            <w:tcBorders>
              <w:top w:val="nil"/>
              <w:left w:val="nil"/>
              <w:bottom w:val="single" w:sz="4" w:space="0" w:color="auto"/>
              <w:right w:val="single" w:sz="4" w:space="0" w:color="auto"/>
            </w:tcBorders>
            <w:shd w:val="clear" w:color="auto" w:fill="auto"/>
            <w:vAlign w:val="center"/>
          </w:tcPr>
          <w:p w14:paraId="690E581B" w14:textId="77777777" w:rsidR="00AB7400" w:rsidRPr="00A34889" w:rsidRDefault="00AB7400" w:rsidP="00AB7400">
            <w:pPr>
              <w:ind w:right="40"/>
              <w:jc w:val="center"/>
              <w:rPr>
                <w:sz w:val="18"/>
                <w:szCs w:val="18"/>
              </w:rPr>
            </w:pPr>
            <w:r w:rsidRPr="00A34889">
              <w:rPr>
                <w:color w:val="000000"/>
                <w:sz w:val="18"/>
                <w:szCs w:val="18"/>
              </w:rPr>
              <w:t>90.9%</w:t>
            </w:r>
          </w:p>
        </w:tc>
        <w:tc>
          <w:tcPr>
            <w:tcW w:w="850" w:type="dxa"/>
            <w:tcBorders>
              <w:top w:val="nil"/>
              <w:left w:val="nil"/>
              <w:bottom w:val="single" w:sz="4" w:space="0" w:color="auto"/>
              <w:right w:val="single" w:sz="4" w:space="0" w:color="auto"/>
            </w:tcBorders>
            <w:shd w:val="clear" w:color="auto" w:fill="auto"/>
            <w:vAlign w:val="center"/>
          </w:tcPr>
          <w:p w14:paraId="6656E583" w14:textId="77777777" w:rsidR="00AB7400" w:rsidRPr="00A34889" w:rsidRDefault="00AB7400" w:rsidP="00AB7400">
            <w:pPr>
              <w:ind w:right="40"/>
              <w:jc w:val="center"/>
              <w:rPr>
                <w:sz w:val="18"/>
                <w:szCs w:val="18"/>
              </w:rPr>
            </w:pPr>
            <w:r w:rsidRPr="00A34889">
              <w:rPr>
                <w:color w:val="000000"/>
                <w:sz w:val="18"/>
                <w:szCs w:val="18"/>
              </w:rPr>
              <w:t>91.5%</w:t>
            </w:r>
          </w:p>
        </w:tc>
        <w:tc>
          <w:tcPr>
            <w:tcW w:w="709" w:type="dxa"/>
            <w:tcBorders>
              <w:top w:val="nil"/>
              <w:left w:val="nil"/>
              <w:bottom w:val="single" w:sz="4" w:space="0" w:color="auto"/>
              <w:right w:val="single" w:sz="4" w:space="0" w:color="auto"/>
            </w:tcBorders>
            <w:shd w:val="clear" w:color="auto" w:fill="auto"/>
            <w:vAlign w:val="center"/>
          </w:tcPr>
          <w:p w14:paraId="2EAFCD66" w14:textId="77777777" w:rsidR="00AB7400" w:rsidRPr="00A34889" w:rsidRDefault="00AB7400" w:rsidP="00AB7400">
            <w:pPr>
              <w:ind w:right="40"/>
              <w:jc w:val="center"/>
              <w:rPr>
                <w:sz w:val="18"/>
                <w:szCs w:val="18"/>
              </w:rPr>
            </w:pPr>
            <w:r w:rsidRPr="00A34889">
              <w:rPr>
                <w:color w:val="000000"/>
                <w:sz w:val="18"/>
                <w:szCs w:val="18"/>
              </w:rPr>
              <w:t>92.0%</w:t>
            </w:r>
          </w:p>
        </w:tc>
        <w:tc>
          <w:tcPr>
            <w:tcW w:w="977" w:type="dxa"/>
            <w:tcBorders>
              <w:top w:val="nil"/>
              <w:left w:val="nil"/>
              <w:bottom w:val="single" w:sz="4" w:space="0" w:color="auto"/>
              <w:right w:val="single" w:sz="4" w:space="0" w:color="auto"/>
            </w:tcBorders>
            <w:shd w:val="clear" w:color="auto" w:fill="auto"/>
            <w:vAlign w:val="center"/>
          </w:tcPr>
          <w:p w14:paraId="296790BB" w14:textId="77777777" w:rsidR="00AB7400" w:rsidRPr="00A34889" w:rsidRDefault="00AB7400" w:rsidP="00AB7400">
            <w:pPr>
              <w:ind w:right="40"/>
              <w:jc w:val="center"/>
              <w:rPr>
                <w:sz w:val="18"/>
                <w:szCs w:val="18"/>
              </w:rPr>
            </w:pPr>
            <w:r w:rsidRPr="00A34889">
              <w:rPr>
                <w:color w:val="000000"/>
                <w:sz w:val="18"/>
                <w:szCs w:val="18"/>
              </w:rPr>
              <w:t>92.6%</w:t>
            </w:r>
          </w:p>
        </w:tc>
        <w:tc>
          <w:tcPr>
            <w:tcW w:w="709" w:type="dxa"/>
            <w:tcBorders>
              <w:top w:val="nil"/>
              <w:left w:val="nil"/>
              <w:bottom w:val="single" w:sz="4" w:space="0" w:color="auto"/>
              <w:right w:val="single" w:sz="4" w:space="0" w:color="auto"/>
            </w:tcBorders>
            <w:shd w:val="clear" w:color="auto" w:fill="auto"/>
            <w:vAlign w:val="center"/>
          </w:tcPr>
          <w:p w14:paraId="05282523" w14:textId="77777777" w:rsidR="00AB7400" w:rsidRPr="00A34889" w:rsidRDefault="00AB7400" w:rsidP="00AB7400">
            <w:pPr>
              <w:ind w:right="40"/>
              <w:jc w:val="center"/>
              <w:rPr>
                <w:sz w:val="18"/>
                <w:szCs w:val="18"/>
              </w:rPr>
            </w:pPr>
            <w:r w:rsidRPr="00A34889">
              <w:rPr>
                <w:color w:val="000000"/>
                <w:sz w:val="18"/>
                <w:szCs w:val="18"/>
              </w:rPr>
              <w:t>93.2%</w:t>
            </w:r>
          </w:p>
        </w:tc>
        <w:tc>
          <w:tcPr>
            <w:tcW w:w="709" w:type="dxa"/>
            <w:tcBorders>
              <w:top w:val="nil"/>
              <w:left w:val="nil"/>
              <w:bottom w:val="single" w:sz="4" w:space="0" w:color="auto"/>
              <w:right w:val="single" w:sz="4" w:space="0" w:color="auto"/>
            </w:tcBorders>
            <w:shd w:val="clear" w:color="auto" w:fill="auto"/>
            <w:vAlign w:val="center"/>
          </w:tcPr>
          <w:p w14:paraId="702562F7" w14:textId="77777777" w:rsidR="00AB7400" w:rsidRPr="00A34889" w:rsidRDefault="00AB7400" w:rsidP="00AB7400">
            <w:pPr>
              <w:ind w:right="40"/>
              <w:jc w:val="center"/>
              <w:rPr>
                <w:sz w:val="18"/>
                <w:szCs w:val="18"/>
              </w:rPr>
            </w:pPr>
            <w:r w:rsidRPr="00A34889">
              <w:rPr>
                <w:color w:val="000000"/>
                <w:sz w:val="18"/>
                <w:szCs w:val="18"/>
              </w:rPr>
              <w:t>93.7%</w:t>
            </w:r>
          </w:p>
        </w:tc>
      </w:tr>
      <w:tr w:rsidR="00AB7400" w:rsidRPr="00A34889" w14:paraId="65676A48" w14:textId="77777777" w:rsidTr="002F6798">
        <w:trPr>
          <w:trHeight w:val="62"/>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Pr>
          <w:p w14:paraId="29265DC0" w14:textId="77777777" w:rsidR="00AB7400" w:rsidRPr="00A34889" w:rsidRDefault="00AB7400" w:rsidP="00AB7400">
            <w:pPr>
              <w:ind w:right="42"/>
              <w:jc w:val="center"/>
              <w:rPr>
                <w:sz w:val="18"/>
                <w:szCs w:val="18"/>
              </w:rPr>
            </w:pPr>
            <w:r w:rsidRPr="00A34889">
              <w:rPr>
                <w:sz w:val="18"/>
                <w:szCs w:val="18"/>
              </w:rPr>
              <w:t>Cusco</w:t>
            </w:r>
          </w:p>
        </w:tc>
        <w:tc>
          <w:tcPr>
            <w:tcW w:w="708" w:type="dxa"/>
            <w:tcBorders>
              <w:top w:val="nil"/>
              <w:left w:val="single" w:sz="4" w:space="0" w:color="auto"/>
              <w:bottom w:val="single" w:sz="4" w:space="0" w:color="auto"/>
              <w:right w:val="single" w:sz="4" w:space="0" w:color="auto"/>
            </w:tcBorders>
            <w:shd w:val="clear" w:color="auto" w:fill="auto"/>
            <w:vAlign w:val="center"/>
          </w:tcPr>
          <w:p w14:paraId="3FE762D2" w14:textId="77777777" w:rsidR="00AB7400" w:rsidRPr="00A34889" w:rsidRDefault="00AB7400" w:rsidP="00AB7400">
            <w:pPr>
              <w:ind w:right="40"/>
              <w:jc w:val="center"/>
              <w:rPr>
                <w:sz w:val="18"/>
                <w:szCs w:val="18"/>
              </w:rPr>
            </w:pPr>
            <w:r w:rsidRPr="00A34889">
              <w:rPr>
                <w:color w:val="000000"/>
                <w:sz w:val="18"/>
                <w:szCs w:val="18"/>
              </w:rPr>
              <w:t>86.9%</w:t>
            </w:r>
          </w:p>
        </w:tc>
        <w:tc>
          <w:tcPr>
            <w:tcW w:w="567" w:type="dxa"/>
            <w:tcBorders>
              <w:top w:val="nil"/>
              <w:left w:val="nil"/>
              <w:bottom w:val="single" w:sz="4" w:space="0" w:color="auto"/>
              <w:right w:val="single" w:sz="4" w:space="0" w:color="auto"/>
            </w:tcBorders>
            <w:shd w:val="clear" w:color="auto" w:fill="auto"/>
            <w:vAlign w:val="center"/>
          </w:tcPr>
          <w:p w14:paraId="2AC6E47D" w14:textId="77777777" w:rsidR="00AB7400" w:rsidRPr="00A34889" w:rsidRDefault="00AB7400" w:rsidP="00AB7400">
            <w:pPr>
              <w:ind w:right="40"/>
              <w:jc w:val="center"/>
              <w:rPr>
                <w:sz w:val="18"/>
                <w:szCs w:val="18"/>
              </w:rPr>
            </w:pPr>
            <w:r w:rsidRPr="00A34889">
              <w:rPr>
                <w:color w:val="000000"/>
                <w:sz w:val="18"/>
                <w:szCs w:val="18"/>
              </w:rPr>
              <w:t>87.5%</w:t>
            </w:r>
          </w:p>
        </w:tc>
        <w:tc>
          <w:tcPr>
            <w:tcW w:w="709" w:type="dxa"/>
            <w:gridSpan w:val="2"/>
            <w:tcBorders>
              <w:top w:val="nil"/>
              <w:left w:val="nil"/>
              <w:bottom w:val="single" w:sz="4" w:space="0" w:color="auto"/>
              <w:right w:val="single" w:sz="4" w:space="0" w:color="auto"/>
            </w:tcBorders>
            <w:shd w:val="clear" w:color="auto" w:fill="auto"/>
            <w:vAlign w:val="center"/>
          </w:tcPr>
          <w:p w14:paraId="2B384CDA" w14:textId="77777777" w:rsidR="00AB7400" w:rsidRPr="00A34889" w:rsidRDefault="00AB7400" w:rsidP="00AB7400">
            <w:pPr>
              <w:ind w:right="40"/>
              <w:jc w:val="center"/>
              <w:rPr>
                <w:sz w:val="18"/>
                <w:szCs w:val="18"/>
              </w:rPr>
            </w:pPr>
            <w:r w:rsidRPr="00A34889">
              <w:rPr>
                <w:color w:val="000000"/>
                <w:sz w:val="18"/>
                <w:szCs w:val="18"/>
              </w:rPr>
              <w:t>88.1%</w:t>
            </w:r>
          </w:p>
        </w:tc>
        <w:tc>
          <w:tcPr>
            <w:tcW w:w="724" w:type="dxa"/>
            <w:tcBorders>
              <w:top w:val="nil"/>
              <w:left w:val="nil"/>
              <w:bottom w:val="single" w:sz="4" w:space="0" w:color="auto"/>
              <w:right w:val="single" w:sz="4" w:space="0" w:color="auto"/>
            </w:tcBorders>
            <w:shd w:val="clear" w:color="auto" w:fill="auto"/>
            <w:vAlign w:val="center"/>
          </w:tcPr>
          <w:p w14:paraId="29E91EF0" w14:textId="77777777" w:rsidR="00AB7400" w:rsidRPr="00A34889" w:rsidRDefault="00AB7400" w:rsidP="00AB7400">
            <w:pPr>
              <w:ind w:right="40"/>
              <w:jc w:val="center"/>
              <w:rPr>
                <w:sz w:val="18"/>
                <w:szCs w:val="18"/>
              </w:rPr>
            </w:pPr>
            <w:r w:rsidRPr="00A34889">
              <w:rPr>
                <w:color w:val="000000"/>
                <w:sz w:val="18"/>
                <w:szCs w:val="18"/>
              </w:rPr>
              <w:t>88.7%</w:t>
            </w:r>
          </w:p>
        </w:tc>
        <w:tc>
          <w:tcPr>
            <w:tcW w:w="709" w:type="dxa"/>
            <w:tcBorders>
              <w:top w:val="nil"/>
              <w:left w:val="nil"/>
              <w:bottom w:val="single" w:sz="4" w:space="0" w:color="auto"/>
              <w:right w:val="single" w:sz="4" w:space="0" w:color="auto"/>
            </w:tcBorders>
            <w:shd w:val="clear" w:color="auto" w:fill="auto"/>
            <w:vAlign w:val="center"/>
          </w:tcPr>
          <w:p w14:paraId="6F54AB8F" w14:textId="77777777" w:rsidR="00AB7400" w:rsidRPr="00A34889" w:rsidRDefault="00AB7400" w:rsidP="00AB7400">
            <w:pPr>
              <w:ind w:right="40"/>
              <w:jc w:val="center"/>
              <w:rPr>
                <w:sz w:val="18"/>
                <w:szCs w:val="18"/>
              </w:rPr>
            </w:pPr>
            <w:r w:rsidRPr="00A34889">
              <w:rPr>
                <w:color w:val="000000"/>
                <w:sz w:val="18"/>
                <w:szCs w:val="18"/>
              </w:rPr>
              <w:t>89.2%</w:t>
            </w:r>
          </w:p>
        </w:tc>
        <w:tc>
          <w:tcPr>
            <w:tcW w:w="708" w:type="dxa"/>
            <w:tcBorders>
              <w:top w:val="nil"/>
              <w:left w:val="nil"/>
              <w:bottom w:val="single" w:sz="4" w:space="0" w:color="auto"/>
              <w:right w:val="single" w:sz="4" w:space="0" w:color="auto"/>
            </w:tcBorders>
            <w:shd w:val="clear" w:color="auto" w:fill="auto"/>
            <w:vAlign w:val="center"/>
          </w:tcPr>
          <w:p w14:paraId="1E468D01" w14:textId="77777777" w:rsidR="00AB7400" w:rsidRPr="00A34889" w:rsidRDefault="00AB7400" w:rsidP="00AB7400">
            <w:pPr>
              <w:ind w:right="40"/>
              <w:jc w:val="center"/>
              <w:rPr>
                <w:sz w:val="18"/>
                <w:szCs w:val="18"/>
              </w:rPr>
            </w:pPr>
            <w:r w:rsidRPr="00A34889">
              <w:rPr>
                <w:color w:val="000000"/>
                <w:sz w:val="18"/>
                <w:szCs w:val="18"/>
              </w:rPr>
              <w:t>89.8%</w:t>
            </w:r>
          </w:p>
        </w:tc>
        <w:tc>
          <w:tcPr>
            <w:tcW w:w="851" w:type="dxa"/>
            <w:tcBorders>
              <w:top w:val="nil"/>
              <w:left w:val="nil"/>
              <w:bottom w:val="single" w:sz="4" w:space="0" w:color="auto"/>
              <w:right w:val="single" w:sz="4" w:space="0" w:color="auto"/>
            </w:tcBorders>
            <w:shd w:val="clear" w:color="auto" w:fill="auto"/>
            <w:vAlign w:val="center"/>
          </w:tcPr>
          <w:p w14:paraId="139C232D" w14:textId="77777777" w:rsidR="00AB7400" w:rsidRPr="00A34889" w:rsidRDefault="00AB7400" w:rsidP="00AB7400">
            <w:pPr>
              <w:ind w:right="40"/>
              <w:jc w:val="center"/>
              <w:rPr>
                <w:sz w:val="18"/>
                <w:szCs w:val="18"/>
              </w:rPr>
            </w:pPr>
            <w:r w:rsidRPr="00A34889">
              <w:rPr>
                <w:color w:val="000000"/>
                <w:sz w:val="18"/>
                <w:szCs w:val="18"/>
              </w:rPr>
              <w:t>90.4%</w:t>
            </w:r>
          </w:p>
        </w:tc>
        <w:tc>
          <w:tcPr>
            <w:tcW w:w="709" w:type="dxa"/>
            <w:tcBorders>
              <w:top w:val="nil"/>
              <w:left w:val="nil"/>
              <w:bottom w:val="single" w:sz="4" w:space="0" w:color="auto"/>
              <w:right w:val="single" w:sz="4" w:space="0" w:color="auto"/>
            </w:tcBorders>
            <w:shd w:val="clear" w:color="auto" w:fill="auto"/>
            <w:vAlign w:val="center"/>
          </w:tcPr>
          <w:p w14:paraId="67FE3795" w14:textId="77777777" w:rsidR="00AB7400" w:rsidRPr="00A34889" w:rsidRDefault="00AB7400" w:rsidP="00AB7400">
            <w:pPr>
              <w:ind w:right="40"/>
              <w:jc w:val="center"/>
              <w:rPr>
                <w:sz w:val="18"/>
                <w:szCs w:val="18"/>
              </w:rPr>
            </w:pPr>
            <w:r w:rsidRPr="00A34889">
              <w:rPr>
                <w:color w:val="000000"/>
                <w:sz w:val="18"/>
                <w:szCs w:val="18"/>
              </w:rPr>
              <w:t>91.0%</w:t>
            </w:r>
          </w:p>
        </w:tc>
        <w:tc>
          <w:tcPr>
            <w:tcW w:w="850" w:type="dxa"/>
            <w:tcBorders>
              <w:top w:val="nil"/>
              <w:left w:val="nil"/>
              <w:bottom w:val="single" w:sz="4" w:space="0" w:color="auto"/>
              <w:right w:val="single" w:sz="4" w:space="0" w:color="auto"/>
            </w:tcBorders>
            <w:shd w:val="clear" w:color="auto" w:fill="auto"/>
            <w:vAlign w:val="center"/>
          </w:tcPr>
          <w:p w14:paraId="1EA73ED9" w14:textId="77777777" w:rsidR="00AB7400" w:rsidRPr="00A34889" w:rsidRDefault="00AB7400" w:rsidP="00AB7400">
            <w:pPr>
              <w:ind w:right="40"/>
              <w:jc w:val="center"/>
              <w:rPr>
                <w:sz w:val="18"/>
                <w:szCs w:val="18"/>
              </w:rPr>
            </w:pPr>
            <w:r w:rsidRPr="00A34889">
              <w:rPr>
                <w:color w:val="000000"/>
                <w:sz w:val="18"/>
                <w:szCs w:val="18"/>
              </w:rPr>
              <w:t>91.6%</w:t>
            </w:r>
          </w:p>
        </w:tc>
        <w:tc>
          <w:tcPr>
            <w:tcW w:w="709" w:type="dxa"/>
            <w:tcBorders>
              <w:top w:val="nil"/>
              <w:left w:val="nil"/>
              <w:bottom w:val="single" w:sz="4" w:space="0" w:color="auto"/>
              <w:right w:val="single" w:sz="4" w:space="0" w:color="auto"/>
            </w:tcBorders>
            <w:shd w:val="clear" w:color="auto" w:fill="auto"/>
            <w:vAlign w:val="center"/>
          </w:tcPr>
          <w:p w14:paraId="1122DE01" w14:textId="77777777" w:rsidR="00AB7400" w:rsidRPr="00A34889" w:rsidRDefault="00AB7400" w:rsidP="00AB7400">
            <w:pPr>
              <w:ind w:right="40"/>
              <w:jc w:val="center"/>
              <w:rPr>
                <w:sz w:val="18"/>
                <w:szCs w:val="18"/>
              </w:rPr>
            </w:pPr>
            <w:r w:rsidRPr="00A34889">
              <w:rPr>
                <w:color w:val="000000"/>
                <w:sz w:val="18"/>
                <w:szCs w:val="18"/>
              </w:rPr>
              <w:t>92.2%</w:t>
            </w:r>
          </w:p>
        </w:tc>
        <w:tc>
          <w:tcPr>
            <w:tcW w:w="977" w:type="dxa"/>
            <w:tcBorders>
              <w:top w:val="nil"/>
              <w:left w:val="nil"/>
              <w:bottom w:val="single" w:sz="4" w:space="0" w:color="auto"/>
              <w:right w:val="single" w:sz="4" w:space="0" w:color="auto"/>
            </w:tcBorders>
            <w:shd w:val="clear" w:color="auto" w:fill="auto"/>
            <w:vAlign w:val="center"/>
          </w:tcPr>
          <w:p w14:paraId="01AB97AC" w14:textId="77777777" w:rsidR="00AB7400" w:rsidRPr="00A34889" w:rsidRDefault="00AB7400" w:rsidP="00AB7400">
            <w:pPr>
              <w:ind w:right="40"/>
              <w:jc w:val="center"/>
              <w:rPr>
                <w:sz w:val="18"/>
                <w:szCs w:val="18"/>
              </w:rPr>
            </w:pPr>
            <w:r w:rsidRPr="00A34889">
              <w:rPr>
                <w:color w:val="000000"/>
                <w:sz w:val="18"/>
                <w:szCs w:val="18"/>
              </w:rPr>
              <w:t>92.8%</w:t>
            </w:r>
          </w:p>
        </w:tc>
        <w:tc>
          <w:tcPr>
            <w:tcW w:w="709" w:type="dxa"/>
            <w:tcBorders>
              <w:top w:val="nil"/>
              <w:left w:val="nil"/>
              <w:bottom w:val="single" w:sz="4" w:space="0" w:color="auto"/>
              <w:right w:val="single" w:sz="4" w:space="0" w:color="auto"/>
            </w:tcBorders>
            <w:shd w:val="clear" w:color="auto" w:fill="auto"/>
            <w:vAlign w:val="center"/>
          </w:tcPr>
          <w:p w14:paraId="2EE643A7" w14:textId="77777777" w:rsidR="00AB7400" w:rsidRPr="00A34889" w:rsidRDefault="00AB7400" w:rsidP="00AB7400">
            <w:pPr>
              <w:ind w:right="40"/>
              <w:jc w:val="center"/>
              <w:rPr>
                <w:sz w:val="18"/>
                <w:szCs w:val="18"/>
              </w:rPr>
            </w:pPr>
            <w:r w:rsidRPr="00A34889">
              <w:rPr>
                <w:color w:val="000000"/>
                <w:sz w:val="18"/>
                <w:szCs w:val="18"/>
              </w:rPr>
              <w:t>93.4%</w:t>
            </w:r>
          </w:p>
        </w:tc>
        <w:tc>
          <w:tcPr>
            <w:tcW w:w="709" w:type="dxa"/>
            <w:tcBorders>
              <w:top w:val="nil"/>
              <w:left w:val="nil"/>
              <w:bottom w:val="single" w:sz="4" w:space="0" w:color="auto"/>
              <w:right w:val="single" w:sz="4" w:space="0" w:color="auto"/>
            </w:tcBorders>
            <w:shd w:val="clear" w:color="auto" w:fill="auto"/>
            <w:vAlign w:val="center"/>
          </w:tcPr>
          <w:p w14:paraId="52BE30EA" w14:textId="77777777" w:rsidR="00AB7400" w:rsidRPr="00A34889" w:rsidRDefault="00AB7400" w:rsidP="00AB7400">
            <w:pPr>
              <w:ind w:right="40"/>
              <w:jc w:val="center"/>
              <w:rPr>
                <w:sz w:val="18"/>
                <w:szCs w:val="18"/>
              </w:rPr>
            </w:pPr>
            <w:r w:rsidRPr="00A34889">
              <w:rPr>
                <w:color w:val="000000"/>
                <w:sz w:val="18"/>
                <w:szCs w:val="18"/>
              </w:rPr>
              <w:t>94.0%</w:t>
            </w:r>
          </w:p>
        </w:tc>
      </w:tr>
      <w:tr w:rsidR="00AB7400" w:rsidRPr="00A34889" w14:paraId="3BA3993C" w14:textId="77777777" w:rsidTr="002F6798">
        <w:trPr>
          <w:trHeight w:val="62"/>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Pr>
          <w:p w14:paraId="4B652DDD" w14:textId="77777777" w:rsidR="00AB7400" w:rsidRPr="00A34889" w:rsidRDefault="00AB7400" w:rsidP="00AB7400">
            <w:pPr>
              <w:ind w:right="42"/>
              <w:jc w:val="center"/>
              <w:rPr>
                <w:sz w:val="18"/>
                <w:szCs w:val="18"/>
              </w:rPr>
            </w:pPr>
            <w:r w:rsidRPr="00A34889">
              <w:rPr>
                <w:sz w:val="18"/>
                <w:szCs w:val="18"/>
              </w:rPr>
              <w:t>Huancavelica</w:t>
            </w:r>
          </w:p>
        </w:tc>
        <w:tc>
          <w:tcPr>
            <w:tcW w:w="708" w:type="dxa"/>
            <w:tcBorders>
              <w:top w:val="nil"/>
              <w:left w:val="single" w:sz="4" w:space="0" w:color="auto"/>
              <w:bottom w:val="single" w:sz="4" w:space="0" w:color="auto"/>
              <w:right w:val="single" w:sz="4" w:space="0" w:color="auto"/>
            </w:tcBorders>
            <w:shd w:val="clear" w:color="auto" w:fill="auto"/>
            <w:vAlign w:val="center"/>
          </w:tcPr>
          <w:p w14:paraId="039D4BBC" w14:textId="77777777" w:rsidR="00AB7400" w:rsidRPr="00A34889" w:rsidRDefault="00AB7400" w:rsidP="00AB7400">
            <w:pPr>
              <w:ind w:right="40"/>
              <w:jc w:val="center"/>
              <w:rPr>
                <w:sz w:val="18"/>
                <w:szCs w:val="18"/>
              </w:rPr>
            </w:pPr>
            <w:r w:rsidRPr="00A34889">
              <w:rPr>
                <w:color w:val="000000"/>
                <w:sz w:val="18"/>
                <w:szCs w:val="18"/>
              </w:rPr>
              <w:t>94.5%</w:t>
            </w:r>
          </w:p>
        </w:tc>
        <w:tc>
          <w:tcPr>
            <w:tcW w:w="567" w:type="dxa"/>
            <w:tcBorders>
              <w:top w:val="nil"/>
              <w:left w:val="nil"/>
              <w:bottom w:val="single" w:sz="4" w:space="0" w:color="auto"/>
              <w:right w:val="single" w:sz="4" w:space="0" w:color="auto"/>
            </w:tcBorders>
            <w:shd w:val="clear" w:color="auto" w:fill="auto"/>
            <w:vAlign w:val="center"/>
          </w:tcPr>
          <w:p w14:paraId="446F139C" w14:textId="77777777" w:rsidR="00AB7400" w:rsidRPr="00A34889" w:rsidRDefault="00AB7400" w:rsidP="00AB7400">
            <w:pPr>
              <w:ind w:right="40"/>
              <w:jc w:val="center"/>
              <w:rPr>
                <w:sz w:val="18"/>
                <w:szCs w:val="18"/>
              </w:rPr>
            </w:pPr>
            <w:r w:rsidRPr="00A34889">
              <w:rPr>
                <w:color w:val="000000"/>
                <w:sz w:val="18"/>
                <w:szCs w:val="18"/>
              </w:rPr>
              <w:t>96.0%</w:t>
            </w:r>
          </w:p>
        </w:tc>
        <w:tc>
          <w:tcPr>
            <w:tcW w:w="709" w:type="dxa"/>
            <w:gridSpan w:val="2"/>
            <w:tcBorders>
              <w:top w:val="nil"/>
              <w:left w:val="nil"/>
              <w:bottom w:val="single" w:sz="4" w:space="0" w:color="auto"/>
              <w:right w:val="single" w:sz="4" w:space="0" w:color="auto"/>
            </w:tcBorders>
            <w:shd w:val="clear" w:color="auto" w:fill="auto"/>
            <w:vAlign w:val="center"/>
          </w:tcPr>
          <w:p w14:paraId="745016DE" w14:textId="77777777" w:rsidR="00AB7400" w:rsidRPr="00A34889" w:rsidRDefault="00AB7400" w:rsidP="00AB7400">
            <w:pPr>
              <w:ind w:right="40"/>
              <w:jc w:val="center"/>
              <w:rPr>
                <w:sz w:val="18"/>
                <w:szCs w:val="18"/>
              </w:rPr>
            </w:pPr>
            <w:r w:rsidRPr="00A34889">
              <w:rPr>
                <w:color w:val="000000"/>
                <w:sz w:val="18"/>
                <w:szCs w:val="18"/>
              </w:rPr>
              <w:t>97.5%</w:t>
            </w:r>
          </w:p>
        </w:tc>
        <w:tc>
          <w:tcPr>
            <w:tcW w:w="724" w:type="dxa"/>
            <w:tcBorders>
              <w:top w:val="nil"/>
              <w:left w:val="nil"/>
              <w:bottom w:val="single" w:sz="4" w:space="0" w:color="auto"/>
              <w:right w:val="single" w:sz="4" w:space="0" w:color="auto"/>
            </w:tcBorders>
            <w:shd w:val="clear" w:color="auto" w:fill="auto"/>
            <w:vAlign w:val="center"/>
          </w:tcPr>
          <w:p w14:paraId="3F8A42A0" w14:textId="77777777" w:rsidR="00AB7400" w:rsidRPr="00A34889" w:rsidRDefault="00AB7400" w:rsidP="00AB7400">
            <w:pPr>
              <w:ind w:right="40"/>
              <w:jc w:val="center"/>
              <w:rPr>
                <w:sz w:val="18"/>
                <w:szCs w:val="18"/>
              </w:rPr>
            </w:pPr>
            <w:r w:rsidRPr="00A34889">
              <w:rPr>
                <w:color w:val="000000"/>
                <w:sz w:val="18"/>
                <w:szCs w:val="18"/>
              </w:rPr>
              <w:t>99.0%</w:t>
            </w:r>
          </w:p>
        </w:tc>
        <w:tc>
          <w:tcPr>
            <w:tcW w:w="709" w:type="dxa"/>
            <w:tcBorders>
              <w:top w:val="nil"/>
              <w:left w:val="nil"/>
              <w:bottom w:val="single" w:sz="4" w:space="0" w:color="auto"/>
              <w:right w:val="single" w:sz="4" w:space="0" w:color="auto"/>
            </w:tcBorders>
            <w:shd w:val="clear" w:color="auto" w:fill="auto"/>
            <w:vAlign w:val="center"/>
          </w:tcPr>
          <w:p w14:paraId="362AD742" w14:textId="77777777" w:rsidR="00AB7400" w:rsidRPr="00A34889" w:rsidRDefault="00AB7400" w:rsidP="00AB7400">
            <w:pPr>
              <w:ind w:right="40"/>
              <w:jc w:val="center"/>
              <w:rPr>
                <w:sz w:val="18"/>
                <w:szCs w:val="18"/>
              </w:rPr>
            </w:pPr>
            <w:r w:rsidRPr="00A34889">
              <w:rPr>
                <w:color w:val="000000"/>
                <w:sz w:val="18"/>
                <w:szCs w:val="18"/>
              </w:rPr>
              <w:t>100.0%</w:t>
            </w:r>
          </w:p>
        </w:tc>
        <w:tc>
          <w:tcPr>
            <w:tcW w:w="708" w:type="dxa"/>
            <w:tcBorders>
              <w:top w:val="nil"/>
              <w:left w:val="nil"/>
              <w:bottom w:val="single" w:sz="4" w:space="0" w:color="auto"/>
              <w:right w:val="single" w:sz="4" w:space="0" w:color="auto"/>
            </w:tcBorders>
            <w:shd w:val="clear" w:color="auto" w:fill="auto"/>
            <w:vAlign w:val="center"/>
          </w:tcPr>
          <w:p w14:paraId="2490BE5E" w14:textId="77777777" w:rsidR="00AB7400" w:rsidRPr="00A34889" w:rsidRDefault="00AB7400" w:rsidP="00AB7400">
            <w:pPr>
              <w:ind w:right="40"/>
              <w:jc w:val="center"/>
              <w:rPr>
                <w:sz w:val="18"/>
                <w:szCs w:val="18"/>
              </w:rPr>
            </w:pPr>
            <w:r w:rsidRPr="00A34889">
              <w:rPr>
                <w:color w:val="000000"/>
                <w:sz w:val="18"/>
                <w:szCs w:val="18"/>
              </w:rPr>
              <w:t>100.0%</w:t>
            </w:r>
          </w:p>
        </w:tc>
        <w:tc>
          <w:tcPr>
            <w:tcW w:w="851" w:type="dxa"/>
            <w:tcBorders>
              <w:top w:val="nil"/>
              <w:left w:val="nil"/>
              <w:bottom w:val="single" w:sz="4" w:space="0" w:color="auto"/>
              <w:right w:val="single" w:sz="4" w:space="0" w:color="auto"/>
            </w:tcBorders>
            <w:shd w:val="clear" w:color="auto" w:fill="auto"/>
            <w:vAlign w:val="center"/>
          </w:tcPr>
          <w:p w14:paraId="5FE3E93F" w14:textId="77777777" w:rsidR="00AB7400" w:rsidRPr="00A34889" w:rsidRDefault="00AB7400" w:rsidP="00AB7400">
            <w:pPr>
              <w:ind w:right="40"/>
              <w:jc w:val="center"/>
              <w:rPr>
                <w:sz w:val="18"/>
                <w:szCs w:val="18"/>
              </w:rPr>
            </w:pPr>
            <w:r w:rsidRPr="00A34889">
              <w:rPr>
                <w:color w:val="000000"/>
                <w:sz w:val="18"/>
                <w:szCs w:val="18"/>
              </w:rPr>
              <w:t>100.0%</w:t>
            </w:r>
          </w:p>
        </w:tc>
        <w:tc>
          <w:tcPr>
            <w:tcW w:w="709" w:type="dxa"/>
            <w:tcBorders>
              <w:top w:val="nil"/>
              <w:left w:val="nil"/>
              <w:bottom w:val="single" w:sz="4" w:space="0" w:color="auto"/>
              <w:right w:val="single" w:sz="4" w:space="0" w:color="auto"/>
            </w:tcBorders>
            <w:shd w:val="clear" w:color="auto" w:fill="auto"/>
            <w:vAlign w:val="center"/>
          </w:tcPr>
          <w:p w14:paraId="45781291" w14:textId="77777777" w:rsidR="00AB7400" w:rsidRPr="00A34889" w:rsidRDefault="00AB7400" w:rsidP="00AB7400">
            <w:pPr>
              <w:ind w:right="40"/>
              <w:jc w:val="center"/>
              <w:rPr>
                <w:sz w:val="18"/>
                <w:szCs w:val="18"/>
              </w:rPr>
            </w:pPr>
            <w:r w:rsidRPr="00A34889">
              <w:rPr>
                <w:color w:val="000000"/>
                <w:sz w:val="18"/>
                <w:szCs w:val="18"/>
              </w:rPr>
              <w:t>100.0%</w:t>
            </w:r>
          </w:p>
        </w:tc>
        <w:tc>
          <w:tcPr>
            <w:tcW w:w="850" w:type="dxa"/>
            <w:tcBorders>
              <w:top w:val="nil"/>
              <w:left w:val="nil"/>
              <w:bottom w:val="single" w:sz="4" w:space="0" w:color="auto"/>
              <w:right w:val="single" w:sz="4" w:space="0" w:color="auto"/>
            </w:tcBorders>
            <w:shd w:val="clear" w:color="auto" w:fill="auto"/>
            <w:vAlign w:val="center"/>
          </w:tcPr>
          <w:p w14:paraId="2A6D281B" w14:textId="77777777" w:rsidR="00AB7400" w:rsidRPr="00A34889" w:rsidRDefault="00AB7400" w:rsidP="00AB7400">
            <w:pPr>
              <w:ind w:right="40"/>
              <w:jc w:val="center"/>
              <w:rPr>
                <w:sz w:val="18"/>
                <w:szCs w:val="18"/>
              </w:rPr>
            </w:pPr>
            <w:r w:rsidRPr="00A34889">
              <w:rPr>
                <w:color w:val="000000"/>
                <w:sz w:val="18"/>
                <w:szCs w:val="18"/>
              </w:rPr>
              <w:t>100.0%</w:t>
            </w:r>
          </w:p>
        </w:tc>
        <w:tc>
          <w:tcPr>
            <w:tcW w:w="709" w:type="dxa"/>
            <w:tcBorders>
              <w:top w:val="nil"/>
              <w:left w:val="nil"/>
              <w:bottom w:val="single" w:sz="4" w:space="0" w:color="auto"/>
              <w:right w:val="single" w:sz="4" w:space="0" w:color="auto"/>
            </w:tcBorders>
            <w:shd w:val="clear" w:color="auto" w:fill="auto"/>
            <w:vAlign w:val="center"/>
          </w:tcPr>
          <w:p w14:paraId="38A86F12" w14:textId="77777777" w:rsidR="00AB7400" w:rsidRPr="00A34889" w:rsidRDefault="00AB7400" w:rsidP="00AB7400">
            <w:pPr>
              <w:ind w:right="40"/>
              <w:jc w:val="center"/>
              <w:rPr>
                <w:sz w:val="18"/>
                <w:szCs w:val="18"/>
              </w:rPr>
            </w:pPr>
            <w:r w:rsidRPr="00A34889">
              <w:rPr>
                <w:color w:val="000000"/>
                <w:sz w:val="18"/>
                <w:szCs w:val="18"/>
              </w:rPr>
              <w:t>100.0%</w:t>
            </w:r>
          </w:p>
        </w:tc>
        <w:tc>
          <w:tcPr>
            <w:tcW w:w="977" w:type="dxa"/>
            <w:tcBorders>
              <w:top w:val="nil"/>
              <w:left w:val="nil"/>
              <w:bottom w:val="single" w:sz="4" w:space="0" w:color="auto"/>
              <w:right w:val="single" w:sz="4" w:space="0" w:color="auto"/>
            </w:tcBorders>
            <w:shd w:val="clear" w:color="auto" w:fill="auto"/>
            <w:vAlign w:val="center"/>
          </w:tcPr>
          <w:p w14:paraId="30B9E885" w14:textId="77777777" w:rsidR="00AB7400" w:rsidRPr="00A34889" w:rsidRDefault="00AB7400" w:rsidP="00AB7400">
            <w:pPr>
              <w:ind w:right="40"/>
              <w:jc w:val="center"/>
              <w:rPr>
                <w:sz w:val="18"/>
                <w:szCs w:val="18"/>
              </w:rPr>
            </w:pPr>
            <w:r w:rsidRPr="00A34889">
              <w:rPr>
                <w:color w:val="000000"/>
                <w:sz w:val="18"/>
                <w:szCs w:val="18"/>
              </w:rPr>
              <w:t>100.0%</w:t>
            </w:r>
          </w:p>
        </w:tc>
        <w:tc>
          <w:tcPr>
            <w:tcW w:w="709" w:type="dxa"/>
            <w:tcBorders>
              <w:top w:val="nil"/>
              <w:left w:val="nil"/>
              <w:bottom w:val="single" w:sz="4" w:space="0" w:color="auto"/>
              <w:right w:val="single" w:sz="4" w:space="0" w:color="auto"/>
            </w:tcBorders>
            <w:shd w:val="clear" w:color="auto" w:fill="auto"/>
            <w:vAlign w:val="center"/>
          </w:tcPr>
          <w:p w14:paraId="671A0E21" w14:textId="77777777" w:rsidR="00AB7400" w:rsidRPr="00A34889" w:rsidRDefault="00AB7400" w:rsidP="00AB7400">
            <w:pPr>
              <w:ind w:right="40"/>
              <w:jc w:val="center"/>
              <w:rPr>
                <w:sz w:val="18"/>
                <w:szCs w:val="18"/>
              </w:rPr>
            </w:pPr>
            <w:r w:rsidRPr="00A34889">
              <w:rPr>
                <w:color w:val="000000"/>
                <w:sz w:val="18"/>
                <w:szCs w:val="18"/>
              </w:rPr>
              <w:t>100.0%</w:t>
            </w:r>
          </w:p>
        </w:tc>
        <w:tc>
          <w:tcPr>
            <w:tcW w:w="709" w:type="dxa"/>
            <w:tcBorders>
              <w:top w:val="nil"/>
              <w:left w:val="nil"/>
              <w:bottom w:val="single" w:sz="4" w:space="0" w:color="auto"/>
              <w:right w:val="single" w:sz="4" w:space="0" w:color="auto"/>
            </w:tcBorders>
            <w:shd w:val="clear" w:color="auto" w:fill="auto"/>
            <w:vAlign w:val="center"/>
          </w:tcPr>
          <w:p w14:paraId="6D9D03B1" w14:textId="77777777" w:rsidR="00AB7400" w:rsidRPr="00A34889" w:rsidRDefault="00AB7400" w:rsidP="00AB7400">
            <w:pPr>
              <w:ind w:right="40"/>
              <w:jc w:val="center"/>
              <w:rPr>
                <w:sz w:val="18"/>
                <w:szCs w:val="18"/>
              </w:rPr>
            </w:pPr>
            <w:r w:rsidRPr="00A34889">
              <w:rPr>
                <w:color w:val="000000"/>
                <w:sz w:val="18"/>
                <w:szCs w:val="18"/>
              </w:rPr>
              <w:t>100.0%</w:t>
            </w:r>
          </w:p>
        </w:tc>
      </w:tr>
      <w:tr w:rsidR="00AB7400" w:rsidRPr="00A34889" w14:paraId="596643AA" w14:textId="77777777" w:rsidTr="002F6798">
        <w:trPr>
          <w:trHeight w:val="62"/>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Pr>
          <w:p w14:paraId="0E3A570F" w14:textId="77777777" w:rsidR="00AB7400" w:rsidRPr="00A34889" w:rsidRDefault="00AB7400" w:rsidP="00AB7400">
            <w:pPr>
              <w:ind w:right="42"/>
              <w:jc w:val="center"/>
              <w:rPr>
                <w:sz w:val="18"/>
                <w:szCs w:val="18"/>
              </w:rPr>
            </w:pPr>
            <w:r w:rsidRPr="00A34889">
              <w:rPr>
                <w:sz w:val="18"/>
                <w:szCs w:val="18"/>
              </w:rPr>
              <w:t>Huánuco</w:t>
            </w:r>
          </w:p>
        </w:tc>
        <w:tc>
          <w:tcPr>
            <w:tcW w:w="708" w:type="dxa"/>
            <w:tcBorders>
              <w:top w:val="nil"/>
              <w:left w:val="single" w:sz="4" w:space="0" w:color="auto"/>
              <w:bottom w:val="single" w:sz="4" w:space="0" w:color="auto"/>
              <w:right w:val="single" w:sz="4" w:space="0" w:color="auto"/>
            </w:tcBorders>
            <w:shd w:val="clear" w:color="auto" w:fill="auto"/>
            <w:vAlign w:val="center"/>
          </w:tcPr>
          <w:p w14:paraId="6F2AA021" w14:textId="77777777" w:rsidR="00AB7400" w:rsidRPr="00A34889" w:rsidRDefault="00AB7400" w:rsidP="00AB7400">
            <w:pPr>
              <w:ind w:right="40"/>
              <w:jc w:val="center"/>
              <w:rPr>
                <w:sz w:val="18"/>
                <w:szCs w:val="18"/>
              </w:rPr>
            </w:pPr>
            <w:r w:rsidRPr="00A34889">
              <w:rPr>
                <w:color w:val="000000"/>
                <w:sz w:val="18"/>
                <w:szCs w:val="18"/>
              </w:rPr>
              <w:t>81.8%</w:t>
            </w:r>
          </w:p>
        </w:tc>
        <w:tc>
          <w:tcPr>
            <w:tcW w:w="567" w:type="dxa"/>
            <w:tcBorders>
              <w:top w:val="nil"/>
              <w:left w:val="nil"/>
              <w:bottom w:val="single" w:sz="4" w:space="0" w:color="auto"/>
              <w:right w:val="single" w:sz="4" w:space="0" w:color="auto"/>
            </w:tcBorders>
            <w:shd w:val="clear" w:color="auto" w:fill="auto"/>
            <w:vAlign w:val="center"/>
          </w:tcPr>
          <w:p w14:paraId="514E0F58" w14:textId="77777777" w:rsidR="00AB7400" w:rsidRPr="00A34889" w:rsidRDefault="00AB7400" w:rsidP="00AB7400">
            <w:pPr>
              <w:ind w:right="40"/>
              <w:jc w:val="center"/>
              <w:rPr>
                <w:sz w:val="18"/>
                <w:szCs w:val="18"/>
              </w:rPr>
            </w:pPr>
            <w:r w:rsidRPr="00A34889">
              <w:rPr>
                <w:color w:val="000000"/>
                <w:sz w:val="18"/>
                <w:szCs w:val="18"/>
              </w:rPr>
              <w:t>82.7%</w:t>
            </w:r>
          </w:p>
        </w:tc>
        <w:tc>
          <w:tcPr>
            <w:tcW w:w="709" w:type="dxa"/>
            <w:gridSpan w:val="2"/>
            <w:tcBorders>
              <w:top w:val="nil"/>
              <w:left w:val="nil"/>
              <w:bottom w:val="single" w:sz="4" w:space="0" w:color="auto"/>
              <w:right w:val="single" w:sz="4" w:space="0" w:color="auto"/>
            </w:tcBorders>
            <w:shd w:val="clear" w:color="auto" w:fill="auto"/>
            <w:vAlign w:val="center"/>
          </w:tcPr>
          <w:p w14:paraId="3AAF7876" w14:textId="77777777" w:rsidR="00AB7400" w:rsidRPr="00A34889" w:rsidRDefault="00AB7400" w:rsidP="00AB7400">
            <w:pPr>
              <w:ind w:right="40"/>
              <w:jc w:val="center"/>
              <w:rPr>
                <w:sz w:val="18"/>
                <w:szCs w:val="18"/>
              </w:rPr>
            </w:pPr>
            <w:r w:rsidRPr="00A34889">
              <w:rPr>
                <w:color w:val="000000"/>
                <w:sz w:val="18"/>
                <w:szCs w:val="18"/>
              </w:rPr>
              <w:t>83.5%</w:t>
            </w:r>
          </w:p>
        </w:tc>
        <w:tc>
          <w:tcPr>
            <w:tcW w:w="724" w:type="dxa"/>
            <w:tcBorders>
              <w:top w:val="nil"/>
              <w:left w:val="nil"/>
              <w:bottom w:val="single" w:sz="4" w:space="0" w:color="auto"/>
              <w:right w:val="single" w:sz="4" w:space="0" w:color="auto"/>
            </w:tcBorders>
            <w:shd w:val="clear" w:color="auto" w:fill="auto"/>
            <w:vAlign w:val="center"/>
          </w:tcPr>
          <w:p w14:paraId="78AD2A5E" w14:textId="77777777" w:rsidR="00AB7400" w:rsidRPr="00A34889" w:rsidRDefault="00AB7400" w:rsidP="00AB7400">
            <w:pPr>
              <w:ind w:right="40"/>
              <w:jc w:val="center"/>
              <w:rPr>
                <w:sz w:val="18"/>
                <w:szCs w:val="18"/>
              </w:rPr>
            </w:pPr>
            <w:r w:rsidRPr="00A34889">
              <w:rPr>
                <w:color w:val="000000"/>
                <w:sz w:val="18"/>
                <w:szCs w:val="18"/>
              </w:rPr>
              <w:t>84.3%</w:t>
            </w:r>
          </w:p>
        </w:tc>
        <w:tc>
          <w:tcPr>
            <w:tcW w:w="709" w:type="dxa"/>
            <w:tcBorders>
              <w:top w:val="nil"/>
              <w:left w:val="nil"/>
              <w:bottom w:val="single" w:sz="4" w:space="0" w:color="auto"/>
              <w:right w:val="single" w:sz="4" w:space="0" w:color="auto"/>
            </w:tcBorders>
            <w:shd w:val="clear" w:color="auto" w:fill="auto"/>
            <w:vAlign w:val="center"/>
          </w:tcPr>
          <w:p w14:paraId="263F60BF" w14:textId="77777777" w:rsidR="00AB7400" w:rsidRPr="00A34889" w:rsidRDefault="00AB7400" w:rsidP="00AB7400">
            <w:pPr>
              <w:ind w:right="40"/>
              <w:jc w:val="center"/>
              <w:rPr>
                <w:sz w:val="18"/>
                <w:szCs w:val="18"/>
              </w:rPr>
            </w:pPr>
            <w:r w:rsidRPr="00A34889">
              <w:rPr>
                <w:color w:val="000000"/>
                <w:sz w:val="18"/>
                <w:szCs w:val="18"/>
              </w:rPr>
              <w:t>85.2%</w:t>
            </w:r>
          </w:p>
        </w:tc>
        <w:tc>
          <w:tcPr>
            <w:tcW w:w="708" w:type="dxa"/>
            <w:tcBorders>
              <w:top w:val="nil"/>
              <w:left w:val="nil"/>
              <w:bottom w:val="single" w:sz="4" w:space="0" w:color="auto"/>
              <w:right w:val="single" w:sz="4" w:space="0" w:color="auto"/>
            </w:tcBorders>
            <w:shd w:val="clear" w:color="auto" w:fill="auto"/>
            <w:vAlign w:val="center"/>
          </w:tcPr>
          <w:p w14:paraId="686F37F5" w14:textId="77777777" w:rsidR="00AB7400" w:rsidRPr="00A34889" w:rsidRDefault="00AB7400" w:rsidP="00AB7400">
            <w:pPr>
              <w:ind w:right="40"/>
              <w:jc w:val="center"/>
              <w:rPr>
                <w:sz w:val="18"/>
                <w:szCs w:val="18"/>
              </w:rPr>
            </w:pPr>
            <w:r w:rsidRPr="00A34889">
              <w:rPr>
                <w:color w:val="000000"/>
                <w:sz w:val="18"/>
                <w:szCs w:val="18"/>
              </w:rPr>
              <w:t>86.0%</w:t>
            </w:r>
          </w:p>
        </w:tc>
        <w:tc>
          <w:tcPr>
            <w:tcW w:w="851" w:type="dxa"/>
            <w:tcBorders>
              <w:top w:val="nil"/>
              <w:left w:val="nil"/>
              <w:bottom w:val="single" w:sz="4" w:space="0" w:color="auto"/>
              <w:right w:val="single" w:sz="4" w:space="0" w:color="auto"/>
            </w:tcBorders>
            <w:shd w:val="clear" w:color="auto" w:fill="auto"/>
            <w:vAlign w:val="center"/>
          </w:tcPr>
          <w:p w14:paraId="0DC2912B" w14:textId="77777777" w:rsidR="00AB7400" w:rsidRPr="00A34889" w:rsidRDefault="00AB7400" w:rsidP="00AB7400">
            <w:pPr>
              <w:ind w:right="40"/>
              <w:jc w:val="center"/>
              <w:rPr>
                <w:sz w:val="18"/>
                <w:szCs w:val="18"/>
              </w:rPr>
            </w:pPr>
            <w:r w:rsidRPr="00A34889">
              <w:rPr>
                <w:color w:val="000000"/>
                <w:sz w:val="18"/>
                <w:szCs w:val="18"/>
              </w:rPr>
              <w:t>86.9%</w:t>
            </w:r>
          </w:p>
        </w:tc>
        <w:tc>
          <w:tcPr>
            <w:tcW w:w="709" w:type="dxa"/>
            <w:tcBorders>
              <w:top w:val="nil"/>
              <w:left w:val="nil"/>
              <w:bottom w:val="single" w:sz="4" w:space="0" w:color="auto"/>
              <w:right w:val="single" w:sz="4" w:space="0" w:color="auto"/>
            </w:tcBorders>
            <w:shd w:val="clear" w:color="auto" w:fill="auto"/>
            <w:vAlign w:val="center"/>
          </w:tcPr>
          <w:p w14:paraId="7C47C5F5" w14:textId="77777777" w:rsidR="00AB7400" w:rsidRPr="00A34889" w:rsidRDefault="00AB7400" w:rsidP="00AB7400">
            <w:pPr>
              <w:ind w:right="40"/>
              <w:jc w:val="center"/>
              <w:rPr>
                <w:sz w:val="18"/>
                <w:szCs w:val="18"/>
              </w:rPr>
            </w:pPr>
            <w:r w:rsidRPr="00A34889">
              <w:rPr>
                <w:color w:val="000000"/>
                <w:sz w:val="18"/>
                <w:szCs w:val="18"/>
              </w:rPr>
              <w:t>87.7%</w:t>
            </w:r>
          </w:p>
        </w:tc>
        <w:tc>
          <w:tcPr>
            <w:tcW w:w="850" w:type="dxa"/>
            <w:tcBorders>
              <w:top w:val="nil"/>
              <w:left w:val="nil"/>
              <w:bottom w:val="single" w:sz="4" w:space="0" w:color="auto"/>
              <w:right w:val="single" w:sz="4" w:space="0" w:color="auto"/>
            </w:tcBorders>
            <w:shd w:val="clear" w:color="auto" w:fill="auto"/>
            <w:vAlign w:val="center"/>
          </w:tcPr>
          <w:p w14:paraId="68822FB4" w14:textId="77777777" w:rsidR="00AB7400" w:rsidRPr="00A34889" w:rsidRDefault="00AB7400" w:rsidP="00AB7400">
            <w:pPr>
              <w:ind w:right="40"/>
              <w:jc w:val="center"/>
              <w:rPr>
                <w:sz w:val="18"/>
                <w:szCs w:val="18"/>
              </w:rPr>
            </w:pPr>
            <w:r w:rsidRPr="00A34889">
              <w:rPr>
                <w:color w:val="000000"/>
                <w:sz w:val="18"/>
                <w:szCs w:val="18"/>
              </w:rPr>
              <w:t>88.6%</w:t>
            </w:r>
          </w:p>
        </w:tc>
        <w:tc>
          <w:tcPr>
            <w:tcW w:w="709" w:type="dxa"/>
            <w:tcBorders>
              <w:top w:val="nil"/>
              <w:left w:val="nil"/>
              <w:bottom w:val="single" w:sz="4" w:space="0" w:color="auto"/>
              <w:right w:val="single" w:sz="4" w:space="0" w:color="auto"/>
            </w:tcBorders>
            <w:shd w:val="clear" w:color="auto" w:fill="auto"/>
            <w:vAlign w:val="center"/>
          </w:tcPr>
          <w:p w14:paraId="656CF537" w14:textId="77777777" w:rsidR="00AB7400" w:rsidRPr="00A34889" w:rsidRDefault="00AB7400" w:rsidP="00AB7400">
            <w:pPr>
              <w:ind w:right="40"/>
              <w:jc w:val="center"/>
              <w:rPr>
                <w:sz w:val="18"/>
                <w:szCs w:val="18"/>
              </w:rPr>
            </w:pPr>
            <w:r w:rsidRPr="00A34889">
              <w:rPr>
                <w:color w:val="000000"/>
                <w:sz w:val="18"/>
                <w:szCs w:val="18"/>
              </w:rPr>
              <w:t>89.4%</w:t>
            </w:r>
          </w:p>
        </w:tc>
        <w:tc>
          <w:tcPr>
            <w:tcW w:w="977" w:type="dxa"/>
            <w:tcBorders>
              <w:top w:val="nil"/>
              <w:left w:val="nil"/>
              <w:bottom w:val="single" w:sz="4" w:space="0" w:color="auto"/>
              <w:right w:val="single" w:sz="4" w:space="0" w:color="auto"/>
            </w:tcBorders>
            <w:shd w:val="clear" w:color="auto" w:fill="auto"/>
            <w:vAlign w:val="center"/>
          </w:tcPr>
          <w:p w14:paraId="20081D3E" w14:textId="77777777" w:rsidR="00AB7400" w:rsidRPr="00A34889" w:rsidRDefault="00AB7400" w:rsidP="00AB7400">
            <w:pPr>
              <w:ind w:right="40"/>
              <w:jc w:val="center"/>
              <w:rPr>
                <w:sz w:val="18"/>
                <w:szCs w:val="18"/>
              </w:rPr>
            </w:pPr>
            <w:r w:rsidRPr="00A34889">
              <w:rPr>
                <w:color w:val="000000"/>
                <w:sz w:val="18"/>
                <w:szCs w:val="18"/>
              </w:rPr>
              <w:t>90.2%</w:t>
            </w:r>
          </w:p>
        </w:tc>
        <w:tc>
          <w:tcPr>
            <w:tcW w:w="709" w:type="dxa"/>
            <w:tcBorders>
              <w:top w:val="nil"/>
              <w:left w:val="nil"/>
              <w:bottom w:val="single" w:sz="4" w:space="0" w:color="auto"/>
              <w:right w:val="single" w:sz="4" w:space="0" w:color="auto"/>
            </w:tcBorders>
            <w:shd w:val="clear" w:color="auto" w:fill="auto"/>
            <w:vAlign w:val="center"/>
          </w:tcPr>
          <w:p w14:paraId="72569A54" w14:textId="77777777" w:rsidR="00AB7400" w:rsidRPr="00A34889" w:rsidRDefault="00AB7400" w:rsidP="00AB7400">
            <w:pPr>
              <w:ind w:right="40"/>
              <w:jc w:val="center"/>
              <w:rPr>
                <w:sz w:val="18"/>
                <w:szCs w:val="18"/>
              </w:rPr>
            </w:pPr>
            <w:r w:rsidRPr="00A34889">
              <w:rPr>
                <w:color w:val="000000"/>
                <w:sz w:val="18"/>
                <w:szCs w:val="18"/>
              </w:rPr>
              <w:t>91.1%</w:t>
            </w:r>
          </w:p>
        </w:tc>
        <w:tc>
          <w:tcPr>
            <w:tcW w:w="709" w:type="dxa"/>
            <w:tcBorders>
              <w:top w:val="nil"/>
              <w:left w:val="nil"/>
              <w:bottom w:val="single" w:sz="4" w:space="0" w:color="auto"/>
              <w:right w:val="single" w:sz="4" w:space="0" w:color="auto"/>
            </w:tcBorders>
            <w:shd w:val="clear" w:color="auto" w:fill="auto"/>
            <w:vAlign w:val="center"/>
          </w:tcPr>
          <w:p w14:paraId="7F6B7B4D" w14:textId="77777777" w:rsidR="00AB7400" w:rsidRPr="00A34889" w:rsidRDefault="00AB7400" w:rsidP="00AB7400">
            <w:pPr>
              <w:ind w:right="40"/>
              <w:jc w:val="center"/>
              <w:rPr>
                <w:sz w:val="18"/>
                <w:szCs w:val="18"/>
              </w:rPr>
            </w:pPr>
            <w:r w:rsidRPr="00A34889">
              <w:rPr>
                <w:color w:val="000000"/>
                <w:sz w:val="18"/>
                <w:szCs w:val="18"/>
              </w:rPr>
              <w:t>91.9%</w:t>
            </w:r>
          </w:p>
        </w:tc>
      </w:tr>
      <w:tr w:rsidR="00AB7400" w:rsidRPr="00A34889" w14:paraId="3F3B0843" w14:textId="77777777" w:rsidTr="002F6798">
        <w:trPr>
          <w:trHeight w:val="62"/>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Pr>
          <w:p w14:paraId="433EB2FD" w14:textId="77777777" w:rsidR="00AB7400" w:rsidRPr="00A34889" w:rsidRDefault="00AB7400" w:rsidP="00AB7400">
            <w:pPr>
              <w:ind w:right="42"/>
              <w:jc w:val="center"/>
              <w:rPr>
                <w:sz w:val="18"/>
                <w:szCs w:val="18"/>
              </w:rPr>
            </w:pPr>
            <w:r w:rsidRPr="00A34889">
              <w:rPr>
                <w:sz w:val="18"/>
                <w:szCs w:val="18"/>
              </w:rPr>
              <w:t>Ica</w:t>
            </w:r>
          </w:p>
        </w:tc>
        <w:tc>
          <w:tcPr>
            <w:tcW w:w="708" w:type="dxa"/>
            <w:tcBorders>
              <w:top w:val="nil"/>
              <w:left w:val="single" w:sz="4" w:space="0" w:color="auto"/>
              <w:bottom w:val="single" w:sz="4" w:space="0" w:color="auto"/>
              <w:right w:val="single" w:sz="4" w:space="0" w:color="auto"/>
            </w:tcBorders>
            <w:shd w:val="clear" w:color="auto" w:fill="auto"/>
            <w:vAlign w:val="center"/>
          </w:tcPr>
          <w:p w14:paraId="576572C5" w14:textId="77777777" w:rsidR="00AB7400" w:rsidRPr="00A34889" w:rsidRDefault="00AB7400" w:rsidP="00AB7400">
            <w:pPr>
              <w:ind w:right="40"/>
              <w:jc w:val="center"/>
              <w:rPr>
                <w:sz w:val="18"/>
                <w:szCs w:val="18"/>
              </w:rPr>
            </w:pPr>
            <w:r w:rsidRPr="00A34889">
              <w:rPr>
                <w:color w:val="000000"/>
                <w:sz w:val="18"/>
                <w:szCs w:val="18"/>
              </w:rPr>
              <w:t>87.6%</w:t>
            </w:r>
          </w:p>
        </w:tc>
        <w:tc>
          <w:tcPr>
            <w:tcW w:w="567" w:type="dxa"/>
            <w:tcBorders>
              <w:top w:val="nil"/>
              <w:left w:val="nil"/>
              <w:bottom w:val="single" w:sz="4" w:space="0" w:color="auto"/>
              <w:right w:val="single" w:sz="4" w:space="0" w:color="auto"/>
            </w:tcBorders>
            <w:shd w:val="clear" w:color="auto" w:fill="auto"/>
            <w:vAlign w:val="center"/>
          </w:tcPr>
          <w:p w14:paraId="69F0C7C1" w14:textId="77777777" w:rsidR="00AB7400" w:rsidRPr="00A34889" w:rsidRDefault="00AB7400" w:rsidP="00AB7400">
            <w:pPr>
              <w:ind w:right="40"/>
              <w:jc w:val="center"/>
              <w:rPr>
                <w:sz w:val="18"/>
                <w:szCs w:val="18"/>
              </w:rPr>
            </w:pPr>
            <w:r w:rsidRPr="00A34889">
              <w:rPr>
                <w:color w:val="000000"/>
                <w:sz w:val="18"/>
                <w:szCs w:val="18"/>
              </w:rPr>
              <w:t>88.3%</w:t>
            </w:r>
          </w:p>
        </w:tc>
        <w:tc>
          <w:tcPr>
            <w:tcW w:w="709" w:type="dxa"/>
            <w:gridSpan w:val="2"/>
            <w:tcBorders>
              <w:top w:val="nil"/>
              <w:left w:val="nil"/>
              <w:bottom w:val="single" w:sz="4" w:space="0" w:color="auto"/>
              <w:right w:val="single" w:sz="4" w:space="0" w:color="auto"/>
            </w:tcBorders>
            <w:shd w:val="clear" w:color="auto" w:fill="auto"/>
            <w:vAlign w:val="center"/>
          </w:tcPr>
          <w:p w14:paraId="552C2F4C" w14:textId="77777777" w:rsidR="00AB7400" w:rsidRPr="00A34889" w:rsidRDefault="00AB7400" w:rsidP="00AB7400">
            <w:pPr>
              <w:ind w:right="40"/>
              <w:jc w:val="center"/>
              <w:rPr>
                <w:sz w:val="18"/>
                <w:szCs w:val="18"/>
              </w:rPr>
            </w:pPr>
            <w:r w:rsidRPr="00A34889">
              <w:rPr>
                <w:color w:val="000000"/>
                <w:sz w:val="18"/>
                <w:szCs w:val="18"/>
              </w:rPr>
              <w:t>89.0%</w:t>
            </w:r>
          </w:p>
        </w:tc>
        <w:tc>
          <w:tcPr>
            <w:tcW w:w="724" w:type="dxa"/>
            <w:tcBorders>
              <w:top w:val="nil"/>
              <w:left w:val="nil"/>
              <w:bottom w:val="single" w:sz="4" w:space="0" w:color="auto"/>
              <w:right w:val="single" w:sz="4" w:space="0" w:color="auto"/>
            </w:tcBorders>
            <w:shd w:val="clear" w:color="auto" w:fill="auto"/>
            <w:vAlign w:val="center"/>
          </w:tcPr>
          <w:p w14:paraId="1B1F5DF0" w14:textId="77777777" w:rsidR="00AB7400" w:rsidRPr="00A34889" w:rsidRDefault="00AB7400" w:rsidP="00AB7400">
            <w:pPr>
              <w:ind w:right="40"/>
              <w:jc w:val="center"/>
              <w:rPr>
                <w:sz w:val="18"/>
                <w:szCs w:val="18"/>
              </w:rPr>
            </w:pPr>
            <w:r w:rsidRPr="00A34889">
              <w:rPr>
                <w:color w:val="000000"/>
                <w:sz w:val="18"/>
                <w:szCs w:val="18"/>
              </w:rPr>
              <w:t>89.7%</w:t>
            </w:r>
          </w:p>
        </w:tc>
        <w:tc>
          <w:tcPr>
            <w:tcW w:w="709" w:type="dxa"/>
            <w:tcBorders>
              <w:top w:val="nil"/>
              <w:left w:val="nil"/>
              <w:bottom w:val="single" w:sz="4" w:space="0" w:color="auto"/>
              <w:right w:val="single" w:sz="4" w:space="0" w:color="auto"/>
            </w:tcBorders>
            <w:shd w:val="clear" w:color="auto" w:fill="auto"/>
            <w:vAlign w:val="center"/>
          </w:tcPr>
          <w:p w14:paraId="1D63862C" w14:textId="77777777" w:rsidR="00AB7400" w:rsidRPr="00A34889" w:rsidRDefault="00AB7400" w:rsidP="00AB7400">
            <w:pPr>
              <w:ind w:right="40"/>
              <w:jc w:val="center"/>
              <w:rPr>
                <w:sz w:val="18"/>
                <w:szCs w:val="18"/>
              </w:rPr>
            </w:pPr>
            <w:r w:rsidRPr="00A34889">
              <w:rPr>
                <w:color w:val="000000"/>
                <w:sz w:val="18"/>
                <w:szCs w:val="18"/>
              </w:rPr>
              <w:t>90.4%</w:t>
            </w:r>
          </w:p>
        </w:tc>
        <w:tc>
          <w:tcPr>
            <w:tcW w:w="708" w:type="dxa"/>
            <w:tcBorders>
              <w:top w:val="nil"/>
              <w:left w:val="nil"/>
              <w:bottom w:val="single" w:sz="4" w:space="0" w:color="auto"/>
              <w:right w:val="single" w:sz="4" w:space="0" w:color="auto"/>
            </w:tcBorders>
            <w:shd w:val="clear" w:color="auto" w:fill="auto"/>
            <w:vAlign w:val="center"/>
          </w:tcPr>
          <w:p w14:paraId="0E1F127D" w14:textId="77777777" w:rsidR="00AB7400" w:rsidRPr="00A34889" w:rsidRDefault="00AB7400" w:rsidP="00AB7400">
            <w:pPr>
              <w:ind w:right="40"/>
              <w:jc w:val="center"/>
              <w:rPr>
                <w:sz w:val="18"/>
                <w:szCs w:val="18"/>
              </w:rPr>
            </w:pPr>
            <w:r w:rsidRPr="00A34889">
              <w:rPr>
                <w:color w:val="000000"/>
                <w:sz w:val="18"/>
                <w:szCs w:val="18"/>
              </w:rPr>
              <w:t>91.1%</w:t>
            </w:r>
          </w:p>
        </w:tc>
        <w:tc>
          <w:tcPr>
            <w:tcW w:w="851" w:type="dxa"/>
            <w:tcBorders>
              <w:top w:val="nil"/>
              <w:left w:val="nil"/>
              <w:bottom w:val="single" w:sz="4" w:space="0" w:color="auto"/>
              <w:right w:val="single" w:sz="4" w:space="0" w:color="auto"/>
            </w:tcBorders>
            <w:shd w:val="clear" w:color="auto" w:fill="auto"/>
            <w:vAlign w:val="center"/>
          </w:tcPr>
          <w:p w14:paraId="59150A58" w14:textId="77777777" w:rsidR="00AB7400" w:rsidRPr="00A34889" w:rsidRDefault="00AB7400" w:rsidP="00AB7400">
            <w:pPr>
              <w:ind w:right="40"/>
              <w:jc w:val="center"/>
              <w:rPr>
                <w:sz w:val="18"/>
                <w:szCs w:val="18"/>
              </w:rPr>
            </w:pPr>
            <w:r w:rsidRPr="00A34889">
              <w:rPr>
                <w:color w:val="000000"/>
                <w:sz w:val="18"/>
                <w:szCs w:val="18"/>
              </w:rPr>
              <w:t>91.8%</w:t>
            </w:r>
          </w:p>
        </w:tc>
        <w:tc>
          <w:tcPr>
            <w:tcW w:w="709" w:type="dxa"/>
            <w:tcBorders>
              <w:top w:val="nil"/>
              <w:left w:val="nil"/>
              <w:bottom w:val="single" w:sz="4" w:space="0" w:color="auto"/>
              <w:right w:val="single" w:sz="4" w:space="0" w:color="auto"/>
            </w:tcBorders>
            <w:shd w:val="clear" w:color="auto" w:fill="auto"/>
            <w:vAlign w:val="center"/>
          </w:tcPr>
          <w:p w14:paraId="173AB002" w14:textId="77777777" w:rsidR="00AB7400" w:rsidRPr="00A34889" w:rsidRDefault="00AB7400" w:rsidP="00AB7400">
            <w:pPr>
              <w:ind w:right="40"/>
              <w:jc w:val="center"/>
              <w:rPr>
                <w:sz w:val="18"/>
                <w:szCs w:val="18"/>
              </w:rPr>
            </w:pPr>
            <w:r w:rsidRPr="00A34889">
              <w:rPr>
                <w:color w:val="000000"/>
                <w:sz w:val="18"/>
                <w:szCs w:val="18"/>
              </w:rPr>
              <w:t>92.5%</w:t>
            </w:r>
          </w:p>
        </w:tc>
        <w:tc>
          <w:tcPr>
            <w:tcW w:w="850" w:type="dxa"/>
            <w:tcBorders>
              <w:top w:val="nil"/>
              <w:left w:val="nil"/>
              <w:bottom w:val="single" w:sz="4" w:space="0" w:color="auto"/>
              <w:right w:val="single" w:sz="4" w:space="0" w:color="auto"/>
            </w:tcBorders>
            <w:shd w:val="clear" w:color="auto" w:fill="auto"/>
            <w:vAlign w:val="center"/>
          </w:tcPr>
          <w:p w14:paraId="417EEEA1" w14:textId="77777777" w:rsidR="00AB7400" w:rsidRPr="00A34889" w:rsidRDefault="00AB7400" w:rsidP="00AB7400">
            <w:pPr>
              <w:ind w:right="40"/>
              <w:jc w:val="center"/>
              <w:rPr>
                <w:sz w:val="18"/>
                <w:szCs w:val="18"/>
              </w:rPr>
            </w:pPr>
            <w:r w:rsidRPr="00A34889">
              <w:rPr>
                <w:color w:val="000000"/>
                <w:sz w:val="18"/>
                <w:szCs w:val="18"/>
              </w:rPr>
              <w:t>93.2%</w:t>
            </w:r>
          </w:p>
        </w:tc>
        <w:tc>
          <w:tcPr>
            <w:tcW w:w="709" w:type="dxa"/>
            <w:tcBorders>
              <w:top w:val="nil"/>
              <w:left w:val="nil"/>
              <w:bottom w:val="single" w:sz="4" w:space="0" w:color="auto"/>
              <w:right w:val="single" w:sz="4" w:space="0" w:color="auto"/>
            </w:tcBorders>
            <w:shd w:val="clear" w:color="auto" w:fill="auto"/>
            <w:vAlign w:val="center"/>
          </w:tcPr>
          <w:p w14:paraId="3D956F47" w14:textId="77777777" w:rsidR="00AB7400" w:rsidRPr="00A34889" w:rsidRDefault="00AB7400" w:rsidP="00AB7400">
            <w:pPr>
              <w:ind w:right="40"/>
              <w:jc w:val="center"/>
              <w:rPr>
                <w:sz w:val="18"/>
                <w:szCs w:val="18"/>
              </w:rPr>
            </w:pPr>
            <w:r w:rsidRPr="00A34889">
              <w:rPr>
                <w:color w:val="000000"/>
                <w:sz w:val="18"/>
                <w:szCs w:val="18"/>
              </w:rPr>
              <w:t>93.9%</w:t>
            </w:r>
          </w:p>
        </w:tc>
        <w:tc>
          <w:tcPr>
            <w:tcW w:w="977" w:type="dxa"/>
            <w:tcBorders>
              <w:top w:val="nil"/>
              <w:left w:val="nil"/>
              <w:bottom w:val="single" w:sz="4" w:space="0" w:color="auto"/>
              <w:right w:val="single" w:sz="4" w:space="0" w:color="auto"/>
            </w:tcBorders>
            <w:shd w:val="clear" w:color="auto" w:fill="auto"/>
            <w:vAlign w:val="center"/>
          </w:tcPr>
          <w:p w14:paraId="28DADA00" w14:textId="77777777" w:rsidR="00AB7400" w:rsidRPr="00A34889" w:rsidRDefault="00AB7400" w:rsidP="00AB7400">
            <w:pPr>
              <w:ind w:right="40"/>
              <w:jc w:val="center"/>
              <w:rPr>
                <w:sz w:val="18"/>
                <w:szCs w:val="18"/>
              </w:rPr>
            </w:pPr>
            <w:r w:rsidRPr="00A34889">
              <w:rPr>
                <w:color w:val="000000"/>
                <w:sz w:val="18"/>
                <w:szCs w:val="18"/>
              </w:rPr>
              <w:t>94.6%</w:t>
            </w:r>
          </w:p>
        </w:tc>
        <w:tc>
          <w:tcPr>
            <w:tcW w:w="709" w:type="dxa"/>
            <w:tcBorders>
              <w:top w:val="nil"/>
              <w:left w:val="nil"/>
              <w:bottom w:val="single" w:sz="4" w:space="0" w:color="auto"/>
              <w:right w:val="single" w:sz="4" w:space="0" w:color="auto"/>
            </w:tcBorders>
            <w:shd w:val="clear" w:color="auto" w:fill="auto"/>
            <w:vAlign w:val="center"/>
          </w:tcPr>
          <w:p w14:paraId="6EE9F85B" w14:textId="77777777" w:rsidR="00AB7400" w:rsidRPr="00A34889" w:rsidRDefault="00AB7400" w:rsidP="00AB7400">
            <w:pPr>
              <w:ind w:right="40"/>
              <w:jc w:val="center"/>
              <w:rPr>
                <w:sz w:val="18"/>
                <w:szCs w:val="18"/>
              </w:rPr>
            </w:pPr>
            <w:r w:rsidRPr="00A34889">
              <w:rPr>
                <w:color w:val="000000"/>
                <w:sz w:val="18"/>
                <w:szCs w:val="18"/>
              </w:rPr>
              <w:t>95.3%</w:t>
            </w:r>
          </w:p>
        </w:tc>
        <w:tc>
          <w:tcPr>
            <w:tcW w:w="709" w:type="dxa"/>
            <w:tcBorders>
              <w:top w:val="nil"/>
              <w:left w:val="nil"/>
              <w:bottom w:val="single" w:sz="4" w:space="0" w:color="auto"/>
              <w:right w:val="single" w:sz="4" w:space="0" w:color="auto"/>
            </w:tcBorders>
            <w:shd w:val="clear" w:color="auto" w:fill="auto"/>
            <w:vAlign w:val="center"/>
          </w:tcPr>
          <w:p w14:paraId="20E9AA67" w14:textId="77777777" w:rsidR="00AB7400" w:rsidRPr="00A34889" w:rsidRDefault="00AB7400" w:rsidP="00AB7400">
            <w:pPr>
              <w:ind w:right="40"/>
              <w:jc w:val="center"/>
              <w:rPr>
                <w:sz w:val="18"/>
                <w:szCs w:val="18"/>
              </w:rPr>
            </w:pPr>
            <w:r w:rsidRPr="00A34889">
              <w:rPr>
                <w:color w:val="000000"/>
                <w:sz w:val="18"/>
                <w:szCs w:val="18"/>
              </w:rPr>
              <w:t>96.0%</w:t>
            </w:r>
          </w:p>
        </w:tc>
      </w:tr>
      <w:tr w:rsidR="00AB7400" w:rsidRPr="00A34889" w14:paraId="152E5CA7" w14:textId="77777777" w:rsidTr="002F6798">
        <w:trPr>
          <w:trHeight w:val="62"/>
          <w:jc w:val="center"/>
        </w:trPr>
        <w:tc>
          <w:tcPr>
            <w:tcW w:w="988" w:type="dxa"/>
            <w:tcBorders>
              <w:top w:val="single" w:sz="4" w:space="0" w:color="000000"/>
              <w:left w:val="single" w:sz="4" w:space="0" w:color="000000"/>
              <w:bottom w:val="single" w:sz="4" w:space="0" w:color="000000"/>
              <w:right w:val="single" w:sz="4" w:space="0" w:color="auto"/>
            </w:tcBorders>
            <w:shd w:val="clear" w:color="auto" w:fill="auto"/>
          </w:tcPr>
          <w:p w14:paraId="56B8B9D2" w14:textId="77777777" w:rsidR="00AB7400" w:rsidRPr="00A34889" w:rsidRDefault="00AB7400" w:rsidP="00AB7400">
            <w:pPr>
              <w:ind w:right="42"/>
              <w:jc w:val="center"/>
              <w:rPr>
                <w:sz w:val="18"/>
                <w:szCs w:val="18"/>
              </w:rPr>
            </w:pPr>
            <w:r w:rsidRPr="00A34889">
              <w:rPr>
                <w:sz w:val="18"/>
                <w:szCs w:val="18"/>
              </w:rPr>
              <w:t>Junín</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07BD9212" w14:textId="77777777" w:rsidR="00AB7400" w:rsidRPr="00A34889" w:rsidRDefault="00AB7400" w:rsidP="00AB7400">
            <w:pPr>
              <w:ind w:right="40"/>
              <w:jc w:val="center"/>
              <w:rPr>
                <w:sz w:val="18"/>
                <w:szCs w:val="18"/>
              </w:rPr>
            </w:pPr>
            <w:r w:rsidRPr="00A34889">
              <w:rPr>
                <w:color w:val="000000"/>
                <w:sz w:val="18"/>
                <w:szCs w:val="18"/>
              </w:rPr>
              <w:t>84.1%</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E997BC8" w14:textId="77777777" w:rsidR="00AB7400" w:rsidRPr="00A34889" w:rsidRDefault="00AB7400" w:rsidP="00AB7400">
            <w:pPr>
              <w:ind w:right="40"/>
              <w:jc w:val="center"/>
              <w:rPr>
                <w:sz w:val="18"/>
                <w:szCs w:val="18"/>
              </w:rPr>
            </w:pPr>
            <w:r w:rsidRPr="00A34889">
              <w:rPr>
                <w:color w:val="000000"/>
                <w:sz w:val="18"/>
                <w:szCs w:val="18"/>
              </w:rPr>
              <w:t>84.7%</w:t>
            </w:r>
          </w:p>
        </w:tc>
        <w:tc>
          <w:tcPr>
            <w:tcW w:w="70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12E66D2" w14:textId="77777777" w:rsidR="00AB7400" w:rsidRPr="00A34889" w:rsidRDefault="00AB7400" w:rsidP="00AB7400">
            <w:pPr>
              <w:ind w:right="40"/>
              <w:jc w:val="center"/>
              <w:rPr>
                <w:sz w:val="18"/>
                <w:szCs w:val="18"/>
              </w:rPr>
            </w:pPr>
            <w:r w:rsidRPr="00A34889">
              <w:rPr>
                <w:color w:val="000000"/>
                <w:sz w:val="18"/>
                <w:szCs w:val="18"/>
              </w:rPr>
              <w:t>85.3%</w:t>
            </w:r>
          </w:p>
        </w:tc>
        <w:tc>
          <w:tcPr>
            <w:tcW w:w="724" w:type="dxa"/>
            <w:tcBorders>
              <w:top w:val="single" w:sz="4" w:space="0" w:color="auto"/>
              <w:left w:val="single" w:sz="4" w:space="0" w:color="auto"/>
              <w:bottom w:val="single" w:sz="4" w:space="0" w:color="auto"/>
              <w:right w:val="single" w:sz="4" w:space="0" w:color="auto"/>
            </w:tcBorders>
            <w:shd w:val="clear" w:color="auto" w:fill="auto"/>
            <w:vAlign w:val="center"/>
          </w:tcPr>
          <w:p w14:paraId="5C2B64D9" w14:textId="77777777" w:rsidR="00AB7400" w:rsidRPr="00A34889" w:rsidRDefault="00AB7400" w:rsidP="00AB7400">
            <w:pPr>
              <w:ind w:right="40"/>
              <w:jc w:val="center"/>
              <w:rPr>
                <w:sz w:val="18"/>
                <w:szCs w:val="18"/>
              </w:rPr>
            </w:pPr>
            <w:r w:rsidRPr="00A34889">
              <w:rPr>
                <w:color w:val="000000"/>
                <w:sz w:val="18"/>
                <w:szCs w:val="18"/>
              </w:rPr>
              <w:t>85.9%</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7C8BB84" w14:textId="77777777" w:rsidR="00AB7400" w:rsidRPr="00A34889" w:rsidRDefault="00AB7400" w:rsidP="00AB7400">
            <w:pPr>
              <w:ind w:right="40"/>
              <w:jc w:val="center"/>
              <w:rPr>
                <w:sz w:val="18"/>
                <w:szCs w:val="18"/>
              </w:rPr>
            </w:pPr>
            <w:r w:rsidRPr="00A34889">
              <w:rPr>
                <w:color w:val="000000"/>
                <w:sz w:val="18"/>
                <w:szCs w:val="18"/>
              </w:rPr>
              <w:t>86.5%</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3ACE72E5" w14:textId="77777777" w:rsidR="00AB7400" w:rsidRPr="00A34889" w:rsidRDefault="00AB7400" w:rsidP="00AB7400">
            <w:pPr>
              <w:ind w:right="40"/>
              <w:jc w:val="center"/>
              <w:rPr>
                <w:sz w:val="18"/>
                <w:szCs w:val="18"/>
              </w:rPr>
            </w:pPr>
            <w:r w:rsidRPr="00A34889">
              <w:rPr>
                <w:color w:val="000000"/>
                <w:sz w:val="18"/>
                <w:szCs w:val="18"/>
              </w:rPr>
              <w:t>87.1%</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1D1AA105" w14:textId="77777777" w:rsidR="00AB7400" w:rsidRPr="00A34889" w:rsidRDefault="00AB7400" w:rsidP="00AB7400">
            <w:pPr>
              <w:ind w:right="40"/>
              <w:jc w:val="center"/>
              <w:rPr>
                <w:sz w:val="18"/>
                <w:szCs w:val="18"/>
              </w:rPr>
            </w:pPr>
            <w:r w:rsidRPr="00A34889">
              <w:rPr>
                <w:color w:val="000000"/>
                <w:sz w:val="18"/>
                <w:szCs w:val="18"/>
              </w:rPr>
              <w:t>87.7%</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1A010E3" w14:textId="77777777" w:rsidR="00AB7400" w:rsidRPr="00A34889" w:rsidRDefault="00AB7400" w:rsidP="00AB7400">
            <w:pPr>
              <w:ind w:right="40"/>
              <w:jc w:val="center"/>
              <w:rPr>
                <w:sz w:val="18"/>
                <w:szCs w:val="18"/>
              </w:rPr>
            </w:pPr>
            <w:r w:rsidRPr="00A34889">
              <w:rPr>
                <w:color w:val="000000"/>
                <w:sz w:val="18"/>
                <w:szCs w:val="18"/>
              </w:rPr>
              <w:t>88.3%</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4B4A6AA" w14:textId="77777777" w:rsidR="00AB7400" w:rsidRPr="00A34889" w:rsidRDefault="00AB7400" w:rsidP="00AB7400">
            <w:pPr>
              <w:ind w:right="40"/>
              <w:jc w:val="center"/>
              <w:rPr>
                <w:sz w:val="18"/>
                <w:szCs w:val="18"/>
              </w:rPr>
            </w:pPr>
            <w:r w:rsidRPr="00A34889">
              <w:rPr>
                <w:color w:val="000000"/>
                <w:sz w:val="18"/>
                <w:szCs w:val="18"/>
              </w:rPr>
              <w:t>88.9%</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16A8532" w14:textId="77777777" w:rsidR="00AB7400" w:rsidRPr="00A34889" w:rsidRDefault="00AB7400" w:rsidP="00AB7400">
            <w:pPr>
              <w:ind w:right="40"/>
              <w:jc w:val="center"/>
              <w:rPr>
                <w:sz w:val="18"/>
                <w:szCs w:val="18"/>
              </w:rPr>
            </w:pPr>
            <w:r w:rsidRPr="00A34889">
              <w:rPr>
                <w:color w:val="000000"/>
                <w:sz w:val="18"/>
                <w:szCs w:val="18"/>
              </w:rPr>
              <w:t>89.5%</w:t>
            </w:r>
          </w:p>
        </w:tc>
        <w:tc>
          <w:tcPr>
            <w:tcW w:w="977" w:type="dxa"/>
            <w:tcBorders>
              <w:top w:val="single" w:sz="4" w:space="0" w:color="auto"/>
              <w:left w:val="single" w:sz="4" w:space="0" w:color="auto"/>
              <w:bottom w:val="single" w:sz="4" w:space="0" w:color="auto"/>
              <w:right w:val="single" w:sz="4" w:space="0" w:color="auto"/>
            </w:tcBorders>
            <w:shd w:val="clear" w:color="auto" w:fill="auto"/>
            <w:vAlign w:val="center"/>
          </w:tcPr>
          <w:p w14:paraId="1E84CD45" w14:textId="77777777" w:rsidR="00AB7400" w:rsidRPr="00A34889" w:rsidRDefault="00AB7400" w:rsidP="00AB7400">
            <w:pPr>
              <w:ind w:right="40"/>
              <w:jc w:val="center"/>
              <w:rPr>
                <w:sz w:val="18"/>
                <w:szCs w:val="18"/>
              </w:rPr>
            </w:pPr>
            <w:r w:rsidRPr="00A34889">
              <w:rPr>
                <w:color w:val="000000"/>
                <w:sz w:val="18"/>
                <w:szCs w:val="18"/>
              </w:rPr>
              <w:t>90.1%</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7C39E84" w14:textId="77777777" w:rsidR="00AB7400" w:rsidRPr="00A34889" w:rsidRDefault="00AB7400" w:rsidP="00AB7400">
            <w:pPr>
              <w:ind w:right="40"/>
              <w:jc w:val="center"/>
              <w:rPr>
                <w:sz w:val="18"/>
                <w:szCs w:val="18"/>
              </w:rPr>
            </w:pPr>
            <w:r w:rsidRPr="00A34889">
              <w:rPr>
                <w:color w:val="000000"/>
                <w:sz w:val="18"/>
                <w:szCs w:val="18"/>
              </w:rPr>
              <w:t>90.7%</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6A50E9C" w14:textId="77777777" w:rsidR="00AB7400" w:rsidRPr="00A34889" w:rsidRDefault="00AB7400" w:rsidP="00AB7400">
            <w:pPr>
              <w:ind w:right="40"/>
              <w:jc w:val="center"/>
              <w:rPr>
                <w:sz w:val="18"/>
                <w:szCs w:val="18"/>
              </w:rPr>
            </w:pPr>
            <w:r w:rsidRPr="00A34889">
              <w:rPr>
                <w:color w:val="000000"/>
                <w:sz w:val="18"/>
                <w:szCs w:val="18"/>
              </w:rPr>
              <w:t>91.3%</w:t>
            </w:r>
          </w:p>
        </w:tc>
      </w:tr>
      <w:tr w:rsidR="00AB7400" w:rsidRPr="00A34889" w14:paraId="48212972" w14:textId="77777777" w:rsidTr="002F6798">
        <w:trPr>
          <w:trHeight w:val="62"/>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Pr>
          <w:p w14:paraId="2EA52E50" w14:textId="77777777" w:rsidR="00AB7400" w:rsidRPr="00A34889" w:rsidRDefault="00AB7400" w:rsidP="00AB7400">
            <w:pPr>
              <w:ind w:right="42"/>
              <w:jc w:val="center"/>
              <w:rPr>
                <w:sz w:val="18"/>
                <w:szCs w:val="18"/>
              </w:rPr>
            </w:pPr>
            <w:r w:rsidRPr="00A34889">
              <w:rPr>
                <w:sz w:val="18"/>
                <w:szCs w:val="18"/>
              </w:rPr>
              <w:lastRenderedPageBreak/>
              <w:t>La Libertad</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11EE7D05" w14:textId="77777777" w:rsidR="00AB7400" w:rsidRPr="00A34889" w:rsidRDefault="00AB7400" w:rsidP="00AB7400">
            <w:pPr>
              <w:ind w:right="40"/>
              <w:jc w:val="center"/>
              <w:rPr>
                <w:sz w:val="18"/>
                <w:szCs w:val="18"/>
              </w:rPr>
            </w:pPr>
            <w:r w:rsidRPr="00A34889">
              <w:rPr>
                <w:color w:val="000000"/>
                <w:sz w:val="18"/>
                <w:szCs w:val="18"/>
              </w:rPr>
              <w:t>94.0%</w:t>
            </w:r>
          </w:p>
        </w:tc>
        <w:tc>
          <w:tcPr>
            <w:tcW w:w="567" w:type="dxa"/>
            <w:tcBorders>
              <w:top w:val="single" w:sz="4" w:space="0" w:color="auto"/>
              <w:left w:val="nil"/>
              <w:bottom w:val="single" w:sz="4" w:space="0" w:color="auto"/>
              <w:right w:val="single" w:sz="4" w:space="0" w:color="auto"/>
            </w:tcBorders>
            <w:shd w:val="clear" w:color="auto" w:fill="auto"/>
            <w:vAlign w:val="center"/>
          </w:tcPr>
          <w:p w14:paraId="053EE703" w14:textId="77777777" w:rsidR="00AB7400" w:rsidRPr="00A34889" w:rsidRDefault="00AB7400" w:rsidP="00AB7400">
            <w:pPr>
              <w:ind w:right="40"/>
              <w:jc w:val="center"/>
              <w:rPr>
                <w:sz w:val="18"/>
                <w:szCs w:val="18"/>
              </w:rPr>
            </w:pPr>
            <w:r w:rsidRPr="00A34889">
              <w:rPr>
                <w:color w:val="000000"/>
                <w:sz w:val="18"/>
                <w:szCs w:val="18"/>
              </w:rPr>
              <w:t>95.1%</w:t>
            </w:r>
          </w:p>
        </w:tc>
        <w:tc>
          <w:tcPr>
            <w:tcW w:w="709" w:type="dxa"/>
            <w:gridSpan w:val="2"/>
            <w:tcBorders>
              <w:top w:val="single" w:sz="4" w:space="0" w:color="auto"/>
              <w:left w:val="nil"/>
              <w:bottom w:val="single" w:sz="4" w:space="0" w:color="auto"/>
              <w:right w:val="single" w:sz="4" w:space="0" w:color="auto"/>
            </w:tcBorders>
            <w:shd w:val="clear" w:color="auto" w:fill="auto"/>
            <w:vAlign w:val="center"/>
          </w:tcPr>
          <w:p w14:paraId="5931086C" w14:textId="77777777" w:rsidR="00AB7400" w:rsidRPr="00A34889" w:rsidRDefault="00AB7400" w:rsidP="00AB7400">
            <w:pPr>
              <w:ind w:right="40"/>
              <w:jc w:val="center"/>
              <w:rPr>
                <w:sz w:val="18"/>
                <w:szCs w:val="18"/>
              </w:rPr>
            </w:pPr>
            <w:r w:rsidRPr="00A34889">
              <w:rPr>
                <w:color w:val="000000"/>
                <w:sz w:val="18"/>
                <w:szCs w:val="18"/>
              </w:rPr>
              <w:t>96.1%</w:t>
            </w:r>
          </w:p>
        </w:tc>
        <w:tc>
          <w:tcPr>
            <w:tcW w:w="724" w:type="dxa"/>
            <w:tcBorders>
              <w:top w:val="single" w:sz="4" w:space="0" w:color="auto"/>
              <w:left w:val="nil"/>
              <w:bottom w:val="single" w:sz="4" w:space="0" w:color="auto"/>
              <w:right w:val="single" w:sz="4" w:space="0" w:color="auto"/>
            </w:tcBorders>
            <w:shd w:val="clear" w:color="auto" w:fill="auto"/>
            <w:vAlign w:val="center"/>
          </w:tcPr>
          <w:p w14:paraId="491D0920" w14:textId="77777777" w:rsidR="00AB7400" w:rsidRPr="00A34889" w:rsidRDefault="00AB7400" w:rsidP="00AB7400">
            <w:pPr>
              <w:ind w:right="40"/>
              <w:jc w:val="center"/>
              <w:rPr>
                <w:sz w:val="18"/>
                <w:szCs w:val="18"/>
              </w:rPr>
            </w:pPr>
            <w:r w:rsidRPr="00A34889">
              <w:rPr>
                <w:color w:val="000000"/>
                <w:sz w:val="18"/>
                <w:szCs w:val="18"/>
              </w:rPr>
              <w:t>97.2%</w:t>
            </w:r>
          </w:p>
        </w:tc>
        <w:tc>
          <w:tcPr>
            <w:tcW w:w="709" w:type="dxa"/>
            <w:tcBorders>
              <w:top w:val="single" w:sz="4" w:space="0" w:color="auto"/>
              <w:left w:val="nil"/>
              <w:bottom w:val="single" w:sz="4" w:space="0" w:color="auto"/>
              <w:right w:val="single" w:sz="4" w:space="0" w:color="auto"/>
            </w:tcBorders>
            <w:shd w:val="clear" w:color="auto" w:fill="auto"/>
            <w:vAlign w:val="center"/>
          </w:tcPr>
          <w:p w14:paraId="79F3EE0F" w14:textId="77777777" w:rsidR="00AB7400" w:rsidRPr="00A34889" w:rsidRDefault="00AB7400" w:rsidP="00AB7400">
            <w:pPr>
              <w:ind w:right="40"/>
              <w:jc w:val="center"/>
              <w:rPr>
                <w:sz w:val="18"/>
                <w:szCs w:val="18"/>
              </w:rPr>
            </w:pPr>
            <w:r w:rsidRPr="00A34889">
              <w:rPr>
                <w:color w:val="000000"/>
                <w:sz w:val="18"/>
                <w:szCs w:val="18"/>
              </w:rPr>
              <w:t>98.3%</w:t>
            </w:r>
          </w:p>
        </w:tc>
        <w:tc>
          <w:tcPr>
            <w:tcW w:w="708" w:type="dxa"/>
            <w:tcBorders>
              <w:top w:val="single" w:sz="4" w:space="0" w:color="auto"/>
              <w:left w:val="nil"/>
              <w:bottom w:val="single" w:sz="4" w:space="0" w:color="auto"/>
              <w:right w:val="single" w:sz="4" w:space="0" w:color="auto"/>
            </w:tcBorders>
            <w:shd w:val="clear" w:color="auto" w:fill="auto"/>
            <w:vAlign w:val="center"/>
          </w:tcPr>
          <w:p w14:paraId="1E00A2B2" w14:textId="77777777" w:rsidR="00AB7400" w:rsidRPr="00A34889" w:rsidRDefault="00AB7400" w:rsidP="00AB7400">
            <w:pPr>
              <w:ind w:right="40"/>
              <w:jc w:val="center"/>
              <w:rPr>
                <w:sz w:val="18"/>
                <w:szCs w:val="18"/>
              </w:rPr>
            </w:pPr>
            <w:r w:rsidRPr="00A34889">
              <w:rPr>
                <w:color w:val="000000"/>
                <w:sz w:val="18"/>
                <w:szCs w:val="18"/>
              </w:rPr>
              <w:t>99.3%</w:t>
            </w:r>
          </w:p>
        </w:tc>
        <w:tc>
          <w:tcPr>
            <w:tcW w:w="851" w:type="dxa"/>
            <w:tcBorders>
              <w:top w:val="single" w:sz="4" w:space="0" w:color="auto"/>
              <w:left w:val="nil"/>
              <w:bottom w:val="single" w:sz="4" w:space="0" w:color="auto"/>
              <w:right w:val="single" w:sz="4" w:space="0" w:color="auto"/>
            </w:tcBorders>
            <w:shd w:val="clear" w:color="auto" w:fill="auto"/>
            <w:vAlign w:val="center"/>
          </w:tcPr>
          <w:p w14:paraId="196E5A36" w14:textId="77777777" w:rsidR="00AB7400" w:rsidRPr="00A34889" w:rsidRDefault="00AB7400" w:rsidP="00AB7400">
            <w:pPr>
              <w:ind w:right="40"/>
              <w:jc w:val="center"/>
              <w:rPr>
                <w:sz w:val="18"/>
                <w:szCs w:val="18"/>
              </w:rPr>
            </w:pPr>
            <w:r w:rsidRPr="00A34889">
              <w:rPr>
                <w:color w:val="000000"/>
                <w:sz w:val="18"/>
                <w:szCs w:val="18"/>
              </w:rPr>
              <w:t>100.0%</w:t>
            </w:r>
          </w:p>
        </w:tc>
        <w:tc>
          <w:tcPr>
            <w:tcW w:w="709" w:type="dxa"/>
            <w:tcBorders>
              <w:top w:val="single" w:sz="4" w:space="0" w:color="auto"/>
              <w:left w:val="nil"/>
              <w:bottom w:val="single" w:sz="4" w:space="0" w:color="auto"/>
              <w:right w:val="single" w:sz="4" w:space="0" w:color="auto"/>
            </w:tcBorders>
            <w:shd w:val="clear" w:color="auto" w:fill="auto"/>
            <w:vAlign w:val="center"/>
          </w:tcPr>
          <w:p w14:paraId="39879166" w14:textId="77777777" w:rsidR="00AB7400" w:rsidRPr="00A34889" w:rsidRDefault="00AB7400" w:rsidP="00AB7400">
            <w:pPr>
              <w:ind w:right="40"/>
              <w:jc w:val="center"/>
              <w:rPr>
                <w:sz w:val="18"/>
                <w:szCs w:val="18"/>
              </w:rPr>
            </w:pPr>
            <w:r w:rsidRPr="00A34889">
              <w:rPr>
                <w:color w:val="000000"/>
                <w:sz w:val="18"/>
                <w:szCs w:val="18"/>
              </w:rPr>
              <w:t>100.0%</w:t>
            </w:r>
          </w:p>
        </w:tc>
        <w:tc>
          <w:tcPr>
            <w:tcW w:w="850" w:type="dxa"/>
            <w:tcBorders>
              <w:top w:val="single" w:sz="4" w:space="0" w:color="auto"/>
              <w:left w:val="nil"/>
              <w:bottom w:val="single" w:sz="4" w:space="0" w:color="auto"/>
              <w:right w:val="single" w:sz="4" w:space="0" w:color="auto"/>
            </w:tcBorders>
            <w:shd w:val="clear" w:color="auto" w:fill="auto"/>
            <w:vAlign w:val="center"/>
          </w:tcPr>
          <w:p w14:paraId="20E1D058" w14:textId="77777777" w:rsidR="00AB7400" w:rsidRPr="00A34889" w:rsidRDefault="00AB7400" w:rsidP="00AB7400">
            <w:pPr>
              <w:ind w:right="40"/>
              <w:jc w:val="center"/>
              <w:rPr>
                <w:sz w:val="18"/>
                <w:szCs w:val="18"/>
              </w:rPr>
            </w:pPr>
            <w:r w:rsidRPr="00A34889">
              <w:rPr>
                <w:color w:val="000000"/>
                <w:sz w:val="18"/>
                <w:szCs w:val="18"/>
              </w:rPr>
              <w:t>100.0%</w:t>
            </w:r>
          </w:p>
        </w:tc>
        <w:tc>
          <w:tcPr>
            <w:tcW w:w="709" w:type="dxa"/>
            <w:tcBorders>
              <w:top w:val="single" w:sz="4" w:space="0" w:color="auto"/>
              <w:left w:val="nil"/>
              <w:bottom w:val="single" w:sz="4" w:space="0" w:color="auto"/>
              <w:right w:val="single" w:sz="4" w:space="0" w:color="auto"/>
            </w:tcBorders>
            <w:shd w:val="clear" w:color="auto" w:fill="auto"/>
            <w:vAlign w:val="center"/>
          </w:tcPr>
          <w:p w14:paraId="12029517" w14:textId="77777777" w:rsidR="00AB7400" w:rsidRPr="00A34889" w:rsidRDefault="00AB7400" w:rsidP="00AB7400">
            <w:pPr>
              <w:ind w:right="40"/>
              <w:jc w:val="center"/>
              <w:rPr>
                <w:sz w:val="18"/>
                <w:szCs w:val="18"/>
              </w:rPr>
            </w:pPr>
            <w:r w:rsidRPr="00A34889">
              <w:rPr>
                <w:color w:val="000000"/>
                <w:sz w:val="18"/>
                <w:szCs w:val="18"/>
              </w:rPr>
              <w:t>100.0%</w:t>
            </w:r>
          </w:p>
        </w:tc>
        <w:tc>
          <w:tcPr>
            <w:tcW w:w="977" w:type="dxa"/>
            <w:tcBorders>
              <w:top w:val="single" w:sz="4" w:space="0" w:color="auto"/>
              <w:left w:val="nil"/>
              <w:bottom w:val="single" w:sz="4" w:space="0" w:color="auto"/>
              <w:right w:val="single" w:sz="4" w:space="0" w:color="auto"/>
            </w:tcBorders>
            <w:shd w:val="clear" w:color="auto" w:fill="auto"/>
            <w:vAlign w:val="center"/>
          </w:tcPr>
          <w:p w14:paraId="081E5406" w14:textId="77777777" w:rsidR="00AB7400" w:rsidRPr="00A34889" w:rsidRDefault="00AB7400" w:rsidP="00AB7400">
            <w:pPr>
              <w:ind w:right="40"/>
              <w:jc w:val="center"/>
              <w:rPr>
                <w:sz w:val="18"/>
                <w:szCs w:val="18"/>
              </w:rPr>
            </w:pPr>
            <w:r w:rsidRPr="00A34889">
              <w:rPr>
                <w:color w:val="000000"/>
                <w:sz w:val="18"/>
                <w:szCs w:val="18"/>
              </w:rPr>
              <w:t>100.0%</w:t>
            </w:r>
          </w:p>
        </w:tc>
        <w:tc>
          <w:tcPr>
            <w:tcW w:w="709" w:type="dxa"/>
            <w:tcBorders>
              <w:top w:val="single" w:sz="4" w:space="0" w:color="auto"/>
              <w:left w:val="nil"/>
              <w:bottom w:val="single" w:sz="4" w:space="0" w:color="auto"/>
              <w:right w:val="single" w:sz="4" w:space="0" w:color="auto"/>
            </w:tcBorders>
            <w:shd w:val="clear" w:color="auto" w:fill="auto"/>
            <w:vAlign w:val="center"/>
          </w:tcPr>
          <w:p w14:paraId="0E8A144B" w14:textId="77777777" w:rsidR="00AB7400" w:rsidRPr="00A34889" w:rsidRDefault="00AB7400" w:rsidP="00AB7400">
            <w:pPr>
              <w:ind w:right="40"/>
              <w:jc w:val="center"/>
              <w:rPr>
                <w:sz w:val="18"/>
                <w:szCs w:val="18"/>
              </w:rPr>
            </w:pPr>
            <w:r w:rsidRPr="00A34889">
              <w:rPr>
                <w:color w:val="000000"/>
                <w:sz w:val="18"/>
                <w:szCs w:val="18"/>
              </w:rPr>
              <w:t>100.0%</w:t>
            </w:r>
          </w:p>
        </w:tc>
        <w:tc>
          <w:tcPr>
            <w:tcW w:w="709" w:type="dxa"/>
            <w:tcBorders>
              <w:top w:val="single" w:sz="4" w:space="0" w:color="auto"/>
              <w:left w:val="nil"/>
              <w:bottom w:val="single" w:sz="4" w:space="0" w:color="auto"/>
              <w:right w:val="single" w:sz="4" w:space="0" w:color="auto"/>
            </w:tcBorders>
            <w:shd w:val="clear" w:color="auto" w:fill="auto"/>
            <w:vAlign w:val="center"/>
          </w:tcPr>
          <w:p w14:paraId="623937DE" w14:textId="77777777" w:rsidR="00AB7400" w:rsidRPr="00A34889" w:rsidRDefault="00AB7400" w:rsidP="00AB7400">
            <w:pPr>
              <w:ind w:right="40"/>
              <w:jc w:val="center"/>
              <w:rPr>
                <w:sz w:val="18"/>
                <w:szCs w:val="18"/>
              </w:rPr>
            </w:pPr>
            <w:r w:rsidRPr="00A34889">
              <w:rPr>
                <w:color w:val="000000"/>
                <w:sz w:val="18"/>
                <w:szCs w:val="18"/>
              </w:rPr>
              <w:t>100.0%</w:t>
            </w:r>
          </w:p>
        </w:tc>
      </w:tr>
      <w:tr w:rsidR="00AB7400" w:rsidRPr="00A34889" w14:paraId="15CDBC87" w14:textId="77777777" w:rsidTr="002F6798">
        <w:trPr>
          <w:trHeight w:val="62"/>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Pr>
          <w:p w14:paraId="3B3FE689" w14:textId="77777777" w:rsidR="00AB7400" w:rsidRPr="00A34889" w:rsidRDefault="00AB7400" w:rsidP="00AB7400">
            <w:pPr>
              <w:ind w:right="42"/>
              <w:jc w:val="center"/>
              <w:rPr>
                <w:sz w:val="18"/>
                <w:szCs w:val="18"/>
              </w:rPr>
            </w:pPr>
            <w:r w:rsidRPr="00A34889">
              <w:rPr>
                <w:sz w:val="18"/>
                <w:szCs w:val="18"/>
              </w:rPr>
              <w:t>Lambayeque</w:t>
            </w:r>
          </w:p>
        </w:tc>
        <w:tc>
          <w:tcPr>
            <w:tcW w:w="708" w:type="dxa"/>
            <w:tcBorders>
              <w:top w:val="nil"/>
              <w:left w:val="single" w:sz="4" w:space="0" w:color="auto"/>
              <w:bottom w:val="single" w:sz="4" w:space="0" w:color="auto"/>
              <w:right w:val="single" w:sz="4" w:space="0" w:color="auto"/>
            </w:tcBorders>
            <w:shd w:val="clear" w:color="auto" w:fill="auto"/>
            <w:vAlign w:val="center"/>
          </w:tcPr>
          <w:p w14:paraId="1D7BF3BB" w14:textId="77777777" w:rsidR="00AB7400" w:rsidRPr="00A34889" w:rsidRDefault="00AB7400" w:rsidP="00AB7400">
            <w:pPr>
              <w:ind w:right="40"/>
              <w:jc w:val="center"/>
              <w:rPr>
                <w:sz w:val="18"/>
                <w:szCs w:val="18"/>
              </w:rPr>
            </w:pPr>
            <w:r w:rsidRPr="00A34889">
              <w:rPr>
                <w:color w:val="000000"/>
                <w:sz w:val="18"/>
                <w:szCs w:val="18"/>
              </w:rPr>
              <w:t>90.1%</w:t>
            </w:r>
          </w:p>
        </w:tc>
        <w:tc>
          <w:tcPr>
            <w:tcW w:w="567" w:type="dxa"/>
            <w:tcBorders>
              <w:top w:val="nil"/>
              <w:left w:val="nil"/>
              <w:bottom w:val="single" w:sz="4" w:space="0" w:color="auto"/>
              <w:right w:val="single" w:sz="4" w:space="0" w:color="auto"/>
            </w:tcBorders>
            <w:shd w:val="clear" w:color="auto" w:fill="auto"/>
            <w:vAlign w:val="center"/>
          </w:tcPr>
          <w:p w14:paraId="37421E3B" w14:textId="77777777" w:rsidR="00AB7400" w:rsidRPr="00A34889" w:rsidRDefault="00AB7400" w:rsidP="00AB7400">
            <w:pPr>
              <w:ind w:right="40"/>
              <w:jc w:val="center"/>
              <w:rPr>
                <w:sz w:val="18"/>
                <w:szCs w:val="18"/>
              </w:rPr>
            </w:pPr>
            <w:r w:rsidRPr="00A34889">
              <w:rPr>
                <w:color w:val="000000"/>
                <w:sz w:val="18"/>
                <w:szCs w:val="18"/>
              </w:rPr>
              <w:t>90.9%</w:t>
            </w:r>
          </w:p>
        </w:tc>
        <w:tc>
          <w:tcPr>
            <w:tcW w:w="709" w:type="dxa"/>
            <w:gridSpan w:val="2"/>
            <w:tcBorders>
              <w:top w:val="nil"/>
              <w:left w:val="nil"/>
              <w:bottom w:val="single" w:sz="4" w:space="0" w:color="auto"/>
              <w:right w:val="single" w:sz="4" w:space="0" w:color="auto"/>
            </w:tcBorders>
            <w:shd w:val="clear" w:color="auto" w:fill="auto"/>
            <w:vAlign w:val="center"/>
          </w:tcPr>
          <w:p w14:paraId="7E8E9A57" w14:textId="77777777" w:rsidR="00AB7400" w:rsidRPr="00A34889" w:rsidRDefault="00AB7400" w:rsidP="00AB7400">
            <w:pPr>
              <w:ind w:right="40"/>
              <w:jc w:val="center"/>
              <w:rPr>
                <w:sz w:val="18"/>
                <w:szCs w:val="18"/>
              </w:rPr>
            </w:pPr>
            <w:r w:rsidRPr="00A34889">
              <w:rPr>
                <w:color w:val="000000"/>
                <w:sz w:val="18"/>
                <w:szCs w:val="18"/>
              </w:rPr>
              <w:t>91.7%</w:t>
            </w:r>
          </w:p>
        </w:tc>
        <w:tc>
          <w:tcPr>
            <w:tcW w:w="724" w:type="dxa"/>
            <w:tcBorders>
              <w:top w:val="nil"/>
              <w:left w:val="nil"/>
              <w:bottom w:val="single" w:sz="4" w:space="0" w:color="auto"/>
              <w:right w:val="single" w:sz="4" w:space="0" w:color="auto"/>
            </w:tcBorders>
            <w:shd w:val="clear" w:color="auto" w:fill="auto"/>
            <w:vAlign w:val="center"/>
          </w:tcPr>
          <w:p w14:paraId="3FC404CD" w14:textId="77777777" w:rsidR="00AB7400" w:rsidRPr="00A34889" w:rsidRDefault="00AB7400" w:rsidP="00AB7400">
            <w:pPr>
              <w:ind w:right="40"/>
              <w:jc w:val="center"/>
              <w:rPr>
                <w:sz w:val="18"/>
                <w:szCs w:val="18"/>
              </w:rPr>
            </w:pPr>
            <w:r w:rsidRPr="00A34889">
              <w:rPr>
                <w:color w:val="000000"/>
                <w:sz w:val="18"/>
                <w:szCs w:val="18"/>
              </w:rPr>
              <w:t>92.6%</w:t>
            </w:r>
          </w:p>
        </w:tc>
        <w:tc>
          <w:tcPr>
            <w:tcW w:w="709" w:type="dxa"/>
            <w:tcBorders>
              <w:top w:val="nil"/>
              <w:left w:val="nil"/>
              <w:bottom w:val="single" w:sz="4" w:space="0" w:color="auto"/>
              <w:right w:val="single" w:sz="4" w:space="0" w:color="auto"/>
            </w:tcBorders>
            <w:shd w:val="clear" w:color="auto" w:fill="auto"/>
            <w:vAlign w:val="center"/>
          </w:tcPr>
          <w:p w14:paraId="5DF8F66D" w14:textId="77777777" w:rsidR="00AB7400" w:rsidRPr="00A34889" w:rsidRDefault="00AB7400" w:rsidP="00AB7400">
            <w:pPr>
              <w:ind w:right="40"/>
              <w:jc w:val="center"/>
              <w:rPr>
                <w:sz w:val="18"/>
                <w:szCs w:val="18"/>
              </w:rPr>
            </w:pPr>
            <w:r w:rsidRPr="00A34889">
              <w:rPr>
                <w:color w:val="000000"/>
                <w:sz w:val="18"/>
                <w:szCs w:val="18"/>
              </w:rPr>
              <w:t>93.4%</w:t>
            </w:r>
          </w:p>
        </w:tc>
        <w:tc>
          <w:tcPr>
            <w:tcW w:w="708" w:type="dxa"/>
            <w:tcBorders>
              <w:top w:val="nil"/>
              <w:left w:val="nil"/>
              <w:bottom w:val="single" w:sz="4" w:space="0" w:color="auto"/>
              <w:right w:val="single" w:sz="4" w:space="0" w:color="auto"/>
            </w:tcBorders>
            <w:shd w:val="clear" w:color="auto" w:fill="auto"/>
            <w:vAlign w:val="center"/>
          </w:tcPr>
          <w:p w14:paraId="33129827" w14:textId="77777777" w:rsidR="00AB7400" w:rsidRPr="00A34889" w:rsidRDefault="00AB7400" w:rsidP="00AB7400">
            <w:pPr>
              <w:ind w:right="40"/>
              <w:jc w:val="center"/>
              <w:rPr>
                <w:sz w:val="18"/>
                <w:szCs w:val="18"/>
              </w:rPr>
            </w:pPr>
            <w:r w:rsidRPr="00A34889">
              <w:rPr>
                <w:color w:val="000000"/>
                <w:sz w:val="18"/>
                <w:szCs w:val="18"/>
              </w:rPr>
              <w:t>94.2%</w:t>
            </w:r>
          </w:p>
        </w:tc>
        <w:tc>
          <w:tcPr>
            <w:tcW w:w="851" w:type="dxa"/>
            <w:tcBorders>
              <w:top w:val="nil"/>
              <w:left w:val="nil"/>
              <w:bottom w:val="single" w:sz="4" w:space="0" w:color="auto"/>
              <w:right w:val="single" w:sz="4" w:space="0" w:color="auto"/>
            </w:tcBorders>
            <w:shd w:val="clear" w:color="auto" w:fill="auto"/>
            <w:vAlign w:val="center"/>
          </w:tcPr>
          <w:p w14:paraId="6B63E0DD" w14:textId="77777777" w:rsidR="00AB7400" w:rsidRPr="00A34889" w:rsidRDefault="00AB7400" w:rsidP="00AB7400">
            <w:pPr>
              <w:ind w:right="40"/>
              <w:jc w:val="center"/>
              <w:rPr>
                <w:sz w:val="18"/>
                <w:szCs w:val="18"/>
              </w:rPr>
            </w:pPr>
            <w:r w:rsidRPr="00A34889">
              <w:rPr>
                <w:color w:val="000000"/>
                <w:sz w:val="18"/>
                <w:szCs w:val="18"/>
              </w:rPr>
              <w:t>95.0%</w:t>
            </w:r>
          </w:p>
        </w:tc>
        <w:tc>
          <w:tcPr>
            <w:tcW w:w="709" w:type="dxa"/>
            <w:tcBorders>
              <w:top w:val="nil"/>
              <w:left w:val="nil"/>
              <w:bottom w:val="single" w:sz="4" w:space="0" w:color="auto"/>
              <w:right w:val="single" w:sz="4" w:space="0" w:color="auto"/>
            </w:tcBorders>
            <w:shd w:val="clear" w:color="auto" w:fill="auto"/>
            <w:vAlign w:val="center"/>
          </w:tcPr>
          <w:p w14:paraId="71B6702C" w14:textId="77777777" w:rsidR="00AB7400" w:rsidRPr="00A34889" w:rsidRDefault="00AB7400" w:rsidP="00AB7400">
            <w:pPr>
              <w:ind w:right="40"/>
              <w:jc w:val="center"/>
              <w:rPr>
                <w:sz w:val="18"/>
                <w:szCs w:val="18"/>
              </w:rPr>
            </w:pPr>
            <w:r w:rsidRPr="00A34889">
              <w:rPr>
                <w:color w:val="000000"/>
                <w:sz w:val="18"/>
                <w:szCs w:val="18"/>
              </w:rPr>
              <w:t>95.8%</w:t>
            </w:r>
          </w:p>
        </w:tc>
        <w:tc>
          <w:tcPr>
            <w:tcW w:w="850" w:type="dxa"/>
            <w:tcBorders>
              <w:top w:val="nil"/>
              <w:left w:val="nil"/>
              <w:bottom w:val="single" w:sz="4" w:space="0" w:color="auto"/>
              <w:right w:val="single" w:sz="4" w:space="0" w:color="auto"/>
            </w:tcBorders>
            <w:shd w:val="clear" w:color="auto" w:fill="auto"/>
            <w:vAlign w:val="center"/>
          </w:tcPr>
          <w:p w14:paraId="7EFA4BC8" w14:textId="77777777" w:rsidR="00AB7400" w:rsidRPr="00A34889" w:rsidRDefault="00AB7400" w:rsidP="00AB7400">
            <w:pPr>
              <w:ind w:right="40"/>
              <w:jc w:val="center"/>
              <w:rPr>
                <w:sz w:val="18"/>
                <w:szCs w:val="18"/>
              </w:rPr>
            </w:pPr>
            <w:r w:rsidRPr="00A34889">
              <w:rPr>
                <w:color w:val="000000"/>
                <w:sz w:val="18"/>
                <w:szCs w:val="18"/>
              </w:rPr>
              <w:t>96.7%</w:t>
            </w:r>
          </w:p>
        </w:tc>
        <w:tc>
          <w:tcPr>
            <w:tcW w:w="709" w:type="dxa"/>
            <w:tcBorders>
              <w:top w:val="nil"/>
              <w:left w:val="nil"/>
              <w:bottom w:val="single" w:sz="4" w:space="0" w:color="auto"/>
              <w:right w:val="single" w:sz="4" w:space="0" w:color="auto"/>
            </w:tcBorders>
            <w:shd w:val="clear" w:color="auto" w:fill="auto"/>
            <w:vAlign w:val="center"/>
          </w:tcPr>
          <w:p w14:paraId="633A24FA" w14:textId="77777777" w:rsidR="00AB7400" w:rsidRPr="00A34889" w:rsidRDefault="00AB7400" w:rsidP="00AB7400">
            <w:pPr>
              <w:ind w:right="40"/>
              <w:jc w:val="center"/>
              <w:rPr>
                <w:sz w:val="18"/>
                <w:szCs w:val="18"/>
              </w:rPr>
            </w:pPr>
            <w:r w:rsidRPr="00A34889">
              <w:rPr>
                <w:color w:val="000000"/>
                <w:sz w:val="18"/>
                <w:szCs w:val="18"/>
              </w:rPr>
              <w:t>97.5%</w:t>
            </w:r>
          </w:p>
        </w:tc>
        <w:tc>
          <w:tcPr>
            <w:tcW w:w="977" w:type="dxa"/>
            <w:tcBorders>
              <w:top w:val="nil"/>
              <w:left w:val="nil"/>
              <w:bottom w:val="single" w:sz="4" w:space="0" w:color="auto"/>
              <w:right w:val="single" w:sz="4" w:space="0" w:color="auto"/>
            </w:tcBorders>
            <w:shd w:val="clear" w:color="auto" w:fill="auto"/>
            <w:vAlign w:val="center"/>
          </w:tcPr>
          <w:p w14:paraId="48A96542" w14:textId="77777777" w:rsidR="00AB7400" w:rsidRPr="00A34889" w:rsidRDefault="00AB7400" w:rsidP="00AB7400">
            <w:pPr>
              <w:ind w:right="40"/>
              <w:jc w:val="center"/>
              <w:rPr>
                <w:sz w:val="18"/>
                <w:szCs w:val="18"/>
              </w:rPr>
            </w:pPr>
            <w:r w:rsidRPr="00A34889">
              <w:rPr>
                <w:color w:val="000000"/>
                <w:sz w:val="18"/>
                <w:szCs w:val="18"/>
              </w:rPr>
              <w:t>98.3%</w:t>
            </w:r>
          </w:p>
        </w:tc>
        <w:tc>
          <w:tcPr>
            <w:tcW w:w="709" w:type="dxa"/>
            <w:tcBorders>
              <w:top w:val="nil"/>
              <w:left w:val="nil"/>
              <w:bottom w:val="single" w:sz="4" w:space="0" w:color="auto"/>
              <w:right w:val="single" w:sz="4" w:space="0" w:color="auto"/>
            </w:tcBorders>
            <w:shd w:val="clear" w:color="auto" w:fill="auto"/>
            <w:vAlign w:val="center"/>
          </w:tcPr>
          <w:p w14:paraId="259E7809" w14:textId="77777777" w:rsidR="00AB7400" w:rsidRPr="00A34889" w:rsidRDefault="00AB7400" w:rsidP="00AB7400">
            <w:pPr>
              <w:ind w:right="40"/>
              <w:jc w:val="center"/>
              <w:rPr>
                <w:sz w:val="18"/>
                <w:szCs w:val="18"/>
              </w:rPr>
            </w:pPr>
            <w:r w:rsidRPr="00A34889">
              <w:rPr>
                <w:color w:val="000000"/>
                <w:sz w:val="18"/>
                <w:szCs w:val="18"/>
              </w:rPr>
              <w:t>99.1%</w:t>
            </w:r>
          </w:p>
        </w:tc>
        <w:tc>
          <w:tcPr>
            <w:tcW w:w="709" w:type="dxa"/>
            <w:tcBorders>
              <w:top w:val="nil"/>
              <w:left w:val="nil"/>
              <w:bottom w:val="single" w:sz="4" w:space="0" w:color="auto"/>
              <w:right w:val="single" w:sz="4" w:space="0" w:color="auto"/>
            </w:tcBorders>
            <w:shd w:val="clear" w:color="auto" w:fill="auto"/>
            <w:vAlign w:val="center"/>
          </w:tcPr>
          <w:p w14:paraId="4B6FA9B1" w14:textId="77777777" w:rsidR="00AB7400" w:rsidRPr="00A34889" w:rsidRDefault="00AB7400" w:rsidP="00AB7400">
            <w:pPr>
              <w:ind w:right="40"/>
              <w:jc w:val="center"/>
              <w:rPr>
                <w:sz w:val="18"/>
                <w:szCs w:val="18"/>
              </w:rPr>
            </w:pPr>
            <w:r w:rsidRPr="00A34889">
              <w:rPr>
                <w:color w:val="000000"/>
                <w:sz w:val="18"/>
                <w:szCs w:val="18"/>
              </w:rPr>
              <w:t>100.0%</w:t>
            </w:r>
          </w:p>
        </w:tc>
      </w:tr>
      <w:tr w:rsidR="00AB7400" w:rsidRPr="00A34889" w14:paraId="3AF5A86F" w14:textId="77777777" w:rsidTr="002F6798">
        <w:trPr>
          <w:trHeight w:val="62"/>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Pr>
          <w:p w14:paraId="10C636A0" w14:textId="77777777" w:rsidR="00AB7400" w:rsidRPr="00A34889" w:rsidRDefault="00AB7400" w:rsidP="00AB7400">
            <w:pPr>
              <w:ind w:right="42"/>
              <w:jc w:val="center"/>
              <w:rPr>
                <w:sz w:val="18"/>
                <w:szCs w:val="18"/>
              </w:rPr>
            </w:pPr>
            <w:r w:rsidRPr="00A34889">
              <w:rPr>
                <w:sz w:val="18"/>
                <w:szCs w:val="18"/>
              </w:rPr>
              <w:t>Lima*</w:t>
            </w:r>
          </w:p>
        </w:tc>
        <w:tc>
          <w:tcPr>
            <w:tcW w:w="708" w:type="dxa"/>
            <w:tcBorders>
              <w:top w:val="nil"/>
              <w:left w:val="single" w:sz="4" w:space="0" w:color="auto"/>
              <w:bottom w:val="single" w:sz="4" w:space="0" w:color="auto"/>
              <w:right w:val="single" w:sz="4" w:space="0" w:color="auto"/>
            </w:tcBorders>
            <w:shd w:val="clear" w:color="auto" w:fill="auto"/>
            <w:vAlign w:val="center"/>
          </w:tcPr>
          <w:p w14:paraId="1F2A58B7" w14:textId="77777777" w:rsidR="00AB7400" w:rsidRPr="00A34889" w:rsidRDefault="00AB7400" w:rsidP="00AB7400">
            <w:pPr>
              <w:ind w:right="40"/>
              <w:jc w:val="center"/>
              <w:rPr>
                <w:sz w:val="18"/>
                <w:szCs w:val="18"/>
              </w:rPr>
            </w:pPr>
            <w:r w:rsidRPr="00A34889">
              <w:rPr>
                <w:color w:val="000000"/>
                <w:sz w:val="18"/>
                <w:szCs w:val="18"/>
              </w:rPr>
              <w:t>94.3%</w:t>
            </w:r>
          </w:p>
        </w:tc>
        <w:tc>
          <w:tcPr>
            <w:tcW w:w="567" w:type="dxa"/>
            <w:tcBorders>
              <w:top w:val="nil"/>
              <w:left w:val="nil"/>
              <w:bottom w:val="single" w:sz="4" w:space="0" w:color="auto"/>
              <w:right w:val="single" w:sz="4" w:space="0" w:color="auto"/>
            </w:tcBorders>
            <w:shd w:val="clear" w:color="auto" w:fill="auto"/>
            <w:vAlign w:val="center"/>
          </w:tcPr>
          <w:p w14:paraId="369A2DFC" w14:textId="77777777" w:rsidR="00AB7400" w:rsidRPr="00A34889" w:rsidRDefault="00AB7400" w:rsidP="00AB7400">
            <w:pPr>
              <w:ind w:right="40"/>
              <w:jc w:val="center"/>
              <w:rPr>
                <w:sz w:val="18"/>
                <w:szCs w:val="18"/>
              </w:rPr>
            </w:pPr>
            <w:r w:rsidRPr="00A34889">
              <w:rPr>
                <w:color w:val="000000"/>
                <w:sz w:val="18"/>
                <w:szCs w:val="18"/>
              </w:rPr>
              <w:t>95.0%</w:t>
            </w:r>
          </w:p>
        </w:tc>
        <w:tc>
          <w:tcPr>
            <w:tcW w:w="709" w:type="dxa"/>
            <w:gridSpan w:val="2"/>
            <w:tcBorders>
              <w:top w:val="nil"/>
              <w:left w:val="nil"/>
              <w:bottom w:val="single" w:sz="4" w:space="0" w:color="auto"/>
              <w:right w:val="single" w:sz="4" w:space="0" w:color="auto"/>
            </w:tcBorders>
            <w:shd w:val="clear" w:color="auto" w:fill="auto"/>
            <w:vAlign w:val="center"/>
          </w:tcPr>
          <w:p w14:paraId="53E2FDA7" w14:textId="77777777" w:rsidR="00AB7400" w:rsidRPr="00A34889" w:rsidRDefault="00AB7400" w:rsidP="00AB7400">
            <w:pPr>
              <w:ind w:right="40"/>
              <w:jc w:val="center"/>
              <w:rPr>
                <w:sz w:val="18"/>
                <w:szCs w:val="18"/>
              </w:rPr>
            </w:pPr>
            <w:r w:rsidRPr="00A34889">
              <w:rPr>
                <w:color w:val="000000"/>
                <w:sz w:val="18"/>
                <w:szCs w:val="18"/>
              </w:rPr>
              <w:t>95.8%</w:t>
            </w:r>
          </w:p>
        </w:tc>
        <w:tc>
          <w:tcPr>
            <w:tcW w:w="724" w:type="dxa"/>
            <w:tcBorders>
              <w:top w:val="nil"/>
              <w:left w:val="nil"/>
              <w:bottom w:val="single" w:sz="4" w:space="0" w:color="auto"/>
              <w:right w:val="single" w:sz="4" w:space="0" w:color="auto"/>
            </w:tcBorders>
            <w:shd w:val="clear" w:color="auto" w:fill="auto"/>
            <w:vAlign w:val="center"/>
          </w:tcPr>
          <w:p w14:paraId="4629D918" w14:textId="77777777" w:rsidR="00AB7400" w:rsidRPr="00A34889" w:rsidRDefault="00AB7400" w:rsidP="00AB7400">
            <w:pPr>
              <w:ind w:right="40"/>
              <w:jc w:val="center"/>
              <w:rPr>
                <w:sz w:val="18"/>
                <w:szCs w:val="18"/>
              </w:rPr>
            </w:pPr>
            <w:r w:rsidRPr="00A34889">
              <w:rPr>
                <w:color w:val="000000"/>
                <w:sz w:val="18"/>
                <w:szCs w:val="18"/>
              </w:rPr>
              <w:t>96.5%</w:t>
            </w:r>
          </w:p>
        </w:tc>
        <w:tc>
          <w:tcPr>
            <w:tcW w:w="709" w:type="dxa"/>
            <w:tcBorders>
              <w:top w:val="nil"/>
              <w:left w:val="nil"/>
              <w:bottom w:val="single" w:sz="4" w:space="0" w:color="auto"/>
              <w:right w:val="single" w:sz="4" w:space="0" w:color="auto"/>
            </w:tcBorders>
            <w:shd w:val="clear" w:color="auto" w:fill="auto"/>
            <w:vAlign w:val="center"/>
          </w:tcPr>
          <w:p w14:paraId="4E7A3700" w14:textId="77777777" w:rsidR="00AB7400" w:rsidRPr="00A34889" w:rsidRDefault="00AB7400" w:rsidP="00AB7400">
            <w:pPr>
              <w:ind w:right="40"/>
              <w:jc w:val="center"/>
              <w:rPr>
                <w:sz w:val="18"/>
                <w:szCs w:val="18"/>
              </w:rPr>
            </w:pPr>
            <w:r w:rsidRPr="00A34889">
              <w:rPr>
                <w:color w:val="000000"/>
                <w:sz w:val="18"/>
                <w:szCs w:val="18"/>
              </w:rPr>
              <w:t>97.2%</w:t>
            </w:r>
          </w:p>
        </w:tc>
        <w:tc>
          <w:tcPr>
            <w:tcW w:w="708" w:type="dxa"/>
            <w:tcBorders>
              <w:top w:val="nil"/>
              <w:left w:val="nil"/>
              <w:bottom w:val="single" w:sz="4" w:space="0" w:color="auto"/>
              <w:right w:val="single" w:sz="4" w:space="0" w:color="auto"/>
            </w:tcBorders>
            <w:shd w:val="clear" w:color="auto" w:fill="auto"/>
            <w:vAlign w:val="center"/>
          </w:tcPr>
          <w:p w14:paraId="419CC734" w14:textId="77777777" w:rsidR="00AB7400" w:rsidRPr="00A34889" w:rsidRDefault="00AB7400" w:rsidP="00AB7400">
            <w:pPr>
              <w:ind w:right="40"/>
              <w:jc w:val="center"/>
              <w:rPr>
                <w:sz w:val="18"/>
                <w:szCs w:val="18"/>
              </w:rPr>
            </w:pPr>
            <w:r w:rsidRPr="00A34889">
              <w:rPr>
                <w:color w:val="000000"/>
                <w:sz w:val="18"/>
                <w:szCs w:val="18"/>
              </w:rPr>
              <w:t>98.0%</w:t>
            </w:r>
          </w:p>
        </w:tc>
        <w:tc>
          <w:tcPr>
            <w:tcW w:w="851" w:type="dxa"/>
            <w:tcBorders>
              <w:top w:val="nil"/>
              <w:left w:val="nil"/>
              <w:bottom w:val="single" w:sz="4" w:space="0" w:color="auto"/>
              <w:right w:val="single" w:sz="4" w:space="0" w:color="auto"/>
            </w:tcBorders>
            <w:shd w:val="clear" w:color="auto" w:fill="auto"/>
            <w:vAlign w:val="center"/>
          </w:tcPr>
          <w:p w14:paraId="3692E551" w14:textId="77777777" w:rsidR="00AB7400" w:rsidRPr="00A34889" w:rsidRDefault="00AB7400" w:rsidP="00AB7400">
            <w:pPr>
              <w:ind w:right="40"/>
              <w:jc w:val="center"/>
              <w:rPr>
                <w:sz w:val="18"/>
                <w:szCs w:val="18"/>
              </w:rPr>
            </w:pPr>
            <w:r w:rsidRPr="00A34889">
              <w:rPr>
                <w:color w:val="000000"/>
                <w:sz w:val="18"/>
                <w:szCs w:val="18"/>
              </w:rPr>
              <w:t>98.7%</w:t>
            </w:r>
          </w:p>
        </w:tc>
        <w:tc>
          <w:tcPr>
            <w:tcW w:w="709" w:type="dxa"/>
            <w:tcBorders>
              <w:top w:val="nil"/>
              <w:left w:val="nil"/>
              <w:bottom w:val="single" w:sz="4" w:space="0" w:color="auto"/>
              <w:right w:val="single" w:sz="4" w:space="0" w:color="auto"/>
            </w:tcBorders>
            <w:shd w:val="clear" w:color="auto" w:fill="auto"/>
            <w:vAlign w:val="center"/>
          </w:tcPr>
          <w:p w14:paraId="3C741C95" w14:textId="77777777" w:rsidR="00AB7400" w:rsidRPr="00A34889" w:rsidRDefault="00AB7400" w:rsidP="00AB7400">
            <w:pPr>
              <w:ind w:right="40"/>
              <w:jc w:val="center"/>
              <w:rPr>
                <w:sz w:val="18"/>
                <w:szCs w:val="18"/>
              </w:rPr>
            </w:pPr>
            <w:r w:rsidRPr="00A34889">
              <w:rPr>
                <w:color w:val="000000"/>
                <w:sz w:val="18"/>
                <w:szCs w:val="18"/>
              </w:rPr>
              <w:t>99.5%</w:t>
            </w:r>
          </w:p>
        </w:tc>
        <w:tc>
          <w:tcPr>
            <w:tcW w:w="850" w:type="dxa"/>
            <w:tcBorders>
              <w:top w:val="nil"/>
              <w:left w:val="nil"/>
              <w:bottom w:val="single" w:sz="4" w:space="0" w:color="auto"/>
              <w:right w:val="single" w:sz="4" w:space="0" w:color="auto"/>
            </w:tcBorders>
            <w:shd w:val="clear" w:color="auto" w:fill="auto"/>
            <w:vAlign w:val="center"/>
          </w:tcPr>
          <w:p w14:paraId="4D7956E5" w14:textId="77777777" w:rsidR="00AB7400" w:rsidRPr="00A34889" w:rsidRDefault="00AB7400" w:rsidP="00AB7400">
            <w:pPr>
              <w:ind w:right="40"/>
              <w:jc w:val="center"/>
              <w:rPr>
                <w:sz w:val="18"/>
                <w:szCs w:val="18"/>
              </w:rPr>
            </w:pPr>
            <w:r w:rsidRPr="00A34889">
              <w:rPr>
                <w:color w:val="000000"/>
                <w:sz w:val="18"/>
                <w:szCs w:val="18"/>
              </w:rPr>
              <w:t>100.0%</w:t>
            </w:r>
          </w:p>
        </w:tc>
        <w:tc>
          <w:tcPr>
            <w:tcW w:w="709" w:type="dxa"/>
            <w:tcBorders>
              <w:top w:val="nil"/>
              <w:left w:val="nil"/>
              <w:bottom w:val="single" w:sz="4" w:space="0" w:color="auto"/>
              <w:right w:val="single" w:sz="4" w:space="0" w:color="auto"/>
            </w:tcBorders>
            <w:shd w:val="clear" w:color="auto" w:fill="auto"/>
            <w:vAlign w:val="center"/>
          </w:tcPr>
          <w:p w14:paraId="43077611" w14:textId="77777777" w:rsidR="00AB7400" w:rsidRPr="00A34889" w:rsidRDefault="00AB7400" w:rsidP="00AB7400">
            <w:pPr>
              <w:ind w:right="40"/>
              <w:jc w:val="center"/>
              <w:rPr>
                <w:sz w:val="18"/>
                <w:szCs w:val="18"/>
              </w:rPr>
            </w:pPr>
            <w:r w:rsidRPr="00A34889">
              <w:rPr>
                <w:color w:val="000000"/>
                <w:sz w:val="18"/>
                <w:szCs w:val="18"/>
              </w:rPr>
              <w:t>100.0%</w:t>
            </w:r>
          </w:p>
        </w:tc>
        <w:tc>
          <w:tcPr>
            <w:tcW w:w="977" w:type="dxa"/>
            <w:tcBorders>
              <w:top w:val="nil"/>
              <w:left w:val="nil"/>
              <w:bottom w:val="single" w:sz="4" w:space="0" w:color="auto"/>
              <w:right w:val="single" w:sz="4" w:space="0" w:color="auto"/>
            </w:tcBorders>
            <w:shd w:val="clear" w:color="auto" w:fill="auto"/>
            <w:vAlign w:val="center"/>
          </w:tcPr>
          <w:p w14:paraId="10495314" w14:textId="77777777" w:rsidR="00AB7400" w:rsidRPr="00A34889" w:rsidRDefault="00AB7400" w:rsidP="00AB7400">
            <w:pPr>
              <w:ind w:right="40"/>
              <w:jc w:val="center"/>
              <w:rPr>
                <w:sz w:val="18"/>
                <w:szCs w:val="18"/>
              </w:rPr>
            </w:pPr>
            <w:r w:rsidRPr="00A34889">
              <w:rPr>
                <w:color w:val="000000"/>
                <w:sz w:val="18"/>
                <w:szCs w:val="18"/>
              </w:rPr>
              <w:t>100.0%</w:t>
            </w:r>
          </w:p>
        </w:tc>
        <w:tc>
          <w:tcPr>
            <w:tcW w:w="709" w:type="dxa"/>
            <w:tcBorders>
              <w:top w:val="nil"/>
              <w:left w:val="nil"/>
              <w:bottom w:val="single" w:sz="4" w:space="0" w:color="auto"/>
              <w:right w:val="single" w:sz="4" w:space="0" w:color="auto"/>
            </w:tcBorders>
            <w:shd w:val="clear" w:color="auto" w:fill="auto"/>
            <w:vAlign w:val="center"/>
          </w:tcPr>
          <w:p w14:paraId="6804E521" w14:textId="77777777" w:rsidR="00AB7400" w:rsidRPr="00A34889" w:rsidRDefault="00AB7400" w:rsidP="00AB7400">
            <w:pPr>
              <w:ind w:right="40"/>
              <w:jc w:val="center"/>
              <w:rPr>
                <w:sz w:val="18"/>
                <w:szCs w:val="18"/>
              </w:rPr>
            </w:pPr>
            <w:r w:rsidRPr="00A34889">
              <w:rPr>
                <w:color w:val="000000"/>
                <w:sz w:val="18"/>
                <w:szCs w:val="18"/>
              </w:rPr>
              <w:t>100.0%</w:t>
            </w:r>
          </w:p>
        </w:tc>
        <w:tc>
          <w:tcPr>
            <w:tcW w:w="709" w:type="dxa"/>
            <w:tcBorders>
              <w:top w:val="nil"/>
              <w:left w:val="nil"/>
              <w:bottom w:val="single" w:sz="4" w:space="0" w:color="auto"/>
              <w:right w:val="single" w:sz="4" w:space="0" w:color="auto"/>
            </w:tcBorders>
            <w:shd w:val="clear" w:color="auto" w:fill="auto"/>
            <w:vAlign w:val="center"/>
          </w:tcPr>
          <w:p w14:paraId="1ED70C0A" w14:textId="77777777" w:rsidR="00AB7400" w:rsidRPr="00A34889" w:rsidRDefault="00AB7400" w:rsidP="00AB7400">
            <w:pPr>
              <w:ind w:right="40"/>
              <w:jc w:val="center"/>
              <w:rPr>
                <w:sz w:val="18"/>
                <w:szCs w:val="18"/>
              </w:rPr>
            </w:pPr>
            <w:r w:rsidRPr="00A34889">
              <w:rPr>
                <w:color w:val="000000"/>
                <w:sz w:val="18"/>
                <w:szCs w:val="18"/>
              </w:rPr>
              <w:t>100.0%</w:t>
            </w:r>
          </w:p>
        </w:tc>
      </w:tr>
      <w:tr w:rsidR="00AB7400" w:rsidRPr="00A34889" w14:paraId="7B5C5BA2" w14:textId="77777777" w:rsidTr="002F6798">
        <w:trPr>
          <w:trHeight w:val="62"/>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Pr>
          <w:p w14:paraId="7D4B8B21" w14:textId="77777777" w:rsidR="00AB7400" w:rsidRPr="00A34889" w:rsidRDefault="00AB7400" w:rsidP="00AB7400">
            <w:pPr>
              <w:ind w:right="42"/>
              <w:jc w:val="center"/>
              <w:rPr>
                <w:sz w:val="18"/>
                <w:szCs w:val="18"/>
              </w:rPr>
            </w:pPr>
            <w:r w:rsidRPr="00A34889">
              <w:rPr>
                <w:sz w:val="18"/>
                <w:szCs w:val="18"/>
              </w:rPr>
              <w:t>Loreto</w:t>
            </w:r>
          </w:p>
        </w:tc>
        <w:tc>
          <w:tcPr>
            <w:tcW w:w="708" w:type="dxa"/>
            <w:tcBorders>
              <w:top w:val="nil"/>
              <w:left w:val="single" w:sz="4" w:space="0" w:color="auto"/>
              <w:bottom w:val="single" w:sz="4" w:space="0" w:color="auto"/>
              <w:right w:val="single" w:sz="4" w:space="0" w:color="auto"/>
            </w:tcBorders>
            <w:shd w:val="clear" w:color="auto" w:fill="auto"/>
            <w:vAlign w:val="center"/>
          </w:tcPr>
          <w:p w14:paraId="562564E7" w14:textId="77777777" w:rsidR="00AB7400" w:rsidRPr="00A34889" w:rsidRDefault="00AB7400" w:rsidP="00AB7400">
            <w:pPr>
              <w:ind w:right="40"/>
              <w:jc w:val="center"/>
              <w:rPr>
                <w:sz w:val="18"/>
                <w:szCs w:val="18"/>
              </w:rPr>
            </w:pPr>
            <w:r w:rsidRPr="00A34889">
              <w:rPr>
                <w:color w:val="000000"/>
                <w:sz w:val="18"/>
                <w:szCs w:val="18"/>
              </w:rPr>
              <w:t>72.0%</w:t>
            </w:r>
          </w:p>
        </w:tc>
        <w:tc>
          <w:tcPr>
            <w:tcW w:w="567" w:type="dxa"/>
            <w:tcBorders>
              <w:top w:val="nil"/>
              <w:left w:val="nil"/>
              <w:bottom w:val="single" w:sz="4" w:space="0" w:color="auto"/>
              <w:right w:val="single" w:sz="4" w:space="0" w:color="auto"/>
            </w:tcBorders>
            <w:shd w:val="clear" w:color="auto" w:fill="auto"/>
            <w:vAlign w:val="center"/>
          </w:tcPr>
          <w:p w14:paraId="739CCBC1" w14:textId="77777777" w:rsidR="00AB7400" w:rsidRPr="00A34889" w:rsidRDefault="00AB7400" w:rsidP="00AB7400">
            <w:pPr>
              <w:ind w:right="40"/>
              <w:jc w:val="center"/>
              <w:rPr>
                <w:sz w:val="18"/>
                <w:szCs w:val="18"/>
              </w:rPr>
            </w:pPr>
            <w:r w:rsidRPr="00A34889">
              <w:rPr>
                <w:color w:val="000000"/>
                <w:sz w:val="18"/>
                <w:szCs w:val="18"/>
              </w:rPr>
              <w:t>72.4%</w:t>
            </w:r>
          </w:p>
        </w:tc>
        <w:tc>
          <w:tcPr>
            <w:tcW w:w="709" w:type="dxa"/>
            <w:gridSpan w:val="2"/>
            <w:tcBorders>
              <w:top w:val="nil"/>
              <w:left w:val="nil"/>
              <w:bottom w:val="single" w:sz="4" w:space="0" w:color="auto"/>
              <w:right w:val="single" w:sz="4" w:space="0" w:color="auto"/>
            </w:tcBorders>
            <w:shd w:val="clear" w:color="auto" w:fill="auto"/>
            <w:vAlign w:val="center"/>
          </w:tcPr>
          <w:p w14:paraId="6141A326" w14:textId="77777777" w:rsidR="00AB7400" w:rsidRPr="00A34889" w:rsidRDefault="00AB7400" w:rsidP="00AB7400">
            <w:pPr>
              <w:ind w:right="40"/>
              <w:jc w:val="center"/>
              <w:rPr>
                <w:sz w:val="18"/>
                <w:szCs w:val="18"/>
              </w:rPr>
            </w:pPr>
            <w:r w:rsidRPr="00A34889">
              <w:rPr>
                <w:color w:val="000000"/>
                <w:sz w:val="18"/>
                <w:szCs w:val="18"/>
              </w:rPr>
              <w:t>72.8%</w:t>
            </w:r>
          </w:p>
        </w:tc>
        <w:tc>
          <w:tcPr>
            <w:tcW w:w="724" w:type="dxa"/>
            <w:tcBorders>
              <w:top w:val="nil"/>
              <w:left w:val="nil"/>
              <w:bottom w:val="single" w:sz="4" w:space="0" w:color="auto"/>
              <w:right w:val="single" w:sz="4" w:space="0" w:color="auto"/>
            </w:tcBorders>
            <w:shd w:val="clear" w:color="auto" w:fill="auto"/>
            <w:vAlign w:val="center"/>
          </w:tcPr>
          <w:p w14:paraId="2E1CC258" w14:textId="77777777" w:rsidR="00AB7400" w:rsidRPr="00A34889" w:rsidRDefault="00AB7400" w:rsidP="00AB7400">
            <w:pPr>
              <w:ind w:right="40"/>
              <w:jc w:val="center"/>
              <w:rPr>
                <w:sz w:val="18"/>
                <w:szCs w:val="18"/>
              </w:rPr>
            </w:pPr>
            <w:r w:rsidRPr="00A34889">
              <w:rPr>
                <w:color w:val="000000"/>
                <w:sz w:val="18"/>
                <w:szCs w:val="18"/>
              </w:rPr>
              <w:t>73.2%</w:t>
            </w:r>
          </w:p>
        </w:tc>
        <w:tc>
          <w:tcPr>
            <w:tcW w:w="709" w:type="dxa"/>
            <w:tcBorders>
              <w:top w:val="nil"/>
              <w:left w:val="nil"/>
              <w:bottom w:val="single" w:sz="4" w:space="0" w:color="auto"/>
              <w:right w:val="single" w:sz="4" w:space="0" w:color="auto"/>
            </w:tcBorders>
            <w:shd w:val="clear" w:color="auto" w:fill="auto"/>
            <w:vAlign w:val="center"/>
          </w:tcPr>
          <w:p w14:paraId="20588622" w14:textId="77777777" w:rsidR="00AB7400" w:rsidRPr="00A34889" w:rsidRDefault="00AB7400" w:rsidP="00AB7400">
            <w:pPr>
              <w:ind w:right="40"/>
              <w:jc w:val="center"/>
              <w:rPr>
                <w:sz w:val="18"/>
                <w:szCs w:val="18"/>
              </w:rPr>
            </w:pPr>
            <w:r w:rsidRPr="00A34889">
              <w:rPr>
                <w:color w:val="000000"/>
                <w:sz w:val="18"/>
                <w:szCs w:val="18"/>
              </w:rPr>
              <w:t>73.6%</w:t>
            </w:r>
          </w:p>
        </w:tc>
        <w:tc>
          <w:tcPr>
            <w:tcW w:w="708" w:type="dxa"/>
            <w:tcBorders>
              <w:top w:val="nil"/>
              <w:left w:val="nil"/>
              <w:bottom w:val="single" w:sz="4" w:space="0" w:color="auto"/>
              <w:right w:val="single" w:sz="4" w:space="0" w:color="auto"/>
            </w:tcBorders>
            <w:shd w:val="clear" w:color="auto" w:fill="auto"/>
            <w:vAlign w:val="center"/>
          </w:tcPr>
          <w:p w14:paraId="7F1E89DC" w14:textId="77777777" w:rsidR="00AB7400" w:rsidRPr="00A34889" w:rsidRDefault="00AB7400" w:rsidP="00AB7400">
            <w:pPr>
              <w:ind w:right="40"/>
              <w:jc w:val="center"/>
              <w:rPr>
                <w:sz w:val="18"/>
                <w:szCs w:val="18"/>
              </w:rPr>
            </w:pPr>
            <w:r w:rsidRPr="00A34889">
              <w:rPr>
                <w:color w:val="000000"/>
                <w:sz w:val="18"/>
                <w:szCs w:val="18"/>
              </w:rPr>
              <w:t>74.0%</w:t>
            </w:r>
          </w:p>
        </w:tc>
        <w:tc>
          <w:tcPr>
            <w:tcW w:w="851" w:type="dxa"/>
            <w:tcBorders>
              <w:top w:val="nil"/>
              <w:left w:val="nil"/>
              <w:bottom w:val="single" w:sz="4" w:space="0" w:color="auto"/>
              <w:right w:val="single" w:sz="4" w:space="0" w:color="auto"/>
            </w:tcBorders>
            <w:shd w:val="clear" w:color="auto" w:fill="auto"/>
            <w:vAlign w:val="center"/>
          </w:tcPr>
          <w:p w14:paraId="519BB003" w14:textId="77777777" w:rsidR="00AB7400" w:rsidRPr="00A34889" w:rsidRDefault="00AB7400" w:rsidP="00AB7400">
            <w:pPr>
              <w:ind w:right="40"/>
              <w:jc w:val="center"/>
              <w:rPr>
                <w:sz w:val="18"/>
                <w:szCs w:val="18"/>
              </w:rPr>
            </w:pPr>
            <w:r w:rsidRPr="00A34889">
              <w:rPr>
                <w:color w:val="000000"/>
                <w:sz w:val="18"/>
                <w:szCs w:val="18"/>
              </w:rPr>
              <w:t>74.4%</w:t>
            </w:r>
          </w:p>
        </w:tc>
        <w:tc>
          <w:tcPr>
            <w:tcW w:w="709" w:type="dxa"/>
            <w:tcBorders>
              <w:top w:val="nil"/>
              <w:left w:val="nil"/>
              <w:bottom w:val="single" w:sz="4" w:space="0" w:color="auto"/>
              <w:right w:val="single" w:sz="4" w:space="0" w:color="auto"/>
            </w:tcBorders>
            <w:shd w:val="clear" w:color="auto" w:fill="auto"/>
            <w:vAlign w:val="center"/>
          </w:tcPr>
          <w:p w14:paraId="5CBC3CED" w14:textId="77777777" w:rsidR="00AB7400" w:rsidRPr="00A34889" w:rsidRDefault="00AB7400" w:rsidP="00AB7400">
            <w:pPr>
              <w:ind w:right="40"/>
              <w:jc w:val="center"/>
              <w:rPr>
                <w:sz w:val="18"/>
                <w:szCs w:val="18"/>
              </w:rPr>
            </w:pPr>
            <w:r w:rsidRPr="00A34889">
              <w:rPr>
                <w:color w:val="000000"/>
                <w:sz w:val="18"/>
                <w:szCs w:val="18"/>
              </w:rPr>
              <w:t>74.7%</w:t>
            </w:r>
          </w:p>
        </w:tc>
        <w:tc>
          <w:tcPr>
            <w:tcW w:w="850" w:type="dxa"/>
            <w:tcBorders>
              <w:top w:val="nil"/>
              <w:left w:val="nil"/>
              <w:bottom w:val="single" w:sz="4" w:space="0" w:color="auto"/>
              <w:right w:val="single" w:sz="4" w:space="0" w:color="auto"/>
            </w:tcBorders>
            <w:shd w:val="clear" w:color="auto" w:fill="auto"/>
            <w:vAlign w:val="center"/>
          </w:tcPr>
          <w:p w14:paraId="3C7A4822" w14:textId="77777777" w:rsidR="00AB7400" w:rsidRPr="00A34889" w:rsidRDefault="00AB7400" w:rsidP="00AB7400">
            <w:pPr>
              <w:ind w:right="40"/>
              <w:jc w:val="center"/>
              <w:rPr>
                <w:sz w:val="18"/>
                <w:szCs w:val="18"/>
              </w:rPr>
            </w:pPr>
            <w:r w:rsidRPr="00A34889">
              <w:rPr>
                <w:color w:val="000000"/>
                <w:sz w:val="18"/>
                <w:szCs w:val="18"/>
              </w:rPr>
              <w:t>75.1%</w:t>
            </w:r>
          </w:p>
        </w:tc>
        <w:tc>
          <w:tcPr>
            <w:tcW w:w="709" w:type="dxa"/>
            <w:tcBorders>
              <w:top w:val="nil"/>
              <w:left w:val="nil"/>
              <w:bottom w:val="single" w:sz="4" w:space="0" w:color="auto"/>
              <w:right w:val="single" w:sz="4" w:space="0" w:color="auto"/>
            </w:tcBorders>
            <w:shd w:val="clear" w:color="auto" w:fill="auto"/>
            <w:vAlign w:val="center"/>
          </w:tcPr>
          <w:p w14:paraId="3A2E19BE" w14:textId="77777777" w:rsidR="00AB7400" w:rsidRPr="00A34889" w:rsidRDefault="00AB7400" w:rsidP="00AB7400">
            <w:pPr>
              <w:ind w:right="40"/>
              <w:jc w:val="center"/>
              <w:rPr>
                <w:sz w:val="18"/>
                <w:szCs w:val="18"/>
              </w:rPr>
            </w:pPr>
            <w:r w:rsidRPr="00A34889">
              <w:rPr>
                <w:color w:val="000000"/>
                <w:sz w:val="18"/>
                <w:szCs w:val="18"/>
              </w:rPr>
              <w:t>75.5%</w:t>
            </w:r>
          </w:p>
        </w:tc>
        <w:tc>
          <w:tcPr>
            <w:tcW w:w="977" w:type="dxa"/>
            <w:tcBorders>
              <w:top w:val="nil"/>
              <w:left w:val="nil"/>
              <w:bottom w:val="single" w:sz="4" w:space="0" w:color="auto"/>
              <w:right w:val="single" w:sz="4" w:space="0" w:color="auto"/>
            </w:tcBorders>
            <w:shd w:val="clear" w:color="auto" w:fill="auto"/>
            <w:vAlign w:val="center"/>
          </w:tcPr>
          <w:p w14:paraId="159E5C40" w14:textId="77777777" w:rsidR="00AB7400" w:rsidRPr="00A34889" w:rsidRDefault="00AB7400" w:rsidP="00AB7400">
            <w:pPr>
              <w:ind w:right="40"/>
              <w:jc w:val="center"/>
              <w:rPr>
                <w:sz w:val="18"/>
                <w:szCs w:val="18"/>
              </w:rPr>
            </w:pPr>
            <w:r w:rsidRPr="00A34889">
              <w:rPr>
                <w:color w:val="000000"/>
                <w:sz w:val="18"/>
                <w:szCs w:val="18"/>
              </w:rPr>
              <w:t>75.9%</w:t>
            </w:r>
          </w:p>
        </w:tc>
        <w:tc>
          <w:tcPr>
            <w:tcW w:w="709" w:type="dxa"/>
            <w:tcBorders>
              <w:top w:val="nil"/>
              <w:left w:val="nil"/>
              <w:bottom w:val="single" w:sz="4" w:space="0" w:color="auto"/>
              <w:right w:val="single" w:sz="4" w:space="0" w:color="auto"/>
            </w:tcBorders>
            <w:shd w:val="clear" w:color="auto" w:fill="auto"/>
            <w:vAlign w:val="center"/>
          </w:tcPr>
          <w:p w14:paraId="7745CF00" w14:textId="77777777" w:rsidR="00AB7400" w:rsidRPr="00A34889" w:rsidRDefault="00AB7400" w:rsidP="00AB7400">
            <w:pPr>
              <w:ind w:right="40"/>
              <w:jc w:val="center"/>
              <w:rPr>
                <w:sz w:val="18"/>
                <w:szCs w:val="18"/>
              </w:rPr>
            </w:pPr>
            <w:r w:rsidRPr="00A34889">
              <w:rPr>
                <w:color w:val="000000"/>
                <w:sz w:val="18"/>
                <w:szCs w:val="18"/>
              </w:rPr>
              <w:t>76.3%</w:t>
            </w:r>
          </w:p>
        </w:tc>
        <w:tc>
          <w:tcPr>
            <w:tcW w:w="709" w:type="dxa"/>
            <w:tcBorders>
              <w:top w:val="nil"/>
              <w:left w:val="nil"/>
              <w:bottom w:val="single" w:sz="4" w:space="0" w:color="auto"/>
              <w:right w:val="single" w:sz="4" w:space="0" w:color="auto"/>
            </w:tcBorders>
            <w:shd w:val="clear" w:color="auto" w:fill="auto"/>
            <w:vAlign w:val="center"/>
          </w:tcPr>
          <w:p w14:paraId="4C232557" w14:textId="77777777" w:rsidR="00AB7400" w:rsidRPr="00A34889" w:rsidRDefault="00AB7400" w:rsidP="00AB7400">
            <w:pPr>
              <w:ind w:right="40"/>
              <w:jc w:val="center"/>
              <w:rPr>
                <w:sz w:val="18"/>
                <w:szCs w:val="18"/>
              </w:rPr>
            </w:pPr>
            <w:r w:rsidRPr="00A34889">
              <w:rPr>
                <w:color w:val="000000"/>
                <w:sz w:val="18"/>
                <w:szCs w:val="18"/>
              </w:rPr>
              <w:t>76.7%</w:t>
            </w:r>
          </w:p>
        </w:tc>
      </w:tr>
      <w:tr w:rsidR="00AB7400" w:rsidRPr="00A34889" w14:paraId="75BDF804" w14:textId="77777777" w:rsidTr="002F6798">
        <w:trPr>
          <w:trHeight w:val="62"/>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Pr>
          <w:p w14:paraId="21345EAC" w14:textId="77777777" w:rsidR="00AB7400" w:rsidRPr="00A34889" w:rsidRDefault="00AB7400" w:rsidP="00AB7400">
            <w:pPr>
              <w:ind w:right="42"/>
              <w:jc w:val="center"/>
              <w:rPr>
                <w:sz w:val="18"/>
                <w:szCs w:val="18"/>
              </w:rPr>
            </w:pPr>
            <w:r w:rsidRPr="00A34889">
              <w:rPr>
                <w:sz w:val="18"/>
                <w:szCs w:val="18"/>
              </w:rPr>
              <w:t>Madre de Dios</w:t>
            </w:r>
          </w:p>
        </w:tc>
        <w:tc>
          <w:tcPr>
            <w:tcW w:w="708" w:type="dxa"/>
            <w:tcBorders>
              <w:top w:val="nil"/>
              <w:left w:val="single" w:sz="4" w:space="0" w:color="auto"/>
              <w:bottom w:val="single" w:sz="4" w:space="0" w:color="auto"/>
              <w:right w:val="single" w:sz="4" w:space="0" w:color="auto"/>
            </w:tcBorders>
            <w:shd w:val="clear" w:color="auto" w:fill="auto"/>
            <w:vAlign w:val="center"/>
          </w:tcPr>
          <w:p w14:paraId="7120BA08" w14:textId="77777777" w:rsidR="00AB7400" w:rsidRPr="00A34889" w:rsidRDefault="00AB7400" w:rsidP="00AB7400">
            <w:pPr>
              <w:ind w:right="40"/>
              <w:jc w:val="center"/>
              <w:rPr>
                <w:sz w:val="18"/>
                <w:szCs w:val="18"/>
              </w:rPr>
            </w:pPr>
            <w:r w:rsidRPr="00A34889">
              <w:rPr>
                <w:color w:val="000000"/>
                <w:sz w:val="18"/>
                <w:szCs w:val="18"/>
              </w:rPr>
              <w:t>77.2%</w:t>
            </w:r>
          </w:p>
        </w:tc>
        <w:tc>
          <w:tcPr>
            <w:tcW w:w="567" w:type="dxa"/>
            <w:tcBorders>
              <w:top w:val="nil"/>
              <w:left w:val="nil"/>
              <w:bottom w:val="single" w:sz="4" w:space="0" w:color="auto"/>
              <w:right w:val="single" w:sz="4" w:space="0" w:color="auto"/>
            </w:tcBorders>
            <w:shd w:val="clear" w:color="auto" w:fill="auto"/>
            <w:vAlign w:val="center"/>
          </w:tcPr>
          <w:p w14:paraId="0F8DC509" w14:textId="77777777" w:rsidR="00AB7400" w:rsidRPr="00A34889" w:rsidRDefault="00AB7400" w:rsidP="00AB7400">
            <w:pPr>
              <w:ind w:right="40"/>
              <w:jc w:val="center"/>
              <w:rPr>
                <w:sz w:val="18"/>
                <w:szCs w:val="18"/>
              </w:rPr>
            </w:pPr>
            <w:r w:rsidRPr="00A34889">
              <w:rPr>
                <w:color w:val="000000"/>
                <w:sz w:val="18"/>
                <w:szCs w:val="18"/>
              </w:rPr>
              <w:t>77.5%</w:t>
            </w:r>
          </w:p>
        </w:tc>
        <w:tc>
          <w:tcPr>
            <w:tcW w:w="709" w:type="dxa"/>
            <w:gridSpan w:val="2"/>
            <w:tcBorders>
              <w:top w:val="nil"/>
              <w:left w:val="nil"/>
              <w:bottom w:val="single" w:sz="4" w:space="0" w:color="auto"/>
              <w:right w:val="single" w:sz="4" w:space="0" w:color="auto"/>
            </w:tcBorders>
            <w:shd w:val="clear" w:color="auto" w:fill="auto"/>
            <w:vAlign w:val="center"/>
          </w:tcPr>
          <w:p w14:paraId="4CCCB51F" w14:textId="77777777" w:rsidR="00AB7400" w:rsidRPr="00A34889" w:rsidRDefault="00AB7400" w:rsidP="00AB7400">
            <w:pPr>
              <w:ind w:right="40"/>
              <w:jc w:val="center"/>
              <w:rPr>
                <w:sz w:val="18"/>
                <w:szCs w:val="18"/>
              </w:rPr>
            </w:pPr>
            <w:r w:rsidRPr="00A34889">
              <w:rPr>
                <w:color w:val="000000"/>
                <w:sz w:val="18"/>
                <w:szCs w:val="18"/>
              </w:rPr>
              <w:t>77.9%</w:t>
            </w:r>
          </w:p>
        </w:tc>
        <w:tc>
          <w:tcPr>
            <w:tcW w:w="724" w:type="dxa"/>
            <w:tcBorders>
              <w:top w:val="nil"/>
              <w:left w:val="nil"/>
              <w:bottom w:val="single" w:sz="4" w:space="0" w:color="auto"/>
              <w:right w:val="single" w:sz="4" w:space="0" w:color="auto"/>
            </w:tcBorders>
            <w:shd w:val="clear" w:color="auto" w:fill="auto"/>
            <w:vAlign w:val="center"/>
          </w:tcPr>
          <w:p w14:paraId="644D51B5" w14:textId="77777777" w:rsidR="00AB7400" w:rsidRPr="00A34889" w:rsidRDefault="00AB7400" w:rsidP="00AB7400">
            <w:pPr>
              <w:ind w:right="40"/>
              <w:jc w:val="center"/>
              <w:rPr>
                <w:sz w:val="18"/>
                <w:szCs w:val="18"/>
              </w:rPr>
            </w:pPr>
            <w:r w:rsidRPr="00A34889">
              <w:rPr>
                <w:color w:val="000000"/>
                <w:sz w:val="18"/>
                <w:szCs w:val="18"/>
              </w:rPr>
              <w:t>78.2%</w:t>
            </w:r>
          </w:p>
        </w:tc>
        <w:tc>
          <w:tcPr>
            <w:tcW w:w="709" w:type="dxa"/>
            <w:tcBorders>
              <w:top w:val="nil"/>
              <w:left w:val="nil"/>
              <w:bottom w:val="single" w:sz="4" w:space="0" w:color="auto"/>
              <w:right w:val="single" w:sz="4" w:space="0" w:color="auto"/>
            </w:tcBorders>
            <w:shd w:val="clear" w:color="auto" w:fill="auto"/>
            <w:vAlign w:val="center"/>
          </w:tcPr>
          <w:p w14:paraId="054478BB" w14:textId="77777777" w:rsidR="00AB7400" w:rsidRPr="00A34889" w:rsidRDefault="00AB7400" w:rsidP="00AB7400">
            <w:pPr>
              <w:ind w:right="40"/>
              <w:jc w:val="center"/>
              <w:rPr>
                <w:sz w:val="18"/>
                <w:szCs w:val="18"/>
              </w:rPr>
            </w:pPr>
            <w:r w:rsidRPr="00A34889">
              <w:rPr>
                <w:color w:val="000000"/>
                <w:sz w:val="18"/>
                <w:szCs w:val="18"/>
              </w:rPr>
              <w:t>78.5%</w:t>
            </w:r>
          </w:p>
        </w:tc>
        <w:tc>
          <w:tcPr>
            <w:tcW w:w="708" w:type="dxa"/>
            <w:tcBorders>
              <w:top w:val="nil"/>
              <w:left w:val="nil"/>
              <w:bottom w:val="single" w:sz="4" w:space="0" w:color="auto"/>
              <w:right w:val="single" w:sz="4" w:space="0" w:color="auto"/>
            </w:tcBorders>
            <w:shd w:val="clear" w:color="auto" w:fill="auto"/>
            <w:vAlign w:val="center"/>
          </w:tcPr>
          <w:p w14:paraId="2ED84798" w14:textId="77777777" w:rsidR="00AB7400" w:rsidRPr="00A34889" w:rsidRDefault="00AB7400" w:rsidP="00AB7400">
            <w:pPr>
              <w:ind w:right="40"/>
              <w:jc w:val="center"/>
              <w:rPr>
                <w:sz w:val="18"/>
                <w:szCs w:val="18"/>
              </w:rPr>
            </w:pPr>
            <w:r w:rsidRPr="00A34889">
              <w:rPr>
                <w:color w:val="000000"/>
                <w:sz w:val="18"/>
                <w:szCs w:val="18"/>
              </w:rPr>
              <w:t>78.9%</w:t>
            </w:r>
          </w:p>
        </w:tc>
        <w:tc>
          <w:tcPr>
            <w:tcW w:w="851" w:type="dxa"/>
            <w:tcBorders>
              <w:top w:val="nil"/>
              <w:left w:val="nil"/>
              <w:bottom w:val="single" w:sz="4" w:space="0" w:color="auto"/>
              <w:right w:val="single" w:sz="4" w:space="0" w:color="auto"/>
            </w:tcBorders>
            <w:shd w:val="clear" w:color="auto" w:fill="auto"/>
            <w:vAlign w:val="center"/>
          </w:tcPr>
          <w:p w14:paraId="3A3F6BC2" w14:textId="77777777" w:rsidR="00AB7400" w:rsidRPr="00A34889" w:rsidRDefault="00AB7400" w:rsidP="00AB7400">
            <w:pPr>
              <w:ind w:right="40"/>
              <w:jc w:val="center"/>
              <w:rPr>
                <w:sz w:val="18"/>
                <w:szCs w:val="18"/>
              </w:rPr>
            </w:pPr>
            <w:r w:rsidRPr="00A34889">
              <w:rPr>
                <w:color w:val="000000"/>
                <w:sz w:val="18"/>
                <w:szCs w:val="18"/>
              </w:rPr>
              <w:t>79.2%</w:t>
            </w:r>
          </w:p>
        </w:tc>
        <w:tc>
          <w:tcPr>
            <w:tcW w:w="709" w:type="dxa"/>
            <w:tcBorders>
              <w:top w:val="nil"/>
              <w:left w:val="nil"/>
              <w:bottom w:val="single" w:sz="4" w:space="0" w:color="auto"/>
              <w:right w:val="single" w:sz="4" w:space="0" w:color="auto"/>
            </w:tcBorders>
            <w:shd w:val="clear" w:color="auto" w:fill="auto"/>
            <w:vAlign w:val="center"/>
          </w:tcPr>
          <w:p w14:paraId="2E15CDA4" w14:textId="77777777" w:rsidR="00AB7400" w:rsidRPr="00A34889" w:rsidRDefault="00AB7400" w:rsidP="00AB7400">
            <w:pPr>
              <w:ind w:right="40"/>
              <w:jc w:val="center"/>
              <w:rPr>
                <w:sz w:val="18"/>
                <w:szCs w:val="18"/>
              </w:rPr>
            </w:pPr>
            <w:r w:rsidRPr="00A34889">
              <w:rPr>
                <w:color w:val="000000"/>
                <w:sz w:val="18"/>
                <w:szCs w:val="18"/>
              </w:rPr>
              <w:t>79.5%</w:t>
            </w:r>
          </w:p>
        </w:tc>
        <w:tc>
          <w:tcPr>
            <w:tcW w:w="850" w:type="dxa"/>
            <w:tcBorders>
              <w:top w:val="nil"/>
              <w:left w:val="nil"/>
              <w:bottom w:val="single" w:sz="4" w:space="0" w:color="auto"/>
              <w:right w:val="single" w:sz="4" w:space="0" w:color="auto"/>
            </w:tcBorders>
            <w:shd w:val="clear" w:color="auto" w:fill="auto"/>
            <w:vAlign w:val="center"/>
          </w:tcPr>
          <w:p w14:paraId="157ED017" w14:textId="77777777" w:rsidR="00AB7400" w:rsidRPr="00A34889" w:rsidRDefault="00AB7400" w:rsidP="00AB7400">
            <w:pPr>
              <w:ind w:right="40"/>
              <w:jc w:val="center"/>
              <w:rPr>
                <w:sz w:val="18"/>
                <w:szCs w:val="18"/>
              </w:rPr>
            </w:pPr>
            <w:r w:rsidRPr="00A34889">
              <w:rPr>
                <w:color w:val="000000"/>
                <w:sz w:val="18"/>
                <w:szCs w:val="18"/>
              </w:rPr>
              <w:t>79.8%</w:t>
            </w:r>
          </w:p>
        </w:tc>
        <w:tc>
          <w:tcPr>
            <w:tcW w:w="709" w:type="dxa"/>
            <w:tcBorders>
              <w:top w:val="nil"/>
              <w:left w:val="nil"/>
              <w:bottom w:val="single" w:sz="4" w:space="0" w:color="auto"/>
              <w:right w:val="single" w:sz="4" w:space="0" w:color="auto"/>
            </w:tcBorders>
            <w:shd w:val="clear" w:color="auto" w:fill="auto"/>
            <w:vAlign w:val="center"/>
          </w:tcPr>
          <w:p w14:paraId="3D01CF15" w14:textId="77777777" w:rsidR="00AB7400" w:rsidRPr="00A34889" w:rsidRDefault="00AB7400" w:rsidP="00AB7400">
            <w:pPr>
              <w:ind w:right="40"/>
              <w:jc w:val="center"/>
              <w:rPr>
                <w:sz w:val="18"/>
                <w:szCs w:val="18"/>
              </w:rPr>
            </w:pPr>
            <w:r w:rsidRPr="00A34889">
              <w:rPr>
                <w:color w:val="000000"/>
                <w:sz w:val="18"/>
                <w:szCs w:val="18"/>
              </w:rPr>
              <w:t>80.2%</w:t>
            </w:r>
          </w:p>
        </w:tc>
        <w:tc>
          <w:tcPr>
            <w:tcW w:w="977" w:type="dxa"/>
            <w:tcBorders>
              <w:top w:val="nil"/>
              <w:left w:val="nil"/>
              <w:bottom w:val="single" w:sz="4" w:space="0" w:color="auto"/>
              <w:right w:val="single" w:sz="4" w:space="0" w:color="auto"/>
            </w:tcBorders>
            <w:shd w:val="clear" w:color="auto" w:fill="auto"/>
            <w:vAlign w:val="center"/>
          </w:tcPr>
          <w:p w14:paraId="09723279" w14:textId="77777777" w:rsidR="00AB7400" w:rsidRPr="00A34889" w:rsidRDefault="00AB7400" w:rsidP="00AB7400">
            <w:pPr>
              <w:ind w:right="40"/>
              <w:jc w:val="center"/>
              <w:rPr>
                <w:sz w:val="18"/>
                <w:szCs w:val="18"/>
              </w:rPr>
            </w:pPr>
            <w:r w:rsidRPr="00A34889">
              <w:rPr>
                <w:color w:val="000000"/>
                <w:sz w:val="18"/>
                <w:szCs w:val="18"/>
              </w:rPr>
              <w:t>80.5%</w:t>
            </w:r>
          </w:p>
        </w:tc>
        <w:tc>
          <w:tcPr>
            <w:tcW w:w="709" w:type="dxa"/>
            <w:tcBorders>
              <w:top w:val="nil"/>
              <w:left w:val="nil"/>
              <w:bottom w:val="single" w:sz="4" w:space="0" w:color="auto"/>
              <w:right w:val="single" w:sz="4" w:space="0" w:color="auto"/>
            </w:tcBorders>
            <w:shd w:val="clear" w:color="auto" w:fill="auto"/>
            <w:vAlign w:val="center"/>
          </w:tcPr>
          <w:p w14:paraId="7D06F743" w14:textId="77777777" w:rsidR="00AB7400" w:rsidRPr="00A34889" w:rsidRDefault="00AB7400" w:rsidP="00AB7400">
            <w:pPr>
              <w:ind w:right="40"/>
              <w:jc w:val="center"/>
              <w:rPr>
                <w:sz w:val="18"/>
                <w:szCs w:val="18"/>
              </w:rPr>
            </w:pPr>
            <w:r w:rsidRPr="00A34889">
              <w:rPr>
                <w:color w:val="000000"/>
                <w:sz w:val="18"/>
                <w:szCs w:val="18"/>
              </w:rPr>
              <w:t>80.8%</w:t>
            </w:r>
          </w:p>
        </w:tc>
        <w:tc>
          <w:tcPr>
            <w:tcW w:w="709" w:type="dxa"/>
            <w:tcBorders>
              <w:top w:val="nil"/>
              <w:left w:val="nil"/>
              <w:bottom w:val="single" w:sz="4" w:space="0" w:color="auto"/>
              <w:right w:val="single" w:sz="4" w:space="0" w:color="auto"/>
            </w:tcBorders>
            <w:shd w:val="clear" w:color="auto" w:fill="auto"/>
            <w:vAlign w:val="center"/>
          </w:tcPr>
          <w:p w14:paraId="0F48C519" w14:textId="77777777" w:rsidR="00AB7400" w:rsidRPr="00A34889" w:rsidRDefault="00AB7400" w:rsidP="00AB7400">
            <w:pPr>
              <w:ind w:right="40"/>
              <w:jc w:val="center"/>
              <w:rPr>
                <w:sz w:val="18"/>
                <w:szCs w:val="18"/>
              </w:rPr>
            </w:pPr>
            <w:r w:rsidRPr="00A34889">
              <w:rPr>
                <w:color w:val="000000"/>
                <w:sz w:val="18"/>
                <w:szCs w:val="18"/>
              </w:rPr>
              <w:t>81.2%</w:t>
            </w:r>
          </w:p>
        </w:tc>
      </w:tr>
      <w:tr w:rsidR="00AB7400" w:rsidRPr="00A34889" w14:paraId="7AE49377" w14:textId="77777777" w:rsidTr="002F6798">
        <w:trPr>
          <w:trHeight w:val="62"/>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Pr>
          <w:p w14:paraId="13E0AA8A" w14:textId="77777777" w:rsidR="00AB7400" w:rsidRPr="00A34889" w:rsidRDefault="00AB7400" w:rsidP="00AB7400">
            <w:pPr>
              <w:ind w:right="42"/>
              <w:jc w:val="center"/>
              <w:rPr>
                <w:sz w:val="18"/>
                <w:szCs w:val="18"/>
              </w:rPr>
            </w:pPr>
            <w:r w:rsidRPr="00A34889">
              <w:rPr>
                <w:sz w:val="18"/>
                <w:szCs w:val="18"/>
              </w:rPr>
              <w:t>Moquegua</w:t>
            </w:r>
          </w:p>
        </w:tc>
        <w:tc>
          <w:tcPr>
            <w:tcW w:w="708" w:type="dxa"/>
            <w:tcBorders>
              <w:top w:val="nil"/>
              <w:left w:val="single" w:sz="4" w:space="0" w:color="auto"/>
              <w:bottom w:val="single" w:sz="4" w:space="0" w:color="auto"/>
              <w:right w:val="single" w:sz="4" w:space="0" w:color="auto"/>
            </w:tcBorders>
            <w:shd w:val="clear" w:color="auto" w:fill="auto"/>
            <w:vAlign w:val="center"/>
          </w:tcPr>
          <w:p w14:paraId="2CFB37FE" w14:textId="77777777" w:rsidR="00AB7400" w:rsidRPr="00A34889" w:rsidRDefault="00AB7400" w:rsidP="00AB7400">
            <w:pPr>
              <w:ind w:right="40"/>
              <w:jc w:val="center"/>
              <w:rPr>
                <w:sz w:val="18"/>
                <w:szCs w:val="18"/>
              </w:rPr>
            </w:pPr>
            <w:r w:rsidRPr="00A34889">
              <w:rPr>
                <w:color w:val="000000"/>
                <w:sz w:val="18"/>
                <w:szCs w:val="18"/>
              </w:rPr>
              <w:t>84.4%</w:t>
            </w:r>
          </w:p>
        </w:tc>
        <w:tc>
          <w:tcPr>
            <w:tcW w:w="567" w:type="dxa"/>
            <w:tcBorders>
              <w:top w:val="nil"/>
              <w:left w:val="nil"/>
              <w:bottom w:val="single" w:sz="4" w:space="0" w:color="auto"/>
              <w:right w:val="single" w:sz="4" w:space="0" w:color="auto"/>
            </w:tcBorders>
            <w:shd w:val="clear" w:color="auto" w:fill="auto"/>
            <w:vAlign w:val="center"/>
          </w:tcPr>
          <w:p w14:paraId="3C9FC62B" w14:textId="77777777" w:rsidR="00AB7400" w:rsidRPr="00A34889" w:rsidRDefault="00AB7400" w:rsidP="00AB7400">
            <w:pPr>
              <w:ind w:right="40"/>
              <w:jc w:val="center"/>
              <w:rPr>
                <w:sz w:val="18"/>
                <w:szCs w:val="18"/>
              </w:rPr>
            </w:pPr>
            <w:r w:rsidRPr="00A34889">
              <w:rPr>
                <w:color w:val="000000"/>
                <w:sz w:val="18"/>
                <w:szCs w:val="18"/>
              </w:rPr>
              <w:t>84.8%</w:t>
            </w:r>
          </w:p>
        </w:tc>
        <w:tc>
          <w:tcPr>
            <w:tcW w:w="709" w:type="dxa"/>
            <w:gridSpan w:val="2"/>
            <w:tcBorders>
              <w:top w:val="nil"/>
              <w:left w:val="nil"/>
              <w:bottom w:val="single" w:sz="4" w:space="0" w:color="auto"/>
              <w:right w:val="single" w:sz="4" w:space="0" w:color="auto"/>
            </w:tcBorders>
            <w:shd w:val="clear" w:color="auto" w:fill="auto"/>
            <w:vAlign w:val="center"/>
          </w:tcPr>
          <w:p w14:paraId="5882309E" w14:textId="77777777" w:rsidR="00AB7400" w:rsidRPr="00A34889" w:rsidRDefault="00AB7400" w:rsidP="00AB7400">
            <w:pPr>
              <w:ind w:right="40"/>
              <w:jc w:val="center"/>
              <w:rPr>
                <w:sz w:val="18"/>
                <w:szCs w:val="18"/>
              </w:rPr>
            </w:pPr>
            <w:r w:rsidRPr="00A34889">
              <w:rPr>
                <w:color w:val="000000"/>
                <w:sz w:val="18"/>
                <w:szCs w:val="18"/>
              </w:rPr>
              <w:t>85.1%</w:t>
            </w:r>
          </w:p>
        </w:tc>
        <w:tc>
          <w:tcPr>
            <w:tcW w:w="724" w:type="dxa"/>
            <w:tcBorders>
              <w:top w:val="nil"/>
              <w:left w:val="nil"/>
              <w:bottom w:val="single" w:sz="4" w:space="0" w:color="auto"/>
              <w:right w:val="single" w:sz="4" w:space="0" w:color="auto"/>
            </w:tcBorders>
            <w:shd w:val="clear" w:color="auto" w:fill="auto"/>
            <w:vAlign w:val="center"/>
          </w:tcPr>
          <w:p w14:paraId="159004CD" w14:textId="77777777" w:rsidR="00AB7400" w:rsidRPr="00A34889" w:rsidRDefault="00AB7400" w:rsidP="00AB7400">
            <w:pPr>
              <w:ind w:right="40"/>
              <w:jc w:val="center"/>
              <w:rPr>
                <w:sz w:val="18"/>
                <w:szCs w:val="18"/>
              </w:rPr>
            </w:pPr>
            <w:r w:rsidRPr="00A34889">
              <w:rPr>
                <w:color w:val="000000"/>
                <w:sz w:val="18"/>
                <w:szCs w:val="18"/>
              </w:rPr>
              <w:t>85.5%</w:t>
            </w:r>
          </w:p>
        </w:tc>
        <w:tc>
          <w:tcPr>
            <w:tcW w:w="709" w:type="dxa"/>
            <w:tcBorders>
              <w:top w:val="nil"/>
              <w:left w:val="nil"/>
              <w:bottom w:val="single" w:sz="4" w:space="0" w:color="auto"/>
              <w:right w:val="single" w:sz="4" w:space="0" w:color="auto"/>
            </w:tcBorders>
            <w:shd w:val="clear" w:color="auto" w:fill="auto"/>
            <w:vAlign w:val="center"/>
          </w:tcPr>
          <w:p w14:paraId="5114F96C" w14:textId="77777777" w:rsidR="00AB7400" w:rsidRPr="00A34889" w:rsidRDefault="00AB7400" w:rsidP="00AB7400">
            <w:pPr>
              <w:ind w:right="40"/>
              <w:jc w:val="center"/>
              <w:rPr>
                <w:sz w:val="18"/>
                <w:szCs w:val="18"/>
              </w:rPr>
            </w:pPr>
            <w:r w:rsidRPr="00A34889">
              <w:rPr>
                <w:color w:val="000000"/>
                <w:sz w:val="18"/>
                <w:szCs w:val="18"/>
              </w:rPr>
              <w:t>85.9%</w:t>
            </w:r>
          </w:p>
        </w:tc>
        <w:tc>
          <w:tcPr>
            <w:tcW w:w="708" w:type="dxa"/>
            <w:tcBorders>
              <w:top w:val="nil"/>
              <w:left w:val="nil"/>
              <w:bottom w:val="single" w:sz="4" w:space="0" w:color="auto"/>
              <w:right w:val="single" w:sz="4" w:space="0" w:color="auto"/>
            </w:tcBorders>
            <w:shd w:val="clear" w:color="auto" w:fill="auto"/>
            <w:vAlign w:val="center"/>
          </w:tcPr>
          <w:p w14:paraId="2CB192FB" w14:textId="77777777" w:rsidR="00AB7400" w:rsidRPr="00A34889" w:rsidRDefault="00AB7400" w:rsidP="00AB7400">
            <w:pPr>
              <w:ind w:right="40"/>
              <w:jc w:val="center"/>
              <w:rPr>
                <w:sz w:val="18"/>
                <w:szCs w:val="18"/>
              </w:rPr>
            </w:pPr>
            <w:r w:rsidRPr="00A34889">
              <w:rPr>
                <w:color w:val="000000"/>
                <w:sz w:val="18"/>
                <w:szCs w:val="18"/>
              </w:rPr>
              <w:t>86.3%</w:t>
            </w:r>
          </w:p>
        </w:tc>
        <w:tc>
          <w:tcPr>
            <w:tcW w:w="851" w:type="dxa"/>
            <w:tcBorders>
              <w:top w:val="nil"/>
              <w:left w:val="nil"/>
              <w:bottom w:val="single" w:sz="4" w:space="0" w:color="auto"/>
              <w:right w:val="single" w:sz="4" w:space="0" w:color="auto"/>
            </w:tcBorders>
            <w:shd w:val="clear" w:color="auto" w:fill="auto"/>
            <w:vAlign w:val="center"/>
          </w:tcPr>
          <w:p w14:paraId="33606C7E" w14:textId="77777777" w:rsidR="00AB7400" w:rsidRPr="00A34889" w:rsidRDefault="00AB7400" w:rsidP="00AB7400">
            <w:pPr>
              <w:ind w:right="40"/>
              <w:jc w:val="center"/>
              <w:rPr>
                <w:sz w:val="18"/>
                <w:szCs w:val="18"/>
              </w:rPr>
            </w:pPr>
            <w:r w:rsidRPr="00A34889">
              <w:rPr>
                <w:color w:val="000000"/>
                <w:sz w:val="18"/>
                <w:szCs w:val="18"/>
              </w:rPr>
              <w:t>86.6%</w:t>
            </w:r>
          </w:p>
        </w:tc>
        <w:tc>
          <w:tcPr>
            <w:tcW w:w="709" w:type="dxa"/>
            <w:tcBorders>
              <w:top w:val="nil"/>
              <w:left w:val="nil"/>
              <w:bottom w:val="single" w:sz="4" w:space="0" w:color="auto"/>
              <w:right w:val="single" w:sz="4" w:space="0" w:color="auto"/>
            </w:tcBorders>
            <w:shd w:val="clear" w:color="auto" w:fill="auto"/>
            <w:vAlign w:val="center"/>
          </w:tcPr>
          <w:p w14:paraId="152EF84A" w14:textId="77777777" w:rsidR="00AB7400" w:rsidRPr="00A34889" w:rsidRDefault="00AB7400" w:rsidP="00AB7400">
            <w:pPr>
              <w:ind w:right="40"/>
              <w:jc w:val="center"/>
              <w:rPr>
                <w:sz w:val="18"/>
                <w:szCs w:val="18"/>
              </w:rPr>
            </w:pPr>
            <w:r w:rsidRPr="00A34889">
              <w:rPr>
                <w:color w:val="000000"/>
                <w:sz w:val="18"/>
                <w:szCs w:val="18"/>
              </w:rPr>
              <w:t>87.0%</w:t>
            </w:r>
          </w:p>
        </w:tc>
        <w:tc>
          <w:tcPr>
            <w:tcW w:w="850" w:type="dxa"/>
            <w:tcBorders>
              <w:top w:val="nil"/>
              <w:left w:val="nil"/>
              <w:bottom w:val="single" w:sz="4" w:space="0" w:color="auto"/>
              <w:right w:val="single" w:sz="4" w:space="0" w:color="auto"/>
            </w:tcBorders>
            <w:shd w:val="clear" w:color="auto" w:fill="auto"/>
            <w:vAlign w:val="center"/>
          </w:tcPr>
          <w:p w14:paraId="45F7F28B" w14:textId="77777777" w:rsidR="00AB7400" w:rsidRPr="00A34889" w:rsidRDefault="00AB7400" w:rsidP="00AB7400">
            <w:pPr>
              <w:ind w:right="40"/>
              <w:jc w:val="center"/>
              <w:rPr>
                <w:sz w:val="18"/>
                <w:szCs w:val="18"/>
              </w:rPr>
            </w:pPr>
            <w:r w:rsidRPr="00A34889">
              <w:rPr>
                <w:color w:val="000000"/>
                <w:sz w:val="18"/>
                <w:szCs w:val="18"/>
              </w:rPr>
              <w:t>87.4%</w:t>
            </w:r>
          </w:p>
        </w:tc>
        <w:tc>
          <w:tcPr>
            <w:tcW w:w="709" w:type="dxa"/>
            <w:tcBorders>
              <w:top w:val="nil"/>
              <w:left w:val="nil"/>
              <w:bottom w:val="single" w:sz="4" w:space="0" w:color="auto"/>
              <w:right w:val="single" w:sz="4" w:space="0" w:color="auto"/>
            </w:tcBorders>
            <w:shd w:val="clear" w:color="auto" w:fill="auto"/>
            <w:vAlign w:val="center"/>
          </w:tcPr>
          <w:p w14:paraId="54209929" w14:textId="77777777" w:rsidR="00AB7400" w:rsidRPr="00A34889" w:rsidRDefault="00AB7400" w:rsidP="00AB7400">
            <w:pPr>
              <w:ind w:right="40"/>
              <w:jc w:val="center"/>
              <w:rPr>
                <w:sz w:val="18"/>
                <w:szCs w:val="18"/>
              </w:rPr>
            </w:pPr>
            <w:r w:rsidRPr="00A34889">
              <w:rPr>
                <w:color w:val="000000"/>
                <w:sz w:val="18"/>
                <w:szCs w:val="18"/>
              </w:rPr>
              <w:t>87.7%</w:t>
            </w:r>
          </w:p>
        </w:tc>
        <w:tc>
          <w:tcPr>
            <w:tcW w:w="977" w:type="dxa"/>
            <w:tcBorders>
              <w:top w:val="nil"/>
              <w:left w:val="nil"/>
              <w:bottom w:val="single" w:sz="4" w:space="0" w:color="auto"/>
              <w:right w:val="single" w:sz="4" w:space="0" w:color="auto"/>
            </w:tcBorders>
            <w:shd w:val="clear" w:color="auto" w:fill="auto"/>
            <w:vAlign w:val="center"/>
          </w:tcPr>
          <w:p w14:paraId="01A08B7F" w14:textId="77777777" w:rsidR="00AB7400" w:rsidRPr="00A34889" w:rsidRDefault="00AB7400" w:rsidP="00AB7400">
            <w:pPr>
              <w:ind w:right="40"/>
              <w:jc w:val="center"/>
              <w:rPr>
                <w:sz w:val="18"/>
                <w:szCs w:val="18"/>
              </w:rPr>
            </w:pPr>
            <w:r w:rsidRPr="00A34889">
              <w:rPr>
                <w:color w:val="000000"/>
                <w:sz w:val="18"/>
                <w:szCs w:val="18"/>
              </w:rPr>
              <w:t>88.1%</w:t>
            </w:r>
          </w:p>
        </w:tc>
        <w:tc>
          <w:tcPr>
            <w:tcW w:w="709" w:type="dxa"/>
            <w:tcBorders>
              <w:top w:val="nil"/>
              <w:left w:val="nil"/>
              <w:bottom w:val="single" w:sz="4" w:space="0" w:color="auto"/>
              <w:right w:val="single" w:sz="4" w:space="0" w:color="auto"/>
            </w:tcBorders>
            <w:shd w:val="clear" w:color="auto" w:fill="auto"/>
            <w:vAlign w:val="center"/>
          </w:tcPr>
          <w:p w14:paraId="07143333" w14:textId="77777777" w:rsidR="00AB7400" w:rsidRPr="00A34889" w:rsidRDefault="00AB7400" w:rsidP="00AB7400">
            <w:pPr>
              <w:ind w:right="40"/>
              <w:jc w:val="center"/>
              <w:rPr>
                <w:sz w:val="18"/>
                <w:szCs w:val="18"/>
              </w:rPr>
            </w:pPr>
            <w:r w:rsidRPr="00A34889">
              <w:rPr>
                <w:color w:val="000000"/>
                <w:sz w:val="18"/>
                <w:szCs w:val="18"/>
              </w:rPr>
              <w:t>88.5%</w:t>
            </w:r>
          </w:p>
        </w:tc>
        <w:tc>
          <w:tcPr>
            <w:tcW w:w="709" w:type="dxa"/>
            <w:tcBorders>
              <w:top w:val="nil"/>
              <w:left w:val="nil"/>
              <w:bottom w:val="single" w:sz="4" w:space="0" w:color="auto"/>
              <w:right w:val="single" w:sz="4" w:space="0" w:color="auto"/>
            </w:tcBorders>
            <w:shd w:val="clear" w:color="auto" w:fill="auto"/>
            <w:vAlign w:val="center"/>
          </w:tcPr>
          <w:p w14:paraId="2CFCD783" w14:textId="77777777" w:rsidR="00AB7400" w:rsidRPr="00A34889" w:rsidRDefault="00AB7400" w:rsidP="00AB7400">
            <w:pPr>
              <w:ind w:right="40"/>
              <w:jc w:val="center"/>
              <w:rPr>
                <w:sz w:val="18"/>
                <w:szCs w:val="18"/>
              </w:rPr>
            </w:pPr>
            <w:r w:rsidRPr="00A34889">
              <w:rPr>
                <w:color w:val="000000"/>
                <w:sz w:val="18"/>
                <w:szCs w:val="18"/>
              </w:rPr>
              <w:t>88.8%</w:t>
            </w:r>
          </w:p>
        </w:tc>
      </w:tr>
      <w:tr w:rsidR="00AB7400" w:rsidRPr="00A34889" w14:paraId="174478A8" w14:textId="77777777" w:rsidTr="002F6798">
        <w:trPr>
          <w:trHeight w:val="62"/>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Pr>
          <w:p w14:paraId="2DFA40BE" w14:textId="77777777" w:rsidR="00AB7400" w:rsidRPr="00A34889" w:rsidRDefault="00AB7400" w:rsidP="00AB7400">
            <w:pPr>
              <w:ind w:right="42"/>
              <w:jc w:val="center"/>
              <w:rPr>
                <w:sz w:val="18"/>
                <w:szCs w:val="18"/>
              </w:rPr>
            </w:pPr>
            <w:r w:rsidRPr="00A34889">
              <w:rPr>
                <w:sz w:val="18"/>
                <w:szCs w:val="18"/>
              </w:rPr>
              <w:t>Pasco</w:t>
            </w:r>
          </w:p>
        </w:tc>
        <w:tc>
          <w:tcPr>
            <w:tcW w:w="708" w:type="dxa"/>
            <w:tcBorders>
              <w:top w:val="nil"/>
              <w:left w:val="single" w:sz="4" w:space="0" w:color="auto"/>
              <w:bottom w:val="single" w:sz="4" w:space="0" w:color="auto"/>
              <w:right w:val="single" w:sz="4" w:space="0" w:color="auto"/>
            </w:tcBorders>
            <w:shd w:val="clear" w:color="auto" w:fill="auto"/>
            <w:vAlign w:val="center"/>
          </w:tcPr>
          <w:p w14:paraId="749288AB" w14:textId="77777777" w:rsidR="00AB7400" w:rsidRPr="00A34889" w:rsidRDefault="00AB7400" w:rsidP="00AB7400">
            <w:pPr>
              <w:ind w:right="40"/>
              <w:jc w:val="center"/>
              <w:rPr>
                <w:sz w:val="18"/>
                <w:szCs w:val="18"/>
              </w:rPr>
            </w:pPr>
            <w:r w:rsidRPr="00A34889">
              <w:rPr>
                <w:color w:val="000000"/>
                <w:sz w:val="18"/>
                <w:szCs w:val="18"/>
              </w:rPr>
              <w:t>85.9%</w:t>
            </w:r>
          </w:p>
        </w:tc>
        <w:tc>
          <w:tcPr>
            <w:tcW w:w="567" w:type="dxa"/>
            <w:tcBorders>
              <w:top w:val="nil"/>
              <w:left w:val="nil"/>
              <w:bottom w:val="single" w:sz="4" w:space="0" w:color="auto"/>
              <w:right w:val="single" w:sz="4" w:space="0" w:color="auto"/>
            </w:tcBorders>
            <w:shd w:val="clear" w:color="auto" w:fill="auto"/>
            <w:vAlign w:val="center"/>
          </w:tcPr>
          <w:p w14:paraId="34920B8C" w14:textId="77777777" w:rsidR="00AB7400" w:rsidRPr="00A34889" w:rsidRDefault="00AB7400" w:rsidP="00AB7400">
            <w:pPr>
              <w:ind w:right="40"/>
              <w:jc w:val="center"/>
              <w:rPr>
                <w:sz w:val="18"/>
                <w:szCs w:val="18"/>
              </w:rPr>
            </w:pPr>
            <w:r w:rsidRPr="00A34889">
              <w:rPr>
                <w:color w:val="000000"/>
                <w:sz w:val="18"/>
                <w:szCs w:val="18"/>
              </w:rPr>
              <w:t>86.7%</w:t>
            </w:r>
          </w:p>
        </w:tc>
        <w:tc>
          <w:tcPr>
            <w:tcW w:w="709" w:type="dxa"/>
            <w:gridSpan w:val="2"/>
            <w:tcBorders>
              <w:top w:val="nil"/>
              <w:left w:val="nil"/>
              <w:bottom w:val="single" w:sz="4" w:space="0" w:color="auto"/>
              <w:right w:val="single" w:sz="4" w:space="0" w:color="auto"/>
            </w:tcBorders>
            <w:shd w:val="clear" w:color="auto" w:fill="auto"/>
            <w:vAlign w:val="center"/>
          </w:tcPr>
          <w:p w14:paraId="61D1C469" w14:textId="77777777" w:rsidR="00AB7400" w:rsidRPr="00A34889" w:rsidRDefault="00AB7400" w:rsidP="00AB7400">
            <w:pPr>
              <w:ind w:right="40"/>
              <w:jc w:val="center"/>
              <w:rPr>
                <w:sz w:val="18"/>
                <w:szCs w:val="18"/>
              </w:rPr>
            </w:pPr>
            <w:r w:rsidRPr="00A34889">
              <w:rPr>
                <w:color w:val="000000"/>
                <w:sz w:val="18"/>
                <w:szCs w:val="18"/>
              </w:rPr>
              <w:t>87.6%</w:t>
            </w:r>
          </w:p>
        </w:tc>
        <w:tc>
          <w:tcPr>
            <w:tcW w:w="724" w:type="dxa"/>
            <w:tcBorders>
              <w:top w:val="nil"/>
              <w:left w:val="nil"/>
              <w:bottom w:val="single" w:sz="4" w:space="0" w:color="auto"/>
              <w:right w:val="single" w:sz="4" w:space="0" w:color="auto"/>
            </w:tcBorders>
            <w:shd w:val="clear" w:color="auto" w:fill="auto"/>
            <w:vAlign w:val="center"/>
          </w:tcPr>
          <w:p w14:paraId="4768E615" w14:textId="77777777" w:rsidR="00AB7400" w:rsidRPr="00A34889" w:rsidRDefault="00AB7400" w:rsidP="00AB7400">
            <w:pPr>
              <w:ind w:right="40"/>
              <w:jc w:val="center"/>
              <w:rPr>
                <w:sz w:val="18"/>
                <w:szCs w:val="18"/>
              </w:rPr>
            </w:pPr>
            <w:r w:rsidRPr="00A34889">
              <w:rPr>
                <w:color w:val="000000"/>
                <w:sz w:val="18"/>
                <w:szCs w:val="18"/>
              </w:rPr>
              <w:t>88.5%</w:t>
            </w:r>
          </w:p>
        </w:tc>
        <w:tc>
          <w:tcPr>
            <w:tcW w:w="709" w:type="dxa"/>
            <w:tcBorders>
              <w:top w:val="nil"/>
              <w:left w:val="nil"/>
              <w:bottom w:val="single" w:sz="4" w:space="0" w:color="auto"/>
              <w:right w:val="single" w:sz="4" w:space="0" w:color="auto"/>
            </w:tcBorders>
            <w:shd w:val="clear" w:color="auto" w:fill="auto"/>
            <w:vAlign w:val="center"/>
          </w:tcPr>
          <w:p w14:paraId="1E4F89B9" w14:textId="77777777" w:rsidR="00AB7400" w:rsidRPr="00A34889" w:rsidRDefault="00AB7400" w:rsidP="00AB7400">
            <w:pPr>
              <w:ind w:right="40"/>
              <w:jc w:val="center"/>
              <w:rPr>
                <w:sz w:val="18"/>
                <w:szCs w:val="18"/>
              </w:rPr>
            </w:pPr>
            <w:r w:rsidRPr="00A34889">
              <w:rPr>
                <w:color w:val="000000"/>
                <w:sz w:val="18"/>
                <w:szCs w:val="18"/>
              </w:rPr>
              <w:t>89.3%</w:t>
            </w:r>
          </w:p>
        </w:tc>
        <w:tc>
          <w:tcPr>
            <w:tcW w:w="708" w:type="dxa"/>
            <w:tcBorders>
              <w:top w:val="nil"/>
              <w:left w:val="nil"/>
              <w:bottom w:val="single" w:sz="4" w:space="0" w:color="auto"/>
              <w:right w:val="single" w:sz="4" w:space="0" w:color="auto"/>
            </w:tcBorders>
            <w:shd w:val="clear" w:color="auto" w:fill="auto"/>
            <w:vAlign w:val="center"/>
          </w:tcPr>
          <w:p w14:paraId="6C634CBB" w14:textId="77777777" w:rsidR="00AB7400" w:rsidRPr="00A34889" w:rsidRDefault="00AB7400" w:rsidP="00AB7400">
            <w:pPr>
              <w:ind w:right="40"/>
              <w:jc w:val="center"/>
              <w:rPr>
                <w:sz w:val="18"/>
                <w:szCs w:val="18"/>
              </w:rPr>
            </w:pPr>
            <w:r w:rsidRPr="00A34889">
              <w:rPr>
                <w:color w:val="000000"/>
                <w:sz w:val="18"/>
                <w:szCs w:val="18"/>
              </w:rPr>
              <w:t>90.2%</w:t>
            </w:r>
          </w:p>
        </w:tc>
        <w:tc>
          <w:tcPr>
            <w:tcW w:w="851" w:type="dxa"/>
            <w:tcBorders>
              <w:top w:val="nil"/>
              <w:left w:val="nil"/>
              <w:bottom w:val="single" w:sz="4" w:space="0" w:color="auto"/>
              <w:right w:val="single" w:sz="4" w:space="0" w:color="auto"/>
            </w:tcBorders>
            <w:shd w:val="clear" w:color="auto" w:fill="auto"/>
            <w:vAlign w:val="center"/>
          </w:tcPr>
          <w:p w14:paraId="3883898F" w14:textId="77777777" w:rsidR="00AB7400" w:rsidRPr="00A34889" w:rsidRDefault="00AB7400" w:rsidP="00AB7400">
            <w:pPr>
              <w:ind w:right="40"/>
              <w:jc w:val="center"/>
              <w:rPr>
                <w:sz w:val="18"/>
                <w:szCs w:val="18"/>
              </w:rPr>
            </w:pPr>
            <w:r w:rsidRPr="00A34889">
              <w:rPr>
                <w:color w:val="000000"/>
                <w:sz w:val="18"/>
                <w:szCs w:val="18"/>
              </w:rPr>
              <w:t>91.1%</w:t>
            </w:r>
          </w:p>
        </w:tc>
        <w:tc>
          <w:tcPr>
            <w:tcW w:w="709" w:type="dxa"/>
            <w:tcBorders>
              <w:top w:val="nil"/>
              <w:left w:val="nil"/>
              <w:bottom w:val="single" w:sz="4" w:space="0" w:color="auto"/>
              <w:right w:val="single" w:sz="4" w:space="0" w:color="auto"/>
            </w:tcBorders>
            <w:shd w:val="clear" w:color="auto" w:fill="auto"/>
            <w:vAlign w:val="center"/>
          </w:tcPr>
          <w:p w14:paraId="294114E2" w14:textId="77777777" w:rsidR="00AB7400" w:rsidRPr="00A34889" w:rsidRDefault="00AB7400" w:rsidP="00AB7400">
            <w:pPr>
              <w:ind w:right="40"/>
              <w:jc w:val="center"/>
              <w:rPr>
                <w:sz w:val="18"/>
                <w:szCs w:val="18"/>
              </w:rPr>
            </w:pPr>
            <w:r w:rsidRPr="00A34889">
              <w:rPr>
                <w:color w:val="000000"/>
                <w:sz w:val="18"/>
                <w:szCs w:val="18"/>
              </w:rPr>
              <w:t>91.9%</w:t>
            </w:r>
          </w:p>
        </w:tc>
        <w:tc>
          <w:tcPr>
            <w:tcW w:w="850" w:type="dxa"/>
            <w:tcBorders>
              <w:top w:val="nil"/>
              <w:left w:val="nil"/>
              <w:bottom w:val="single" w:sz="4" w:space="0" w:color="auto"/>
              <w:right w:val="single" w:sz="4" w:space="0" w:color="auto"/>
            </w:tcBorders>
            <w:shd w:val="clear" w:color="auto" w:fill="auto"/>
            <w:vAlign w:val="center"/>
          </w:tcPr>
          <w:p w14:paraId="40CAE516" w14:textId="77777777" w:rsidR="00AB7400" w:rsidRPr="00A34889" w:rsidRDefault="00AB7400" w:rsidP="00AB7400">
            <w:pPr>
              <w:ind w:right="40"/>
              <w:jc w:val="center"/>
              <w:rPr>
                <w:sz w:val="18"/>
                <w:szCs w:val="18"/>
              </w:rPr>
            </w:pPr>
            <w:r w:rsidRPr="00A34889">
              <w:rPr>
                <w:color w:val="000000"/>
                <w:sz w:val="18"/>
                <w:szCs w:val="18"/>
              </w:rPr>
              <w:t>92.8%</w:t>
            </w:r>
          </w:p>
        </w:tc>
        <w:tc>
          <w:tcPr>
            <w:tcW w:w="709" w:type="dxa"/>
            <w:tcBorders>
              <w:top w:val="nil"/>
              <w:left w:val="nil"/>
              <w:bottom w:val="single" w:sz="4" w:space="0" w:color="auto"/>
              <w:right w:val="single" w:sz="4" w:space="0" w:color="auto"/>
            </w:tcBorders>
            <w:shd w:val="clear" w:color="auto" w:fill="auto"/>
            <w:vAlign w:val="center"/>
          </w:tcPr>
          <w:p w14:paraId="42C365AB" w14:textId="77777777" w:rsidR="00AB7400" w:rsidRPr="00A34889" w:rsidRDefault="00AB7400" w:rsidP="00AB7400">
            <w:pPr>
              <w:ind w:right="40"/>
              <w:jc w:val="center"/>
              <w:rPr>
                <w:sz w:val="18"/>
                <w:szCs w:val="18"/>
              </w:rPr>
            </w:pPr>
            <w:r w:rsidRPr="00A34889">
              <w:rPr>
                <w:color w:val="000000"/>
                <w:sz w:val="18"/>
                <w:szCs w:val="18"/>
              </w:rPr>
              <w:t>93.7%</w:t>
            </w:r>
          </w:p>
        </w:tc>
        <w:tc>
          <w:tcPr>
            <w:tcW w:w="977" w:type="dxa"/>
            <w:tcBorders>
              <w:top w:val="nil"/>
              <w:left w:val="nil"/>
              <w:bottom w:val="single" w:sz="4" w:space="0" w:color="auto"/>
              <w:right w:val="single" w:sz="4" w:space="0" w:color="auto"/>
            </w:tcBorders>
            <w:shd w:val="clear" w:color="auto" w:fill="auto"/>
            <w:vAlign w:val="center"/>
          </w:tcPr>
          <w:p w14:paraId="5D202171" w14:textId="77777777" w:rsidR="00AB7400" w:rsidRPr="00A34889" w:rsidRDefault="00AB7400" w:rsidP="00AB7400">
            <w:pPr>
              <w:ind w:right="40"/>
              <w:jc w:val="center"/>
              <w:rPr>
                <w:sz w:val="18"/>
                <w:szCs w:val="18"/>
              </w:rPr>
            </w:pPr>
            <w:r w:rsidRPr="00A34889">
              <w:rPr>
                <w:color w:val="000000"/>
                <w:sz w:val="18"/>
                <w:szCs w:val="18"/>
              </w:rPr>
              <w:t>94.5%</w:t>
            </w:r>
          </w:p>
        </w:tc>
        <w:tc>
          <w:tcPr>
            <w:tcW w:w="709" w:type="dxa"/>
            <w:tcBorders>
              <w:top w:val="nil"/>
              <w:left w:val="nil"/>
              <w:bottom w:val="single" w:sz="4" w:space="0" w:color="auto"/>
              <w:right w:val="single" w:sz="4" w:space="0" w:color="auto"/>
            </w:tcBorders>
            <w:shd w:val="clear" w:color="auto" w:fill="auto"/>
            <w:vAlign w:val="center"/>
          </w:tcPr>
          <w:p w14:paraId="34AFE177" w14:textId="77777777" w:rsidR="00AB7400" w:rsidRPr="00A34889" w:rsidRDefault="00AB7400" w:rsidP="00AB7400">
            <w:pPr>
              <w:ind w:right="40"/>
              <w:jc w:val="center"/>
              <w:rPr>
                <w:sz w:val="18"/>
                <w:szCs w:val="18"/>
              </w:rPr>
            </w:pPr>
            <w:r w:rsidRPr="00A34889">
              <w:rPr>
                <w:color w:val="000000"/>
                <w:sz w:val="18"/>
                <w:szCs w:val="18"/>
              </w:rPr>
              <w:t>95.4%</w:t>
            </w:r>
          </w:p>
        </w:tc>
        <w:tc>
          <w:tcPr>
            <w:tcW w:w="709" w:type="dxa"/>
            <w:tcBorders>
              <w:top w:val="nil"/>
              <w:left w:val="nil"/>
              <w:bottom w:val="single" w:sz="4" w:space="0" w:color="auto"/>
              <w:right w:val="single" w:sz="4" w:space="0" w:color="auto"/>
            </w:tcBorders>
            <w:shd w:val="clear" w:color="auto" w:fill="auto"/>
            <w:vAlign w:val="center"/>
          </w:tcPr>
          <w:p w14:paraId="5A695DE8" w14:textId="77777777" w:rsidR="00AB7400" w:rsidRPr="00A34889" w:rsidRDefault="00AB7400" w:rsidP="00AB7400">
            <w:pPr>
              <w:ind w:right="40"/>
              <w:jc w:val="center"/>
              <w:rPr>
                <w:sz w:val="18"/>
                <w:szCs w:val="18"/>
              </w:rPr>
            </w:pPr>
            <w:r w:rsidRPr="00A34889">
              <w:rPr>
                <w:color w:val="000000"/>
                <w:sz w:val="18"/>
                <w:szCs w:val="18"/>
              </w:rPr>
              <w:t>96.3%</w:t>
            </w:r>
          </w:p>
        </w:tc>
      </w:tr>
      <w:tr w:rsidR="00AB7400" w:rsidRPr="00A34889" w14:paraId="40AB9B86" w14:textId="77777777" w:rsidTr="002F6798">
        <w:trPr>
          <w:trHeight w:val="62"/>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Pr>
          <w:p w14:paraId="38D583AC" w14:textId="77777777" w:rsidR="00AB7400" w:rsidRPr="00A34889" w:rsidRDefault="00AB7400" w:rsidP="00AB7400">
            <w:pPr>
              <w:ind w:right="42"/>
              <w:jc w:val="center"/>
              <w:rPr>
                <w:sz w:val="18"/>
                <w:szCs w:val="18"/>
              </w:rPr>
            </w:pPr>
            <w:r w:rsidRPr="00A34889">
              <w:rPr>
                <w:sz w:val="18"/>
                <w:szCs w:val="18"/>
              </w:rPr>
              <w:t>Piura</w:t>
            </w:r>
          </w:p>
        </w:tc>
        <w:tc>
          <w:tcPr>
            <w:tcW w:w="708" w:type="dxa"/>
            <w:tcBorders>
              <w:top w:val="nil"/>
              <w:left w:val="single" w:sz="4" w:space="0" w:color="auto"/>
              <w:bottom w:val="single" w:sz="4" w:space="0" w:color="auto"/>
              <w:right w:val="single" w:sz="4" w:space="0" w:color="auto"/>
            </w:tcBorders>
            <w:shd w:val="clear" w:color="auto" w:fill="auto"/>
            <w:vAlign w:val="center"/>
          </w:tcPr>
          <w:p w14:paraId="722931A0" w14:textId="77777777" w:rsidR="00AB7400" w:rsidRPr="00A34889" w:rsidRDefault="00AB7400" w:rsidP="00AB7400">
            <w:pPr>
              <w:ind w:right="40"/>
              <w:jc w:val="center"/>
              <w:rPr>
                <w:sz w:val="18"/>
                <w:szCs w:val="18"/>
              </w:rPr>
            </w:pPr>
            <w:r w:rsidRPr="00A34889">
              <w:rPr>
                <w:color w:val="000000"/>
                <w:sz w:val="18"/>
                <w:szCs w:val="18"/>
              </w:rPr>
              <w:t>81.5%</w:t>
            </w:r>
          </w:p>
        </w:tc>
        <w:tc>
          <w:tcPr>
            <w:tcW w:w="567" w:type="dxa"/>
            <w:tcBorders>
              <w:top w:val="nil"/>
              <w:left w:val="nil"/>
              <w:bottom w:val="single" w:sz="4" w:space="0" w:color="auto"/>
              <w:right w:val="single" w:sz="4" w:space="0" w:color="auto"/>
            </w:tcBorders>
            <w:shd w:val="clear" w:color="auto" w:fill="auto"/>
            <w:vAlign w:val="center"/>
          </w:tcPr>
          <w:p w14:paraId="3161C6A7" w14:textId="77777777" w:rsidR="00AB7400" w:rsidRPr="00A34889" w:rsidRDefault="00AB7400" w:rsidP="00AB7400">
            <w:pPr>
              <w:ind w:right="40"/>
              <w:jc w:val="center"/>
              <w:rPr>
                <w:sz w:val="18"/>
                <w:szCs w:val="18"/>
              </w:rPr>
            </w:pPr>
            <w:r w:rsidRPr="00A34889">
              <w:rPr>
                <w:color w:val="000000"/>
                <w:sz w:val="18"/>
                <w:szCs w:val="18"/>
              </w:rPr>
              <w:t>82.2%</w:t>
            </w:r>
          </w:p>
        </w:tc>
        <w:tc>
          <w:tcPr>
            <w:tcW w:w="709" w:type="dxa"/>
            <w:gridSpan w:val="2"/>
            <w:tcBorders>
              <w:top w:val="nil"/>
              <w:left w:val="nil"/>
              <w:bottom w:val="single" w:sz="4" w:space="0" w:color="auto"/>
              <w:right w:val="single" w:sz="4" w:space="0" w:color="auto"/>
            </w:tcBorders>
            <w:shd w:val="clear" w:color="auto" w:fill="auto"/>
            <w:vAlign w:val="center"/>
          </w:tcPr>
          <w:p w14:paraId="0F0ED481" w14:textId="77777777" w:rsidR="00AB7400" w:rsidRPr="00A34889" w:rsidRDefault="00AB7400" w:rsidP="00AB7400">
            <w:pPr>
              <w:ind w:right="40"/>
              <w:jc w:val="center"/>
              <w:rPr>
                <w:sz w:val="18"/>
                <w:szCs w:val="18"/>
              </w:rPr>
            </w:pPr>
            <w:r w:rsidRPr="00A34889">
              <w:rPr>
                <w:color w:val="000000"/>
                <w:sz w:val="18"/>
                <w:szCs w:val="18"/>
              </w:rPr>
              <w:t>82.9%</w:t>
            </w:r>
          </w:p>
        </w:tc>
        <w:tc>
          <w:tcPr>
            <w:tcW w:w="724" w:type="dxa"/>
            <w:tcBorders>
              <w:top w:val="nil"/>
              <w:left w:val="nil"/>
              <w:bottom w:val="single" w:sz="4" w:space="0" w:color="auto"/>
              <w:right w:val="single" w:sz="4" w:space="0" w:color="auto"/>
            </w:tcBorders>
            <w:shd w:val="clear" w:color="auto" w:fill="auto"/>
            <w:vAlign w:val="center"/>
          </w:tcPr>
          <w:p w14:paraId="46FB188D" w14:textId="77777777" w:rsidR="00AB7400" w:rsidRPr="00A34889" w:rsidRDefault="00AB7400" w:rsidP="00AB7400">
            <w:pPr>
              <w:ind w:right="40"/>
              <w:jc w:val="center"/>
              <w:rPr>
                <w:sz w:val="18"/>
                <w:szCs w:val="18"/>
              </w:rPr>
            </w:pPr>
            <w:r w:rsidRPr="00A34889">
              <w:rPr>
                <w:color w:val="000000"/>
                <w:sz w:val="18"/>
                <w:szCs w:val="18"/>
              </w:rPr>
              <w:t>83.6%</w:t>
            </w:r>
          </w:p>
        </w:tc>
        <w:tc>
          <w:tcPr>
            <w:tcW w:w="709" w:type="dxa"/>
            <w:tcBorders>
              <w:top w:val="nil"/>
              <w:left w:val="nil"/>
              <w:bottom w:val="single" w:sz="4" w:space="0" w:color="auto"/>
              <w:right w:val="single" w:sz="4" w:space="0" w:color="auto"/>
            </w:tcBorders>
            <w:shd w:val="clear" w:color="auto" w:fill="auto"/>
            <w:vAlign w:val="center"/>
          </w:tcPr>
          <w:p w14:paraId="29E9C233" w14:textId="77777777" w:rsidR="00AB7400" w:rsidRPr="00A34889" w:rsidRDefault="00AB7400" w:rsidP="00AB7400">
            <w:pPr>
              <w:ind w:right="40"/>
              <w:jc w:val="center"/>
              <w:rPr>
                <w:sz w:val="18"/>
                <w:szCs w:val="18"/>
              </w:rPr>
            </w:pPr>
            <w:r w:rsidRPr="00A34889">
              <w:rPr>
                <w:color w:val="000000"/>
                <w:sz w:val="18"/>
                <w:szCs w:val="18"/>
              </w:rPr>
              <w:t>84.2%</w:t>
            </w:r>
          </w:p>
        </w:tc>
        <w:tc>
          <w:tcPr>
            <w:tcW w:w="708" w:type="dxa"/>
            <w:tcBorders>
              <w:top w:val="nil"/>
              <w:left w:val="nil"/>
              <w:bottom w:val="single" w:sz="4" w:space="0" w:color="auto"/>
              <w:right w:val="single" w:sz="4" w:space="0" w:color="auto"/>
            </w:tcBorders>
            <w:shd w:val="clear" w:color="auto" w:fill="auto"/>
            <w:vAlign w:val="center"/>
          </w:tcPr>
          <w:p w14:paraId="07CBE45D" w14:textId="77777777" w:rsidR="00AB7400" w:rsidRPr="00A34889" w:rsidRDefault="00AB7400" w:rsidP="00AB7400">
            <w:pPr>
              <w:ind w:right="40"/>
              <w:jc w:val="center"/>
              <w:rPr>
                <w:sz w:val="18"/>
                <w:szCs w:val="18"/>
              </w:rPr>
            </w:pPr>
            <w:r w:rsidRPr="00A34889">
              <w:rPr>
                <w:color w:val="000000"/>
                <w:sz w:val="18"/>
                <w:szCs w:val="18"/>
              </w:rPr>
              <w:t>84.9%</w:t>
            </w:r>
          </w:p>
        </w:tc>
        <w:tc>
          <w:tcPr>
            <w:tcW w:w="851" w:type="dxa"/>
            <w:tcBorders>
              <w:top w:val="nil"/>
              <w:left w:val="nil"/>
              <w:bottom w:val="single" w:sz="4" w:space="0" w:color="auto"/>
              <w:right w:val="single" w:sz="4" w:space="0" w:color="auto"/>
            </w:tcBorders>
            <w:shd w:val="clear" w:color="auto" w:fill="auto"/>
            <w:vAlign w:val="center"/>
          </w:tcPr>
          <w:p w14:paraId="3404825A" w14:textId="77777777" w:rsidR="00AB7400" w:rsidRPr="00A34889" w:rsidRDefault="00AB7400" w:rsidP="00AB7400">
            <w:pPr>
              <w:ind w:right="40"/>
              <w:jc w:val="center"/>
              <w:rPr>
                <w:sz w:val="18"/>
                <w:szCs w:val="18"/>
              </w:rPr>
            </w:pPr>
            <w:r w:rsidRPr="00A34889">
              <w:rPr>
                <w:color w:val="000000"/>
                <w:sz w:val="18"/>
                <w:szCs w:val="18"/>
              </w:rPr>
              <w:t>85.6%</w:t>
            </w:r>
          </w:p>
        </w:tc>
        <w:tc>
          <w:tcPr>
            <w:tcW w:w="709" w:type="dxa"/>
            <w:tcBorders>
              <w:top w:val="nil"/>
              <w:left w:val="nil"/>
              <w:bottom w:val="single" w:sz="4" w:space="0" w:color="auto"/>
              <w:right w:val="single" w:sz="4" w:space="0" w:color="auto"/>
            </w:tcBorders>
            <w:shd w:val="clear" w:color="auto" w:fill="auto"/>
            <w:vAlign w:val="center"/>
          </w:tcPr>
          <w:p w14:paraId="2C0983DF" w14:textId="77777777" w:rsidR="00AB7400" w:rsidRPr="00A34889" w:rsidRDefault="00AB7400" w:rsidP="00AB7400">
            <w:pPr>
              <w:ind w:right="40"/>
              <w:jc w:val="center"/>
              <w:rPr>
                <w:sz w:val="18"/>
                <w:szCs w:val="18"/>
              </w:rPr>
            </w:pPr>
            <w:r w:rsidRPr="00A34889">
              <w:rPr>
                <w:color w:val="000000"/>
                <w:sz w:val="18"/>
                <w:szCs w:val="18"/>
              </w:rPr>
              <w:t>86.3%</w:t>
            </w:r>
          </w:p>
        </w:tc>
        <w:tc>
          <w:tcPr>
            <w:tcW w:w="850" w:type="dxa"/>
            <w:tcBorders>
              <w:top w:val="nil"/>
              <w:left w:val="nil"/>
              <w:bottom w:val="single" w:sz="4" w:space="0" w:color="auto"/>
              <w:right w:val="single" w:sz="4" w:space="0" w:color="auto"/>
            </w:tcBorders>
            <w:shd w:val="clear" w:color="auto" w:fill="auto"/>
            <w:vAlign w:val="center"/>
          </w:tcPr>
          <w:p w14:paraId="0414DF4D" w14:textId="77777777" w:rsidR="00AB7400" w:rsidRPr="00A34889" w:rsidRDefault="00AB7400" w:rsidP="00AB7400">
            <w:pPr>
              <w:ind w:right="40"/>
              <w:jc w:val="center"/>
              <w:rPr>
                <w:sz w:val="18"/>
                <w:szCs w:val="18"/>
              </w:rPr>
            </w:pPr>
            <w:r w:rsidRPr="00A34889">
              <w:rPr>
                <w:color w:val="000000"/>
                <w:sz w:val="18"/>
                <w:szCs w:val="18"/>
              </w:rPr>
              <w:t>87.0%</w:t>
            </w:r>
          </w:p>
        </w:tc>
        <w:tc>
          <w:tcPr>
            <w:tcW w:w="709" w:type="dxa"/>
            <w:tcBorders>
              <w:top w:val="nil"/>
              <w:left w:val="nil"/>
              <w:bottom w:val="single" w:sz="4" w:space="0" w:color="auto"/>
              <w:right w:val="single" w:sz="4" w:space="0" w:color="auto"/>
            </w:tcBorders>
            <w:shd w:val="clear" w:color="auto" w:fill="auto"/>
            <w:vAlign w:val="center"/>
          </w:tcPr>
          <w:p w14:paraId="2FC745EB" w14:textId="77777777" w:rsidR="00AB7400" w:rsidRPr="00A34889" w:rsidRDefault="00AB7400" w:rsidP="00AB7400">
            <w:pPr>
              <w:ind w:right="40"/>
              <w:jc w:val="center"/>
              <w:rPr>
                <w:sz w:val="18"/>
                <w:szCs w:val="18"/>
              </w:rPr>
            </w:pPr>
            <w:r w:rsidRPr="00A34889">
              <w:rPr>
                <w:color w:val="000000"/>
                <w:sz w:val="18"/>
                <w:szCs w:val="18"/>
              </w:rPr>
              <w:t>87.7%</w:t>
            </w:r>
          </w:p>
        </w:tc>
        <w:tc>
          <w:tcPr>
            <w:tcW w:w="977" w:type="dxa"/>
            <w:tcBorders>
              <w:top w:val="nil"/>
              <w:left w:val="nil"/>
              <w:bottom w:val="single" w:sz="4" w:space="0" w:color="auto"/>
              <w:right w:val="single" w:sz="4" w:space="0" w:color="auto"/>
            </w:tcBorders>
            <w:shd w:val="clear" w:color="auto" w:fill="auto"/>
            <w:vAlign w:val="center"/>
          </w:tcPr>
          <w:p w14:paraId="0AD22403" w14:textId="77777777" w:rsidR="00AB7400" w:rsidRPr="00A34889" w:rsidRDefault="00AB7400" w:rsidP="00AB7400">
            <w:pPr>
              <w:ind w:right="40"/>
              <w:jc w:val="center"/>
              <w:rPr>
                <w:sz w:val="18"/>
                <w:szCs w:val="18"/>
              </w:rPr>
            </w:pPr>
            <w:r w:rsidRPr="00A34889">
              <w:rPr>
                <w:color w:val="000000"/>
                <w:sz w:val="18"/>
                <w:szCs w:val="18"/>
              </w:rPr>
              <w:t>88.4%</w:t>
            </w:r>
          </w:p>
        </w:tc>
        <w:tc>
          <w:tcPr>
            <w:tcW w:w="709" w:type="dxa"/>
            <w:tcBorders>
              <w:top w:val="nil"/>
              <w:left w:val="nil"/>
              <w:bottom w:val="single" w:sz="4" w:space="0" w:color="auto"/>
              <w:right w:val="single" w:sz="4" w:space="0" w:color="auto"/>
            </w:tcBorders>
            <w:shd w:val="clear" w:color="auto" w:fill="auto"/>
            <w:vAlign w:val="center"/>
          </w:tcPr>
          <w:p w14:paraId="3ABC4030" w14:textId="77777777" w:rsidR="00AB7400" w:rsidRPr="00A34889" w:rsidRDefault="00AB7400" w:rsidP="00AB7400">
            <w:pPr>
              <w:ind w:right="40"/>
              <w:jc w:val="center"/>
              <w:rPr>
                <w:sz w:val="18"/>
                <w:szCs w:val="18"/>
              </w:rPr>
            </w:pPr>
            <w:r w:rsidRPr="00A34889">
              <w:rPr>
                <w:color w:val="000000"/>
                <w:sz w:val="18"/>
                <w:szCs w:val="18"/>
              </w:rPr>
              <w:t>89.1%</w:t>
            </w:r>
          </w:p>
        </w:tc>
        <w:tc>
          <w:tcPr>
            <w:tcW w:w="709" w:type="dxa"/>
            <w:tcBorders>
              <w:top w:val="nil"/>
              <w:left w:val="nil"/>
              <w:bottom w:val="single" w:sz="4" w:space="0" w:color="auto"/>
              <w:right w:val="single" w:sz="4" w:space="0" w:color="auto"/>
            </w:tcBorders>
            <w:shd w:val="clear" w:color="auto" w:fill="auto"/>
            <w:vAlign w:val="center"/>
          </w:tcPr>
          <w:p w14:paraId="62F734A5" w14:textId="77777777" w:rsidR="00AB7400" w:rsidRPr="00A34889" w:rsidRDefault="00AB7400" w:rsidP="00AB7400">
            <w:pPr>
              <w:ind w:right="40"/>
              <w:jc w:val="center"/>
              <w:rPr>
                <w:sz w:val="18"/>
                <w:szCs w:val="18"/>
              </w:rPr>
            </w:pPr>
            <w:r w:rsidRPr="00A34889">
              <w:rPr>
                <w:color w:val="000000"/>
                <w:sz w:val="18"/>
                <w:szCs w:val="18"/>
              </w:rPr>
              <w:t>89.8%</w:t>
            </w:r>
          </w:p>
        </w:tc>
      </w:tr>
      <w:tr w:rsidR="00AB7400" w:rsidRPr="00A34889" w14:paraId="211FEE48" w14:textId="77777777" w:rsidTr="002F6798">
        <w:trPr>
          <w:trHeight w:val="62"/>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Pr>
          <w:p w14:paraId="127A27A5" w14:textId="77777777" w:rsidR="00AB7400" w:rsidRPr="00A34889" w:rsidRDefault="00AB7400" w:rsidP="00AB7400">
            <w:pPr>
              <w:ind w:right="42"/>
              <w:jc w:val="center"/>
              <w:rPr>
                <w:sz w:val="18"/>
                <w:szCs w:val="18"/>
              </w:rPr>
            </w:pPr>
            <w:r w:rsidRPr="00A34889">
              <w:rPr>
                <w:sz w:val="18"/>
                <w:szCs w:val="18"/>
              </w:rPr>
              <w:t>Puno</w:t>
            </w:r>
          </w:p>
        </w:tc>
        <w:tc>
          <w:tcPr>
            <w:tcW w:w="708" w:type="dxa"/>
            <w:tcBorders>
              <w:top w:val="nil"/>
              <w:left w:val="single" w:sz="4" w:space="0" w:color="auto"/>
              <w:bottom w:val="single" w:sz="4" w:space="0" w:color="auto"/>
              <w:right w:val="single" w:sz="4" w:space="0" w:color="auto"/>
            </w:tcBorders>
            <w:shd w:val="clear" w:color="auto" w:fill="auto"/>
            <w:vAlign w:val="center"/>
          </w:tcPr>
          <w:p w14:paraId="734F8EC0" w14:textId="77777777" w:rsidR="00AB7400" w:rsidRPr="00A34889" w:rsidRDefault="00AB7400" w:rsidP="00AB7400">
            <w:pPr>
              <w:ind w:right="40"/>
              <w:jc w:val="center"/>
              <w:rPr>
                <w:sz w:val="18"/>
                <w:szCs w:val="18"/>
              </w:rPr>
            </w:pPr>
            <w:r w:rsidRPr="00A34889">
              <w:rPr>
                <w:color w:val="000000"/>
                <w:sz w:val="18"/>
                <w:szCs w:val="18"/>
              </w:rPr>
              <w:t>91.6%</w:t>
            </w:r>
          </w:p>
        </w:tc>
        <w:tc>
          <w:tcPr>
            <w:tcW w:w="567" w:type="dxa"/>
            <w:tcBorders>
              <w:top w:val="nil"/>
              <w:left w:val="nil"/>
              <w:bottom w:val="single" w:sz="4" w:space="0" w:color="auto"/>
              <w:right w:val="single" w:sz="4" w:space="0" w:color="auto"/>
            </w:tcBorders>
            <w:shd w:val="clear" w:color="auto" w:fill="auto"/>
            <w:vAlign w:val="center"/>
          </w:tcPr>
          <w:p w14:paraId="4E24433A" w14:textId="77777777" w:rsidR="00AB7400" w:rsidRPr="00A34889" w:rsidRDefault="00AB7400" w:rsidP="00AB7400">
            <w:pPr>
              <w:ind w:right="40"/>
              <w:jc w:val="center"/>
              <w:rPr>
                <w:sz w:val="18"/>
                <w:szCs w:val="18"/>
              </w:rPr>
            </w:pPr>
            <w:r w:rsidRPr="00A34889">
              <w:rPr>
                <w:color w:val="000000"/>
                <w:sz w:val="18"/>
                <w:szCs w:val="18"/>
              </w:rPr>
              <w:t>93.0%</w:t>
            </w:r>
          </w:p>
        </w:tc>
        <w:tc>
          <w:tcPr>
            <w:tcW w:w="709" w:type="dxa"/>
            <w:gridSpan w:val="2"/>
            <w:tcBorders>
              <w:top w:val="nil"/>
              <w:left w:val="nil"/>
              <w:bottom w:val="single" w:sz="4" w:space="0" w:color="auto"/>
              <w:right w:val="single" w:sz="4" w:space="0" w:color="auto"/>
            </w:tcBorders>
            <w:shd w:val="clear" w:color="auto" w:fill="auto"/>
            <w:vAlign w:val="center"/>
          </w:tcPr>
          <w:p w14:paraId="6033DC10" w14:textId="77777777" w:rsidR="00AB7400" w:rsidRPr="00A34889" w:rsidRDefault="00AB7400" w:rsidP="00AB7400">
            <w:pPr>
              <w:ind w:right="40"/>
              <w:jc w:val="center"/>
              <w:rPr>
                <w:sz w:val="18"/>
                <w:szCs w:val="18"/>
              </w:rPr>
            </w:pPr>
            <w:r w:rsidRPr="00A34889">
              <w:rPr>
                <w:color w:val="000000"/>
                <w:sz w:val="18"/>
                <w:szCs w:val="18"/>
              </w:rPr>
              <w:t>94.5%</w:t>
            </w:r>
          </w:p>
        </w:tc>
        <w:tc>
          <w:tcPr>
            <w:tcW w:w="724" w:type="dxa"/>
            <w:tcBorders>
              <w:top w:val="nil"/>
              <w:left w:val="nil"/>
              <w:bottom w:val="single" w:sz="4" w:space="0" w:color="auto"/>
              <w:right w:val="single" w:sz="4" w:space="0" w:color="auto"/>
            </w:tcBorders>
            <w:shd w:val="clear" w:color="auto" w:fill="auto"/>
            <w:vAlign w:val="center"/>
          </w:tcPr>
          <w:p w14:paraId="408E4367" w14:textId="77777777" w:rsidR="00AB7400" w:rsidRPr="00A34889" w:rsidRDefault="00AB7400" w:rsidP="00AB7400">
            <w:pPr>
              <w:ind w:right="40"/>
              <w:jc w:val="center"/>
              <w:rPr>
                <w:sz w:val="18"/>
                <w:szCs w:val="18"/>
              </w:rPr>
            </w:pPr>
            <w:r w:rsidRPr="00A34889">
              <w:rPr>
                <w:color w:val="000000"/>
                <w:sz w:val="18"/>
                <w:szCs w:val="18"/>
              </w:rPr>
              <w:t>95.9%</w:t>
            </w:r>
          </w:p>
        </w:tc>
        <w:tc>
          <w:tcPr>
            <w:tcW w:w="709" w:type="dxa"/>
            <w:tcBorders>
              <w:top w:val="nil"/>
              <w:left w:val="nil"/>
              <w:bottom w:val="single" w:sz="4" w:space="0" w:color="auto"/>
              <w:right w:val="single" w:sz="4" w:space="0" w:color="auto"/>
            </w:tcBorders>
            <w:shd w:val="clear" w:color="auto" w:fill="auto"/>
            <w:vAlign w:val="center"/>
          </w:tcPr>
          <w:p w14:paraId="2CBCAE58" w14:textId="77777777" w:rsidR="00AB7400" w:rsidRPr="00A34889" w:rsidRDefault="00AB7400" w:rsidP="00AB7400">
            <w:pPr>
              <w:ind w:right="40"/>
              <w:jc w:val="center"/>
              <w:rPr>
                <w:sz w:val="18"/>
                <w:szCs w:val="18"/>
              </w:rPr>
            </w:pPr>
            <w:r w:rsidRPr="00A34889">
              <w:rPr>
                <w:color w:val="000000"/>
                <w:sz w:val="18"/>
                <w:szCs w:val="18"/>
              </w:rPr>
              <w:t>97.3%</w:t>
            </w:r>
          </w:p>
        </w:tc>
        <w:tc>
          <w:tcPr>
            <w:tcW w:w="708" w:type="dxa"/>
            <w:tcBorders>
              <w:top w:val="nil"/>
              <w:left w:val="nil"/>
              <w:bottom w:val="single" w:sz="4" w:space="0" w:color="auto"/>
              <w:right w:val="single" w:sz="4" w:space="0" w:color="auto"/>
            </w:tcBorders>
            <w:shd w:val="clear" w:color="auto" w:fill="auto"/>
            <w:vAlign w:val="center"/>
          </w:tcPr>
          <w:p w14:paraId="5D793D55" w14:textId="77777777" w:rsidR="00AB7400" w:rsidRPr="00A34889" w:rsidRDefault="00AB7400" w:rsidP="00AB7400">
            <w:pPr>
              <w:ind w:right="40"/>
              <w:jc w:val="center"/>
              <w:rPr>
                <w:sz w:val="18"/>
                <w:szCs w:val="18"/>
              </w:rPr>
            </w:pPr>
            <w:r w:rsidRPr="00A34889">
              <w:rPr>
                <w:color w:val="000000"/>
                <w:sz w:val="18"/>
                <w:szCs w:val="18"/>
              </w:rPr>
              <w:t>98.7%</w:t>
            </w:r>
          </w:p>
        </w:tc>
        <w:tc>
          <w:tcPr>
            <w:tcW w:w="851" w:type="dxa"/>
            <w:tcBorders>
              <w:top w:val="nil"/>
              <w:left w:val="nil"/>
              <w:bottom w:val="single" w:sz="4" w:space="0" w:color="auto"/>
              <w:right w:val="single" w:sz="4" w:space="0" w:color="auto"/>
            </w:tcBorders>
            <w:shd w:val="clear" w:color="auto" w:fill="auto"/>
            <w:vAlign w:val="center"/>
          </w:tcPr>
          <w:p w14:paraId="0F32DE24" w14:textId="77777777" w:rsidR="00AB7400" w:rsidRPr="00A34889" w:rsidRDefault="00AB7400" w:rsidP="00AB7400">
            <w:pPr>
              <w:ind w:right="40"/>
              <w:jc w:val="center"/>
              <w:rPr>
                <w:sz w:val="18"/>
                <w:szCs w:val="18"/>
              </w:rPr>
            </w:pPr>
            <w:r w:rsidRPr="00A34889">
              <w:rPr>
                <w:color w:val="000000"/>
                <w:sz w:val="18"/>
                <w:szCs w:val="18"/>
              </w:rPr>
              <w:t>100.0%</w:t>
            </w:r>
          </w:p>
        </w:tc>
        <w:tc>
          <w:tcPr>
            <w:tcW w:w="709" w:type="dxa"/>
            <w:tcBorders>
              <w:top w:val="nil"/>
              <w:left w:val="nil"/>
              <w:bottom w:val="single" w:sz="4" w:space="0" w:color="auto"/>
              <w:right w:val="single" w:sz="4" w:space="0" w:color="auto"/>
            </w:tcBorders>
            <w:shd w:val="clear" w:color="auto" w:fill="auto"/>
            <w:vAlign w:val="center"/>
          </w:tcPr>
          <w:p w14:paraId="2D80D303" w14:textId="77777777" w:rsidR="00AB7400" w:rsidRPr="00A34889" w:rsidRDefault="00AB7400" w:rsidP="00AB7400">
            <w:pPr>
              <w:ind w:right="40"/>
              <w:jc w:val="center"/>
              <w:rPr>
                <w:sz w:val="18"/>
                <w:szCs w:val="18"/>
              </w:rPr>
            </w:pPr>
            <w:r w:rsidRPr="00A34889">
              <w:rPr>
                <w:color w:val="000000"/>
                <w:sz w:val="18"/>
                <w:szCs w:val="18"/>
              </w:rPr>
              <w:t>100.0%</w:t>
            </w:r>
          </w:p>
        </w:tc>
        <w:tc>
          <w:tcPr>
            <w:tcW w:w="850" w:type="dxa"/>
            <w:tcBorders>
              <w:top w:val="nil"/>
              <w:left w:val="nil"/>
              <w:bottom w:val="single" w:sz="4" w:space="0" w:color="auto"/>
              <w:right w:val="single" w:sz="4" w:space="0" w:color="auto"/>
            </w:tcBorders>
            <w:shd w:val="clear" w:color="auto" w:fill="auto"/>
            <w:vAlign w:val="center"/>
          </w:tcPr>
          <w:p w14:paraId="422BDBF4" w14:textId="77777777" w:rsidR="00AB7400" w:rsidRPr="00A34889" w:rsidRDefault="00AB7400" w:rsidP="00AB7400">
            <w:pPr>
              <w:ind w:right="40"/>
              <w:jc w:val="center"/>
              <w:rPr>
                <w:sz w:val="18"/>
                <w:szCs w:val="18"/>
              </w:rPr>
            </w:pPr>
            <w:r w:rsidRPr="00A34889">
              <w:rPr>
                <w:color w:val="000000"/>
                <w:sz w:val="18"/>
                <w:szCs w:val="18"/>
              </w:rPr>
              <w:t>100.0%</w:t>
            </w:r>
          </w:p>
        </w:tc>
        <w:tc>
          <w:tcPr>
            <w:tcW w:w="709" w:type="dxa"/>
            <w:tcBorders>
              <w:top w:val="nil"/>
              <w:left w:val="nil"/>
              <w:bottom w:val="single" w:sz="4" w:space="0" w:color="auto"/>
              <w:right w:val="single" w:sz="4" w:space="0" w:color="auto"/>
            </w:tcBorders>
            <w:shd w:val="clear" w:color="auto" w:fill="auto"/>
            <w:vAlign w:val="center"/>
          </w:tcPr>
          <w:p w14:paraId="27A1EC85" w14:textId="77777777" w:rsidR="00AB7400" w:rsidRPr="00A34889" w:rsidRDefault="00AB7400" w:rsidP="00AB7400">
            <w:pPr>
              <w:ind w:right="40"/>
              <w:jc w:val="center"/>
              <w:rPr>
                <w:sz w:val="18"/>
                <w:szCs w:val="18"/>
              </w:rPr>
            </w:pPr>
            <w:r w:rsidRPr="00A34889">
              <w:rPr>
                <w:color w:val="000000"/>
                <w:sz w:val="18"/>
                <w:szCs w:val="18"/>
              </w:rPr>
              <w:t>100.0%</w:t>
            </w:r>
          </w:p>
        </w:tc>
        <w:tc>
          <w:tcPr>
            <w:tcW w:w="977" w:type="dxa"/>
            <w:tcBorders>
              <w:top w:val="nil"/>
              <w:left w:val="nil"/>
              <w:bottom w:val="single" w:sz="4" w:space="0" w:color="auto"/>
              <w:right w:val="single" w:sz="4" w:space="0" w:color="auto"/>
            </w:tcBorders>
            <w:shd w:val="clear" w:color="auto" w:fill="auto"/>
            <w:vAlign w:val="center"/>
          </w:tcPr>
          <w:p w14:paraId="09FB6BBC" w14:textId="77777777" w:rsidR="00AB7400" w:rsidRPr="00A34889" w:rsidRDefault="00AB7400" w:rsidP="00AB7400">
            <w:pPr>
              <w:ind w:right="40"/>
              <w:jc w:val="center"/>
              <w:rPr>
                <w:sz w:val="18"/>
                <w:szCs w:val="18"/>
              </w:rPr>
            </w:pPr>
            <w:r w:rsidRPr="00A34889">
              <w:rPr>
                <w:color w:val="000000"/>
                <w:sz w:val="18"/>
                <w:szCs w:val="18"/>
              </w:rPr>
              <w:t>100.0%</w:t>
            </w:r>
          </w:p>
        </w:tc>
        <w:tc>
          <w:tcPr>
            <w:tcW w:w="709" w:type="dxa"/>
            <w:tcBorders>
              <w:top w:val="nil"/>
              <w:left w:val="nil"/>
              <w:bottom w:val="single" w:sz="4" w:space="0" w:color="auto"/>
              <w:right w:val="single" w:sz="4" w:space="0" w:color="auto"/>
            </w:tcBorders>
            <w:shd w:val="clear" w:color="auto" w:fill="auto"/>
            <w:vAlign w:val="center"/>
          </w:tcPr>
          <w:p w14:paraId="0D60AE5E" w14:textId="77777777" w:rsidR="00AB7400" w:rsidRPr="00A34889" w:rsidRDefault="00AB7400" w:rsidP="00AB7400">
            <w:pPr>
              <w:ind w:right="40"/>
              <w:jc w:val="center"/>
              <w:rPr>
                <w:sz w:val="18"/>
                <w:szCs w:val="18"/>
              </w:rPr>
            </w:pPr>
            <w:r w:rsidRPr="00A34889">
              <w:rPr>
                <w:color w:val="000000"/>
                <w:sz w:val="18"/>
                <w:szCs w:val="18"/>
              </w:rPr>
              <w:t>100.0%</w:t>
            </w:r>
          </w:p>
        </w:tc>
        <w:tc>
          <w:tcPr>
            <w:tcW w:w="709" w:type="dxa"/>
            <w:tcBorders>
              <w:top w:val="nil"/>
              <w:left w:val="nil"/>
              <w:bottom w:val="single" w:sz="4" w:space="0" w:color="auto"/>
              <w:right w:val="single" w:sz="4" w:space="0" w:color="auto"/>
            </w:tcBorders>
            <w:shd w:val="clear" w:color="auto" w:fill="auto"/>
            <w:vAlign w:val="center"/>
          </w:tcPr>
          <w:p w14:paraId="510DFFEC" w14:textId="77777777" w:rsidR="00AB7400" w:rsidRPr="00A34889" w:rsidRDefault="00AB7400" w:rsidP="00AB7400">
            <w:pPr>
              <w:ind w:right="40"/>
              <w:jc w:val="center"/>
              <w:rPr>
                <w:sz w:val="18"/>
                <w:szCs w:val="18"/>
              </w:rPr>
            </w:pPr>
            <w:r w:rsidRPr="00A34889">
              <w:rPr>
                <w:color w:val="000000"/>
                <w:sz w:val="18"/>
                <w:szCs w:val="18"/>
              </w:rPr>
              <w:t>100.0%</w:t>
            </w:r>
          </w:p>
        </w:tc>
      </w:tr>
      <w:tr w:rsidR="00AB7400" w:rsidRPr="00A34889" w14:paraId="514060EB" w14:textId="77777777" w:rsidTr="002F6798">
        <w:trPr>
          <w:trHeight w:val="62"/>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Pr>
          <w:p w14:paraId="6105090F" w14:textId="77777777" w:rsidR="00AB7400" w:rsidRPr="00A34889" w:rsidRDefault="00AB7400" w:rsidP="00AB7400">
            <w:pPr>
              <w:ind w:right="42"/>
              <w:jc w:val="center"/>
              <w:rPr>
                <w:sz w:val="18"/>
                <w:szCs w:val="18"/>
              </w:rPr>
            </w:pPr>
            <w:r w:rsidRPr="00A34889">
              <w:rPr>
                <w:sz w:val="18"/>
                <w:szCs w:val="18"/>
              </w:rPr>
              <w:t>San Martín</w:t>
            </w:r>
          </w:p>
        </w:tc>
        <w:tc>
          <w:tcPr>
            <w:tcW w:w="708" w:type="dxa"/>
            <w:tcBorders>
              <w:top w:val="nil"/>
              <w:left w:val="single" w:sz="4" w:space="0" w:color="auto"/>
              <w:bottom w:val="single" w:sz="4" w:space="0" w:color="auto"/>
              <w:right w:val="single" w:sz="4" w:space="0" w:color="auto"/>
            </w:tcBorders>
            <w:shd w:val="clear" w:color="auto" w:fill="auto"/>
            <w:vAlign w:val="center"/>
          </w:tcPr>
          <w:p w14:paraId="19397A8A" w14:textId="77777777" w:rsidR="00AB7400" w:rsidRPr="00A34889" w:rsidRDefault="00AB7400" w:rsidP="00AB7400">
            <w:pPr>
              <w:ind w:right="40"/>
              <w:jc w:val="center"/>
              <w:rPr>
                <w:sz w:val="18"/>
                <w:szCs w:val="18"/>
              </w:rPr>
            </w:pPr>
            <w:r w:rsidRPr="00A34889">
              <w:rPr>
                <w:color w:val="000000"/>
                <w:sz w:val="18"/>
                <w:szCs w:val="18"/>
              </w:rPr>
              <w:t>85.1%</w:t>
            </w:r>
          </w:p>
        </w:tc>
        <w:tc>
          <w:tcPr>
            <w:tcW w:w="567" w:type="dxa"/>
            <w:tcBorders>
              <w:top w:val="nil"/>
              <w:left w:val="nil"/>
              <w:bottom w:val="single" w:sz="4" w:space="0" w:color="auto"/>
              <w:right w:val="single" w:sz="4" w:space="0" w:color="auto"/>
            </w:tcBorders>
            <w:shd w:val="clear" w:color="auto" w:fill="auto"/>
            <w:vAlign w:val="center"/>
          </w:tcPr>
          <w:p w14:paraId="4D1EBDCC" w14:textId="77777777" w:rsidR="00AB7400" w:rsidRPr="00A34889" w:rsidRDefault="00AB7400" w:rsidP="00AB7400">
            <w:pPr>
              <w:ind w:right="40"/>
              <w:jc w:val="center"/>
              <w:rPr>
                <w:sz w:val="18"/>
                <w:szCs w:val="18"/>
              </w:rPr>
            </w:pPr>
            <w:r w:rsidRPr="00A34889">
              <w:rPr>
                <w:color w:val="000000"/>
                <w:sz w:val="18"/>
                <w:szCs w:val="18"/>
              </w:rPr>
              <w:t>85.8%</w:t>
            </w:r>
          </w:p>
        </w:tc>
        <w:tc>
          <w:tcPr>
            <w:tcW w:w="709" w:type="dxa"/>
            <w:gridSpan w:val="2"/>
            <w:tcBorders>
              <w:top w:val="nil"/>
              <w:left w:val="nil"/>
              <w:bottom w:val="single" w:sz="4" w:space="0" w:color="auto"/>
              <w:right w:val="single" w:sz="4" w:space="0" w:color="auto"/>
            </w:tcBorders>
            <w:shd w:val="clear" w:color="auto" w:fill="auto"/>
            <w:vAlign w:val="center"/>
          </w:tcPr>
          <w:p w14:paraId="2F6427C2" w14:textId="77777777" w:rsidR="00AB7400" w:rsidRPr="00A34889" w:rsidRDefault="00AB7400" w:rsidP="00AB7400">
            <w:pPr>
              <w:ind w:right="40"/>
              <w:jc w:val="center"/>
              <w:rPr>
                <w:sz w:val="18"/>
                <w:szCs w:val="18"/>
              </w:rPr>
            </w:pPr>
            <w:r w:rsidRPr="00A34889">
              <w:rPr>
                <w:color w:val="000000"/>
                <w:sz w:val="18"/>
                <w:szCs w:val="18"/>
              </w:rPr>
              <w:t>86.6%</w:t>
            </w:r>
          </w:p>
        </w:tc>
        <w:tc>
          <w:tcPr>
            <w:tcW w:w="724" w:type="dxa"/>
            <w:tcBorders>
              <w:top w:val="nil"/>
              <w:left w:val="nil"/>
              <w:bottom w:val="single" w:sz="4" w:space="0" w:color="auto"/>
              <w:right w:val="single" w:sz="4" w:space="0" w:color="auto"/>
            </w:tcBorders>
            <w:shd w:val="clear" w:color="auto" w:fill="auto"/>
            <w:vAlign w:val="center"/>
          </w:tcPr>
          <w:p w14:paraId="3055FF7D" w14:textId="77777777" w:rsidR="00AB7400" w:rsidRPr="00A34889" w:rsidRDefault="00AB7400" w:rsidP="00AB7400">
            <w:pPr>
              <w:ind w:right="40"/>
              <w:jc w:val="center"/>
              <w:rPr>
                <w:sz w:val="18"/>
                <w:szCs w:val="18"/>
              </w:rPr>
            </w:pPr>
            <w:r w:rsidRPr="00A34889">
              <w:rPr>
                <w:color w:val="000000"/>
                <w:sz w:val="18"/>
                <w:szCs w:val="18"/>
              </w:rPr>
              <w:t>87.4%</w:t>
            </w:r>
          </w:p>
        </w:tc>
        <w:tc>
          <w:tcPr>
            <w:tcW w:w="709" w:type="dxa"/>
            <w:tcBorders>
              <w:top w:val="nil"/>
              <w:left w:val="nil"/>
              <w:bottom w:val="single" w:sz="4" w:space="0" w:color="auto"/>
              <w:right w:val="single" w:sz="4" w:space="0" w:color="auto"/>
            </w:tcBorders>
            <w:shd w:val="clear" w:color="auto" w:fill="auto"/>
            <w:vAlign w:val="center"/>
          </w:tcPr>
          <w:p w14:paraId="6E373939" w14:textId="77777777" w:rsidR="00AB7400" w:rsidRPr="00A34889" w:rsidRDefault="00AB7400" w:rsidP="00AB7400">
            <w:pPr>
              <w:ind w:right="40"/>
              <w:jc w:val="center"/>
              <w:rPr>
                <w:sz w:val="18"/>
                <w:szCs w:val="18"/>
              </w:rPr>
            </w:pPr>
            <w:r w:rsidRPr="00A34889">
              <w:rPr>
                <w:color w:val="000000"/>
                <w:sz w:val="18"/>
                <w:szCs w:val="18"/>
              </w:rPr>
              <w:t>88.1%</w:t>
            </w:r>
          </w:p>
        </w:tc>
        <w:tc>
          <w:tcPr>
            <w:tcW w:w="708" w:type="dxa"/>
            <w:tcBorders>
              <w:top w:val="nil"/>
              <w:left w:val="nil"/>
              <w:bottom w:val="single" w:sz="4" w:space="0" w:color="auto"/>
              <w:right w:val="single" w:sz="4" w:space="0" w:color="auto"/>
            </w:tcBorders>
            <w:shd w:val="clear" w:color="auto" w:fill="auto"/>
            <w:vAlign w:val="center"/>
          </w:tcPr>
          <w:p w14:paraId="579B1F3D" w14:textId="77777777" w:rsidR="00AB7400" w:rsidRPr="00A34889" w:rsidRDefault="00AB7400" w:rsidP="00AB7400">
            <w:pPr>
              <w:ind w:right="40"/>
              <w:jc w:val="center"/>
              <w:rPr>
                <w:sz w:val="18"/>
                <w:szCs w:val="18"/>
              </w:rPr>
            </w:pPr>
            <w:r w:rsidRPr="00A34889">
              <w:rPr>
                <w:color w:val="000000"/>
                <w:sz w:val="18"/>
                <w:szCs w:val="18"/>
              </w:rPr>
              <w:t>88.9%</w:t>
            </w:r>
          </w:p>
        </w:tc>
        <w:tc>
          <w:tcPr>
            <w:tcW w:w="851" w:type="dxa"/>
            <w:tcBorders>
              <w:top w:val="nil"/>
              <w:left w:val="nil"/>
              <w:bottom w:val="single" w:sz="4" w:space="0" w:color="auto"/>
              <w:right w:val="single" w:sz="4" w:space="0" w:color="auto"/>
            </w:tcBorders>
            <w:shd w:val="clear" w:color="auto" w:fill="auto"/>
            <w:vAlign w:val="center"/>
          </w:tcPr>
          <w:p w14:paraId="750A57C6" w14:textId="77777777" w:rsidR="00AB7400" w:rsidRPr="00A34889" w:rsidRDefault="00AB7400" w:rsidP="00AB7400">
            <w:pPr>
              <w:ind w:right="40"/>
              <w:jc w:val="center"/>
              <w:rPr>
                <w:sz w:val="18"/>
                <w:szCs w:val="18"/>
              </w:rPr>
            </w:pPr>
            <w:r w:rsidRPr="00A34889">
              <w:rPr>
                <w:color w:val="000000"/>
                <w:sz w:val="18"/>
                <w:szCs w:val="18"/>
              </w:rPr>
              <w:t>89.6%</w:t>
            </w:r>
          </w:p>
        </w:tc>
        <w:tc>
          <w:tcPr>
            <w:tcW w:w="709" w:type="dxa"/>
            <w:tcBorders>
              <w:top w:val="nil"/>
              <w:left w:val="nil"/>
              <w:bottom w:val="single" w:sz="4" w:space="0" w:color="auto"/>
              <w:right w:val="single" w:sz="4" w:space="0" w:color="auto"/>
            </w:tcBorders>
            <w:shd w:val="clear" w:color="auto" w:fill="auto"/>
            <w:vAlign w:val="center"/>
          </w:tcPr>
          <w:p w14:paraId="28D6475C" w14:textId="77777777" w:rsidR="00AB7400" w:rsidRPr="00A34889" w:rsidRDefault="00AB7400" w:rsidP="00AB7400">
            <w:pPr>
              <w:ind w:right="40"/>
              <w:jc w:val="center"/>
              <w:rPr>
                <w:sz w:val="18"/>
                <w:szCs w:val="18"/>
              </w:rPr>
            </w:pPr>
            <w:r w:rsidRPr="00A34889">
              <w:rPr>
                <w:color w:val="000000"/>
                <w:sz w:val="18"/>
                <w:szCs w:val="18"/>
              </w:rPr>
              <w:t>90.4%</w:t>
            </w:r>
          </w:p>
        </w:tc>
        <w:tc>
          <w:tcPr>
            <w:tcW w:w="850" w:type="dxa"/>
            <w:tcBorders>
              <w:top w:val="nil"/>
              <w:left w:val="nil"/>
              <w:bottom w:val="single" w:sz="4" w:space="0" w:color="auto"/>
              <w:right w:val="single" w:sz="4" w:space="0" w:color="auto"/>
            </w:tcBorders>
            <w:shd w:val="clear" w:color="auto" w:fill="auto"/>
            <w:vAlign w:val="center"/>
          </w:tcPr>
          <w:p w14:paraId="3F7C54C9" w14:textId="77777777" w:rsidR="00AB7400" w:rsidRPr="00A34889" w:rsidRDefault="00AB7400" w:rsidP="00AB7400">
            <w:pPr>
              <w:ind w:right="40"/>
              <w:jc w:val="center"/>
              <w:rPr>
                <w:sz w:val="18"/>
                <w:szCs w:val="18"/>
              </w:rPr>
            </w:pPr>
            <w:r w:rsidRPr="00A34889">
              <w:rPr>
                <w:color w:val="000000"/>
                <w:sz w:val="18"/>
                <w:szCs w:val="18"/>
              </w:rPr>
              <w:t>91.1%</w:t>
            </w:r>
          </w:p>
        </w:tc>
        <w:tc>
          <w:tcPr>
            <w:tcW w:w="709" w:type="dxa"/>
            <w:tcBorders>
              <w:top w:val="nil"/>
              <w:left w:val="nil"/>
              <w:bottom w:val="single" w:sz="4" w:space="0" w:color="auto"/>
              <w:right w:val="single" w:sz="4" w:space="0" w:color="auto"/>
            </w:tcBorders>
            <w:shd w:val="clear" w:color="auto" w:fill="auto"/>
            <w:vAlign w:val="center"/>
          </w:tcPr>
          <w:p w14:paraId="1FCD7DFC" w14:textId="77777777" w:rsidR="00AB7400" w:rsidRPr="00A34889" w:rsidRDefault="00AB7400" w:rsidP="00AB7400">
            <w:pPr>
              <w:ind w:right="40"/>
              <w:jc w:val="center"/>
              <w:rPr>
                <w:sz w:val="18"/>
                <w:szCs w:val="18"/>
              </w:rPr>
            </w:pPr>
            <w:r w:rsidRPr="00A34889">
              <w:rPr>
                <w:color w:val="000000"/>
                <w:sz w:val="18"/>
                <w:szCs w:val="18"/>
              </w:rPr>
              <w:t>91.9%</w:t>
            </w:r>
          </w:p>
        </w:tc>
        <w:tc>
          <w:tcPr>
            <w:tcW w:w="977" w:type="dxa"/>
            <w:tcBorders>
              <w:top w:val="nil"/>
              <w:left w:val="nil"/>
              <w:bottom w:val="single" w:sz="4" w:space="0" w:color="auto"/>
              <w:right w:val="single" w:sz="4" w:space="0" w:color="auto"/>
            </w:tcBorders>
            <w:shd w:val="clear" w:color="auto" w:fill="auto"/>
            <w:vAlign w:val="center"/>
          </w:tcPr>
          <w:p w14:paraId="2966F3A8" w14:textId="77777777" w:rsidR="00AB7400" w:rsidRPr="00A34889" w:rsidRDefault="00AB7400" w:rsidP="00AB7400">
            <w:pPr>
              <w:ind w:right="40"/>
              <w:jc w:val="center"/>
              <w:rPr>
                <w:sz w:val="18"/>
                <w:szCs w:val="18"/>
              </w:rPr>
            </w:pPr>
            <w:r w:rsidRPr="00A34889">
              <w:rPr>
                <w:color w:val="000000"/>
                <w:sz w:val="18"/>
                <w:szCs w:val="18"/>
              </w:rPr>
              <w:t>92.6%</w:t>
            </w:r>
          </w:p>
        </w:tc>
        <w:tc>
          <w:tcPr>
            <w:tcW w:w="709" w:type="dxa"/>
            <w:tcBorders>
              <w:top w:val="nil"/>
              <w:left w:val="nil"/>
              <w:bottom w:val="single" w:sz="4" w:space="0" w:color="auto"/>
              <w:right w:val="single" w:sz="4" w:space="0" w:color="auto"/>
            </w:tcBorders>
            <w:shd w:val="clear" w:color="auto" w:fill="auto"/>
            <w:vAlign w:val="center"/>
          </w:tcPr>
          <w:p w14:paraId="6D9E35F7" w14:textId="77777777" w:rsidR="00AB7400" w:rsidRPr="00A34889" w:rsidRDefault="00AB7400" w:rsidP="00AB7400">
            <w:pPr>
              <w:ind w:right="40"/>
              <w:jc w:val="center"/>
              <w:rPr>
                <w:sz w:val="18"/>
                <w:szCs w:val="18"/>
              </w:rPr>
            </w:pPr>
            <w:r w:rsidRPr="00A34889">
              <w:rPr>
                <w:color w:val="000000"/>
                <w:sz w:val="18"/>
                <w:szCs w:val="18"/>
              </w:rPr>
              <w:t>93.4%</w:t>
            </w:r>
          </w:p>
        </w:tc>
        <w:tc>
          <w:tcPr>
            <w:tcW w:w="709" w:type="dxa"/>
            <w:tcBorders>
              <w:top w:val="nil"/>
              <w:left w:val="nil"/>
              <w:bottom w:val="single" w:sz="4" w:space="0" w:color="auto"/>
              <w:right w:val="single" w:sz="4" w:space="0" w:color="auto"/>
            </w:tcBorders>
            <w:shd w:val="clear" w:color="auto" w:fill="auto"/>
            <w:vAlign w:val="center"/>
          </w:tcPr>
          <w:p w14:paraId="69893EF0" w14:textId="77777777" w:rsidR="00AB7400" w:rsidRPr="00A34889" w:rsidRDefault="00AB7400" w:rsidP="00AB7400">
            <w:pPr>
              <w:ind w:right="40"/>
              <w:jc w:val="center"/>
              <w:rPr>
                <w:sz w:val="18"/>
                <w:szCs w:val="18"/>
              </w:rPr>
            </w:pPr>
            <w:r w:rsidRPr="00A34889">
              <w:rPr>
                <w:color w:val="000000"/>
                <w:sz w:val="18"/>
                <w:szCs w:val="18"/>
              </w:rPr>
              <w:t>94.1%</w:t>
            </w:r>
          </w:p>
        </w:tc>
      </w:tr>
      <w:tr w:rsidR="00AB7400" w:rsidRPr="00A34889" w14:paraId="7BC45600" w14:textId="77777777" w:rsidTr="002F6798">
        <w:trPr>
          <w:trHeight w:val="62"/>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Pr>
          <w:p w14:paraId="2DD2E825" w14:textId="77777777" w:rsidR="00AB7400" w:rsidRPr="00A34889" w:rsidRDefault="00AB7400" w:rsidP="00AB7400">
            <w:pPr>
              <w:ind w:right="42"/>
              <w:jc w:val="center"/>
              <w:rPr>
                <w:sz w:val="18"/>
                <w:szCs w:val="18"/>
              </w:rPr>
            </w:pPr>
            <w:r w:rsidRPr="00A34889">
              <w:rPr>
                <w:sz w:val="18"/>
                <w:szCs w:val="18"/>
              </w:rPr>
              <w:t>Tacna</w:t>
            </w:r>
          </w:p>
        </w:tc>
        <w:tc>
          <w:tcPr>
            <w:tcW w:w="708" w:type="dxa"/>
            <w:tcBorders>
              <w:top w:val="nil"/>
              <w:left w:val="single" w:sz="4" w:space="0" w:color="auto"/>
              <w:bottom w:val="single" w:sz="4" w:space="0" w:color="auto"/>
              <w:right w:val="single" w:sz="4" w:space="0" w:color="auto"/>
            </w:tcBorders>
            <w:shd w:val="clear" w:color="auto" w:fill="auto"/>
            <w:vAlign w:val="center"/>
          </w:tcPr>
          <w:p w14:paraId="0F20A5F1" w14:textId="77777777" w:rsidR="00AB7400" w:rsidRPr="00A34889" w:rsidRDefault="00AB7400" w:rsidP="00AB7400">
            <w:pPr>
              <w:ind w:right="40"/>
              <w:jc w:val="center"/>
              <w:rPr>
                <w:sz w:val="18"/>
                <w:szCs w:val="18"/>
              </w:rPr>
            </w:pPr>
            <w:r w:rsidRPr="00A34889">
              <w:rPr>
                <w:color w:val="000000"/>
                <w:sz w:val="18"/>
                <w:szCs w:val="18"/>
              </w:rPr>
              <w:t>90.3%</w:t>
            </w:r>
          </w:p>
        </w:tc>
        <w:tc>
          <w:tcPr>
            <w:tcW w:w="567" w:type="dxa"/>
            <w:tcBorders>
              <w:top w:val="nil"/>
              <w:left w:val="nil"/>
              <w:bottom w:val="single" w:sz="4" w:space="0" w:color="auto"/>
              <w:right w:val="single" w:sz="4" w:space="0" w:color="auto"/>
            </w:tcBorders>
            <w:shd w:val="clear" w:color="auto" w:fill="auto"/>
            <w:vAlign w:val="center"/>
          </w:tcPr>
          <w:p w14:paraId="728AC180" w14:textId="77777777" w:rsidR="00AB7400" w:rsidRPr="00A34889" w:rsidRDefault="00AB7400" w:rsidP="00AB7400">
            <w:pPr>
              <w:ind w:right="40"/>
              <w:jc w:val="center"/>
              <w:rPr>
                <w:sz w:val="18"/>
                <w:szCs w:val="18"/>
              </w:rPr>
            </w:pPr>
            <w:r w:rsidRPr="00A34889">
              <w:rPr>
                <w:color w:val="000000"/>
                <w:sz w:val="18"/>
                <w:szCs w:val="18"/>
              </w:rPr>
              <w:t>91.0%</w:t>
            </w:r>
          </w:p>
        </w:tc>
        <w:tc>
          <w:tcPr>
            <w:tcW w:w="709" w:type="dxa"/>
            <w:gridSpan w:val="2"/>
            <w:tcBorders>
              <w:top w:val="nil"/>
              <w:left w:val="nil"/>
              <w:bottom w:val="single" w:sz="4" w:space="0" w:color="auto"/>
              <w:right w:val="single" w:sz="4" w:space="0" w:color="auto"/>
            </w:tcBorders>
            <w:shd w:val="clear" w:color="auto" w:fill="auto"/>
            <w:vAlign w:val="center"/>
          </w:tcPr>
          <w:p w14:paraId="502E391F" w14:textId="77777777" w:rsidR="00AB7400" w:rsidRPr="00A34889" w:rsidRDefault="00AB7400" w:rsidP="00AB7400">
            <w:pPr>
              <w:ind w:right="40"/>
              <w:jc w:val="center"/>
              <w:rPr>
                <w:sz w:val="18"/>
                <w:szCs w:val="18"/>
              </w:rPr>
            </w:pPr>
            <w:r w:rsidRPr="00A34889">
              <w:rPr>
                <w:color w:val="000000"/>
                <w:sz w:val="18"/>
                <w:szCs w:val="18"/>
              </w:rPr>
              <w:t>91.6%</w:t>
            </w:r>
          </w:p>
        </w:tc>
        <w:tc>
          <w:tcPr>
            <w:tcW w:w="724" w:type="dxa"/>
            <w:tcBorders>
              <w:top w:val="nil"/>
              <w:left w:val="nil"/>
              <w:bottom w:val="single" w:sz="4" w:space="0" w:color="auto"/>
              <w:right w:val="single" w:sz="4" w:space="0" w:color="auto"/>
            </w:tcBorders>
            <w:shd w:val="clear" w:color="auto" w:fill="auto"/>
            <w:vAlign w:val="center"/>
          </w:tcPr>
          <w:p w14:paraId="18522A37" w14:textId="77777777" w:rsidR="00AB7400" w:rsidRPr="00A34889" w:rsidRDefault="00AB7400" w:rsidP="00AB7400">
            <w:pPr>
              <w:ind w:right="40"/>
              <w:jc w:val="center"/>
              <w:rPr>
                <w:sz w:val="18"/>
                <w:szCs w:val="18"/>
              </w:rPr>
            </w:pPr>
            <w:r w:rsidRPr="00A34889">
              <w:rPr>
                <w:color w:val="000000"/>
                <w:sz w:val="18"/>
                <w:szCs w:val="18"/>
              </w:rPr>
              <w:t>92.3%</w:t>
            </w:r>
          </w:p>
        </w:tc>
        <w:tc>
          <w:tcPr>
            <w:tcW w:w="709" w:type="dxa"/>
            <w:tcBorders>
              <w:top w:val="nil"/>
              <w:left w:val="nil"/>
              <w:bottom w:val="single" w:sz="4" w:space="0" w:color="auto"/>
              <w:right w:val="single" w:sz="4" w:space="0" w:color="auto"/>
            </w:tcBorders>
            <w:shd w:val="clear" w:color="auto" w:fill="auto"/>
            <w:vAlign w:val="center"/>
          </w:tcPr>
          <w:p w14:paraId="232A2C31" w14:textId="77777777" w:rsidR="00AB7400" w:rsidRPr="00A34889" w:rsidRDefault="00AB7400" w:rsidP="00AB7400">
            <w:pPr>
              <w:ind w:right="40"/>
              <w:jc w:val="center"/>
              <w:rPr>
                <w:sz w:val="18"/>
                <w:szCs w:val="18"/>
              </w:rPr>
            </w:pPr>
            <w:r w:rsidRPr="00A34889">
              <w:rPr>
                <w:color w:val="000000"/>
                <w:sz w:val="18"/>
                <w:szCs w:val="18"/>
              </w:rPr>
              <w:t>92.9%</w:t>
            </w:r>
          </w:p>
        </w:tc>
        <w:tc>
          <w:tcPr>
            <w:tcW w:w="708" w:type="dxa"/>
            <w:tcBorders>
              <w:top w:val="nil"/>
              <w:left w:val="nil"/>
              <w:bottom w:val="single" w:sz="4" w:space="0" w:color="auto"/>
              <w:right w:val="single" w:sz="4" w:space="0" w:color="auto"/>
            </w:tcBorders>
            <w:shd w:val="clear" w:color="auto" w:fill="auto"/>
            <w:vAlign w:val="center"/>
          </w:tcPr>
          <w:p w14:paraId="23EE0DB9" w14:textId="77777777" w:rsidR="00AB7400" w:rsidRPr="00A34889" w:rsidRDefault="00AB7400" w:rsidP="00AB7400">
            <w:pPr>
              <w:ind w:right="40"/>
              <w:jc w:val="center"/>
              <w:rPr>
                <w:sz w:val="18"/>
                <w:szCs w:val="18"/>
              </w:rPr>
            </w:pPr>
            <w:r w:rsidRPr="00A34889">
              <w:rPr>
                <w:color w:val="000000"/>
                <w:sz w:val="18"/>
                <w:szCs w:val="18"/>
              </w:rPr>
              <w:t>93.6%</w:t>
            </w:r>
          </w:p>
        </w:tc>
        <w:tc>
          <w:tcPr>
            <w:tcW w:w="851" w:type="dxa"/>
            <w:tcBorders>
              <w:top w:val="nil"/>
              <w:left w:val="nil"/>
              <w:bottom w:val="single" w:sz="4" w:space="0" w:color="auto"/>
              <w:right w:val="single" w:sz="4" w:space="0" w:color="auto"/>
            </w:tcBorders>
            <w:shd w:val="clear" w:color="auto" w:fill="auto"/>
            <w:vAlign w:val="center"/>
          </w:tcPr>
          <w:p w14:paraId="7E913557" w14:textId="77777777" w:rsidR="00AB7400" w:rsidRPr="00A34889" w:rsidRDefault="00AB7400" w:rsidP="00AB7400">
            <w:pPr>
              <w:ind w:right="40"/>
              <w:jc w:val="center"/>
              <w:rPr>
                <w:sz w:val="18"/>
                <w:szCs w:val="18"/>
              </w:rPr>
            </w:pPr>
            <w:r w:rsidRPr="00A34889">
              <w:rPr>
                <w:color w:val="000000"/>
                <w:sz w:val="18"/>
                <w:szCs w:val="18"/>
              </w:rPr>
              <w:t>94.2%</w:t>
            </w:r>
          </w:p>
        </w:tc>
        <w:tc>
          <w:tcPr>
            <w:tcW w:w="709" w:type="dxa"/>
            <w:tcBorders>
              <w:top w:val="nil"/>
              <w:left w:val="nil"/>
              <w:bottom w:val="single" w:sz="4" w:space="0" w:color="auto"/>
              <w:right w:val="single" w:sz="4" w:space="0" w:color="auto"/>
            </w:tcBorders>
            <w:shd w:val="clear" w:color="auto" w:fill="auto"/>
            <w:vAlign w:val="center"/>
          </w:tcPr>
          <w:p w14:paraId="23B84138" w14:textId="77777777" w:rsidR="00AB7400" w:rsidRPr="00A34889" w:rsidRDefault="00AB7400" w:rsidP="00AB7400">
            <w:pPr>
              <w:ind w:right="40"/>
              <w:jc w:val="center"/>
              <w:rPr>
                <w:sz w:val="18"/>
                <w:szCs w:val="18"/>
              </w:rPr>
            </w:pPr>
            <w:r w:rsidRPr="00A34889">
              <w:rPr>
                <w:color w:val="000000"/>
                <w:sz w:val="18"/>
                <w:szCs w:val="18"/>
              </w:rPr>
              <w:t>94.8%</w:t>
            </w:r>
          </w:p>
        </w:tc>
        <w:tc>
          <w:tcPr>
            <w:tcW w:w="850" w:type="dxa"/>
            <w:tcBorders>
              <w:top w:val="nil"/>
              <w:left w:val="nil"/>
              <w:bottom w:val="single" w:sz="4" w:space="0" w:color="auto"/>
              <w:right w:val="single" w:sz="4" w:space="0" w:color="auto"/>
            </w:tcBorders>
            <w:shd w:val="clear" w:color="auto" w:fill="auto"/>
            <w:vAlign w:val="center"/>
          </w:tcPr>
          <w:p w14:paraId="6EAAC97F" w14:textId="77777777" w:rsidR="00AB7400" w:rsidRPr="00A34889" w:rsidRDefault="00AB7400" w:rsidP="00AB7400">
            <w:pPr>
              <w:ind w:right="40"/>
              <w:jc w:val="center"/>
              <w:rPr>
                <w:sz w:val="18"/>
                <w:szCs w:val="18"/>
              </w:rPr>
            </w:pPr>
            <w:r w:rsidRPr="00A34889">
              <w:rPr>
                <w:color w:val="000000"/>
                <w:sz w:val="18"/>
                <w:szCs w:val="18"/>
              </w:rPr>
              <w:t>95.5%</w:t>
            </w:r>
          </w:p>
        </w:tc>
        <w:tc>
          <w:tcPr>
            <w:tcW w:w="709" w:type="dxa"/>
            <w:tcBorders>
              <w:top w:val="nil"/>
              <w:left w:val="nil"/>
              <w:bottom w:val="single" w:sz="4" w:space="0" w:color="auto"/>
              <w:right w:val="single" w:sz="4" w:space="0" w:color="auto"/>
            </w:tcBorders>
            <w:shd w:val="clear" w:color="auto" w:fill="auto"/>
            <w:vAlign w:val="center"/>
          </w:tcPr>
          <w:p w14:paraId="29010A45" w14:textId="77777777" w:rsidR="00AB7400" w:rsidRPr="00A34889" w:rsidRDefault="00AB7400" w:rsidP="00AB7400">
            <w:pPr>
              <w:ind w:right="40"/>
              <w:jc w:val="center"/>
              <w:rPr>
                <w:sz w:val="18"/>
                <w:szCs w:val="18"/>
              </w:rPr>
            </w:pPr>
            <w:r w:rsidRPr="00A34889">
              <w:rPr>
                <w:color w:val="000000"/>
                <w:sz w:val="18"/>
                <w:szCs w:val="18"/>
              </w:rPr>
              <w:t>96.1%</w:t>
            </w:r>
          </w:p>
        </w:tc>
        <w:tc>
          <w:tcPr>
            <w:tcW w:w="977" w:type="dxa"/>
            <w:tcBorders>
              <w:top w:val="nil"/>
              <w:left w:val="nil"/>
              <w:bottom w:val="single" w:sz="4" w:space="0" w:color="auto"/>
              <w:right w:val="single" w:sz="4" w:space="0" w:color="auto"/>
            </w:tcBorders>
            <w:shd w:val="clear" w:color="auto" w:fill="auto"/>
            <w:vAlign w:val="center"/>
          </w:tcPr>
          <w:p w14:paraId="27F3B9BB" w14:textId="77777777" w:rsidR="00AB7400" w:rsidRPr="00A34889" w:rsidRDefault="00AB7400" w:rsidP="00AB7400">
            <w:pPr>
              <w:ind w:right="40"/>
              <w:jc w:val="center"/>
              <w:rPr>
                <w:sz w:val="18"/>
                <w:szCs w:val="18"/>
              </w:rPr>
            </w:pPr>
            <w:r w:rsidRPr="00A34889">
              <w:rPr>
                <w:color w:val="000000"/>
                <w:sz w:val="18"/>
                <w:szCs w:val="18"/>
              </w:rPr>
              <w:t>96.8%</w:t>
            </w:r>
          </w:p>
        </w:tc>
        <w:tc>
          <w:tcPr>
            <w:tcW w:w="709" w:type="dxa"/>
            <w:tcBorders>
              <w:top w:val="nil"/>
              <w:left w:val="nil"/>
              <w:bottom w:val="single" w:sz="4" w:space="0" w:color="auto"/>
              <w:right w:val="single" w:sz="4" w:space="0" w:color="auto"/>
            </w:tcBorders>
            <w:shd w:val="clear" w:color="auto" w:fill="auto"/>
            <w:vAlign w:val="center"/>
          </w:tcPr>
          <w:p w14:paraId="4C290B68" w14:textId="77777777" w:rsidR="00AB7400" w:rsidRPr="00A34889" w:rsidRDefault="00AB7400" w:rsidP="00AB7400">
            <w:pPr>
              <w:ind w:right="40"/>
              <w:jc w:val="center"/>
              <w:rPr>
                <w:sz w:val="18"/>
                <w:szCs w:val="18"/>
              </w:rPr>
            </w:pPr>
            <w:r w:rsidRPr="00A34889">
              <w:rPr>
                <w:color w:val="000000"/>
                <w:sz w:val="18"/>
                <w:szCs w:val="18"/>
              </w:rPr>
              <w:t>97.4%</w:t>
            </w:r>
          </w:p>
        </w:tc>
        <w:tc>
          <w:tcPr>
            <w:tcW w:w="709" w:type="dxa"/>
            <w:tcBorders>
              <w:top w:val="nil"/>
              <w:left w:val="nil"/>
              <w:bottom w:val="single" w:sz="4" w:space="0" w:color="auto"/>
              <w:right w:val="single" w:sz="4" w:space="0" w:color="auto"/>
            </w:tcBorders>
            <w:shd w:val="clear" w:color="auto" w:fill="auto"/>
            <w:vAlign w:val="center"/>
          </w:tcPr>
          <w:p w14:paraId="5DA771C4" w14:textId="77777777" w:rsidR="00AB7400" w:rsidRPr="00A34889" w:rsidRDefault="00AB7400" w:rsidP="00AB7400">
            <w:pPr>
              <w:ind w:right="40"/>
              <w:jc w:val="center"/>
              <w:rPr>
                <w:sz w:val="18"/>
                <w:szCs w:val="18"/>
              </w:rPr>
            </w:pPr>
            <w:r w:rsidRPr="00A34889">
              <w:rPr>
                <w:color w:val="000000"/>
                <w:sz w:val="18"/>
                <w:szCs w:val="18"/>
              </w:rPr>
              <w:t>98.1%</w:t>
            </w:r>
          </w:p>
        </w:tc>
      </w:tr>
      <w:tr w:rsidR="00AB7400" w:rsidRPr="00A34889" w14:paraId="150110DC" w14:textId="77777777" w:rsidTr="002F6798">
        <w:trPr>
          <w:trHeight w:val="62"/>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Pr>
          <w:p w14:paraId="36242A1F" w14:textId="77777777" w:rsidR="00AB7400" w:rsidRPr="00A34889" w:rsidRDefault="00AB7400" w:rsidP="00AB7400">
            <w:pPr>
              <w:ind w:right="42"/>
              <w:jc w:val="center"/>
              <w:rPr>
                <w:sz w:val="18"/>
                <w:szCs w:val="18"/>
              </w:rPr>
            </w:pPr>
            <w:r w:rsidRPr="00A34889">
              <w:rPr>
                <w:sz w:val="18"/>
                <w:szCs w:val="18"/>
              </w:rPr>
              <w:t>Tumbes</w:t>
            </w:r>
          </w:p>
        </w:tc>
        <w:tc>
          <w:tcPr>
            <w:tcW w:w="708" w:type="dxa"/>
            <w:tcBorders>
              <w:top w:val="nil"/>
              <w:left w:val="single" w:sz="4" w:space="0" w:color="auto"/>
              <w:bottom w:val="single" w:sz="4" w:space="0" w:color="auto"/>
              <w:right w:val="single" w:sz="4" w:space="0" w:color="auto"/>
            </w:tcBorders>
            <w:shd w:val="clear" w:color="auto" w:fill="auto"/>
            <w:vAlign w:val="center"/>
          </w:tcPr>
          <w:p w14:paraId="2470C54C" w14:textId="77777777" w:rsidR="00AB7400" w:rsidRPr="00A34889" w:rsidRDefault="00AB7400" w:rsidP="00AB7400">
            <w:pPr>
              <w:ind w:right="40"/>
              <w:jc w:val="center"/>
              <w:rPr>
                <w:sz w:val="18"/>
                <w:szCs w:val="18"/>
              </w:rPr>
            </w:pPr>
            <w:r w:rsidRPr="00A34889">
              <w:rPr>
                <w:color w:val="000000"/>
                <w:sz w:val="18"/>
                <w:szCs w:val="18"/>
              </w:rPr>
              <w:t>78.9%</w:t>
            </w:r>
          </w:p>
        </w:tc>
        <w:tc>
          <w:tcPr>
            <w:tcW w:w="567" w:type="dxa"/>
            <w:tcBorders>
              <w:top w:val="nil"/>
              <w:left w:val="nil"/>
              <w:bottom w:val="single" w:sz="4" w:space="0" w:color="auto"/>
              <w:right w:val="single" w:sz="4" w:space="0" w:color="auto"/>
            </w:tcBorders>
            <w:shd w:val="clear" w:color="auto" w:fill="auto"/>
            <w:vAlign w:val="center"/>
          </w:tcPr>
          <w:p w14:paraId="154DCCE1" w14:textId="77777777" w:rsidR="00AB7400" w:rsidRPr="00A34889" w:rsidRDefault="00AB7400" w:rsidP="00AB7400">
            <w:pPr>
              <w:ind w:right="40"/>
              <w:jc w:val="center"/>
              <w:rPr>
                <w:sz w:val="18"/>
                <w:szCs w:val="18"/>
              </w:rPr>
            </w:pPr>
            <w:r w:rsidRPr="00A34889">
              <w:rPr>
                <w:color w:val="000000"/>
                <w:sz w:val="18"/>
                <w:szCs w:val="18"/>
              </w:rPr>
              <w:t>79.2%</w:t>
            </w:r>
          </w:p>
        </w:tc>
        <w:tc>
          <w:tcPr>
            <w:tcW w:w="709" w:type="dxa"/>
            <w:gridSpan w:val="2"/>
            <w:tcBorders>
              <w:top w:val="nil"/>
              <w:left w:val="nil"/>
              <w:bottom w:val="single" w:sz="4" w:space="0" w:color="auto"/>
              <w:right w:val="single" w:sz="4" w:space="0" w:color="auto"/>
            </w:tcBorders>
            <w:shd w:val="clear" w:color="auto" w:fill="auto"/>
            <w:vAlign w:val="center"/>
          </w:tcPr>
          <w:p w14:paraId="64B9862A" w14:textId="77777777" w:rsidR="00AB7400" w:rsidRPr="00A34889" w:rsidRDefault="00AB7400" w:rsidP="00AB7400">
            <w:pPr>
              <w:ind w:right="40"/>
              <w:jc w:val="center"/>
              <w:rPr>
                <w:sz w:val="18"/>
                <w:szCs w:val="18"/>
              </w:rPr>
            </w:pPr>
            <w:r w:rsidRPr="00A34889">
              <w:rPr>
                <w:color w:val="000000"/>
                <w:sz w:val="18"/>
                <w:szCs w:val="18"/>
              </w:rPr>
              <w:t>79.4%</w:t>
            </w:r>
          </w:p>
        </w:tc>
        <w:tc>
          <w:tcPr>
            <w:tcW w:w="724" w:type="dxa"/>
            <w:tcBorders>
              <w:top w:val="nil"/>
              <w:left w:val="nil"/>
              <w:bottom w:val="single" w:sz="4" w:space="0" w:color="auto"/>
              <w:right w:val="single" w:sz="4" w:space="0" w:color="auto"/>
            </w:tcBorders>
            <w:shd w:val="clear" w:color="auto" w:fill="auto"/>
            <w:vAlign w:val="center"/>
          </w:tcPr>
          <w:p w14:paraId="3C5CDC77" w14:textId="77777777" w:rsidR="00AB7400" w:rsidRPr="00A34889" w:rsidRDefault="00AB7400" w:rsidP="00AB7400">
            <w:pPr>
              <w:ind w:right="40"/>
              <w:jc w:val="center"/>
              <w:rPr>
                <w:sz w:val="18"/>
                <w:szCs w:val="18"/>
              </w:rPr>
            </w:pPr>
            <w:r w:rsidRPr="00A34889">
              <w:rPr>
                <w:color w:val="000000"/>
                <w:sz w:val="18"/>
                <w:szCs w:val="18"/>
              </w:rPr>
              <w:t>79.7%</w:t>
            </w:r>
          </w:p>
        </w:tc>
        <w:tc>
          <w:tcPr>
            <w:tcW w:w="709" w:type="dxa"/>
            <w:tcBorders>
              <w:top w:val="nil"/>
              <w:left w:val="nil"/>
              <w:bottom w:val="single" w:sz="4" w:space="0" w:color="auto"/>
              <w:right w:val="single" w:sz="4" w:space="0" w:color="auto"/>
            </w:tcBorders>
            <w:shd w:val="clear" w:color="auto" w:fill="auto"/>
            <w:vAlign w:val="center"/>
          </w:tcPr>
          <w:p w14:paraId="51828796" w14:textId="77777777" w:rsidR="00AB7400" w:rsidRPr="00A34889" w:rsidRDefault="00AB7400" w:rsidP="00AB7400">
            <w:pPr>
              <w:ind w:right="40"/>
              <w:jc w:val="center"/>
              <w:rPr>
                <w:sz w:val="18"/>
                <w:szCs w:val="18"/>
              </w:rPr>
            </w:pPr>
            <w:r w:rsidRPr="00A34889">
              <w:rPr>
                <w:color w:val="000000"/>
                <w:sz w:val="18"/>
                <w:szCs w:val="18"/>
              </w:rPr>
              <w:t>80.0%</w:t>
            </w:r>
          </w:p>
        </w:tc>
        <w:tc>
          <w:tcPr>
            <w:tcW w:w="708" w:type="dxa"/>
            <w:tcBorders>
              <w:top w:val="nil"/>
              <w:left w:val="nil"/>
              <w:bottom w:val="single" w:sz="4" w:space="0" w:color="auto"/>
              <w:right w:val="single" w:sz="4" w:space="0" w:color="auto"/>
            </w:tcBorders>
            <w:shd w:val="clear" w:color="auto" w:fill="auto"/>
            <w:vAlign w:val="center"/>
          </w:tcPr>
          <w:p w14:paraId="179874D7" w14:textId="77777777" w:rsidR="00AB7400" w:rsidRPr="00A34889" w:rsidRDefault="00AB7400" w:rsidP="00AB7400">
            <w:pPr>
              <w:ind w:right="40"/>
              <w:jc w:val="center"/>
              <w:rPr>
                <w:sz w:val="18"/>
                <w:szCs w:val="18"/>
              </w:rPr>
            </w:pPr>
            <w:r w:rsidRPr="00A34889">
              <w:rPr>
                <w:color w:val="000000"/>
                <w:sz w:val="18"/>
                <w:szCs w:val="18"/>
              </w:rPr>
              <w:t>80.2%</w:t>
            </w:r>
          </w:p>
        </w:tc>
        <w:tc>
          <w:tcPr>
            <w:tcW w:w="851" w:type="dxa"/>
            <w:tcBorders>
              <w:top w:val="nil"/>
              <w:left w:val="nil"/>
              <w:bottom w:val="single" w:sz="4" w:space="0" w:color="auto"/>
              <w:right w:val="single" w:sz="4" w:space="0" w:color="auto"/>
            </w:tcBorders>
            <w:shd w:val="clear" w:color="auto" w:fill="auto"/>
            <w:vAlign w:val="center"/>
          </w:tcPr>
          <w:p w14:paraId="4EC70C6F" w14:textId="77777777" w:rsidR="00AB7400" w:rsidRPr="00A34889" w:rsidRDefault="00AB7400" w:rsidP="00AB7400">
            <w:pPr>
              <w:ind w:right="40"/>
              <w:jc w:val="center"/>
              <w:rPr>
                <w:sz w:val="18"/>
                <w:szCs w:val="18"/>
              </w:rPr>
            </w:pPr>
            <w:r w:rsidRPr="00A34889">
              <w:rPr>
                <w:color w:val="000000"/>
                <w:sz w:val="18"/>
                <w:szCs w:val="18"/>
              </w:rPr>
              <w:t>80.5%</w:t>
            </w:r>
          </w:p>
        </w:tc>
        <w:tc>
          <w:tcPr>
            <w:tcW w:w="709" w:type="dxa"/>
            <w:tcBorders>
              <w:top w:val="nil"/>
              <w:left w:val="nil"/>
              <w:bottom w:val="single" w:sz="4" w:space="0" w:color="auto"/>
              <w:right w:val="single" w:sz="4" w:space="0" w:color="auto"/>
            </w:tcBorders>
            <w:shd w:val="clear" w:color="auto" w:fill="auto"/>
            <w:vAlign w:val="center"/>
          </w:tcPr>
          <w:p w14:paraId="4534DE3C" w14:textId="77777777" w:rsidR="00AB7400" w:rsidRPr="00A34889" w:rsidRDefault="00AB7400" w:rsidP="00AB7400">
            <w:pPr>
              <w:ind w:right="40"/>
              <w:jc w:val="center"/>
              <w:rPr>
                <w:sz w:val="18"/>
                <w:szCs w:val="18"/>
              </w:rPr>
            </w:pPr>
            <w:r w:rsidRPr="00A34889">
              <w:rPr>
                <w:color w:val="000000"/>
                <w:sz w:val="18"/>
                <w:szCs w:val="18"/>
              </w:rPr>
              <w:t>80.8%</w:t>
            </w:r>
          </w:p>
        </w:tc>
        <w:tc>
          <w:tcPr>
            <w:tcW w:w="850" w:type="dxa"/>
            <w:tcBorders>
              <w:top w:val="nil"/>
              <w:left w:val="nil"/>
              <w:bottom w:val="single" w:sz="4" w:space="0" w:color="auto"/>
              <w:right w:val="single" w:sz="4" w:space="0" w:color="auto"/>
            </w:tcBorders>
            <w:shd w:val="clear" w:color="auto" w:fill="auto"/>
            <w:vAlign w:val="center"/>
          </w:tcPr>
          <w:p w14:paraId="183E6A75" w14:textId="77777777" w:rsidR="00AB7400" w:rsidRPr="00A34889" w:rsidRDefault="00AB7400" w:rsidP="00AB7400">
            <w:pPr>
              <w:ind w:right="40"/>
              <w:jc w:val="center"/>
              <w:rPr>
                <w:sz w:val="18"/>
                <w:szCs w:val="18"/>
              </w:rPr>
            </w:pPr>
            <w:r w:rsidRPr="00A34889">
              <w:rPr>
                <w:color w:val="000000"/>
                <w:sz w:val="18"/>
                <w:szCs w:val="18"/>
              </w:rPr>
              <w:t>81.0%</w:t>
            </w:r>
          </w:p>
        </w:tc>
        <w:tc>
          <w:tcPr>
            <w:tcW w:w="709" w:type="dxa"/>
            <w:tcBorders>
              <w:top w:val="nil"/>
              <w:left w:val="nil"/>
              <w:bottom w:val="single" w:sz="4" w:space="0" w:color="auto"/>
              <w:right w:val="single" w:sz="4" w:space="0" w:color="auto"/>
            </w:tcBorders>
            <w:shd w:val="clear" w:color="auto" w:fill="auto"/>
            <w:vAlign w:val="center"/>
          </w:tcPr>
          <w:p w14:paraId="2D86C8FF" w14:textId="77777777" w:rsidR="00AB7400" w:rsidRPr="00A34889" w:rsidRDefault="00AB7400" w:rsidP="00AB7400">
            <w:pPr>
              <w:ind w:right="40"/>
              <w:jc w:val="center"/>
              <w:rPr>
                <w:sz w:val="18"/>
                <w:szCs w:val="18"/>
              </w:rPr>
            </w:pPr>
            <w:r w:rsidRPr="00A34889">
              <w:rPr>
                <w:color w:val="000000"/>
                <w:sz w:val="18"/>
                <w:szCs w:val="18"/>
              </w:rPr>
              <w:t>81.3%</w:t>
            </w:r>
          </w:p>
        </w:tc>
        <w:tc>
          <w:tcPr>
            <w:tcW w:w="977" w:type="dxa"/>
            <w:tcBorders>
              <w:top w:val="nil"/>
              <w:left w:val="nil"/>
              <w:bottom w:val="single" w:sz="4" w:space="0" w:color="auto"/>
              <w:right w:val="single" w:sz="4" w:space="0" w:color="auto"/>
            </w:tcBorders>
            <w:shd w:val="clear" w:color="auto" w:fill="auto"/>
            <w:vAlign w:val="center"/>
          </w:tcPr>
          <w:p w14:paraId="26D9A4D9" w14:textId="77777777" w:rsidR="00AB7400" w:rsidRPr="00A34889" w:rsidRDefault="00AB7400" w:rsidP="00AB7400">
            <w:pPr>
              <w:ind w:right="40"/>
              <w:jc w:val="center"/>
              <w:rPr>
                <w:sz w:val="18"/>
                <w:szCs w:val="18"/>
              </w:rPr>
            </w:pPr>
            <w:r w:rsidRPr="00A34889">
              <w:rPr>
                <w:color w:val="000000"/>
                <w:sz w:val="18"/>
                <w:szCs w:val="18"/>
              </w:rPr>
              <w:t>81.6%</w:t>
            </w:r>
          </w:p>
        </w:tc>
        <w:tc>
          <w:tcPr>
            <w:tcW w:w="709" w:type="dxa"/>
            <w:tcBorders>
              <w:top w:val="nil"/>
              <w:left w:val="nil"/>
              <w:bottom w:val="single" w:sz="4" w:space="0" w:color="auto"/>
              <w:right w:val="single" w:sz="4" w:space="0" w:color="auto"/>
            </w:tcBorders>
            <w:shd w:val="clear" w:color="auto" w:fill="auto"/>
            <w:vAlign w:val="center"/>
          </w:tcPr>
          <w:p w14:paraId="0695D3E1" w14:textId="77777777" w:rsidR="00AB7400" w:rsidRPr="00A34889" w:rsidRDefault="00AB7400" w:rsidP="00AB7400">
            <w:pPr>
              <w:ind w:right="40"/>
              <w:jc w:val="center"/>
              <w:rPr>
                <w:sz w:val="18"/>
                <w:szCs w:val="18"/>
              </w:rPr>
            </w:pPr>
            <w:r w:rsidRPr="00A34889">
              <w:rPr>
                <w:color w:val="000000"/>
                <w:sz w:val="18"/>
                <w:szCs w:val="18"/>
              </w:rPr>
              <w:t>81.8%</w:t>
            </w:r>
          </w:p>
        </w:tc>
        <w:tc>
          <w:tcPr>
            <w:tcW w:w="709" w:type="dxa"/>
            <w:tcBorders>
              <w:top w:val="nil"/>
              <w:left w:val="nil"/>
              <w:bottom w:val="single" w:sz="4" w:space="0" w:color="auto"/>
              <w:right w:val="single" w:sz="4" w:space="0" w:color="auto"/>
            </w:tcBorders>
            <w:shd w:val="clear" w:color="auto" w:fill="auto"/>
            <w:vAlign w:val="center"/>
          </w:tcPr>
          <w:p w14:paraId="3CEE174F" w14:textId="77777777" w:rsidR="00AB7400" w:rsidRPr="00A34889" w:rsidRDefault="00AB7400" w:rsidP="00AB7400">
            <w:pPr>
              <w:ind w:right="40"/>
              <w:jc w:val="center"/>
              <w:rPr>
                <w:sz w:val="18"/>
                <w:szCs w:val="18"/>
              </w:rPr>
            </w:pPr>
            <w:r w:rsidRPr="00A34889">
              <w:rPr>
                <w:color w:val="000000"/>
                <w:sz w:val="18"/>
                <w:szCs w:val="18"/>
              </w:rPr>
              <w:t>82.1%</w:t>
            </w:r>
          </w:p>
        </w:tc>
      </w:tr>
      <w:tr w:rsidR="00AB7400" w:rsidRPr="00A34889" w14:paraId="65D35F98" w14:textId="77777777" w:rsidTr="002F6798">
        <w:trPr>
          <w:trHeight w:val="62"/>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Pr>
          <w:p w14:paraId="64F0959F" w14:textId="77777777" w:rsidR="00AB7400" w:rsidRPr="00A34889" w:rsidRDefault="00AB7400" w:rsidP="00AB7400">
            <w:pPr>
              <w:ind w:right="42"/>
              <w:jc w:val="center"/>
              <w:rPr>
                <w:sz w:val="18"/>
                <w:szCs w:val="18"/>
              </w:rPr>
            </w:pPr>
            <w:r w:rsidRPr="00A34889">
              <w:rPr>
                <w:sz w:val="18"/>
                <w:szCs w:val="18"/>
              </w:rPr>
              <w:t>Ucayali</w:t>
            </w:r>
          </w:p>
        </w:tc>
        <w:tc>
          <w:tcPr>
            <w:tcW w:w="708" w:type="dxa"/>
            <w:tcBorders>
              <w:top w:val="nil"/>
              <w:left w:val="single" w:sz="4" w:space="0" w:color="auto"/>
              <w:bottom w:val="single" w:sz="4" w:space="0" w:color="auto"/>
              <w:right w:val="single" w:sz="4" w:space="0" w:color="auto"/>
            </w:tcBorders>
            <w:shd w:val="clear" w:color="auto" w:fill="auto"/>
            <w:vAlign w:val="center"/>
          </w:tcPr>
          <w:p w14:paraId="7CA8DC76" w14:textId="77777777" w:rsidR="00AB7400" w:rsidRPr="00A34889" w:rsidRDefault="00AB7400" w:rsidP="00AB7400">
            <w:pPr>
              <w:ind w:right="40"/>
              <w:jc w:val="center"/>
              <w:rPr>
                <w:sz w:val="18"/>
                <w:szCs w:val="18"/>
              </w:rPr>
            </w:pPr>
            <w:r w:rsidRPr="00A34889">
              <w:rPr>
                <w:color w:val="000000"/>
                <w:sz w:val="18"/>
                <w:szCs w:val="18"/>
              </w:rPr>
              <w:t>72.7%</w:t>
            </w:r>
          </w:p>
        </w:tc>
        <w:tc>
          <w:tcPr>
            <w:tcW w:w="567" w:type="dxa"/>
            <w:tcBorders>
              <w:top w:val="nil"/>
              <w:left w:val="nil"/>
              <w:bottom w:val="single" w:sz="4" w:space="0" w:color="auto"/>
              <w:right w:val="single" w:sz="4" w:space="0" w:color="auto"/>
            </w:tcBorders>
            <w:shd w:val="clear" w:color="auto" w:fill="auto"/>
            <w:vAlign w:val="center"/>
          </w:tcPr>
          <w:p w14:paraId="751E83B0" w14:textId="77777777" w:rsidR="00AB7400" w:rsidRPr="00A34889" w:rsidRDefault="00AB7400" w:rsidP="00AB7400">
            <w:pPr>
              <w:ind w:right="40"/>
              <w:jc w:val="center"/>
              <w:rPr>
                <w:sz w:val="18"/>
                <w:szCs w:val="18"/>
              </w:rPr>
            </w:pPr>
            <w:r w:rsidRPr="00A34889">
              <w:rPr>
                <w:color w:val="000000"/>
                <w:sz w:val="18"/>
                <w:szCs w:val="18"/>
              </w:rPr>
              <w:t>72.9%</w:t>
            </w:r>
          </w:p>
        </w:tc>
        <w:tc>
          <w:tcPr>
            <w:tcW w:w="709" w:type="dxa"/>
            <w:gridSpan w:val="2"/>
            <w:tcBorders>
              <w:top w:val="nil"/>
              <w:left w:val="nil"/>
              <w:bottom w:val="single" w:sz="4" w:space="0" w:color="auto"/>
              <w:right w:val="single" w:sz="4" w:space="0" w:color="auto"/>
            </w:tcBorders>
            <w:shd w:val="clear" w:color="auto" w:fill="auto"/>
            <w:vAlign w:val="center"/>
          </w:tcPr>
          <w:p w14:paraId="2EAEFBA3" w14:textId="77777777" w:rsidR="00AB7400" w:rsidRPr="00A34889" w:rsidRDefault="00AB7400" w:rsidP="00AB7400">
            <w:pPr>
              <w:ind w:right="40"/>
              <w:jc w:val="center"/>
              <w:rPr>
                <w:sz w:val="18"/>
                <w:szCs w:val="18"/>
              </w:rPr>
            </w:pPr>
            <w:r w:rsidRPr="00A34889">
              <w:rPr>
                <w:color w:val="000000"/>
                <w:sz w:val="18"/>
                <w:szCs w:val="18"/>
              </w:rPr>
              <w:t>73.1%</w:t>
            </w:r>
          </w:p>
        </w:tc>
        <w:tc>
          <w:tcPr>
            <w:tcW w:w="724" w:type="dxa"/>
            <w:tcBorders>
              <w:top w:val="nil"/>
              <w:left w:val="nil"/>
              <w:bottom w:val="single" w:sz="4" w:space="0" w:color="auto"/>
              <w:right w:val="single" w:sz="4" w:space="0" w:color="auto"/>
            </w:tcBorders>
            <w:shd w:val="clear" w:color="auto" w:fill="auto"/>
            <w:vAlign w:val="center"/>
          </w:tcPr>
          <w:p w14:paraId="09F86A12" w14:textId="77777777" w:rsidR="00AB7400" w:rsidRPr="00A34889" w:rsidRDefault="00AB7400" w:rsidP="00AB7400">
            <w:pPr>
              <w:ind w:right="40"/>
              <w:jc w:val="center"/>
              <w:rPr>
                <w:sz w:val="18"/>
                <w:szCs w:val="18"/>
              </w:rPr>
            </w:pPr>
            <w:r w:rsidRPr="00A34889">
              <w:rPr>
                <w:color w:val="000000"/>
                <w:sz w:val="18"/>
                <w:szCs w:val="18"/>
              </w:rPr>
              <w:t>73.4%</w:t>
            </w:r>
          </w:p>
        </w:tc>
        <w:tc>
          <w:tcPr>
            <w:tcW w:w="709" w:type="dxa"/>
            <w:tcBorders>
              <w:top w:val="nil"/>
              <w:left w:val="nil"/>
              <w:bottom w:val="single" w:sz="4" w:space="0" w:color="auto"/>
              <w:right w:val="single" w:sz="4" w:space="0" w:color="auto"/>
            </w:tcBorders>
            <w:shd w:val="clear" w:color="auto" w:fill="auto"/>
            <w:vAlign w:val="center"/>
          </w:tcPr>
          <w:p w14:paraId="1A09DD74" w14:textId="77777777" w:rsidR="00AB7400" w:rsidRPr="00A34889" w:rsidRDefault="00AB7400" w:rsidP="00AB7400">
            <w:pPr>
              <w:ind w:right="40"/>
              <w:jc w:val="center"/>
              <w:rPr>
                <w:sz w:val="18"/>
                <w:szCs w:val="18"/>
              </w:rPr>
            </w:pPr>
            <w:r w:rsidRPr="00A34889">
              <w:rPr>
                <w:color w:val="000000"/>
                <w:sz w:val="18"/>
                <w:szCs w:val="18"/>
              </w:rPr>
              <w:t>73.6%</w:t>
            </w:r>
          </w:p>
        </w:tc>
        <w:tc>
          <w:tcPr>
            <w:tcW w:w="708" w:type="dxa"/>
            <w:tcBorders>
              <w:top w:val="nil"/>
              <w:left w:val="nil"/>
              <w:bottom w:val="single" w:sz="4" w:space="0" w:color="auto"/>
              <w:right w:val="single" w:sz="4" w:space="0" w:color="auto"/>
            </w:tcBorders>
            <w:shd w:val="clear" w:color="auto" w:fill="auto"/>
            <w:vAlign w:val="center"/>
          </w:tcPr>
          <w:p w14:paraId="0781655D" w14:textId="77777777" w:rsidR="00AB7400" w:rsidRPr="00A34889" w:rsidRDefault="00AB7400" w:rsidP="00AB7400">
            <w:pPr>
              <w:ind w:right="40"/>
              <w:jc w:val="center"/>
              <w:rPr>
                <w:sz w:val="18"/>
                <w:szCs w:val="18"/>
              </w:rPr>
            </w:pPr>
            <w:r w:rsidRPr="00A34889">
              <w:rPr>
                <w:color w:val="000000"/>
                <w:sz w:val="18"/>
                <w:szCs w:val="18"/>
              </w:rPr>
              <w:t>73.8%</w:t>
            </w:r>
          </w:p>
        </w:tc>
        <w:tc>
          <w:tcPr>
            <w:tcW w:w="851" w:type="dxa"/>
            <w:tcBorders>
              <w:top w:val="nil"/>
              <w:left w:val="nil"/>
              <w:bottom w:val="single" w:sz="4" w:space="0" w:color="auto"/>
              <w:right w:val="single" w:sz="4" w:space="0" w:color="auto"/>
            </w:tcBorders>
            <w:shd w:val="clear" w:color="auto" w:fill="auto"/>
            <w:vAlign w:val="center"/>
          </w:tcPr>
          <w:p w14:paraId="0A1A596F" w14:textId="77777777" w:rsidR="00AB7400" w:rsidRPr="00A34889" w:rsidRDefault="00AB7400" w:rsidP="00AB7400">
            <w:pPr>
              <w:ind w:right="40"/>
              <w:jc w:val="center"/>
              <w:rPr>
                <w:sz w:val="18"/>
                <w:szCs w:val="18"/>
              </w:rPr>
            </w:pPr>
            <w:r w:rsidRPr="00A34889">
              <w:rPr>
                <w:color w:val="000000"/>
                <w:sz w:val="18"/>
                <w:szCs w:val="18"/>
              </w:rPr>
              <w:t>74.0%</w:t>
            </w:r>
          </w:p>
        </w:tc>
        <w:tc>
          <w:tcPr>
            <w:tcW w:w="709" w:type="dxa"/>
            <w:tcBorders>
              <w:top w:val="nil"/>
              <w:left w:val="nil"/>
              <w:bottom w:val="single" w:sz="4" w:space="0" w:color="auto"/>
              <w:right w:val="single" w:sz="4" w:space="0" w:color="auto"/>
            </w:tcBorders>
            <w:shd w:val="clear" w:color="auto" w:fill="auto"/>
            <w:vAlign w:val="center"/>
          </w:tcPr>
          <w:p w14:paraId="2FE5B717" w14:textId="77777777" w:rsidR="00AB7400" w:rsidRPr="00A34889" w:rsidRDefault="00AB7400" w:rsidP="00AB7400">
            <w:pPr>
              <w:ind w:right="40"/>
              <w:jc w:val="center"/>
              <w:rPr>
                <w:sz w:val="18"/>
                <w:szCs w:val="18"/>
              </w:rPr>
            </w:pPr>
            <w:r w:rsidRPr="00A34889">
              <w:rPr>
                <w:color w:val="000000"/>
                <w:sz w:val="18"/>
                <w:szCs w:val="18"/>
              </w:rPr>
              <w:t>74.3%</w:t>
            </w:r>
          </w:p>
        </w:tc>
        <w:tc>
          <w:tcPr>
            <w:tcW w:w="850" w:type="dxa"/>
            <w:tcBorders>
              <w:top w:val="nil"/>
              <w:left w:val="nil"/>
              <w:bottom w:val="single" w:sz="4" w:space="0" w:color="auto"/>
              <w:right w:val="single" w:sz="4" w:space="0" w:color="auto"/>
            </w:tcBorders>
            <w:shd w:val="clear" w:color="auto" w:fill="auto"/>
            <w:vAlign w:val="center"/>
          </w:tcPr>
          <w:p w14:paraId="1AADB6F0" w14:textId="77777777" w:rsidR="00AB7400" w:rsidRPr="00A34889" w:rsidRDefault="00AB7400" w:rsidP="00AB7400">
            <w:pPr>
              <w:ind w:right="40"/>
              <w:jc w:val="center"/>
              <w:rPr>
                <w:sz w:val="18"/>
                <w:szCs w:val="18"/>
              </w:rPr>
            </w:pPr>
            <w:r w:rsidRPr="00A34889">
              <w:rPr>
                <w:color w:val="000000"/>
                <w:sz w:val="18"/>
                <w:szCs w:val="18"/>
              </w:rPr>
              <w:t>74.5%</w:t>
            </w:r>
          </w:p>
        </w:tc>
        <w:tc>
          <w:tcPr>
            <w:tcW w:w="709" w:type="dxa"/>
            <w:tcBorders>
              <w:top w:val="nil"/>
              <w:left w:val="nil"/>
              <w:bottom w:val="single" w:sz="4" w:space="0" w:color="auto"/>
              <w:right w:val="single" w:sz="4" w:space="0" w:color="auto"/>
            </w:tcBorders>
            <w:shd w:val="clear" w:color="auto" w:fill="auto"/>
            <w:vAlign w:val="center"/>
          </w:tcPr>
          <w:p w14:paraId="154FD6E7" w14:textId="77777777" w:rsidR="00AB7400" w:rsidRPr="00A34889" w:rsidRDefault="00AB7400" w:rsidP="00AB7400">
            <w:pPr>
              <w:ind w:right="40"/>
              <w:jc w:val="center"/>
              <w:rPr>
                <w:sz w:val="18"/>
                <w:szCs w:val="18"/>
              </w:rPr>
            </w:pPr>
            <w:r w:rsidRPr="00A34889">
              <w:rPr>
                <w:color w:val="000000"/>
                <w:sz w:val="18"/>
                <w:szCs w:val="18"/>
              </w:rPr>
              <w:t>74.7%</w:t>
            </w:r>
          </w:p>
        </w:tc>
        <w:tc>
          <w:tcPr>
            <w:tcW w:w="977" w:type="dxa"/>
            <w:tcBorders>
              <w:top w:val="nil"/>
              <w:left w:val="nil"/>
              <w:bottom w:val="single" w:sz="4" w:space="0" w:color="auto"/>
              <w:right w:val="single" w:sz="4" w:space="0" w:color="auto"/>
            </w:tcBorders>
            <w:shd w:val="clear" w:color="auto" w:fill="auto"/>
            <w:vAlign w:val="center"/>
          </w:tcPr>
          <w:p w14:paraId="32F41ADC" w14:textId="77777777" w:rsidR="00AB7400" w:rsidRPr="00A34889" w:rsidRDefault="00AB7400" w:rsidP="00AB7400">
            <w:pPr>
              <w:ind w:right="40"/>
              <w:jc w:val="center"/>
              <w:rPr>
                <w:sz w:val="18"/>
                <w:szCs w:val="18"/>
              </w:rPr>
            </w:pPr>
            <w:r w:rsidRPr="00A34889">
              <w:rPr>
                <w:color w:val="000000"/>
                <w:sz w:val="18"/>
                <w:szCs w:val="18"/>
              </w:rPr>
              <w:t>74.9%</w:t>
            </w:r>
          </w:p>
        </w:tc>
        <w:tc>
          <w:tcPr>
            <w:tcW w:w="709" w:type="dxa"/>
            <w:tcBorders>
              <w:top w:val="nil"/>
              <w:left w:val="nil"/>
              <w:bottom w:val="single" w:sz="4" w:space="0" w:color="auto"/>
              <w:right w:val="single" w:sz="4" w:space="0" w:color="auto"/>
            </w:tcBorders>
            <w:shd w:val="clear" w:color="auto" w:fill="auto"/>
            <w:vAlign w:val="center"/>
          </w:tcPr>
          <w:p w14:paraId="59B73393" w14:textId="77777777" w:rsidR="00AB7400" w:rsidRPr="00A34889" w:rsidRDefault="00AB7400" w:rsidP="00AB7400">
            <w:pPr>
              <w:ind w:right="40"/>
              <w:jc w:val="center"/>
              <w:rPr>
                <w:sz w:val="18"/>
                <w:szCs w:val="18"/>
              </w:rPr>
            </w:pPr>
            <w:r w:rsidRPr="00A34889">
              <w:rPr>
                <w:color w:val="000000"/>
                <w:sz w:val="18"/>
                <w:szCs w:val="18"/>
              </w:rPr>
              <w:t>75.2%</w:t>
            </w:r>
          </w:p>
        </w:tc>
        <w:tc>
          <w:tcPr>
            <w:tcW w:w="709" w:type="dxa"/>
            <w:tcBorders>
              <w:top w:val="nil"/>
              <w:left w:val="nil"/>
              <w:bottom w:val="single" w:sz="4" w:space="0" w:color="auto"/>
              <w:right w:val="single" w:sz="4" w:space="0" w:color="auto"/>
            </w:tcBorders>
            <w:shd w:val="clear" w:color="auto" w:fill="auto"/>
            <w:vAlign w:val="center"/>
          </w:tcPr>
          <w:p w14:paraId="64427D72" w14:textId="77777777" w:rsidR="00AB7400" w:rsidRPr="00A34889" w:rsidRDefault="00AB7400" w:rsidP="00AB7400">
            <w:pPr>
              <w:ind w:right="40"/>
              <w:jc w:val="center"/>
              <w:rPr>
                <w:sz w:val="18"/>
                <w:szCs w:val="18"/>
              </w:rPr>
            </w:pPr>
            <w:r w:rsidRPr="00A34889">
              <w:rPr>
                <w:color w:val="000000"/>
                <w:sz w:val="18"/>
                <w:szCs w:val="18"/>
              </w:rPr>
              <w:t>75.4%</w:t>
            </w:r>
          </w:p>
        </w:tc>
      </w:tr>
      <w:tr w:rsidR="00AB7400" w:rsidRPr="00A34889" w14:paraId="7D0A70D0" w14:textId="77777777" w:rsidTr="002F6798">
        <w:trPr>
          <w:trHeight w:val="22"/>
          <w:jc w:val="center"/>
        </w:trPr>
        <w:tc>
          <w:tcPr>
            <w:tcW w:w="988" w:type="dxa"/>
            <w:vMerge w:val="restart"/>
            <w:tcBorders>
              <w:top w:val="single" w:sz="4" w:space="0" w:color="000000"/>
              <w:left w:val="single" w:sz="4" w:space="0" w:color="000000"/>
              <w:right w:val="single" w:sz="4" w:space="0" w:color="000000"/>
            </w:tcBorders>
            <w:shd w:val="clear" w:color="auto" w:fill="EDEDED"/>
            <w:vAlign w:val="center"/>
          </w:tcPr>
          <w:p w14:paraId="79073A9C" w14:textId="77777777" w:rsidR="00AB7400" w:rsidRPr="00A34889" w:rsidRDefault="00AB7400" w:rsidP="00AB7400">
            <w:pPr>
              <w:ind w:right="40"/>
              <w:jc w:val="center"/>
              <w:rPr>
                <w:b/>
                <w:sz w:val="18"/>
                <w:szCs w:val="18"/>
              </w:rPr>
            </w:pPr>
            <w:r w:rsidRPr="00A34889">
              <w:rPr>
                <w:b/>
                <w:sz w:val="18"/>
                <w:szCs w:val="18"/>
              </w:rPr>
              <w:t>Región\Año</w:t>
            </w:r>
          </w:p>
        </w:tc>
        <w:tc>
          <w:tcPr>
            <w:tcW w:w="9639" w:type="dxa"/>
            <w:gridSpan w:val="14"/>
            <w:tcBorders>
              <w:top w:val="single" w:sz="4" w:space="0" w:color="000000"/>
              <w:left w:val="single" w:sz="4" w:space="0" w:color="000000"/>
              <w:bottom w:val="single" w:sz="4" w:space="0" w:color="000000"/>
              <w:right w:val="single" w:sz="4" w:space="0" w:color="000000"/>
            </w:tcBorders>
            <w:shd w:val="clear" w:color="auto" w:fill="EDEDED"/>
            <w:vAlign w:val="center"/>
          </w:tcPr>
          <w:p w14:paraId="25605E32" w14:textId="77777777" w:rsidR="00AB7400" w:rsidRPr="00A34889" w:rsidRDefault="00AB7400" w:rsidP="00AB7400">
            <w:pPr>
              <w:ind w:right="40"/>
              <w:jc w:val="center"/>
              <w:rPr>
                <w:b/>
                <w:sz w:val="18"/>
                <w:szCs w:val="18"/>
              </w:rPr>
            </w:pPr>
            <w:r w:rsidRPr="00A34889">
              <w:rPr>
                <w:b/>
                <w:sz w:val="18"/>
                <w:szCs w:val="18"/>
              </w:rPr>
              <w:t>Logros esperados</w:t>
            </w:r>
          </w:p>
        </w:tc>
      </w:tr>
      <w:tr w:rsidR="00AB7400" w:rsidRPr="00A34889" w14:paraId="5C9F9622" w14:textId="77777777" w:rsidTr="002F6798">
        <w:trPr>
          <w:trHeight w:val="89"/>
          <w:jc w:val="center"/>
        </w:trPr>
        <w:tc>
          <w:tcPr>
            <w:tcW w:w="988" w:type="dxa"/>
            <w:vMerge/>
            <w:tcBorders>
              <w:top w:val="single" w:sz="4" w:space="0" w:color="000000"/>
              <w:left w:val="single" w:sz="4" w:space="0" w:color="000000"/>
              <w:right w:val="single" w:sz="4" w:space="0" w:color="000000"/>
            </w:tcBorders>
            <w:shd w:val="clear" w:color="auto" w:fill="EDEDED"/>
            <w:vAlign w:val="center"/>
          </w:tcPr>
          <w:p w14:paraId="1496D4CD" w14:textId="77777777" w:rsidR="00AB7400" w:rsidRPr="00A34889" w:rsidRDefault="00AB7400" w:rsidP="00AB7400">
            <w:pPr>
              <w:widowControl w:val="0"/>
              <w:pBdr>
                <w:top w:val="nil"/>
                <w:left w:val="nil"/>
                <w:bottom w:val="nil"/>
                <w:right w:val="nil"/>
                <w:between w:val="nil"/>
              </w:pBdr>
              <w:spacing w:line="276" w:lineRule="auto"/>
              <w:rPr>
                <w:b/>
                <w:sz w:val="18"/>
                <w:szCs w:val="18"/>
              </w:rPr>
            </w:pPr>
          </w:p>
        </w:tc>
        <w:tc>
          <w:tcPr>
            <w:tcW w:w="708"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796E6C0D" w14:textId="77777777" w:rsidR="00AB7400" w:rsidRPr="00A34889" w:rsidRDefault="00AB7400" w:rsidP="00AB7400">
            <w:pPr>
              <w:ind w:right="40"/>
              <w:jc w:val="center"/>
              <w:rPr>
                <w:b/>
                <w:sz w:val="18"/>
                <w:szCs w:val="18"/>
              </w:rPr>
            </w:pPr>
            <w:r w:rsidRPr="00A34889">
              <w:rPr>
                <w:b/>
                <w:sz w:val="18"/>
                <w:szCs w:val="18"/>
              </w:rPr>
              <w:t>2049</w:t>
            </w:r>
          </w:p>
        </w:tc>
        <w:tc>
          <w:tcPr>
            <w:tcW w:w="567"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1C3415AD" w14:textId="77777777" w:rsidR="00AB7400" w:rsidRPr="00A34889" w:rsidRDefault="00AB7400" w:rsidP="00AB7400">
            <w:pPr>
              <w:ind w:right="40"/>
              <w:jc w:val="center"/>
              <w:rPr>
                <w:b/>
                <w:sz w:val="18"/>
                <w:szCs w:val="18"/>
              </w:rPr>
            </w:pPr>
            <w:r w:rsidRPr="00A34889">
              <w:rPr>
                <w:b/>
                <w:sz w:val="18"/>
                <w:szCs w:val="18"/>
              </w:rPr>
              <w:t>2050</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15305781" w14:textId="77777777" w:rsidR="00AB7400" w:rsidRPr="00A34889" w:rsidRDefault="00AB7400" w:rsidP="00AB7400">
            <w:pPr>
              <w:ind w:right="40"/>
              <w:jc w:val="center"/>
              <w:rPr>
                <w:b/>
                <w:sz w:val="18"/>
                <w:szCs w:val="18"/>
              </w:rPr>
            </w:pPr>
          </w:p>
        </w:tc>
        <w:tc>
          <w:tcPr>
            <w:tcW w:w="724"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A99B88A"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6498DAD" w14:textId="77777777" w:rsidR="00AB7400" w:rsidRPr="00A34889" w:rsidRDefault="00AB7400" w:rsidP="00AB7400">
            <w:pPr>
              <w:ind w:right="40"/>
              <w:jc w:val="center"/>
              <w:rPr>
                <w:b/>
                <w:sz w:val="18"/>
                <w:szCs w:val="18"/>
              </w:rPr>
            </w:pPr>
          </w:p>
        </w:tc>
        <w:tc>
          <w:tcPr>
            <w:tcW w:w="708"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ECD1650" w14:textId="77777777" w:rsidR="00AB7400" w:rsidRPr="00A34889" w:rsidRDefault="00AB7400" w:rsidP="00AB7400">
            <w:pPr>
              <w:ind w:right="40"/>
              <w:jc w:val="center"/>
              <w:rPr>
                <w:b/>
                <w:sz w:val="18"/>
                <w:szCs w:val="18"/>
              </w:rPr>
            </w:pPr>
          </w:p>
        </w:tc>
        <w:tc>
          <w:tcPr>
            <w:tcW w:w="85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CDDEDA1"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8F208FE" w14:textId="77777777" w:rsidR="00AB7400" w:rsidRPr="00A34889" w:rsidRDefault="00AB7400" w:rsidP="00AB7400">
            <w:pPr>
              <w:ind w:right="40"/>
              <w:jc w:val="center"/>
              <w:rPr>
                <w:b/>
                <w:sz w:val="18"/>
                <w:szCs w:val="18"/>
              </w:rPr>
            </w:pPr>
          </w:p>
        </w:tc>
        <w:tc>
          <w:tcPr>
            <w:tcW w:w="85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84FA109"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1E1A8EB" w14:textId="77777777" w:rsidR="00AB7400" w:rsidRPr="00A34889" w:rsidRDefault="00AB7400" w:rsidP="00AB7400">
            <w:pPr>
              <w:ind w:right="40"/>
              <w:jc w:val="center"/>
              <w:rPr>
                <w:b/>
                <w:sz w:val="18"/>
                <w:szCs w:val="18"/>
              </w:rPr>
            </w:pPr>
          </w:p>
        </w:tc>
        <w:tc>
          <w:tcPr>
            <w:tcW w:w="97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91A0042"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588C95B"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BA178AE" w14:textId="77777777" w:rsidR="00AB7400" w:rsidRPr="00A34889" w:rsidRDefault="00AB7400" w:rsidP="00AB7400">
            <w:pPr>
              <w:ind w:right="40"/>
              <w:jc w:val="center"/>
              <w:rPr>
                <w:b/>
                <w:sz w:val="18"/>
                <w:szCs w:val="18"/>
              </w:rPr>
            </w:pPr>
          </w:p>
        </w:tc>
      </w:tr>
      <w:tr w:rsidR="00AB7400" w:rsidRPr="00A34889" w14:paraId="052E1A1A" w14:textId="77777777" w:rsidTr="002F6798">
        <w:trPr>
          <w:trHeight w:val="89"/>
          <w:jc w:val="center"/>
        </w:trPr>
        <w:tc>
          <w:tcPr>
            <w:tcW w:w="988" w:type="dxa"/>
            <w:tcBorders>
              <w:left w:val="single" w:sz="4" w:space="0" w:color="000000"/>
              <w:bottom w:val="single" w:sz="4" w:space="0" w:color="000000"/>
              <w:right w:val="single" w:sz="4" w:space="0" w:color="000000"/>
            </w:tcBorders>
            <w:shd w:val="clear" w:color="auto" w:fill="EDEDED"/>
            <w:vAlign w:val="center"/>
          </w:tcPr>
          <w:p w14:paraId="714F77E8" w14:textId="77777777" w:rsidR="00AB7400" w:rsidRPr="00A34889" w:rsidRDefault="00AB7400" w:rsidP="00AB7400">
            <w:pPr>
              <w:ind w:right="40"/>
              <w:jc w:val="center"/>
              <w:rPr>
                <w:b/>
                <w:sz w:val="18"/>
                <w:szCs w:val="18"/>
              </w:rPr>
            </w:pPr>
            <w:r w:rsidRPr="00A34889">
              <w:rPr>
                <w:b/>
                <w:sz w:val="18"/>
                <w:szCs w:val="18"/>
              </w:rPr>
              <w:t>Perú</w:t>
            </w:r>
          </w:p>
        </w:tc>
        <w:tc>
          <w:tcPr>
            <w:tcW w:w="708" w:type="dxa"/>
            <w:tcBorders>
              <w:top w:val="single" w:sz="4" w:space="0" w:color="auto"/>
              <w:left w:val="single" w:sz="4" w:space="0" w:color="auto"/>
              <w:bottom w:val="single" w:sz="4" w:space="0" w:color="auto"/>
              <w:right w:val="single" w:sz="4" w:space="0" w:color="auto"/>
            </w:tcBorders>
            <w:shd w:val="clear" w:color="000000" w:fill="EDEDED"/>
            <w:vAlign w:val="center"/>
          </w:tcPr>
          <w:p w14:paraId="10B7EC28" w14:textId="77777777" w:rsidR="00AB7400" w:rsidRPr="00A34889" w:rsidRDefault="00AB7400" w:rsidP="00AB7400">
            <w:pPr>
              <w:ind w:right="40"/>
              <w:jc w:val="center"/>
              <w:rPr>
                <w:b/>
                <w:sz w:val="18"/>
                <w:szCs w:val="18"/>
              </w:rPr>
            </w:pPr>
            <w:r w:rsidRPr="00A34889">
              <w:rPr>
                <w:b/>
                <w:bCs/>
                <w:color w:val="000000"/>
                <w:sz w:val="18"/>
                <w:szCs w:val="18"/>
              </w:rPr>
              <w:t>99.2%</w:t>
            </w:r>
          </w:p>
        </w:tc>
        <w:tc>
          <w:tcPr>
            <w:tcW w:w="567" w:type="dxa"/>
            <w:tcBorders>
              <w:top w:val="single" w:sz="4" w:space="0" w:color="auto"/>
              <w:left w:val="nil"/>
              <w:bottom w:val="single" w:sz="4" w:space="0" w:color="auto"/>
              <w:right w:val="single" w:sz="4" w:space="0" w:color="auto"/>
            </w:tcBorders>
            <w:shd w:val="clear" w:color="000000" w:fill="EDEDED"/>
            <w:vAlign w:val="center"/>
          </w:tcPr>
          <w:p w14:paraId="7AEB6B28" w14:textId="77777777" w:rsidR="00AB7400" w:rsidRPr="00A34889" w:rsidRDefault="00AB7400" w:rsidP="00AB7400">
            <w:pPr>
              <w:ind w:right="40"/>
              <w:jc w:val="center"/>
              <w:rPr>
                <w:b/>
                <w:sz w:val="18"/>
                <w:szCs w:val="18"/>
              </w:rPr>
            </w:pPr>
            <w:r w:rsidRPr="00A34889">
              <w:rPr>
                <w:b/>
                <w:bCs/>
                <w:color w:val="000000"/>
                <w:sz w:val="18"/>
                <w:szCs w:val="18"/>
              </w:rPr>
              <w:t>99.9%</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347AD950" w14:textId="77777777" w:rsidR="00AB7400" w:rsidRPr="00A34889" w:rsidRDefault="00AB7400" w:rsidP="00AB7400">
            <w:pPr>
              <w:ind w:right="40"/>
              <w:jc w:val="center"/>
              <w:rPr>
                <w:b/>
                <w:sz w:val="18"/>
                <w:szCs w:val="18"/>
              </w:rPr>
            </w:pPr>
          </w:p>
        </w:tc>
        <w:tc>
          <w:tcPr>
            <w:tcW w:w="724"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7EFAE99"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10A09EE" w14:textId="77777777" w:rsidR="00AB7400" w:rsidRPr="00A34889" w:rsidRDefault="00AB7400" w:rsidP="00AB7400">
            <w:pPr>
              <w:ind w:right="40"/>
              <w:jc w:val="center"/>
              <w:rPr>
                <w:b/>
                <w:sz w:val="18"/>
                <w:szCs w:val="18"/>
              </w:rPr>
            </w:pPr>
          </w:p>
        </w:tc>
        <w:tc>
          <w:tcPr>
            <w:tcW w:w="708"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92BF44F" w14:textId="77777777" w:rsidR="00AB7400" w:rsidRPr="00A34889" w:rsidRDefault="00AB7400" w:rsidP="00AB7400">
            <w:pPr>
              <w:ind w:right="40"/>
              <w:jc w:val="center"/>
              <w:rPr>
                <w:b/>
                <w:sz w:val="18"/>
                <w:szCs w:val="18"/>
              </w:rPr>
            </w:pPr>
          </w:p>
        </w:tc>
        <w:tc>
          <w:tcPr>
            <w:tcW w:w="85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648567D"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02AC071" w14:textId="77777777" w:rsidR="00AB7400" w:rsidRPr="00A34889" w:rsidRDefault="00AB7400" w:rsidP="00AB7400">
            <w:pPr>
              <w:ind w:right="40"/>
              <w:jc w:val="center"/>
              <w:rPr>
                <w:b/>
                <w:sz w:val="18"/>
                <w:szCs w:val="18"/>
              </w:rPr>
            </w:pPr>
          </w:p>
        </w:tc>
        <w:tc>
          <w:tcPr>
            <w:tcW w:w="85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3259062"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320D7A4" w14:textId="77777777" w:rsidR="00AB7400" w:rsidRPr="00A34889" w:rsidRDefault="00AB7400" w:rsidP="00AB7400">
            <w:pPr>
              <w:ind w:right="40"/>
              <w:jc w:val="center"/>
              <w:rPr>
                <w:b/>
                <w:sz w:val="18"/>
                <w:szCs w:val="18"/>
              </w:rPr>
            </w:pPr>
          </w:p>
        </w:tc>
        <w:tc>
          <w:tcPr>
            <w:tcW w:w="97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DFD98D3"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4DCC638"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4AD3DF2" w14:textId="77777777" w:rsidR="00AB7400" w:rsidRPr="00A34889" w:rsidRDefault="00AB7400" w:rsidP="00AB7400">
            <w:pPr>
              <w:ind w:right="40"/>
              <w:jc w:val="center"/>
              <w:rPr>
                <w:b/>
                <w:sz w:val="18"/>
                <w:szCs w:val="18"/>
              </w:rPr>
            </w:pPr>
          </w:p>
        </w:tc>
      </w:tr>
      <w:tr w:rsidR="00AB7400" w:rsidRPr="00A34889" w14:paraId="39B792C9" w14:textId="77777777" w:rsidTr="002F6798">
        <w:trPr>
          <w:trHeight w:val="62"/>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ABF8DD" w14:textId="77777777" w:rsidR="00AB7400" w:rsidRPr="00A34889" w:rsidRDefault="00AB7400" w:rsidP="00AB7400">
            <w:pPr>
              <w:ind w:right="42"/>
              <w:jc w:val="center"/>
              <w:rPr>
                <w:sz w:val="18"/>
                <w:szCs w:val="18"/>
              </w:rPr>
            </w:pPr>
            <w:r w:rsidRPr="00A34889">
              <w:rPr>
                <w:sz w:val="18"/>
                <w:szCs w:val="18"/>
              </w:rPr>
              <w:t>Amazonas</w:t>
            </w:r>
          </w:p>
        </w:tc>
        <w:tc>
          <w:tcPr>
            <w:tcW w:w="708" w:type="dxa"/>
            <w:tcBorders>
              <w:top w:val="nil"/>
              <w:left w:val="single" w:sz="4" w:space="0" w:color="auto"/>
              <w:bottom w:val="single" w:sz="4" w:space="0" w:color="auto"/>
              <w:right w:val="single" w:sz="4" w:space="0" w:color="auto"/>
            </w:tcBorders>
            <w:shd w:val="clear" w:color="auto" w:fill="auto"/>
            <w:vAlign w:val="center"/>
          </w:tcPr>
          <w:p w14:paraId="64771092" w14:textId="77777777" w:rsidR="00AB7400" w:rsidRPr="00A34889" w:rsidRDefault="00AB7400" w:rsidP="00AB7400">
            <w:pPr>
              <w:ind w:right="40"/>
              <w:jc w:val="center"/>
              <w:rPr>
                <w:sz w:val="18"/>
                <w:szCs w:val="18"/>
              </w:rPr>
            </w:pPr>
            <w:r w:rsidRPr="00A34889">
              <w:rPr>
                <w:color w:val="000000"/>
                <w:sz w:val="18"/>
                <w:szCs w:val="18"/>
              </w:rPr>
              <w:t>100.0%</w:t>
            </w:r>
          </w:p>
        </w:tc>
        <w:tc>
          <w:tcPr>
            <w:tcW w:w="567" w:type="dxa"/>
            <w:tcBorders>
              <w:top w:val="nil"/>
              <w:left w:val="nil"/>
              <w:bottom w:val="single" w:sz="4" w:space="0" w:color="auto"/>
              <w:right w:val="single" w:sz="4" w:space="0" w:color="auto"/>
            </w:tcBorders>
            <w:shd w:val="clear" w:color="auto" w:fill="auto"/>
            <w:vAlign w:val="center"/>
          </w:tcPr>
          <w:p w14:paraId="46C3AC85" w14:textId="77777777" w:rsidR="00AB7400" w:rsidRPr="00A34889" w:rsidRDefault="00AB7400" w:rsidP="00AB7400">
            <w:pPr>
              <w:ind w:right="40"/>
              <w:jc w:val="center"/>
              <w:rPr>
                <w:sz w:val="18"/>
                <w:szCs w:val="18"/>
              </w:rPr>
            </w:pPr>
            <w:r w:rsidRPr="00A34889">
              <w:rPr>
                <w:color w:val="000000"/>
                <w:sz w:val="18"/>
                <w:szCs w:val="18"/>
              </w:rPr>
              <w:t>100.0%</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5BBE5157" w14:textId="77777777" w:rsidR="00AB7400" w:rsidRPr="00A34889" w:rsidRDefault="00AB7400" w:rsidP="00AB7400">
            <w:pPr>
              <w:ind w:right="40"/>
              <w:jc w:val="center"/>
              <w:rPr>
                <w:b/>
                <w:sz w:val="18"/>
                <w:szCs w:val="18"/>
              </w:rPr>
            </w:pPr>
          </w:p>
        </w:tc>
        <w:tc>
          <w:tcPr>
            <w:tcW w:w="724"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F436D71"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8CA6509" w14:textId="77777777" w:rsidR="00AB7400" w:rsidRPr="00A34889" w:rsidRDefault="00AB7400" w:rsidP="00AB7400">
            <w:pPr>
              <w:ind w:right="40"/>
              <w:jc w:val="center"/>
              <w:rPr>
                <w:b/>
                <w:sz w:val="18"/>
                <w:szCs w:val="18"/>
              </w:rPr>
            </w:pPr>
          </w:p>
        </w:tc>
        <w:tc>
          <w:tcPr>
            <w:tcW w:w="708"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792F412" w14:textId="77777777" w:rsidR="00AB7400" w:rsidRPr="00A34889" w:rsidRDefault="00AB7400" w:rsidP="00AB7400">
            <w:pPr>
              <w:ind w:right="40"/>
              <w:jc w:val="center"/>
              <w:rPr>
                <w:b/>
                <w:sz w:val="18"/>
                <w:szCs w:val="18"/>
              </w:rPr>
            </w:pPr>
          </w:p>
        </w:tc>
        <w:tc>
          <w:tcPr>
            <w:tcW w:w="85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BAA1C4B"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80C6D92" w14:textId="77777777" w:rsidR="00AB7400" w:rsidRPr="00A34889" w:rsidRDefault="00AB7400" w:rsidP="00AB7400">
            <w:pPr>
              <w:ind w:right="40"/>
              <w:jc w:val="center"/>
              <w:rPr>
                <w:b/>
                <w:sz w:val="18"/>
                <w:szCs w:val="18"/>
              </w:rPr>
            </w:pPr>
          </w:p>
        </w:tc>
        <w:tc>
          <w:tcPr>
            <w:tcW w:w="85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FD44B7D"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E60BEE5" w14:textId="77777777" w:rsidR="00AB7400" w:rsidRPr="00A34889" w:rsidRDefault="00AB7400" w:rsidP="00AB7400">
            <w:pPr>
              <w:ind w:right="40"/>
              <w:jc w:val="center"/>
              <w:rPr>
                <w:b/>
                <w:sz w:val="18"/>
                <w:szCs w:val="18"/>
              </w:rPr>
            </w:pPr>
          </w:p>
        </w:tc>
        <w:tc>
          <w:tcPr>
            <w:tcW w:w="97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08831C7"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3EA904A"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8AE1710" w14:textId="77777777" w:rsidR="00AB7400" w:rsidRPr="00A34889" w:rsidRDefault="00AB7400" w:rsidP="00AB7400">
            <w:pPr>
              <w:ind w:right="40"/>
              <w:jc w:val="center"/>
              <w:rPr>
                <w:b/>
                <w:sz w:val="18"/>
                <w:szCs w:val="18"/>
              </w:rPr>
            </w:pPr>
          </w:p>
        </w:tc>
      </w:tr>
      <w:tr w:rsidR="00AB7400" w:rsidRPr="00A34889" w14:paraId="6EA10743" w14:textId="77777777" w:rsidTr="002F6798">
        <w:trPr>
          <w:trHeight w:val="62"/>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Pr>
          <w:p w14:paraId="5286F7EB" w14:textId="77777777" w:rsidR="00AB7400" w:rsidRPr="00A34889" w:rsidRDefault="00AB7400" w:rsidP="00AB7400">
            <w:pPr>
              <w:ind w:right="42"/>
              <w:jc w:val="center"/>
              <w:rPr>
                <w:sz w:val="18"/>
                <w:szCs w:val="18"/>
              </w:rPr>
            </w:pPr>
            <w:r w:rsidRPr="00A34889">
              <w:rPr>
                <w:sz w:val="18"/>
                <w:szCs w:val="18"/>
              </w:rPr>
              <w:t>Ancash</w:t>
            </w:r>
          </w:p>
        </w:tc>
        <w:tc>
          <w:tcPr>
            <w:tcW w:w="708" w:type="dxa"/>
            <w:tcBorders>
              <w:top w:val="nil"/>
              <w:left w:val="single" w:sz="4" w:space="0" w:color="auto"/>
              <w:bottom w:val="single" w:sz="4" w:space="0" w:color="auto"/>
              <w:right w:val="single" w:sz="4" w:space="0" w:color="auto"/>
            </w:tcBorders>
            <w:shd w:val="clear" w:color="auto" w:fill="auto"/>
            <w:vAlign w:val="center"/>
          </w:tcPr>
          <w:p w14:paraId="1EE1D67A" w14:textId="77777777" w:rsidR="00AB7400" w:rsidRPr="00A34889" w:rsidRDefault="00AB7400" w:rsidP="00AB7400">
            <w:pPr>
              <w:ind w:right="40"/>
              <w:jc w:val="center"/>
              <w:rPr>
                <w:sz w:val="18"/>
                <w:szCs w:val="18"/>
              </w:rPr>
            </w:pPr>
            <w:r w:rsidRPr="00A34889">
              <w:rPr>
                <w:color w:val="000000"/>
                <w:sz w:val="18"/>
                <w:szCs w:val="18"/>
              </w:rPr>
              <w:t>95.7%</w:t>
            </w:r>
          </w:p>
        </w:tc>
        <w:tc>
          <w:tcPr>
            <w:tcW w:w="567" w:type="dxa"/>
            <w:tcBorders>
              <w:top w:val="nil"/>
              <w:left w:val="nil"/>
              <w:bottom w:val="single" w:sz="4" w:space="0" w:color="auto"/>
              <w:right w:val="single" w:sz="4" w:space="0" w:color="auto"/>
            </w:tcBorders>
            <w:shd w:val="clear" w:color="auto" w:fill="auto"/>
            <w:vAlign w:val="center"/>
          </w:tcPr>
          <w:p w14:paraId="58EDD392" w14:textId="77777777" w:rsidR="00AB7400" w:rsidRPr="00A34889" w:rsidRDefault="00AB7400" w:rsidP="00AB7400">
            <w:pPr>
              <w:ind w:right="40"/>
              <w:jc w:val="center"/>
              <w:rPr>
                <w:sz w:val="18"/>
                <w:szCs w:val="18"/>
              </w:rPr>
            </w:pPr>
            <w:r w:rsidRPr="00A34889">
              <w:rPr>
                <w:color w:val="000000"/>
                <w:sz w:val="18"/>
                <w:szCs w:val="18"/>
              </w:rPr>
              <w:t>96.4%</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36DA6C4B" w14:textId="77777777" w:rsidR="00AB7400" w:rsidRPr="00A34889" w:rsidRDefault="00AB7400" w:rsidP="00AB7400">
            <w:pPr>
              <w:ind w:right="40"/>
              <w:jc w:val="center"/>
              <w:rPr>
                <w:b/>
                <w:sz w:val="18"/>
                <w:szCs w:val="18"/>
              </w:rPr>
            </w:pPr>
          </w:p>
        </w:tc>
        <w:tc>
          <w:tcPr>
            <w:tcW w:w="724"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479546E"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DA90255" w14:textId="77777777" w:rsidR="00AB7400" w:rsidRPr="00A34889" w:rsidRDefault="00AB7400" w:rsidP="00AB7400">
            <w:pPr>
              <w:ind w:right="40"/>
              <w:jc w:val="center"/>
              <w:rPr>
                <w:b/>
                <w:sz w:val="18"/>
                <w:szCs w:val="18"/>
              </w:rPr>
            </w:pPr>
          </w:p>
        </w:tc>
        <w:tc>
          <w:tcPr>
            <w:tcW w:w="708"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7CB792F" w14:textId="77777777" w:rsidR="00AB7400" w:rsidRPr="00A34889" w:rsidRDefault="00AB7400" w:rsidP="00AB7400">
            <w:pPr>
              <w:ind w:right="40"/>
              <w:jc w:val="center"/>
              <w:rPr>
                <w:b/>
                <w:sz w:val="18"/>
                <w:szCs w:val="18"/>
              </w:rPr>
            </w:pPr>
          </w:p>
        </w:tc>
        <w:tc>
          <w:tcPr>
            <w:tcW w:w="85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3F4AEC2"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CE1022B" w14:textId="77777777" w:rsidR="00AB7400" w:rsidRPr="00A34889" w:rsidRDefault="00AB7400" w:rsidP="00AB7400">
            <w:pPr>
              <w:ind w:right="40"/>
              <w:jc w:val="center"/>
              <w:rPr>
                <w:b/>
                <w:sz w:val="18"/>
                <w:szCs w:val="18"/>
              </w:rPr>
            </w:pPr>
          </w:p>
        </w:tc>
        <w:tc>
          <w:tcPr>
            <w:tcW w:w="85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F1D2694"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C5DD873" w14:textId="77777777" w:rsidR="00AB7400" w:rsidRPr="00A34889" w:rsidRDefault="00AB7400" w:rsidP="00AB7400">
            <w:pPr>
              <w:ind w:right="40"/>
              <w:jc w:val="center"/>
              <w:rPr>
                <w:b/>
                <w:sz w:val="18"/>
                <w:szCs w:val="18"/>
              </w:rPr>
            </w:pPr>
          </w:p>
        </w:tc>
        <w:tc>
          <w:tcPr>
            <w:tcW w:w="97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745A811"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64D6A6C"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2F86755" w14:textId="77777777" w:rsidR="00AB7400" w:rsidRPr="00A34889" w:rsidRDefault="00AB7400" w:rsidP="00AB7400">
            <w:pPr>
              <w:ind w:right="40"/>
              <w:jc w:val="center"/>
              <w:rPr>
                <w:b/>
                <w:sz w:val="18"/>
                <w:szCs w:val="18"/>
              </w:rPr>
            </w:pPr>
          </w:p>
        </w:tc>
      </w:tr>
      <w:tr w:rsidR="00AB7400" w:rsidRPr="00A34889" w14:paraId="0D6A4F92" w14:textId="77777777" w:rsidTr="002F6798">
        <w:trPr>
          <w:trHeight w:val="62"/>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Pr>
          <w:p w14:paraId="32A077F2" w14:textId="77777777" w:rsidR="00AB7400" w:rsidRPr="00A34889" w:rsidRDefault="00AB7400" w:rsidP="00AB7400">
            <w:pPr>
              <w:ind w:right="42"/>
              <w:jc w:val="center"/>
              <w:rPr>
                <w:sz w:val="18"/>
                <w:szCs w:val="18"/>
              </w:rPr>
            </w:pPr>
            <w:r w:rsidRPr="00A34889">
              <w:rPr>
                <w:sz w:val="18"/>
                <w:szCs w:val="18"/>
              </w:rPr>
              <w:t>Apurímac</w:t>
            </w:r>
          </w:p>
        </w:tc>
        <w:tc>
          <w:tcPr>
            <w:tcW w:w="708" w:type="dxa"/>
            <w:tcBorders>
              <w:top w:val="nil"/>
              <w:left w:val="single" w:sz="4" w:space="0" w:color="auto"/>
              <w:bottom w:val="single" w:sz="4" w:space="0" w:color="auto"/>
              <w:right w:val="single" w:sz="4" w:space="0" w:color="auto"/>
            </w:tcBorders>
            <w:shd w:val="clear" w:color="auto" w:fill="auto"/>
            <w:vAlign w:val="center"/>
          </w:tcPr>
          <w:p w14:paraId="51265A40" w14:textId="77777777" w:rsidR="00AB7400" w:rsidRPr="00A34889" w:rsidRDefault="00AB7400" w:rsidP="00AB7400">
            <w:pPr>
              <w:ind w:right="40"/>
              <w:jc w:val="center"/>
              <w:rPr>
                <w:sz w:val="18"/>
                <w:szCs w:val="18"/>
              </w:rPr>
            </w:pPr>
            <w:r w:rsidRPr="00A34889">
              <w:rPr>
                <w:color w:val="000000"/>
                <w:sz w:val="18"/>
                <w:szCs w:val="18"/>
              </w:rPr>
              <w:t>100.0%</w:t>
            </w:r>
          </w:p>
        </w:tc>
        <w:tc>
          <w:tcPr>
            <w:tcW w:w="567" w:type="dxa"/>
            <w:tcBorders>
              <w:top w:val="nil"/>
              <w:left w:val="nil"/>
              <w:bottom w:val="single" w:sz="4" w:space="0" w:color="auto"/>
              <w:right w:val="single" w:sz="4" w:space="0" w:color="auto"/>
            </w:tcBorders>
            <w:shd w:val="clear" w:color="auto" w:fill="auto"/>
            <w:vAlign w:val="center"/>
          </w:tcPr>
          <w:p w14:paraId="47613333" w14:textId="77777777" w:rsidR="00AB7400" w:rsidRPr="00A34889" w:rsidRDefault="00AB7400" w:rsidP="00AB7400">
            <w:pPr>
              <w:ind w:right="40"/>
              <w:jc w:val="center"/>
              <w:rPr>
                <w:sz w:val="18"/>
                <w:szCs w:val="18"/>
              </w:rPr>
            </w:pPr>
            <w:r w:rsidRPr="00A34889">
              <w:rPr>
                <w:color w:val="000000"/>
                <w:sz w:val="18"/>
                <w:szCs w:val="18"/>
              </w:rPr>
              <w:t>100.0%</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76F5FF38" w14:textId="77777777" w:rsidR="00AB7400" w:rsidRPr="00A34889" w:rsidRDefault="00AB7400" w:rsidP="00AB7400">
            <w:pPr>
              <w:ind w:right="40"/>
              <w:jc w:val="center"/>
              <w:rPr>
                <w:b/>
                <w:sz w:val="18"/>
                <w:szCs w:val="18"/>
              </w:rPr>
            </w:pPr>
          </w:p>
        </w:tc>
        <w:tc>
          <w:tcPr>
            <w:tcW w:w="724"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64D036D"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3893EA4" w14:textId="77777777" w:rsidR="00AB7400" w:rsidRPr="00A34889" w:rsidRDefault="00AB7400" w:rsidP="00AB7400">
            <w:pPr>
              <w:ind w:right="40"/>
              <w:jc w:val="center"/>
              <w:rPr>
                <w:b/>
                <w:sz w:val="18"/>
                <w:szCs w:val="18"/>
              </w:rPr>
            </w:pPr>
          </w:p>
        </w:tc>
        <w:tc>
          <w:tcPr>
            <w:tcW w:w="708"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33515D0" w14:textId="77777777" w:rsidR="00AB7400" w:rsidRPr="00A34889" w:rsidRDefault="00AB7400" w:rsidP="00AB7400">
            <w:pPr>
              <w:ind w:right="40"/>
              <w:jc w:val="center"/>
              <w:rPr>
                <w:b/>
                <w:sz w:val="18"/>
                <w:szCs w:val="18"/>
              </w:rPr>
            </w:pPr>
          </w:p>
        </w:tc>
        <w:tc>
          <w:tcPr>
            <w:tcW w:w="85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692862F"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E3286B2" w14:textId="77777777" w:rsidR="00AB7400" w:rsidRPr="00A34889" w:rsidRDefault="00AB7400" w:rsidP="00AB7400">
            <w:pPr>
              <w:ind w:right="40"/>
              <w:jc w:val="center"/>
              <w:rPr>
                <w:b/>
                <w:sz w:val="18"/>
                <w:szCs w:val="18"/>
              </w:rPr>
            </w:pPr>
          </w:p>
        </w:tc>
        <w:tc>
          <w:tcPr>
            <w:tcW w:w="85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36661C2"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9C13C7F" w14:textId="77777777" w:rsidR="00AB7400" w:rsidRPr="00A34889" w:rsidRDefault="00AB7400" w:rsidP="00AB7400">
            <w:pPr>
              <w:ind w:right="40"/>
              <w:jc w:val="center"/>
              <w:rPr>
                <w:b/>
                <w:sz w:val="18"/>
                <w:szCs w:val="18"/>
              </w:rPr>
            </w:pPr>
          </w:p>
        </w:tc>
        <w:tc>
          <w:tcPr>
            <w:tcW w:w="97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53AB911"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8DA8E59"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393EFFA" w14:textId="77777777" w:rsidR="00AB7400" w:rsidRPr="00A34889" w:rsidRDefault="00AB7400" w:rsidP="00AB7400">
            <w:pPr>
              <w:ind w:right="40"/>
              <w:jc w:val="center"/>
              <w:rPr>
                <w:b/>
                <w:sz w:val="18"/>
                <w:szCs w:val="18"/>
              </w:rPr>
            </w:pPr>
          </w:p>
        </w:tc>
      </w:tr>
      <w:tr w:rsidR="00AB7400" w:rsidRPr="00A34889" w14:paraId="49BF014B" w14:textId="77777777" w:rsidTr="002F6798">
        <w:trPr>
          <w:trHeight w:val="62"/>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Pr>
          <w:p w14:paraId="427B505B" w14:textId="77777777" w:rsidR="00AB7400" w:rsidRPr="00A34889" w:rsidRDefault="00AB7400" w:rsidP="00AB7400">
            <w:pPr>
              <w:ind w:right="42"/>
              <w:jc w:val="center"/>
              <w:rPr>
                <w:sz w:val="18"/>
                <w:szCs w:val="18"/>
              </w:rPr>
            </w:pPr>
            <w:r w:rsidRPr="00A34889">
              <w:rPr>
                <w:sz w:val="18"/>
                <w:szCs w:val="18"/>
              </w:rPr>
              <w:t>Arequipa</w:t>
            </w:r>
          </w:p>
        </w:tc>
        <w:tc>
          <w:tcPr>
            <w:tcW w:w="708" w:type="dxa"/>
            <w:tcBorders>
              <w:top w:val="nil"/>
              <w:left w:val="single" w:sz="4" w:space="0" w:color="auto"/>
              <w:bottom w:val="single" w:sz="4" w:space="0" w:color="auto"/>
              <w:right w:val="single" w:sz="4" w:space="0" w:color="auto"/>
            </w:tcBorders>
            <w:shd w:val="clear" w:color="auto" w:fill="auto"/>
            <w:vAlign w:val="center"/>
          </w:tcPr>
          <w:p w14:paraId="0FC6955E" w14:textId="77777777" w:rsidR="00AB7400" w:rsidRPr="00A34889" w:rsidRDefault="00AB7400" w:rsidP="00AB7400">
            <w:pPr>
              <w:ind w:right="40"/>
              <w:jc w:val="center"/>
              <w:rPr>
                <w:sz w:val="18"/>
                <w:szCs w:val="18"/>
              </w:rPr>
            </w:pPr>
            <w:r w:rsidRPr="00A34889">
              <w:rPr>
                <w:color w:val="000000"/>
                <w:sz w:val="18"/>
                <w:szCs w:val="18"/>
              </w:rPr>
              <w:t>100.0%</w:t>
            </w:r>
          </w:p>
        </w:tc>
        <w:tc>
          <w:tcPr>
            <w:tcW w:w="567" w:type="dxa"/>
            <w:tcBorders>
              <w:top w:val="nil"/>
              <w:left w:val="nil"/>
              <w:bottom w:val="single" w:sz="4" w:space="0" w:color="auto"/>
              <w:right w:val="single" w:sz="4" w:space="0" w:color="auto"/>
            </w:tcBorders>
            <w:shd w:val="clear" w:color="auto" w:fill="auto"/>
            <w:vAlign w:val="center"/>
          </w:tcPr>
          <w:p w14:paraId="505CF69D" w14:textId="77777777" w:rsidR="00AB7400" w:rsidRPr="00A34889" w:rsidRDefault="00AB7400" w:rsidP="00AB7400">
            <w:pPr>
              <w:ind w:right="40"/>
              <w:jc w:val="center"/>
              <w:rPr>
                <w:sz w:val="18"/>
                <w:szCs w:val="18"/>
              </w:rPr>
            </w:pPr>
            <w:r w:rsidRPr="00A34889">
              <w:rPr>
                <w:color w:val="000000"/>
                <w:sz w:val="18"/>
                <w:szCs w:val="18"/>
              </w:rPr>
              <w:t>100.0%</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196DB91B" w14:textId="77777777" w:rsidR="00AB7400" w:rsidRPr="00A34889" w:rsidRDefault="00AB7400" w:rsidP="00AB7400">
            <w:pPr>
              <w:ind w:right="40"/>
              <w:jc w:val="center"/>
              <w:rPr>
                <w:b/>
                <w:sz w:val="18"/>
                <w:szCs w:val="18"/>
              </w:rPr>
            </w:pPr>
          </w:p>
        </w:tc>
        <w:tc>
          <w:tcPr>
            <w:tcW w:w="724"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1631302"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0DCF12A" w14:textId="77777777" w:rsidR="00AB7400" w:rsidRPr="00A34889" w:rsidRDefault="00AB7400" w:rsidP="00AB7400">
            <w:pPr>
              <w:ind w:right="40"/>
              <w:jc w:val="center"/>
              <w:rPr>
                <w:b/>
                <w:sz w:val="18"/>
                <w:szCs w:val="18"/>
              </w:rPr>
            </w:pPr>
          </w:p>
        </w:tc>
        <w:tc>
          <w:tcPr>
            <w:tcW w:w="708"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71CD65C" w14:textId="77777777" w:rsidR="00AB7400" w:rsidRPr="00A34889" w:rsidRDefault="00AB7400" w:rsidP="00AB7400">
            <w:pPr>
              <w:ind w:right="40"/>
              <w:jc w:val="center"/>
              <w:rPr>
                <w:b/>
                <w:sz w:val="18"/>
                <w:szCs w:val="18"/>
              </w:rPr>
            </w:pPr>
          </w:p>
        </w:tc>
        <w:tc>
          <w:tcPr>
            <w:tcW w:w="85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8587C3C"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5A2EA74" w14:textId="77777777" w:rsidR="00AB7400" w:rsidRPr="00A34889" w:rsidRDefault="00AB7400" w:rsidP="00AB7400">
            <w:pPr>
              <w:ind w:right="40"/>
              <w:jc w:val="center"/>
              <w:rPr>
                <w:b/>
                <w:sz w:val="18"/>
                <w:szCs w:val="18"/>
              </w:rPr>
            </w:pPr>
          </w:p>
        </w:tc>
        <w:tc>
          <w:tcPr>
            <w:tcW w:w="85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6094A1E"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D6D42E8" w14:textId="77777777" w:rsidR="00AB7400" w:rsidRPr="00A34889" w:rsidRDefault="00AB7400" w:rsidP="00AB7400">
            <w:pPr>
              <w:ind w:right="40"/>
              <w:jc w:val="center"/>
              <w:rPr>
                <w:b/>
                <w:sz w:val="18"/>
                <w:szCs w:val="18"/>
              </w:rPr>
            </w:pPr>
          </w:p>
        </w:tc>
        <w:tc>
          <w:tcPr>
            <w:tcW w:w="97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3AC883D"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CF34A59"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C782F65" w14:textId="77777777" w:rsidR="00AB7400" w:rsidRPr="00A34889" w:rsidRDefault="00AB7400" w:rsidP="00AB7400">
            <w:pPr>
              <w:ind w:right="40"/>
              <w:jc w:val="center"/>
              <w:rPr>
                <w:b/>
                <w:sz w:val="18"/>
                <w:szCs w:val="18"/>
              </w:rPr>
            </w:pPr>
          </w:p>
        </w:tc>
      </w:tr>
      <w:tr w:rsidR="00AB7400" w:rsidRPr="00A34889" w14:paraId="12C89AEB" w14:textId="77777777" w:rsidTr="002F6798">
        <w:trPr>
          <w:trHeight w:val="62"/>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Pr>
          <w:p w14:paraId="3FA17EA6" w14:textId="77777777" w:rsidR="00AB7400" w:rsidRPr="00A34889" w:rsidRDefault="00AB7400" w:rsidP="00AB7400">
            <w:pPr>
              <w:ind w:right="42"/>
              <w:jc w:val="center"/>
              <w:rPr>
                <w:sz w:val="18"/>
                <w:szCs w:val="18"/>
              </w:rPr>
            </w:pPr>
            <w:r w:rsidRPr="00A34889">
              <w:rPr>
                <w:sz w:val="18"/>
                <w:szCs w:val="18"/>
              </w:rPr>
              <w:t>Ayacucho</w:t>
            </w:r>
          </w:p>
        </w:tc>
        <w:tc>
          <w:tcPr>
            <w:tcW w:w="708" w:type="dxa"/>
            <w:tcBorders>
              <w:top w:val="nil"/>
              <w:left w:val="single" w:sz="4" w:space="0" w:color="auto"/>
              <w:bottom w:val="single" w:sz="4" w:space="0" w:color="auto"/>
              <w:right w:val="single" w:sz="4" w:space="0" w:color="auto"/>
            </w:tcBorders>
            <w:shd w:val="clear" w:color="auto" w:fill="auto"/>
            <w:vAlign w:val="center"/>
          </w:tcPr>
          <w:p w14:paraId="31848F6E" w14:textId="77777777" w:rsidR="00AB7400" w:rsidRPr="00A34889" w:rsidRDefault="00AB7400" w:rsidP="00AB7400">
            <w:pPr>
              <w:ind w:right="40"/>
              <w:jc w:val="center"/>
              <w:rPr>
                <w:sz w:val="18"/>
                <w:szCs w:val="18"/>
              </w:rPr>
            </w:pPr>
            <w:r w:rsidRPr="00A34889">
              <w:rPr>
                <w:color w:val="000000"/>
                <w:sz w:val="18"/>
                <w:szCs w:val="18"/>
              </w:rPr>
              <w:t>100.0%</w:t>
            </w:r>
          </w:p>
        </w:tc>
        <w:tc>
          <w:tcPr>
            <w:tcW w:w="567" w:type="dxa"/>
            <w:tcBorders>
              <w:top w:val="nil"/>
              <w:left w:val="nil"/>
              <w:bottom w:val="single" w:sz="4" w:space="0" w:color="auto"/>
              <w:right w:val="single" w:sz="4" w:space="0" w:color="auto"/>
            </w:tcBorders>
            <w:shd w:val="clear" w:color="auto" w:fill="auto"/>
            <w:vAlign w:val="center"/>
          </w:tcPr>
          <w:p w14:paraId="457F42BB" w14:textId="77777777" w:rsidR="00AB7400" w:rsidRPr="00A34889" w:rsidRDefault="00AB7400" w:rsidP="00AB7400">
            <w:pPr>
              <w:ind w:right="40"/>
              <w:jc w:val="center"/>
              <w:rPr>
                <w:sz w:val="18"/>
                <w:szCs w:val="18"/>
              </w:rPr>
            </w:pPr>
            <w:r w:rsidRPr="00A34889">
              <w:rPr>
                <w:color w:val="000000"/>
                <w:sz w:val="18"/>
                <w:szCs w:val="18"/>
              </w:rPr>
              <w:t>100.0%</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3E2FDC9F" w14:textId="77777777" w:rsidR="00AB7400" w:rsidRPr="00A34889" w:rsidRDefault="00AB7400" w:rsidP="00AB7400">
            <w:pPr>
              <w:ind w:right="40"/>
              <w:jc w:val="center"/>
              <w:rPr>
                <w:b/>
                <w:sz w:val="18"/>
                <w:szCs w:val="18"/>
              </w:rPr>
            </w:pPr>
          </w:p>
        </w:tc>
        <w:tc>
          <w:tcPr>
            <w:tcW w:w="724"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D2F8DB0"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45B6F2E" w14:textId="77777777" w:rsidR="00AB7400" w:rsidRPr="00A34889" w:rsidRDefault="00AB7400" w:rsidP="00AB7400">
            <w:pPr>
              <w:ind w:right="40"/>
              <w:jc w:val="center"/>
              <w:rPr>
                <w:b/>
                <w:sz w:val="18"/>
                <w:szCs w:val="18"/>
              </w:rPr>
            </w:pPr>
          </w:p>
        </w:tc>
        <w:tc>
          <w:tcPr>
            <w:tcW w:w="708"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2C5142C" w14:textId="77777777" w:rsidR="00AB7400" w:rsidRPr="00A34889" w:rsidRDefault="00AB7400" w:rsidP="00AB7400">
            <w:pPr>
              <w:ind w:right="40"/>
              <w:jc w:val="center"/>
              <w:rPr>
                <w:b/>
                <w:sz w:val="18"/>
                <w:szCs w:val="18"/>
              </w:rPr>
            </w:pPr>
          </w:p>
        </w:tc>
        <w:tc>
          <w:tcPr>
            <w:tcW w:w="85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DA3BB5E"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D57E7C2" w14:textId="77777777" w:rsidR="00AB7400" w:rsidRPr="00A34889" w:rsidRDefault="00AB7400" w:rsidP="00AB7400">
            <w:pPr>
              <w:ind w:right="40"/>
              <w:jc w:val="center"/>
              <w:rPr>
                <w:b/>
                <w:sz w:val="18"/>
                <w:szCs w:val="18"/>
              </w:rPr>
            </w:pPr>
          </w:p>
        </w:tc>
        <w:tc>
          <w:tcPr>
            <w:tcW w:w="85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062B273"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564CFB9" w14:textId="77777777" w:rsidR="00AB7400" w:rsidRPr="00A34889" w:rsidRDefault="00AB7400" w:rsidP="00AB7400">
            <w:pPr>
              <w:ind w:right="40"/>
              <w:jc w:val="center"/>
              <w:rPr>
                <w:b/>
                <w:sz w:val="18"/>
                <w:szCs w:val="18"/>
              </w:rPr>
            </w:pPr>
          </w:p>
        </w:tc>
        <w:tc>
          <w:tcPr>
            <w:tcW w:w="97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781E644"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D6B9480"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32CA526" w14:textId="77777777" w:rsidR="00AB7400" w:rsidRPr="00A34889" w:rsidRDefault="00AB7400" w:rsidP="00AB7400">
            <w:pPr>
              <w:ind w:right="40"/>
              <w:jc w:val="center"/>
              <w:rPr>
                <w:b/>
                <w:sz w:val="18"/>
                <w:szCs w:val="18"/>
              </w:rPr>
            </w:pPr>
          </w:p>
        </w:tc>
      </w:tr>
      <w:tr w:rsidR="00AB7400" w:rsidRPr="00A34889" w14:paraId="744BFF8A" w14:textId="77777777" w:rsidTr="002F6798">
        <w:trPr>
          <w:trHeight w:val="62"/>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Pr>
          <w:p w14:paraId="34EBE371" w14:textId="77777777" w:rsidR="00AB7400" w:rsidRPr="00A34889" w:rsidRDefault="00AB7400" w:rsidP="00AB7400">
            <w:pPr>
              <w:ind w:right="42"/>
              <w:jc w:val="center"/>
              <w:rPr>
                <w:sz w:val="18"/>
                <w:szCs w:val="18"/>
              </w:rPr>
            </w:pPr>
            <w:r w:rsidRPr="00A34889">
              <w:rPr>
                <w:sz w:val="18"/>
                <w:szCs w:val="18"/>
              </w:rPr>
              <w:t>Cajamarca</w:t>
            </w:r>
          </w:p>
        </w:tc>
        <w:tc>
          <w:tcPr>
            <w:tcW w:w="708" w:type="dxa"/>
            <w:tcBorders>
              <w:top w:val="nil"/>
              <w:left w:val="single" w:sz="4" w:space="0" w:color="auto"/>
              <w:bottom w:val="single" w:sz="4" w:space="0" w:color="auto"/>
              <w:right w:val="single" w:sz="4" w:space="0" w:color="auto"/>
            </w:tcBorders>
            <w:shd w:val="clear" w:color="auto" w:fill="auto"/>
            <w:vAlign w:val="center"/>
          </w:tcPr>
          <w:p w14:paraId="5881371F" w14:textId="77777777" w:rsidR="00AB7400" w:rsidRPr="00A34889" w:rsidRDefault="00AB7400" w:rsidP="00AB7400">
            <w:pPr>
              <w:ind w:right="40"/>
              <w:jc w:val="center"/>
              <w:rPr>
                <w:sz w:val="18"/>
                <w:szCs w:val="18"/>
              </w:rPr>
            </w:pPr>
            <w:r w:rsidRPr="00A34889">
              <w:rPr>
                <w:color w:val="000000"/>
                <w:sz w:val="18"/>
                <w:szCs w:val="18"/>
              </w:rPr>
              <w:t>100.0%</w:t>
            </w:r>
          </w:p>
        </w:tc>
        <w:tc>
          <w:tcPr>
            <w:tcW w:w="567" w:type="dxa"/>
            <w:tcBorders>
              <w:top w:val="nil"/>
              <w:left w:val="nil"/>
              <w:bottom w:val="single" w:sz="4" w:space="0" w:color="auto"/>
              <w:right w:val="single" w:sz="4" w:space="0" w:color="auto"/>
            </w:tcBorders>
            <w:shd w:val="clear" w:color="auto" w:fill="auto"/>
            <w:vAlign w:val="center"/>
          </w:tcPr>
          <w:p w14:paraId="702C8EA1" w14:textId="77777777" w:rsidR="00AB7400" w:rsidRPr="00A34889" w:rsidRDefault="00AB7400" w:rsidP="00AB7400">
            <w:pPr>
              <w:ind w:right="40"/>
              <w:jc w:val="center"/>
              <w:rPr>
                <w:sz w:val="18"/>
                <w:szCs w:val="18"/>
              </w:rPr>
            </w:pPr>
            <w:r w:rsidRPr="00A34889">
              <w:rPr>
                <w:color w:val="000000"/>
                <w:sz w:val="18"/>
                <w:szCs w:val="18"/>
              </w:rPr>
              <w:t>100.0%</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7868A5AE" w14:textId="77777777" w:rsidR="00AB7400" w:rsidRPr="00A34889" w:rsidRDefault="00AB7400" w:rsidP="00AB7400">
            <w:pPr>
              <w:ind w:right="40"/>
              <w:jc w:val="center"/>
              <w:rPr>
                <w:b/>
                <w:sz w:val="18"/>
                <w:szCs w:val="18"/>
              </w:rPr>
            </w:pPr>
          </w:p>
        </w:tc>
        <w:tc>
          <w:tcPr>
            <w:tcW w:w="724"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1A8F354"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98BC5BE" w14:textId="77777777" w:rsidR="00AB7400" w:rsidRPr="00A34889" w:rsidRDefault="00AB7400" w:rsidP="00AB7400">
            <w:pPr>
              <w:ind w:right="40"/>
              <w:jc w:val="center"/>
              <w:rPr>
                <w:b/>
                <w:sz w:val="18"/>
                <w:szCs w:val="18"/>
              </w:rPr>
            </w:pPr>
          </w:p>
        </w:tc>
        <w:tc>
          <w:tcPr>
            <w:tcW w:w="708"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22DD6E6" w14:textId="77777777" w:rsidR="00AB7400" w:rsidRPr="00A34889" w:rsidRDefault="00AB7400" w:rsidP="00AB7400">
            <w:pPr>
              <w:ind w:right="40"/>
              <w:jc w:val="center"/>
              <w:rPr>
                <w:b/>
                <w:sz w:val="18"/>
                <w:szCs w:val="18"/>
              </w:rPr>
            </w:pPr>
          </w:p>
        </w:tc>
        <w:tc>
          <w:tcPr>
            <w:tcW w:w="85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39A1D54"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A640F63" w14:textId="77777777" w:rsidR="00AB7400" w:rsidRPr="00A34889" w:rsidRDefault="00AB7400" w:rsidP="00AB7400">
            <w:pPr>
              <w:ind w:right="40"/>
              <w:jc w:val="center"/>
              <w:rPr>
                <w:b/>
                <w:sz w:val="18"/>
                <w:szCs w:val="18"/>
              </w:rPr>
            </w:pPr>
          </w:p>
        </w:tc>
        <w:tc>
          <w:tcPr>
            <w:tcW w:w="85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BAF03B5"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42E202D" w14:textId="77777777" w:rsidR="00AB7400" w:rsidRPr="00A34889" w:rsidRDefault="00AB7400" w:rsidP="00AB7400">
            <w:pPr>
              <w:ind w:right="40"/>
              <w:jc w:val="center"/>
              <w:rPr>
                <w:b/>
                <w:sz w:val="18"/>
                <w:szCs w:val="18"/>
              </w:rPr>
            </w:pPr>
          </w:p>
        </w:tc>
        <w:tc>
          <w:tcPr>
            <w:tcW w:w="97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8954DFD"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2DDD579"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35378BF" w14:textId="77777777" w:rsidR="00AB7400" w:rsidRPr="00A34889" w:rsidRDefault="00AB7400" w:rsidP="00AB7400">
            <w:pPr>
              <w:ind w:right="40"/>
              <w:jc w:val="center"/>
              <w:rPr>
                <w:b/>
                <w:sz w:val="18"/>
                <w:szCs w:val="18"/>
              </w:rPr>
            </w:pPr>
          </w:p>
        </w:tc>
      </w:tr>
      <w:tr w:rsidR="00AB7400" w:rsidRPr="00A34889" w14:paraId="2417AD5F" w14:textId="77777777" w:rsidTr="002F6798">
        <w:trPr>
          <w:trHeight w:val="62"/>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Pr>
          <w:p w14:paraId="22974E44" w14:textId="77777777" w:rsidR="00AB7400" w:rsidRPr="00A34889" w:rsidRDefault="00AB7400" w:rsidP="00AB7400">
            <w:pPr>
              <w:ind w:right="42"/>
              <w:jc w:val="center"/>
              <w:rPr>
                <w:sz w:val="18"/>
                <w:szCs w:val="18"/>
              </w:rPr>
            </w:pPr>
            <w:r w:rsidRPr="00A34889">
              <w:rPr>
                <w:sz w:val="18"/>
                <w:szCs w:val="18"/>
              </w:rPr>
              <w:lastRenderedPageBreak/>
              <w:t>Callao</w:t>
            </w:r>
          </w:p>
        </w:tc>
        <w:tc>
          <w:tcPr>
            <w:tcW w:w="708" w:type="dxa"/>
            <w:tcBorders>
              <w:top w:val="nil"/>
              <w:left w:val="single" w:sz="4" w:space="0" w:color="auto"/>
              <w:bottom w:val="single" w:sz="4" w:space="0" w:color="auto"/>
              <w:right w:val="single" w:sz="4" w:space="0" w:color="auto"/>
            </w:tcBorders>
            <w:shd w:val="clear" w:color="auto" w:fill="auto"/>
            <w:vAlign w:val="center"/>
          </w:tcPr>
          <w:p w14:paraId="21A2475E" w14:textId="77777777" w:rsidR="00AB7400" w:rsidRPr="00A34889" w:rsidRDefault="00AB7400" w:rsidP="00AB7400">
            <w:pPr>
              <w:ind w:right="40"/>
              <w:jc w:val="center"/>
              <w:rPr>
                <w:sz w:val="18"/>
                <w:szCs w:val="18"/>
              </w:rPr>
            </w:pPr>
            <w:r w:rsidRPr="00A34889">
              <w:rPr>
                <w:color w:val="000000"/>
                <w:sz w:val="18"/>
                <w:szCs w:val="18"/>
              </w:rPr>
              <w:t>94.3%</w:t>
            </w:r>
          </w:p>
        </w:tc>
        <w:tc>
          <w:tcPr>
            <w:tcW w:w="567" w:type="dxa"/>
            <w:tcBorders>
              <w:top w:val="nil"/>
              <w:left w:val="nil"/>
              <w:bottom w:val="single" w:sz="4" w:space="0" w:color="auto"/>
              <w:right w:val="single" w:sz="4" w:space="0" w:color="auto"/>
            </w:tcBorders>
            <w:shd w:val="clear" w:color="auto" w:fill="auto"/>
            <w:vAlign w:val="center"/>
          </w:tcPr>
          <w:p w14:paraId="6998B19F" w14:textId="77777777" w:rsidR="00AB7400" w:rsidRPr="00A34889" w:rsidRDefault="00AB7400" w:rsidP="00AB7400">
            <w:pPr>
              <w:ind w:right="40"/>
              <w:jc w:val="center"/>
              <w:rPr>
                <w:sz w:val="18"/>
                <w:szCs w:val="18"/>
              </w:rPr>
            </w:pPr>
            <w:r w:rsidRPr="00A34889">
              <w:rPr>
                <w:color w:val="000000"/>
                <w:sz w:val="18"/>
                <w:szCs w:val="18"/>
              </w:rPr>
              <w:t>94.9%</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21E2FDC0" w14:textId="77777777" w:rsidR="00AB7400" w:rsidRPr="00A34889" w:rsidRDefault="00AB7400" w:rsidP="00AB7400">
            <w:pPr>
              <w:ind w:right="40"/>
              <w:jc w:val="center"/>
              <w:rPr>
                <w:b/>
                <w:sz w:val="18"/>
                <w:szCs w:val="18"/>
              </w:rPr>
            </w:pPr>
          </w:p>
        </w:tc>
        <w:tc>
          <w:tcPr>
            <w:tcW w:w="724"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C2D7230"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6826133" w14:textId="77777777" w:rsidR="00AB7400" w:rsidRPr="00A34889" w:rsidRDefault="00AB7400" w:rsidP="00AB7400">
            <w:pPr>
              <w:ind w:right="40"/>
              <w:jc w:val="center"/>
              <w:rPr>
                <w:b/>
                <w:sz w:val="18"/>
                <w:szCs w:val="18"/>
              </w:rPr>
            </w:pPr>
          </w:p>
        </w:tc>
        <w:tc>
          <w:tcPr>
            <w:tcW w:w="708"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2D79920" w14:textId="77777777" w:rsidR="00AB7400" w:rsidRPr="00A34889" w:rsidRDefault="00AB7400" w:rsidP="00AB7400">
            <w:pPr>
              <w:ind w:right="40"/>
              <w:jc w:val="center"/>
              <w:rPr>
                <w:b/>
                <w:sz w:val="18"/>
                <w:szCs w:val="18"/>
              </w:rPr>
            </w:pPr>
          </w:p>
        </w:tc>
        <w:tc>
          <w:tcPr>
            <w:tcW w:w="85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41A31EC"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BFA07A5" w14:textId="77777777" w:rsidR="00AB7400" w:rsidRPr="00A34889" w:rsidRDefault="00AB7400" w:rsidP="00AB7400">
            <w:pPr>
              <w:ind w:right="40"/>
              <w:jc w:val="center"/>
              <w:rPr>
                <w:b/>
                <w:sz w:val="18"/>
                <w:szCs w:val="18"/>
              </w:rPr>
            </w:pPr>
          </w:p>
        </w:tc>
        <w:tc>
          <w:tcPr>
            <w:tcW w:w="85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20427C7"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476A0CE" w14:textId="77777777" w:rsidR="00AB7400" w:rsidRPr="00A34889" w:rsidRDefault="00AB7400" w:rsidP="00AB7400">
            <w:pPr>
              <w:ind w:right="40"/>
              <w:jc w:val="center"/>
              <w:rPr>
                <w:b/>
                <w:sz w:val="18"/>
                <w:szCs w:val="18"/>
              </w:rPr>
            </w:pPr>
          </w:p>
        </w:tc>
        <w:tc>
          <w:tcPr>
            <w:tcW w:w="97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60402CA"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2EBC4D7"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9EB548F" w14:textId="77777777" w:rsidR="00AB7400" w:rsidRPr="00A34889" w:rsidRDefault="00AB7400" w:rsidP="00AB7400">
            <w:pPr>
              <w:ind w:right="40"/>
              <w:jc w:val="center"/>
              <w:rPr>
                <w:b/>
                <w:sz w:val="18"/>
                <w:szCs w:val="18"/>
              </w:rPr>
            </w:pPr>
          </w:p>
        </w:tc>
      </w:tr>
      <w:tr w:rsidR="00AB7400" w:rsidRPr="00A34889" w14:paraId="263FD222" w14:textId="77777777" w:rsidTr="002F6798">
        <w:trPr>
          <w:trHeight w:val="62"/>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Pr>
          <w:p w14:paraId="3B62CA90" w14:textId="77777777" w:rsidR="00AB7400" w:rsidRPr="00A34889" w:rsidRDefault="00AB7400" w:rsidP="00AB7400">
            <w:pPr>
              <w:ind w:right="42"/>
              <w:jc w:val="center"/>
              <w:rPr>
                <w:sz w:val="18"/>
                <w:szCs w:val="18"/>
              </w:rPr>
            </w:pPr>
            <w:r w:rsidRPr="00A34889">
              <w:rPr>
                <w:sz w:val="18"/>
                <w:szCs w:val="18"/>
              </w:rPr>
              <w:t>Cusco</w:t>
            </w:r>
          </w:p>
        </w:tc>
        <w:tc>
          <w:tcPr>
            <w:tcW w:w="708" w:type="dxa"/>
            <w:tcBorders>
              <w:top w:val="nil"/>
              <w:left w:val="single" w:sz="4" w:space="0" w:color="auto"/>
              <w:bottom w:val="single" w:sz="4" w:space="0" w:color="auto"/>
              <w:right w:val="single" w:sz="4" w:space="0" w:color="auto"/>
            </w:tcBorders>
            <w:shd w:val="clear" w:color="auto" w:fill="auto"/>
            <w:vAlign w:val="center"/>
          </w:tcPr>
          <w:p w14:paraId="5801C0DD" w14:textId="77777777" w:rsidR="00AB7400" w:rsidRPr="00A34889" w:rsidRDefault="00AB7400" w:rsidP="00AB7400">
            <w:pPr>
              <w:ind w:right="40"/>
              <w:jc w:val="center"/>
              <w:rPr>
                <w:sz w:val="18"/>
                <w:szCs w:val="18"/>
              </w:rPr>
            </w:pPr>
            <w:r w:rsidRPr="00A34889">
              <w:rPr>
                <w:color w:val="000000"/>
                <w:sz w:val="18"/>
                <w:szCs w:val="18"/>
              </w:rPr>
              <w:t>94.6%</w:t>
            </w:r>
          </w:p>
        </w:tc>
        <w:tc>
          <w:tcPr>
            <w:tcW w:w="567" w:type="dxa"/>
            <w:tcBorders>
              <w:top w:val="nil"/>
              <w:left w:val="nil"/>
              <w:bottom w:val="single" w:sz="4" w:space="0" w:color="auto"/>
              <w:right w:val="single" w:sz="4" w:space="0" w:color="auto"/>
            </w:tcBorders>
            <w:shd w:val="clear" w:color="auto" w:fill="auto"/>
            <w:vAlign w:val="center"/>
          </w:tcPr>
          <w:p w14:paraId="5650D439" w14:textId="77777777" w:rsidR="00AB7400" w:rsidRPr="00A34889" w:rsidRDefault="00AB7400" w:rsidP="00AB7400">
            <w:pPr>
              <w:ind w:right="40"/>
              <w:jc w:val="center"/>
              <w:rPr>
                <w:sz w:val="18"/>
                <w:szCs w:val="18"/>
              </w:rPr>
            </w:pPr>
            <w:r w:rsidRPr="00A34889">
              <w:rPr>
                <w:color w:val="000000"/>
                <w:sz w:val="18"/>
                <w:szCs w:val="18"/>
              </w:rPr>
              <w:t>95.2%</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75EA64CC" w14:textId="77777777" w:rsidR="00AB7400" w:rsidRPr="00A34889" w:rsidRDefault="00AB7400" w:rsidP="00AB7400">
            <w:pPr>
              <w:ind w:right="40"/>
              <w:jc w:val="center"/>
              <w:rPr>
                <w:b/>
                <w:sz w:val="18"/>
                <w:szCs w:val="18"/>
              </w:rPr>
            </w:pPr>
          </w:p>
        </w:tc>
        <w:tc>
          <w:tcPr>
            <w:tcW w:w="724"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C29DB00"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CC35044" w14:textId="77777777" w:rsidR="00AB7400" w:rsidRPr="00A34889" w:rsidRDefault="00AB7400" w:rsidP="00AB7400">
            <w:pPr>
              <w:ind w:right="40"/>
              <w:jc w:val="center"/>
              <w:rPr>
                <w:b/>
                <w:sz w:val="18"/>
                <w:szCs w:val="18"/>
              </w:rPr>
            </w:pPr>
          </w:p>
        </w:tc>
        <w:tc>
          <w:tcPr>
            <w:tcW w:w="708"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BEAFC32" w14:textId="77777777" w:rsidR="00AB7400" w:rsidRPr="00A34889" w:rsidRDefault="00AB7400" w:rsidP="00AB7400">
            <w:pPr>
              <w:ind w:right="40"/>
              <w:jc w:val="center"/>
              <w:rPr>
                <w:b/>
                <w:sz w:val="18"/>
                <w:szCs w:val="18"/>
              </w:rPr>
            </w:pPr>
          </w:p>
        </w:tc>
        <w:tc>
          <w:tcPr>
            <w:tcW w:w="85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0D9EC8B"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3547D4B" w14:textId="77777777" w:rsidR="00AB7400" w:rsidRPr="00A34889" w:rsidRDefault="00AB7400" w:rsidP="00AB7400">
            <w:pPr>
              <w:ind w:right="40"/>
              <w:jc w:val="center"/>
              <w:rPr>
                <w:b/>
                <w:sz w:val="18"/>
                <w:szCs w:val="18"/>
              </w:rPr>
            </w:pPr>
          </w:p>
        </w:tc>
        <w:tc>
          <w:tcPr>
            <w:tcW w:w="85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B577631"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55E2EBC" w14:textId="77777777" w:rsidR="00AB7400" w:rsidRPr="00A34889" w:rsidRDefault="00AB7400" w:rsidP="00AB7400">
            <w:pPr>
              <w:ind w:right="40"/>
              <w:jc w:val="center"/>
              <w:rPr>
                <w:b/>
                <w:sz w:val="18"/>
                <w:szCs w:val="18"/>
              </w:rPr>
            </w:pPr>
          </w:p>
        </w:tc>
        <w:tc>
          <w:tcPr>
            <w:tcW w:w="97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933C2BA"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1C25103"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6AA81BC" w14:textId="77777777" w:rsidR="00AB7400" w:rsidRPr="00A34889" w:rsidRDefault="00AB7400" w:rsidP="00AB7400">
            <w:pPr>
              <w:ind w:right="40"/>
              <w:jc w:val="center"/>
              <w:rPr>
                <w:b/>
                <w:sz w:val="18"/>
                <w:szCs w:val="18"/>
              </w:rPr>
            </w:pPr>
          </w:p>
        </w:tc>
      </w:tr>
      <w:tr w:rsidR="00AB7400" w:rsidRPr="00A34889" w14:paraId="765CE826" w14:textId="77777777" w:rsidTr="002F6798">
        <w:trPr>
          <w:trHeight w:val="62"/>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Pr>
          <w:p w14:paraId="796D1BBE" w14:textId="77777777" w:rsidR="00AB7400" w:rsidRPr="00A34889" w:rsidRDefault="00AB7400" w:rsidP="00AB7400">
            <w:pPr>
              <w:ind w:right="42"/>
              <w:jc w:val="center"/>
              <w:rPr>
                <w:sz w:val="18"/>
                <w:szCs w:val="18"/>
              </w:rPr>
            </w:pPr>
            <w:r w:rsidRPr="00A34889">
              <w:rPr>
                <w:sz w:val="18"/>
                <w:szCs w:val="18"/>
              </w:rPr>
              <w:t>Huancavelica</w:t>
            </w:r>
          </w:p>
        </w:tc>
        <w:tc>
          <w:tcPr>
            <w:tcW w:w="708" w:type="dxa"/>
            <w:tcBorders>
              <w:top w:val="nil"/>
              <w:left w:val="single" w:sz="4" w:space="0" w:color="auto"/>
              <w:bottom w:val="single" w:sz="4" w:space="0" w:color="auto"/>
              <w:right w:val="single" w:sz="4" w:space="0" w:color="auto"/>
            </w:tcBorders>
            <w:shd w:val="clear" w:color="auto" w:fill="auto"/>
            <w:vAlign w:val="center"/>
          </w:tcPr>
          <w:p w14:paraId="69CE4D78" w14:textId="77777777" w:rsidR="00AB7400" w:rsidRPr="00A34889" w:rsidRDefault="00AB7400" w:rsidP="00AB7400">
            <w:pPr>
              <w:ind w:right="40"/>
              <w:jc w:val="center"/>
              <w:rPr>
                <w:sz w:val="18"/>
                <w:szCs w:val="18"/>
              </w:rPr>
            </w:pPr>
            <w:r w:rsidRPr="00A34889">
              <w:rPr>
                <w:color w:val="000000"/>
                <w:sz w:val="18"/>
                <w:szCs w:val="18"/>
              </w:rPr>
              <w:t>100.0%</w:t>
            </w:r>
          </w:p>
        </w:tc>
        <w:tc>
          <w:tcPr>
            <w:tcW w:w="567" w:type="dxa"/>
            <w:tcBorders>
              <w:top w:val="nil"/>
              <w:left w:val="nil"/>
              <w:bottom w:val="single" w:sz="4" w:space="0" w:color="auto"/>
              <w:right w:val="single" w:sz="4" w:space="0" w:color="auto"/>
            </w:tcBorders>
            <w:shd w:val="clear" w:color="auto" w:fill="auto"/>
            <w:vAlign w:val="center"/>
          </w:tcPr>
          <w:p w14:paraId="2A7EE1C4" w14:textId="77777777" w:rsidR="00AB7400" w:rsidRPr="00A34889" w:rsidRDefault="00AB7400" w:rsidP="00AB7400">
            <w:pPr>
              <w:ind w:right="40"/>
              <w:jc w:val="center"/>
              <w:rPr>
                <w:sz w:val="18"/>
                <w:szCs w:val="18"/>
              </w:rPr>
            </w:pPr>
            <w:r w:rsidRPr="00A34889">
              <w:rPr>
                <w:color w:val="000000"/>
                <w:sz w:val="18"/>
                <w:szCs w:val="18"/>
              </w:rPr>
              <w:t>100.0%</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60A7E8A1" w14:textId="77777777" w:rsidR="00AB7400" w:rsidRPr="00A34889" w:rsidRDefault="00AB7400" w:rsidP="00AB7400">
            <w:pPr>
              <w:ind w:right="40"/>
              <w:jc w:val="center"/>
              <w:rPr>
                <w:b/>
                <w:sz w:val="18"/>
                <w:szCs w:val="18"/>
              </w:rPr>
            </w:pPr>
          </w:p>
        </w:tc>
        <w:tc>
          <w:tcPr>
            <w:tcW w:w="724"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4944CD2"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853D014" w14:textId="77777777" w:rsidR="00AB7400" w:rsidRPr="00A34889" w:rsidRDefault="00AB7400" w:rsidP="00AB7400">
            <w:pPr>
              <w:ind w:right="40"/>
              <w:jc w:val="center"/>
              <w:rPr>
                <w:b/>
                <w:sz w:val="18"/>
                <w:szCs w:val="18"/>
              </w:rPr>
            </w:pPr>
          </w:p>
        </w:tc>
        <w:tc>
          <w:tcPr>
            <w:tcW w:w="708"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2628D84" w14:textId="77777777" w:rsidR="00AB7400" w:rsidRPr="00A34889" w:rsidRDefault="00AB7400" w:rsidP="00AB7400">
            <w:pPr>
              <w:ind w:right="40"/>
              <w:jc w:val="center"/>
              <w:rPr>
                <w:b/>
                <w:sz w:val="18"/>
                <w:szCs w:val="18"/>
              </w:rPr>
            </w:pPr>
          </w:p>
        </w:tc>
        <w:tc>
          <w:tcPr>
            <w:tcW w:w="85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9DC03A1"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88408F0" w14:textId="77777777" w:rsidR="00AB7400" w:rsidRPr="00A34889" w:rsidRDefault="00AB7400" w:rsidP="00AB7400">
            <w:pPr>
              <w:ind w:right="40"/>
              <w:jc w:val="center"/>
              <w:rPr>
                <w:b/>
                <w:sz w:val="18"/>
                <w:szCs w:val="18"/>
              </w:rPr>
            </w:pPr>
          </w:p>
        </w:tc>
        <w:tc>
          <w:tcPr>
            <w:tcW w:w="85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C57A3AD"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92ED812" w14:textId="77777777" w:rsidR="00AB7400" w:rsidRPr="00A34889" w:rsidRDefault="00AB7400" w:rsidP="00AB7400">
            <w:pPr>
              <w:ind w:right="40"/>
              <w:jc w:val="center"/>
              <w:rPr>
                <w:b/>
                <w:sz w:val="18"/>
                <w:szCs w:val="18"/>
              </w:rPr>
            </w:pPr>
          </w:p>
        </w:tc>
        <w:tc>
          <w:tcPr>
            <w:tcW w:w="97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5241B88"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54106F4"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AB46A3F" w14:textId="77777777" w:rsidR="00AB7400" w:rsidRPr="00A34889" w:rsidRDefault="00AB7400" w:rsidP="00AB7400">
            <w:pPr>
              <w:ind w:right="40"/>
              <w:jc w:val="center"/>
              <w:rPr>
                <w:b/>
                <w:sz w:val="18"/>
                <w:szCs w:val="18"/>
              </w:rPr>
            </w:pPr>
          </w:p>
        </w:tc>
      </w:tr>
      <w:tr w:rsidR="00AB7400" w:rsidRPr="00A34889" w14:paraId="123014F8" w14:textId="77777777" w:rsidTr="002F6798">
        <w:trPr>
          <w:trHeight w:val="62"/>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Pr>
          <w:p w14:paraId="6542DDFB" w14:textId="77777777" w:rsidR="00AB7400" w:rsidRPr="00A34889" w:rsidRDefault="00AB7400" w:rsidP="00AB7400">
            <w:pPr>
              <w:ind w:right="42"/>
              <w:jc w:val="center"/>
              <w:rPr>
                <w:sz w:val="18"/>
                <w:szCs w:val="18"/>
              </w:rPr>
            </w:pPr>
            <w:r w:rsidRPr="00A34889">
              <w:rPr>
                <w:sz w:val="18"/>
                <w:szCs w:val="18"/>
              </w:rPr>
              <w:t>Huánuco</w:t>
            </w:r>
          </w:p>
        </w:tc>
        <w:tc>
          <w:tcPr>
            <w:tcW w:w="708" w:type="dxa"/>
            <w:tcBorders>
              <w:top w:val="nil"/>
              <w:left w:val="single" w:sz="4" w:space="0" w:color="auto"/>
              <w:bottom w:val="single" w:sz="4" w:space="0" w:color="auto"/>
              <w:right w:val="single" w:sz="4" w:space="0" w:color="auto"/>
            </w:tcBorders>
            <w:shd w:val="clear" w:color="auto" w:fill="auto"/>
            <w:vAlign w:val="center"/>
          </w:tcPr>
          <w:p w14:paraId="514AE0D7" w14:textId="77777777" w:rsidR="00AB7400" w:rsidRPr="00A34889" w:rsidRDefault="00AB7400" w:rsidP="00AB7400">
            <w:pPr>
              <w:ind w:right="40"/>
              <w:jc w:val="center"/>
              <w:rPr>
                <w:sz w:val="18"/>
                <w:szCs w:val="18"/>
              </w:rPr>
            </w:pPr>
            <w:r w:rsidRPr="00A34889">
              <w:rPr>
                <w:color w:val="000000"/>
                <w:sz w:val="18"/>
                <w:szCs w:val="18"/>
              </w:rPr>
              <w:t>92.8%</w:t>
            </w:r>
          </w:p>
        </w:tc>
        <w:tc>
          <w:tcPr>
            <w:tcW w:w="567" w:type="dxa"/>
            <w:tcBorders>
              <w:top w:val="nil"/>
              <w:left w:val="nil"/>
              <w:bottom w:val="single" w:sz="4" w:space="0" w:color="auto"/>
              <w:right w:val="single" w:sz="4" w:space="0" w:color="auto"/>
            </w:tcBorders>
            <w:shd w:val="clear" w:color="auto" w:fill="auto"/>
            <w:vAlign w:val="center"/>
          </w:tcPr>
          <w:p w14:paraId="40A07F35" w14:textId="77777777" w:rsidR="00AB7400" w:rsidRPr="00A34889" w:rsidRDefault="00AB7400" w:rsidP="00AB7400">
            <w:pPr>
              <w:ind w:right="40"/>
              <w:jc w:val="center"/>
              <w:rPr>
                <w:sz w:val="18"/>
                <w:szCs w:val="18"/>
              </w:rPr>
            </w:pPr>
            <w:r w:rsidRPr="00A34889">
              <w:rPr>
                <w:color w:val="000000"/>
                <w:sz w:val="18"/>
                <w:szCs w:val="18"/>
              </w:rPr>
              <w:t>93.6%</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683CEBB1" w14:textId="77777777" w:rsidR="00AB7400" w:rsidRPr="00A34889" w:rsidRDefault="00AB7400" w:rsidP="00AB7400">
            <w:pPr>
              <w:ind w:right="40"/>
              <w:jc w:val="center"/>
              <w:rPr>
                <w:b/>
                <w:sz w:val="18"/>
                <w:szCs w:val="18"/>
              </w:rPr>
            </w:pPr>
          </w:p>
        </w:tc>
        <w:tc>
          <w:tcPr>
            <w:tcW w:w="724"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42AE488"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C8DF937" w14:textId="77777777" w:rsidR="00AB7400" w:rsidRPr="00A34889" w:rsidRDefault="00AB7400" w:rsidP="00AB7400">
            <w:pPr>
              <w:ind w:right="40"/>
              <w:jc w:val="center"/>
              <w:rPr>
                <w:b/>
                <w:sz w:val="18"/>
                <w:szCs w:val="18"/>
              </w:rPr>
            </w:pPr>
          </w:p>
        </w:tc>
        <w:tc>
          <w:tcPr>
            <w:tcW w:w="708"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D9E9B94" w14:textId="77777777" w:rsidR="00AB7400" w:rsidRPr="00A34889" w:rsidRDefault="00AB7400" w:rsidP="00AB7400">
            <w:pPr>
              <w:ind w:right="40"/>
              <w:jc w:val="center"/>
              <w:rPr>
                <w:b/>
                <w:sz w:val="18"/>
                <w:szCs w:val="18"/>
              </w:rPr>
            </w:pPr>
          </w:p>
        </w:tc>
        <w:tc>
          <w:tcPr>
            <w:tcW w:w="85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8C36C7B"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C25A44A" w14:textId="77777777" w:rsidR="00AB7400" w:rsidRPr="00A34889" w:rsidRDefault="00AB7400" w:rsidP="00AB7400">
            <w:pPr>
              <w:ind w:right="40"/>
              <w:jc w:val="center"/>
              <w:rPr>
                <w:b/>
                <w:sz w:val="18"/>
                <w:szCs w:val="18"/>
              </w:rPr>
            </w:pPr>
          </w:p>
        </w:tc>
        <w:tc>
          <w:tcPr>
            <w:tcW w:w="85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B1CA398"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4BCC9AC" w14:textId="77777777" w:rsidR="00AB7400" w:rsidRPr="00A34889" w:rsidRDefault="00AB7400" w:rsidP="00AB7400">
            <w:pPr>
              <w:ind w:right="40"/>
              <w:jc w:val="center"/>
              <w:rPr>
                <w:b/>
                <w:sz w:val="18"/>
                <w:szCs w:val="18"/>
              </w:rPr>
            </w:pPr>
          </w:p>
        </w:tc>
        <w:tc>
          <w:tcPr>
            <w:tcW w:w="97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991A1F3"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2FED8A4"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5CA0509" w14:textId="77777777" w:rsidR="00AB7400" w:rsidRPr="00A34889" w:rsidRDefault="00AB7400" w:rsidP="00AB7400">
            <w:pPr>
              <w:ind w:right="40"/>
              <w:jc w:val="center"/>
              <w:rPr>
                <w:b/>
                <w:sz w:val="18"/>
                <w:szCs w:val="18"/>
              </w:rPr>
            </w:pPr>
          </w:p>
        </w:tc>
      </w:tr>
      <w:tr w:rsidR="00AB7400" w:rsidRPr="00A34889" w14:paraId="116CBF7E" w14:textId="77777777" w:rsidTr="002F6798">
        <w:trPr>
          <w:trHeight w:val="62"/>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Pr>
          <w:p w14:paraId="59A13ABF" w14:textId="77777777" w:rsidR="00AB7400" w:rsidRPr="00A34889" w:rsidRDefault="00AB7400" w:rsidP="00AB7400">
            <w:pPr>
              <w:ind w:right="42"/>
              <w:jc w:val="center"/>
              <w:rPr>
                <w:sz w:val="18"/>
                <w:szCs w:val="18"/>
              </w:rPr>
            </w:pPr>
            <w:r w:rsidRPr="00A34889">
              <w:rPr>
                <w:sz w:val="18"/>
                <w:szCs w:val="18"/>
              </w:rPr>
              <w:t>Ica</w:t>
            </w:r>
          </w:p>
        </w:tc>
        <w:tc>
          <w:tcPr>
            <w:tcW w:w="708" w:type="dxa"/>
            <w:tcBorders>
              <w:top w:val="nil"/>
              <w:left w:val="single" w:sz="4" w:space="0" w:color="auto"/>
              <w:bottom w:val="single" w:sz="4" w:space="0" w:color="auto"/>
              <w:right w:val="single" w:sz="4" w:space="0" w:color="auto"/>
            </w:tcBorders>
            <w:shd w:val="clear" w:color="auto" w:fill="auto"/>
            <w:vAlign w:val="center"/>
          </w:tcPr>
          <w:p w14:paraId="19578443" w14:textId="77777777" w:rsidR="00AB7400" w:rsidRPr="00A34889" w:rsidRDefault="00AB7400" w:rsidP="00AB7400">
            <w:pPr>
              <w:ind w:right="40"/>
              <w:jc w:val="center"/>
              <w:rPr>
                <w:sz w:val="18"/>
                <w:szCs w:val="18"/>
              </w:rPr>
            </w:pPr>
            <w:r w:rsidRPr="00A34889">
              <w:rPr>
                <w:color w:val="000000"/>
                <w:sz w:val="18"/>
                <w:szCs w:val="18"/>
              </w:rPr>
              <w:t>96.7%</w:t>
            </w:r>
          </w:p>
        </w:tc>
        <w:tc>
          <w:tcPr>
            <w:tcW w:w="567" w:type="dxa"/>
            <w:tcBorders>
              <w:top w:val="nil"/>
              <w:left w:val="nil"/>
              <w:bottom w:val="single" w:sz="4" w:space="0" w:color="auto"/>
              <w:right w:val="single" w:sz="4" w:space="0" w:color="auto"/>
            </w:tcBorders>
            <w:shd w:val="clear" w:color="auto" w:fill="auto"/>
            <w:vAlign w:val="center"/>
          </w:tcPr>
          <w:p w14:paraId="4D79ADC5" w14:textId="77777777" w:rsidR="00AB7400" w:rsidRPr="00A34889" w:rsidRDefault="00AB7400" w:rsidP="00AB7400">
            <w:pPr>
              <w:ind w:right="40"/>
              <w:jc w:val="center"/>
              <w:rPr>
                <w:sz w:val="18"/>
                <w:szCs w:val="18"/>
              </w:rPr>
            </w:pPr>
            <w:r w:rsidRPr="00A34889">
              <w:rPr>
                <w:color w:val="000000"/>
                <w:sz w:val="18"/>
                <w:szCs w:val="18"/>
              </w:rPr>
              <w:t>97.4%</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500C3795" w14:textId="77777777" w:rsidR="00AB7400" w:rsidRPr="00A34889" w:rsidRDefault="00AB7400" w:rsidP="00AB7400">
            <w:pPr>
              <w:ind w:right="40"/>
              <w:jc w:val="center"/>
              <w:rPr>
                <w:b/>
                <w:sz w:val="18"/>
                <w:szCs w:val="18"/>
              </w:rPr>
            </w:pPr>
          </w:p>
        </w:tc>
        <w:tc>
          <w:tcPr>
            <w:tcW w:w="724"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FBD20DF"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5A311BC" w14:textId="77777777" w:rsidR="00AB7400" w:rsidRPr="00A34889" w:rsidRDefault="00AB7400" w:rsidP="00AB7400">
            <w:pPr>
              <w:ind w:right="40"/>
              <w:jc w:val="center"/>
              <w:rPr>
                <w:b/>
                <w:sz w:val="18"/>
                <w:szCs w:val="18"/>
              </w:rPr>
            </w:pPr>
          </w:p>
        </w:tc>
        <w:tc>
          <w:tcPr>
            <w:tcW w:w="708"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BEC238D" w14:textId="77777777" w:rsidR="00AB7400" w:rsidRPr="00A34889" w:rsidRDefault="00AB7400" w:rsidP="00AB7400">
            <w:pPr>
              <w:ind w:right="40"/>
              <w:jc w:val="center"/>
              <w:rPr>
                <w:b/>
                <w:sz w:val="18"/>
                <w:szCs w:val="18"/>
              </w:rPr>
            </w:pPr>
          </w:p>
        </w:tc>
        <w:tc>
          <w:tcPr>
            <w:tcW w:w="85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D1CB24A"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0F08118" w14:textId="77777777" w:rsidR="00AB7400" w:rsidRPr="00A34889" w:rsidRDefault="00AB7400" w:rsidP="00AB7400">
            <w:pPr>
              <w:ind w:right="40"/>
              <w:jc w:val="center"/>
              <w:rPr>
                <w:b/>
                <w:sz w:val="18"/>
                <w:szCs w:val="18"/>
              </w:rPr>
            </w:pPr>
          </w:p>
        </w:tc>
        <w:tc>
          <w:tcPr>
            <w:tcW w:w="85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595691B"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FEE2685" w14:textId="77777777" w:rsidR="00AB7400" w:rsidRPr="00A34889" w:rsidRDefault="00AB7400" w:rsidP="00AB7400">
            <w:pPr>
              <w:ind w:right="40"/>
              <w:jc w:val="center"/>
              <w:rPr>
                <w:b/>
                <w:sz w:val="18"/>
                <w:szCs w:val="18"/>
              </w:rPr>
            </w:pPr>
          </w:p>
        </w:tc>
        <w:tc>
          <w:tcPr>
            <w:tcW w:w="97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E48A3DE"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3C35689"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7DBAC46" w14:textId="77777777" w:rsidR="00AB7400" w:rsidRPr="00A34889" w:rsidRDefault="00AB7400" w:rsidP="00AB7400">
            <w:pPr>
              <w:ind w:right="40"/>
              <w:jc w:val="center"/>
              <w:rPr>
                <w:b/>
                <w:sz w:val="18"/>
                <w:szCs w:val="18"/>
              </w:rPr>
            </w:pPr>
          </w:p>
        </w:tc>
      </w:tr>
      <w:tr w:rsidR="00AB7400" w:rsidRPr="00A34889" w14:paraId="35B2CE15" w14:textId="77777777" w:rsidTr="002F6798">
        <w:trPr>
          <w:trHeight w:val="62"/>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Pr>
          <w:p w14:paraId="13FAF1E2" w14:textId="77777777" w:rsidR="00AB7400" w:rsidRPr="00A34889" w:rsidRDefault="00AB7400" w:rsidP="00AB7400">
            <w:pPr>
              <w:ind w:right="42"/>
              <w:jc w:val="center"/>
              <w:rPr>
                <w:sz w:val="18"/>
                <w:szCs w:val="18"/>
              </w:rPr>
            </w:pPr>
            <w:r w:rsidRPr="00A34889">
              <w:rPr>
                <w:sz w:val="18"/>
                <w:szCs w:val="18"/>
              </w:rPr>
              <w:t>Junín</w:t>
            </w:r>
          </w:p>
        </w:tc>
        <w:tc>
          <w:tcPr>
            <w:tcW w:w="708" w:type="dxa"/>
            <w:tcBorders>
              <w:top w:val="nil"/>
              <w:left w:val="single" w:sz="4" w:space="0" w:color="auto"/>
              <w:bottom w:val="single" w:sz="4" w:space="0" w:color="auto"/>
              <w:right w:val="single" w:sz="4" w:space="0" w:color="auto"/>
            </w:tcBorders>
            <w:shd w:val="clear" w:color="auto" w:fill="auto"/>
            <w:vAlign w:val="center"/>
          </w:tcPr>
          <w:p w14:paraId="1D1E2BEB" w14:textId="77777777" w:rsidR="00AB7400" w:rsidRPr="00A34889" w:rsidRDefault="00AB7400" w:rsidP="00AB7400">
            <w:pPr>
              <w:ind w:right="40"/>
              <w:jc w:val="center"/>
              <w:rPr>
                <w:sz w:val="18"/>
                <w:szCs w:val="18"/>
              </w:rPr>
            </w:pPr>
            <w:r w:rsidRPr="00A34889">
              <w:rPr>
                <w:color w:val="000000"/>
                <w:sz w:val="18"/>
                <w:szCs w:val="18"/>
              </w:rPr>
              <w:t>91.9%</w:t>
            </w:r>
          </w:p>
        </w:tc>
        <w:tc>
          <w:tcPr>
            <w:tcW w:w="567" w:type="dxa"/>
            <w:tcBorders>
              <w:top w:val="nil"/>
              <w:left w:val="nil"/>
              <w:bottom w:val="single" w:sz="4" w:space="0" w:color="auto"/>
              <w:right w:val="single" w:sz="4" w:space="0" w:color="auto"/>
            </w:tcBorders>
            <w:shd w:val="clear" w:color="auto" w:fill="auto"/>
            <w:vAlign w:val="center"/>
          </w:tcPr>
          <w:p w14:paraId="29878E6B" w14:textId="77777777" w:rsidR="00AB7400" w:rsidRPr="00A34889" w:rsidRDefault="00AB7400" w:rsidP="00AB7400">
            <w:pPr>
              <w:ind w:right="40"/>
              <w:jc w:val="center"/>
              <w:rPr>
                <w:sz w:val="18"/>
                <w:szCs w:val="18"/>
              </w:rPr>
            </w:pPr>
            <w:r w:rsidRPr="00A34889">
              <w:rPr>
                <w:color w:val="000000"/>
                <w:sz w:val="18"/>
                <w:szCs w:val="18"/>
              </w:rPr>
              <w:t>92.5%</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506F739D" w14:textId="77777777" w:rsidR="00AB7400" w:rsidRPr="00A34889" w:rsidRDefault="00AB7400" w:rsidP="00AB7400">
            <w:pPr>
              <w:ind w:right="40"/>
              <w:jc w:val="center"/>
              <w:rPr>
                <w:b/>
                <w:sz w:val="18"/>
                <w:szCs w:val="18"/>
              </w:rPr>
            </w:pPr>
          </w:p>
        </w:tc>
        <w:tc>
          <w:tcPr>
            <w:tcW w:w="724"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EB33895"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C8E9136" w14:textId="77777777" w:rsidR="00AB7400" w:rsidRPr="00A34889" w:rsidRDefault="00AB7400" w:rsidP="00AB7400">
            <w:pPr>
              <w:ind w:right="40"/>
              <w:jc w:val="center"/>
              <w:rPr>
                <w:b/>
                <w:sz w:val="18"/>
                <w:szCs w:val="18"/>
              </w:rPr>
            </w:pPr>
          </w:p>
        </w:tc>
        <w:tc>
          <w:tcPr>
            <w:tcW w:w="708"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465795E" w14:textId="77777777" w:rsidR="00AB7400" w:rsidRPr="00A34889" w:rsidRDefault="00AB7400" w:rsidP="00AB7400">
            <w:pPr>
              <w:ind w:right="40"/>
              <w:jc w:val="center"/>
              <w:rPr>
                <w:b/>
                <w:sz w:val="18"/>
                <w:szCs w:val="18"/>
              </w:rPr>
            </w:pPr>
          </w:p>
        </w:tc>
        <w:tc>
          <w:tcPr>
            <w:tcW w:w="85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3EDE031"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7BE97DC" w14:textId="77777777" w:rsidR="00AB7400" w:rsidRPr="00A34889" w:rsidRDefault="00AB7400" w:rsidP="00AB7400">
            <w:pPr>
              <w:ind w:right="40"/>
              <w:jc w:val="center"/>
              <w:rPr>
                <w:b/>
                <w:sz w:val="18"/>
                <w:szCs w:val="18"/>
              </w:rPr>
            </w:pPr>
          </w:p>
        </w:tc>
        <w:tc>
          <w:tcPr>
            <w:tcW w:w="85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5D4A785"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A2B4F90" w14:textId="77777777" w:rsidR="00AB7400" w:rsidRPr="00A34889" w:rsidRDefault="00AB7400" w:rsidP="00AB7400">
            <w:pPr>
              <w:ind w:right="40"/>
              <w:jc w:val="center"/>
              <w:rPr>
                <w:b/>
                <w:sz w:val="18"/>
                <w:szCs w:val="18"/>
              </w:rPr>
            </w:pPr>
          </w:p>
        </w:tc>
        <w:tc>
          <w:tcPr>
            <w:tcW w:w="97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A9834A3"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C280537"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65CEB12" w14:textId="77777777" w:rsidR="00AB7400" w:rsidRPr="00A34889" w:rsidRDefault="00AB7400" w:rsidP="00AB7400">
            <w:pPr>
              <w:ind w:right="40"/>
              <w:jc w:val="center"/>
              <w:rPr>
                <w:b/>
                <w:sz w:val="18"/>
                <w:szCs w:val="18"/>
              </w:rPr>
            </w:pPr>
          </w:p>
        </w:tc>
      </w:tr>
      <w:tr w:rsidR="00AB7400" w:rsidRPr="00A34889" w14:paraId="37FAF0D7" w14:textId="77777777" w:rsidTr="002F6798">
        <w:trPr>
          <w:trHeight w:val="62"/>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Pr>
          <w:p w14:paraId="2798CC7A" w14:textId="77777777" w:rsidR="00AB7400" w:rsidRPr="00A34889" w:rsidRDefault="00AB7400" w:rsidP="00AB7400">
            <w:pPr>
              <w:ind w:right="42"/>
              <w:jc w:val="center"/>
              <w:rPr>
                <w:sz w:val="18"/>
                <w:szCs w:val="18"/>
              </w:rPr>
            </w:pPr>
            <w:r w:rsidRPr="00A34889">
              <w:rPr>
                <w:sz w:val="18"/>
                <w:szCs w:val="18"/>
              </w:rPr>
              <w:t>La Libertad</w:t>
            </w:r>
          </w:p>
        </w:tc>
        <w:tc>
          <w:tcPr>
            <w:tcW w:w="708" w:type="dxa"/>
            <w:tcBorders>
              <w:top w:val="nil"/>
              <w:left w:val="single" w:sz="4" w:space="0" w:color="auto"/>
              <w:bottom w:val="single" w:sz="4" w:space="0" w:color="auto"/>
              <w:right w:val="single" w:sz="4" w:space="0" w:color="auto"/>
            </w:tcBorders>
            <w:shd w:val="clear" w:color="auto" w:fill="auto"/>
            <w:vAlign w:val="center"/>
          </w:tcPr>
          <w:p w14:paraId="2BE93DC9" w14:textId="77777777" w:rsidR="00AB7400" w:rsidRPr="00A34889" w:rsidRDefault="00AB7400" w:rsidP="00AB7400">
            <w:pPr>
              <w:ind w:right="40"/>
              <w:jc w:val="center"/>
              <w:rPr>
                <w:sz w:val="18"/>
                <w:szCs w:val="18"/>
              </w:rPr>
            </w:pPr>
            <w:r w:rsidRPr="00A34889">
              <w:rPr>
                <w:color w:val="000000"/>
                <w:sz w:val="18"/>
                <w:szCs w:val="18"/>
              </w:rPr>
              <w:t>100.0%</w:t>
            </w:r>
          </w:p>
        </w:tc>
        <w:tc>
          <w:tcPr>
            <w:tcW w:w="567" w:type="dxa"/>
            <w:tcBorders>
              <w:top w:val="nil"/>
              <w:left w:val="nil"/>
              <w:bottom w:val="single" w:sz="4" w:space="0" w:color="auto"/>
              <w:right w:val="single" w:sz="4" w:space="0" w:color="auto"/>
            </w:tcBorders>
            <w:shd w:val="clear" w:color="auto" w:fill="auto"/>
            <w:vAlign w:val="center"/>
          </w:tcPr>
          <w:p w14:paraId="2DF41D37" w14:textId="77777777" w:rsidR="00AB7400" w:rsidRPr="00A34889" w:rsidRDefault="00AB7400" w:rsidP="00AB7400">
            <w:pPr>
              <w:ind w:right="40"/>
              <w:jc w:val="center"/>
              <w:rPr>
                <w:sz w:val="18"/>
                <w:szCs w:val="18"/>
              </w:rPr>
            </w:pPr>
            <w:r w:rsidRPr="00A34889">
              <w:rPr>
                <w:color w:val="000000"/>
                <w:sz w:val="18"/>
                <w:szCs w:val="18"/>
              </w:rPr>
              <w:t>100.0%</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09118E9E" w14:textId="77777777" w:rsidR="00AB7400" w:rsidRPr="00A34889" w:rsidRDefault="00AB7400" w:rsidP="00AB7400">
            <w:pPr>
              <w:ind w:right="40"/>
              <w:jc w:val="center"/>
              <w:rPr>
                <w:b/>
                <w:sz w:val="18"/>
                <w:szCs w:val="18"/>
              </w:rPr>
            </w:pPr>
          </w:p>
        </w:tc>
        <w:tc>
          <w:tcPr>
            <w:tcW w:w="724"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198E964"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23E5853" w14:textId="77777777" w:rsidR="00AB7400" w:rsidRPr="00A34889" w:rsidRDefault="00AB7400" w:rsidP="00AB7400">
            <w:pPr>
              <w:ind w:right="40"/>
              <w:jc w:val="center"/>
              <w:rPr>
                <w:b/>
                <w:sz w:val="18"/>
                <w:szCs w:val="18"/>
              </w:rPr>
            </w:pPr>
          </w:p>
        </w:tc>
        <w:tc>
          <w:tcPr>
            <w:tcW w:w="708"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CCF4E6F" w14:textId="77777777" w:rsidR="00AB7400" w:rsidRPr="00A34889" w:rsidRDefault="00AB7400" w:rsidP="00AB7400">
            <w:pPr>
              <w:ind w:right="40"/>
              <w:jc w:val="center"/>
              <w:rPr>
                <w:b/>
                <w:sz w:val="18"/>
                <w:szCs w:val="18"/>
              </w:rPr>
            </w:pPr>
          </w:p>
        </w:tc>
        <w:tc>
          <w:tcPr>
            <w:tcW w:w="85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800B4F2"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E2A595E" w14:textId="77777777" w:rsidR="00AB7400" w:rsidRPr="00A34889" w:rsidRDefault="00AB7400" w:rsidP="00AB7400">
            <w:pPr>
              <w:ind w:right="40"/>
              <w:jc w:val="center"/>
              <w:rPr>
                <w:b/>
                <w:sz w:val="18"/>
                <w:szCs w:val="18"/>
              </w:rPr>
            </w:pPr>
          </w:p>
        </w:tc>
        <w:tc>
          <w:tcPr>
            <w:tcW w:w="85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9B3407E"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CBDF757" w14:textId="77777777" w:rsidR="00AB7400" w:rsidRPr="00A34889" w:rsidRDefault="00AB7400" w:rsidP="00AB7400">
            <w:pPr>
              <w:ind w:right="40"/>
              <w:jc w:val="center"/>
              <w:rPr>
                <w:b/>
                <w:sz w:val="18"/>
                <w:szCs w:val="18"/>
              </w:rPr>
            </w:pPr>
          </w:p>
        </w:tc>
        <w:tc>
          <w:tcPr>
            <w:tcW w:w="97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EC6AF14"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7377061"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4DEF21C" w14:textId="77777777" w:rsidR="00AB7400" w:rsidRPr="00A34889" w:rsidRDefault="00AB7400" w:rsidP="00AB7400">
            <w:pPr>
              <w:ind w:right="40"/>
              <w:jc w:val="center"/>
              <w:rPr>
                <w:b/>
                <w:sz w:val="18"/>
                <w:szCs w:val="18"/>
              </w:rPr>
            </w:pPr>
          </w:p>
        </w:tc>
      </w:tr>
      <w:tr w:rsidR="00AB7400" w:rsidRPr="00A34889" w14:paraId="4DAE6F9C" w14:textId="77777777" w:rsidTr="002F6798">
        <w:trPr>
          <w:trHeight w:val="62"/>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Pr>
          <w:p w14:paraId="30F64BB0" w14:textId="77777777" w:rsidR="00AB7400" w:rsidRPr="00A34889" w:rsidRDefault="00AB7400" w:rsidP="00AB7400">
            <w:pPr>
              <w:ind w:right="42"/>
              <w:jc w:val="center"/>
              <w:rPr>
                <w:sz w:val="18"/>
                <w:szCs w:val="18"/>
              </w:rPr>
            </w:pPr>
            <w:r w:rsidRPr="00A34889">
              <w:rPr>
                <w:sz w:val="18"/>
                <w:szCs w:val="18"/>
              </w:rPr>
              <w:t>Lambayeque</w:t>
            </w:r>
          </w:p>
        </w:tc>
        <w:tc>
          <w:tcPr>
            <w:tcW w:w="708" w:type="dxa"/>
            <w:tcBorders>
              <w:top w:val="nil"/>
              <w:left w:val="single" w:sz="4" w:space="0" w:color="auto"/>
              <w:bottom w:val="single" w:sz="4" w:space="0" w:color="auto"/>
              <w:right w:val="single" w:sz="4" w:space="0" w:color="auto"/>
            </w:tcBorders>
            <w:shd w:val="clear" w:color="auto" w:fill="auto"/>
            <w:vAlign w:val="center"/>
          </w:tcPr>
          <w:p w14:paraId="73C261C5" w14:textId="77777777" w:rsidR="00AB7400" w:rsidRPr="00A34889" w:rsidRDefault="00AB7400" w:rsidP="00AB7400">
            <w:pPr>
              <w:ind w:right="40"/>
              <w:jc w:val="center"/>
              <w:rPr>
                <w:sz w:val="18"/>
                <w:szCs w:val="18"/>
              </w:rPr>
            </w:pPr>
            <w:r w:rsidRPr="00A34889">
              <w:rPr>
                <w:color w:val="000000"/>
                <w:sz w:val="18"/>
                <w:szCs w:val="18"/>
              </w:rPr>
              <w:t>100.0%</w:t>
            </w:r>
          </w:p>
        </w:tc>
        <w:tc>
          <w:tcPr>
            <w:tcW w:w="567" w:type="dxa"/>
            <w:tcBorders>
              <w:top w:val="nil"/>
              <w:left w:val="nil"/>
              <w:bottom w:val="single" w:sz="4" w:space="0" w:color="auto"/>
              <w:right w:val="single" w:sz="4" w:space="0" w:color="auto"/>
            </w:tcBorders>
            <w:shd w:val="clear" w:color="auto" w:fill="auto"/>
            <w:vAlign w:val="center"/>
          </w:tcPr>
          <w:p w14:paraId="032DC3AC" w14:textId="77777777" w:rsidR="00AB7400" w:rsidRPr="00A34889" w:rsidRDefault="00AB7400" w:rsidP="00AB7400">
            <w:pPr>
              <w:ind w:right="40"/>
              <w:jc w:val="center"/>
              <w:rPr>
                <w:sz w:val="18"/>
                <w:szCs w:val="18"/>
              </w:rPr>
            </w:pPr>
            <w:r w:rsidRPr="00A34889">
              <w:rPr>
                <w:color w:val="000000"/>
                <w:sz w:val="18"/>
                <w:szCs w:val="18"/>
              </w:rPr>
              <w:t>100.0%</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0DB84FC4" w14:textId="77777777" w:rsidR="00AB7400" w:rsidRPr="00A34889" w:rsidRDefault="00AB7400" w:rsidP="00AB7400">
            <w:pPr>
              <w:ind w:right="40"/>
              <w:jc w:val="center"/>
              <w:rPr>
                <w:b/>
                <w:sz w:val="18"/>
                <w:szCs w:val="18"/>
              </w:rPr>
            </w:pPr>
          </w:p>
        </w:tc>
        <w:tc>
          <w:tcPr>
            <w:tcW w:w="724"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2D8C11C"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07534C7" w14:textId="77777777" w:rsidR="00AB7400" w:rsidRPr="00A34889" w:rsidRDefault="00AB7400" w:rsidP="00AB7400">
            <w:pPr>
              <w:ind w:right="40"/>
              <w:jc w:val="center"/>
              <w:rPr>
                <w:b/>
                <w:sz w:val="18"/>
                <w:szCs w:val="18"/>
              </w:rPr>
            </w:pPr>
          </w:p>
        </w:tc>
        <w:tc>
          <w:tcPr>
            <w:tcW w:w="708"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B767576" w14:textId="77777777" w:rsidR="00AB7400" w:rsidRPr="00A34889" w:rsidRDefault="00AB7400" w:rsidP="00AB7400">
            <w:pPr>
              <w:ind w:right="40"/>
              <w:jc w:val="center"/>
              <w:rPr>
                <w:b/>
                <w:sz w:val="18"/>
                <w:szCs w:val="18"/>
              </w:rPr>
            </w:pPr>
          </w:p>
        </w:tc>
        <w:tc>
          <w:tcPr>
            <w:tcW w:w="85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A84E810"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7C79BFE" w14:textId="77777777" w:rsidR="00AB7400" w:rsidRPr="00A34889" w:rsidRDefault="00AB7400" w:rsidP="00AB7400">
            <w:pPr>
              <w:ind w:right="40"/>
              <w:jc w:val="center"/>
              <w:rPr>
                <w:b/>
                <w:sz w:val="18"/>
                <w:szCs w:val="18"/>
              </w:rPr>
            </w:pPr>
          </w:p>
        </w:tc>
        <w:tc>
          <w:tcPr>
            <w:tcW w:w="85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FB85058"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CEEF71D" w14:textId="77777777" w:rsidR="00AB7400" w:rsidRPr="00A34889" w:rsidRDefault="00AB7400" w:rsidP="00AB7400">
            <w:pPr>
              <w:ind w:right="40"/>
              <w:jc w:val="center"/>
              <w:rPr>
                <w:b/>
                <w:sz w:val="18"/>
                <w:szCs w:val="18"/>
              </w:rPr>
            </w:pPr>
          </w:p>
        </w:tc>
        <w:tc>
          <w:tcPr>
            <w:tcW w:w="97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68B07BF"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EB52019"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59D46B6" w14:textId="77777777" w:rsidR="00AB7400" w:rsidRPr="00A34889" w:rsidRDefault="00AB7400" w:rsidP="00AB7400">
            <w:pPr>
              <w:ind w:right="40"/>
              <w:jc w:val="center"/>
              <w:rPr>
                <w:b/>
                <w:sz w:val="18"/>
                <w:szCs w:val="18"/>
              </w:rPr>
            </w:pPr>
          </w:p>
        </w:tc>
      </w:tr>
      <w:tr w:rsidR="00AB7400" w:rsidRPr="00A34889" w14:paraId="2AE0C155" w14:textId="77777777" w:rsidTr="002F6798">
        <w:trPr>
          <w:trHeight w:val="62"/>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Pr>
          <w:p w14:paraId="37FC960E" w14:textId="77777777" w:rsidR="00AB7400" w:rsidRPr="00A34889" w:rsidRDefault="00AB7400" w:rsidP="00AB7400">
            <w:pPr>
              <w:ind w:right="42"/>
              <w:jc w:val="center"/>
              <w:rPr>
                <w:sz w:val="18"/>
                <w:szCs w:val="18"/>
              </w:rPr>
            </w:pPr>
            <w:r w:rsidRPr="00A34889">
              <w:rPr>
                <w:sz w:val="18"/>
                <w:szCs w:val="18"/>
              </w:rPr>
              <w:t>Lima*</w:t>
            </w:r>
          </w:p>
        </w:tc>
        <w:tc>
          <w:tcPr>
            <w:tcW w:w="708" w:type="dxa"/>
            <w:tcBorders>
              <w:top w:val="nil"/>
              <w:left w:val="single" w:sz="4" w:space="0" w:color="auto"/>
              <w:bottom w:val="single" w:sz="4" w:space="0" w:color="auto"/>
              <w:right w:val="single" w:sz="4" w:space="0" w:color="auto"/>
            </w:tcBorders>
            <w:shd w:val="clear" w:color="auto" w:fill="auto"/>
            <w:vAlign w:val="center"/>
          </w:tcPr>
          <w:p w14:paraId="70155D84" w14:textId="77777777" w:rsidR="00AB7400" w:rsidRPr="00A34889" w:rsidRDefault="00AB7400" w:rsidP="00AB7400">
            <w:pPr>
              <w:ind w:right="40"/>
              <w:jc w:val="center"/>
              <w:rPr>
                <w:sz w:val="18"/>
                <w:szCs w:val="18"/>
              </w:rPr>
            </w:pPr>
            <w:r w:rsidRPr="00A34889">
              <w:rPr>
                <w:color w:val="000000"/>
                <w:sz w:val="18"/>
                <w:szCs w:val="18"/>
              </w:rPr>
              <w:t>100.0%</w:t>
            </w:r>
          </w:p>
        </w:tc>
        <w:tc>
          <w:tcPr>
            <w:tcW w:w="567" w:type="dxa"/>
            <w:tcBorders>
              <w:top w:val="nil"/>
              <w:left w:val="nil"/>
              <w:bottom w:val="single" w:sz="4" w:space="0" w:color="auto"/>
              <w:right w:val="single" w:sz="4" w:space="0" w:color="auto"/>
            </w:tcBorders>
            <w:shd w:val="clear" w:color="auto" w:fill="auto"/>
            <w:vAlign w:val="center"/>
          </w:tcPr>
          <w:p w14:paraId="7EB18743" w14:textId="77777777" w:rsidR="00AB7400" w:rsidRPr="00A34889" w:rsidRDefault="00AB7400" w:rsidP="00AB7400">
            <w:pPr>
              <w:ind w:right="40"/>
              <w:jc w:val="center"/>
              <w:rPr>
                <w:sz w:val="18"/>
                <w:szCs w:val="18"/>
              </w:rPr>
            </w:pPr>
            <w:r w:rsidRPr="00A34889">
              <w:rPr>
                <w:color w:val="000000"/>
                <w:sz w:val="18"/>
                <w:szCs w:val="18"/>
              </w:rPr>
              <w:t>100.0%</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7B9F0E59" w14:textId="77777777" w:rsidR="00AB7400" w:rsidRPr="00A34889" w:rsidRDefault="00AB7400" w:rsidP="00AB7400">
            <w:pPr>
              <w:ind w:right="40"/>
              <w:jc w:val="center"/>
              <w:rPr>
                <w:b/>
                <w:sz w:val="18"/>
                <w:szCs w:val="18"/>
              </w:rPr>
            </w:pPr>
          </w:p>
        </w:tc>
        <w:tc>
          <w:tcPr>
            <w:tcW w:w="724"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FF653A9"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7F44074" w14:textId="77777777" w:rsidR="00AB7400" w:rsidRPr="00A34889" w:rsidRDefault="00AB7400" w:rsidP="00AB7400">
            <w:pPr>
              <w:ind w:right="40"/>
              <w:jc w:val="center"/>
              <w:rPr>
                <w:b/>
                <w:sz w:val="18"/>
                <w:szCs w:val="18"/>
              </w:rPr>
            </w:pPr>
          </w:p>
        </w:tc>
        <w:tc>
          <w:tcPr>
            <w:tcW w:w="708"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059759D" w14:textId="77777777" w:rsidR="00AB7400" w:rsidRPr="00A34889" w:rsidRDefault="00AB7400" w:rsidP="00AB7400">
            <w:pPr>
              <w:ind w:right="40"/>
              <w:jc w:val="center"/>
              <w:rPr>
                <w:b/>
                <w:sz w:val="18"/>
                <w:szCs w:val="18"/>
              </w:rPr>
            </w:pPr>
          </w:p>
        </w:tc>
        <w:tc>
          <w:tcPr>
            <w:tcW w:w="85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301C8DA"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6830B3D" w14:textId="77777777" w:rsidR="00AB7400" w:rsidRPr="00A34889" w:rsidRDefault="00AB7400" w:rsidP="00AB7400">
            <w:pPr>
              <w:ind w:right="40"/>
              <w:jc w:val="center"/>
              <w:rPr>
                <w:b/>
                <w:sz w:val="18"/>
                <w:szCs w:val="18"/>
              </w:rPr>
            </w:pPr>
          </w:p>
        </w:tc>
        <w:tc>
          <w:tcPr>
            <w:tcW w:w="85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C532CA5"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DE4758E" w14:textId="77777777" w:rsidR="00AB7400" w:rsidRPr="00A34889" w:rsidRDefault="00AB7400" w:rsidP="00AB7400">
            <w:pPr>
              <w:ind w:right="40"/>
              <w:jc w:val="center"/>
              <w:rPr>
                <w:b/>
                <w:sz w:val="18"/>
                <w:szCs w:val="18"/>
              </w:rPr>
            </w:pPr>
          </w:p>
        </w:tc>
        <w:tc>
          <w:tcPr>
            <w:tcW w:w="97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07EAA99"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663532D"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B7AA389" w14:textId="77777777" w:rsidR="00AB7400" w:rsidRPr="00A34889" w:rsidRDefault="00AB7400" w:rsidP="00AB7400">
            <w:pPr>
              <w:ind w:right="40"/>
              <w:jc w:val="center"/>
              <w:rPr>
                <w:b/>
                <w:sz w:val="18"/>
                <w:szCs w:val="18"/>
              </w:rPr>
            </w:pPr>
          </w:p>
        </w:tc>
      </w:tr>
      <w:tr w:rsidR="00AB7400" w:rsidRPr="00A34889" w14:paraId="11ADA8A9" w14:textId="77777777" w:rsidTr="002F6798">
        <w:trPr>
          <w:trHeight w:val="62"/>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Pr>
          <w:p w14:paraId="0B65B42C" w14:textId="77777777" w:rsidR="00AB7400" w:rsidRPr="00A34889" w:rsidRDefault="00AB7400" w:rsidP="00AB7400">
            <w:pPr>
              <w:ind w:right="42"/>
              <w:jc w:val="center"/>
              <w:rPr>
                <w:sz w:val="18"/>
                <w:szCs w:val="18"/>
              </w:rPr>
            </w:pPr>
            <w:r w:rsidRPr="00A34889">
              <w:rPr>
                <w:sz w:val="18"/>
                <w:szCs w:val="18"/>
              </w:rPr>
              <w:t>Loreto</w:t>
            </w:r>
          </w:p>
        </w:tc>
        <w:tc>
          <w:tcPr>
            <w:tcW w:w="708" w:type="dxa"/>
            <w:tcBorders>
              <w:top w:val="nil"/>
              <w:left w:val="single" w:sz="4" w:space="0" w:color="auto"/>
              <w:bottom w:val="single" w:sz="4" w:space="0" w:color="auto"/>
              <w:right w:val="single" w:sz="4" w:space="0" w:color="auto"/>
            </w:tcBorders>
            <w:shd w:val="clear" w:color="auto" w:fill="auto"/>
            <w:vAlign w:val="center"/>
          </w:tcPr>
          <w:p w14:paraId="57BDAABD" w14:textId="77777777" w:rsidR="00AB7400" w:rsidRPr="00A34889" w:rsidRDefault="00AB7400" w:rsidP="00AB7400">
            <w:pPr>
              <w:ind w:right="40"/>
              <w:jc w:val="center"/>
              <w:rPr>
                <w:sz w:val="18"/>
                <w:szCs w:val="18"/>
              </w:rPr>
            </w:pPr>
            <w:r w:rsidRPr="00A34889">
              <w:rPr>
                <w:color w:val="000000"/>
                <w:sz w:val="18"/>
                <w:szCs w:val="18"/>
              </w:rPr>
              <w:t>77.1%</w:t>
            </w:r>
          </w:p>
        </w:tc>
        <w:tc>
          <w:tcPr>
            <w:tcW w:w="567" w:type="dxa"/>
            <w:tcBorders>
              <w:top w:val="nil"/>
              <w:left w:val="nil"/>
              <w:bottom w:val="single" w:sz="4" w:space="0" w:color="auto"/>
              <w:right w:val="single" w:sz="4" w:space="0" w:color="auto"/>
            </w:tcBorders>
            <w:shd w:val="clear" w:color="auto" w:fill="auto"/>
            <w:vAlign w:val="center"/>
          </w:tcPr>
          <w:p w14:paraId="224BFBB0" w14:textId="77777777" w:rsidR="00AB7400" w:rsidRPr="00A34889" w:rsidRDefault="00AB7400" w:rsidP="00AB7400">
            <w:pPr>
              <w:ind w:right="40"/>
              <w:jc w:val="center"/>
              <w:rPr>
                <w:sz w:val="18"/>
                <w:szCs w:val="18"/>
              </w:rPr>
            </w:pPr>
            <w:r w:rsidRPr="00A34889">
              <w:rPr>
                <w:color w:val="000000"/>
                <w:sz w:val="18"/>
                <w:szCs w:val="18"/>
              </w:rPr>
              <w:t>77.5%</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58035F69" w14:textId="77777777" w:rsidR="00AB7400" w:rsidRPr="00A34889" w:rsidRDefault="00AB7400" w:rsidP="00AB7400">
            <w:pPr>
              <w:ind w:right="40"/>
              <w:jc w:val="center"/>
              <w:rPr>
                <w:b/>
                <w:sz w:val="18"/>
                <w:szCs w:val="18"/>
              </w:rPr>
            </w:pPr>
          </w:p>
        </w:tc>
        <w:tc>
          <w:tcPr>
            <w:tcW w:w="724"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4701C22"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BF407CA" w14:textId="77777777" w:rsidR="00AB7400" w:rsidRPr="00A34889" w:rsidRDefault="00AB7400" w:rsidP="00AB7400">
            <w:pPr>
              <w:ind w:right="40"/>
              <w:jc w:val="center"/>
              <w:rPr>
                <w:b/>
                <w:sz w:val="18"/>
                <w:szCs w:val="18"/>
              </w:rPr>
            </w:pPr>
          </w:p>
        </w:tc>
        <w:tc>
          <w:tcPr>
            <w:tcW w:w="708"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BDB9624" w14:textId="77777777" w:rsidR="00AB7400" w:rsidRPr="00A34889" w:rsidRDefault="00AB7400" w:rsidP="00AB7400">
            <w:pPr>
              <w:ind w:right="40"/>
              <w:jc w:val="center"/>
              <w:rPr>
                <w:b/>
                <w:sz w:val="18"/>
                <w:szCs w:val="18"/>
              </w:rPr>
            </w:pPr>
          </w:p>
        </w:tc>
        <w:tc>
          <w:tcPr>
            <w:tcW w:w="85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21BC10A"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DC96DEE" w14:textId="77777777" w:rsidR="00AB7400" w:rsidRPr="00A34889" w:rsidRDefault="00AB7400" w:rsidP="00AB7400">
            <w:pPr>
              <w:ind w:right="40"/>
              <w:jc w:val="center"/>
              <w:rPr>
                <w:b/>
                <w:sz w:val="18"/>
                <w:szCs w:val="18"/>
              </w:rPr>
            </w:pPr>
          </w:p>
        </w:tc>
        <w:tc>
          <w:tcPr>
            <w:tcW w:w="85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38B205F"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B65BF58" w14:textId="77777777" w:rsidR="00AB7400" w:rsidRPr="00A34889" w:rsidRDefault="00AB7400" w:rsidP="00AB7400">
            <w:pPr>
              <w:ind w:right="40"/>
              <w:jc w:val="center"/>
              <w:rPr>
                <w:b/>
                <w:sz w:val="18"/>
                <w:szCs w:val="18"/>
              </w:rPr>
            </w:pPr>
          </w:p>
        </w:tc>
        <w:tc>
          <w:tcPr>
            <w:tcW w:w="97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96A5CEC"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07BAE4B"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3DA1D94" w14:textId="77777777" w:rsidR="00AB7400" w:rsidRPr="00A34889" w:rsidRDefault="00AB7400" w:rsidP="00AB7400">
            <w:pPr>
              <w:ind w:right="40"/>
              <w:jc w:val="center"/>
              <w:rPr>
                <w:b/>
                <w:sz w:val="18"/>
                <w:szCs w:val="18"/>
              </w:rPr>
            </w:pPr>
          </w:p>
        </w:tc>
      </w:tr>
      <w:tr w:rsidR="00AB7400" w:rsidRPr="00A34889" w14:paraId="5423287E" w14:textId="77777777" w:rsidTr="002F6798">
        <w:trPr>
          <w:trHeight w:val="62"/>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Pr>
          <w:p w14:paraId="4E2C1277" w14:textId="77777777" w:rsidR="00AB7400" w:rsidRPr="00A34889" w:rsidRDefault="00AB7400" w:rsidP="00AB7400">
            <w:pPr>
              <w:ind w:right="42"/>
              <w:jc w:val="center"/>
              <w:rPr>
                <w:sz w:val="18"/>
                <w:szCs w:val="18"/>
              </w:rPr>
            </w:pPr>
            <w:r w:rsidRPr="00A34889">
              <w:rPr>
                <w:sz w:val="18"/>
                <w:szCs w:val="18"/>
              </w:rPr>
              <w:t>Madre de Dios</w:t>
            </w:r>
          </w:p>
        </w:tc>
        <w:tc>
          <w:tcPr>
            <w:tcW w:w="708" w:type="dxa"/>
            <w:tcBorders>
              <w:top w:val="nil"/>
              <w:left w:val="single" w:sz="4" w:space="0" w:color="auto"/>
              <w:bottom w:val="single" w:sz="4" w:space="0" w:color="auto"/>
              <w:right w:val="single" w:sz="4" w:space="0" w:color="auto"/>
            </w:tcBorders>
            <w:shd w:val="clear" w:color="auto" w:fill="auto"/>
            <w:vAlign w:val="center"/>
          </w:tcPr>
          <w:p w14:paraId="0BCD4C7B" w14:textId="77777777" w:rsidR="00AB7400" w:rsidRPr="00A34889" w:rsidRDefault="00AB7400" w:rsidP="00AB7400">
            <w:pPr>
              <w:ind w:right="40"/>
              <w:jc w:val="center"/>
              <w:rPr>
                <w:sz w:val="18"/>
                <w:szCs w:val="18"/>
              </w:rPr>
            </w:pPr>
            <w:r w:rsidRPr="00A34889">
              <w:rPr>
                <w:color w:val="000000"/>
                <w:sz w:val="18"/>
                <w:szCs w:val="18"/>
              </w:rPr>
              <w:t>81.5%</w:t>
            </w:r>
          </w:p>
        </w:tc>
        <w:tc>
          <w:tcPr>
            <w:tcW w:w="567" w:type="dxa"/>
            <w:tcBorders>
              <w:top w:val="nil"/>
              <w:left w:val="nil"/>
              <w:bottom w:val="single" w:sz="4" w:space="0" w:color="auto"/>
              <w:right w:val="single" w:sz="4" w:space="0" w:color="auto"/>
            </w:tcBorders>
            <w:shd w:val="clear" w:color="auto" w:fill="auto"/>
            <w:vAlign w:val="center"/>
          </w:tcPr>
          <w:p w14:paraId="5DFBB7B7" w14:textId="77777777" w:rsidR="00AB7400" w:rsidRPr="00A34889" w:rsidRDefault="00AB7400" w:rsidP="00AB7400">
            <w:pPr>
              <w:ind w:right="40"/>
              <w:jc w:val="center"/>
              <w:rPr>
                <w:sz w:val="18"/>
                <w:szCs w:val="18"/>
              </w:rPr>
            </w:pPr>
            <w:r w:rsidRPr="00A34889">
              <w:rPr>
                <w:color w:val="000000"/>
                <w:sz w:val="18"/>
                <w:szCs w:val="18"/>
              </w:rPr>
              <w:t>81.8%</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1CC3C7B1" w14:textId="77777777" w:rsidR="00AB7400" w:rsidRPr="00A34889" w:rsidRDefault="00AB7400" w:rsidP="00AB7400">
            <w:pPr>
              <w:ind w:right="40"/>
              <w:jc w:val="center"/>
              <w:rPr>
                <w:b/>
                <w:sz w:val="18"/>
                <w:szCs w:val="18"/>
              </w:rPr>
            </w:pPr>
          </w:p>
        </w:tc>
        <w:tc>
          <w:tcPr>
            <w:tcW w:w="724"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DD08D78"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4D008F6" w14:textId="77777777" w:rsidR="00AB7400" w:rsidRPr="00A34889" w:rsidRDefault="00AB7400" w:rsidP="00AB7400">
            <w:pPr>
              <w:ind w:right="40"/>
              <w:jc w:val="center"/>
              <w:rPr>
                <w:b/>
                <w:sz w:val="18"/>
                <w:szCs w:val="18"/>
              </w:rPr>
            </w:pPr>
          </w:p>
        </w:tc>
        <w:tc>
          <w:tcPr>
            <w:tcW w:w="708"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BF4B370" w14:textId="77777777" w:rsidR="00AB7400" w:rsidRPr="00A34889" w:rsidRDefault="00AB7400" w:rsidP="00AB7400">
            <w:pPr>
              <w:ind w:right="40"/>
              <w:jc w:val="center"/>
              <w:rPr>
                <w:b/>
                <w:sz w:val="18"/>
                <w:szCs w:val="18"/>
              </w:rPr>
            </w:pPr>
          </w:p>
        </w:tc>
        <w:tc>
          <w:tcPr>
            <w:tcW w:w="85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594A303"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23E5CF8" w14:textId="77777777" w:rsidR="00AB7400" w:rsidRPr="00A34889" w:rsidRDefault="00AB7400" w:rsidP="00AB7400">
            <w:pPr>
              <w:ind w:right="40"/>
              <w:jc w:val="center"/>
              <w:rPr>
                <w:b/>
                <w:sz w:val="18"/>
                <w:szCs w:val="18"/>
              </w:rPr>
            </w:pPr>
          </w:p>
        </w:tc>
        <w:tc>
          <w:tcPr>
            <w:tcW w:w="85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D815662"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5DBC199" w14:textId="77777777" w:rsidR="00AB7400" w:rsidRPr="00A34889" w:rsidRDefault="00AB7400" w:rsidP="00AB7400">
            <w:pPr>
              <w:ind w:right="40"/>
              <w:jc w:val="center"/>
              <w:rPr>
                <w:b/>
                <w:sz w:val="18"/>
                <w:szCs w:val="18"/>
              </w:rPr>
            </w:pPr>
          </w:p>
        </w:tc>
        <w:tc>
          <w:tcPr>
            <w:tcW w:w="97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A9EECD0"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DEFC66B"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29BF56D" w14:textId="77777777" w:rsidR="00AB7400" w:rsidRPr="00A34889" w:rsidRDefault="00AB7400" w:rsidP="00AB7400">
            <w:pPr>
              <w:ind w:right="40"/>
              <w:jc w:val="center"/>
              <w:rPr>
                <w:b/>
                <w:sz w:val="18"/>
                <w:szCs w:val="18"/>
              </w:rPr>
            </w:pPr>
          </w:p>
        </w:tc>
      </w:tr>
      <w:tr w:rsidR="00AB7400" w:rsidRPr="00A34889" w14:paraId="635F7347" w14:textId="77777777" w:rsidTr="002F6798">
        <w:trPr>
          <w:trHeight w:val="62"/>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Pr>
          <w:p w14:paraId="63D55811" w14:textId="77777777" w:rsidR="00AB7400" w:rsidRPr="00A34889" w:rsidRDefault="00AB7400" w:rsidP="00AB7400">
            <w:pPr>
              <w:ind w:right="42"/>
              <w:jc w:val="center"/>
              <w:rPr>
                <w:sz w:val="18"/>
                <w:szCs w:val="18"/>
              </w:rPr>
            </w:pPr>
            <w:r w:rsidRPr="00A34889">
              <w:rPr>
                <w:sz w:val="18"/>
                <w:szCs w:val="18"/>
              </w:rPr>
              <w:t>Moquegua</w:t>
            </w:r>
          </w:p>
        </w:tc>
        <w:tc>
          <w:tcPr>
            <w:tcW w:w="708" w:type="dxa"/>
            <w:tcBorders>
              <w:top w:val="nil"/>
              <w:left w:val="single" w:sz="4" w:space="0" w:color="auto"/>
              <w:bottom w:val="single" w:sz="4" w:space="0" w:color="auto"/>
              <w:right w:val="single" w:sz="4" w:space="0" w:color="auto"/>
            </w:tcBorders>
            <w:shd w:val="clear" w:color="auto" w:fill="auto"/>
            <w:vAlign w:val="center"/>
          </w:tcPr>
          <w:p w14:paraId="0AA06C68" w14:textId="77777777" w:rsidR="00AB7400" w:rsidRPr="00A34889" w:rsidRDefault="00AB7400" w:rsidP="00AB7400">
            <w:pPr>
              <w:ind w:right="40"/>
              <w:jc w:val="center"/>
              <w:rPr>
                <w:sz w:val="18"/>
                <w:szCs w:val="18"/>
              </w:rPr>
            </w:pPr>
            <w:r w:rsidRPr="00A34889">
              <w:rPr>
                <w:color w:val="000000"/>
                <w:sz w:val="18"/>
                <w:szCs w:val="18"/>
              </w:rPr>
              <w:t>89.2%</w:t>
            </w:r>
          </w:p>
        </w:tc>
        <w:tc>
          <w:tcPr>
            <w:tcW w:w="567" w:type="dxa"/>
            <w:tcBorders>
              <w:top w:val="nil"/>
              <w:left w:val="nil"/>
              <w:bottom w:val="single" w:sz="4" w:space="0" w:color="auto"/>
              <w:right w:val="single" w:sz="4" w:space="0" w:color="auto"/>
            </w:tcBorders>
            <w:shd w:val="clear" w:color="auto" w:fill="auto"/>
            <w:vAlign w:val="center"/>
          </w:tcPr>
          <w:p w14:paraId="476B784B" w14:textId="77777777" w:rsidR="00AB7400" w:rsidRPr="00A34889" w:rsidRDefault="00AB7400" w:rsidP="00AB7400">
            <w:pPr>
              <w:ind w:right="40"/>
              <w:jc w:val="center"/>
              <w:rPr>
                <w:sz w:val="18"/>
                <w:szCs w:val="18"/>
              </w:rPr>
            </w:pPr>
            <w:r w:rsidRPr="00A34889">
              <w:rPr>
                <w:color w:val="000000"/>
                <w:sz w:val="18"/>
                <w:szCs w:val="18"/>
              </w:rPr>
              <w:t>89.6%</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00F2BD07" w14:textId="77777777" w:rsidR="00AB7400" w:rsidRPr="00A34889" w:rsidRDefault="00AB7400" w:rsidP="00AB7400">
            <w:pPr>
              <w:ind w:right="40"/>
              <w:jc w:val="center"/>
              <w:rPr>
                <w:b/>
                <w:sz w:val="18"/>
                <w:szCs w:val="18"/>
              </w:rPr>
            </w:pPr>
          </w:p>
        </w:tc>
        <w:tc>
          <w:tcPr>
            <w:tcW w:w="724"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B4A589B"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E3632CF" w14:textId="77777777" w:rsidR="00AB7400" w:rsidRPr="00A34889" w:rsidRDefault="00AB7400" w:rsidP="00AB7400">
            <w:pPr>
              <w:ind w:right="40"/>
              <w:jc w:val="center"/>
              <w:rPr>
                <w:b/>
                <w:sz w:val="18"/>
                <w:szCs w:val="18"/>
              </w:rPr>
            </w:pPr>
          </w:p>
        </w:tc>
        <w:tc>
          <w:tcPr>
            <w:tcW w:w="708"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048285C" w14:textId="77777777" w:rsidR="00AB7400" w:rsidRPr="00A34889" w:rsidRDefault="00AB7400" w:rsidP="00AB7400">
            <w:pPr>
              <w:ind w:right="40"/>
              <w:jc w:val="center"/>
              <w:rPr>
                <w:b/>
                <w:sz w:val="18"/>
                <w:szCs w:val="18"/>
              </w:rPr>
            </w:pPr>
          </w:p>
        </w:tc>
        <w:tc>
          <w:tcPr>
            <w:tcW w:w="85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B412052"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C81CDE4" w14:textId="77777777" w:rsidR="00AB7400" w:rsidRPr="00A34889" w:rsidRDefault="00AB7400" w:rsidP="00AB7400">
            <w:pPr>
              <w:ind w:right="40"/>
              <w:jc w:val="center"/>
              <w:rPr>
                <w:b/>
                <w:sz w:val="18"/>
                <w:szCs w:val="18"/>
              </w:rPr>
            </w:pPr>
          </w:p>
        </w:tc>
        <w:tc>
          <w:tcPr>
            <w:tcW w:w="85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AC49771"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2F2AE61" w14:textId="77777777" w:rsidR="00AB7400" w:rsidRPr="00A34889" w:rsidRDefault="00AB7400" w:rsidP="00AB7400">
            <w:pPr>
              <w:ind w:right="40"/>
              <w:jc w:val="center"/>
              <w:rPr>
                <w:b/>
                <w:sz w:val="18"/>
                <w:szCs w:val="18"/>
              </w:rPr>
            </w:pPr>
          </w:p>
        </w:tc>
        <w:tc>
          <w:tcPr>
            <w:tcW w:w="97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318A164"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2F477BB"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7A22B2F" w14:textId="77777777" w:rsidR="00AB7400" w:rsidRPr="00A34889" w:rsidRDefault="00AB7400" w:rsidP="00AB7400">
            <w:pPr>
              <w:ind w:right="40"/>
              <w:jc w:val="center"/>
              <w:rPr>
                <w:b/>
                <w:sz w:val="18"/>
                <w:szCs w:val="18"/>
              </w:rPr>
            </w:pPr>
          </w:p>
        </w:tc>
      </w:tr>
      <w:tr w:rsidR="00AB7400" w:rsidRPr="00A34889" w14:paraId="42928FFC" w14:textId="77777777" w:rsidTr="002F6798">
        <w:trPr>
          <w:trHeight w:val="62"/>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Pr>
          <w:p w14:paraId="5FD65663" w14:textId="77777777" w:rsidR="00AB7400" w:rsidRPr="00A34889" w:rsidRDefault="00AB7400" w:rsidP="00AB7400">
            <w:pPr>
              <w:ind w:right="42"/>
              <w:jc w:val="center"/>
              <w:rPr>
                <w:sz w:val="18"/>
                <w:szCs w:val="18"/>
              </w:rPr>
            </w:pPr>
            <w:r w:rsidRPr="00A34889">
              <w:rPr>
                <w:sz w:val="18"/>
                <w:szCs w:val="18"/>
              </w:rPr>
              <w:t>Pasco</w:t>
            </w:r>
          </w:p>
        </w:tc>
        <w:tc>
          <w:tcPr>
            <w:tcW w:w="708" w:type="dxa"/>
            <w:tcBorders>
              <w:top w:val="nil"/>
              <w:left w:val="single" w:sz="4" w:space="0" w:color="auto"/>
              <w:bottom w:val="single" w:sz="4" w:space="0" w:color="auto"/>
              <w:right w:val="single" w:sz="4" w:space="0" w:color="auto"/>
            </w:tcBorders>
            <w:shd w:val="clear" w:color="auto" w:fill="auto"/>
            <w:vAlign w:val="center"/>
          </w:tcPr>
          <w:p w14:paraId="3CBD0DE0" w14:textId="77777777" w:rsidR="00AB7400" w:rsidRPr="00A34889" w:rsidRDefault="00AB7400" w:rsidP="00AB7400">
            <w:pPr>
              <w:ind w:right="40"/>
              <w:jc w:val="center"/>
              <w:rPr>
                <w:sz w:val="18"/>
                <w:szCs w:val="18"/>
              </w:rPr>
            </w:pPr>
            <w:r w:rsidRPr="00A34889">
              <w:rPr>
                <w:color w:val="000000"/>
                <w:sz w:val="18"/>
                <w:szCs w:val="18"/>
              </w:rPr>
              <w:t>97.1%</w:t>
            </w:r>
          </w:p>
        </w:tc>
        <w:tc>
          <w:tcPr>
            <w:tcW w:w="567" w:type="dxa"/>
            <w:tcBorders>
              <w:top w:val="nil"/>
              <w:left w:val="nil"/>
              <w:bottom w:val="single" w:sz="4" w:space="0" w:color="auto"/>
              <w:right w:val="single" w:sz="4" w:space="0" w:color="auto"/>
            </w:tcBorders>
            <w:shd w:val="clear" w:color="auto" w:fill="auto"/>
            <w:vAlign w:val="center"/>
          </w:tcPr>
          <w:p w14:paraId="3BCA1228" w14:textId="77777777" w:rsidR="00AB7400" w:rsidRPr="00A34889" w:rsidRDefault="00AB7400" w:rsidP="00AB7400">
            <w:pPr>
              <w:ind w:right="40"/>
              <w:jc w:val="center"/>
              <w:rPr>
                <w:sz w:val="18"/>
                <w:szCs w:val="18"/>
              </w:rPr>
            </w:pPr>
            <w:r w:rsidRPr="00A34889">
              <w:rPr>
                <w:color w:val="000000"/>
                <w:sz w:val="18"/>
                <w:szCs w:val="18"/>
              </w:rPr>
              <w:t>98.0%</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522762D2" w14:textId="77777777" w:rsidR="00AB7400" w:rsidRPr="00A34889" w:rsidRDefault="00AB7400" w:rsidP="00AB7400">
            <w:pPr>
              <w:ind w:right="40"/>
              <w:jc w:val="center"/>
              <w:rPr>
                <w:b/>
                <w:sz w:val="18"/>
                <w:szCs w:val="18"/>
              </w:rPr>
            </w:pPr>
          </w:p>
        </w:tc>
        <w:tc>
          <w:tcPr>
            <w:tcW w:w="724"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C06E768"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FE867CF" w14:textId="77777777" w:rsidR="00AB7400" w:rsidRPr="00A34889" w:rsidRDefault="00AB7400" w:rsidP="00AB7400">
            <w:pPr>
              <w:ind w:right="40"/>
              <w:jc w:val="center"/>
              <w:rPr>
                <w:b/>
                <w:sz w:val="18"/>
                <w:szCs w:val="18"/>
              </w:rPr>
            </w:pPr>
          </w:p>
        </w:tc>
        <w:tc>
          <w:tcPr>
            <w:tcW w:w="708"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1E340AC" w14:textId="77777777" w:rsidR="00AB7400" w:rsidRPr="00A34889" w:rsidRDefault="00AB7400" w:rsidP="00AB7400">
            <w:pPr>
              <w:ind w:right="40"/>
              <w:jc w:val="center"/>
              <w:rPr>
                <w:b/>
                <w:sz w:val="18"/>
                <w:szCs w:val="18"/>
              </w:rPr>
            </w:pPr>
          </w:p>
        </w:tc>
        <w:tc>
          <w:tcPr>
            <w:tcW w:w="85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634E379"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6075C65" w14:textId="77777777" w:rsidR="00AB7400" w:rsidRPr="00A34889" w:rsidRDefault="00AB7400" w:rsidP="00AB7400">
            <w:pPr>
              <w:ind w:right="40"/>
              <w:jc w:val="center"/>
              <w:rPr>
                <w:b/>
                <w:sz w:val="18"/>
                <w:szCs w:val="18"/>
              </w:rPr>
            </w:pPr>
          </w:p>
        </w:tc>
        <w:tc>
          <w:tcPr>
            <w:tcW w:w="85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3705473"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7649DBC" w14:textId="77777777" w:rsidR="00AB7400" w:rsidRPr="00A34889" w:rsidRDefault="00AB7400" w:rsidP="00AB7400">
            <w:pPr>
              <w:ind w:right="40"/>
              <w:jc w:val="center"/>
              <w:rPr>
                <w:b/>
                <w:sz w:val="18"/>
                <w:szCs w:val="18"/>
              </w:rPr>
            </w:pPr>
          </w:p>
        </w:tc>
        <w:tc>
          <w:tcPr>
            <w:tcW w:w="97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A042CF6"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D3D8FEB"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DC6E6D7" w14:textId="77777777" w:rsidR="00AB7400" w:rsidRPr="00A34889" w:rsidRDefault="00AB7400" w:rsidP="00AB7400">
            <w:pPr>
              <w:ind w:right="40"/>
              <w:jc w:val="center"/>
              <w:rPr>
                <w:b/>
                <w:sz w:val="18"/>
                <w:szCs w:val="18"/>
              </w:rPr>
            </w:pPr>
          </w:p>
        </w:tc>
      </w:tr>
      <w:tr w:rsidR="00AB7400" w:rsidRPr="00A34889" w14:paraId="719AA703" w14:textId="77777777" w:rsidTr="002F6798">
        <w:trPr>
          <w:trHeight w:val="62"/>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Pr>
          <w:p w14:paraId="0BAA9423" w14:textId="77777777" w:rsidR="00AB7400" w:rsidRPr="00A34889" w:rsidRDefault="00AB7400" w:rsidP="00AB7400">
            <w:pPr>
              <w:ind w:right="42"/>
              <w:jc w:val="center"/>
              <w:rPr>
                <w:sz w:val="18"/>
                <w:szCs w:val="18"/>
              </w:rPr>
            </w:pPr>
            <w:r w:rsidRPr="00A34889">
              <w:rPr>
                <w:sz w:val="18"/>
                <w:szCs w:val="18"/>
              </w:rPr>
              <w:t>Piura</w:t>
            </w:r>
          </w:p>
        </w:tc>
        <w:tc>
          <w:tcPr>
            <w:tcW w:w="708" w:type="dxa"/>
            <w:tcBorders>
              <w:top w:val="nil"/>
              <w:left w:val="single" w:sz="4" w:space="0" w:color="auto"/>
              <w:bottom w:val="single" w:sz="4" w:space="0" w:color="auto"/>
              <w:right w:val="single" w:sz="4" w:space="0" w:color="auto"/>
            </w:tcBorders>
            <w:shd w:val="clear" w:color="auto" w:fill="auto"/>
            <w:vAlign w:val="center"/>
          </w:tcPr>
          <w:p w14:paraId="2A01B12C" w14:textId="77777777" w:rsidR="00AB7400" w:rsidRPr="00A34889" w:rsidRDefault="00AB7400" w:rsidP="00AB7400">
            <w:pPr>
              <w:ind w:right="40"/>
              <w:jc w:val="center"/>
              <w:rPr>
                <w:sz w:val="18"/>
                <w:szCs w:val="18"/>
              </w:rPr>
            </w:pPr>
            <w:r w:rsidRPr="00A34889">
              <w:rPr>
                <w:color w:val="000000"/>
                <w:sz w:val="18"/>
                <w:szCs w:val="18"/>
              </w:rPr>
              <w:t>90.5%</w:t>
            </w:r>
          </w:p>
        </w:tc>
        <w:tc>
          <w:tcPr>
            <w:tcW w:w="567" w:type="dxa"/>
            <w:tcBorders>
              <w:top w:val="nil"/>
              <w:left w:val="nil"/>
              <w:bottom w:val="single" w:sz="4" w:space="0" w:color="auto"/>
              <w:right w:val="single" w:sz="4" w:space="0" w:color="auto"/>
            </w:tcBorders>
            <w:shd w:val="clear" w:color="auto" w:fill="auto"/>
            <w:vAlign w:val="center"/>
          </w:tcPr>
          <w:p w14:paraId="1DF6B024" w14:textId="77777777" w:rsidR="00AB7400" w:rsidRPr="00A34889" w:rsidRDefault="00AB7400" w:rsidP="00AB7400">
            <w:pPr>
              <w:ind w:right="40"/>
              <w:jc w:val="center"/>
              <w:rPr>
                <w:sz w:val="18"/>
                <w:szCs w:val="18"/>
              </w:rPr>
            </w:pPr>
            <w:r w:rsidRPr="00A34889">
              <w:rPr>
                <w:color w:val="000000"/>
                <w:sz w:val="18"/>
                <w:szCs w:val="18"/>
              </w:rPr>
              <w:t>91.2%</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1BD00FAD" w14:textId="77777777" w:rsidR="00AB7400" w:rsidRPr="00A34889" w:rsidRDefault="00AB7400" w:rsidP="00AB7400">
            <w:pPr>
              <w:ind w:right="40"/>
              <w:jc w:val="center"/>
              <w:rPr>
                <w:b/>
                <w:sz w:val="18"/>
                <w:szCs w:val="18"/>
              </w:rPr>
            </w:pPr>
          </w:p>
        </w:tc>
        <w:tc>
          <w:tcPr>
            <w:tcW w:w="724"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7F614F9"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68F65FA" w14:textId="77777777" w:rsidR="00AB7400" w:rsidRPr="00A34889" w:rsidRDefault="00AB7400" w:rsidP="00AB7400">
            <w:pPr>
              <w:ind w:right="40"/>
              <w:jc w:val="center"/>
              <w:rPr>
                <w:b/>
                <w:sz w:val="18"/>
                <w:szCs w:val="18"/>
              </w:rPr>
            </w:pPr>
          </w:p>
        </w:tc>
        <w:tc>
          <w:tcPr>
            <w:tcW w:w="708"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64819A3" w14:textId="77777777" w:rsidR="00AB7400" w:rsidRPr="00A34889" w:rsidRDefault="00AB7400" w:rsidP="00AB7400">
            <w:pPr>
              <w:ind w:right="40"/>
              <w:jc w:val="center"/>
              <w:rPr>
                <w:b/>
                <w:sz w:val="18"/>
                <w:szCs w:val="18"/>
              </w:rPr>
            </w:pPr>
          </w:p>
        </w:tc>
        <w:tc>
          <w:tcPr>
            <w:tcW w:w="85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70C58AF"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FB2FC94" w14:textId="77777777" w:rsidR="00AB7400" w:rsidRPr="00A34889" w:rsidRDefault="00AB7400" w:rsidP="00AB7400">
            <w:pPr>
              <w:ind w:right="40"/>
              <w:jc w:val="center"/>
              <w:rPr>
                <w:b/>
                <w:sz w:val="18"/>
                <w:szCs w:val="18"/>
              </w:rPr>
            </w:pPr>
          </w:p>
        </w:tc>
        <w:tc>
          <w:tcPr>
            <w:tcW w:w="85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0908CCA"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475DEC0" w14:textId="77777777" w:rsidR="00AB7400" w:rsidRPr="00A34889" w:rsidRDefault="00AB7400" w:rsidP="00AB7400">
            <w:pPr>
              <w:ind w:right="40"/>
              <w:jc w:val="center"/>
              <w:rPr>
                <w:b/>
                <w:sz w:val="18"/>
                <w:szCs w:val="18"/>
              </w:rPr>
            </w:pPr>
          </w:p>
        </w:tc>
        <w:tc>
          <w:tcPr>
            <w:tcW w:w="97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8EF3C86"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CF1B32C"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F739EA9" w14:textId="77777777" w:rsidR="00AB7400" w:rsidRPr="00A34889" w:rsidRDefault="00AB7400" w:rsidP="00AB7400">
            <w:pPr>
              <w:ind w:right="40"/>
              <w:jc w:val="center"/>
              <w:rPr>
                <w:b/>
                <w:sz w:val="18"/>
                <w:szCs w:val="18"/>
              </w:rPr>
            </w:pPr>
          </w:p>
        </w:tc>
      </w:tr>
      <w:tr w:rsidR="00AB7400" w:rsidRPr="00A34889" w14:paraId="76830C2D" w14:textId="77777777" w:rsidTr="002F6798">
        <w:trPr>
          <w:trHeight w:val="62"/>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Pr>
          <w:p w14:paraId="55061453" w14:textId="77777777" w:rsidR="00AB7400" w:rsidRPr="00A34889" w:rsidRDefault="00AB7400" w:rsidP="00AB7400">
            <w:pPr>
              <w:ind w:right="42"/>
              <w:jc w:val="center"/>
              <w:rPr>
                <w:sz w:val="18"/>
                <w:szCs w:val="18"/>
              </w:rPr>
            </w:pPr>
            <w:r w:rsidRPr="00A34889">
              <w:rPr>
                <w:sz w:val="18"/>
                <w:szCs w:val="18"/>
              </w:rPr>
              <w:t>Puno</w:t>
            </w:r>
          </w:p>
        </w:tc>
        <w:tc>
          <w:tcPr>
            <w:tcW w:w="708" w:type="dxa"/>
            <w:tcBorders>
              <w:top w:val="nil"/>
              <w:left w:val="single" w:sz="4" w:space="0" w:color="auto"/>
              <w:bottom w:val="single" w:sz="4" w:space="0" w:color="auto"/>
              <w:right w:val="single" w:sz="4" w:space="0" w:color="auto"/>
            </w:tcBorders>
            <w:shd w:val="clear" w:color="auto" w:fill="auto"/>
            <w:vAlign w:val="center"/>
          </w:tcPr>
          <w:p w14:paraId="6546A644" w14:textId="77777777" w:rsidR="00AB7400" w:rsidRPr="00A34889" w:rsidRDefault="00AB7400" w:rsidP="00AB7400">
            <w:pPr>
              <w:ind w:right="40"/>
              <w:jc w:val="center"/>
              <w:rPr>
                <w:sz w:val="18"/>
                <w:szCs w:val="18"/>
              </w:rPr>
            </w:pPr>
            <w:r w:rsidRPr="00A34889">
              <w:rPr>
                <w:color w:val="000000"/>
                <w:sz w:val="18"/>
                <w:szCs w:val="18"/>
              </w:rPr>
              <w:t>100.0%</w:t>
            </w:r>
          </w:p>
        </w:tc>
        <w:tc>
          <w:tcPr>
            <w:tcW w:w="567" w:type="dxa"/>
            <w:tcBorders>
              <w:top w:val="nil"/>
              <w:left w:val="nil"/>
              <w:bottom w:val="single" w:sz="4" w:space="0" w:color="auto"/>
              <w:right w:val="single" w:sz="4" w:space="0" w:color="auto"/>
            </w:tcBorders>
            <w:shd w:val="clear" w:color="auto" w:fill="auto"/>
            <w:vAlign w:val="center"/>
          </w:tcPr>
          <w:p w14:paraId="6265710B" w14:textId="77777777" w:rsidR="00AB7400" w:rsidRPr="00A34889" w:rsidRDefault="00AB7400" w:rsidP="00AB7400">
            <w:pPr>
              <w:ind w:right="40"/>
              <w:jc w:val="center"/>
              <w:rPr>
                <w:sz w:val="18"/>
                <w:szCs w:val="18"/>
              </w:rPr>
            </w:pPr>
            <w:r w:rsidRPr="00A34889">
              <w:rPr>
                <w:color w:val="000000"/>
                <w:sz w:val="18"/>
                <w:szCs w:val="18"/>
              </w:rPr>
              <w:t>100.0%</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68AE93E0" w14:textId="77777777" w:rsidR="00AB7400" w:rsidRPr="00A34889" w:rsidRDefault="00AB7400" w:rsidP="00AB7400">
            <w:pPr>
              <w:ind w:right="40"/>
              <w:jc w:val="center"/>
              <w:rPr>
                <w:b/>
                <w:sz w:val="18"/>
                <w:szCs w:val="18"/>
              </w:rPr>
            </w:pPr>
          </w:p>
        </w:tc>
        <w:tc>
          <w:tcPr>
            <w:tcW w:w="724"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C6BF343"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460009F" w14:textId="77777777" w:rsidR="00AB7400" w:rsidRPr="00A34889" w:rsidRDefault="00AB7400" w:rsidP="00AB7400">
            <w:pPr>
              <w:ind w:right="40"/>
              <w:jc w:val="center"/>
              <w:rPr>
                <w:b/>
                <w:sz w:val="18"/>
                <w:szCs w:val="18"/>
              </w:rPr>
            </w:pPr>
          </w:p>
        </w:tc>
        <w:tc>
          <w:tcPr>
            <w:tcW w:w="708"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2049ED8" w14:textId="77777777" w:rsidR="00AB7400" w:rsidRPr="00A34889" w:rsidRDefault="00AB7400" w:rsidP="00AB7400">
            <w:pPr>
              <w:ind w:right="40"/>
              <w:jc w:val="center"/>
              <w:rPr>
                <w:b/>
                <w:sz w:val="18"/>
                <w:szCs w:val="18"/>
              </w:rPr>
            </w:pPr>
          </w:p>
        </w:tc>
        <w:tc>
          <w:tcPr>
            <w:tcW w:w="85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64E7818"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B621054" w14:textId="77777777" w:rsidR="00AB7400" w:rsidRPr="00A34889" w:rsidRDefault="00AB7400" w:rsidP="00AB7400">
            <w:pPr>
              <w:ind w:right="40"/>
              <w:jc w:val="center"/>
              <w:rPr>
                <w:b/>
                <w:sz w:val="18"/>
                <w:szCs w:val="18"/>
              </w:rPr>
            </w:pPr>
          </w:p>
        </w:tc>
        <w:tc>
          <w:tcPr>
            <w:tcW w:w="85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C1937AA"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E7943BC" w14:textId="77777777" w:rsidR="00AB7400" w:rsidRPr="00A34889" w:rsidRDefault="00AB7400" w:rsidP="00AB7400">
            <w:pPr>
              <w:ind w:right="40"/>
              <w:jc w:val="center"/>
              <w:rPr>
                <w:b/>
                <w:sz w:val="18"/>
                <w:szCs w:val="18"/>
              </w:rPr>
            </w:pPr>
          </w:p>
        </w:tc>
        <w:tc>
          <w:tcPr>
            <w:tcW w:w="97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D284801"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D5F3DDB"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9D4DF2F" w14:textId="77777777" w:rsidR="00AB7400" w:rsidRPr="00A34889" w:rsidRDefault="00AB7400" w:rsidP="00AB7400">
            <w:pPr>
              <w:ind w:right="40"/>
              <w:jc w:val="center"/>
              <w:rPr>
                <w:b/>
                <w:sz w:val="18"/>
                <w:szCs w:val="18"/>
              </w:rPr>
            </w:pPr>
          </w:p>
        </w:tc>
      </w:tr>
      <w:tr w:rsidR="00AB7400" w:rsidRPr="00A34889" w14:paraId="120DCDE0" w14:textId="77777777" w:rsidTr="002F6798">
        <w:trPr>
          <w:trHeight w:val="62"/>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Pr>
          <w:p w14:paraId="1C770F2A" w14:textId="77777777" w:rsidR="00AB7400" w:rsidRPr="00A34889" w:rsidRDefault="00AB7400" w:rsidP="00AB7400">
            <w:pPr>
              <w:ind w:right="42"/>
              <w:jc w:val="center"/>
              <w:rPr>
                <w:sz w:val="18"/>
                <w:szCs w:val="18"/>
              </w:rPr>
            </w:pPr>
            <w:r w:rsidRPr="00A34889">
              <w:rPr>
                <w:sz w:val="18"/>
                <w:szCs w:val="18"/>
              </w:rPr>
              <w:t>San Martín</w:t>
            </w:r>
          </w:p>
        </w:tc>
        <w:tc>
          <w:tcPr>
            <w:tcW w:w="708" w:type="dxa"/>
            <w:tcBorders>
              <w:top w:val="nil"/>
              <w:left w:val="single" w:sz="4" w:space="0" w:color="auto"/>
              <w:bottom w:val="single" w:sz="4" w:space="0" w:color="auto"/>
              <w:right w:val="single" w:sz="4" w:space="0" w:color="auto"/>
            </w:tcBorders>
            <w:shd w:val="clear" w:color="auto" w:fill="auto"/>
            <w:vAlign w:val="center"/>
          </w:tcPr>
          <w:p w14:paraId="1E8D78A1" w14:textId="77777777" w:rsidR="00AB7400" w:rsidRPr="00A34889" w:rsidRDefault="00AB7400" w:rsidP="00AB7400">
            <w:pPr>
              <w:ind w:right="40"/>
              <w:jc w:val="center"/>
              <w:rPr>
                <w:sz w:val="18"/>
                <w:szCs w:val="18"/>
              </w:rPr>
            </w:pPr>
            <w:r w:rsidRPr="00A34889">
              <w:rPr>
                <w:color w:val="000000"/>
                <w:sz w:val="18"/>
                <w:szCs w:val="18"/>
              </w:rPr>
              <w:t>94.9%</w:t>
            </w:r>
          </w:p>
        </w:tc>
        <w:tc>
          <w:tcPr>
            <w:tcW w:w="567" w:type="dxa"/>
            <w:tcBorders>
              <w:top w:val="nil"/>
              <w:left w:val="nil"/>
              <w:bottom w:val="single" w:sz="4" w:space="0" w:color="auto"/>
              <w:right w:val="single" w:sz="4" w:space="0" w:color="auto"/>
            </w:tcBorders>
            <w:shd w:val="clear" w:color="auto" w:fill="auto"/>
            <w:vAlign w:val="center"/>
          </w:tcPr>
          <w:p w14:paraId="34597F12" w14:textId="77777777" w:rsidR="00AB7400" w:rsidRPr="00A34889" w:rsidRDefault="00AB7400" w:rsidP="00AB7400">
            <w:pPr>
              <w:ind w:right="40"/>
              <w:jc w:val="center"/>
              <w:rPr>
                <w:sz w:val="18"/>
                <w:szCs w:val="18"/>
              </w:rPr>
            </w:pPr>
            <w:r w:rsidRPr="00A34889">
              <w:rPr>
                <w:color w:val="000000"/>
                <w:sz w:val="18"/>
                <w:szCs w:val="18"/>
              </w:rPr>
              <w:t>95.6%</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686CB36C" w14:textId="77777777" w:rsidR="00AB7400" w:rsidRPr="00A34889" w:rsidRDefault="00AB7400" w:rsidP="00AB7400">
            <w:pPr>
              <w:ind w:right="40"/>
              <w:jc w:val="center"/>
              <w:rPr>
                <w:b/>
                <w:sz w:val="18"/>
                <w:szCs w:val="18"/>
              </w:rPr>
            </w:pPr>
          </w:p>
        </w:tc>
        <w:tc>
          <w:tcPr>
            <w:tcW w:w="724"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D2C26EE"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1DE3322" w14:textId="77777777" w:rsidR="00AB7400" w:rsidRPr="00A34889" w:rsidRDefault="00AB7400" w:rsidP="00AB7400">
            <w:pPr>
              <w:ind w:right="40"/>
              <w:jc w:val="center"/>
              <w:rPr>
                <w:b/>
                <w:sz w:val="18"/>
                <w:szCs w:val="18"/>
              </w:rPr>
            </w:pPr>
          </w:p>
        </w:tc>
        <w:tc>
          <w:tcPr>
            <w:tcW w:w="708"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45C5B72" w14:textId="77777777" w:rsidR="00AB7400" w:rsidRPr="00A34889" w:rsidRDefault="00AB7400" w:rsidP="00AB7400">
            <w:pPr>
              <w:ind w:right="40"/>
              <w:jc w:val="center"/>
              <w:rPr>
                <w:b/>
                <w:sz w:val="18"/>
                <w:szCs w:val="18"/>
              </w:rPr>
            </w:pPr>
          </w:p>
        </w:tc>
        <w:tc>
          <w:tcPr>
            <w:tcW w:w="85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62CF1D1"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545AAC0" w14:textId="77777777" w:rsidR="00AB7400" w:rsidRPr="00A34889" w:rsidRDefault="00AB7400" w:rsidP="00AB7400">
            <w:pPr>
              <w:ind w:right="40"/>
              <w:jc w:val="center"/>
              <w:rPr>
                <w:b/>
                <w:sz w:val="18"/>
                <w:szCs w:val="18"/>
              </w:rPr>
            </w:pPr>
          </w:p>
        </w:tc>
        <w:tc>
          <w:tcPr>
            <w:tcW w:w="85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CB48110"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3C7F94A" w14:textId="77777777" w:rsidR="00AB7400" w:rsidRPr="00A34889" w:rsidRDefault="00AB7400" w:rsidP="00AB7400">
            <w:pPr>
              <w:ind w:right="40"/>
              <w:jc w:val="center"/>
              <w:rPr>
                <w:b/>
                <w:sz w:val="18"/>
                <w:szCs w:val="18"/>
              </w:rPr>
            </w:pPr>
          </w:p>
        </w:tc>
        <w:tc>
          <w:tcPr>
            <w:tcW w:w="97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9B34162"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CE01A9A"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C696329" w14:textId="77777777" w:rsidR="00AB7400" w:rsidRPr="00A34889" w:rsidRDefault="00AB7400" w:rsidP="00AB7400">
            <w:pPr>
              <w:ind w:right="40"/>
              <w:jc w:val="center"/>
              <w:rPr>
                <w:b/>
                <w:sz w:val="18"/>
                <w:szCs w:val="18"/>
              </w:rPr>
            </w:pPr>
          </w:p>
        </w:tc>
      </w:tr>
      <w:tr w:rsidR="00AB7400" w:rsidRPr="00A34889" w14:paraId="47BBEC74" w14:textId="77777777" w:rsidTr="002F6798">
        <w:trPr>
          <w:trHeight w:val="62"/>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Pr>
          <w:p w14:paraId="369FC3C5" w14:textId="77777777" w:rsidR="00AB7400" w:rsidRPr="00A34889" w:rsidRDefault="00AB7400" w:rsidP="00AB7400">
            <w:pPr>
              <w:ind w:right="42"/>
              <w:jc w:val="center"/>
              <w:rPr>
                <w:sz w:val="18"/>
                <w:szCs w:val="18"/>
              </w:rPr>
            </w:pPr>
            <w:r w:rsidRPr="00A34889">
              <w:rPr>
                <w:sz w:val="18"/>
                <w:szCs w:val="18"/>
              </w:rPr>
              <w:t>Tacna</w:t>
            </w:r>
          </w:p>
        </w:tc>
        <w:tc>
          <w:tcPr>
            <w:tcW w:w="708" w:type="dxa"/>
            <w:tcBorders>
              <w:top w:val="nil"/>
              <w:left w:val="single" w:sz="4" w:space="0" w:color="auto"/>
              <w:bottom w:val="single" w:sz="4" w:space="0" w:color="auto"/>
              <w:right w:val="single" w:sz="4" w:space="0" w:color="auto"/>
            </w:tcBorders>
            <w:shd w:val="clear" w:color="auto" w:fill="auto"/>
            <w:vAlign w:val="center"/>
          </w:tcPr>
          <w:p w14:paraId="2A263BA7" w14:textId="77777777" w:rsidR="00AB7400" w:rsidRPr="00A34889" w:rsidRDefault="00AB7400" w:rsidP="00AB7400">
            <w:pPr>
              <w:ind w:right="40"/>
              <w:jc w:val="center"/>
              <w:rPr>
                <w:sz w:val="18"/>
                <w:szCs w:val="18"/>
              </w:rPr>
            </w:pPr>
            <w:r w:rsidRPr="00A34889">
              <w:rPr>
                <w:color w:val="000000"/>
                <w:sz w:val="18"/>
                <w:szCs w:val="18"/>
              </w:rPr>
              <w:t>98.7%</w:t>
            </w:r>
          </w:p>
        </w:tc>
        <w:tc>
          <w:tcPr>
            <w:tcW w:w="567" w:type="dxa"/>
            <w:tcBorders>
              <w:top w:val="nil"/>
              <w:left w:val="nil"/>
              <w:bottom w:val="single" w:sz="4" w:space="0" w:color="auto"/>
              <w:right w:val="single" w:sz="4" w:space="0" w:color="auto"/>
            </w:tcBorders>
            <w:shd w:val="clear" w:color="auto" w:fill="auto"/>
            <w:vAlign w:val="center"/>
          </w:tcPr>
          <w:p w14:paraId="17CB3C67" w14:textId="77777777" w:rsidR="00AB7400" w:rsidRPr="00A34889" w:rsidRDefault="00AB7400" w:rsidP="00AB7400">
            <w:pPr>
              <w:ind w:right="40"/>
              <w:jc w:val="center"/>
              <w:rPr>
                <w:sz w:val="18"/>
                <w:szCs w:val="18"/>
              </w:rPr>
            </w:pPr>
            <w:r w:rsidRPr="00A34889">
              <w:rPr>
                <w:color w:val="000000"/>
                <w:sz w:val="18"/>
                <w:szCs w:val="18"/>
              </w:rPr>
              <w:t>99.3%</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6AD900E0" w14:textId="77777777" w:rsidR="00AB7400" w:rsidRPr="00A34889" w:rsidRDefault="00AB7400" w:rsidP="00AB7400">
            <w:pPr>
              <w:ind w:right="40"/>
              <w:jc w:val="center"/>
              <w:rPr>
                <w:b/>
                <w:sz w:val="18"/>
                <w:szCs w:val="18"/>
              </w:rPr>
            </w:pPr>
          </w:p>
        </w:tc>
        <w:tc>
          <w:tcPr>
            <w:tcW w:w="724"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20379D4"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A657595" w14:textId="77777777" w:rsidR="00AB7400" w:rsidRPr="00A34889" w:rsidRDefault="00AB7400" w:rsidP="00AB7400">
            <w:pPr>
              <w:ind w:right="40"/>
              <w:jc w:val="center"/>
              <w:rPr>
                <w:b/>
                <w:sz w:val="18"/>
                <w:szCs w:val="18"/>
              </w:rPr>
            </w:pPr>
          </w:p>
        </w:tc>
        <w:tc>
          <w:tcPr>
            <w:tcW w:w="708"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15CBE7B" w14:textId="77777777" w:rsidR="00AB7400" w:rsidRPr="00A34889" w:rsidRDefault="00AB7400" w:rsidP="00AB7400">
            <w:pPr>
              <w:ind w:right="40"/>
              <w:jc w:val="center"/>
              <w:rPr>
                <w:b/>
                <w:sz w:val="18"/>
                <w:szCs w:val="18"/>
              </w:rPr>
            </w:pPr>
          </w:p>
        </w:tc>
        <w:tc>
          <w:tcPr>
            <w:tcW w:w="85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E043724"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2C464B5" w14:textId="77777777" w:rsidR="00AB7400" w:rsidRPr="00A34889" w:rsidRDefault="00AB7400" w:rsidP="00AB7400">
            <w:pPr>
              <w:ind w:right="40"/>
              <w:jc w:val="center"/>
              <w:rPr>
                <w:b/>
                <w:sz w:val="18"/>
                <w:szCs w:val="18"/>
              </w:rPr>
            </w:pPr>
          </w:p>
        </w:tc>
        <w:tc>
          <w:tcPr>
            <w:tcW w:w="85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3581459"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51174B3" w14:textId="77777777" w:rsidR="00AB7400" w:rsidRPr="00A34889" w:rsidRDefault="00AB7400" w:rsidP="00AB7400">
            <w:pPr>
              <w:ind w:right="40"/>
              <w:jc w:val="center"/>
              <w:rPr>
                <w:b/>
                <w:sz w:val="18"/>
                <w:szCs w:val="18"/>
              </w:rPr>
            </w:pPr>
          </w:p>
        </w:tc>
        <w:tc>
          <w:tcPr>
            <w:tcW w:w="97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9B6C3C1"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3809CF3"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8120E50" w14:textId="77777777" w:rsidR="00AB7400" w:rsidRPr="00A34889" w:rsidRDefault="00AB7400" w:rsidP="00AB7400">
            <w:pPr>
              <w:ind w:right="40"/>
              <w:jc w:val="center"/>
              <w:rPr>
                <w:b/>
                <w:sz w:val="18"/>
                <w:szCs w:val="18"/>
              </w:rPr>
            </w:pPr>
          </w:p>
        </w:tc>
      </w:tr>
      <w:tr w:rsidR="00AB7400" w:rsidRPr="00A34889" w14:paraId="7816D154" w14:textId="77777777" w:rsidTr="002F6798">
        <w:trPr>
          <w:trHeight w:val="62"/>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Pr>
          <w:p w14:paraId="0F6AEC5E" w14:textId="77777777" w:rsidR="00AB7400" w:rsidRPr="00A34889" w:rsidRDefault="00AB7400" w:rsidP="00AB7400">
            <w:pPr>
              <w:ind w:right="42"/>
              <w:jc w:val="center"/>
              <w:rPr>
                <w:sz w:val="18"/>
                <w:szCs w:val="18"/>
              </w:rPr>
            </w:pPr>
            <w:r w:rsidRPr="00A34889">
              <w:rPr>
                <w:sz w:val="18"/>
                <w:szCs w:val="18"/>
              </w:rPr>
              <w:t>Tumbes</w:t>
            </w:r>
          </w:p>
        </w:tc>
        <w:tc>
          <w:tcPr>
            <w:tcW w:w="708" w:type="dxa"/>
            <w:tcBorders>
              <w:top w:val="nil"/>
              <w:left w:val="single" w:sz="4" w:space="0" w:color="auto"/>
              <w:bottom w:val="single" w:sz="4" w:space="0" w:color="auto"/>
              <w:right w:val="single" w:sz="4" w:space="0" w:color="auto"/>
            </w:tcBorders>
            <w:shd w:val="clear" w:color="auto" w:fill="auto"/>
            <w:vAlign w:val="center"/>
          </w:tcPr>
          <w:p w14:paraId="13FA9DE7" w14:textId="77777777" w:rsidR="00AB7400" w:rsidRPr="00A34889" w:rsidRDefault="00AB7400" w:rsidP="00AB7400">
            <w:pPr>
              <w:ind w:right="40"/>
              <w:jc w:val="center"/>
              <w:rPr>
                <w:sz w:val="18"/>
                <w:szCs w:val="18"/>
              </w:rPr>
            </w:pPr>
            <w:r w:rsidRPr="00A34889">
              <w:rPr>
                <w:color w:val="000000"/>
                <w:sz w:val="18"/>
                <w:szCs w:val="18"/>
              </w:rPr>
              <w:t>82.4%</w:t>
            </w:r>
          </w:p>
        </w:tc>
        <w:tc>
          <w:tcPr>
            <w:tcW w:w="567" w:type="dxa"/>
            <w:tcBorders>
              <w:top w:val="nil"/>
              <w:left w:val="nil"/>
              <w:bottom w:val="single" w:sz="4" w:space="0" w:color="auto"/>
              <w:right w:val="single" w:sz="4" w:space="0" w:color="auto"/>
            </w:tcBorders>
            <w:shd w:val="clear" w:color="auto" w:fill="auto"/>
            <w:vAlign w:val="center"/>
          </w:tcPr>
          <w:p w14:paraId="108872E6" w14:textId="77777777" w:rsidR="00AB7400" w:rsidRPr="00A34889" w:rsidRDefault="00AB7400" w:rsidP="00AB7400">
            <w:pPr>
              <w:ind w:right="40"/>
              <w:jc w:val="center"/>
              <w:rPr>
                <w:sz w:val="18"/>
                <w:szCs w:val="18"/>
              </w:rPr>
            </w:pPr>
            <w:r w:rsidRPr="00A34889">
              <w:rPr>
                <w:color w:val="000000"/>
                <w:sz w:val="18"/>
                <w:szCs w:val="18"/>
              </w:rPr>
              <w:t>82.6%</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5DAC9C12" w14:textId="77777777" w:rsidR="00AB7400" w:rsidRPr="00A34889" w:rsidRDefault="00AB7400" w:rsidP="00AB7400">
            <w:pPr>
              <w:ind w:right="40"/>
              <w:jc w:val="center"/>
              <w:rPr>
                <w:b/>
                <w:sz w:val="18"/>
                <w:szCs w:val="18"/>
              </w:rPr>
            </w:pPr>
          </w:p>
        </w:tc>
        <w:tc>
          <w:tcPr>
            <w:tcW w:w="724"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1EC596C"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32F59E1" w14:textId="77777777" w:rsidR="00AB7400" w:rsidRPr="00A34889" w:rsidRDefault="00AB7400" w:rsidP="00AB7400">
            <w:pPr>
              <w:ind w:right="40"/>
              <w:jc w:val="center"/>
              <w:rPr>
                <w:b/>
                <w:sz w:val="18"/>
                <w:szCs w:val="18"/>
              </w:rPr>
            </w:pPr>
          </w:p>
        </w:tc>
        <w:tc>
          <w:tcPr>
            <w:tcW w:w="708"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A97D7D0" w14:textId="77777777" w:rsidR="00AB7400" w:rsidRPr="00A34889" w:rsidRDefault="00AB7400" w:rsidP="00AB7400">
            <w:pPr>
              <w:ind w:right="40"/>
              <w:jc w:val="center"/>
              <w:rPr>
                <w:b/>
                <w:sz w:val="18"/>
                <w:szCs w:val="18"/>
              </w:rPr>
            </w:pPr>
          </w:p>
        </w:tc>
        <w:tc>
          <w:tcPr>
            <w:tcW w:w="85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E3F46EA"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C905E9E" w14:textId="77777777" w:rsidR="00AB7400" w:rsidRPr="00A34889" w:rsidRDefault="00AB7400" w:rsidP="00AB7400">
            <w:pPr>
              <w:ind w:right="40"/>
              <w:jc w:val="center"/>
              <w:rPr>
                <w:b/>
                <w:sz w:val="18"/>
                <w:szCs w:val="18"/>
              </w:rPr>
            </w:pPr>
          </w:p>
        </w:tc>
        <w:tc>
          <w:tcPr>
            <w:tcW w:w="85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98AA48D"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6D75DD6" w14:textId="77777777" w:rsidR="00AB7400" w:rsidRPr="00A34889" w:rsidRDefault="00AB7400" w:rsidP="00AB7400">
            <w:pPr>
              <w:ind w:right="40"/>
              <w:jc w:val="center"/>
              <w:rPr>
                <w:b/>
                <w:sz w:val="18"/>
                <w:szCs w:val="18"/>
              </w:rPr>
            </w:pPr>
          </w:p>
        </w:tc>
        <w:tc>
          <w:tcPr>
            <w:tcW w:w="97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F379F74"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3ECEE46"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37DB1B2" w14:textId="77777777" w:rsidR="00AB7400" w:rsidRPr="00A34889" w:rsidRDefault="00AB7400" w:rsidP="00AB7400">
            <w:pPr>
              <w:ind w:right="40"/>
              <w:jc w:val="center"/>
              <w:rPr>
                <w:b/>
                <w:sz w:val="18"/>
                <w:szCs w:val="18"/>
              </w:rPr>
            </w:pPr>
          </w:p>
        </w:tc>
      </w:tr>
      <w:tr w:rsidR="00AB7400" w:rsidRPr="00A34889" w14:paraId="74CD3644" w14:textId="77777777" w:rsidTr="002F6798">
        <w:trPr>
          <w:trHeight w:val="62"/>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Pr>
          <w:p w14:paraId="1E69714A" w14:textId="77777777" w:rsidR="00AB7400" w:rsidRPr="00A34889" w:rsidRDefault="00AB7400" w:rsidP="00AB7400">
            <w:pPr>
              <w:ind w:right="42"/>
              <w:jc w:val="center"/>
              <w:rPr>
                <w:sz w:val="18"/>
                <w:szCs w:val="18"/>
              </w:rPr>
            </w:pPr>
            <w:r w:rsidRPr="00A34889">
              <w:rPr>
                <w:sz w:val="18"/>
                <w:szCs w:val="18"/>
              </w:rPr>
              <w:t>Ucayali</w:t>
            </w:r>
          </w:p>
        </w:tc>
        <w:tc>
          <w:tcPr>
            <w:tcW w:w="708" w:type="dxa"/>
            <w:tcBorders>
              <w:top w:val="nil"/>
              <w:left w:val="single" w:sz="4" w:space="0" w:color="auto"/>
              <w:bottom w:val="single" w:sz="4" w:space="0" w:color="auto"/>
              <w:right w:val="single" w:sz="4" w:space="0" w:color="auto"/>
            </w:tcBorders>
            <w:shd w:val="clear" w:color="auto" w:fill="auto"/>
            <w:vAlign w:val="center"/>
          </w:tcPr>
          <w:p w14:paraId="4E2BDB67" w14:textId="77777777" w:rsidR="00AB7400" w:rsidRPr="00A34889" w:rsidRDefault="00AB7400" w:rsidP="00AB7400">
            <w:pPr>
              <w:ind w:right="40"/>
              <w:jc w:val="center"/>
              <w:rPr>
                <w:sz w:val="18"/>
                <w:szCs w:val="18"/>
              </w:rPr>
            </w:pPr>
            <w:r w:rsidRPr="00A34889">
              <w:rPr>
                <w:color w:val="000000"/>
                <w:sz w:val="18"/>
                <w:szCs w:val="18"/>
              </w:rPr>
              <w:t>75.6%</w:t>
            </w:r>
          </w:p>
        </w:tc>
        <w:tc>
          <w:tcPr>
            <w:tcW w:w="567" w:type="dxa"/>
            <w:tcBorders>
              <w:top w:val="nil"/>
              <w:left w:val="nil"/>
              <w:bottom w:val="single" w:sz="4" w:space="0" w:color="auto"/>
              <w:right w:val="single" w:sz="4" w:space="0" w:color="auto"/>
            </w:tcBorders>
            <w:shd w:val="clear" w:color="auto" w:fill="auto"/>
            <w:vAlign w:val="center"/>
          </w:tcPr>
          <w:p w14:paraId="038CEF1D" w14:textId="77777777" w:rsidR="00AB7400" w:rsidRPr="00A34889" w:rsidRDefault="00AB7400" w:rsidP="00AB7400">
            <w:pPr>
              <w:ind w:right="40"/>
              <w:jc w:val="center"/>
              <w:rPr>
                <w:sz w:val="18"/>
                <w:szCs w:val="18"/>
              </w:rPr>
            </w:pPr>
            <w:r w:rsidRPr="00A34889">
              <w:rPr>
                <w:color w:val="000000"/>
                <w:sz w:val="18"/>
                <w:szCs w:val="18"/>
              </w:rPr>
              <w:t>75.9%</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50BDE634" w14:textId="77777777" w:rsidR="00AB7400" w:rsidRPr="00A34889" w:rsidRDefault="00AB7400" w:rsidP="00AB7400">
            <w:pPr>
              <w:ind w:right="40"/>
              <w:jc w:val="center"/>
              <w:rPr>
                <w:b/>
                <w:sz w:val="18"/>
                <w:szCs w:val="18"/>
              </w:rPr>
            </w:pPr>
          </w:p>
        </w:tc>
        <w:tc>
          <w:tcPr>
            <w:tcW w:w="724"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0353B59"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53292BC" w14:textId="77777777" w:rsidR="00AB7400" w:rsidRPr="00A34889" w:rsidRDefault="00AB7400" w:rsidP="00AB7400">
            <w:pPr>
              <w:ind w:right="40"/>
              <w:jc w:val="center"/>
              <w:rPr>
                <w:b/>
                <w:sz w:val="18"/>
                <w:szCs w:val="18"/>
              </w:rPr>
            </w:pPr>
          </w:p>
        </w:tc>
        <w:tc>
          <w:tcPr>
            <w:tcW w:w="708"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034021F" w14:textId="77777777" w:rsidR="00AB7400" w:rsidRPr="00A34889" w:rsidRDefault="00AB7400" w:rsidP="00AB7400">
            <w:pPr>
              <w:ind w:right="40"/>
              <w:jc w:val="center"/>
              <w:rPr>
                <w:b/>
                <w:sz w:val="18"/>
                <w:szCs w:val="18"/>
              </w:rPr>
            </w:pPr>
          </w:p>
        </w:tc>
        <w:tc>
          <w:tcPr>
            <w:tcW w:w="85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6425893"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A4CB5E1" w14:textId="77777777" w:rsidR="00AB7400" w:rsidRPr="00A34889" w:rsidRDefault="00AB7400" w:rsidP="00AB7400">
            <w:pPr>
              <w:ind w:right="40"/>
              <w:jc w:val="center"/>
              <w:rPr>
                <w:b/>
                <w:sz w:val="18"/>
                <w:szCs w:val="18"/>
              </w:rPr>
            </w:pPr>
          </w:p>
        </w:tc>
        <w:tc>
          <w:tcPr>
            <w:tcW w:w="85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BEA2E3D"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1FCA82A" w14:textId="77777777" w:rsidR="00AB7400" w:rsidRPr="00A34889" w:rsidRDefault="00AB7400" w:rsidP="00AB7400">
            <w:pPr>
              <w:ind w:right="40"/>
              <w:jc w:val="center"/>
              <w:rPr>
                <w:b/>
                <w:sz w:val="18"/>
                <w:szCs w:val="18"/>
              </w:rPr>
            </w:pPr>
          </w:p>
        </w:tc>
        <w:tc>
          <w:tcPr>
            <w:tcW w:w="97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4CC0A1A"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2AC8626" w14:textId="77777777" w:rsidR="00AB7400" w:rsidRPr="00A34889" w:rsidRDefault="00AB7400" w:rsidP="00AB7400">
            <w:pPr>
              <w:ind w:right="40"/>
              <w:jc w:val="center"/>
              <w:rPr>
                <w:b/>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FA33FA3" w14:textId="77777777" w:rsidR="00AB7400" w:rsidRPr="00A34889" w:rsidRDefault="00AB7400" w:rsidP="00AB7400">
            <w:pPr>
              <w:ind w:right="40"/>
              <w:jc w:val="center"/>
              <w:rPr>
                <w:b/>
                <w:sz w:val="18"/>
                <w:szCs w:val="18"/>
              </w:rPr>
            </w:pPr>
          </w:p>
        </w:tc>
      </w:tr>
    </w:tbl>
    <w:p w14:paraId="3CFAE95A" w14:textId="2E830889" w:rsidR="00DF08A2" w:rsidRDefault="00DF08A2" w:rsidP="00DF08A2">
      <w:pPr>
        <w:rPr>
          <w:b/>
          <w:sz w:val="24"/>
          <w:szCs w:val="24"/>
        </w:rPr>
      </w:pPr>
    </w:p>
    <w:p w14:paraId="00D6EB81" w14:textId="77777777" w:rsidR="00DF08A2" w:rsidRDefault="00DF08A2" w:rsidP="00DF08A2">
      <w:pPr>
        <w:pStyle w:val="Ttulo1"/>
        <w:ind w:left="284"/>
        <w:jc w:val="center"/>
      </w:pPr>
      <w:r>
        <w:t>Objetivo Prioritario OP.03. Mejorar la toma de decisiones de los actores basada en el conocimiento integral del territorio</w:t>
      </w:r>
    </w:p>
    <w:p w14:paraId="5015641E" w14:textId="0A5D16CC" w:rsidR="00DF08A2" w:rsidRDefault="00DF08A2" w:rsidP="00DF08A2">
      <w:pPr>
        <w:pStyle w:val="Ttulo3"/>
        <w:jc w:val="center"/>
      </w:pPr>
      <w:r>
        <w:rPr>
          <w:b/>
        </w:rPr>
        <w:t>IOP.03.01.</w:t>
      </w:r>
      <w:r>
        <w:t xml:space="preserve">  </w:t>
      </w:r>
      <w:r w:rsidRPr="00DF08A2">
        <w:t>Índice regional de mejora en la toma de decisiones de los actores regionales basada en el conocimiento integral del territorio</w:t>
      </w:r>
    </w:p>
    <w:p w14:paraId="5FAEABD6" w14:textId="77777777" w:rsidR="00DF08A2" w:rsidRDefault="00DF08A2" w:rsidP="00DF08A2">
      <w:pPr>
        <w:spacing w:after="0"/>
      </w:pPr>
    </w:p>
    <w:tbl>
      <w:tblPr>
        <w:tblW w:w="10060" w:type="dxa"/>
        <w:jc w:val="center"/>
        <w:tblLayout w:type="fixed"/>
        <w:tblLook w:val="0400" w:firstRow="0" w:lastRow="0" w:firstColumn="0" w:lastColumn="0" w:noHBand="0" w:noVBand="1"/>
      </w:tblPr>
      <w:tblGrid>
        <w:gridCol w:w="1288"/>
        <w:gridCol w:w="231"/>
        <w:gridCol w:w="480"/>
        <w:gridCol w:w="643"/>
        <w:gridCol w:w="642"/>
        <w:gridCol w:w="642"/>
        <w:gridCol w:w="642"/>
        <w:gridCol w:w="643"/>
        <w:gridCol w:w="642"/>
        <w:gridCol w:w="641"/>
        <w:gridCol w:w="642"/>
        <w:gridCol w:w="635"/>
        <w:gridCol w:w="627"/>
        <w:gridCol w:w="620"/>
        <w:gridCol w:w="1042"/>
      </w:tblGrid>
      <w:tr w:rsidR="00DF08A2" w14:paraId="53EF8BCB" w14:textId="77777777" w:rsidTr="00A34889">
        <w:trPr>
          <w:trHeight w:val="308"/>
          <w:jc w:val="center"/>
        </w:trPr>
        <w:tc>
          <w:tcPr>
            <w:tcW w:w="10060" w:type="dxa"/>
            <w:gridSpan w:val="15"/>
            <w:tcBorders>
              <w:top w:val="single" w:sz="4" w:space="0" w:color="000000"/>
              <w:left w:val="single" w:sz="4" w:space="0" w:color="000000"/>
              <w:bottom w:val="single" w:sz="4" w:space="0" w:color="000000"/>
              <w:right w:val="single" w:sz="4" w:space="0" w:color="000000"/>
            </w:tcBorders>
            <w:shd w:val="clear" w:color="auto" w:fill="EDEDED"/>
            <w:vAlign w:val="center"/>
          </w:tcPr>
          <w:p w14:paraId="4B032D59" w14:textId="77777777" w:rsidR="00DF08A2" w:rsidRDefault="00DF08A2" w:rsidP="00221E0C">
            <w:pPr>
              <w:ind w:right="41"/>
              <w:jc w:val="center"/>
              <w:rPr>
                <w:b/>
                <w:sz w:val="20"/>
                <w:szCs w:val="20"/>
              </w:rPr>
            </w:pPr>
            <w:r>
              <w:rPr>
                <w:b/>
                <w:sz w:val="20"/>
                <w:szCs w:val="20"/>
              </w:rPr>
              <w:lastRenderedPageBreak/>
              <w:t>Ficha Técnica del Indicador</w:t>
            </w:r>
            <w:r>
              <w:rPr>
                <w:sz w:val="20"/>
                <w:szCs w:val="20"/>
              </w:rPr>
              <w:t xml:space="preserve"> </w:t>
            </w:r>
            <w:r>
              <w:rPr>
                <w:b/>
                <w:sz w:val="20"/>
                <w:szCs w:val="20"/>
              </w:rPr>
              <w:t>IOP.03.01</w:t>
            </w:r>
          </w:p>
        </w:tc>
      </w:tr>
      <w:tr w:rsidR="00DF08A2" w14:paraId="2FB8408F" w14:textId="77777777" w:rsidTr="00A34889">
        <w:trPr>
          <w:trHeight w:val="349"/>
          <w:jc w:val="center"/>
        </w:trPr>
        <w:tc>
          <w:tcPr>
            <w:tcW w:w="1519" w:type="dxa"/>
            <w:gridSpan w:val="2"/>
            <w:tcBorders>
              <w:top w:val="single" w:sz="4" w:space="0" w:color="000000"/>
              <w:left w:val="single" w:sz="4" w:space="0" w:color="000000"/>
              <w:bottom w:val="single" w:sz="4" w:space="0" w:color="000000"/>
              <w:right w:val="single" w:sz="4" w:space="0" w:color="000000"/>
            </w:tcBorders>
            <w:shd w:val="clear" w:color="auto" w:fill="EDEDED"/>
            <w:vAlign w:val="center"/>
          </w:tcPr>
          <w:p w14:paraId="27D2CA22" w14:textId="77777777" w:rsidR="00DF08A2" w:rsidRDefault="00DF08A2" w:rsidP="00221E0C">
            <w:pPr>
              <w:rPr>
                <w:sz w:val="20"/>
                <w:szCs w:val="20"/>
                <w:highlight w:val="white"/>
              </w:rPr>
            </w:pPr>
            <w:r>
              <w:rPr>
                <w:b/>
                <w:sz w:val="20"/>
                <w:szCs w:val="20"/>
              </w:rPr>
              <w:t>Objetivo prioritario:</w:t>
            </w:r>
          </w:p>
        </w:tc>
        <w:tc>
          <w:tcPr>
            <w:tcW w:w="8541" w:type="dxa"/>
            <w:gridSpan w:val="13"/>
            <w:tcBorders>
              <w:top w:val="single" w:sz="4" w:space="0" w:color="000000"/>
              <w:left w:val="single" w:sz="4" w:space="0" w:color="000000"/>
              <w:bottom w:val="single" w:sz="4" w:space="0" w:color="000000"/>
              <w:right w:val="single" w:sz="4" w:space="0" w:color="000000"/>
            </w:tcBorders>
            <w:shd w:val="clear" w:color="auto" w:fill="auto"/>
            <w:vAlign w:val="center"/>
          </w:tcPr>
          <w:p w14:paraId="5CA13698" w14:textId="77777777" w:rsidR="00DF08A2" w:rsidRDefault="00DF08A2" w:rsidP="00221E0C">
            <w:pPr>
              <w:ind w:right="210"/>
              <w:jc w:val="both"/>
              <w:rPr>
                <w:sz w:val="20"/>
                <w:szCs w:val="20"/>
              </w:rPr>
            </w:pPr>
            <w:r>
              <w:rPr>
                <w:b/>
                <w:sz w:val="20"/>
                <w:szCs w:val="20"/>
              </w:rPr>
              <w:t>OP.03.</w:t>
            </w:r>
            <w:r>
              <w:rPr>
                <w:sz w:val="20"/>
                <w:szCs w:val="20"/>
              </w:rPr>
              <w:t xml:space="preserve"> Mejorar la toma de decisiones de los actores basada en el conocimiento integral del territorio.</w:t>
            </w:r>
          </w:p>
        </w:tc>
      </w:tr>
      <w:tr w:rsidR="00DF08A2" w14:paraId="255D72F3" w14:textId="77777777" w:rsidTr="00A34889">
        <w:trPr>
          <w:trHeight w:val="446"/>
          <w:jc w:val="center"/>
        </w:trPr>
        <w:tc>
          <w:tcPr>
            <w:tcW w:w="1519" w:type="dxa"/>
            <w:gridSpan w:val="2"/>
            <w:tcBorders>
              <w:top w:val="single" w:sz="4" w:space="0" w:color="000000"/>
              <w:left w:val="single" w:sz="4" w:space="0" w:color="000000"/>
              <w:bottom w:val="single" w:sz="4" w:space="0" w:color="000000"/>
              <w:right w:val="single" w:sz="4" w:space="0" w:color="000000"/>
            </w:tcBorders>
            <w:shd w:val="clear" w:color="auto" w:fill="EDEDED"/>
            <w:vAlign w:val="center"/>
          </w:tcPr>
          <w:p w14:paraId="4A917189" w14:textId="77777777" w:rsidR="00DF08A2" w:rsidRDefault="00DF08A2" w:rsidP="00221E0C">
            <w:pPr>
              <w:rPr>
                <w:sz w:val="20"/>
                <w:szCs w:val="20"/>
              </w:rPr>
            </w:pPr>
            <w:r>
              <w:rPr>
                <w:b/>
                <w:sz w:val="20"/>
                <w:szCs w:val="20"/>
              </w:rPr>
              <w:t>Nombre del indicador:</w:t>
            </w:r>
          </w:p>
        </w:tc>
        <w:tc>
          <w:tcPr>
            <w:tcW w:w="8541" w:type="dxa"/>
            <w:gridSpan w:val="13"/>
            <w:tcBorders>
              <w:top w:val="single" w:sz="4" w:space="0" w:color="000000"/>
              <w:left w:val="single" w:sz="4" w:space="0" w:color="000000"/>
              <w:bottom w:val="single" w:sz="4" w:space="0" w:color="000000"/>
              <w:right w:val="single" w:sz="4" w:space="0" w:color="000000"/>
            </w:tcBorders>
            <w:shd w:val="clear" w:color="auto" w:fill="auto"/>
            <w:vAlign w:val="center"/>
          </w:tcPr>
          <w:p w14:paraId="48BD6877" w14:textId="135EBE5E" w:rsidR="00DF08A2" w:rsidRDefault="00DF08A2" w:rsidP="00221E0C">
            <w:pPr>
              <w:jc w:val="both"/>
              <w:rPr>
                <w:sz w:val="20"/>
                <w:szCs w:val="20"/>
              </w:rPr>
            </w:pPr>
            <w:r>
              <w:rPr>
                <w:b/>
                <w:sz w:val="20"/>
                <w:szCs w:val="20"/>
              </w:rPr>
              <w:t>IOP.03.01.</w:t>
            </w:r>
            <w:r>
              <w:rPr>
                <w:sz w:val="20"/>
                <w:szCs w:val="20"/>
              </w:rPr>
              <w:t xml:space="preserve"> </w:t>
            </w:r>
            <w:r w:rsidRPr="00DF08A2">
              <w:rPr>
                <w:sz w:val="20"/>
                <w:szCs w:val="20"/>
              </w:rPr>
              <w:t>Índice regional de mejora en la toma de decisiones de los actores regionales basada en el conocimiento integral del territorio</w:t>
            </w:r>
          </w:p>
        </w:tc>
      </w:tr>
      <w:tr w:rsidR="00DF08A2" w14:paraId="6B3C7D19" w14:textId="77777777" w:rsidTr="00A34889">
        <w:trPr>
          <w:trHeight w:val="1262"/>
          <w:jc w:val="center"/>
        </w:trPr>
        <w:tc>
          <w:tcPr>
            <w:tcW w:w="1519" w:type="dxa"/>
            <w:gridSpan w:val="2"/>
            <w:tcBorders>
              <w:top w:val="single" w:sz="4" w:space="0" w:color="000000"/>
              <w:left w:val="single" w:sz="4" w:space="0" w:color="000000"/>
              <w:bottom w:val="single" w:sz="4" w:space="0" w:color="000000"/>
              <w:right w:val="single" w:sz="4" w:space="0" w:color="000000"/>
            </w:tcBorders>
            <w:shd w:val="clear" w:color="auto" w:fill="EDEDED"/>
            <w:vAlign w:val="center"/>
          </w:tcPr>
          <w:p w14:paraId="0D0FA654" w14:textId="77777777" w:rsidR="00DF08A2" w:rsidRDefault="00DF08A2" w:rsidP="00221E0C">
            <w:pPr>
              <w:spacing w:after="14"/>
              <w:rPr>
                <w:sz w:val="20"/>
                <w:szCs w:val="20"/>
              </w:rPr>
            </w:pPr>
            <w:r>
              <w:rPr>
                <w:b/>
                <w:sz w:val="20"/>
                <w:szCs w:val="20"/>
              </w:rPr>
              <w:t>Justificación:</w:t>
            </w:r>
          </w:p>
        </w:tc>
        <w:tc>
          <w:tcPr>
            <w:tcW w:w="8541" w:type="dxa"/>
            <w:gridSpan w:val="13"/>
            <w:tcBorders>
              <w:top w:val="single" w:sz="4" w:space="0" w:color="000000"/>
              <w:left w:val="single" w:sz="4" w:space="0" w:color="000000"/>
              <w:bottom w:val="single" w:sz="4" w:space="0" w:color="000000"/>
              <w:right w:val="single" w:sz="4" w:space="0" w:color="000000"/>
            </w:tcBorders>
            <w:vAlign w:val="center"/>
          </w:tcPr>
          <w:p w14:paraId="2C6C9406" w14:textId="77777777" w:rsidR="00DF08A2" w:rsidRDefault="00DF08A2" w:rsidP="00221E0C">
            <w:pPr>
              <w:spacing w:after="14"/>
              <w:ind w:right="210"/>
              <w:jc w:val="both"/>
              <w:rPr>
                <w:sz w:val="20"/>
                <w:szCs w:val="20"/>
              </w:rPr>
            </w:pPr>
            <w:r>
              <w:rPr>
                <w:sz w:val="20"/>
                <w:szCs w:val="20"/>
              </w:rPr>
              <w:t>El indicador busca medir el avance de los Gobiernos Regionales en el cumplimiento del objetivo prioritario, mediante el avance, a su vez, en el cumplimiento de cada uno de los lineamientos que conforman a dicho objetivo, identificados en la “Matriz de Objetivos Prioritarios y Lineamientos”. Para ello se ha planteado una lista de control que verifica el avance en el cumplimiento de cada lineamiento de parte de cada Gobierno Regional, cuyo resultado promedio permite medir el avance en el cumplimiento del objetivo prioritario.</w:t>
            </w:r>
          </w:p>
          <w:p w14:paraId="5C7763CC" w14:textId="77777777" w:rsidR="00DF08A2" w:rsidRDefault="00DF08A2" w:rsidP="00221E0C">
            <w:pPr>
              <w:spacing w:after="14"/>
              <w:ind w:right="210"/>
              <w:jc w:val="both"/>
              <w:rPr>
                <w:sz w:val="20"/>
                <w:szCs w:val="20"/>
              </w:rPr>
            </w:pPr>
            <w:r>
              <w:rPr>
                <w:sz w:val="20"/>
                <w:szCs w:val="20"/>
              </w:rPr>
              <w:t xml:space="preserve">Para proyectar los logros esperados diferenciados entre regiones se tomó como referencia la evolución del Índice de Competitividad Regional (INCORE), al contener este último </w:t>
            </w:r>
            <w:sdt>
              <w:sdtPr>
                <w:tag w:val="goog_rdk_112"/>
                <w:id w:val="680549967"/>
              </w:sdtPr>
              <w:sdtContent>
                <w:ins w:id="8" w:author="Eber Laurente" w:date="2023-07-25T17:46:00Z">
                  <w:r>
                    <w:rPr>
                      <w:sz w:val="20"/>
                      <w:szCs w:val="20"/>
                    </w:rPr>
                    <w:t xml:space="preserve">el </w:t>
                  </w:r>
                </w:ins>
              </w:sdtContent>
            </w:sdt>
            <w:r>
              <w:rPr>
                <w:sz w:val="20"/>
                <w:szCs w:val="20"/>
              </w:rPr>
              <w:t>factor que impacta en la mejora de toma de decisiones basada en el conocimiento integral del territorio, tales como el desarrollo de la infraestructura local, el acceso a servicios básicos y de salud, la asistencia escolar, entre otros.</w:t>
            </w:r>
          </w:p>
        </w:tc>
      </w:tr>
      <w:tr w:rsidR="00DF08A2" w14:paraId="0CFE38FC" w14:textId="77777777" w:rsidTr="00A34889">
        <w:trPr>
          <w:trHeight w:val="373"/>
          <w:jc w:val="center"/>
        </w:trPr>
        <w:tc>
          <w:tcPr>
            <w:tcW w:w="1519" w:type="dxa"/>
            <w:gridSpan w:val="2"/>
            <w:tcBorders>
              <w:top w:val="single" w:sz="4" w:space="0" w:color="000000"/>
              <w:left w:val="single" w:sz="4" w:space="0" w:color="000000"/>
              <w:bottom w:val="single" w:sz="4" w:space="0" w:color="000000"/>
              <w:right w:val="single" w:sz="4" w:space="0" w:color="000000"/>
            </w:tcBorders>
            <w:shd w:val="clear" w:color="auto" w:fill="EDEDED"/>
            <w:vAlign w:val="center"/>
          </w:tcPr>
          <w:p w14:paraId="0A9808D1" w14:textId="77777777" w:rsidR="00DF08A2" w:rsidRDefault="00DF08A2" w:rsidP="00221E0C">
            <w:pPr>
              <w:rPr>
                <w:sz w:val="20"/>
                <w:szCs w:val="20"/>
              </w:rPr>
            </w:pPr>
            <w:r>
              <w:rPr>
                <w:b/>
                <w:sz w:val="20"/>
                <w:szCs w:val="20"/>
              </w:rPr>
              <w:t>Responsable del indicador:</w:t>
            </w:r>
          </w:p>
        </w:tc>
        <w:tc>
          <w:tcPr>
            <w:tcW w:w="8541" w:type="dxa"/>
            <w:gridSpan w:val="13"/>
            <w:tcBorders>
              <w:top w:val="single" w:sz="4" w:space="0" w:color="000000"/>
              <w:left w:val="single" w:sz="4" w:space="0" w:color="000000"/>
              <w:bottom w:val="single" w:sz="4" w:space="0" w:color="000000"/>
              <w:right w:val="single" w:sz="4" w:space="0" w:color="000000"/>
            </w:tcBorders>
            <w:vAlign w:val="center"/>
          </w:tcPr>
          <w:p w14:paraId="05970096" w14:textId="77777777" w:rsidR="00DF08A2" w:rsidRDefault="00DF08A2" w:rsidP="00221E0C">
            <w:pPr>
              <w:ind w:right="77"/>
              <w:jc w:val="both"/>
              <w:rPr>
                <w:sz w:val="20"/>
                <w:szCs w:val="20"/>
              </w:rPr>
            </w:pPr>
            <w:r>
              <w:rPr>
                <w:sz w:val="20"/>
                <w:szCs w:val="20"/>
              </w:rPr>
              <w:t xml:space="preserve">Presidencia del Consejo de Ministros (PCM) - Viceministerio de Gobernanza Territorial (VGT). </w:t>
            </w:r>
          </w:p>
        </w:tc>
      </w:tr>
      <w:tr w:rsidR="00DF08A2" w14:paraId="1347EF41" w14:textId="77777777" w:rsidTr="00A34889">
        <w:trPr>
          <w:trHeight w:val="679"/>
          <w:jc w:val="center"/>
        </w:trPr>
        <w:tc>
          <w:tcPr>
            <w:tcW w:w="1519" w:type="dxa"/>
            <w:gridSpan w:val="2"/>
            <w:tcBorders>
              <w:top w:val="single" w:sz="4" w:space="0" w:color="000000"/>
              <w:left w:val="single" w:sz="4" w:space="0" w:color="000000"/>
              <w:bottom w:val="single" w:sz="4" w:space="0" w:color="000000"/>
              <w:right w:val="single" w:sz="4" w:space="0" w:color="000000"/>
            </w:tcBorders>
            <w:shd w:val="clear" w:color="auto" w:fill="EDEDED"/>
            <w:vAlign w:val="center"/>
          </w:tcPr>
          <w:p w14:paraId="0FDCE1C2" w14:textId="77777777" w:rsidR="00DF08A2" w:rsidRDefault="00DF08A2" w:rsidP="00221E0C">
            <w:pPr>
              <w:rPr>
                <w:sz w:val="20"/>
                <w:szCs w:val="20"/>
              </w:rPr>
            </w:pPr>
            <w:r>
              <w:rPr>
                <w:b/>
                <w:sz w:val="20"/>
                <w:szCs w:val="20"/>
              </w:rPr>
              <w:t>Limitaciones para la medición del indicador:</w:t>
            </w:r>
          </w:p>
        </w:tc>
        <w:tc>
          <w:tcPr>
            <w:tcW w:w="8541" w:type="dxa"/>
            <w:gridSpan w:val="13"/>
            <w:tcBorders>
              <w:top w:val="single" w:sz="4" w:space="0" w:color="000000"/>
              <w:left w:val="single" w:sz="4" w:space="0" w:color="000000"/>
              <w:bottom w:val="single" w:sz="4" w:space="0" w:color="000000"/>
              <w:right w:val="single" w:sz="4" w:space="0" w:color="000000"/>
            </w:tcBorders>
            <w:vAlign w:val="center"/>
          </w:tcPr>
          <w:p w14:paraId="27CD8A86" w14:textId="77777777" w:rsidR="00DF08A2" w:rsidRDefault="00DF08A2" w:rsidP="00221E0C">
            <w:pPr>
              <w:ind w:right="210"/>
              <w:jc w:val="both"/>
              <w:rPr>
                <w:sz w:val="20"/>
                <w:szCs w:val="20"/>
              </w:rPr>
            </w:pPr>
            <w:r>
              <w:rPr>
                <w:sz w:val="20"/>
                <w:szCs w:val="20"/>
              </w:rPr>
              <w:t>La modalidad de medición del indicador depende de la correcta aplicación de las listas de control para las cuales se evitará incluir respuestas subjetivas, incorrectas y/o imprecisas.</w:t>
            </w:r>
          </w:p>
        </w:tc>
      </w:tr>
      <w:tr w:rsidR="00DF08A2" w14:paraId="668CCD40" w14:textId="77777777" w:rsidTr="00A34889">
        <w:trPr>
          <w:trHeight w:val="510"/>
          <w:jc w:val="center"/>
        </w:trPr>
        <w:tc>
          <w:tcPr>
            <w:tcW w:w="1519" w:type="dxa"/>
            <w:gridSpan w:val="2"/>
            <w:tcBorders>
              <w:top w:val="single" w:sz="4" w:space="0" w:color="000000"/>
              <w:left w:val="single" w:sz="4" w:space="0" w:color="000000"/>
              <w:bottom w:val="single" w:sz="4" w:space="0" w:color="000000"/>
              <w:right w:val="single" w:sz="4" w:space="0" w:color="000000"/>
            </w:tcBorders>
            <w:shd w:val="clear" w:color="auto" w:fill="EDEDED"/>
            <w:vAlign w:val="center"/>
          </w:tcPr>
          <w:p w14:paraId="49B24969" w14:textId="77777777" w:rsidR="00DF08A2" w:rsidRDefault="00DF08A2" w:rsidP="00221E0C">
            <w:pPr>
              <w:rPr>
                <w:sz w:val="20"/>
                <w:szCs w:val="20"/>
              </w:rPr>
            </w:pPr>
            <w:r>
              <w:rPr>
                <w:b/>
                <w:sz w:val="20"/>
                <w:szCs w:val="20"/>
              </w:rPr>
              <w:t>Método de cálculo:</w:t>
            </w:r>
          </w:p>
        </w:tc>
        <w:tc>
          <w:tcPr>
            <w:tcW w:w="8541" w:type="dxa"/>
            <w:gridSpan w:val="13"/>
            <w:tcBorders>
              <w:top w:val="single" w:sz="4" w:space="0" w:color="000000"/>
              <w:left w:val="single" w:sz="4" w:space="0" w:color="000000"/>
              <w:bottom w:val="single" w:sz="4" w:space="0" w:color="000000"/>
              <w:right w:val="single" w:sz="4" w:space="0" w:color="000000"/>
            </w:tcBorders>
          </w:tcPr>
          <w:p w14:paraId="57B70ED8" w14:textId="77777777" w:rsidR="00DF08A2" w:rsidRDefault="00DF08A2" w:rsidP="00221E0C">
            <w:pPr>
              <w:ind w:right="210"/>
              <w:jc w:val="both"/>
              <w:rPr>
                <w:b/>
                <w:sz w:val="20"/>
                <w:szCs w:val="20"/>
              </w:rPr>
            </w:pPr>
            <w:r>
              <w:rPr>
                <w:b/>
                <w:sz w:val="20"/>
                <w:szCs w:val="20"/>
              </w:rPr>
              <w:t>Fórmula:</w:t>
            </w:r>
          </w:p>
          <w:p w14:paraId="24C15C2C" w14:textId="77777777" w:rsidR="00DF08A2" w:rsidRDefault="00DF08A2" w:rsidP="00221E0C">
            <w:pPr>
              <w:jc w:val="center"/>
              <w:rPr>
                <w:rFonts w:ascii="Cambria Math" w:eastAsia="Cambria Math" w:hAnsi="Cambria Math" w:cs="Cambria Math"/>
                <w:sz w:val="20"/>
                <w:szCs w:val="20"/>
              </w:rPr>
            </w:pPr>
            <m:oMathPara>
              <m:oMath>
                <m:r>
                  <w:rPr>
                    <w:rFonts w:ascii="Cambria Math" w:eastAsia="Cambria Math" w:hAnsi="Cambria Math" w:cs="Cambria Math"/>
                    <w:sz w:val="20"/>
                    <w:szCs w:val="20"/>
                  </w:rPr>
                  <m:t>Índice</m:t>
                </m:r>
                <m:sSub>
                  <m:sSubPr>
                    <m:ctrlPr>
                      <w:rPr>
                        <w:rFonts w:ascii="Cambria Math" w:eastAsia="Cambria Math" w:hAnsi="Cambria Math" w:cs="Cambria Math"/>
                        <w:sz w:val="20"/>
                        <w:szCs w:val="20"/>
                      </w:rPr>
                    </m:ctrlPr>
                  </m:sSubPr>
                  <m:e>
                    <m:d>
                      <m:dPr>
                        <m:ctrlPr>
                          <w:rPr>
                            <w:rFonts w:ascii="Cambria Math" w:eastAsia="Cambria Math" w:hAnsi="Cambria Math" w:cs="Cambria Math"/>
                            <w:sz w:val="20"/>
                            <w:szCs w:val="20"/>
                          </w:rPr>
                        </m:ctrlPr>
                      </m:dPr>
                      <m:e>
                        <m:r>
                          <w:rPr>
                            <w:rFonts w:ascii="Cambria Math" w:eastAsia="Cambria Math" w:hAnsi="Cambria Math" w:cs="Cambria Math"/>
                            <w:sz w:val="20"/>
                            <w:szCs w:val="20"/>
                          </w:rPr>
                          <m:t>IOP.03.01</m:t>
                        </m:r>
                      </m:e>
                    </m:d>
                  </m:e>
                  <m:sub>
                    <m:r>
                      <w:rPr>
                        <w:rFonts w:ascii="Cambria Math" w:eastAsia="Cambria Math" w:hAnsi="Cambria Math" w:cs="Cambria Math"/>
                        <w:sz w:val="20"/>
                        <w:szCs w:val="20"/>
                      </w:rPr>
                      <m:t>t</m:t>
                    </m:r>
                  </m:sub>
                </m:sSub>
                <m:r>
                  <w:rPr>
                    <w:rFonts w:ascii="Cambria Math" w:eastAsia="Cambria Math" w:hAnsi="Cambria Math" w:cs="Cambria Math"/>
                    <w:sz w:val="20"/>
                    <w:szCs w:val="20"/>
                  </w:rPr>
                  <m:t>=</m:t>
                </m:r>
                <m:f>
                  <m:fPr>
                    <m:ctrlPr>
                      <w:rPr>
                        <w:rFonts w:ascii="Cambria Math" w:eastAsia="Cambria Math" w:hAnsi="Cambria Math" w:cs="Cambria Math"/>
                        <w:sz w:val="20"/>
                        <w:szCs w:val="20"/>
                      </w:rPr>
                    </m:ctrlPr>
                  </m:fPr>
                  <m:num>
                    <m:sSub>
                      <m:sSubPr>
                        <m:ctrlPr>
                          <w:rPr>
                            <w:rFonts w:ascii="Cambria Math" w:eastAsia="Cambria Math" w:hAnsi="Cambria Math" w:cs="Cambria Math"/>
                            <w:sz w:val="20"/>
                            <w:szCs w:val="20"/>
                          </w:rPr>
                        </m:ctrlPr>
                      </m:sSubPr>
                      <m:e>
                        <m:d>
                          <m:dPr>
                            <m:ctrlPr>
                              <w:rPr>
                                <w:rFonts w:ascii="Cambria Math" w:eastAsia="Cambria Math" w:hAnsi="Cambria Math" w:cs="Cambria Math"/>
                                <w:sz w:val="20"/>
                                <w:szCs w:val="20"/>
                              </w:rPr>
                            </m:ctrlPr>
                          </m:dPr>
                          <m:e>
                            <m:r>
                              <w:rPr>
                                <w:rFonts w:ascii="Cambria Math" w:eastAsia="Cambria Math" w:hAnsi="Cambria Math" w:cs="Cambria Math"/>
                                <w:sz w:val="20"/>
                                <w:szCs w:val="20"/>
                              </w:rPr>
                              <m:t>IOP.03.01</m:t>
                            </m:r>
                          </m:e>
                        </m:d>
                      </m:e>
                      <m:sub>
                        <m:r>
                          <w:rPr>
                            <w:rFonts w:ascii="Cambria Math" w:eastAsia="Cambria Math" w:hAnsi="Cambria Math" w:cs="Cambria Math"/>
                            <w:sz w:val="20"/>
                            <w:szCs w:val="20"/>
                          </w:rPr>
                          <m:t>t</m:t>
                        </m:r>
                      </m:sub>
                    </m:sSub>
                  </m:num>
                  <m:den>
                    <m:sSub>
                      <m:sSubPr>
                        <m:ctrlPr>
                          <w:rPr>
                            <w:rFonts w:ascii="Cambria Math" w:eastAsia="Cambria Math" w:hAnsi="Cambria Math" w:cs="Cambria Math"/>
                            <w:sz w:val="20"/>
                            <w:szCs w:val="20"/>
                          </w:rPr>
                        </m:ctrlPr>
                      </m:sSubPr>
                      <m:e>
                        <m:d>
                          <m:dPr>
                            <m:ctrlPr>
                              <w:rPr>
                                <w:rFonts w:ascii="Cambria Math" w:eastAsia="Cambria Math" w:hAnsi="Cambria Math" w:cs="Cambria Math"/>
                                <w:sz w:val="20"/>
                                <w:szCs w:val="20"/>
                              </w:rPr>
                            </m:ctrlPr>
                          </m:dPr>
                          <m:e>
                            <m:r>
                              <w:rPr>
                                <w:rFonts w:ascii="Cambria Math" w:eastAsia="Cambria Math" w:hAnsi="Cambria Math" w:cs="Cambria Math"/>
                                <w:sz w:val="20"/>
                                <w:szCs w:val="20"/>
                              </w:rPr>
                              <m:t>IOP.03.01</m:t>
                            </m:r>
                          </m:e>
                        </m:d>
                      </m:e>
                      <m:sub>
                        <m:r>
                          <w:rPr>
                            <w:rFonts w:ascii="Cambria Math" w:eastAsia="Cambria Math" w:hAnsi="Cambria Math" w:cs="Cambria Math"/>
                            <w:sz w:val="20"/>
                            <w:szCs w:val="20"/>
                          </w:rPr>
                          <m:t>LB</m:t>
                        </m:r>
                      </m:sub>
                    </m:sSub>
                  </m:den>
                </m:f>
              </m:oMath>
            </m:oMathPara>
          </w:p>
          <w:p w14:paraId="28F9C673" w14:textId="77777777" w:rsidR="00DF08A2" w:rsidRDefault="00DF08A2" w:rsidP="00221E0C">
            <w:pPr>
              <w:ind w:left="780" w:right="210"/>
              <w:jc w:val="both"/>
              <w:rPr>
                <w:sz w:val="20"/>
                <w:szCs w:val="20"/>
              </w:rPr>
            </w:pPr>
            <w:r>
              <w:rPr>
                <w:sz w:val="20"/>
                <w:szCs w:val="20"/>
              </w:rPr>
              <w:t>Donde:</w:t>
            </w:r>
          </w:p>
          <w:p w14:paraId="113EE1AD" w14:textId="77777777" w:rsidR="00DF08A2" w:rsidRDefault="00DF08A2" w:rsidP="00221E0C">
            <w:pPr>
              <w:jc w:val="center"/>
              <w:rPr>
                <w:rFonts w:ascii="Cambria Math" w:eastAsia="Cambria Math" w:hAnsi="Cambria Math" w:cs="Cambria Math"/>
                <w:sz w:val="20"/>
                <w:szCs w:val="20"/>
              </w:rPr>
            </w:pPr>
            <m:oMathPara>
              <m:oMath>
                <m:r>
                  <w:rPr>
                    <w:rFonts w:ascii="Cambria Math" w:eastAsia="Cambria Math" w:hAnsi="Cambria Math" w:cs="Cambria Math"/>
                    <w:sz w:val="20"/>
                    <w:szCs w:val="20"/>
                  </w:rPr>
                  <m:t>IOP.03.01=33.33%*II+33.33%*PCT+33.33%*IC</m:t>
                </m:r>
              </m:oMath>
            </m:oMathPara>
          </w:p>
          <w:p w14:paraId="346470A8" w14:textId="77777777" w:rsidR="00DF08A2" w:rsidRDefault="00DF08A2" w:rsidP="00221E0C">
            <w:pPr>
              <w:ind w:left="1416" w:right="210"/>
              <w:jc w:val="both"/>
              <w:rPr>
                <w:sz w:val="20"/>
                <w:szCs w:val="20"/>
              </w:rPr>
            </w:pPr>
          </w:p>
          <w:p w14:paraId="0C42A976" w14:textId="77777777" w:rsidR="00DF08A2" w:rsidRDefault="00DF08A2" w:rsidP="00221E0C">
            <w:pPr>
              <w:jc w:val="center"/>
              <w:rPr>
                <w:rFonts w:ascii="Cambria Math" w:eastAsia="Cambria Math" w:hAnsi="Cambria Math" w:cs="Cambria Math"/>
                <w:sz w:val="20"/>
                <w:szCs w:val="20"/>
              </w:rPr>
            </w:pPr>
            <m:oMathPara>
              <m:oMath>
                <m:r>
                  <w:rPr>
                    <w:rFonts w:ascii="Cambria Math" w:eastAsia="Cambria Math" w:hAnsi="Cambria Math" w:cs="Cambria Math"/>
                    <w:sz w:val="20"/>
                    <w:szCs w:val="20"/>
                  </w:rPr>
                  <m:t>II=</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3.84%*</m:t>
                    </m:r>
                    <m:d>
                      <m:dPr>
                        <m:begChr m:val="["/>
                        <m:endChr m:val="]"/>
                        <m:ctrlPr>
                          <w:rPr>
                            <w:rFonts w:ascii="Cambria Math" w:eastAsia="Cambria Math" w:hAnsi="Cambria Math" w:cs="Cambria Math"/>
                            <w:sz w:val="20"/>
                            <w:szCs w:val="20"/>
                          </w:rPr>
                        </m:ctrlPr>
                      </m:dPr>
                      <m:e>
                        <m:f>
                          <m:fPr>
                            <m:ctrlPr>
                              <w:rPr>
                                <w:rFonts w:ascii="Cambria Math" w:eastAsia="Cambria Math" w:hAnsi="Cambria Math" w:cs="Cambria Math"/>
                                <w:sz w:val="20"/>
                                <w:szCs w:val="20"/>
                              </w:rPr>
                            </m:ctrlPr>
                          </m:fPr>
                          <m:num>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ACC</m:t>
                                </m:r>
                              </m:e>
                              <m:sub>
                                <m:r>
                                  <w:rPr>
                                    <w:rFonts w:ascii="Cambria Math" w:eastAsia="Cambria Math" w:hAnsi="Cambria Math" w:cs="Cambria Math"/>
                                    <w:sz w:val="20"/>
                                    <w:szCs w:val="20"/>
                                  </w:rPr>
                                  <m:t>II</m:t>
                                </m:r>
                              </m:sub>
                            </m:sSub>
                          </m:num>
                          <m:den>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TC</m:t>
                                </m:r>
                              </m:e>
                              <m:sub>
                                <m:r>
                                  <w:rPr>
                                    <w:rFonts w:ascii="Cambria Math" w:eastAsia="Cambria Math" w:hAnsi="Cambria Math" w:cs="Cambria Math"/>
                                    <w:sz w:val="20"/>
                                    <w:szCs w:val="20"/>
                                  </w:rPr>
                                  <m:t>II</m:t>
                                </m:r>
                              </m:sub>
                            </m:sSub>
                          </m:den>
                        </m:f>
                      </m:e>
                    </m:d>
                  </m:e>
                  <m:sub>
                    <m:r>
                      <w:rPr>
                        <w:rFonts w:ascii="Cambria Math" w:eastAsia="Cambria Math" w:hAnsi="Cambria Math" w:cs="Cambria Math"/>
                        <w:sz w:val="20"/>
                        <w:szCs w:val="20"/>
                      </w:rPr>
                      <m:t>GR1</m:t>
                    </m:r>
                  </m:sub>
                </m:sSub>
                <m:r>
                  <w:rPr>
                    <w:rFonts w:ascii="Cambria Math" w:eastAsia="Cambria Math" w:hAnsi="Cambria Math" w:cs="Cambria Math"/>
                    <w:sz w:val="20"/>
                    <w:szCs w:val="20"/>
                  </w:rPr>
                  <m:t>+ ...+ 3.84%*</m:t>
                </m:r>
                <m:sSub>
                  <m:sSubPr>
                    <m:ctrlPr>
                      <w:rPr>
                        <w:rFonts w:ascii="Cambria Math" w:eastAsia="Cambria Math" w:hAnsi="Cambria Math" w:cs="Cambria Math"/>
                        <w:sz w:val="20"/>
                        <w:szCs w:val="20"/>
                      </w:rPr>
                    </m:ctrlPr>
                  </m:sSubPr>
                  <m:e>
                    <m:d>
                      <m:dPr>
                        <m:begChr m:val="["/>
                        <m:endChr m:val="]"/>
                        <m:ctrlPr>
                          <w:rPr>
                            <w:rFonts w:ascii="Cambria Math" w:eastAsia="Cambria Math" w:hAnsi="Cambria Math" w:cs="Cambria Math"/>
                            <w:sz w:val="20"/>
                            <w:szCs w:val="20"/>
                          </w:rPr>
                        </m:ctrlPr>
                      </m:dPr>
                      <m:e>
                        <m:f>
                          <m:fPr>
                            <m:ctrlPr>
                              <w:rPr>
                                <w:rFonts w:ascii="Cambria Math" w:eastAsia="Cambria Math" w:hAnsi="Cambria Math" w:cs="Cambria Math"/>
                                <w:sz w:val="20"/>
                                <w:szCs w:val="20"/>
                              </w:rPr>
                            </m:ctrlPr>
                          </m:fPr>
                          <m:num>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ACC</m:t>
                                </m:r>
                              </m:e>
                              <m:sub>
                                <m:r>
                                  <w:rPr>
                                    <w:rFonts w:ascii="Cambria Math" w:eastAsia="Cambria Math" w:hAnsi="Cambria Math" w:cs="Cambria Math"/>
                                    <w:sz w:val="20"/>
                                    <w:szCs w:val="20"/>
                                  </w:rPr>
                                  <m:t>II</m:t>
                                </m:r>
                              </m:sub>
                            </m:sSub>
                          </m:num>
                          <m:den>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TC</m:t>
                                </m:r>
                              </m:e>
                              <m:sub>
                                <m:r>
                                  <w:rPr>
                                    <w:rFonts w:ascii="Cambria Math" w:eastAsia="Cambria Math" w:hAnsi="Cambria Math" w:cs="Cambria Math"/>
                                    <w:sz w:val="20"/>
                                    <w:szCs w:val="20"/>
                                  </w:rPr>
                                  <m:t>II</m:t>
                                </m:r>
                              </m:sub>
                            </m:sSub>
                          </m:den>
                        </m:f>
                      </m:e>
                    </m:d>
                  </m:e>
                  <m:sub>
                    <m:r>
                      <w:rPr>
                        <w:rFonts w:ascii="Cambria Math" w:eastAsia="Cambria Math" w:hAnsi="Cambria Math" w:cs="Cambria Math"/>
                        <w:sz w:val="20"/>
                        <w:szCs w:val="20"/>
                      </w:rPr>
                      <m:t>GR26</m:t>
                    </m:r>
                  </m:sub>
                </m:sSub>
              </m:oMath>
            </m:oMathPara>
          </w:p>
          <w:p w14:paraId="746BD1D4" w14:textId="77777777" w:rsidR="00DF08A2" w:rsidRDefault="00DF08A2" w:rsidP="00221E0C">
            <w:pPr>
              <w:ind w:right="210"/>
              <w:jc w:val="both"/>
              <w:rPr>
                <w:b/>
                <w:sz w:val="20"/>
                <w:szCs w:val="20"/>
              </w:rPr>
            </w:pPr>
          </w:p>
          <w:p w14:paraId="675DBA88" w14:textId="77777777" w:rsidR="00DF08A2" w:rsidRDefault="00DF08A2" w:rsidP="00221E0C">
            <w:pPr>
              <w:jc w:val="center"/>
              <w:rPr>
                <w:rFonts w:ascii="Cambria Math" w:eastAsia="Cambria Math" w:hAnsi="Cambria Math" w:cs="Cambria Math"/>
                <w:sz w:val="20"/>
                <w:szCs w:val="20"/>
              </w:rPr>
            </w:pPr>
            <m:oMathPara>
              <m:oMath>
                <m:r>
                  <w:rPr>
                    <w:rFonts w:ascii="Cambria Math" w:eastAsia="Cambria Math" w:hAnsi="Cambria Math" w:cs="Cambria Math"/>
                    <w:sz w:val="20"/>
                    <w:szCs w:val="20"/>
                  </w:rPr>
                  <m:t>PCT=</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3.84%*</m:t>
                    </m:r>
                    <m:d>
                      <m:dPr>
                        <m:begChr m:val="["/>
                        <m:endChr m:val="]"/>
                        <m:ctrlPr>
                          <w:rPr>
                            <w:rFonts w:ascii="Cambria Math" w:eastAsia="Cambria Math" w:hAnsi="Cambria Math" w:cs="Cambria Math"/>
                            <w:sz w:val="20"/>
                            <w:szCs w:val="20"/>
                          </w:rPr>
                        </m:ctrlPr>
                      </m:dPr>
                      <m:e>
                        <m:f>
                          <m:fPr>
                            <m:ctrlPr>
                              <w:rPr>
                                <w:rFonts w:ascii="Cambria Math" w:eastAsia="Cambria Math" w:hAnsi="Cambria Math" w:cs="Cambria Math"/>
                                <w:sz w:val="20"/>
                                <w:szCs w:val="20"/>
                              </w:rPr>
                            </m:ctrlPr>
                          </m:fPr>
                          <m:num>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ACC</m:t>
                                </m:r>
                              </m:e>
                              <m:sub>
                                <m:r>
                                  <w:rPr>
                                    <w:rFonts w:ascii="Cambria Math" w:eastAsia="Cambria Math" w:hAnsi="Cambria Math" w:cs="Cambria Math"/>
                                    <w:sz w:val="20"/>
                                    <w:szCs w:val="20"/>
                                  </w:rPr>
                                  <m:t>PCT</m:t>
                                </m:r>
                              </m:sub>
                            </m:sSub>
                          </m:num>
                          <m:den>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TC</m:t>
                                </m:r>
                              </m:e>
                              <m:sub>
                                <m:r>
                                  <w:rPr>
                                    <w:rFonts w:ascii="Cambria Math" w:eastAsia="Cambria Math" w:hAnsi="Cambria Math" w:cs="Cambria Math"/>
                                    <w:sz w:val="20"/>
                                    <w:szCs w:val="20"/>
                                  </w:rPr>
                                  <m:t>PCT</m:t>
                                </m:r>
                              </m:sub>
                            </m:sSub>
                          </m:den>
                        </m:f>
                      </m:e>
                    </m:d>
                  </m:e>
                  <m:sub>
                    <m:r>
                      <w:rPr>
                        <w:rFonts w:ascii="Cambria Math" w:eastAsia="Cambria Math" w:hAnsi="Cambria Math" w:cs="Cambria Math"/>
                        <w:sz w:val="20"/>
                        <w:szCs w:val="20"/>
                      </w:rPr>
                      <m:t>GR1</m:t>
                    </m:r>
                  </m:sub>
                </m:sSub>
                <m:r>
                  <w:rPr>
                    <w:rFonts w:ascii="Cambria Math" w:eastAsia="Cambria Math" w:hAnsi="Cambria Math" w:cs="Cambria Math"/>
                    <w:sz w:val="20"/>
                    <w:szCs w:val="20"/>
                  </w:rPr>
                  <m:t>+ ...+ 3.84%*</m:t>
                </m:r>
                <m:sSub>
                  <m:sSubPr>
                    <m:ctrlPr>
                      <w:rPr>
                        <w:rFonts w:ascii="Cambria Math" w:eastAsia="Cambria Math" w:hAnsi="Cambria Math" w:cs="Cambria Math"/>
                        <w:sz w:val="20"/>
                        <w:szCs w:val="20"/>
                      </w:rPr>
                    </m:ctrlPr>
                  </m:sSubPr>
                  <m:e>
                    <m:d>
                      <m:dPr>
                        <m:begChr m:val="["/>
                        <m:endChr m:val="]"/>
                        <m:ctrlPr>
                          <w:rPr>
                            <w:rFonts w:ascii="Cambria Math" w:eastAsia="Cambria Math" w:hAnsi="Cambria Math" w:cs="Cambria Math"/>
                            <w:sz w:val="20"/>
                            <w:szCs w:val="20"/>
                          </w:rPr>
                        </m:ctrlPr>
                      </m:dPr>
                      <m:e>
                        <m:f>
                          <m:fPr>
                            <m:ctrlPr>
                              <w:rPr>
                                <w:rFonts w:ascii="Cambria Math" w:eastAsia="Cambria Math" w:hAnsi="Cambria Math" w:cs="Cambria Math"/>
                                <w:sz w:val="20"/>
                                <w:szCs w:val="20"/>
                              </w:rPr>
                            </m:ctrlPr>
                          </m:fPr>
                          <m:num>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ACC</m:t>
                                </m:r>
                              </m:e>
                              <m:sub>
                                <m:r>
                                  <w:rPr>
                                    <w:rFonts w:ascii="Cambria Math" w:eastAsia="Cambria Math" w:hAnsi="Cambria Math" w:cs="Cambria Math"/>
                                    <w:sz w:val="20"/>
                                    <w:szCs w:val="20"/>
                                  </w:rPr>
                                  <m:t>PCT</m:t>
                                </m:r>
                              </m:sub>
                            </m:sSub>
                          </m:num>
                          <m:den>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TC</m:t>
                                </m:r>
                              </m:e>
                              <m:sub>
                                <m:r>
                                  <w:rPr>
                                    <w:rFonts w:ascii="Cambria Math" w:eastAsia="Cambria Math" w:hAnsi="Cambria Math" w:cs="Cambria Math"/>
                                    <w:sz w:val="20"/>
                                    <w:szCs w:val="20"/>
                                  </w:rPr>
                                  <m:t>PCT</m:t>
                                </m:r>
                              </m:sub>
                            </m:sSub>
                          </m:den>
                        </m:f>
                      </m:e>
                    </m:d>
                  </m:e>
                  <m:sub>
                    <m:r>
                      <w:rPr>
                        <w:rFonts w:ascii="Cambria Math" w:eastAsia="Cambria Math" w:hAnsi="Cambria Math" w:cs="Cambria Math"/>
                        <w:sz w:val="20"/>
                        <w:szCs w:val="20"/>
                      </w:rPr>
                      <m:t>GR26</m:t>
                    </m:r>
                  </m:sub>
                </m:sSub>
              </m:oMath>
            </m:oMathPara>
          </w:p>
          <w:p w14:paraId="11C9F1D0" w14:textId="77777777" w:rsidR="00DF08A2" w:rsidRDefault="00DF08A2" w:rsidP="00221E0C">
            <w:pPr>
              <w:ind w:right="210"/>
              <w:jc w:val="both"/>
              <w:rPr>
                <w:b/>
                <w:sz w:val="20"/>
                <w:szCs w:val="20"/>
              </w:rPr>
            </w:pPr>
          </w:p>
          <w:p w14:paraId="0B4E7C73" w14:textId="77777777" w:rsidR="00DF08A2" w:rsidRDefault="00DF08A2" w:rsidP="00221E0C">
            <w:pPr>
              <w:jc w:val="center"/>
              <w:rPr>
                <w:rFonts w:ascii="Cambria Math" w:eastAsia="Cambria Math" w:hAnsi="Cambria Math" w:cs="Cambria Math"/>
                <w:sz w:val="20"/>
                <w:szCs w:val="20"/>
              </w:rPr>
            </w:pPr>
            <m:oMathPara>
              <m:oMath>
                <m:r>
                  <w:rPr>
                    <w:rFonts w:ascii="Cambria Math" w:eastAsia="Cambria Math" w:hAnsi="Cambria Math" w:cs="Cambria Math"/>
                    <w:sz w:val="20"/>
                    <w:szCs w:val="20"/>
                  </w:rPr>
                  <m:t>IC=</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3.84%*</m:t>
                    </m:r>
                    <m:d>
                      <m:dPr>
                        <m:begChr m:val="["/>
                        <m:endChr m:val="]"/>
                        <m:ctrlPr>
                          <w:rPr>
                            <w:rFonts w:ascii="Cambria Math" w:eastAsia="Cambria Math" w:hAnsi="Cambria Math" w:cs="Cambria Math"/>
                            <w:sz w:val="20"/>
                            <w:szCs w:val="20"/>
                          </w:rPr>
                        </m:ctrlPr>
                      </m:dPr>
                      <m:e>
                        <m:f>
                          <m:fPr>
                            <m:ctrlPr>
                              <w:rPr>
                                <w:rFonts w:ascii="Cambria Math" w:eastAsia="Cambria Math" w:hAnsi="Cambria Math" w:cs="Cambria Math"/>
                                <w:sz w:val="20"/>
                                <w:szCs w:val="20"/>
                              </w:rPr>
                            </m:ctrlPr>
                          </m:fPr>
                          <m:num>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ACC</m:t>
                                </m:r>
                              </m:e>
                              <m:sub>
                                <m:r>
                                  <w:rPr>
                                    <w:rFonts w:ascii="Cambria Math" w:eastAsia="Cambria Math" w:hAnsi="Cambria Math" w:cs="Cambria Math"/>
                                    <w:sz w:val="20"/>
                                    <w:szCs w:val="20"/>
                                  </w:rPr>
                                  <m:t>IC</m:t>
                                </m:r>
                              </m:sub>
                            </m:sSub>
                          </m:num>
                          <m:den>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TC</m:t>
                                </m:r>
                              </m:e>
                              <m:sub>
                                <m:r>
                                  <w:rPr>
                                    <w:rFonts w:ascii="Cambria Math" w:eastAsia="Cambria Math" w:hAnsi="Cambria Math" w:cs="Cambria Math"/>
                                    <w:sz w:val="20"/>
                                    <w:szCs w:val="20"/>
                                  </w:rPr>
                                  <m:t>IC</m:t>
                                </m:r>
                              </m:sub>
                            </m:sSub>
                          </m:den>
                        </m:f>
                      </m:e>
                    </m:d>
                  </m:e>
                  <m:sub>
                    <m:r>
                      <w:rPr>
                        <w:rFonts w:ascii="Cambria Math" w:eastAsia="Cambria Math" w:hAnsi="Cambria Math" w:cs="Cambria Math"/>
                        <w:sz w:val="20"/>
                        <w:szCs w:val="20"/>
                      </w:rPr>
                      <m:t>GR1</m:t>
                    </m:r>
                  </m:sub>
                </m:sSub>
                <m:r>
                  <w:rPr>
                    <w:rFonts w:ascii="Cambria Math" w:eastAsia="Cambria Math" w:hAnsi="Cambria Math" w:cs="Cambria Math"/>
                    <w:sz w:val="20"/>
                    <w:szCs w:val="20"/>
                  </w:rPr>
                  <m:t>+ ...+ 3.84%*</m:t>
                </m:r>
                <m:sSub>
                  <m:sSubPr>
                    <m:ctrlPr>
                      <w:rPr>
                        <w:rFonts w:ascii="Cambria Math" w:eastAsia="Cambria Math" w:hAnsi="Cambria Math" w:cs="Cambria Math"/>
                        <w:sz w:val="20"/>
                        <w:szCs w:val="20"/>
                      </w:rPr>
                    </m:ctrlPr>
                  </m:sSubPr>
                  <m:e>
                    <m:d>
                      <m:dPr>
                        <m:begChr m:val="["/>
                        <m:endChr m:val="]"/>
                        <m:ctrlPr>
                          <w:rPr>
                            <w:rFonts w:ascii="Cambria Math" w:eastAsia="Cambria Math" w:hAnsi="Cambria Math" w:cs="Cambria Math"/>
                            <w:sz w:val="20"/>
                            <w:szCs w:val="20"/>
                          </w:rPr>
                        </m:ctrlPr>
                      </m:dPr>
                      <m:e>
                        <m:f>
                          <m:fPr>
                            <m:ctrlPr>
                              <w:rPr>
                                <w:rFonts w:ascii="Cambria Math" w:eastAsia="Cambria Math" w:hAnsi="Cambria Math" w:cs="Cambria Math"/>
                                <w:sz w:val="20"/>
                                <w:szCs w:val="20"/>
                              </w:rPr>
                            </m:ctrlPr>
                          </m:fPr>
                          <m:num>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ACC</m:t>
                                </m:r>
                              </m:e>
                              <m:sub>
                                <m:r>
                                  <w:rPr>
                                    <w:rFonts w:ascii="Cambria Math" w:eastAsia="Cambria Math" w:hAnsi="Cambria Math" w:cs="Cambria Math"/>
                                    <w:sz w:val="20"/>
                                    <w:szCs w:val="20"/>
                                  </w:rPr>
                                  <m:t>IC</m:t>
                                </m:r>
                              </m:sub>
                            </m:sSub>
                          </m:num>
                          <m:den>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TC</m:t>
                                </m:r>
                              </m:e>
                              <m:sub>
                                <m:r>
                                  <w:rPr>
                                    <w:rFonts w:ascii="Cambria Math" w:eastAsia="Cambria Math" w:hAnsi="Cambria Math" w:cs="Cambria Math"/>
                                    <w:sz w:val="20"/>
                                    <w:szCs w:val="20"/>
                                  </w:rPr>
                                  <m:t>IC</m:t>
                                </m:r>
                              </m:sub>
                            </m:sSub>
                          </m:den>
                        </m:f>
                      </m:e>
                    </m:d>
                  </m:e>
                  <m:sub>
                    <m:r>
                      <w:rPr>
                        <w:rFonts w:ascii="Cambria Math" w:eastAsia="Cambria Math" w:hAnsi="Cambria Math" w:cs="Cambria Math"/>
                        <w:sz w:val="20"/>
                        <w:szCs w:val="20"/>
                      </w:rPr>
                      <m:t>GR26</m:t>
                    </m:r>
                  </m:sub>
                </m:sSub>
              </m:oMath>
            </m:oMathPara>
          </w:p>
          <w:p w14:paraId="5D0910FB" w14:textId="77777777" w:rsidR="00DF08A2" w:rsidRDefault="00DF08A2" w:rsidP="00221E0C">
            <w:pPr>
              <w:ind w:right="210"/>
              <w:jc w:val="both"/>
              <w:rPr>
                <w:b/>
                <w:sz w:val="20"/>
                <w:szCs w:val="20"/>
              </w:rPr>
            </w:pPr>
            <w:r>
              <w:rPr>
                <w:b/>
                <w:sz w:val="20"/>
                <w:szCs w:val="20"/>
              </w:rPr>
              <w:t>Especificaciones técnicas:</w:t>
            </w:r>
          </w:p>
          <w:p w14:paraId="3FDD58C8" w14:textId="77777777" w:rsidR="00DF08A2" w:rsidRDefault="00DF08A2" w:rsidP="00221E0C">
            <w:pPr>
              <w:numPr>
                <w:ilvl w:val="0"/>
                <w:numId w:val="4"/>
              </w:numPr>
              <w:pBdr>
                <w:top w:val="nil"/>
                <w:left w:val="nil"/>
                <w:bottom w:val="nil"/>
                <w:right w:val="nil"/>
                <w:between w:val="nil"/>
              </w:pBdr>
              <w:ind w:left="213" w:right="210" w:hanging="142"/>
              <w:jc w:val="both"/>
              <w:rPr>
                <w:color w:val="000000"/>
                <w:sz w:val="20"/>
                <w:szCs w:val="20"/>
              </w:rPr>
            </w:pPr>
            <w:r>
              <w:rPr>
                <w:color w:val="000000"/>
                <w:sz w:val="20"/>
                <w:szCs w:val="20"/>
                <w:u w:val="single"/>
              </w:rPr>
              <w:t>Denominaciones</w:t>
            </w:r>
            <w:r>
              <w:rPr>
                <w:color w:val="000000"/>
                <w:sz w:val="20"/>
                <w:szCs w:val="20"/>
              </w:rPr>
              <w:t>:</w:t>
            </w:r>
          </w:p>
          <w:p w14:paraId="29A3C434" w14:textId="77777777" w:rsidR="00DF08A2" w:rsidRDefault="00DF08A2" w:rsidP="008A398D">
            <w:pPr>
              <w:numPr>
                <w:ilvl w:val="0"/>
                <w:numId w:val="18"/>
              </w:numPr>
              <w:pBdr>
                <w:top w:val="nil"/>
                <w:left w:val="nil"/>
                <w:bottom w:val="nil"/>
                <w:right w:val="nil"/>
                <w:between w:val="nil"/>
              </w:pBdr>
              <w:ind w:left="929" w:right="210"/>
              <w:jc w:val="both"/>
              <w:rPr>
                <w:color w:val="000000"/>
                <w:sz w:val="20"/>
                <w:szCs w:val="20"/>
              </w:rPr>
            </w:pPr>
            <w:r>
              <w:rPr>
                <w:b/>
                <w:color w:val="000000"/>
                <w:sz w:val="20"/>
                <w:szCs w:val="20"/>
              </w:rPr>
              <w:t>II:</w:t>
            </w:r>
            <w:r>
              <w:rPr>
                <w:color w:val="000000"/>
                <w:sz w:val="20"/>
                <w:szCs w:val="20"/>
              </w:rPr>
              <w:t xml:space="preserve"> </w:t>
            </w:r>
            <w:r>
              <w:rPr>
                <w:i/>
                <w:color w:val="000000"/>
                <w:sz w:val="20"/>
                <w:szCs w:val="20"/>
              </w:rPr>
              <w:t>Información integrada</w:t>
            </w:r>
            <w:r>
              <w:rPr>
                <w:color w:val="000000"/>
                <w:sz w:val="20"/>
                <w:szCs w:val="20"/>
              </w:rPr>
              <w:t>. Mide el avance por región en el fortalecimiento de la integración de la información territorial para la toma de decisiones idóneas en cada ámbito territorial.</w:t>
            </w:r>
          </w:p>
          <w:p w14:paraId="0AAAC6AD" w14:textId="77777777" w:rsidR="00DF08A2" w:rsidRDefault="00DF08A2" w:rsidP="008A398D">
            <w:pPr>
              <w:numPr>
                <w:ilvl w:val="0"/>
                <w:numId w:val="18"/>
              </w:numPr>
              <w:pBdr>
                <w:top w:val="nil"/>
                <w:left w:val="nil"/>
                <w:bottom w:val="nil"/>
                <w:right w:val="nil"/>
                <w:between w:val="nil"/>
              </w:pBdr>
              <w:ind w:left="929" w:right="210"/>
              <w:jc w:val="both"/>
              <w:rPr>
                <w:color w:val="000000"/>
                <w:sz w:val="20"/>
                <w:szCs w:val="20"/>
              </w:rPr>
            </w:pPr>
            <w:r>
              <w:rPr>
                <w:b/>
                <w:color w:val="000000"/>
                <w:sz w:val="20"/>
                <w:szCs w:val="20"/>
              </w:rPr>
              <w:t>PCT:</w:t>
            </w:r>
            <w:r>
              <w:rPr>
                <w:color w:val="000000"/>
                <w:sz w:val="20"/>
                <w:szCs w:val="20"/>
              </w:rPr>
              <w:t xml:space="preserve"> </w:t>
            </w:r>
            <w:r>
              <w:rPr>
                <w:i/>
                <w:color w:val="000000"/>
                <w:sz w:val="20"/>
                <w:szCs w:val="20"/>
              </w:rPr>
              <w:t xml:space="preserve">Preservación y uso de conocimientos tradicionales. </w:t>
            </w:r>
            <w:r>
              <w:rPr>
                <w:color w:val="000000"/>
                <w:sz w:val="20"/>
                <w:szCs w:val="20"/>
              </w:rPr>
              <w:t>Mide el avance por región en el fomento de la vigencia de los conocimientos tradicionales en la visión del territorio.</w:t>
            </w:r>
          </w:p>
          <w:p w14:paraId="54948EC6" w14:textId="77777777" w:rsidR="00DF08A2" w:rsidRDefault="00DF08A2" w:rsidP="008A398D">
            <w:pPr>
              <w:numPr>
                <w:ilvl w:val="0"/>
                <w:numId w:val="17"/>
              </w:numPr>
              <w:pBdr>
                <w:top w:val="nil"/>
                <w:left w:val="nil"/>
                <w:bottom w:val="nil"/>
                <w:right w:val="nil"/>
                <w:between w:val="nil"/>
              </w:pBdr>
              <w:ind w:left="1071" w:right="210"/>
              <w:jc w:val="both"/>
              <w:rPr>
                <w:color w:val="000000"/>
                <w:sz w:val="20"/>
                <w:szCs w:val="20"/>
              </w:rPr>
            </w:pPr>
            <w:r>
              <w:rPr>
                <w:b/>
                <w:color w:val="000000"/>
                <w:sz w:val="20"/>
                <w:szCs w:val="20"/>
              </w:rPr>
              <w:lastRenderedPageBreak/>
              <w:t>IC:</w:t>
            </w:r>
            <w:r>
              <w:rPr>
                <w:color w:val="000000"/>
                <w:sz w:val="20"/>
                <w:szCs w:val="20"/>
              </w:rPr>
              <w:t xml:space="preserve"> </w:t>
            </w:r>
            <w:r>
              <w:rPr>
                <w:i/>
                <w:color w:val="000000"/>
                <w:sz w:val="20"/>
                <w:szCs w:val="20"/>
              </w:rPr>
              <w:t>Investigación y conocimiento</w:t>
            </w:r>
            <w:r>
              <w:rPr>
                <w:color w:val="000000"/>
                <w:sz w:val="20"/>
                <w:szCs w:val="20"/>
              </w:rPr>
              <w:t>. Mide el avance por región en incentivar la investigación científica aplicada y vinculada al ordenamiento territorial.</w:t>
            </w:r>
          </w:p>
          <w:p w14:paraId="6236170C" w14:textId="77777777" w:rsidR="00DF08A2" w:rsidRDefault="00DF08A2" w:rsidP="008A398D">
            <w:pPr>
              <w:numPr>
                <w:ilvl w:val="0"/>
                <w:numId w:val="17"/>
              </w:numPr>
              <w:pBdr>
                <w:top w:val="nil"/>
                <w:left w:val="nil"/>
                <w:bottom w:val="nil"/>
                <w:right w:val="nil"/>
                <w:between w:val="nil"/>
              </w:pBdr>
              <w:ind w:left="1071" w:right="210"/>
              <w:jc w:val="both"/>
              <w:rPr>
                <w:color w:val="000000"/>
                <w:sz w:val="20"/>
                <w:szCs w:val="20"/>
              </w:rPr>
            </w:pPr>
            <w:r>
              <w:rPr>
                <w:b/>
                <w:color w:val="000000"/>
                <w:sz w:val="20"/>
                <w:szCs w:val="20"/>
              </w:rPr>
              <w:t>ACC</w:t>
            </w:r>
            <w:r>
              <w:rPr>
                <w:color w:val="000000"/>
                <w:sz w:val="20"/>
                <w:szCs w:val="20"/>
              </w:rPr>
              <w:t>: Avance en el cumplimiento de criterios del lineamiento.</w:t>
            </w:r>
          </w:p>
          <w:p w14:paraId="501F0E63" w14:textId="77777777" w:rsidR="00DF08A2" w:rsidRDefault="00DF08A2" w:rsidP="008A398D">
            <w:pPr>
              <w:numPr>
                <w:ilvl w:val="0"/>
                <w:numId w:val="17"/>
              </w:numPr>
              <w:pBdr>
                <w:top w:val="nil"/>
                <w:left w:val="nil"/>
                <w:bottom w:val="nil"/>
                <w:right w:val="nil"/>
                <w:between w:val="nil"/>
              </w:pBdr>
              <w:ind w:left="1071" w:right="210"/>
              <w:jc w:val="both"/>
              <w:rPr>
                <w:color w:val="000000"/>
                <w:sz w:val="20"/>
                <w:szCs w:val="20"/>
              </w:rPr>
            </w:pPr>
            <w:r>
              <w:rPr>
                <w:b/>
                <w:color w:val="000000"/>
                <w:sz w:val="20"/>
                <w:szCs w:val="20"/>
              </w:rPr>
              <w:t>TC</w:t>
            </w:r>
            <w:r>
              <w:rPr>
                <w:color w:val="000000"/>
                <w:sz w:val="20"/>
                <w:szCs w:val="20"/>
              </w:rPr>
              <w:t>: Total de criterios identificados para el cumplimiento del lineamiento.</w:t>
            </w:r>
          </w:p>
          <w:p w14:paraId="5277BC70" w14:textId="77777777" w:rsidR="00DF08A2" w:rsidRDefault="00DF08A2" w:rsidP="008A398D">
            <w:pPr>
              <w:numPr>
                <w:ilvl w:val="0"/>
                <w:numId w:val="17"/>
              </w:numPr>
              <w:pBdr>
                <w:top w:val="nil"/>
                <w:left w:val="nil"/>
                <w:bottom w:val="nil"/>
                <w:right w:val="nil"/>
                <w:between w:val="nil"/>
              </w:pBdr>
              <w:ind w:left="1071" w:right="210"/>
              <w:jc w:val="both"/>
              <w:rPr>
                <w:color w:val="000000"/>
                <w:sz w:val="20"/>
                <w:szCs w:val="20"/>
              </w:rPr>
            </w:pPr>
            <w:r>
              <w:rPr>
                <w:b/>
                <w:color w:val="000000"/>
                <w:sz w:val="20"/>
                <w:szCs w:val="20"/>
              </w:rPr>
              <w:t>GR</w:t>
            </w:r>
            <w:r>
              <w:rPr>
                <w:color w:val="000000"/>
                <w:sz w:val="20"/>
                <w:szCs w:val="20"/>
              </w:rPr>
              <w:t>: Gobierno Regional.</w:t>
            </w:r>
          </w:p>
          <w:p w14:paraId="5684F1AC" w14:textId="77777777" w:rsidR="00DF08A2" w:rsidRDefault="00DF08A2" w:rsidP="008A398D">
            <w:pPr>
              <w:numPr>
                <w:ilvl w:val="0"/>
                <w:numId w:val="17"/>
              </w:numPr>
              <w:pBdr>
                <w:top w:val="nil"/>
                <w:left w:val="nil"/>
                <w:bottom w:val="nil"/>
                <w:right w:val="nil"/>
                <w:between w:val="nil"/>
              </w:pBdr>
              <w:ind w:left="1071" w:right="210"/>
              <w:jc w:val="both"/>
              <w:rPr>
                <w:color w:val="000000"/>
                <w:sz w:val="20"/>
                <w:szCs w:val="20"/>
              </w:rPr>
            </w:pPr>
            <w:r>
              <w:rPr>
                <w:b/>
                <w:color w:val="000000"/>
                <w:sz w:val="20"/>
                <w:szCs w:val="20"/>
              </w:rPr>
              <w:t>LB</w:t>
            </w:r>
            <w:r>
              <w:rPr>
                <w:color w:val="000000"/>
                <w:sz w:val="20"/>
                <w:szCs w:val="20"/>
              </w:rPr>
              <w:t>: Línea de base.</w:t>
            </w:r>
          </w:p>
          <w:p w14:paraId="45383D48" w14:textId="77777777" w:rsidR="00DF08A2" w:rsidRDefault="00DF08A2" w:rsidP="008A398D">
            <w:pPr>
              <w:numPr>
                <w:ilvl w:val="0"/>
                <w:numId w:val="17"/>
              </w:numPr>
              <w:pBdr>
                <w:top w:val="nil"/>
                <w:left w:val="nil"/>
                <w:bottom w:val="nil"/>
                <w:right w:val="nil"/>
                <w:between w:val="nil"/>
              </w:pBdr>
              <w:ind w:left="1071" w:right="210"/>
              <w:jc w:val="both"/>
              <w:rPr>
                <w:color w:val="000000"/>
                <w:sz w:val="20"/>
                <w:szCs w:val="20"/>
              </w:rPr>
            </w:pPr>
            <w:r>
              <w:rPr>
                <w:b/>
                <w:color w:val="000000"/>
                <w:sz w:val="20"/>
                <w:szCs w:val="20"/>
              </w:rPr>
              <w:t>t:</w:t>
            </w:r>
            <w:r>
              <w:rPr>
                <w:color w:val="000000"/>
                <w:sz w:val="20"/>
                <w:szCs w:val="20"/>
              </w:rPr>
              <w:t xml:space="preserve"> Periodo corriente. </w:t>
            </w:r>
          </w:p>
          <w:p w14:paraId="1993DF48" w14:textId="77777777" w:rsidR="00DF08A2" w:rsidRDefault="00DF08A2" w:rsidP="008A398D">
            <w:pPr>
              <w:numPr>
                <w:ilvl w:val="0"/>
                <w:numId w:val="4"/>
              </w:numPr>
              <w:pBdr>
                <w:top w:val="nil"/>
                <w:left w:val="nil"/>
                <w:bottom w:val="nil"/>
                <w:right w:val="nil"/>
                <w:between w:val="nil"/>
              </w:pBdr>
              <w:ind w:left="645" w:right="210" w:hanging="425"/>
              <w:jc w:val="both"/>
              <w:rPr>
                <w:color w:val="000000"/>
                <w:sz w:val="20"/>
                <w:szCs w:val="20"/>
              </w:rPr>
            </w:pPr>
            <w:r>
              <w:rPr>
                <w:color w:val="000000"/>
                <w:sz w:val="20"/>
                <w:szCs w:val="20"/>
                <w:u w:val="single"/>
              </w:rPr>
              <w:t>Cálculo del coeficiente por región</w:t>
            </w:r>
            <w:r>
              <w:rPr>
                <w:color w:val="000000"/>
                <w:sz w:val="20"/>
                <w:szCs w:val="20"/>
              </w:rPr>
              <w:t xml:space="preserve">: Para el cálculo del avance en el cumplimiento de los lineamientos del objetivo prioritario a nivel de región se empleó el coeficiente 3.84% debido a que este representa el aporte promedio que cada uno de los 26 Gobiernos Regionales aporta al cálculo del indicador: </w:t>
            </w:r>
            <m:oMath>
              <m:f>
                <m:fPr>
                  <m:ctrlPr>
                    <w:rPr>
                      <w:rFonts w:ascii="Cambria Math" w:eastAsia="Cambria Math" w:hAnsi="Cambria Math" w:cs="Cambria Math"/>
                      <w:color w:val="000000"/>
                      <w:sz w:val="20"/>
                      <w:szCs w:val="20"/>
                    </w:rPr>
                  </m:ctrlPr>
                </m:fPr>
                <m:num>
                  <m:r>
                    <w:rPr>
                      <w:rFonts w:ascii="Cambria Math" w:eastAsia="Cambria Math" w:hAnsi="Cambria Math" w:cs="Cambria Math"/>
                      <w:color w:val="000000"/>
                      <w:sz w:val="20"/>
                      <w:szCs w:val="20"/>
                    </w:rPr>
                    <m:t>(1</m:t>
                  </m:r>
                </m:num>
                <m:den>
                  <m:r>
                    <w:rPr>
                      <w:rFonts w:ascii="Cambria Math" w:eastAsia="Cambria Math" w:hAnsi="Cambria Math" w:cs="Cambria Math"/>
                      <w:color w:val="000000"/>
                      <w:sz w:val="20"/>
                      <w:szCs w:val="20"/>
                    </w:rPr>
                    <m:t>26</m:t>
                  </m:r>
                </m:den>
              </m:f>
              <m:r>
                <w:rPr>
                  <w:rFonts w:ascii="Cambria Math" w:eastAsia="Cambria Math" w:hAnsi="Cambria Math" w:cs="Cambria Math"/>
                  <w:color w:val="000000"/>
                  <w:sz w:val="20"/>
                  <w:szCs w:val="20"/>
                </w:rPr>
                <m:t>)*100%=3.84%</m:t>
              </m:r>
            </m:oMath>
            <w:r>
              <w:rPr>
                <w:color w:val="000000"/>
                <w:sz w:val="20"/>
                <w:szCs w:val="20"/>
              </w:rPr>
              <w:t>.</w:t>
            </w:r>
          </w:p>
          <w:p w14:paraId="58E984C0" w14:textId="77777777" w:rsidR="00DF08A2" w:rsidRDefault="00DF08A2" w:rsidP="008A398D">
            <w:pPr>
              <w:numPr>
                <w:ilvl w:val="0"/>
                <w:numId w:val="4"/>
              </w:numPr>
              <w:pBdr>
                <w:top w:val="nil"/>
                <w:left w:val="nil"/>
                <w:bottom w:val="nil"/>
                <w:right w:val="nil"/>
                <w:between w:val="nil"/>
              </w:pBdr>
              <w:ind w:left="645" w:right="210" w:hanging="425"/>
              <w:jc w:val="both"/>
              <w:rPr>
                <w:color w:val="000000"/>
                <w:sz w:val="20"/>
                <w:szCs w:val="20"/>
              </w:rPr>
            </w:pPr>
            <w:r>
              <w:rPr>
                <w:color w:val="000000"/>
                <w:sz w:val="20"/>
                <w:szCs w:val="20"/>
                <w:u w:val="single"/>
              </w:rPr>
              <w:t>Cálculo del coeficiente por lineamiento</w:t>
            </w:r>
            <w:r>
              <w:rPr>
                <w:color w:val="000000"/>
                <w:sz w:val="20"/>
                <w:szCs w:val="20"/>
              </w:rPr>
              <w:t>: Para el proceso de cálculo se aplica la lista de control de cada lineamiento a cada Gobierno Regional, obteniéndose un promedio regional por lineamiento. Seguidamente, se construye el índice con el promedio de cada lineamiento, brindando una ponderación de 33.33% a cada uno de los 3 lineamientos que conforman al objetivo prioritario, con el propósito de obtener la suma de 100% entre los ponderadores establecidos.</w:t>
            </w:r>
          </w:p>
          <w:p w14:paraId="0A9EC3C9" w14:textId="77777777" w:rsidR="008A398D" w:rsidRPr="00D643D4" w:rsidRDefault="003D5FEA" w:rsidP="008A398D">
            <w:pPr>
              <w:numPr>
                <w:ilvl w:val="0"/>
                <w:numId w:val="12"/>
              </w:numPr>
              <w:pBdr>
                <w:top w:val="nil"/>
                <w:left w:val="nil"/>
                <w:bottom w:val="nil"/>
                <w:right w:val="nil"/>
                <w:between w:val="nil"/>
              </w:pBdr>
              <w:ind w:left="645" w:right="210"/>
              <w:jc w:val="both"/>
              <w:rPr>
                <w:color w:val="000000"/>
                <w:sz w:val="20"/>
                <w:szCs w:val="20"/>
              </w:rPr>
            </w:pPr>
            <w:sdt>
              <w:sdtPr>
                <w:tag w:val="goog_rdk_114"/>
                <w:id w:val="-1932425817"/>
              </w:sdtPr>
              <w:sdtContent/>
            </w:sdt>
            <w:r w:rsidR="00DF08A2" w:rsidRPr="008A398D">
              <w:rPr>
                <w:color w:val="000000"/>
                <w:sz w:val="20"/>
                <w:szCs w:val="20"/>
                <w:u w:val="single"/>
              </w:rPr>
              <w:t>Listas de control</w:t>
            </w:r>
            <w:r w:rsidR="00DF08A2" w:rsidRPr="008A398D">
              <w:rPr>
                <w:color w:val="000000"/>
                <w:sz w:val="20"/>
                <w:szCs w:val="20"/>
              </w:rPr>
              <w:t>: Para construir</w:t>
            </w:r>
            <w:r w:rsidR="008A398D">
              <w:rPr>
                <w:color w:val="000000"/>
                <w:sz w:val="20"/>
                <w:szCs w:val="20"/>
              </w:rPr>
              <w:t xml:space="preserve"> el indicador, cada Gobierno Regional debe completar las listas de control respondiendo en la casilla prevista a tal efecto: “si” (insertando “1”) o “no” (insertando “0”). </w:t>
            </w:r>
            <w:r w:rsidR="008A398D" w:rsidRPr="007E1C67">
              <w:rPr>
                <w:color w:val="000000"/>
                <w:sz w:val="20"/>
                <w:szCs w:val="20"/>
              </w:rPr>
              <w:t xml:space="preserve">Respecto a los </w:t>
            </w:r>
            <w:r w:rsidR="008A398D" w:rsidRPr="007E1C67">
              <w:rPr>
                <w:b/>
                <w:color w:val="000000"/>
                <w:sz w:val="20"/>
                <w:szCs w:val="20"/>
              </w:rPr>
              <w:t>medios de verificación</w:t>
            </w:r>
            <w:r w:rsidR="008A398D">
              <w:rPr>
                <w:b/>
                <w:color w:val="000000"/>
                <w:sz w:val="20"/>
                <w:szCs w:val="20"/>
              </w:rPr>
              <w:t xml:space="preserve"> </w:t>
            </w:r>
            <w:r w:rsidR="008A398D" w:rsidRPr="00D643D4">
              <w:rPr>
                <w:color w:val="000000"/>
                <w:sz w:val="20"/>
                <w:szCs w:val="20"/>
              </w:rPr>
              <w:t>se aplicarán los siguiente</w:t>
            </w:r>
            <w:r w:rsidR="008A398D">
              <w:rPr>
                <w:color w:val="000000"/>
                <w:sz w:val="20"/>
                <w:szCs w:val="20"/>
              </w:rPr>
              <w:t>s</w:t>
            </w:r>
            <w:r w:rsidR="008A398D" w:rsidRPr="00D643D4">
              <w:rPr>
                <w:color w:val="000000"/>
                <w:sz w:val="20"/>
                <w:szCs w:val="20"/>
              </w:rPr>
              <w:t xml:space="preserve"> criterios:</w:t>
            </w:r>
          </w:p>
          <w:p w14:paraId="07C9B064" w14:textId="77777777" w:rsidR="008A398D" w:rsidRDefault="008A398D" w:rsidP="008A398D">
            <w:pPr>
              <w:pStyle w:val="Prrafodelista"/>
              <w:numPr>
                <w:ilvl w:val="0"/>
                <w:numId w:val="7"/>
              </w:numPr>
              <w:pBdr>
                <w:top w:val="nil"/>
                <w:left w:val="nil"/>
                <w:bottom w:val="nil"/>
                <w:right w:val="nil"/>
                <w:between w:val="nil"/>
              </w:pBdr>
              <w:ind w:left="1354" w:right="605"/>
              <w:jc w:val="both"/>
              <w:rPr>
                <w:color w:val="000000"/>
                <w:sz w:val="20"/>
                <w:szCs w:val="20"/>
              </w:rPr>
            </w:pPr>
            <w:r>
              <w:rPr>
                <w:color w:val="000000"/>
                <w:sz w:val="20"/>
                <w:szCs w:val="20"/>
              </w:rPr>
              <w:t>Los planes y/o instrumentos deberán tener el estado de ‘‘a</w:t>
            </w:r>
            <w:r w:rsidRPr="007E1C67">
              <w:rPr>
                <w:color w:val="000000"/>
                <w:sz w:val="20"/>
                <w:szCs w:val="20"/>
              </w:rPr>
              <w:t>probado” y/o “vigente”</w:t>
            </w:r>
            <w:r>
              <w:rPr>
                <w:color w:val="000000"/>
                <w:sz w:val="20"/>
                <w:szCs w:val="20"/>
              </w:rPr>
              <w:t xml:space="preserve"> </w:t>
            </w:r>
            <w:r w:rsidRPr="007E1C67">
              <w:rPr>
                <w:color w:val="000000"/>
                <w:sz w:val="20"/>
                <w:szCs w:val="20"/>
              </w:rPr>
              <w:t>según sea el caso</w:t>
            </w:r>
            <w:r>
              <w:rPr>
                <w:color w:val="000000"/>
                <w:sz w:val="20"/>
                <w:szCs w:val="20"/>
              </w:rPr>
              <w:t>. Proporcionar un informe de seguimiento de contar con ello a la fecha.</w:t>
            </w:r>
          </w:p>
          <w:p w14:paraId="5F80B2E9" w14:textId="77777777" w:rsidR="008A398D" w:rsidRDefault="008A398D" w:rsidP="008A398D">
            <w:pPr>
              <w:pStyle w:val="Prrafodelista"/>
              <w:pBdr>
                <w:top w:val="nil"/>
                <w:left w:val="nil"/>
                <w:bottom w:val="nil"/>
                <w:right w:val="nil"/>
                <w:between w:val="nil"/>
              </w:pBdr>
              <w:ind w:left="1354" w:right="605"/>
              <w:jc w:val="both"/>
              <w:rPr>
                <w:color w:val="000000"/>
                <w:sz w:val="20"/>
                <w:szCs w:val="20"/>
              </w:rPr>
            </w:pPr>
          </w:p>
          <w:p w14:paraId="675C7287" w14:textId="77777777" w:rsidR="008A398D" w:rsidRDefault="008A398D" w:rsidP="008A398D">
            <w:pPr>
              <w:pStyle w:val="Prrafodelista"/>
              <w:numPr>
                <w:ilvl w:val="0"/>
                <w:numId w:val="7"/>
              </w:numPr>
              <w:pBdr>
                <w:top w:val="nil"/>
                <w:left w:val="nil"/>
                <w:bottom w:val="nil"/>
                <w:right w:val="nil"/>
                <w:between w:val="nil"/>
              </w:pBdr>
              <w:ind w:left="1354" w:right="605"/>
              <w:jc w:val="both"/>
              <w:rPr>
                <w:color w:val="000000"/>
                <w:sz w:val="20"/>
                <w:szCs w:val="20"/>
              </w:rPr>
            </w:pPr>
            <w:r>
              <w:rPr>
                <w:color w:val="000000"/>
                <w:sz w:val="20"/>
                <w:szCs w:val="20"/>
              </w:rPr>
              <w:t xml:space="preserve">Los listados y/o registros deberán contar como mínimo con la fecha de actualización, explicación metodológica o conceptual, y sustento sobre su uso y aplicabilidad. </w:t>
            </w:r>
          </w:p>
          <w:p w14:paraId="60A295BC" w14:textId="77777777" w:rsidR="008A398D" w:rsidRDefault="008A398D" w:rsidP="008A398D">
            <w:pPr>
              <w:pStyle w:val="Prrafodelista"/>
              <w:pBdr>
                <w:top w:val="nil"/>
                <w:left w:val="nil"/>
                <w:bottom w:val="nil"/>
                <w:right w:val="nil"/>
                <w:between w:val="nil"/>
              </w:pBdr>
              <w:ind w:left="1354" w:right="605"/>
              <w:jc w:val="both"/>
              <w:rPr>
                <w:color w:val="000000"/>
                <w:sz w:val="20"/>
                <w:szCs w:val="20"/>
              </w:rPr>
            </w:pPr>
          </w:p>
          <w:p w14:paraId="58572E54" w14:textId="77777777" w:rsidR="008A398D" w:rsidRPr="007E1C67" w:rsidRDefault="008A398D" w:rsidP="008A398D">
            <w:pPr>
              <w:pStyle w:val="Prrafodelista"/>
              <w:numPr>
                <w:ilvl w:val="0"/>
                <w:numId w:val="7"/>
              </w:numPr>
              <w:pBdr>
                <w:top w:val="nil"/>
                <w:left w:val="nil"/>
                <w:bottom w:val="nil"/>
                <w:right w:val="nil"/>
                <w:between w:val="nil"/>
              </w:pBdr>
              <w:ind w:left="1354" w:right="605"/>
              <w:jc w:val="both"/>
              <w:rPr>
                <w:color w:val="000000"/>
                <w:sz w:val="20"/>
                <w:szCs w:val="20"/>
              </w:rPr>
            </w:pPr>
            <w:r>
              <w:rPr>
                <w:color w:val="000000"/>
                <w:sz w:val="20"/>
                <w:szCs w:val="20"/>
              </w:rPr>
              <w:t xml:space="preserve">La entidad responsable del indicador, PCM - VGT, precisará la </w:t>
            </w:r>
            <w:r w:rsidRPr="007E1C67">
              <w:rPr>
                <w:color w:val="000000"/>
                <w:sz w:val="20"/>
                <w:szCs w:val="20"/>
              </w:rPr>
              <w:t xml:space="preserve">metodología </w:t>
            </w:r>
            <w:r>
              <w:rPr>
                <w:color w:val="000000"/>
                <w:sz w:val="20"/>
                <w:szCs w:val="20"/>
              </w:rPr>
              <w:t xml:space="preserve">aplicada </w:t>
            </w:r>
            <w:r w:rsidRPr="007E1C67">
              <w:rPr>
                <w:color w:val="000000"/>
                <w:sz w:val="20"/>
                <w:szCs w:val="20"/>
              </w:rPr>
              <w:t xml:space="preserve">para </w:t>
            </w:r>
            <w:r>
              <w:rPr>
                <w:color w:val="000000"/>
                <w:sz w:val="20"/>
                <w:szCs w:val="20"/>
              </w:rPr>
              <w:t>recoger la información de las listas de control en los reportes de seguimiento anual</w:t>
            </w:r>
            <w:r w:rsidRPr="007E1C67">
              <w:rPr>
                <w:color w:val="000000"/>
                <w:sz w:val="20"/>
                <w:szCs w:val="20"/>
              </w:rPr>
              <w:t>, pudiendo realiza</w:t>
            </w:r>
            <w:r>
              <w:rPr>
                <w:color w:val="000000"/>
                <w:sz w:val="20"/>
                <w:szCs w:val="20"/>
              </w:rPr>
              <w:t>r</w:t>
            </w:r>
            <w:r w:rsidRPr="007E1C67">
              <w:rPr>
                <w:color w:val="000000"/>
                <w:sz w:val="20"/>
                <w:szCs w:val="20"/>
              </w:rPr>
              <w:t xml:space="preserve"> entrevistas, encuestas, reuniones, aplicativo</w:t>
            </w:r>
            <w:r>
              <w:rPr>
                <w:color w:val="000000"/>
                <w:sz w:val="20"/>
                <w:szCs w:val="20"/>
              </w:rPr>
              <w:t>s</w:t>
            </w:r>
            <w:r w:rsidRPr="007E1C67">
              <w:rPr>
                <w:color w:val="000000"/>
                <w:sz w:val="20"/>
                <w:szCs w:val="20"/>
              </w:rPr>
              <w:t xml:space="preserve"> virtual</w:t>
            </w:r>
            <w:r>
              <w:rPr>
                <w:color w:val="000000"/>
                <w:sz w:val="20"/>
                <w:szCs w:val="20"/>
              </w:rPr>
              <w:t>es</w:t>
            </w:r>
            <w:r w:rsidRPr="007E1C67">
              <w:rPr>
                <w:color w:val="000000"/>
                <w:sz w:val="20"/>
                <w:szCs w:val="20"/>
              </w:rPr>
              <w:t>, entre otros.</w:t>
            </w:r>
          </w:p>
          <w:p w14:paraId="5D20E60E" w14:textId="5BF9F4FE" w:rsidR="00DF08A2" w:rsidRPr="008A398D" w:rsidRDefault="00DF08A2" w:rsidP="008A398D">
            <w:pPr>
              <w:pBdr>
                <w:top w:val="nil"/>
                <w:left w:val="nil"/>
                <w:bottom w:val="nil"/>
                <w:right w:val="nil"/>
                <w:between w:val="nil"/>
              </w:pBdr>
              <w:ind w:left="213" w:right="210"/>
              <w:jc w:val="both"/>
              <w:rPr>
                <w:sz w:val="20"/>
                <w:szCs w:val="20"/>
              </w:rPr>
            </w:pPr>
          </w:p>
          <w:p w14:paraId="522689EA" w14:textId="77777777" w:rsidR="00DF08A2" w:rsidRDefault="00DF08A2" w:rsidP="00221E0C">
            <w:pPr>
              <w:numPr>
                <w:ilvl w:val="0"/>
                <w:numId w:val="1"/>
              </w:numPr>
              <w:pBdr>
                <w:top w:val="nil"/>
                <w:left w:val="nil"/>
                <w:bottom w:val="nil"/>
                <w:right w:val="nil"/>
                <w:between w:val="nil"/>
              </w:pBdr>
              <w:ind w:left="213" w:right="210" w:hanging="142"/>
              <w:jc w:val="both"/>
              <w:rPr>
                <w:b/>
                <w:color w:val="000000"/>
                <w:sz w:val="20"/>
                <w:szCs w:val="20"/>
              </w:rPr>
            </w:pPr>
            <w:r>
              <w:rPr>
                <w:b/>
                <w:color w:val="000000"/>
                <w:sz w:val="20"/>
                <w:szCs w:val="20"/>
              </w:rPr>
              <w:t>II: Información integrada:</w:t>
            </w:r>
          </w:p>
          <w:tbl>
            <w:tblPr>
              <w:tblW w:w="734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7"/>
              <w:gridCol w:w="5181"/>
              <w:gridCol w:w="992"/>
              <w:gridCol w:w="771"/>
            </w:tblGrid>
            <w:tr w:rsidR="00DF08A2" w14:paraId="461362D6" w14:textId="77777777" w:rsidTr="00221E0C">
              <w:trPr>
                <w:trHeight w:val="296"/>
                <w:jc w:val="center"/>
              </w:trPr>
              <w:tc>
                <w:tcPr>
                  <w:tcW w:w="7341" w:type="dxa"/>
                  <w:gridSpan w:val="4"/>
                  <w:shd w:val="clear" w:color="auto" w:fill="F2F2F2"/>
                  <w:vAlign w:val="center"/>
                </w:tcPr>
                <w:p w14:paraId="2B85C641" w14:textId="77777777" w:rsidR="00DF08A2" w:rsidRDefault="00DF08A2" w:rsidP="00221E0C">
                  <w:pPr>
                    <w:ind w:right="210"/>
                    <w:jc w:val="center"/>
                    <w:rPr>
                      <w:b/>
                      <w:sz w:val="18"/>
                      <w:szCs w:val="18"/>
                    </w:rPr>
                  </w:pPr>
                  <w:r>
                    <w:rPr>
                      <w:b/>
                      <w:sz w:val="18"/>
                      <w:szCs w:val="18"/>
                    </w:rPr>
                    <w:t>Información integrada</w:t>
                  </w:r>
                </w:p>
              </w:tc>
            </w:tr>
            <w:tr w:rsidR="00DF08A2" w14:paraId="033421CD" w14:textId="77777777" w:rsidTr="00221E0C">
              <w:trPr>
                <w:trHeight w:val="272"/>
                <w:jc w:val="center"/>
              </w:trPr>
              <w:tc>
                <w:tcPr>
                  <w:tcW w:w="397" w:type="dxa"/>
                  <w:shd w:val="clear" w:color="auto" w:fill="F2F2F2"/>
                  <w:vAlign w:val="center"/>
                </w:tcPr>
                <w:p w14:paraId="70C3808F" w14:textId="77777777" w:rsidR="00DF08A2" w:rsidRDefault="00DF08A2" w:rsidP="00221E0C">
                  <w:pPr>
                    <w:tabs>
                      <w:tab w:val="left" w:pos="0"/>
                    </w:tabs>
                    <w:jc w:val="center"/>
                    <w:rPr>
                      <w:b/>
                      <w:sz w:val="18"/>
                      <w:szCs w:val="18"/>
                    </w:rPr>
                  </w:pPr>
                  <w:r>
                    <w:rPr>
                      <w:b/>
                      <w:sz w:val="18"/>
                      <w:szCs w:val="18"/>
                    </w:rPr>
                    <w:t>N°</w:t>
                  </w:r>
                </w:p>
              </w:tc>
              <w:tc>
                <w:tcPr>
                  <w:tcW w:w="6173" w:type="dxa"/>
                  <w:gridSpan w:val="2"/>
                  <w:shd w:val="clear" w:color="auto" w:fill="F2F2F2"/>
                  <w:vAlign w:val="center"/>
                </w:tcPr>
                <w:p w14:paraId="1727DF78" w14:textId="77777777" w:rsidR="00DF08A2" w:rsidRDefault="00DF08A2" w:rsidP="00221E0C">
                  <w:pPr>
                    <w:ind w:right="210"/>
                    <w:jc w:val="center"/>
                    <w:rPr>
                      <w:b/>
                      <w:sz w:val="18"/>
                      <w:szCs w:val="18"/>
                    </w:rPr>
                  </w:pPr>
                  <w:r>
                    <w:rPr>
                      <w:b/>
                      <w:sz w:val="18"/>
                      <w:szCs w:val="18"/>
                    </w:rPr>
                    <w:t>Pregunta</w:t>
                  </w:r>
                </w:p>
              </w:tc>
              <w:tc>
                <w:tcPr>
                  <w:tcW w:w="771" w:type="dxa"/>
                  <w:shd w:val="clear" w:color="auto" w:fill="F2F2F2"/>
                  <w:vAlign w:val="center"/>
                </w:tcPr>
                <w:p w14:paraId="6FB4B943" w14:textId="77777777" w:rsidR="00DF08A2" w:rsidRDefault="00DF08A2" w:rsidP="00221E0C">
                  <w:pPr>
                    <w:ind w:left="-89" w:right="-117"/>
                    <w:jc w:val="center"/>
                    <w:rPr>
                      <w:b/>
                      <w:sz w:val="18"/>
                      <w:szCs w:val="18"/>
                    </w:rPr>
                  </w:pPr>
                  <w:r>
                    <w:rPr>
                      <w:b/>
                      <w:sz w:val="18"/>
                      <w:szCs w:val="18"/>
                    </w:rPr>
                    <w:t>Estado</w:t>
                  </w:r>
                </w:p>
              </w:tc>
            </w:tr>
            <w:tr w:rsidR="00DF08A2" w14:paraId="2D178D5C" w14:textId="77777777" w:rsidTr="00221E0C">
              <w:trPr>
                <w:jc w:val="center"/>
              </w:trPr>
              <w:tc>
                <w:tcPr>
                  <w:tcW w:w="397" w:type="dxa"/>
                  <w:vAlign w:val="center"/>
                </w:tcPr>
                <w:p w14:paraId="02015CAA" w14:textId="77777777" w:rsidR="00DF08A2" w:rsidRDefault="00DF08A2" w:rsidP="00221E0C">
                  <w:pPr>
                    <w:tabs>
                      <w:tab w:val="left" w:pos="0"/>
                    </w:tabs>
                    <w:jc w:val="center"/>
                    <w:rPr>
                      <w:sz w:val="18"/>
                      <w:szCs w:val="18"/>
                    </w:rPr>
                  </w:pPr>
                  <w:r>
                    <w:rPr>
                      <w:sz w:val="18"/>
                      <w:szCs w:val="18"/>
                    </w:rPr>
                    <w:t>1</w:t>
                  </w:r>
                </w:p>
              </w:tc>
              <w:tc>
                <w:tcPr>
                  <w:tcW w:w="6173" w:type="dxa"/>
                  <w:gridSpan w:val="2"/>
                  <w:vAlign w:val="center"/>
                </w:tcPr>
                <w:p w14:paraId="094C992A" w14:textId="77777777" w:rsidR="00DF08A2" w:rsidRDefault="00DF08A2" w:rsidP="008A398D">
                  <w:pPr>
                    <w:spacing w:after="0"/>
                    <w:ind w:right="210"/>
                    <w:rPr>
                      <w:sz w:val="18"/>
                      <w:szCs w:val="18"/>
                    </w:rPr>
                  </w:pPr>
                  <w:r>
                    <w:rPr>
                      <w:sz w:val="18"/>
                      <w:szCs w:val="18"/>
                    </w:rPr>
                    <w:t>P1:</w:t>
                  </w:r>
                  <w:r>
                    <w:t xml:space="preserve"> </w:t>
                  </w:r>
                  <w:r>
                    <w:rPr>
                      <w:sz w:val="18"/>
                      <w:szCs w:val="18"/>
                    </w:rPr>
                    <w:t xml:space="preserve">¿El sistema de información se encuentra </w:t>
                  </w:r>
                  <w:sdt>
                    <w:sdtPr>
                      <w:tag w:val="goog_rdk_116"/>
                      <w:id w:val="1008712726"/>
                    </w:sdtPr>
                    <w:sdtContent>
                      <w:commentRangeStart w:id="9"/>
                      <w:commentRangeStart w:id="10"/>
                    </w:sdtContent>
                  </w:sdt>
                  <w:r>
                    <w:rPr>
                      <w:sz w:val="18"/>
                      <w:szCs w:val="18"/>
                    </w:rPr>
                    <w:t>actualmente en funcionamiento?</w:t>
                  </w:r>
                  <w:commentRangeEnd w:id="10"/>
                  <w:r>
                    <w:commentReference w:id="10"/>
                  </w:r>
                  <w:commentRangeEnd w:id="9"/>
                  <w:r w:rsidR="008A398D">
                    <w:rPr>
                      <w:rStyle w:val="Refdecomentario"/>
                      <w:lang w:val="en-US"/>
                    </w:rPr>
                    <w:commentReference w:id="9"/>
                  </w:r>
                </w:p>
                <w:p w14:paraId="5A9C9B98" w14:textId="3FA4C3AE" w:rsidR="00DF08A2" w:rsidRDefault="00DF08A2" w:rsidP="008A398D">
                  <w:pPr>
                    <w:spacing w:after="0"/>
                    <w:ind w:right="210"/>
                    <w:rPr>
                      <w:sz w:val="18"/>
                      <w:szCs w:val="18"/>
                    </w:rPr>
                  </w:pPr>
                  <w:r>
                    <w:rPr>
                      <w:b/>
                      <w:sz w:val="18"/>
                      <w:szCs w:val="18"/>
                    </w:rPr>
                    <w:t>Medio de verificación: enlace web</w:t>
                  </w:r>
                  <w:r w:rsidR="008A398D">
                    <w:rPr>
                      <w:b/>
                      <w:sz w:val="18"/>
                      <w:szCs w:val="18"/>
                    </w:rPr>
                    <w:t xml:space="preserve"> operativo</w:t>
                  </w:r>
                </w:p>
              </w:tc>
              <w:tc>
                <w:tcPr>
                  <w:tcW w:w="771" w:type="dxa"/>
                </w:tcPr>
                <w:p w14:paraId="450A0967" w14:textId="77777777" w:rsidR="00DF08A2" w:rsidRDefault="00DF08A2" w:rsidP="00221E0C">
                  <w:pPr>
                    <w:ind w:right="210"/>
                    <w:jc w:val="both"/>
                    <w:rPr>
                      <w:sz w:val="18"/>
                      <w:szCs w:val="18"/>
                    </w:rPr>
                  </w:pPr>
                </w:p>
              </w:tc>
            </w:tr>
            <w:tr w:rsidR="00DF08A2" w14:paraId="64FA671E" w14:textId="77777777" w:rsidTr="00221E0C">
              <w:trPr>
                <w:jc w:val="center"/>
              </w:trPr>
              <w:tc>
                <w:tcPr>
                  <w:tcW w:w="397" w:type="dxa"/>
                  <w:vAlign w:val="center"/>
                </w:tcPr>
                <w:p w14:paraId="7B96CD32" w14:textId="77777777" w:rsidR="00DF08A2" w:rsidRDefault="00DF08A2" w:rsidP="00221E0C">
                  <w:pPr>
                    <w:tabs>
                      <w:tab w:val="left" w:pos="0"/>
                    </w:tabs>
                    <w:jc w:val="center"/>
                    <w:rPr>
                      <w:sz w:val="18"/>
                      <w:szCs w:val="18"/>
                    </w:rPr>
                  </w:pPr>
                  <w:r>
                    <w:rPr>
                      <w:sz w:val="18"/>
                      <w:szCs w:val="18"/>
                    </w:rPr>
                    <w:t>2</w:t>
                  </w:r>
                </w:p>
              </w:tc>
              <w:tc>
                <w:tcPr>
                  <w:tcW w:w="6173" w:type="dxa"/>
                  <w:gridSpan w:val="2"/>
                  <w:vAlign w:val="center"/>
                </w:tcPr>
                <w:p w14:paraId="634B0201" w14:textId="77777777" w:rsidR="00DF08A2" w:rsidRDefault="00DF08A2" w:rsidP="008A398D">
                  <w:pPr>
                    <w:spacing w:after="0"/>
                    <w:ind w:right="210"/>
                    <w:rPr>
                      <w:sz w:val="18"/>
                      <w:szCs w:val="18"/>
                    </w:rPr>
                  </w:pPr>
                  <w:r>
                    <w:rPr>
                      <w:sz w:val="18"/>
                      <w:szCs w:val="18"/>
                    </w:rPr>
                    <w:t>P2: ¿El sistema de información usa capas interoperables de otros sectores?</w:t>
                  </w:r>
                </w:p>
                <w:p w14:paraId="4F98D088" w14:textId="77777777" w:rsidR="00DF08A2" w:rsidRDefault="00DF08A2" w:rsidP="008A398D">
                  <w:pPr>
                    <w:spacing w:after="0"/>
                    <w:ind w:right="210"/>
                    <w:rPr>
                      <w:sz w:val="18"/>
                      <w:szCs w:val="18"/>
                    </w:rPr>
                  </w:pPr>
                  <w:r>
                    <w:rPr>
                      <w:b/>
                      <w:sz w:val="18"/>
                      <w:szCs w:val="18"/>
                    </w:rPr>
                    <w:t>Medio de verificación: metadatos de las capas</w:t>
                  </w:r>
                </w:p>
              </w:tc>
              <w:tc>
                <w:tcPr>
                  <w:tcW w:w="771" w:type="dxa"/>
                </w:tcPr>
                <w:p w14:paraId="3484C806" w14:textId="77777777" w:rsidR="00DF08A2" w:rsidRDefault="00DF08A2" w:rsidP="00221E0C">
                  <w:pPr>
                    <w:ind w:right="210"/>
                    <w:jc w:val="both"/>
                    <w:rPr>
                      <w:sz w:val="18"/>
                      <w:szCs w:val="18"/>
                    </w:rPr>
                  </w:pPr>
                </w:p>
              </w:tc>
            </w:tr>
            <w:tr w:rsidR="00DF08A2" w14:paraId="7C360538" w14:textId="77777777" w:rsidTr="00221E0C">
              <w:trPr>
                <w:jc w:val="center"/>
              </w:trPr>
              <w:tc>
                <w:tcPr>
                  <w:tcW w:w="397" w:type="dxa"/>
                  <w:vAlign w:val="center"/>
                </w:tcPr>
                <w:p w14:paraId="7552DB0A" w14:textId="77777777" w:rsidR="00DF08A2" w:rsidRDefault="00DF08A2" w:rsidP="00221E0C">
                  <w:pPr>
                    <w:tabs>
                      <w:tab w:val="left" w:pos="0"/>
                    </w:tabs>
                    <w:jc w:val="center"/>
                    <w:rPr>
                      <w:sz w:val="18"/>
                      <w:szCs w:val="18"/>
                    </w:rPr>
                  </w:pPr>
                  <w:r>
                    <w:rPr>
                      <w:sz w:val="18"/>
                      <w:szCs w:val="18"/>
                    </w:rPr>
                    <w:t>3</w:t>
                  </w:r>
                </w:p>
              </w:tc>
              <w:tc>
                <w:tcPr>
                  <w:tcW w:w="6173" w:type="dxa"/>
                  <w:gridSpan w:val="2"/>
                  <w:vAlign w:val="center"/>
                </w:tcPr>
                <w:p w14:paraId="0C5DF49C" w14:textId="77777777" w:rsidR="008A398D" w:rsidRDefault="00DF08A2" w:rsidP="008A398D">
                  <w:pPr>
                    <w:spacing w:after="0"/>
                    <w:ind w:right="-105"/>
                    <w:rPr>
                      <w:sz w:val="18"/>
                      <w:szCs w:val="18"/>
                    </w:rPr>
                  </w:pPr>
                  <w:r>
                    <w:rPr>
                      <w:sz w:val="18"/>
                      <w:szCs w:val="18"/>
                    </w:rPr>
                    <w:t xml:space="preserve">P3: ¿La información temática del sistema de información ha sido validada por los sectores correspondientes? </w:t>
                  </w:r>
                </w:p>
                <w:p w14:paraId="06A9F31E" w14:textId="6AB830E9" w:rsidR="00DF08A2" w:rsidRDefault="00DF08A2" w:rsidP="008A398D">
                  <w:pPr>
                    <w:spacing w:after="0"/>
                    <w:ind w:right="-105"/>
                    <w:rPr>
                      <w:sz w:val="18"/>
                      <w:szCs w:val="18"/>
                    </w:rPr>
                  </w:pPr>
                  <w:r>
                    <w:rPr>
                      <w:b/>
                      <w:sz w:val="18"/>
                      <w:szCs w:val="18"/>
                    </w:rPr>
                    <w:t>Medio de verificación: metadatos de las capas</w:t>
                  </w:r>
                  <w:r w:rsidR="008A398D">
                    <w:rPr>
                      <w:b/>
                      <w:sz w:val="18"/>
                      <w:szCs w:val="18"/>
                    </w:rPr>
                    <w:t xml:space="preserve"> actualizadas</w:t>
                  </w:r>
                </w:p>
              </w:tc>
              <w:tc>
                <w:tcPr>
                  <w:tcW w:w="771" w:type="dxa"/>
                </w:tcPr>
                <w:p w14:paraId="40E06957" w14:textId="77777777" w:rsidR="00DF08A2" w:rsidRDefault="00DF08A2" w:rsidP="00221E0C">
                  <w:pPr>
                    <w:ind w:right="210"/>
                    <w:jc w:val="both"/>
                    <w:rPr>
                      <w:sz w:val="18"/>
                      <w:szCs w:val="18"/>
                    </w:rPr>
                  </w:pPr>
                </w:p>
              </w:tc>
            </w:tr>
            <w:tr w:rsidR="00DF08A2" w14:paraId="0E594ECC" w14:textId="77777777" w:rsidTr="00221E0C">
              <w:trPr>
                <w:jc w:val="center"/>
              </w:trPr>
              <w:tc>
                <w:tcPr>
                  <w:tcW w:w="397" w:type="dxa"/>
                  <w:vAlign w:val="center"/>
                </w:tcPr>
                <w:p w14:paraId="3F7334A6" w14:textId="77777777" w:rsidR="00DF08A2" w:rsidRDefault="00DF08A2" w:rsidP="00221E0C">
                  <w:pPr>
                    <w:tabs>
                      <w:tab w:val="left" w:pos="0"/>
                    </w:tabs>
                    <w:jc w:val="center"/>
                    <w:rPr>
                      <w:sz w:val="18"/>
                      <w:szCs w:val="18"/>
                    </w:rPr>
                  </w:pPr>
                  <w:r>
                    <w:rPr>
                      <w:sz w:val="18"/>
                      <w:szCs w:val="18"/>
                    </w:rPr>
                    <w:t>4</w:t>
                  </w:r>
                </w:p>
              </w:tc>
              <w:tc>
                <w:tcPr>
                  <w:tcW w:w="6173" w:type="dxa"/>
                  <w:gridSpan w:val="2"/>
                  <w:vAlign w:val="center"/>
                </w:tcPr>
                <w:p w14:paraId="424C0651" w14:textId="77777777" w:rsidR="008A398D" w:rsidRDefault="00DF08A2" w:rsidP="008A398D">
                  <w:pPr>
                    <w:spacing w:after="0"/>
                    <w:ind w:right="-105"/>
                    <w:rPr>
                      <w:sz w:val="18"/>
                      <w:szCs w:val="18"/>
                    </w:rPr>
                  </w:pPr>
                  <w:r>
                    <w:rPr>
                      <w:sz w:val="18"/>
                      <w:szCs w:val="18"/>
                    </w:rPr>
                    <w:t xml:space="preserve">P4: ¿El sistema cuenta con personal a cargo de su administración? </w:t>
                  </w:r>
                </w:p>
                <w:p w14:paraId="41B78F29" w14:textId="22293641" w:rsidR="00DF08A2" w:rsidRDefault="00DF08A2" w:rsidP="008A398D">
                  <w:pPr>
                    <w:spacing w:after="0"/>
                    <w:ind w:right="-105"/>
                    <w:rPr>
                      <w:sz w:val="18"/>
                      <w:szCs w:val="18"/>
                    </w:rPr>
                  </w:pPr>
                  <w:r>
                    <w:rPr>
                      <w:b/>
                      <w:sz w:val="18"/>
                      <w:szCs w:val="18"/>
                    </w:rPr>
                    <w:t xml:space="preserve">Medio de verificación: relación del personal </w:t>
                  </w:r>
                  <w:r w:rsidR="008A398D">
                    <w:rPr>
                      <w:b/>
                      <w:sz w:val="18"/>
                      <w:szCs w:val="18"/>
                    </w:rPr>
                    <w:t>asignado</w:t>
                  </w:r>
                </w:p>
              </w:tc>
              <w:tc>
                <w:tcPr>
                  <w:tcW w:w="771" w:type="dxa"/>
                </w:tcPr>
                <w:p w14:paraId="39FBDCFB" w14:textId="77777777" w:rsidR="00DF08A2" w:rsidRDefault="00DF08A2" w:rsidP="00221E0C">
                  <w:pPr>
                    <w:ind w:right="210"/>
                    <w:jc w:val="both"/>
                    <w:rPr>
                      <w:sz w:val="18"/>
                      <w:szCs w:val="18"/>
                    </w:rPr>
                  </w:pPr>
                </w:p>
              </w:tc>
            </w:tr>
            <w:tr w:rsidR="00DF08A2" w14:paraId="1D3DEA21" w14:textId="77777777" w:rsidTr="00221E0C">
              <w:trPr>
                <w:trHeight w:val="214"/>
                <w:jc w:val="center"/>
              </w:trPr>
              <w:tc>
                <w:tcPr>
                  <w:tcW w:w="397" w:type="dxa"/>
                  <w:vMerge w:val="restart"/>
                  <w:vAlign w:val="center"/>
                </w:tcPr>
                <w:p w14:paraId="133091C6" w14:textId="77777777" w:rsidR="00DF08A2" w:rsidRDefault="00DF08A2" w:rsidP="00221E0C">
                  <w:pPr>
                    <w:tabs>
                      <w:tab w:val="left" w:pos="0"/>
                    </w:tabs>
                    <w:jc w:val="center"/>
                    <w:rPr>
                      <w:sz w:val="18"/>
                      <w:szCs w:val="18"/>
                    </w:rPr>
                  </w:pPr>
                  <w:r>
                    <w:rPr>
                      <w:sz w:val="18"/>
                      <w:szCs w:val="18"/>
                    </w:rPr>
                    <w:t>5</w:t>
                  </w:r>
                </w:p>
              </w:tc>
              <w:tc>
                <w:tcPr>
                  <w:tcW w:w="5181" w:type="dxa"/>
                  <w:vMerge w:val="restart"/>
                  <w:vAlign w:val="center"/>
                </w:tcPr>
                <w:p w14:paraId="49550C1B" w14:textId="77777777" w:rsidR="00DF08A2" w:rsidRDefault="00DF08A2" w:rsidP="00221E0C">
                  <w:pPr>
                    <w:ind w:right="-109"/>
                    <w:rPr>
                      <w:sz w:val="18"/>
                      <w:szCs w:val="18"/>
                    </w:rPr>
                  </w:pPr>
                  <w:r>
                    <w:rPr>
                      <w:sz w:val="18"/>
                      <w:szCs w:val="18"/>
                    </w:rPr>
                    <w:t xml:space="preserve">P5: ¿Qué porcentaje de distritos acceden a plataformas de información (SINIA, </w:t>
                  </w:r>
                  <w:proofErr w:type="gramStart"/>
                  <w:r>
                    <w:rPr>
                      <w:sz w:val="18"/>
                      <w:szCs w:val="18"/>
                    </w:rPr>
                    <w:t>SIGRID, GEOPERU, GEOPLAN, entre otros) para elaborar sus planes, presupuestos e inversiones?</w:t>
                  </w:r>
                  <w:proofErr w:type="gramEnd"/>
                </w:p>
                <w:p w14:paraId="5EBE43F8" w14:textId="77777777" w:rsidR="00DF08A2" w:rsidRDefault="00DF08A2" w:rsidP="00221E0C">
                  <w:pPr>
                    <w:ind w:right="210"/>
                    <w:rPr>
                      <w:sz w:val="18"/>
                      <w:szCs w:val="18"/>
                    </w:rPr>
                  </w:pPr>
                  <w:r>
                    <w:rPr>
                      <w:b/>
                      <w:sz w:val="18"/>
                      <w:szCs w:val="18"/>
                    </w:rPr>
                    <w:t>Medio de verificación: PDC, PEI, POI</w:t>
                  </w:r>
                </w:p>
              </w:tc>
              <w:tc>
                <w:tcPr>
                  <w:tcW w:w="992" w:type="dxa"/>
                  <w:vAlign w:val="center"/>
                </w:tcPr>
                <w:p w14:paraId="44426AF8" w14:textId="77777777" w:rsidR="00DF08A2" w:rsidRDefault="00DF08A2" w:rsidP="00221E0C">
                  <w:pPr>
                    <w:ind w:right="-103"/>
                    <w:jc w:val="center"/>
                    <w:rPr>
                      <w:sz w:val="18"/>
                      <w:szCs w:val="18"/>
                    </w:rPr>
                  </w:pPr>
                  <w:r>
                    <w:rPr>
                      <w:sz w:val="18"/>
                      <w:szCs w:val="18"/>
                    </w:rPr>
                    <w:t>1 al 20%</w:t>
                  </w:r>
                </w:p>
              </w:tc>
              <w:tc>
                <w:tcPr>
                  <w:tcW w:w="771" w:type="dxa"/>
                  <w:vAlign w:val="center"/>
                </w:tcPr>
                <w:p w14:paraId="430E78D2" w14:textId="77777777" w:rsidR="00DF08A2" w:rsidRDefault="00DF08A2" w:rsidP="00221E0C">
                  <w:pPr>
                    <w:ind w:right="210"/>
                    <w:jc w:val="both"/>
                    <w:rPr>
                      <w:sz w:val="18"/>
                      <w:szCs w:val="18"/>
                    </w:rPr>
                  </w:pPr>
                </w:p>
              </w:tc>
            </w:tr>
            <w:tr w:rsidR="00DF08A2" w14:paraId="59525B72" w14:textId="77777777" w:rsidTr="00221E0C">
              <w:trPr>
                <w:trHeight w:val="73"/>
                <w:jc w:val="center"/>
              </w:trPr>
              <w:tc>
                <w:tcPr>
                  <w:tcW w:w="397" w:type="dxa"/>
                  <w:vMerge/>
                  <w:vAlign w:val="center"/>
                </w:tcPr>
                <w:p w14:paraId="6B4BC5A8" w14:textId="77777777" w:rsidR="00DF08A2" w:rsidRDefault="00DF08A2" w:rsidP="00221E0C">
                  <w:pPr>
                    <w:widowControl w:val="0"/>
                    <w:pBdr>
                      <w:top w:val="nil"/>
                      <w:left w:val="nil"/>
                      <w:bottom w:val="nil"/>
                      <w:right w:val="nil"/>
                      <w:between w:val="nil"/>
                    </w:pBdr>
                    <w:spacing w:line="276" w:lineRule="auto"/>
                    <w:rPr>
                      <w:sz w:val="18"/>
                      <w:szCs w:val="18"/>
                    </w:rPr>
                  </w:pPr>
                </w:p>
              </w:tc>
              <w:tc>
                <w:tcPr>
                  <w:tcW w:w="5181" w:type="dxa"/>
                  <w:vMerge/>
                  <w:vAlign w:val="center"/>
                </w:tcPr>
                <w:p w14:paraId="54EABDC8" w14:textId="77777777" w:rsidR="00DF08A2" w:rsidRDefault="00DF08A2" w:rsidP="00221E0C">
                  <w:pPr>
                    <w:widowControl w:val="0"/>
                    <w:pBdr>
                      <w:top w:val="nil"/>
                      <w:left w:val="nil"/>
                      <w:bottom w:val="nil"/>
                      <w:right w:val="nil"/>
                      <w:between w:val="nil"/>
                    </w:pBdr>
                    <w:spacing w:line="276" w:lineRule="auto"/>
                    <w:rPr>
                      <w:sz w:val="18"/>
                      <w:szCs w:val="18"/>
                    </w:rPr>
                  </w:pPr>
                </w:p>
              </w:tc>
              <w:tc>
                <w:tcPr>
                  <w:tcW w:w="992" w:type="dxa"/>
                  <w:vAlign w:val="center"/>
                </w:tcPr>
                <w:p w14:paraId="4C7F9652" w14:textId="77777777" w:rsidR="00DF08A2" w:rsidRDefault="00DF08A2" w:rsidP="00221E0C">
                  <w:pPr>
                    <w:ind w:right="-103"/>
                    <w:jc w:val="center"/>
                    <w:rPr>
                      <w:sz w:val="18"/>
                      <w:szCs w:val="18"/>
                    </w:rPr>
                  </w:pPr>
                  <w:r>
                    <w:rPr>
                      <w:sz w:val="18"/>
                      <w:szCs w:val="18"/>
                    </w:rPr>
                    <w:t>21 al 40%</w:t>
                  </w:r>
                </w:p>
              </w:tc>
              <w:tc>
                <w:tcPr>
                  <w:tcW w:w="771" w:type="dxa"/>
                  <w:vAlign w:val="center"/>
                </w:tcPr>
                <w:p w14:paraId="55B69A82" w14:textId="77777777" w:rsidR="00DF08A2" w:rsidRDefault="00DF08A2" w:rsidP="00221E0C">
                  <w:pPr>
                    <w:ind w:right="210"/>
                    <w:jc w:val="both"/>
                    <w:rPr>
                      <w:sz w:val="18"/>
                      <w:szCs w:val="18"/>
                    </w:rPr>
                  </w:pPr>
                </w:p>
              </w:tc>
            </w:tr>
            <w:tr w:rsidR="00DF08A2" w14:paraId="05ED524C" w14:textId="77777777" w:rsidTr="00221E0C">
              <w:trPr>
                <w:trHeight w:val="156"/>
                <w:jc w:val="center"/>
              </w:trPr>
              <w:tc>
                <w:tcPr>
                  <w:tcW w:w="397" w:type="dxa"/>
                  <w:vMerge/>
                  <w:vAlign w:val="center"/>
                </w:tcPr>
                <w:p w14:paraId="478B05AC" w14:textId="77777777" w:rsidR="00DF08A2" w:rsidRDefault="00DF08A2" w:rsidP="00221E0C">
                  <w:pPr>
                    <w:widowControl w:val="0"/>
                    <w:pBdr>
                      <w:top w:val="nil"/>
                      <w:left w:val="nil"/>
                      <w:bottom w:val="nil"/>
                      <w:right w:val="nil"/>
                      <w:between w:val="nil"/>
                    </w:pBdr>
                    <w:spacing w:line="276" w:lineRule="auto"/>
                    <w:rPr>
                      <w:sz w:val="18"/>
                      <w:szCs w:val="18"/>
                    </w:rPr>
                  </w:pPr>
                </w:p>
              </w:tc>
              <w:tc>
                <w:tcPr>
                  <w:tcW w:w="5181" w:type="dxa"/>
                  <w:vMerge/>
                  <w:vAlign w:val="center"/>
                </w:tcPr>
                <w:p w14:paraId="3B65687C" w14:textId="77777777" w:rsidR="00DF08A2" w:rsidRDefault="00DF08A2" w:rsidP="00221E0C">
                  <w:pPr>
                    <w:widowControl w:val="0"/>
                    <w:pBdr>
                      <w:top w:val="nil"/>
                      <w:left w:val="nil"/>
                      <w:bottom w:val="nil"/>
                      <w:right w:val="nil"/>
                      <w:between w:val="nil"/>
                    </w:pBdr>
                    <w:spacing w:line="276" w:lineRule="auto"/>
                    <w:rPr>
                      <w:sz w:val="18"/>
                      <w:szCs w:val="18"/>
                    </w:rPr>
                  </w:pPr>
                </w:p>
              </w:tc>
              <w:tc>
                <w:tcPr>
                  <w:tcW w:w="992" w:type="dxa"/>
                  <w:vAlign w:val="center"/>
                </w:tcPr>
                <w:p w14:paraId="3C661E16" w14:textId="77777777" w:rsidR="00DF08A2" w:rsidRDefault="00DF08A2" w:rsidP="00221E0C">
                  <w:pPr>
                    <w:ind w:right="-103"/>
                    <w:jc w:val="center"/>
                    <w:rPr>
                      <w:sz w:val="18"/>
                      <w:szCs w:val="18"/>
                    </w:rPr>
                  </w:pPr>
                  <w:r>
                    <w:rPr>
                      <w:sz w:val="18"/>
                      <w:szCs w:val="18"/>
                    </w:rPr>
                    <w:t>41 al 60%</w:t>
                  </w:r>
                </w:p>
              </w:tc>
              <w:tc>
                <w:tcPr>
                  <w:tcW w:w="771" w:type="dxa"/>
                  <w:vAlign w:val="center"/>
                </w:tcPr>
                <w:p w14:paraId="349CFEF2" w14:textId="77777777" w:rsidR="00DF08A2" w:rsidRDefault="00DF08A2" w:rsidP="00221E0C">
                  <w:pPr>
                    <w:ind w:right="210"/>
                    <w:jc w:val="both"/>
                    <w:rPr>
                      <w:sz w:val="18"/>
                      <w:szCs w:val="18"/>
                    </w:rPr>
                  </w:pPr>
                </w:p>
              </w:tc>
            </w:tr>
            <w:tr w:rsidR="00DF08A2" w14:paraId="187E257C" w14:textId="77777777" w:rsidTr="00221E0C">
              <w:trPr>
                <w:trHeight w:val="146"/>
                <w:jc w:val="center"/>
              </w:trPr>
              <w:tc>
                <w:tcPr>
                  <w:tcW w:w="397" w:type="dxa"/>
                  <w:vMerge/>
                  <w:vAlign w:val="center"/>
                </w:tcPr>
                <w:p w14:paraId="7C7AF2EA" w14:textId="77777777" w:rsidR="00DF08A2" w:rsidRDefault="00DF08A2" w:rsidP="00221E0C">
                  <w:pPr>
                    <w:widowControl w:val="0"/>
                    <w:pBdr>
                      <w:top w:val="nil"/>
                      <w:left w:val="nil"/>
                      <w:bottom w:val="nil"/>
                      <w:right w:val="nil"/>
                      <w:between w:val="nil"/>
                    </w:pBdr>
                    <w:spacing w:line="276" w:lineRule="auto"/>
                    <w:rPr>
                      <w:sz w:val="18"/>
                      <w:szCs w:val="18"/>
                    </w:rPr>
                  </w:pPr>
                </w:p>
              </w:tc>
              <w:tc>
                <w:tcPr>
                  <w:tcW w:w="5181" w:type="dxa"/>
                  <w:vMerge/>
                  <w:vAlign w:val="center"/>
                </w:tcPr>
                <w:p w14:paraId="13C5FBE3" w14:textId="77777777" w:rsidR="00DF08A2" w:rsidRDefault="00DF08A2" w:rsidP="00221E0C">
                  <w:pPr>
                    <w:widowControl w:val="0"/>
                    <w:pBdr>
                      <w:top w:val="nil"/>
                      <w:left w:val="nil"/>
                      <w:bottom w:val="nil"/>
                      <w:right w:val="nil"/>
                      <w:between w:val="nil"/>
                    </w:pBdr>
                    <w:spacing w:line="276" w:lineRule="auto"/>
                    <w:rPr>
                      <w:sz w:val="18"/>
                      <w:szCs w:val="18"/>
                    </w:rPr>
                  </w:pPr>
                </w:p>
              </w:tc>
              <w:tc>
                <w:tcPr>
                  <w:tcW w:w="992" w:type="dxa"/>
                  <w:vAlign w:val="center"/>
                </w:tcPr>
                <w:p w14:paraId="2D5CF720" w14:textId="77777777" w:rsidR="00DF08A2" w:rsidRDefault="00DF08A2" w:rsidP="00221E0C">
                  <w:pPr>
                    <w:ind w:right="-103"/>
                    <w:jc w:val="center"/>
                    <w:rPr>
                      <w:sz w:val="18"/>
                      <w:szCs w:val="18"/>
                    </w:rPr>
                  </w:pPr>
                  <w:r>
                    <w:rPr>
                      <w:sz w:val="18"/>
                      <w:szCs w:val="18"/>
                    </w:rPr>
                    <w:t>61 al 80%</w:t>
                  </w:r>
                </w:p>
              </w:tc>
              <w:tc>
                <w:tcPr>
                  <w:tcW w:w="771" w:type="dxa"/>
                  <w:vAlign w:val="center"/>
                </w:tcPr>
                <w:p w14:paraId="62816149" w14:textId="77777777" w:rsidR="00DF08A2" w:rsidRDefault="00DF08A2" w:rsidP="00221E0C">
                  <w:pPr>
                    <w:ind w:right="210"/>
                    <w:jc w:val="both"/>
                    <w:rPr>
                      <w:sz w:val="18"/>
                      <w:szCs w:val="18"/>
                    </w:rPr>
                  </w:pPr>
                </w:p>
              </w:tc>
            </w:tr>
            <w:tr w:rsidR="00DF08A2" w14:paraId="248D6591" w14:textId="77777777" w:rsidTr="00221E0C">
              <w:trPr>
                <w:trHeight w:val="73"/>
                <w:jc w:val="center"/>
              </w:trPr>
              <w:tc>
                <w:tcPr>
                  <w:tcW w:w="397" w:type="dxa"/>
                  <w:vMerge/>
                  <w:vAlign w:val="center"/>
                </w:tcPr>
                <w:p w14:paraId="3A70B21B" w14:textId="77777777" w:rsidR="00DF08A2" w:rsidRDefault="00DF08A2" w:rsidP="00221E0C">
                  <w:pPr>
                    <w:widowControl w:val="0"/>
                    <w:pBdr>
                      <w:top w:val="nil"/>
                      <w:left w:val="nil"/>
                      <w:bottom w:val="nil"/>
                      <w:right w:val="nil"/>
                      <w:between w:val="nil"/>
                    </w:pBdr>
                    <w:spacing w:line="276" w:lineRule="auto"/>
                    <w:rPr>
                      <w:sz w:val="18"/>
                      <w:szCs w:val="18"/>
                    </w:rPr>
                  </w:pPr>
                </w:p>
              </w:tc>
              <w:tc>
                <w:tcPr>
                  <w:tcW w:w="5181" w:type="dxa"/>
                  <w:vMerge/>
                  <w:vAlign w:val="center"/>
                </w:tcPr>
                <w:p w14:paraId="106D8828" w14:textId="77777777" w:rsidR="00DF08A2" w:rsidRDefault="00DF08A2" w:rsidP="00221E0C">
                  <w:pPr>
                    <w:widowControl w:val="0"/>
                    <w:pBdr>
                      <w:top w:val="nil"/>
                      <w:left w:val="nil"/>
                      <w:bottom w:val="nil"/>
                      <w:right w:val="nil"/>
                      <w:between w:val="nil"/>
                    </w:pBdr>
                    <w:spacing w:line="276" w:lineRule="auto"/>
                    <w:rPr>
                      <w:sz w:val="18"/>
                      <w:szCs w:val="18"/>
                    </w:rPr>
                  </w:pPr>
                </w:p>
              </w:tc>
              <w:tc>
                <w:tcPr>
                  <w:tcW w:w="992" w:type="dxa"/>
                  <w:vAlign w:val="center"/>
                </w:tcPr>
                <w:p w14:paraId="550D31E8" w14:textId="77777777" w:rsidR="00DF08A2" w:rsidRDefault="00DF08A2" w:rsidP="00221E0C">
                  <w:pPr>
                    <w:ind w:right="-103"/>
                    <w:jc w:val="center"/>
                    <w:rPr>
                      <w:sz w:val="18"/>
                      <w:szCs w:val="18"/>
                    </w:rPr>
                  </w:pPr>
                  <w:r>
                    <w:rPr>
                      <w:sz w:val="18"/>
                      <w:szCs w:val="18"/>
                    </w:rPr>
                    <w:t>81 al 100%</w:t>
                  </w:r>
                </w:p>
              </w:tc>
              <w:tc>
                <w:tcPr>
                  <w:tcW w:w="771" w:type="dxa"/>
                  <w:vAlign w:val="center"/>
                </w:tcPr>
                <w:p w14:paraId="76408724" w14:textId="77777777" w:rsidR="00DF08A2" w:rsidRDefault="00DF08A2" w:rsidP="00221E0C">
                  <w:pPr>
                    <w:ind w:right="210"/>
                    <w:jc w:val="both"/>
                    <w:rPr>
                      <w:sz w:val="18"/>
                      <w:szCs w:val="18"/>
                    </w:rPr>
                  </w:pPr>
                </w:p>
              </w:tc>
            </w:tr>
            <w:tr w:rsidR="00DF08A2" w14:paraId="1921A3B7" w14:textId="77777777" w:rsidTr="00221E0C">
              <w:trPr>
                <w:jc w:val="center"/>
              </w:trPr>
              <w:tc>
                <w:tcPr>
                  <w:tcW w:w="5578" w:type="dxa"/>
                  <w:gridSpan w:val="2"/>
                  <w:shd w:val="clear" w:color="auto" w:fill="F2F2F2"/>
                  <w:vAlign w:val="center"/>
                </w:tcPr>
                <w:p w14:paraId="5F7E3E52" w14:textId="77777777" w:rsidR="00DF08A2" w:rsidRDefault="00DF08A2" w:rsidP="00221E0C">
                  <w:pPr>
                    <w:tabs>
                      <w:tab w:val="left" w:pos="5567"/>
                    </w:tabs>
                    <w:jc w:val="right"/>
                    <w:rPr>
                      <w:sz w:val="18"/>
                      <w:szCs w:val="18"/>
                    </w:rPr>
                  </w:pPr>
                  <w:r>
                    <w:rPr>
                      <w:sz w:val="18"/>
                      <w:szCs w:val="18"/>
                    </w:rPr>
                    <w:t xml:space="preserve">Avance en el cumplimiento de criterios </w:t>
                  </w:r>
                  <w:r>
                    <w:rPr>
                      <w:b/>
                      <w:sz w:val="18"/>
                      <w:szCs w:val="18"/>
                    </w:rPr>
                    <w:t>(ACC)</w:t>
                  </w:r>
                  <w:r>
                    <w:rPr>
                      <w:sz w:val="18"/>
                      <w:szCs w:val="18"/>
                    </w:rPr>
                    <w:t xml:space="preserve"> - Incidencias “1”</w:t>
                  </w:r>
                </w:p>
              </w:tc>
              <w:tc>
                <w:tcPr>
                  <w:tcW w:w="992" w:type="dxa"/>
                  <w:shd w:val="clear" w:color="auto" w:fill="F2F2F2"/>
                </w:tcPr>
                <w:p w14:paraId="0929B70B" w14:textId="77777777" w:rsidR="00DF08A2" w:rsidRDefault="00DF08A2" w:rsidP="00221E0C">
                  <w:pPr>
                    <w:ind w:right="210"/>
                    <w:jc w:val="both"/>
                    <w:rPr>
                      <w:sz w:val="18"/>
                      <w:szCs w:val="18"/>
                    </w:rPr>
                  </w:pPr>
                </w:p>
              </w:tc>
              <w:tc>
                <w:tcPr>
                  <w:tcW w:w="771" w:type="dxa"/>
                  <w:shd w:val="clear" w:color="auto" w:fill="F2F2F2"/>
                </w:tcPr>
                <w:p w14:paraId="205FE003" w14:textId="77777777" w:rsidR="00DF08A2" w:rsidRDefault="00DF08A2" w:rsidP="00221E0C">
                  <w:pPr>
                    <w:ind w:right="210"/>
                    <w:jc w:val="both"/>
                    <w:rPr>
                      <w:sz w:val="18"/>
                      <w:szCs w:val="18"/>
                    </w:rPr>
                  </w:pPr>
                </w:p>
              </w:tc>
            </w:tr>
            <w:tr w:rsidR="00DF08A2" w14:paraId="66DEC49D" w14:textId="77777777" w:rsidTr="00221E0C">
              <w:trPr>
                <w:jc w:val="center"/>
              </w:trPr>
              <w:tc>
                <w:tcPr>
                  <w:tcW w:w="5578" w:type="dxa"/>
                  <w:gridSpan w:val="2"/>
                  <w:shd w:val="clear" w:color="auto" w:fill="F2F2F2"/>
                  <w:vAlign w:val="center"/>
                </w:tcPr>
                <w:p w14:paraId="3A92680A" w14:textId="77777777" w:rsidR="00DF08A2" w:rsidRDefault="00DF08A2" w:rsidP="00221E0C">
                  <w:pPr>
                    <w:tabs>
                      <w:tab w:val="left" w:pos="5567"/>
                    </w:tabs>
                    <w:jc w:val="right"/>
                    <w:rPr>
                      <w:sz w:val="18"/>
                      <w:szCs w:val="18"/>
                    </w:rPr>
                  </w:pPr>
                  <w:r>
                    <w:rPr>
                      <w:sz w:val="18"/>
                      <w:szCs w:val="18"/>
                    </w:rPr>
                    <w:t>Criterios no cumplidos - Incidencias “0”</w:t>
                  </w:r>
                </w:p>
              </w:tc>
              <w:tc>
                <w:tcPr>
                  <w:tcW w:w="992" w:type="dxa"/>
                  <w:shd w:val="clear" w:color="auto" w:fill="F2F2F2"/>
                </w:tcPr>
                <w:p w14:paraId="1DAE2931" w14:textId="77777777" w:rsidR="00DF08A2" w:rsidRDefault="00DF08A2" w:rsidP="00221E0C">
                  <w:pPr>
                    <w:ind w:right="210"/>
                    <w:jc w:val="both"/>
                    <w:rPr>
                      <w:sz w:val="18"/>
                      <w:szCs w:val="18"/>
                    </w:rPr>
                  </w:pPr>
                </w:p>
              </w:tc>
              <w:tc>
                <w:tcPr>
                  <w:tcW w:w="771" w:type="dxa"/>
                  <w:shd w:val="clear" w:color="auto" w:fill="F2F2F2"/>
                </w:tcPr>
                <w:p w14:paraId="3D6F034F" w14:textId="77777777" w:rsidR="00DF08A2" w:rsidRDefault="00DF08A2" w:rsidP="00221E0C">
                  <w:pPr>
                    <w:ind w:right="210"/>
                    <w:jc w:val="both"/>
                    <w:rPr>
                      <w:sz w:val="18"/>
                      <w:szCs w:val="18"/>
                    </w:rPr>
                  </w:pPr>
                </w:p>
              </w:tc>
            </w:tr>
            <w:tr w:rsidR="00DF08A2" w14:paraId="623CECF8" w14:textId="77777777" w:rsidTr="00221E0C">
              <w:trPr>
                <w:jc w:val="center"/>
              </w:trPr>
              <w:tc>
                <w:tcPr>
                  <w:tcW w:w="5578" w:type="dxa"/>
                  <w:gridSpan w:val="2"/>
                  <w:shd w:val="clear" w:color="auto" w:fill="F2F2F2"/>
                  <w:vAlign w:val="center"/>
                </w:tcPr>
                <w:p w14:paraId="0B29AFDA" w14:textId="77777777" w:rsidR="00DF08A2" w:rsidRDefault="00DF08A2" w:rsidP="00221E0C">
                  <w:pPr>
                    <w:tabs>
                      <w:tab w:val="left" w:pos="5567"/>
                    </w:tabs>
                    <w:jc w:val="right"/>
                    <w:rPr>
                      <w:sz w:val="18"/>
                      <w:szCs w:val="18"/>
                    </w:rPr>
                  </w:pPr>
                  <w:r>
                    <w:rPr>
                      <w:sz w:val="18"/>
                      <w:szCs w:val="18"/>
                    </w:rPr>
                    <w:t xml:space="preserve">Total de criterios </w:t>
                  </w:r>
                  <w:r>
                    <w:rPr>
                      <w:b/>
                      <w:sz w:val="18"/>
                      <w:szCs w:val="18"/>
                    </w:rPr>
                    <w:t>(TC)</w:t>
                  </w:r>
                  <w:r>
                    <w:rPr>
                      <w:sz w:val="18"/>
                      <w:szCs w:val="18"/>
                    </w:rPr>
                    <w:t xml:space="preserve"> del lineamiento</w:t>
                  </w:r>
                </w:p>
              </w:tc>
              <w:tc>
                <w:tcPr>
                  <w:tcW w:w="992" w:type="dxa"/>
                  <w:shd w:val="clear" w:color="auto" w:fill="F2F2F2"/>
                </w:tcPr>
                <w:p w14:paraId="594BF87D" w14:textId="77777777" w:rsidR="00DF08A2" w:rsidRDefault="00DF08A2" w:rsidP="00221E0C">
                  <w:pPr>
                    <w:ind w:right="210"/>
                    <w:jc w:val="both"/>
                    <w:rPr>
                      <w:sz w:val="18"/>
                      <w:szCs w:val="18"/>
                    </w:rPr>
                  </w:pPr>
                </w:p>
              </w:tc>
              <w:tc>
                <w:tcPr>
                  <w:tcW w:w="771" w:type="dxa"/>
                  <w:shd w:val="clear" w:color="auto" w:fill="F2F2F2"/>
                </w:tcPr>
                <w:p w14:paraId="5288B963" w14:textId="77777777" w:rsidR="00DF08A2" w:rsidRDefault="00DF08A2" w:rsidP="00221E0C">
                  <w:pPr>
                    <w:ind w:right="210"/>
                    <w:jc w:val="both"/>
                    <w:rPr>
                      <w:sz w:val="18"/>
                      <w:szCs w:val="18"/>
                    </w:rPr>
                  </w:pPr>
                </w:p>
              </w:tc>
            </w:tr>
            <w:tr w:rsidR="00DF08A2" w14:paraId="7755B018" w14:textId="77777777" w:rsidTr="00221E0C">
              <w:trPr>
                <w:trHeight w:val="124"/>
                <w:jc w:val="center"/>
              </w:trPr>
              <w:tc>
                <w:tcPr>
                  <w:tcW w:w="5578" w:type="dxa"/>
                  <w:gridSpan w:val="2"/>
                  <w:shd w:val="clear" w:color="auto" w:fill="F2F2F2"/>
                  <w:vAlign w:val="center"/>
                </w:tcPr>
                <w:p w14:paraId="565BD669" w14:textId="77777777" w:rsidR="00DF08A2" w:rsidRDefault="00DF08A2" w:rsidP="00221E0C">
                  <w:pPr>
                    <w:tabs>
                      <w:tab w:val="left" w:pos="5567"/>
                    </w:tabs>
                    <w:jc w:val="right"/>
                    <w:rPr>
                      <w:sz w:val="18"/>
                      <w:szCs w:val="18"/>
                    </w:rPr>
                  </w:pPr>
                  <w:r>
                    <w:rPr>
                      <w:sz w:val="18"/>
                      <w:szCs w:val="18"/>
                    </w:rPr>
                    <w:t xml:space="preserve">Indicador de avance porcentual en el cumplimiento de criterios </w:t>
                  </w:r>
                  <w:r>
                    <w:rPr>
                      <w:b/>
                      <w:sz w:val="18"/>
                      <w:szCs w:val="18"/>
                    </w:rPr>
                    <w:t>(ACC/TC)</w:t>
                  </w:r>
                </w:p>
              </w:tc>
              <w:tc>
                <w:tcPr>
                  <w:tcW w:w="992" w:type="dxa"/>
                  <w:shd w:val="clear" w:color="auto" w:fill="F2F2F2"/>
                </w:tcPr>
                <w:p w14:paraId="1C3D5EB3" w14:textId="77777777" w:rsidR="00DF08A2" w:rsidRDefault="00DF08A2" w:rsidP="00221E0C">
                  <w:pPr>
                    <w:ind w:right="210"/>
                    <w:jc w:val="center"/>
                    <w:rPr>
                      <w:sz w:val="18"/>
                      <w:szCs w:val="18"/>
                    </w:rPr>
                  </w:pPr>
                </w:p>
              </w:tc>
              <w:tc>
                <w:tcPr>
                  <w:tcW w:w="771" w:type="dxa"/>
                  <w:shd w:val="clear" w:color="auto" w:fill="F2F2F2"/>
                  <w:vAlign w:val="center"/>
                </w:tcPr>
                <w:p w14:paraId="7966C9B9" w14:textId="77777777" w:rsidR="00DF08A2" w:rsidRDefault="00DF08A2" w:rsidP="00221E0C">
                  <w:pPr>
                    <w:ind w:right="210"/>
                    <w:jc w:val="center"/>
                    <w:rPr>
                      <w:sz w:val="18"/>
                      <w:szCs w:val="18"/>
                    </w:rPr>
                  </w:pPr>
                </w:p>
              </w:tc>
            </w:tr>
          </w:tbl>
          <w:p w14:paraId="2D518C85" w14:textId="77777777" w:rsidR="00DF08A2" w:rsidRDefault="00DF08A2" w:rsidP="00221E0C">
            <w:pPr>
              <w:ind w:right="210"/>
              <w:jc w:val="both"/>
              <w:rPr>
                <w:sz w:val="20"/>
                <w:szCs w:val="20"/>
              </w:rPr>
            </w:pPr>
          </w:p>
          <w:p w14:paraId="2C889146" w14:textId="77777777" w:rsidR="00DF08A2" w:rsidRDefault="00DF08A2" w:rsidP="00221E0C">
            <w:pPr>
              <w:numPr>
                <w:ilvl w:val="0"/>
                <w:numId w:val="1"/>
              </w:numPr>
              <w:pBdr>
                <w:top w:val="nil"/>
                <w:left w:val="nil"/>
                <w:bottom w:val="nil"/>
                <w:right w:val="nil"/>
                <w:between w:val="nil"/>
              </w:pBdr>
              <w:ind w:left="213" w:right="210" w:hanging="142"/>
              <w:jc w:val="both"/>
              <w:rPr>
                <w:b/>
                <w:color w:val="000000"/>
                <w:sz w:val="20"/>
                <w:szCs w:val="20"/>
              </w:rPr>
            </w:pPr>
            <w:r>
              <w:rPr>
                <w:b/>
                <w:color w:val="000000"/>
                <w:sz w:val="20"/>
                <w:szCs w:val="20"/>
              </w:rPr>
              <w:t>EL: Existencia de estudios locales sobre ordenamiento territorial</w:t>
            </w:r>
          </w:p>
          <w:tbl>
            <w:tblPr>
              <w:tblW w:w="731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7"/>
              <w:gridCol w:w="5165"/>
              <w:gridCol w:w="992"/>
              <w:gridCol w:w="756"/>
            </w:tblGrid>
            <w:tr w:rsidR="00DF08A2" w14:paraId="62D6BBD5" w14:textId="77777777" w:rsidTr="00221E0C">
              <w:trPr>
                <w:trHeight w:val="419"/>
                <w:jc w:val="center"/>
              </w:trPr>
              <w:tc>
                <w:tcPr>
                  <w:tcW w:w="7310" w:type="dxa"/>
                  <w:gridSpan w:val="4"/>
                  <w:shd w:val="clear" w:color="auto" w:fill="F2F2F2"/>
                  <w:vAlign w:val="center"/>
                </w:tcPr>
                <w:p w14:paraId="0E3A04CC" w14:textId="77777777" w:rsidR="00DF08A2" w:rsidRDefault="00DF08A2" w:rsidP="00221E0C">
                  <w:pPr>
                    <w:ind w:right="210"/>
                    <w:jc w:val="center"/>
                    <w:rPr>
                      <w:b/>
                      <w:sz w:val="18"/>
                      <w:szCs w:val="18"/>
                    </w:rPr>
                  </w:pPr>
                  <w:r>
                    <w:rPr>
                      <w:b/>
                      <w:sz w:val="18"/>
                      <w:szCs w:val="18"/>
                    </w:rPr>
                    <w:t>Existencia de estudios locales sobre ordenamiento territorial</w:t>
                  </w:r>
                </w:p>
              </w:tc>
            </w:tr>
            <w:tr w:rsidR="00DF08A2" w14:paraId="445FC411" w14:textId="77777777" w:rsidTr="00221E0C">
              <w:trPr>
                <w:trHeight w:val="270"/>
                <w:jc w:val="center"/>
              </w:trPr>
              <w:tc>
                <w:tcPr>
                  <w:tcW w:w="397" w:type="dxa"/>
                  <w:shd w:val="clear" w:color="auto" w:fill="F2F2F2"/>
                  <w:vAlign w:val="center"/>
                </w:tcPr>
                <w:p w14:paraId="62F0BD48" w14:textId="77777777" w:rsidR="00DF08A2" w:rsidRDefault="00DF08A2" w:rsidP="00221E0C">
                  <w:pPr>
                    <w:tabs>
                      <w:tab w:val="left" w:pos="0"/>
                    </w:tabs>
                    <w:jc w:val="center"/>
                    <w:rPr>
                      <w:b/>
                      <w:sz w:val="18"/>
                      <w:szCs w:val="18"/>
                    </w:rPr>
                  </w:pPr>
                  <w:r>
                    <w:rPr>
                      <w:b/>
                      <w:sz w:val="18"/>
                      <w:szCs w:val="18"/>
                    </w:rPr>
                    <w:t>N°</w:t>
                  </w:r>
                </w:p>
              </w:tc>
              <w:tc>
                <w:tcPr>
                  <w:tcW w:w="5165" w:type="dxa"/>
                  <w:shd w:val="clear" w:color="auto" w:fill="F2F2F2"/>
                  <w:vAlign w:val="center"/>
                </w:tcPr>
                <w:p w14:paraId="489A6A5E" w14:textId="77777777" w:rsidR="00DF08A2" w:rsidRDefault="00DF08A2" w:rsidP="00221E0C">
                  <w:pPr>
                    <w:ind w:right="210"/>
                    <w:jc w:val="center"/>
                    <w:rPr>
                      <w:b/>
                      <w:sz w:val="18"/>
                      <w:szCs w:val="18"/>
                    </w:rPr>
                  </w:pPr>
                  <w:r>
                    <w:rPr>
                      <w:b/>
                      <w:sz w:val="18"/>
                      <w:szCs w:val="18"/>
                    </w:rPr>
                    <w:t>Pregunta</w:t>
                  </w:r>
                </w:p>
              </w:tc>
              <w:tc>
                <w:tcPr>
                  <w:tcW w:w="992" w:type="dxa"/>
                  <w:shd w:val="clear" w:color="auto" w:fill="F2F2F2"/>
                </w:tcPr>
                <w:p w14:paraId="66EF719C" w14:textId="77777777" w:rsidR="00DF08A2" w:rsidRDefault="00DF08A2" w:rsidP="00221E0C">
                  <w:pPr>
                    <w:ind w:right="-27"/>
                    <w:jc w:val="center"/>
                    <w:rPr>
                      <w:b/>
                      <w:sz w:val="18"/>
                      <w:szCs w:val="18"/>
                    </w:rPr>
                  </w:pPr>
                </w:p>
              </w:tc>
              <w:tc>
                <w:tcPr>
                  <w:tcW w:w="756" w:type="dxa"/>
                  <w:shd w:val="clear" w:color="auto" w:fill="F2F2F2"/>
                  <w:vAlign w:val="center"/>
                </w:tcPr>
                <w:p w14:paraId="0AE6693B" w14:textId="77777777" w:rsidR="00DF08A2" w:rsidRDefault="00DF08A2" w:rsidP="00221E0C">
                  <w:pPr>
                    <w:ind w:right="-27"/>
                    <w:jc w:val="center"/>
                    <w:rPr>
                      <w:b/>
                      <w:sz w:val="18"/>
                      <w:szCs w:val="18"/>
                    </w:rPr>
                  </w:pPr>
                  <w:r>
                    <w:rPr>
                      <w:b/>
                      <w:sz w:val="18"/>
                      <w:szCs w:val="18"/>
                    </w:rPr>
                    <w:t>Estado</w:t>
                  </w:r>
                </w:p>
              </w:tc>
            </w:tr>
            <w:tr w:rsidR="00DF08A2" w14:paraId="6E054D33" w14:textId="77777777" w:rsidTr="00221E0C">
              <w:trPr>
                <w:trHeight w:val="230"/>
                <w:jc w:val="center"/>
              </w:trPr>
              <w:tc>
                <w:tcPr>
                  <w:tcW w:w="397" w:type="dxa"/>
                  <w:vMerge w:val="restart"/>
                  <w:tcBorders>
                    <w:bottom w:val="single" w:sz="4" w:space="0" w:color="000000"/>
                  </w:tcBorders>
                  <w:vAlign w:val="center"/>
                </w:tcPr>
                <w:p w14:paraId="28F18C88" w14:textId="77777777" w:rsidR="00DF08A2" w:rsidRDefault="00DF08A2" w:rsidP="00221E0C">
                  <w:pPr>
                    <w:tabs>
                      <w:tab w:val="left" w:pos="0"/>
                    </w:tabs>
                    <w:jc w:val="center"/>
                    <w:rPr>
                      <w:sz w:val="18"/>
                      <w:szCs w:val="18"/>
                    </w:rPr>
                  </w:pPr>
                </w:p>
                <w:p w14:paraId="55A8F467" w14:textId="77777777" w:rsidR="00DF08A2" w:rsidRDefault="00DF08A2" w:rsidP="00221E0C">
                  <w:pPr>
                    <w:tabs>
                      <w:tab w:val="left" w:pos="0"/>
                    </w:tabs>
                    <w:jc w:val="center"/>
                    <w:rPr>
                      <w:sz w:val="18"/>
                      <w:szCs w:val="18"/>
                    </w:rPr>
                  </w:pPr>
                  <w:r>
                    <w:rPr>
                      <w:sz w:val="18"/>
                      <w:szCs w:val="18"/>
                    </w:rPr>
                    <w:t>1</w:t>
                  </w:r>
                </w:p>
                <w:p w14:paraId="4DB4F9B2" w14:textId="77777777" w:rsidR="00DF08A2" w:rsidRDefault="00DF08A2" w:rsidP="00221E0C">
                  <w:pPr>
                    <w:tabs>
                      <w:tab w:val="left" w:pos="0"/>
                    </w:tabs>
                    <w:jc w:val="center"/>
                    <w:rPr>
                      <w:sz w:val="18"/>
                      <w:szCs w:val="18"/>
                    </w:rPr>
                  </w:pPr>
                </w:p>
                <w:p w14:paraId="32DBF92E" w14:textId="77777777" w:rsidR="00DF08A2" w:rsidRDefault="00DF08A2" w:rsidP="00221E0C">
                  <w:pPr>
                    <w:tabs>
                      <w:tab w:val="left" w:pos="0"/>
                    </w:tabs>
                    <w:jc w:val="center"/>
                    <w:rPr>
                      <w:sz w:val="18"/>
                      <w:szCs w:val="18"/>
                    </w:rPr>
                  </w:pPr>
                </w:p>
              </w:tc>
              <w:tc>
                <w:tcPr>
                  <w:tcW w:w="5165" w:type="dxa"/>
                  <w:vMerge w:val="restart"/>
                  <w:tcBorders>
                    <w:bottom w:val="single" w:sz="4" w:space="0" w:color="000000"/>
                  </w:tcBorders>
                  <w:vAlign w:val="center"/>
                </w:tcPr>
                <w:p w14:paraId="3BF3398B" w14:textId="77777777" w:rsidR="00DF08A2" w:rsidRDefault="00DF08A2" w:rsidP="00221E0C">
                  <w:pPr>
                    <w:ind w:right="-109"/>
                    <w:rPr>
                      <w:sz w:val="18"/>
                      <w:szCs w:val="18"/>
                    </w:rPr>
                  </w:pPr>
                  <w:r>
                    <w:rPr>
                      <w:sz w:val="18"/>
                      <w:szCs w:val="18"/>
                    </w:rPr>
                    <w:t xml:space="preserve">¿Qué porcentaje de distritos </w:t>
                  </w:r>
                  <w:sdt>
                    <w:sdtPr>
                      <w:tag w:val="goog_rdk_117"/>
                      <w:id w:val="938335754"/>
                    </w:sdtPr>
                    <w:sdtContent>
                      <w:commentRangeStart w:id="11"/>
                      <w:commentRangeStart w:id="12"/>
                    </w:sdtContent>
                  </w:sdt>
                  <w:r>
                    <w:rPr>
                      <w:sz w:val="18"/>
                      <w:szCs w:val="18"/>
                    </w:rPr>
                    <w:t>cuentan con estudios</w:t>
                  </w:r>
                  <w:commentRangeEnd w:id="12"/>
                  <w:r>
                    <w:commentReference w:id="12"/>
                  </w:r>
                  <w:commentRangeEnd w:id="11"/>
                  <w:r w:rsidR="00040900">
                    <w:rPr>
                      <w:rStyle w:val="Refdecomentario"/>
                      <w:lang w:val="en-US"/>
                    </w:rPr>
                    <w:commentReference w:id="11"/>
                  </w:r>
                  <w:r>
                    <w:rPr>
                      <w:sz w:val="18"/>
                      <w:szCs w:val="18"/>
                    </w:rPr>
                    <w:t xml:space="preserve"> sobre desarrollo económico local?</w:t>
                  </w:r>
                </w:p>
                <w:p w14:paraId="7CF36F8C" w14:textId="0C0A7799" w:rsidR="00DF08A2" w:rsidRDefault="00DF08A2" w:rsidP="00221E0C">
                  <w:pPr>
                    <w:ind w:right="210"/>
                    <w:rPr>
                      <w:sz w:val="18"/>
                      <w:szCs w:val="18"/>
                    </w:rPr>
                  </w:pPr>
                  <w:r>
                    <w:rPr>
                      <w:b/>
                      <w:sz w:val="18"/>
                      <w:szCs w:val="18"/>
                    </w:rPr>
                    <w:t>Medio de verificación: listado de estudios</w:t>
                  </w:r>
                  <w:r w:rsidR="008A398D">
                    <w:rPr>
                      <w:b/>
                      <w:sz w:val="18"/>
                      <w:szCs w:val="18"/>
                    </w:rPr>
                    <w:t xml:space="preserve"> especificando año de realización</w:t>
                  </w:r>
                </w:p>
              </w:tc>
              <w:tc>
                <w:tcPr>
                  <w:tcW w:w="992" w:type="dxa"/>
                  <w:tcBorders>
                    <w:bottom w:val="single" w:sz="4" w:space="0" w:color="000000"/>
                  </w:tcBorders>
                </w:tcPr>
                <w:p w14:paraId="220B36D6" w14:textId="77777777" w:rsidR="00DF08A2" w:rsidRDefault="00DF08A2" w:rsidP="00221E0C">
                  <w:pPr>
                    <w:ind w:right="-103"/>
                    <w:jc w:val="center"/>
                    <w:rPr>
                      <w:sz w:val="18"/>
                      <w:szCs w:val="18"/>
                    </w:rPr>
                  </w:pPr>
                  <w:r>
                    <w:rPr>
                      <w:sz w:val="18"/>
                      <w:szCs w:val="18"/>
                    </w:rPr>
                    <w:t>1 al 20%</w:t>
                  </w:r>
                </w:p>
              </w:tc>
              <w:tc>
                <w:tcPr>
                  <w:tcW w:w="756" w:type="dxa"/>
                  <w:tcBorders>
                    <w:bottom w:val="single" w:sz="4" w:space="0" w:color="000000"/>
                  </w:tcBorders>
                </w:tcPr>
                <w:p w14:paraId="234375A7" w14:textId="77777777" w:rsidR="00DF08A2" w:rsidRDefault="00DF08A2" w:rsidP="00221E0C">
                  <w:pPr>
                    <w:ind w:right="210"/>
                    <w:jc w:val="both"/>
                    <w:rPr>
                      <w:sz w:val="18"/>
                      <w:szCs w:val="18"/>
                    </w:rPr>
                  </w:pPr>
                </w:p>
              </w:tc>
            </w:tr>
            <w:tr w:rsidR="00DF08A2" w14:paraId="535A2EEA" w14:textId="77777777" w:rsidTr="00221E0C">
              <w:trPr>
                <w:jc w:val="center"/>
              </w:trPr>
              <w:tc>
                <w:tcPr>
                  <w:tcW w:w="397" w:type="dxa"/>
                  <w:vMerge/>
                  <w:tcBorders>
                    <w:bottom w:val="single" w:sz="4" w:space="0" w:color="000000"/>
                  </w:tcBorders>
                  <w:vAlign w:val="center"/>
                </w:tcPr>
                <w:p w14:paraId="5C6F8CF2" w14:textId="77777777" w:rsidR="00DF08A2" w:rsidRDefault="00DF08A2" w:rsidP="00221E0C">
                  <w:pPr>
                    <w:widowControl w:val="0"/>
                    <w:pBdr>
                      <w:top w:val="nil"/>
                      <w:left w:val="nil"/>
                      <w:bottom w:val="nil"/>
                      <w:right w:val="nil"/>
                      <w:between w:val="nil"/>
                    </w:pBdr>
                    <w:spacing w:line="276" w:lineRule="auto"/>
                    <w:rPr>
                      <w:sz w:val="18"/>
                      <w:szCs w:val="18"/>
                    </w:rPr>
                  </w:pPr>
                </w:p>
              </w:tc>
              <w:tc>
                <w:tcPr>
                  <w:tcW w:w="5165" w:type="dxa"/>
                  <w:vMerge/>
                  <w:tcBorders>
                    <w:bottom w:val="single" w:sz="4" w:space="0" w:color="000000"/>
                  </w:tcBorders>
                  <w:vAlign w:val="center"/>
                </w:tcPr>
                <w:p w14:paraId="3E7EFDA6" w14:textId="77777777" w:rsidR="00DF08A2" w:rsidRDefault="00DF08A2" w:rsidP="00221E0C">
                  <w:pPr>
                    <w:widowControl w:val="0"/>
                    <w:pBdr>
                      <w:top w:val="nil"/>
                      <w:left w:val="nil"/>
                      <w:bottom w:val="nil"/>
                      <w:right w:val="nil"/>
                      <w:between w:val="nil"/>
                    </w:pBdr>
                    <w:spacing w:line="276" w:lineRule="auto"/>
                    <w:rPr>
                      <w:sz w:val="18"/>
                      <w:szCs w:val="18"/>
                    </w:rPr>
                  </w:pPr>
                </w:p>
              </w:tc>
              <w:tc>
                <w:tcPr>
                  <w:tcW w:w="992" w:type="dxa"/>
                  <w:vAlign w:val="center"/>
                </w:tcPr>
                <w:p w14:paraId="28D5AC10" w14:textId="77777777" w:rsidR="00DF08A2" w:rsidRDefault="00DF08A2" w:rsidP="00221E0C">
                  <w:pPr>
                    <w:ind w:right="-103"/>
                    <w:jc w:val="center"/>
                    <w:rPr>
                      <w:sz w:val="18"/>
                      <w:szCs w:val="18"/>
                    </w:rPr>
                  </w:pPr>
                  <w:r>
                    <w:rPr>
                      <w:sz w:val="18"/>
                      <w:szCs w:val="18"/>
                    </w:rPr>
                    <w:t>21 al 40%</w:t>
                  </w:r>
                </w:p>
              </w:tc>
              <w:tc>
                <w:tcPr>
                  <w:tcW w:w="756" w:type="dxa"/>
                </w:tcPr>
                <w:p w14:paraId="2836A4BA" w14:textId="77777777" w:rsidR="00DF08A2" w:rsidRDefault="00DF08A2" w:rsidP="00221E0C">
                  <w:pPr>
                    <w:ind w:right="210"/>
                    <w:jc w:val="both"/>
                    <w:rPr>
                      <w:sz w:val="18"/>
                      <w:szCs w:val="18"/>
                    </w:rPr>
                  </w:pPr>
                </w:p>
              </w:tc>
            </w:tr>
            <w:tr w:rsidR="00DF08A2" w14:paraId="049B3C3D" w14:textId="77777777" w:rsidTr="00221E0C">
              <w:trPr>
                <w:jc w:val="center"/>
              </w:trPr>
              <w:tc>
                <w:tcPr>
                  <w:tcW w:w="397" w:type="dxa"/>
                  <w:vMerge/>
                  <w:tcBorders>
                    <w:bottom w:val="single" w:sz="4" w:space="0" w:color="000000"/>
                  </w:tcBorders>
                  <w:vAlign w:val="center"/>
                </w:tcPr>
                <w:p w14:paraId="45C69B74" w14:textId="77777777" w:rsidR="00DF08A2" w:rsidRDefault="00DF08A2" w:rsidP="00221E0C">
                  <w:pPr>
                    <w:widowControl w:val="0"/>
                    <w:pBdr>
                      <w:top w:val="nil"/>
                      <w:left w:val="nil"/>
                      <w:bottom w:val="nil"/>
                      <w:right w:val="nil"/>
                      <w:between w:val="nil"/>
                    </w:pBdr>
                    <w:spacing w:line="276" w:lineRule="auto"/>
                    <w:rPr>
                      <w:sz w:val="18"/>
                      <w:szCs w:val="18"/>
                    </w:rPr>
                  </w:pPr>
                </w:p>
              </w:tc>
              <w:tc>
                <w:tcPr>
                  <w:tcW w:w="5165" w:type="dxa"/>
                  <w:vMerge/>
                  <w:tcBorders>
                    <w:bottom w:val="single" w:sz="4" w:space="0" w:color="000000"/>
                  </w:tcBorders>
                  <w:vAlign w:val="center"/>
                </w:tcPr>
                <w:p w14:paraId="6F467FD0" w14:textId="77777777" w:rsidR="00DF08A2" w:rsidRDefault="00DF08A2" w:rsidP="00221E0C">
                  <w:pPr>
                    <w:widowControl w:val="0"/>
                    <w:pBdr>
                      <w:top w:val="nil"/>
                      <w:left w:val="nil"/>
                      <w:bottom w:val="nil"/>
                      <w:right w:val="nil"/>
                      <w:between w:val="nil"/>
                    </w:pBdr>
                    <w:spacing w:line="276" w:lineRule="auto"/>
                    <w:rPr>
                      <w:sz w:val="18"/>
                      <w:szCs w:val="18"/>
                    </w:rPr>
                  </w:pPr>
                </w:p>
              </w:tc>
              <w:tc>
                <w:tcPr>
                  <w:tcW w:w="992" w:type="dxa"/>
                  <w:vAlign w:val="center"/>
                </w:tcPr>
                <w:p w14:paraId="7EA2441F" w14:textId="77777777" w:rsidR="00DF08A2" w:rsidRDefault="00DF08A2" w:rsidP="00221E0C">
                  <w:pPr>
                    <w:ind w:right="-103"/>
                    <w:jc w:val="center"/>
                    <w:rPr>
                      <w:sz w:val="18"/>
                      <w:szCs w:val="18"/>
                    </w:rPr>
                  </w:pPr>
                  <w:r>
                    <w:rPr>
                      <w:sz w:val="18"/>
                      <w:szCs w:val="18"/>
                    </w:rPr>
                    <w:t>41 al 60%</w:t>
                  </w:r>
                </w:p>
              </w:tc>
              <w:tc>
                <w:tcPr>
                  <w:tcW w:w="756" w:type="dxa"/>
                </w:tcPr>
                <w:p w14:paraId="321C5951" w14:textId="77777777" w:rsidR="00DF08A2" w:rsidRDefault="00DF08A2" w:rsidP="00221E0C">
                  <w:pPr>
                    <w:ind w:right="210"/>
                    <w:jc w:val="both"/>
                    <w:rPr>
                      <w:sz w:val="18"/>
                      <w:szCs w:val="18"/>
                    </w:rPr>
                  </w:pPr>
                </w:p>
              </w:tc>
            </w:tr>
            <w:tr w:rsidR="00DF08A2" w14:paraId="3A58378A" w14:textId="77777777" w:rsidTr="00221E0C">
              <w:trPr>
                <w:jc w:val="center"/>
              </w:trPr>
              <w:tc>
                <w:tcPr>
                  <w:tcW w:w="397" w:type="dxa"/>
                  <w:vMerge/>
                  <w:tcBorders>
                    <w:bottom w:val="single" w:sz="4" w:space="0" w:color="000000"/>
                  </w:tcBorders>
                  <w:vAlign w:val="center"/>
                </w:tcPr>
                <w:p w14:paraId="5262B265" w14:textId="77777777" w:rsidR="00DF08A2" w:rsidRDefault="00DF08A2" w:rsidP="00221E0C">
                  <w:pPr>
                    <w:widowControl w:val="0"/>
                    <w:pBdr>
                      <w:top w:val="nil"/>
                      <w:left w:val="nil"/>
                      <w:bottom w:val="nil"/>
                      <w:right w:val="nil"/>
                      <w:between w:val="nil"/>
                    </w:pBdr>
                    <w:spacing w:line="276" w:lineRule="auto"/>
                    <w:rPr>
                      <w:sz w:val="18"/>
                      <w:szCs w:val="18"/>
                    </w:rPr>
                  </w:pPr>
                </w:p>
              </w:tc>
              <w:tc>
                <w:tcPr>
                  <w:tcW w:w="5165" w:type="dxa"/>
                  <w:vMerge/>
                  <w:tcBorders>
                    <w:bottom w:val="single" w:sz="4" w:space="0" w:color="000000"/>
                  </w:tcBorders>
                  <w:vAlign w:val="center"/>
                </w:tcPr>
                <w:p w14:paraId="2F62BC69" w14:textId="77777777" w:rsidR="00DF08A2" w:rsidRDefault="00DF08A2" w:rsidP="00221E0C">
                  <w:pPr>
                    <w:widowControl w:val="0"/>
                    <w:pBdr>
                      <w:top w:val="nil"/>
                      <w:left w:val="nil"/>
                      <w:bottom w:val="nil"/>
                      <w:right w:val="nil"/>
                      <w:between w:val="nil"/>
                    </w:pBdr>
                    <w:spacing w:line="276" w:lineRule="auto"/>
                    <w:rPr>
                      <w:sz w:val="18"/>
                      <w:szCs w:val="18"/>
                    </w:rPr>
                  </w:pPr>
                </w:p>
              </w:tc>
              <w:tc>
                <w:tcPr>
                  <w:tcW w:w="992" w:type="dxa"/>
                  <w:vAlign w:val="center"/>
                </w:tcPr>
                <w:p w14:paraId="79E2DB50" w14:textId="77777777" w:rsidR="00DF08A2" w:rsidRDefault="00DF08A2" w:rsidP="00221E0C">
                  <w:pPr>
                    <w:ind w:right="-103"/>
                    <w:jc w:val="center"/>
                    <w:rPr>
                      <w:sz w:val="18"/>
                      <w:szCs w:val="18"/>
                    </w:rPr>
                  </w:pPr>
                  <w:r>
                    <w:rPr>
                      <w:sz w:val="18"/>
                      <w:szCs w:val="18"/>
                    </w:rPr>
                    <w:t>61 al 80%</w:t>
                  </w:r>
                </w:p>
              </w:tc>
              <w:tc>
                <w:tcPr>
                  <w:tcW w:w="756" w:type="dxa"/>
                </w:tcPr>
                <w:p w14:paraId="0F047DBB" w14:textId="77777777" w:rsidR="00DF08A2" w:rsidRDefault="00DF08A2" w:rsidP="00221E0C">
                  <w:pPr>
                    <w:ind w:right="210"/>
                    <w:jc w:val="both"/>
                    <w:rPr>
                      <w:sz w:val="18"/>
                      <w:szCs w:val="18"/>
                    </w:rPr>
                  </w:pPr>
                </w:p>
              </w:tc>
            </w:tr>
            <w:tr w:rsidR="00DF08A2" w14:paraId="673C9FD3" w14:textId="77777777" w:rsidTr="00221E0C">
              <w:trPr>
                <w:jc w:val="center"/>
              </w:trPr>
              <w:tc>
                <w:tcPr>
                  <w:tcW w:w="397" w:type="dxa"/>
                  <w:vMerge/>
                  <w:tcBorders>
                    <w:bottom w:val="single" w:sz="4" w:space="0" w:color="000000"/>
                  </w:tcBorders>
                  <w:vAlign w:val="center"/>
                </w:tcPr>
                <w:p w14:paraId="65578358" w14:textId="77777777" w:rsidR="00DF08A2" w:rsidRDefault="00DF08A2" w:rsidP="00221E0C">
                  <w:pPr>
                    <w:widowControl w:val="0"/>
                    <w:pBdr>
                      <w:top w:val="nil"/>
                      <w:left w:val="nil"/>
                      <w:bottom w:val="nil"/>
                      <w:right w:val="nil"/>
                      <w:between w:val="nil"/>
                    </w:pBdr>
                    <w:spacing w:line="276" w:lineRule="auto"/>
                    <w:rPr>
                      <w:sz w:val="18"/>
                      <w:szCs w:val="18"/>
                    </w:rPr>
                  </w:pPr>
                </w:p>
              </w:tc>
              <w:tc>
                <w:tcPr>
                  <w:tcW w:w="5165" w:type="dxa"/>
                  <w:vMerge/>
                  <w:tcBorders>
                    <w:bottom w:val="single" w:sz="4" w:space="0" w:color="000000"/>
                  </w:tcBorders>
                  <w:vAlign w:val="center"/>
                </w:tcPr>
                <w:p w14:paraId="6956BB7B" w14:textId="77777777" w:rsidR="00DF08A2" w:rsidRDefault="00DF08A2" w:rsidP="00221E0C">
                  <w:pPr>
                    <w:widowControl w:val="0"/>
                    <w:pBdr>
                      <w:top w:val="nil"/>
                      <w:left w:val="nil"/>
                      <w:bottom w:val="nil"/>
                      <w:right w:val="nil"/>
                      <w:between w:val="nil"/>
                    </w:pBdr>
                    <w:spacing w:line="276" w:lineRule="auto"/>
                    <w:rPr>
                      <w:sz w:val="18"/>
                      <w:szCs w:val="18"/>
                    </w:rPr>
                  </w:pPr>
                </w:p>
              </w:tc>
              <w:tc>
                <w:tcPr>
                  <w:tcW w:w="992" w:type="dxa"/>
                  <w:vAlign w:val="center"/>
                </w:tcPr>
                <w:p w14:paraId="3F6348D5" w14:textId="77777777" w:rsidR="00DF08A2" w:rsidRDefault="00DF08A2" w:rsidP="00221E0C">
                  <w:pPr>
                    <w:ind w:right="-103"/>
                    <w:jc w:val="center"/>
                    <w:rPr>
                      <w:sz w:val="18"/>
                      <w:szCs w:val="18"/>
                    </w:rPr>
                  </w:pPr>
                  <w:r>
                    <w:rPr>
                      <w:sz w:val="18"/>
                      <w:szCs w:val="18"/>
                    </w:rPr>
                    <w:t>81 al 100%</w:t>
                  </w:r>
                </w:p>
              </w:tc>
              <w:tc>
                <w:tcPr>
                  <w:tcW w:w="756" w:type="dxa"/>
                </w:tcPr>
                <w:p w14:paraId="5EEDE37A" w14:textId="77777777" w:rsidR="00DF08A2" w:rsidRDefault="00DF08A2" w:rsidP="00221E0C">
                  <w:pPr>
                    <w:ind w:right="210"/>
                    <w:jc w:val="both"/>
                    <w:rPr>
                      <w:sz w:val="18"/>
                      <w:szCs w:val="18"/>
                    </w:rPr>
                  </w:pPr>
                </w:p>
              </w:tc>
            </w:tr>
            <w:tr w:rsidR="00DF08A2" w14:paraId="05B32963" w14:textId="77777777" w:rsidTr="00221E0C">
              <w:trPr>
                <w:trHeight w:val="150"/>
                <w:jc w:val="center"/>
              </w:trPr>
              <w:tc>
                <w:tcPr>
                  <w:tcW w:w="397" w:type="dxa"/>
                  <w:vMerge w:val="restart"/>
                  <w:vAlign w:val="center"/>
                </w:tcPr>
                <w:p w14:paraId="1BCC600F" w14:textId="77777777" w:rsidR="00DF08A2" w:rsidRDefault="00DF08A2" w:rsidP="00221E0C">
                  <w:pPr>
                    <w:tabs>
                      <w:tab w:val="left" w:pos="0"/>
                    </w:tabs>
                    <w:jc w:val="center"/>
                    <w:rPr>
                      <w:sz w:val="18"/>
                      <w:szCs w:val="18"/>
                    </w:rPr>
                  </w:pPr>
                  <w:r>
                    <w:rPr>
                      <w:sz w:val="18"/>
                      <w:szCs w:val="18"/>
                    </w:rPr>
                    <w:t>2</w:t>
                  </w:r>
                </w:p>
              </w:tc>
              <w:tc>
                <w:tcPr>
                  <w:tcW w:w="5165" w:type="dxa"/>
                  <w:vMerge w:val="restart"/>
                  <w:vAlign w:val="center"/>
                </w:tcPr>
                <w:p w14:paraId="0A8DE356" w14:textId="77777777" w:rsidR="00DF08A2" w:rsidRDefault="00DF08A2" w:rsidP="00221E0C">
                  <w:pPr>
                    <w:rPr>
                      <w:sz w:val="18"/>
                      <w:szCs w:val="18"/>
                    </w:rPr>
                  </w:pPr>
                  <w:r>
                    <w:rPr>
                      <w:sz w:val="18"/>
                      <w:szCs w:val="18"/>
                    </w:rPr>
                    <w:t>¿Qué porcentaje de distritos cuentan con estudios sobre el manejo de ecosistemas?</w:t>
                  </w:r>
                </w:p>
                <w:p w14:paraId="00572374" w14:textId="77777777" w:rsidR="00DF08A2" w:rsidRDefault="00DF08A2" w:rsidP="00221E0C">
                  <w:pPr>
                    <w:ind w:right="210"/>
                    <w:rPr>
                      <w:b/>
                      <w:sz w:val="18"/>
                      <w:szCs w:val="18"/>
                    </w:rPr>
                  </w:pPr>
                  <w:r>
                    <w:rPr>
                      <w:b/>
                      <w:sz w:val="18"/>
                      <w:szCs w:val="18"/>
                    </w:rPr>
                    <w:t>Medio de verificación: listado de estudios</w:t>
                  </w:r>
                </w:p>
              </w:tc>
              <w:tc>
                <w:tcPr>
                  <w:tcW w:w="992" w:type="dxa"/>
                  <w:vAlign w:val="center"/>
                </w:tcPr>
                <w:p w14:paraId="29F7B803" w14:textId="77777777" w:rsidR="00DF08A2" w:rsidRDefault="00DF08A2" w:rsidP="00221E0C">
                  <w:pPr>
                    <w:ind w:right="-103"/>
                    <w:jc w:val="center"/>
                    <w:rPr>
                      <w:sz w:val="18"/>
                      <w:szCs w:val="18"/>
                    </w:rPr>
                  </w:pPr>
                  <w:r>
                    <w:rPr>
                      <w:sz w:val="18"/>
                      <w:szCs w:val="18"/>
                    </w:rPr>
                    <w:t>1 al 20%</w:t>
                  </w:r>
                </w:p>
              </w:tc>
              <w:tc>
                <w:tcPr>
                  <w:tcW w:w="756" w:type="dxa"/>
                </w:tcPr>
                <w:p w14:paraId="1F5B1EA4" w14:textId="77777777" w:rsidR="00DF08A2" w:rsidRDefault="00DF08A2" w:rsidP="00221E0C">
                  <w:pPr>
                    <w:ind w:right="210"/>
                    <w:jc w:val="both"/>
                    <w:rPr>
                      <w:sz w:val="18"/>
                      <w:szCs w:val="18"/>
                    </w:rPr>
                  </w:pPr>
                </w:p>
              </w:tc>
            </w:tr>
            <w:tr w:rsidR="00DF08A2" w14:paraId="0B44248E" w14:textId="77777777" w:rsidTr="00221E0C">
              <w:trPr>
                <w:trHeight w:val="213"/>
                <w:jc w:val="center"/>
              </w:trPr>
              <w:tc>
                <w:tcPr>
                  <w:tcW w:w="397" w:type="dxa"/>
                  <w:vMerge/>
                  <w:vAlign w:val="center"/>
                </w:tcPr>
                <w:p w14:paraId="45476A18" w14:textId="77777777" w:rsidR="00DF08A2" w:rsidRDefault="00DF08A2" w:rsidP="00221E0C">
                  <w:pPr>
                    <w:widowControl w:val="0"/>
                    <w:pBdr>
                      <w:top w:val="nil"/>
                      <w:left w:val="nil"/>
                      <w:bottom w:val="nil"/>
                      <w:right w:val="nil"/>
                      <w:between w:val="nil"/>
                    </w:pBdr>
                    <w:spacing w:line="276" w:lineRule="auto"/>
                    <w:rPr>
                      <w:sz w:val="18"/>
                      <w:szCs w:val="18"/>
                    </w:rPr>
                  </w:pPr>
                </w:p>
              </w:tc>
              <w:tc>
                <w:tcPr>
                  <w:tcW w:w="5165" w:type="dxa"/>
                  <w:vMerge/>
                  <w:vAlign w:val="center"/>
                </w:tcPr>
                <w:p w14:paraId="5FBDFE39" w14:textId="77777777" w:rsidR="00DF08A2" w:rsidRDefault="00DF08A2" w:rsidP="00221E0C">
                  <w:pPr>
                    <w:widowControl w:val="0"/>
                    <w:pBdr>
                      <w:top w:val="nil"/>
                      <w:left w:val="nil"/>
                      <w:bottom w:val="nil"/>
                      <w:right w:val="nil"/>
                      <w:between w:val="nil"/>
                    </w:pBdr>
                    <w:spacing w:line="276" w:lineRule="auto"/>
                    <w:rPr>
                      <w:sz w:val="18"/>
                      <w:szCs w:val="18"/>
                    </w:rPr>
                  </w:pPr>
                </w:p>
              </w:tc>
              <w:tc>
                <w:tcPr>
                  <w:tcW w:w="992" w:type="dxa"/>
                  <w:vAlign w:val="center"/>
                </w:tcPr>
                <w:p w14:paraId="16CEB2F1" w14:textId="77777777" w:rsidR="00DF08A2" w:rsidRDefault="00DF08A2" w:rsidP="00221E0C">
                  <w:pPr>
                    <w:ind w:right="-103"/>
                    <w:jc w:val="center"/>
                    <w:rPr>
                      <w:sz w:val="18"/>
                      <w:szCs w:val="18"/>
                    </w:rPr>
                  </w:pPr>
                  <w:r>
                    <w:rPr>
                      <w:sz w:val="18"/>
                      <w:szCs w:val="18"/>
                    </w:rPr>
                    <w:t>21 al 40%</w:t>
                  </w:r>
                </w:p>
              </w:tc>
              <w:tc>
                <w:tcPr>
                  <w:tcW w:w="756" w:type="dxa"/>
                </w:tcPr>
                <w:p w14:paraId="12B3800D" w14:textId="77777777" w:rsidR="00DF08A2" w:rsidRDefault="00DF08A2" w:rsidP="00221E0C">
                  <w:pPr>
                    <w:ind w:right="210"/>
                    <w:jc w:val="both"/>
                    <w:rPr>
                      <w:sz w:val="18"/>
                      <w:szCs w:val="18"/>
                    </w:rPr>
                  </w:pPr>
                </w:p>
              </w:tc>
            </w:tr>
            <w:tr w:rsidR="00DF08A2" w14:paraId="08610648" w14:textId="77777777" w:rsidTr="00221E0C">
              <w:trPr>
                <w:trHeight w:val="275"/>
                <w:jc w:val="center"/>
              </w:trPr>
              <w:tc>
                <w:tcPr>
                  <w:tcW w:w="397" w:type="dxa"/>
                  <w:vMerge/>
                  <w:vAlign w:val="center"/>
                </w:tcPr>
                <w:p w14:paraId="503B070B" w14:textId="77777777" w:rsidR="00DF08A2" w:rsidRDefault="00DF08A2" w:rsidP="00221E0C">
                  <w:pPr>
                    <w:widowControl w:val="0"/>
                    <w:pBdr>
                      <w:top w:val="nil"/>
                      <w:left w:val="nil"/>
                      <w:bottom w:val="nil"/>
                      <w:right w:val="nil"/>
                      <w:between w:val="nil"/>
                    </w:pBdr>
                    <w:spacing w:line="276" w:lineRule="auto"/>
                    <w:rPr>
                      <w:sz w:val="18"/>
                      <w:szCs w:val="18"/>
                    </w:rPr>
                  </w:pPr>
                </w:p>
              </w:tc>
              <w:tc>
                <w:tcPr>
                  <w:tcW w:w="5165" w:type="dxa"/>
                  <w:vMerge/>
                  <w:vAlign w:val="center"/>
                </w:tcPr>
                <w:p w14:paraId="038A1854" w14:textId="77777777" w:rsidR="00DF08A2" w:rsidRDefault="00DF08A2" w:rsidP="00221E0C">
                  <w:pPr>
                    <w:widowControl w:val="0"/>
                    <w:pBdr>
                      <w:top w:val="nil"/>
                      <w:left w:val="nil"/>
                      <w:bottom w:val="nil"/>
                      <w:right w:val="nil"/>
                      <w:between w:val="nil"/>
                    </w:pBdr>
                    <w:spacing w:line="276" w:lineRule="auto"/>
                    <w:rPr>
                      <w:sz w:val="18"/>
                      <w:szCs w:val="18"/>
                    </w:rPr>
                  </w:pPr>
                </w:p>
              </w:tc>
              <w:tc>
                <w:tcPr>
                  <w:tcW w:w="992" w:type="dxa"/>
                  <w:vAlign w:val="center"/>
                </w:tcPr>
                <w:p w14:paraId="63D3EE22" w14:textId="77777777" w:rsidR="00DF08A2" w:rsidRDefault="00DF08A2" w:rsidP="00221E0C">
                  <w:pPr>
                    <w:ind w:right="-103"/>
                    <w:jc w:val="center"/>
                    <w:rPr>
                      <w:sz w:val="18"/>
                      <w:szCs w:val="18"/>
                    </w:rPr>
                  </w:pPr>
                  <w:r>
                    <w:rPr>
                      <w:sz w:val="18"/>
                      <w:szCs w:val="18"/>
                    </w:rPr>
                    <w:t>41 al 60%</w:t>
                  </w:r>
                </w:p>
              </w:tc>
              <w:tc>
                <w:tcPr>
                  <w:tcW w:w="756" w:type="dxa"/>
                </w:tcPr>
                <w:p w14:paraId="54638137" w14:textId="77777777" w:rsidR="00DF08A2" w:rsidRDefault="00DF08A2" w:rsidP="00221E0C">
                  <w:pPr>
                    <w:ind w:right="210"/>
                    <w:jc w:val="both"/>
                    <w:rPr>
                      <w:sz w:val="18"/>
                      <w:szCs w:val="18"/>
                    </w:rPr>
                  </w:pPr>
                </w:p>
              </w:tc>
            </w:tr>
            <w:tr w:rsidR="00DF08A2" w14:paraId="70B7B89E" w14:textId="77777777" w:rsidTr="00221E0C">
              <w:trPr>
                <w:jc w:val="center"/>
              </w:trPr>
              <w:tc>
                <w:tcPr>
                  <w:tcW w:w="397" w:type="dxa"/>
                  <w:vMerge/>
                  <w:vAlign w:val="center"/>
                </w:tcPr>
                <w:p w14:paraId="0D3AAFD5" w14:textId="77777777" w:rsidR="00DF08A2" w:rsidRDefault="00DF08A2" w:rsidP="00221E0C">
                  <w:pPr>
                    <w:widowControl w:val="0"/>
                    <w:pBdr>
                      <w:top w:val="nil"/>
                      <w:left w:val="nil"/>
                      <w:bottom w:val="nil"/>
                      <w:right w:val="nil"/>
                      <w:between w:val="nil"/>
                    </w:pBdr>
                    <w:spacing w:line="276" w:lineRule="auto"/>
                    <w:rPr>
                      <w:sz w:val="18"/>
                      <w:szCs w:val="18"/>
                    </w:rPr>
                  </w:pPr>
                </w:p>
              </w:tc>
              <w:tc>
                <w:tcPr>
                  <w:tcW w:w="5165" w:type="dxa"/>
                  <w:vMerge/>
                  <w:vAlign w:val="center"/>
                </w:tcPr>
                <w:p w14:paraId="1F783049" w14:textId="77777777" w:rsidR="00DF08A2" w:rsidRDefault="00DF08A2" w:rsidP="00221E0C">
                  <w:pPr>
                    <w:widowControl w:val="0"/>
                    <w:pBdr>
                      <w:top w:val="nil"/>
                      <w:left w:val="nil"/>
                      <w:bottom w:val="nil"/>
                      <w:right w:val="nil"/>
                      <w:between w:val="nil"/>
                    </w:pBdr>
                    <w:spacing w:line="276" w:lineRule="auto"/>
                    <w:rPr>
                      <w:sz w:val="18"/>
                      <w:szCs w:val="18"/>
                    </w:rPr>
                  </w:pPr>
                </w:p>
              </w:tc>
              <w:tc>
                <w:tcPr>
                  <w:tcW w:w="992" w:type="dxa"/>
                  <w:vAlign w:val="center"/>
                </w:tcPr>
                <w:p w14:paraId="60E112F2" w14:textId="77777777" w:rsidR="00DF08A2" w:rsidRDefault="00DF08A2" w:rsidP="00221E0C">
                  <w:pPr>
                    <w:ind w:right="-103"/>
                    <w:jc w:val="center"/>
                    <w:rPr>
                      <w:sz w:val="18"/>
                      <w:szCs w:val="18"/>
                    </w:rPr>
                  </w:pPr>
                  <w:r>
                    <w:rPr>
                      <w:sz w:val="18"/>
                      <w:szCs w:val="18"/>
                    </w:rPr>
                    <w:t>61 al 80%</w:t>
                  </w:r>
                </w:p>
              </w:tc>
              <w:tc>
                <w:tcPr>
                  <w:tcW w:w="756" w:type="dxa"/>
                </w:tcPr>
                <w:p w14:paraId="35A0B11F" w14:textId="77777777" w:rsidR="00DF08A2" w:rsidRDefault="00DF08A2" w:rsidP="00221E0C">
                  <w:pPr>
                    <w:ind w:right="210"/>
                    <w:jc w:val="both"/>
                    <w:rPr>
                      <w:sz w:val="18"/>
                      <w:szCs w:val="18"/>
                    </w:rPr>
                  </w:pPr>
                </w:p>
              </w:tc>
            </w:tr>
            <w:tr w:rsidR="00DF08A2" w14:paraId="03CFADCF" w14:textId="77777777" w:rsidTr="00221E0C">
              <w:trPr>
                <w:jc w:val="center"/>
              </w:trPr>
              <w:tc>
                <w:tcPr>
                  <w:tcW w:w="397" w:type="dxa"/>
                  <w:vMerge/>
                  <w:vAlign w:val="center"/>
                </w:tcPr>
                <w:p w14:paraId="533274BE" w14:textId="77777777" w:rsidR="00DF08A2" w:rsidRDefault="00DF08A2" w:rsidP="00221E0C">
                  <w:pPr>
                    <w:widowControl w:val="0"/>
                    <w:pBdr>
                      <w:top w:val="nil"/>
                      <w:left w:val="nil"/>
                      <w:bottom w:val="nil"/>
                      <w:right w:val="nil"/>
                      <w:between w:val="nil"/>
                    </w:pBdr>
                    <w:spacing w:line="276" w:lineRule="auto"/>
                    <w:rPr>
                      <w:sz w:val="18"/>
                      <w:szCs w:val="18"/>
                    </w:rPr>
                  </w:pPr>
                </w:p>
              </w:tc>
              <w:tc>
                <w:tcPr>
                  <w:tcW w:w="5165" w:type="dxa"/>
                  <w:vMerge/>
                  <w:vAlign w:val="center"/>
                </w:tcPr>
                <w:p w14:paraId="51B573DD" w14:textId="77777777" w:rsidR="00DF08A2" w:rsidRDefault="00DF08A2" w:rsidP="00221E0C">
                  <w:pPr>
                    <w:widowControl w:val="0"/>
                    <w:pBdr>
                      <w:top w:val="nil"/>
                      <w:left w:val="nil"/>
                      <w:bottom w:val="nil"/>
                      <w:right w:val="nil"/>
                      <w:between w:val="nil"/>
                    </w:pBdr>
                    <w:spacing w:line="276" w:lineRule="auto"/>
                    <w:rPr>
                      <w:sz w:val="18"/>
                      <w:szCs w:val="18"/>
                    </w:rPr>
                  </w:pPr>
                </w:p>
              </w:tc>
              <w:tc>
                <w:tcPr>
                  <w:tcW w:w="992" w:type="dxa"/>
                  <w:vAlign w:val="center"/>
                </w:tcPr>
                <w:p w14:paraId="392AD321" w14:textId="77777777" w:rsidR="00DF08A2" w:rsidRDefault="00DF08A2" w:rsidP="00221E0C">
                  <w:pPr>
                    <w:ind w:right="-103"/>
                    <w:jc w:val="center"/>
                    <w:rPr>
                      <w:sz w:val="18"/>
                      <w:szCs w:val="18"/>
                    </w:rPr>
                  </w:pPr>
                  <w:r>
                    <w:rPr>
                      <w:sz w:val="18"/>
                      <w:szCs w:val="18"/>
                    </w:rPr>
                    <w:t>81 al 100%</w:t>
                  </w:r>
                </w:p>
              </w:tc>
              <w:tc>
                <w:tcPr>
                  <w:tcW w:w="756" w:type="dxa"/>
                </w:tcPr>
                <w:p w14:paraId="3AF27DC4" w14:textId="77777777" w:rsidR="00DF08A2" w:rsidRDefault="00DF08A2" w:rsidP="00221E0C">
                  <w:pPr>
                    <w:ind w:right="210"/>
                    <w:jc w:val="both"/>
                    <w:rPr>
                      <w:sz w:val="18"/>
                      <w:szCs w:val="18"/>
                    </w:rPr>
                  </w:pPr>
                </w:p>
              </w:tc>
            </w:tr>
            <w:tr w:rsidR="00DF08A2" w14:paraId="0E16EA3D" w14:textId="77777777" w:rsidTr="00221E0C">
              <w:trPr>
                <w:trHeight w:val="187"/>
                <w:jc w:val="center"/>
              </w:trPr>
              <w:tc>
                <w:tcPr>
                  <w:tcW w:w="397" w:type="dxa"/>
                  <w:vMerge w:val="restart"/>
                  <w:vAlign w:val="center"/>
                </w:tcPr>
                <w:p w14:paraId="514B9D5D" w14:textId="77777777" w:rsidR="00DF08A2" w:rsidRDefault="00DF08A2" w:rsidP="00221E0C">
                  <w:pPr>
                    <w:tabs>
                      <w:tab w:val="left" w:pos="0"/>
                    </w:tabs>
                    <w:jc w:val="center"/>
                    <w:rPr>
                      <w:sz w:val="18"/>
                      <w:szCs w:val="18"/>
                    </w:rPr>
                  </w:pPr>
                  <w:r>
                    <w:rPr>
                      <w:sz w:val="18"/>
                      <w:szCs w:val="18"/>
                    </w:rPr>
                    <w:t>3</w:t>
                  </w:r>
                </w:p>
                <w:p w14:paraId="5CE0D758" w14:textId="77777777" w:rsidR="00DF08A2" w:rsidRDefault="00DF08A2" w:rsidP="00221E0C">
                  <w:pPr>
                    <w:tabs>
                      <w:tab w:val="left" w:pos="0"/>
                    </w:tabs>
                    <w:jc w:val="center"/>
                    <w:rPr>
                      <w:sz w:val="18"/>
                      <w:szCs w:val="18"/>
                    </w:rPr>
                  </w:pPr>
                </w:p>
              </w:tc>
              <w:tc>
                <w:tcPr>
                  <w:tcW w:w="5165" w:type="dxa"/>
                  <w:vMerge w:val="restart"/>
                  <w:vAlign w:val="center"/>
                </w:tcPr>
                <w:p w14:paraId="38B22DA6" w14:textId="77777777" w:rsidR="00DF08A2" w:rsidRDefault="00DF08A2" w:rsidP="00221E0C">
                  <w:pPr>
                    <w:ind w:right="-109"/>
                    <w:rPr>
                      <w:sz w:val="18"/>
                      <w:szCs w:val="18"/>
                    </w:rPr>
                  </w:pPr>
                  <w:r>
                    <w:rPr>
                      <w:sz w:val="18"/>
                      <w:szCs w:val="18"/>
                    </w:rPr>
                    <w:t>¿Qué porcentaje de distritos cuentan con estudios sobre conocimientos tradicionales?</w:t>
                  </w:r>
                </w:p>
                <w:p w14:paraId="268E1B9D" w14:textId="77777777" w:rsidR="00DF08A2" w:rsidRDefault="00DF08A2" w:rsidP="00221E0C">
                  <w:pPr>
                    <w:ind w:right="210"/>
                    <w:rPr>
                      <w:b/>
                      <w:sz w:val="18"/>
                      <w:szCs w:val="18"/>
                    </w:rPr>
                  </w:pPr>
                  <w:r>
                    <w:rPr>
                      <w:b/>
                      <w:sz w:val="18"/>
                      <w:szCs w:val="18"/>
                    </w:rPr>
                    <w:t>Medio de verificación: listado de estudios</w:t>
                  </w:r>
                </w:p>
              </w:tc>
              <w:tc>
                <w:tcPr>
                  <w:tcW w:w="992" w:type="dxa"/>
                  <w:vAlign w:val="center"/>
                </w:tcPr>
                <w:p w14:paraId="34C61580" w14:textId="77777777" w:rsidR="00DF08A2" w:rsidRDefault="00DF08A2" w:rsidP="00221E0C">
                  <w:pPr>
                    <w:ind w:right="-103"/>
                    <w:jc w:val="center"/>
                    <w:rPr>
                      <w:sz w:val="18"/>
                      <w:szCs w:val="18"/>
                    </w:rPr>
                  </w:pPr>
                  <w:r>
                    <w:rPr>
                      <w:sz w:val="18"/>
                      <w:szCs w:val="18"/>
                    </w:rPr>
                    <w:t>1 al 20%</w:t>
                  </w:r>
                </w:p>
              </w:tc>
              <w:tc>
                <w:tcPr>
                  <w:tcW w:w="756" w:type="dxa"/>
                </w:tcPr>
                <w:p w14:paraId="2E33A392" w14:textId="77777777" w:rsidR="00DF08A2" w:rsidRDefault="00DF08A2" w:rsidP="00221E0C">
                  <w:pPr>
                    <w:ind w:right="210"/>
                    <w:jc w:val="both"/>
                    <w:rPr>
                      <w:sz w:val="18"/>
                      <w:szCs w:val="18"/>
                    </w:rPr>
                  </w:pPr>
                </w:p>
              </w:tc>
            </w:tr>
            <w:tr w:rsidR="00DF08A2" w14:paraId="716A75D9" w14:textId="77777777" w:rsidTr="00221E0C">
              <w:trPr>
                <w:trHeight w:val="112"/>
                <w:jc w:val="center"/>
              </w:trPr>
              <w:tc>
                <w:tcPr>
                  <w:tcW w:w="397" w:type="dxa"/>
                  <w:vMerge/>
                  <w:vAlign w:val="center"/>
                </w:tcPr>
                <w:p w14:paraId="2024E39B" w14:textId="77777777" w:rsidR="00DF08A2" w:rsidRDefault="00DF08A2" w:rsidP="00221E0C">
                  <w:pPr>
                    <w:widowControl w:val="0"/>
                    <w:pBdr>
                      <w:top w:val="nil"/>
                      <w:left w:val="nil"/>
                      <w:bottom w:val="nil"/>
                      <w:right w:val="nil"/>
                      <w:between w:val="nil"/>
                    </w:pBdr>
                    <w:spacing w:line="276" w:lineRule="auto"/>
                    <w:rPr>
                      <w:sz w:val="18"/>
                      <w:szCs w:val="18"/>
                    </w:rPr>
                  </w:pPr>
                </w:p>
              </w:tc>
              <w:tc>
                <w:tcPr>
                  <w:tcW w:w="5165" w:type="dxa"/>
                  <w:vMerge/>
                  <w:vAlign w:val="center"/>
                </w:tcPr>
                <w:p w14:paraId="423C62B0" w14:textId="77777777" w:rsidR="00DF08A2" w:rsidRDefault="00DF08A2" w:rsidP="00221E0C">
                  <w:pPr>
                    <w:widowControl w:val="0"/>
                    <w:pBdr>
                      <w:top w:val="nil"/>
                      <w:left w:val="nil"/>
                      <w:bottom w:val="nil"/>
                      <w:right w:val="nil"/>
                      <w:between w:val="nil"/>
                    </w:pBdr>
                    <w:spacing w:line="276" w:lineRule="auto"/>
                    <w:rPr>
                      <w:sz w:val="18"/>
                      <w:szCs w:val="18"/>
                    </w:rPr>
                  </w:pPr>
                </w:p>
              </w:tc>
              <w:tc>
                <w:tcPr>
                  <w:tcW w:w="992" w:type="dxa"/>
                  <w:vAlign w:val="center"/>
                </w:tcPr>
                <w:p w14:paraId="21A2C851" w14:textId="77777777" w:rsidR="00DF08A2" w:rsidRDefault="00DF08A2" w:rsidP="00221E0C">
                  <w:pPr>
                    <w:ind w:right="-103"/>
                    <w:jc w:val="center"/>
                    <w:rPr>
                      <w:sz w:val="18"/>
                      <w:szCs w:val="18"/>
                    </w:rPr>
                  </w:pPr>
                  <w:r>
                    <w:rPr>
                      <w:sz w:val="18"/>
                      <w:szCs w:val="18"/>
                    </w:rPr>
                    <w:t>21 al 40%</w:t>
                  </w:r>
                </w:p>
              </w:tc>
              <w:tc>
                <w:tcPr>
                  <w:tcW w:w="756" w:type="dxa"/>
                </w:tcPr>
                <w:p w14:paraId="7CEB7EC0" w14:textId="77777777" w:rsidR="00DF08A2" w:rsidRDefault="00DF08A2" w:rsidP="00221E0C">
                  <w:pPr>
                    <w:ind w:right="210"/>
                    <w:jc w:val="both"/>
                    <w:rPr>
                      <w:sz w:val="18"/>
                      <w:szCs w:val="18"/>
                    </w:rPr>
                  </w:pPr>
                </w:p>
              </w:tc>
            </w:tr>
            <w:tr w:rsidR="00DF08A2" w14:paraId="4513ECB3" w14:textId="77777777" w:rsidTr="00221E0C">
              <w:trPr>
                <w:trHeight w:val="100"/>
                <w:jc w:val="center"/>
              </w:trPr>
              <w:tc>
                <w:tcPr>
                  <w:tcW w:w="397" w:type="dxa"/>
                  <w:vMerge/>
                  <w:vAlign w:val="center"/>
                </w:tcPr>
                <w:p w14:paraId="1C37E777" w14:textId="77777777" w:rsidR="00DF08A2" w:rsidRDefault="00DF08A2" w:rsidP="00221E0C">
                  <w:pPr>
                    <w:widowControl w:val="0"/>
                    <w:pBdr>
                      <w:top w:val="nil"/>
                      <w:left w:val="nil"/>
                      <w:bottom w:val="nil"/>
                      <w:right w:val="nil"/>
                      <w:between w:val="nil"/>
                    </w:pBdr>
                    <w:spacing w:line="276" w:lineRule="auto"/>
                    <w:rPr>
                      <w:sz w:val="18"/>
                      <w:szCs w:val="18"/>
                    </w:rPr>
                  </w:pPr>
                </w:p>
              </w:tc>
              <w:tc>
                <w:tcPr>
                  <w:tcW w:w="5165" w:type="dxa"/>
                  <w:vMerge/>
                  <w:vAlign w:val="center"/>
                </w:tcPr>
                <w:p w14:paraId="27B78DC8" w14:textId="77777777" w:rsidR="00DF08A2" w:rsidRDefault="00DF08A2" w:rsidP="00221E0C">
                  <w:pPr>
                    <w:widowControl w:val="0"/>
                    <w:pBdr>
                      <w:top w:val="nil"/>
                      <w:left w:val="nil"/>
                      <w:bottom w:val="nil"/>
                      <w:right w:val="nil"/>
                      <w:between w:val="nil"/>
                    </w:pBdr>
                    <w:spacing w:line="276" w:lineRule="auto"/>
                    <w:rPr>
                      <w:sz w:val="18"/>
                      <w:szCs w:val="18"/>
                    </w:rPr>
                  </w:pPr>
                </w:p>
              </w:tc>
              <w:tc>
                <w:tcPr>
                  <w:tcW w:w="992" w:type="dxa"/>
                  <w:vAlign w:val="center"/>
                </w:tcPr>
                <w:p w14:paraId="47C70B6C" w14:textId="77777777" w:rsidR="00DF08A2" w:rsidRDefault="00DF08A2" w:rsidP="00221E0C">
                  <w:pPr>
                    <w:ind w:right="-103"/>
                    <w:jc w:val="center"/>
                    <w:rPr>
                      <w:sz w:val="18"/>
                      <w:szCs w:val="18"/>
                    </w:rPr>
                  </w:pPr>
                  <w:r>
                    <w:rPr>
                      <w:sz w:val="18"/>
                      <w:szCs w:val="18"/>
                    </w:rPr>
                    <w:t>41 al 60%</w:t>
                  </w:r>
                </w:p>
              </w:tc>
              <w:tc>
                <w:tcPr>
                  <w:tcW w:w="756" w:type="dxa"/>
                </w:tcPr>
                <w:p w14:paraId="3A0DF8F0" w14:textId="77777777" w:rsidR="00DF08A2" w:rsidRDefault="00DF08A2" w:rsidP="00221E0C">
                  <w:pPr>
                    <w:ind w:right="210"/>
                    <w:jc w:val="both"/>
                    <w:rPr>
                      <w:sz w:val="18"/>
                      <w:szCs w:val="18"/>
                    </w:rPr>
                  </w:pPr>
                </w:p>
              </w:tc>
            </w:tr>
            <w:tr w:rsidR="00DF08A2" w14:paraId="7540A2E6" w14:textId="77777777" w:rsidTr="00221E0C">
              <w:trPr>
                <w:trHeight w:val="263"/>
                <w:jc w:val="center"/>
              </w:trPr>
              <w:tc>
                <w:tcPr>
                  <w:tcW w:w="397" w:type="dxa"/>
                  <w:vMerge/>
                  <w:vAlign w:val="center"/>
                </w:tcPr>
                <w:p w14:paraId="286C5CE1" w14:textId="77777777" w:rsidR="00DF08A2" w:rsidRDefault="00DF08A2" w:rsidP="00221E0C">
                  <w:pPr>
                    <w:widowControl w:val="0"/>
                    <w:pBdr>
                      <w:top w:val="nil"/>
                      <w:left w:val="nil"/>
                      <w:bottom w:val="nil"/>
                      <w:right w:val="nil"/>
                      <w:between w:val="nil"/>
                    </w:pBdr>
                    <w:spacing w:line="276" w:lineRule="auto"/>
                    <w:rPr>
                      <w:sz w:val="18"/>
                      <w:szCs w:val="18"/>
                    </w:rPr>
                  </w:pPr>
                </w:p>
              </w:tc>
              <w:tc>
                <w:tcPr>
                  <w:tcW w:w="5165" w:type="dxa"/>
                  <w:vMerge/>
                  <w:vAlign w:val="center"/>
                </w:tcPr>
                <w:p w14:paraId="6033F303" w14:textId="77777777" w:rsidR="00DF08A2" w:rsidRDefault="00DF08A2" w:rsidP="00221E0C">
                  <w:pPr>
                    <w:widowControl w:val="0"/>
                    <w:pBdr>
                      <w:top w:val="nil"/>
                      <w:left w:val="nil"/>
                      <w:bottom w:val="nil"/>
                      <w:right w:val="nil"/>
                      <w:between w:val="nil"/>
                    </w:pBdr>
                    <w:spacing w:line="276" w:lineRule="auto"/>
                    <w:rPr>
                      <w:sz w:val="18"/>
                      <w:szCs w:val="18"/>
                    </w:rPr>
                  </w:pPr>
                </w:p>
              </w:tc>
              <w:tc>
                <w:tcPr>
                  <w:tcW w:w="992" w:type="dxa"/>
                  <w:vAlign w:val="center"/>
                </w:tcPr>
                <w:p w14:paraId="43FE9AAC" w14:textId="77777777" w:rsidR="00DF08A2" w:rsidRDefault="00DF08A2" w:rsidP="00221E0C">
                  <w:pPr>
                    <w:ind w:right="-103"/>
                    <w:jc w:val="center"/>
                    <w:rPr>
                      <w:sz w:val="18"/>
                      <w:szCs w:val="18"/>
                    </w:rPr>
                  </w:pPr>
                  <w:r>
                    <w:rPr>
                      <w:sz w:val="18"/>
                      <w:szCs w:val="18"/>
                    </w:rPr>
                    <w:t>61 al 80%</w:t>
                  </w:r>
                </w:p>
              </w:tc>
              <w:tc>
                <w:tcPr>
                  <w:tcW w:w="756" w:type="dxa"/>
                </w:tcPr>
                <w:p w14:paraId="1980977F" w14:textId="77777777" w:rsidR="00DF08A2" w:rsidRDefault="00DF08A2" w:rsidP="00221E0C">
                  <w:pPr>
                    <w:ind w:right="210"/>
                    <w:jc w:val="both"/>
                    <w:rPr>
                      <w:sz w:val="18"/>
                      <w:szCs w:val="18"/>
                    </w:rPr>
                  </w:pPr>
                </w:p>
              </w:tc>
            </w:tr>
            <w:tr w:rsidR="00DF08A2" w14:paraId="7C942D69" w14:textId="77777777" w:rsidTr="00221E0C">
              <w:trPr>
                <w:jc w:val="center"/>
              </w:trPr>
              <w:tc>
                <w:tcPr>
                  <w:tcW w:w="397" w:type="dxa"/>
                  <w:vMerge/>
                  <w:vAlign w:val="center"/>
                </w:tcPr>
                <w:p w14:paraId="4BB6417F" w14:textId="77777777" w:rsidR="00DF08A2" w:rsidRDefault="00DF08A2" w:rsidP="00221E0C">
                  <w:pPr>
                    <w:widowControl w:val="0"/>
                    <w:pBdr>
                      <w:top w:val="nil"/>
                      <w:left w:val="nil"/>
                      <w:bottom w:val="nil"/>
                      <w:right w:val="nil"/>
                      <w:between w:val="nil"/>
                    </w:pBdr>
                    <w:spacing w:line="276" w:lineRule="auto"/>
                    <w:rPr>
                      <w:sz w:val="18"/>
                      <w:szCs w:val="18"/>
                    </w:rPr>
                  </w:pPr>
                </w:p>
              </w:tc>
              <w:tc>
                <w:tcPr>
                  <w:tcW w:w="5165" w:type="dxa"/>
                  <w:vMerge/>
                  <w:vAlign w:val="center"/>
                </w:tcPr>
                <w:p w14:paraId="29FB8D5D" w14:textId="77777777" w:rsidR="00DF08A2" w:rsidRDefault="00DF08A2" w:rsidP="00221E0C">
                  <w:pPr>
                    <w:widowControl w:val="0"/>
                    <w:pBdr>
                      <w:top w:val="nil"/>
                      <w:left w:val="nil"/>
                      <w:bottom w:val="nil"/>
                      <w:right w:val="nil"/>
                      <w:between w:val="nil"/>
                    </w:pBdr>
                    <w:spacing w:line="276" w:lineRule="auto"/>
                    <w:rPr>
                      <w:sz w:val="18"/>
                      <w:szCs w:val="18"/>
                    </w:rPr>
                  </w:pPr>
                </w:p>
              </w:tc>
              <w:tc>
                <w:tcPr>
                  <w:tcW w:w="992" w:type="dxa"/>
                  <w:vAlign w:val="center"/>
                </w:tcPr>
                <w:p w14:paraId="326AF5AA" w14:textId="77777777" w:rsidR="00DF08A2" w:rsidRDefault="00DF08A2" w:rsidP="00221E0C">
                  <w:pPr>
                    <w:ind w:right="-103"/>
                    <w:jc w:val="center"/>
                    <w:rPr>
                      <w:sz w:val="18"/>
                      <w:szCs w:val="18"/>
                    </w:rPr>
                  </w:pPr>
                  <w:r>
                    <w:rPr>
                      <w:sz w:val="18"/>
                      <w:szCs w:val="18"/>
                    </w:rPr>
                    <w:t>81 al 100%</w:t>
                  </w:r>
                </w:p>
              </w:tc>
              <w:tc>
                <w:tcPr>
                  <w:tcW w:w="756" w:type="dxa"/>
                </w:tcPr>
                <w:p w14:paraId="4C5F3C2B" w14:textId="77777777" w:rsidR="00DF08A2" w:rsidRDefault="00DF08A2" w:rsidP="00221E0C">
                  <w:pPr>
                    <w:ind w:right="210"/>
                    <w:jc w:val="both"/>
                    <w:rPr>
                      <w:sz w:val="18"/>
                      <w:szCs w:val="18"/>
                    </w:rPr>
                  </w:pPr>
                </w:p>
              </w:tc>
            </w:tr>
            <w:tr w:rsidR="00DF08A2" w14:paraId="48C1338B" w14:textId="77777777" w:rsidTr="00221E0C">
              <w:trPr>
                <w:trHeight w:val="216"/>
                <w:jc w:val="center"/>
              </w:trPr>
              <w:tc>
                <w:tcPr>
                  <w:tcW w:w="397" w:type="dxa"/>
                  <w:vMerge w:val="restart"/>
                  <w:vAlign w:val="center"/>
                </w:tcPr>
                <w:p w14:paraId="5B9F15A5" w14:textId="77777777" w:rsidR="00DF08A2" w:rsidRDefault="00DF08A2" w:rsidP="00221E0C">
                  <w:pPr>
                    <w:tabs>
                      <w:tab w:val="left" w:pos="0"/>
                    </w:tabs>
                    <w:jc w:val="center"/>
                    <w:rPr>
                      <w:sz w:val="18"/>
                      <w:szCs w:val="18"/>
                    </w:rPr>
                  </w:pPr>
                  <w:r>
                    <w:rPr>
                      <w:sz w:val="18"/>
                      <w:szCs w:val="18"/>
                    </w:rPr>
                    <w:t>4</w:t>
                  </w:r>
                </w:p>
              </w:tc>
              <w:tc>
                <w:tcPr>
                  <w:tcW w:w="5165" w:type="dxa"/>
                  <w:vMerge w:val="restart"/>
                  <w:vAlign w:val="center"/>
                </w:tcPr>
                <w:p w14:paraId="010E4891" w14:textId="77777777" w:rsidR="00DF08A2" w:rsidRDefault="00DF08A2" w:rsidP="00221E0C">
                  <w:pPr>
                    <w:rPr>
                      <w:sz w:val="18"/>
                      <w:szCs w:val="18"/>
                    </w:rPr>
                  </w:pPr>
                  <w:r>
                    <w:rPr>
                      <w:sz w:val="18"/>
                      <w:szCs w:val="18"/>
                    </w:rPr>
                    <w:t>¿Qué porcentaje de distritos cuentan con e</w:t>
                  </w:r>
                  <w:sdt>
                    <w:sdtPr>
                      <w:tag w:val="goog_rdk_118"/>
                      <w:id w:val="-1315790904"/>
                    </w:sdtPr>
                    <w:sdtContent>
                      <w:commentRangeStart w:id="13"/>
                      <w:commentRangeStart w:id="14"/>
                    </w:sdtContent>
                  </w:sdt>
                  <w:r>
                    <w:rPr>
                      <w:sz w:val="18"/>
                      <w:szCs w:val="18"/>
                    </w:rPr>
                    <w:t>studios sobre los riesgos de desastres</w:t>
                  </w:r>
                  <w:commentRangeEnd w:id="14"/>
                  <w:r>
                    <w:commentReference w:id="14"/>
                  </w:r>
                  <w:commentRangeEnd w:id="13"/>
                  <w:r w:rsidR="00040900">
                    <w:rPr>
                      <w:rStyle w:val="Refdecomentario"/>
                      <w:lang w:val="en-US"/>
                    </w:rPr>
                    <w:commentReference w:id="13"/>
                  </w:r>
                  <w:r>
                    <w:rPr>
                      <w:sz w:val="18"/>
                      <w:szCs w:val="18"/>
                    </w:rPr>
                    <w:t>?</w:t>
                  </w:r>
                </w:p>
                <w:p w14:paraId="1C028C30" w14:textId="77777777" w:rsidR="00DF08A2" w:rsidRDefault="00DF08A2" w:rsidP="00221E0C">
                  <w:pPr>
                    <w:ind w:right="210"/>
                    <w:rPr>
                      <w:b/>
                      <w:sz w:val="18"/>
                      <w:szCs w:val="18"/>
                    </w:rPr>
                  </w:pPr>
                  <w:r>
                    <w:rPr>
                      <w:b/>
                      <w:sz w:val="18"/>
                      <w:szCs w:val="18"/>
                    </w:rPr>
                    <w:t>Medio de verificación: listado de estudios</w:t>
                  </w:r>
                </w:p>
              </w:tc>
              <w:tc>
                <w:tcPr>
                  <w:tcW w:w="992" w:type="dxa"/>
                  <w:vAlign w:val="center"/>
                </w:tcPr>
                <w:p w14:paraId="28C8D90B" w14:textId="77777777" w:rsidR="00DF08A2" w:rsidRDefault="00DF08A2" w:rsidP="00221E0C">
                  <w:pPr>
                    <w:ind w:right="-103"/>
                    <w:jc w:val="center"/>
                    <w:rPr>
                      <w:sz w:val="18"/>
                      <w:szCs w:val="18"/>
                    </w:rPr>
                  </w:pPr>
                  <w:r>
                    <w:rPr>
                      <w:sz w:val="18"/>
                      <w:szCs w:val="18"/>
                    </w:rPr>
                    <w:t>1 al 20%</w:t>
                  </w:r>
                </w:p>
              </w:tc>
              <w:tc>
                <w:tcPr>
                  <w:tcW w:w="756" w:type="dxa"/>
                </w:tcPr>
                <w:p w14:paraId="3C3B448A" w14:textId="77777777" w:rsidR="00DF08A2" w:rsidRDefault="00DF08A2" w:rsidP="00221E0C">
                  <w:pPr>
                    <w:ind w:right="210"/>
                    <w:jc w:val="both"/>
                    <w:rPr>
                      <w:sz w:val="18"/>
                      <w:szCs w:val="18"/>
                    </w:rPr>
                  </w:pPr>
                </w:p>
              </w:tc>
            </w:tr>
            <w:tr w:rsidR="00DF08A2" w14:paraId="4EE95B3C" w14:textId="77777777" w:rsidTr="00221E0C">
              <w:trPr>
                <w:trHeight w:val="175"/>
                <w:jc w:val="center"/>
              </w:trPr>
              <w:tc>
                <w:tcPr>
                  <w:tcW w:w="397" w:type="dxa"/>
                  <w:vMerge/>
                  <w:vAlign w:val="center"/>
                </w:tcPr>
                <w:p w14:paraId="36E32FB7" w14:textId="77777777" w:rsidR="00DF08A2" w:rsidRDefault="00DF08A2" w:rsidP="00221E0C">
                  <w:pPr>
                    <w:widowControl w:val="0"/>
                    <w:pBdr>
                      <w:top w:val="nil"/>
                      <w:left w:val="nil"/>
                      <w:bottom w:val="nil"/>
                      <w:right w:val="nil"/>
                      <w:between w:val="nil"/>
                    </w:pBdr>
                    <w:spacing w:line="276" w:lineRule="auto"/>
                    <w:rPr>
                      <w:sz w:val="18"/>
                      <w:szCs w:val="18"/>
                    </w:rPr>
                  </w:pPr>
                </w:p>
              </w:tc>
              <w:tc>
                <w:tcPr>
                  <w:tcW w:w="5165" w:type="dxa"/>
                  <w:vMerge/>
                  <w:vAlign w:val="center"/>
                </w:tcPr>
                <w:p w14:paraId="44AA5F9D" w14:textId="77777777" w:rsidR="00DF08A2" w:rsidRDefault="00DF08A2" w:rsidP="00221E0C">
                  <w:pPr>
                    <w:widowControl w:val="0"/>
                    <w:pBdr>
                      <w:top w:val="nil"/>
                      <w:left w:val="nil"/>
                      <w:bottom w:val="nil"/>
                      <w:right w:val="nil"/>
                      <w:between w:val="nil"/>
                    </w:pBdr>
                    <w:spacing w:line="276" w:lineRule="auto"/>
                    <w:rPr>
                      <w:sz w:val="18"/>
                      <w:szCs w:val="18"/>
                    </w:rPr>
                  </w:pPr>
                </w:p>
              </w:tc>
              <w:tc>
                <w:tcPr>
                  <w:tcW w:w="992" w:type="dxa"/>
                  <w:vAlign w:val="center"/>
                </w:tcPr>
                <w:p w14:paraId="5722E599" w14:textId="77777777" w:rsidR="00DF08A2" w:rsidRDefault="00DF08A2" w:rsidP="00221E0C">
                  <w:pPr>
                    <w:ind w:right="-103"/>
                    <w:jc w:val="center"/>
                    <w:rPr>
                      <w:sz w:val="18"/>
                      <w:szCs w:val="18"/>
                    </w:rPr>
                  </w:pPr>
                  <w:r>
                    <w:rPr>
                      <w:sz w:val="18"/>
                      <w:szCs w:val="18"/>
                    </w:rPr>
                    <w:t>21 al 40%</w:t>
                  </w:r>
                </w:p>
              </w:tc>
              <w:tc>
                <w:tcPr>
                  <w:tcW w:w="756" w:type="dxa"/>
                </w:tcPr>
                <w:p w14:paraId="70CEF712" w14:textId="77777777" w:rsidR="00DF08A2" w:rsidRDefault="00DF08A2" w:rsidP="00221E0C">
                  <w:pPr>
                    <w:ind w:right="210"/>
                    <w:jc w:val="both"/>
                    <w:rPr>
                      <w:sz w:val="18"/>
                      <w:szCs w:val="18"/>
                    </w:rPr>
                  </w:pPr>
                </w:p>
              </w:tc>
            </w:tr>
            <w:tr w:rsidR="00DF08A2" w14:paraId="52878803" w14:textId="77777777" w:rsidTr="00221E0C">
              <w:trPr>
                <w:trHeight w:val="125"/>
                <w:jc w:val="center"/>
              </w:trPr>
              <w:tc>
                <w:tcPr>
                  <w:tcW w:w="397" w:type="dxa"/>
                  <w:vMerge/>
                  <w:vAlign w:val="center"/>
                </w:tcPr>
                <w:p w14:paraId="695DE3A3" w14:textId="77777777" w:rsidR="00DF08A2" w:rsidRDefault="00DF08A2" w:rsidP="00221E0C">
                  <w:pPr>
                    <w:widowControl w:val="0"/>
                    <w:pBdr>
                      <w:top w:val="nil"/>
                      <w:left w:val="nil"/>
                      <w:bottom w:val="nil"/>
                      <w:right w:val="nil"/>
                      <w:between w:val="nil"/>
                    </w:pBdr>
                    <w:spacing w:line="276" w:lineRule="auto"/>
                    <w:rPr>
                      <w:sz w:val="18"/>
                      <w:szCs w:val="18"/>
                    </w:rPr>
                  </w:pPr>
                </w:p>
              </w:tc>
              <w:tc>
                <w:tcPr>
                  <w:tcW w:w="5165" w:type="dxa"/>
                  <w:vMerge/>
                  <w:vAlign w:val="center"/>
                </w:tcPr>
                <w:p w14:paraId="51F2D20F" w14:textId="77777777" w:rsidR="00DF08A2" w:rsidRDefault="00DF08A2" w:rsidP="00221E0C">
                  <w:pPr>
                    <w:widowControl w:val="0"/>
                    <w:pBdr>
                      <w:top w:val="nil"/>
                      <w:left w:val="nil"/>
                      <w:bottom w:val="nil"/>
                      <w:right w:val="nil"/>
                      <w:between w:val="nil"/>
                    </w:pBdr>
                    <w:spacing w:line="276" w:lineRule="auto"/>
                    <w:rPr>
                      <w:sz w:val="18"/>
                      <w:szCs w:val="18"/>
                    </w:rPr>
                  </w:pPr>
                </w:p>
              </w:tc>
              <w:tc>
                <w:tcPr>
                  <w:tcW w:w="992" w:type="dxa"/>
                  <w:vAlign w:val="center"/>
                </w:tcPr>
                <w:p w14:paraId="6B716E3A" w14:textId="77777777" w:rsidR="00DF08A2" w:rsidRDefault="00DF08A2" w:rsidP="00221E0C">
                  <w:pPr>
                    <w:ind w:right="-103"/>
                    <w:jc w:val="center"/>
                    <w:rPr>
                      <w:sz w:val="18"/>
                      <w:szCs w:val="18"/>
                    </w:rPr>
                  </w:pPr>
                  <w:r>
                    <w:rPr>
                      <w:sz w:val="18"/>
                      <w:szCs w:val="18"/>
                    </w:rPr>
                    <w:t>41 al 60%</w:t>
                  </w:r>
                </w:p>
              </w:tc>
              <w:tc>
                <w:tcPr>
                  <w:tcW w:w="756" w:type="dxa"/>
                </w:tcPr>
                <w:p w14:paraId="799E8CAB" w14:textId="77777777" w:rsidR="00DF08A2" w:rsidRDefault="00DF08A2" w:rsidP="00221E0C">
                  <w:pPr>
                    <w:ind w:right="210"/>
                    <w:jc w:val="both"/>
                    <w:rPr>
                      <w:sz w:val="18"/>
                      <w:szCs w:val="18"/>
                    </w:rPr>
                  </w:pPr>
                </w:p>
              </w:tc>
            </w:tr>
            <w:tr w:rsidR="00DF08A2" w14:paraId="7C729E9D" w14:textId="77777777" w:rsidTr="00221E0C">
              <w:trPr>
                <w:jc w:val="center"/>
              </w:trPr>
              <w:tc>
                <w:tcPr>
                  <w:tcW w:w="397" w:type="dxa"/>
                  <w:vMerge/>
                  <w:vAlign w:val="center"/>
                </w:tcPr>
                <w:p w14:paraId="3479B9BA" w14:textId="77777777" w:rsidR="00DF08A2" w:rsidRDefault="00DF08A2" w:rsidP="00221E0C">
                  <w:pPr>
                    <w:widowControl w:val="0"/>
                    <w:pBdr>
                      <w:top w:val="nil"/>
                      <w:left w:val="nil"/>
                      <w:bottom w:val="nil"/>
                      <w:right w:val="nil"/>
                      <w:between w:val="nil"/>
                    </w:pBdr>
                    <w:spacing w:line="276" w:lineRule="auto"/>
                    <w:rPr>
                      <w:sz w:val="18"/>
                      <w:szCs w:val="18"/>
                    </w:rPr>
                  </w:pPr>
                </w:p>
              </w:tc>
              <w:tc>
                <w:tcPr>
                  <w:tcW w:w="5165" w:type="dxa"/>
                  <w:vMerge/>
                  <w:vAlign w:val="center"/>
                </w:tcPr>
                <w:p w14:paraId="3CD6D7DB" w14:textId="77777777" w:rsidR="00DF08A2" w:rsidRDefault="00DF08A2" w:rsidP="00221E0C">
                  <w:pPr>
                    <w:widowControl w:val="0"/>
                    <w:pBdr>
                      <w:top w:val="nil"/>
                      <w:left w:val="nil"/>
                      <w:bottom w:val="nil"/>
                      <w:right w:val="nil"/>
                      <w:between w:val="nil"/>
                    </w:pBdr>
                    <w:spacing w:line="276" w:lineRule="auto"/>
                    <w:rPr>
                      <w:sz w:val="18"/>
                      <w:szCs w:val="18"/>
                    </w:rPr>
                  </w:pPr>
                </w:p>
              </w:tc>
              <w:tc>
                <w:tcPr>
                  <w:tcW w:w="992" w:type="dxa"/>
                  <w:vAlign w:val="center"/>
                </w:tcPr>
                <w:p w14:paraId="1923CABF" w14:textId="77777777" w:rsidR="00DF08A2" w:rsidRDefault="00DF08A2" w:rsidP="00221E0C">
                  <w:pPr>
                    <w:ind w:right="-103"/>
                    <w:jc w:val="center"/>
                    <w:rPr>
                      <w:sz w:val="18"/>
                      <w:szCs w:val="18"/>
                    </w:rPr>
                  </w:pPr>
                  <w:r>
                    <w:rPr>
                      <w:sz w:val="18"/>
                      <w:szCs w:val="18"/>
                    </w:rPr>
                    <w:t>61 al 80%</w:t>
                  </w:r>
                </w:p>
              </w:tc>
              <w:tc>
                <w:tcPr>
                  <w:tcW w:w="756" w:type="dxa"/>
                </w:tcPr>
                <w:p w14:paraId="0D25C13B" w14:textId="77777777" w:rsidR="00DF08A2" w:rsidRDefault="00DF08A2" w:rsidP="00221E0C">
                  <w:pPr>
                    <w:ind w:right="210"/>
                    <w:jc w:val="both"/>
                    <w:rPr>
                      <w:sz w:val="18"/>
                      <w:szCs w:val="18"/>
                    </w:rPr>
                  </w:pPr>
                </w:p>
              </w:tc>
            </w:tr>
            <w:tr w:rsidR="00DF08A2" w14:paraId="053EBBB9" w14:textId="77777777" w:rsidTr="00221E0C">
              <w:trPr>
                <w:jc w:val="center"/>
              </w:trPr>
              <w:tc>
                <w:tcPr>
                  <w:tcW w:w="397" w:type="dxa"/>
                  <w:vMerge/>
                  <w:vAlign w:val="center"/>
                </w:tcPr>
                <w:p w14:paraId="543BF75A" w14:textId="77777777" w:rsidR="00DF08A2" w:rsidRDefault="00DF08A2" w:rsidP="00221E0C">
                  <w:pPr>
                    <w:widowControl w:val="0"/>
                    <w:pBdr>
                      <w:top w:val="nil"/>
                      <w:left w:val="nil"/>
                      <w:bottom w:val="nil"/>
                      <w:right w:val="nil"/>
                      <w:between w:val="nil"/>
                    </w:pBdr>
                    <w:spacing w:line="276" w:lineRule="auto"/>
                    <w:rPr>
                      <w:sz w:val="18"/>
                      <w:szCs w:val="18"/>
                    </w:rPr>
                  </w:pPr>
                </w:p>
              </w:tc>
              <w:tc>
                <w:tcPr>
                  <w:tcW w:w="5165" w:type="dxa"/>
                  <w:vMerge/>
                  <w:vAlign w:val="center"/>
                </w:tcPr>
                <w:p w14:paraId="1B8D1D87" w14:textId="77777777" w:rsidR="00DF08A2" w:rsidRDefault="00DF08A2" w:rsidP="00221E0C">
                  <w:pPr>
                    <w:widowControl w:val="0"/>
                    <w:pBdr>
                      <w:top w:val="nil"/>
                      <w:left w:val="nil"/>
                      <w:bottom w:val="nil"/>
                      <w:right w:val="nil"/>
                      <w:between w:val="nil"/>
                    </w:pBdr>
                    <w:spacing w:line="276" w:lineRule="auto"/>
                    <w:rPr>
                      <w:sz w:val="18"/>
                      <w:szCs w:val="18"/>
                    </w:rPr>
                  </w:pPr>
                </w:p>
              </w:tc>
              <w:tc>
                <w:tcPr>
                  <w:tcW w:w="992" w:type="dxa"/>
                  <w:vAlign w:val="center"/>
                </w:tcPr>
                <w:p w14:paraId="0FB271C1" w14:textId="77777777" w:rsidR="00DF08A2" w:rsidRDefault="00DF08A2" w:rsidP="00221E0C">
                  <w:pPr>
                    <w:ind w:right="-103"/>
                    <w:jc w:val="center"/>
                    <w:rPr>
                      <w:sz w:val="18"/>
                      <w:szCs w:val="18"/>
                    </w:rPr>
                  </w:pPr>
                  <w:r>
                    <w:rPr>
                      <w:sz w:val="18"/>
                      <w:szCs w:val="18"/>
                    </w:rPr>
                    <w:t>81 al 100%</w:t>
                  </w:r>
                </w:p>
              </w:tc>
              <w:tc>
                <w:tcPr>
                  <w:tcW w:w="756" w:type="dxa"/>
                </w:tcPr>
                <w:p w14:paraId="4BC2A4F2" w14:textId="77777777" w:rsidR="00DF08A2" w:rsidRDefault="00DF08A2" w:rsidP="00221E0C">
                  <w:pPr>
                    <w:ind w:right="210"/>
                    <w:jc w:val="both"/>
                    <w:rPr>
                      <w:sz w:val="18"/>
                      <w:szCs w:val="18"/>
                    </w:rPr>
                  </w:pPr>
                </w:p>
              </w:tc>
            </w:tr>
            <w:tr w:rsidR="00DF08A2" w14:paraId="4437F86A" w14:textId="77777777" w:rsidTr="00221E0C">
              <w:trPr>
                <w:jc w:val="center"/>
              </w:trPr>
              <w:tc>
                <w:tcPr>
                  <w:tcW w:w="5562" w:type="dxa"/>
                  <w:gridSpan w:val="2"/>
                  <w:shd w:val="clear" w:color="auto" w:fill="F2F2F2"/>
                  <w:vAlign w:val="center"/>
                </w:tcPr>
                <w:p w14:paraId="52B45995" w14:textId="77777777" w:rsidR="00DF08A2" w:rsidRDefault="00DF08A2" w:rsidP="00221E0C">
                  <w:pPr>
                    <w:tabs>
                      <w:tab w:val="left" w:pos="5567"/>
                    </w:tabs>
                    <w:jc w:val="right"/>
                    <w:rPr>
                      <w:sz w:val="18"/>
                      <w:szCs w:val="18"/>
                    </w:rPr>
                  </w:pPr>
                  <w:r>
                    <w:rPr>
                      <w:sz w:val="18"/>
                      <w:szCs w:val="18"/>
                    </w:rPr>
                    <w:t xml:space="preserve">Avance en el cumplimiento de criterios </w:t>
                  </w:r>
                  <w:r>
                    <w:rPr>
                      <w:b/>
                      <w:sz w:val="18"/>
                      <w:szCs w:val="18"/>
                    </w:rPr>
                    <w:t>(ACC)</w:t>
                  </w:r>
                  <w:r>
                    <w:rPr>
                      <w:sz w:val="18"/>
                      <w:szCs w:val="18"/>
                    </w:rPr>
                    <w:t xml:space="preserve"> - Incidencias “1”</w:t>
                  </w:r>
                </w:p>
              </w:tc>
              <w:tc>
                <w:tcPr>
                  <w:tcW w:w="992" w:type="dxa"/>
                  <w:shd w:val="clear" w:color="auto" w:fill="F2F2F2"/>
                </w:tcPr>
                <w:p w14:paraId="6BDD9DDD" w14:textId="77777777" w:rsidR="00DF08A2" w:rsidRDefault="00DF08A2" w:rsidP="00221E0C">
                  <w:pPr>
                    <w:ind w:right="210"/>
                    <w:jc w:val="both"/>
                    <w:rPr>
                      <w:sz w:val="18"/>
                      <w:szCs w:val="18"/>
                    </w:rPr>
                  </w:pPr>
                </w:p>
              </w:tc>
              <w:tc>
                <w:tcPr>
                  <w:tcW w:w="756" w:type="dxa"/>
                  <w:shd w:val="clear" w:color="auto" w:fill="F2F2F2"/>
                </w:tcPr>
                <w:p w14:paraId="2FFE2757" w14:textId="77777777" w:rsidR="00DF08A2" w:rsidRDefault="00DF08A2" w:rsidP="00221E0C">
                  <w:pPr>
                    <w:ind w:right="210"/>
                    <w:jc w:val="both"/>
                    <w:rPr>
                      <w:sz w:val="18"/>
                      <w:szCs w:val="18"/>
                    </w:rPr>
                  </w:pPr>
                </w:p>
              </w:tc>
            </w:tr>
            <w:tr w:rsidR="00DF08A2" w14:paraId="7A70A148" w14:textId="77777777" w:rsidTr="00221E0C">
              <w:trPr>
                <w:jc w:val="center"/>
              </w:trPr>
              <w:tc>
                <w:tcPr>
                  <w:tcW w:w="5562" w:type="dxa"/>
                  <w:gridSpan w:val="2"/>
                  <w:shd w:val="clear" w:color="auto" w:fill="F2F2F2"/>
                  <w:vAlign w:val="center"/>
                </w:tcPr>
                <w:p w14:paraId="3241E31C" w14:textId="77777777" w:rsidR="00DF08A2" w:rsidRDefault="00DF08A2" w:rsidP="00221E0C">
                  <w:pPr>
                    <w:tabs>
                      <w:tab w:val="left" w:pos="5567"/>
                    </w:tabs>
                    <w:jc w:val="right"/>
                    <w:rPr>
                      <w:sz w:val="18"/>
                      <w:szCs w:val="18"/>
                    </w:rPr>
                  </w:pPr>
                  <w:r>
                    <w:rPr>
                      <w:sz w:val="18"/>
                      <w:szCs w:val="18"/>
                    </w:rPr>
                    <w:t>Criterios no cumplidos - Incidencias “0”</w:t>
                  </w:r>
                </w:p>
              </w:tc>
              <w:tc>
                <w:tcPr>
                  <w:tcW w:w="992" w:type="dxa"/>
                  <w:shd w:val="clear" w:color="auto" w:fill="F2F2F2"/>
                </w:tcPr>
                <w:p w14:paraId="24B27287" w14:textId="77777777" w:rsidR="00DF08A2" w:rsidRDefault="00DF08A2" w:rsidP="00221E0C">
                  <w:pPr>
                    <w:ind w:right="210"/>
                    <w:jc w:val="both"/>
                    <w:rPr>
                      <w:sz w:val="18"/>
                      <w:szCs w:val="18"/>
                    </w:rPr>
                  </w:pPr>
                </w:p>
              </w:tc>
              <w:tc>
                <w:tcPr>
                  <w:tcW w:w="756" w:type="dxa"/>
                  <w:shd w:val="clear" w:color="auto" w:fill="F2F2F2"/>
                </w:tcPr>
                <w:p w14:paraId="6CE07836" w14:textId="77777777" w:rsidR="00DF08A2" w:rsidRDefault="00DF08A2" w:rsidP="00221E0C">
                  <w:pPr>
                    <w:ind w:right="210"/>
                    <w:jc w:val="both"/>
                    <w:rPr>
                      <w:sz w:val="18"/>
                      <w:szCs w:val="18"/>
                    </w:rPr>
                  </w:pPr>
                </w:p>
              </w:tc>
            </w:tr>
            <w:tr w:rsidR="00DF08A2" w14:paraId="6C00DBA6" w14:textId="77777777" w:rsidTr="00221E0C">
              <w:trPr>
                <w:jc w:val="center"/>
              </w:trPr>
              <w:tc>
                <w:tcPr>
                  <w:tcW w:w="5562" w:type="dxa"/>
                  <w:gridSpan w:val="2"/>
                  <w:shd w:val="clear" w:color="auto" w:fill="F2F2F2"/>
                  <w:vAlign w:val="center"/>
                </w:tcPr>
                <w:p w14:paraId="4DE83620" w14:textId="77777777" w:rsidR="00DF08A2" w:rsidRDefault="00DF08A2" w:rsidP="00221E0C">
                  <w:pPr>
                    <w:tabs>
                      <w:tab w:val="left" w:pos="5567"/>
                    </w:tabs>
                    <w:jc w:val="right"/>
                    <w:rPr>
                      <w:sz w:val="18"/>
                      <w:szCs w:val="18"/>
                    </w:rPr>
                  </w:pPr>
                  <w:r>
                    <w:rPr>
                      <w:sz w:val="18"/>
                      <w:szCs w:val="18"/>
                    </w:rPr>
                    <w:t xml:space="preserve">Total de criterios </w:t>
                  </w:r>
                  <w:r>
                    <w:rPr>
                      <w:b/>
                      <w:sz w:val="18"/>
                      <w:szCs w:val="18"/>
                    </w:rPr>
                    <w:t>(TC)</w:t>
                  </w:r>
                  <w:r>
                    <w:rPr>
                      <w:sz w:val="18"/>
                      <w:szCs w:val="18"/>
                    </w:rPr>
                    <w:t xml:space="preserve"> del lineamiento</w:t>
                  </w:r>
                </w:p>
              </w:tc>
              <w:tc>
                <w:tcPr>
                  <w:tcW w:w="992" w:type="dxa"/>
                  <w:shd w:val="clear" w:color="auto" w:fill="F2F2F2"/>
                </w:tcPr>
                <w:p w14:paraId="607143E9" w14:textId="77777777" w:rsidR="00DF08A2" w:rsidRDefault="00DF08A2" w:rsidP="00221E0C">
                  <w:pPr>
                    <w:ind w:right="210"/>
                    <w:jc w:val="both"/>
                    <w:rPr>
                      <w:sz w:val="18"/>
                      <w:szCs w:val="18"/>
                    </w:rPr>
                  </w:pPr>
                </w:p>
              </w:tc>
              <w:tc>
                <w:tcPr>
                  <w:tcW w:w="756" w:type="dxa"/>
                  <w:shd w:val="clear" w:color="auto" w:fill="F2F2F2"/>
                </w:tcPr>
                <w:p w14:paraId="74473D20" w14:textId="77777777" w:rsidR="00DF08A2" w:rsidRDefault="00DF08A2" w:rsidP="00221E0C">
                  <w:pPr>
                    <w:ind w:right="210"/>
                    <w:jc w:val="both"/>
                    <w:rPr>
                      <w:sz w:val="18"/>
                      <w:szCs w:val="18"/>
                    </w:rPr>
                  </w:pPr>
                </w:p>
              </w:tc>
            </w:tr>
            <w:tr w:rsidR="00DF08A2" w14:paraId="529869C2" w14:textId="77777777" w:rsidTr="00221E0C">
              <w:trPr>
                <w:trHeight w:val="124"/>
                <w:jc w:val="center"/>
              </w:trPr>
              <w:tc>
                <w:tcPr>
                  <w:tcW w:w="5562" w:type="dxa"/>
                  <w:gridSpan w:val="2"/>
                  <w:shd w:val="clear" w:color="auto" w:fill="F2F2F2"/>
                  <w:vAlign w:val="center"/>
                </w:tcPr>
                <w:p w14:paraId="77F76636" w14:textId="77777777" w:rsidR="00DF08A2" w:rsidRDefault="00DF08A2" w:rsidP="00221E0C">
                  <w:pPr>
                    <w:tabs>
                      <w:tab w:val="left" w:pos="5567"/>
                    </w:tabs>
                    <w:jc w:val="right"/>
                    <w:rPr>
                      <w:sz w:val="18"/>
                      <w:szCs w:val="18"/>
                    </w:rPr>
                  </w:pPr>
                  <w:r>
                    <w:rPr>
                      <w:sz w:val="18"/>
                      <w:szCs w:val="18"/>
                    </w:rPr>
                    <w:lastRenderedPageBreak/>
                    <w:t xml:space="preserve">Indicador de avance porcentual en el cumplimiento de criterios </w:t>
                  </w:r>
                  <w:r>
                    <w:rPr>
                      <w:b/>
                      <w:sz w:val="18"/>
                      <w:szCs w:val="18"/>
                    </w:rPr>
                    <w:t>(ACC/TC)</w:t>
                  </w:r>
                </w:p>
              </w:tc>
              <w:tc>
                <w:tcPr>
                  <w:tcW w:w="992" w:type="dxa"/>
                  <w:shd w:val="clear" w:color="auto" w:fill="F2F2F2"/>
                </w:tcPr>
                <w:p w14:paraId="69193002" w14:textId="77777777" w:rsidR="00DF08A2" w:rsidRDefault="00DF08A2" w:rsidP="00221E0C">
                  <w:pPr>
                    <w:ind w:right="210"/>
                    <w:jc w:val="center"/>
                    <w:rPr>
                      <w:sz w:val="18"/>
                      <w:szCs w:val="18"/>
                    </w:rPr>
                  </w:pPr>
                </w:p>
              </w:tc>
              <w:tc>
                <w:tcPr>
                  <w:tcW w:w="756" w:type="dxa"/>
                  <w:shd w:val="clear" w:color="auto" w:fill="F2F2F2"/>
                  <w:vAlign w:val="center"/>
                </w:tcPr>
                <w:p w14:paraId="0653A974" w14:textId="77777777" w:rsidR="00DF08A2" w:rsidRDefault="00DF08A2" w:rsidP="00221E0C">
                  <w:pPr>
                    <w:ind w:right="210"/>
                    <w:jc w:val="center"/>
                    <w:rPr>
                      <w:sz w:val="18"/>
                      <w:szCs w:val="18"/>
                    </w:rPr>
                  </w:pPr>
                </w:p>
              </w:tc>
            </w:tr>
          </w:tbl>
          <w:p w14:paraId="3C1E0E2B" w14:textId="77777777" w:rsidR="00DF08A2" w:rsidRDefault="00DF08A2" w:rsidP="00221E0C">
            <w:pPr>
              <w:ind w:right="210"/>
              <w:jc w:val="both"/>
              <w:rPr>
                <w:b/>
                <w:sz w:val="20"/>
                <w:szCs w:val="20"/>
              </w:rPr>
            </w:pPr>
          </w:p>
          <w:p w14:paraId="68126787" w14:textId="77777777" w:rsidR="00DF08A2" w:rsidRDefault="00DF08A2" w:rsidP="00221E0C">
            <w:pPr>
              <w:numPr>
                <w:ilvl w:val="0"/>
                <w:numId w:val="1"/>
              </w:numPr>
              <w:pBdr>
                <w:top w:val="nil"/>
                <w:left w:val="nil"/>
                <w:bottom w:val="nil"/>
                <w:right w:val="nil"/>
                <w:between w:val="nil"/>
              </w:pBdr>
              <w:ind w:left="213" w:right="210" w:hanging="142"/>
              <w:jc w:val="both"/>
              <w:rPr>
                <w:b/>
                <w:color w:val="000000"/>
                <w:sz w:val="20"/>
                <w:szCs w:val="20"/>
              </w:rPr>
            </w:pPr>
            <w:r>
              <w:rPr>
                <w:b/>
                <w:color w:val="000000"/>
                <w:sz w:val="20"/>
                <w:szCs w:val="20"/>
              </w:rPr>
              <w:t>AE: Aplicación de los estudios</w:t>
            </w:r>
          </w:p>
          <w:tbl>
            <w:tblPr>
              <w:tblW w:w="734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7"/>
              <w:gridCol w:w="5181"/>
              <w:gridCol w:w="992"/>
              <w:gridCol w:w="771"/>
            </w:tblGrid>
            <w:tr w:rsidR="00DF08A2" w14:paraId="0788B1AB" w14:textId="77777777" w:rsidTr="00221E0C">
              <w:trPr>
                <w:trHeight w:val="419"/>
                <w:jc w:val="center"/>
              </w:trPr>
              <w:tc>
                <w:tcPr>
                  <w:tcW w:w="7341" w:type="dxa"/>
                  <w:gridSpan w:val="4"/>
                  <w:shd w:val="clear" w:color="auto" w:fill="F2F2F2"/>
                  <w:vAlign w:val="center"/>
                </w:tcPr>
                <w:p w14:paraId="251A9311" w14:textId="77777777" w:rsidR="00DF08A2" w:rsidRDefault="00DF08A2" w:rsidP="00221E0C">
                  <w:pPr>
                    <w:ind w:right="210"/>
                    <w:jc w:val="center"/>
                    <w:rPr>
                      <w:b/>
                      <w:sz w:val="18"/>
                      <w:szCs w:val="18"/>
                    </w:rPr>
                  </w:pPr>
                  <w:r>
                    <w:rPr>
                      <w:b/>
                      <w:sz w:val="18"/>
                      <w:szCs w:val="18"/>
                    </w:rPr>
                    <w:t>IC: Investigación y conocimiento</w:t>
                  </w:r>
                </w:p>
              </w:tc>
            </w:tr>
            <w:tr w:rsidR="00DF08A2" w14:paraId="707B4CDB" w14:textId="77777777" w:rsidTr="00221E0C">
              <w:trPr>
                <w:trHeight w:val="270"/>
                <w:jc w:val="center"/>
              </w:trPr>
              <w:tc>
                <w:tcPr>
                  <w:tcW w:w="397" w:type="dxa"/>
                  <w:shd w:val="clear" w:color="auto" w:fill="F2F2F2"/>
                  <w:vAlign w:val="center"/>
                </w:tcPr>
                <w:p w14:paraId="2214B355" w14:textId="77777777" w:rsidR="00DF08A2" w:rsidRDefault="00DF08A2" w:rsidP="00221E0C">
                  <w:pPr>
                    <w:tabs>
                      <w:tab w:val="left" w:pos="0"/>
                    </w:tabs>
                    <w:jc w:val="center"/>
                    <w:rPr>
                      <w:b/>
                      <w:sz w:val="18"/>
                      <w:szCs w:val="18"/>
                    </w:rPr>
                  </w:pPr>
                  <w:r>
                    <w:rPr>
                      <w:b/>
                      <w:sz w:val="18"/>
                      <w:szCs w:val="18"/>
                    </w:rPr>
                    <w:t>N°</w:t>
                  </w:r>
                </w:p>
              </w:tc>
              <w:tc>
                <w:tcPr>
                  <w:tcW w:w="5181" w:type="dxa"/>
                  <w:shd w:val="clear" w:color="auto" w:fill="F2F2F2"/>
                  <w:vAlign w:val="center"/>
                </w:tcPr>
                <w:p w14:paraId="0F307EED" w14:textId="77777777" w:rsidR="00DF08A2" w:rsidRDefault="00DF08A2" w:rsidP="00221E0C">
                  <w:pPr>
                    <w:ind w:right="210"/>
                    <w:jc w:val="center"/>
                    <w:rPr>
                      <w:b/>
                      <w:sz w:val="18"/>
                      <w:szCs w:val="18"/>
                    </w:rPr>
                  </w:pPr>
                  <w:r>
                    <w:rPr>
                      <w:b/>
                      <w:sz w:val="18"/>
                      <w:szCs w:val="18"/>
                    </w:rPr>
                    <w:t>Pregunta</w:t>
                  </w:r>
                </w:p>
              </w:tc>
              <w:tc>
                <w:tcPr>
                  <w:tcW w:w="992" w:type="dxa"/>
                  <w:shd w:val="clear" w:color="auto" w:fill="F2F2F2"/>
                </w:tcPr>
                <w:p w14:paraId="528202AB" w14:textId="77777777" w:rsidR="00DF08A2" w:rsidRDefault="00DF08A2" w:rsidP="00221E0C">
                  <w:pPr>
                    <w:ind w:right="-27"/>
                    <w:jc w:val="center"/>
                    <w:rPr>
                      <w:b/>
                      <w:sz w:val="18"/>
                      <w:szCs w:val="18"/>
                    </w:rPr>
                  </w:pPr>
                </w:p>
              </w:tc>
              <w:tc>
                <w:tcPr>
                  <w:tcW w:w="771" w:type="dxa"/>
                  <w:shd w:val="clear" w:color="auto" w:fill="F2F2F2"/>
                  <w:vAlign w:val="center"/>
                </w:tcPr>
                <w:p w14:paraId="60AD3947" w14:textId="77777777" w:rsidR="00DF08A2" w:rsidRDefault="00DF08A2" w:rsidP="00221E0C">
                  <w:pPr>
                    <w:ind w:right="-27"/>
                    <w:jc w:val="center"/>
                    <w:rPr>
                      <w:b/>
                      <w:sz w:val="18"/>
                      <w:szCs w:val="18"/>
                    </w:rPr>
                  </w:pPr>
                  <w:r>
                    <w:rPr>
                      <w:b/>
                      <w:sz w:val="18"/>
                      <w:szCs w:val="18"/>
                    </w:rPr>
                    <w:t>Estado</w:t>
                  </w:r>
                </w:p>
              </w:tc>
            </w:tr>
            <w:tr w:rsidR="00DF08A2" w14:paraId="6D875020" w14:textId="77777777" w:rsidTr="00221E0C">
              <w:trPr>
                <w:trHeight w:val="218"/>
                <w:jc w:val="center"/>
              </w:trPr>
              <w:tc>
                <w:tcPr>
                  <w:tcW w:w="397" w:type="dxa"/>
                  <w:vMerge w:val="restart"/>
                  <w:vAlign w:val="center"/>
                </w:tcPr>
                <w:p w14:paraId="45405542" w14:textId="77777777" w:rsidR="00DF08A2" w:rsidRDefault="00DF08A2" w:rsidP="00221E0C">
                  <w:pPr>
                    <w:tabs>
                      <w:tab w:val="left" w:pos="0"/>
                    </w:tabs>
                    <w:jc w:val="center"/>
                    <w:rPr>
                      <w:sz w:val="18"/>
                      <w:szCs w:val="18"/>
                    </w:rPr>
                  </w:pPr>
                  <w:r>
                    <w:rPr>
                      <w:sz w:val="18"/>
                      <w:szCs w:val="18"/>
                    </w:rPr>
                    <w:t>1</w:t>
                  </w:r>
                </w:p>
              </w:tc>
              <w:tc>
                <w:tcPr>
                  <w:tcW w:w="5181" w:type="dxa"/>
                  <w:vMerge w:val="restart"/>
                  <w:vAlign w:val="center"/>
                </w:tcPr>
                <w:p w14:paraId="5013ADCD" w14:textId="77777777" w:rsidR="00DF08A2" w:rsidRDefault="00DF08A2" w:rsidP="00221E0C">
                  <w:pPr>
                    <w:ind w:right="210"/>
                    <w:rPr>
                      <w:sz w:val="18"/>
                      <w:szCs w:val="18"/>
                    </w:rPr>
                  </w:pPr>
                  <w:r>
                    <w:rPr>
                      <w:sz w:val="18"/>
                      <w:szCs w:val="18"/>
                    </w:rPr>
                    <w:t>¿A nivel regional se cuenta con proyectos o</w:t>
                  </w:r>
                  <w:sdt>
                    <w:sdtPr>
                      <w:tag w:val="goog_rdk_119"/>
                      <w:id w:val="-1498339141"/>
                    </w:sdtPr>
                    <w:sdtContent>
                      <w:commentRangeStart w:id="15"/>
                      <w:commentRangeStart w:id="16"/>
                    </w:sdtContent>
                  </w:sdt>
                  <w:r>
                    <w:rPr>
                      <w:sz w:val="18"/>
                      <w:szCs w:val="18"/>
                    </w:rPr>
                    <w:t xml:space="preserve"> planes </w:t>
                  </w:r>
                  <w:commentRangeEnd w:id="16"/>
                  <w:r>
                    <w:commentReference w:id="16"/>
                  </w:r>
                  <w:commentRangeEnd w:id="15"/>
                  <w:r w:rsidR="00040900">
                    <w:rPr>
                      <w:rStyle w:val="Refdecomentario"/>
                      <w:lang w:val="en-US"/>
                    </w:rPr>
                    <w:commentReference w:id="15"/>
                  </w:r>
                  <w:r>
                    <w:rPr>
                      <w:sz w:val="18"/>
                      <w:szCs w:val="18"/>
                    </w:rPr>
                    <w:t>de desarrollo económico local considerando las potencialidades del territorio?</w:t>
                  </w:r>
                </w:p>
                <w:p w14:paraId="1DFF6FBC" w14:textId="77777777" w:rsidR="00DF08A2" w:rsidRDefault="00DF08A2" w:rsidP="00221E0C">
                  <w:pPr>
                    <w:ind w:right="210"/>
                    <w:rPr>
                      <w:sz w:val="18"/>
                      <w:szCs w:val="18"/>
                    </w:rPr>
                  </w:pPr>
                  <w:r>
                    <w:rPr>
                      <w:b/>
                      <w:sz w:val="18"/>
                      <w:szCs w:val="18"/>
                    </w:rPr>
                    <w:t>Medio de verificación: plan de desarrollo local</w:t>
                  </w:r>
                </w:p>
              </w:tc>
              <w:tc>
                <w:tcPr>
                  <w:tcW w:w="992" w:type="dxa"/>
                  <w:vAlign w:val="center"/>
                </w:tcPr>
                <w:p w14:paraId="6B6E461A" w14:textId="77777777" w:rsidR="00DF08A2" w:rsidRDefault="00DF08A2" w:rsidP="00221E0C">
                  <w:pPr>
                    <w:ind w:right="-103"/>
                    <w:jc w:val="center"/>
                    <w:rPr>
                      <w:sz w:val="18"/>
                      <w:szCs w:val="18"/>
                    </w:rPr>
                  </w:pPr>
                  <w:r>
                    <w:rPr>
                      <w:sz w:val="18"/>
                      <w:szCs w:val="18"/>
                    </w:rPr>
                    <w:t>1 al 20%</w:t>
                  </w:r>
                </w:p>
              </w:tc>
              <w:tc>
                <w:tcPr>
                  <w:tcW w:w="771" w:type="dxa"/>
                </w:tcPr>
                <w:p w14:paraId="0084463D" w14:textId="77777777" w:rsidR="00DF08A2" w:rsidRDefault="00DF08A2" w:rsidP="00221E0C">
                  <w:pPr>
                    <w:ind w:right="210"/>
                    <w:jc w:val="both"/>
                    <w:rPr>
                      <w:sz w:val="18"/>
                      <w:szCs w:val="18"/>
                    </w:rPr>
                  </w:pPr>
                </w:p>
              </w:tc>
            </w:tr>
            <w:tr w:rsidR="00DF08A2" w14:paraId="54A060ED" w14:textId="77777777" w:rsidTr="00221E0C">
              <w:trPr>
                <w:trHeight w:val="220"/>
                <w:jc w:val="center"/>
              </w:trPr>
              <w:tc>
                <w:tcPr>
                  <w:tcW w:w="397" w:type="dxa"/>
                  <w:vMerge/>
                  <w:vAlign w:val="center"/>
                </w:tcPr>
                <w:p w14:paraId="7B19BDC7" w14:textId="77777777" w:rsidR="00DF08A2" w:rsidRDefault="00DF08A2" w:rsidP="00221E0C">
                  <w:pPr>
                    <w:widowControl w:val="0"/>
                    <w:pBdr>
                      <w:top w:val="nil"/>
                      <w:left w:val="nil"/>
                      <w:bottom w:val="nil"/>
                      <w:right w:val="nil"/>
                      <w:between w:val="nil"/>
                    </w:pBdr>
                    <w:spacing w:line="276" w:lineRule="auto"/>
                    <w:rPr>
                      <w:sz w:val="18"/>
                      <w:szCs w:val="18"/>
                    </w:rPr>
                  </w:pPr>
                </w:p>
              </w:tc>
              <w:tc>
                <w:tcPr>
                  <w:tcW w:w="5181" w:type="dxa"/>
                  <w:vMerge/>
                  <w:vAlign w:val="center"/>
                </w:tcPr>
                <w:p w14:paraId="25928517" w14:textId="77777777" w:rsidR="00DF08A2" w:rsidRDefault="00DF08A2" w:rsidP="00221E0C">
                  <w:pPr>
                    <w:widowControl w:val="0"/>
                    <w:pBdr>
                      <w:top w:val="nil"/>
                      <w:left w:val="nil"/>
                      <w:bottom w:val="nil"/>
                      <w:right w:val="nil"/>
                      <w:between w:val="nil"/>
                    </w:pBdr>
                    <w:spacing w:line="276" w:lineRule="auto"/>
                    <w:rPr>
                      <w:sz w:val="18"/>
                      <w:szCs w:val="18"/>
                    </w:rPr>
                  </w:pPr>
                </w:p>
              </w:tc>
              <w:tc>
                <w:tcPr>
                  <w:tcW w:w="992" w:type="dxa"/>
                  <w:vAlign w:val="center"/>
                </w:tcPr>
                <w:p w14:paraId="01087855" w14:textId="77777777" w:rsidR="00DF08A2" w:rsidRDefault="00DF08A2" w:rsidP="00221E0C">
                  <w:pPr>
                    <w:ind w:right="-103"/>
                    <w:jc w:val="center"/>
                    <w:rPr>
                      <w:sz w:val="18"/>
                      <w:szCs w:val="18"/>
                    </w:rPr>
                  </w:pPr>
                  <w:r>
                    <w:rPr>
                      <w:sz w:val="18"/>
                      <w:szCs w:val="18"/>
                    </w:rPr>
                    <w:t>21 al 40%</w:t>
                  </w:r>
                </w:p>
              </w:tc>
              <w:tc>
                <w:tcPr>
                  <w:tcW w:w="771" w:type="dxa"/>
                </w:tcPr>
                <w:p w14:paraId="3CFD1877" w14:textId="77777777" w:rsidR="00DF08A2" w:rsidRDefault="00DF08A2" w:rsidP="00221E0C">
                  <w:pPr>
                    <w:ind w:right="210"/>
                    <w:jc w:val="both"/>
                    <w:rPr>
                      <w:sz w:val="18"/>
                      <w:szCs w:val="18"/>
                    </w:rPr>
                  </w:pPr>
                </w:p>
              </w:tc>
            </w:tr>
            <w:tr w:rsidR="00DF08A2" w14:paraId="6727E1F2" w14:textId="77777777" w:rsidTr="00221E0C">
              <w:trPr>
                <w:trHeight w:val="184"/>
                <w:jc w:val="center"/>
              </w:trPr>
              <w:tc>
                <w:tcPr>
                  <w:tcW w:w="397" w:type="dxa"/>
                  <w:vMerge/>
                  <w:vAlign w:val="center"/>
                </w:tcPr>
                <w:p w14:paraId="27B34548" w14:textId="77777777" w:rsidR="00DF08A2" w:rsidRDefault="00DF08A2" w:rsidP="00221E0C">
                  <w:pPr>
                    <w:widowControl w:val="0"/>
                    <w:pBdr>
                      <w:top w:val="nil"/>
                      <w:left w:val="nil"/>
                      <w:bottom w:val="nil"/>
                      <w:right w:val="nil"/>
                      <w:between w:val="nil"/>
                    </w:pBdr>
                    <w:spacing w:line="276" w:lineRule="auto"/>
                    <w:rPr>
                      <w:sz w:val="18"/>
                      <w:szCs w:val="18"/>
                    </w:rPr>
                  </w:pPr>
                </w:p>
              </w:tc>
              <w:tc>
                <w:tcPr>
                  <w:tcW w:w="5181" w:type="dxa"/>
                  <w:vMerge/>
                  <w:vAlign w:val="center"/>
                </w:tcPr>
                <w:p w14:paraId="2375A530" w14:textId="77777777" w:rsidR="00DF08A2" w:rsidRDefault="00DF08A2" w:rsidP="00221E0C">
                  <w:pPr>
                    <w:widowControl w:val="0"/>
                    <w:pBdr>
                      <w:top w:val="nil"/>
                      <w:left w:val="nil"/>
                      <w:bottom w:val="nil"/>
                      <w:right w:val="nil"/>
                      <w:between w:val="nil"/>
                    </w:pBdr>
                    <w:spacing w:line="276" w:lineRule="auto"/>
                    <w:rPr>
                      <w:sz w:val="18"/>
                      <w:szCs w:val="18"/>
                    </w:rPr>
                  </w:pPr>
                </w:p>
              </w:tc>
              <w:tc>
                <w:tcPr>
                  <w:tcW w:w="992" w:type="dxa"/>
                  <w:vAlign w:val="center"/>
                </w:tcPr>
                <w:p w14:paraId="734EE798" w14:textId="77777777" w:rsidR="00DF08A2" w:rsidRDefault="00DF08A2" w:rsidP="00221E0C">
                  <w:pPr>
                    <w:ind w:right="-103"/>
                    <w:jc w:val="center"/>
                    <w:rPr>
                      <w:sz w:val="18"/>
                      <w:szCs w:val="18"/>
                    </w:rPr>
                  </w:pPr>
                  <w:r>
                    <w:rPr>
                      <w:sz w:val="18"/>
                      <w:szCs w:val="18"/>
                    </w:rPr>
                    <w:t>41 al 60%</w:t>
                  </w:r>
                </w:p>
              </w:tc>
              <w:tc>
                <w:tcPr>
                  <w:tcW w:w="771" w:type="dxa"/>
                </w:tcPr>
                <w:p w14:paraId="3517A529" w14:textId="77777777" w:rsidR="00DF08A2" w:rsidRDefault="00DF08A2" w:rsidP="00221E0C">
                  <w:pPr>
                    <w:ind w:right="210"/>
                    <w:jc w:val="both"/>
                    <w:rPr>
                      <w:sz w:val="18"/>
                      <w:szCs w:val="18"/>
                    </w:rPr>
                  </w:pPr>
                </w:p>
              </w:tc>
            </w:tr>
            <w:tr w:rsidR="00DF08A2" w14:paraId="57B6BFB2" w14:textId="77777777" w:rsidTr="00221E0C">
              <w:trPr>
                <w:trHeight w:val="126"/>
                <w:jc w:val="center"/>
              </w:trPr>
              <w:tc>
                <w:tcPr>
                  <w:tcW w:w="397" w:type="dxa"/>
                  <w:vMerge/>
                  <w:vAlign w:val="center"/>
                </w:tcPr>
                <w:p w14:paraId="0013E8C5" w14:textId="77777777" w:rsidR="00DF08A2" w:rsidRDefault="00DF08A2" w:rsidP="00221E0C">
                  <w:pPr>
                    <w:widowControl w:val="0"/>
                    <w:pBdr>
                      <w:top w:val="nil"/>
                      <w:left w:val="nil"/>
                      <w:bottom w:val="nil"/>
                      <w:right w:val="nil"/>
                      <w:between w:val="nil"/>
                    </w:pBdr>
                    <w:spacing w:line="276" w:lineRule="auto"/>
                    <w:rPr>
                      <w:sz w:val="18"/>
                      <w:szCs w:val="18"/>
                    </w:rPr>
                  </w:pPr>
                </w:p>
              </w:tc>
              <w:tc>
                <w:tcPr>
                  <w:tcW w:w="5181" w:type="dxa"/>
                  <w:vMerge/>
                  <w:vAlign w:val="center"/>
                </w:tcPr>
                <w:p w14:paraId="16D5779B" w14:textId="77777777" w:rsidR="00DF08A2" w:rsidRDefault="00DF08A2" w:rsidP="00221E0C">
                  <w:pPr>
                    <w:widowControl w:val="0"/>
                    <w:pBdr>
                      <w:top w:val="nil"/>
                      <w:left w:val="nil"/>
                      <w:bottom w:val="nil"/>
                      <w:right w:val="nil"/>
                      <w:between w:val="nil"/>
                    </w:pBdr>
                    <w:spacing w:line="276" w:lineRule="auto"/>
                    <w:rPr>
                      <w:sz w:val="18"/>
                      <w:szCs w:val="18"/>
                    </w:rPr>
                  </w:pPr>
                </w:p>
              </w:tc>
              <w:tc>
                <w:tcPr>
                  <w:tcW w:w="992" w:type="dxa"/>
                  <w:vAlign w:val="center"/>
                </w:tcPr>
                <w:p w14:paraId="165A24F8" w14:textId="77777777" w:rsidR="00DF08A2" w:rsidRDefault="00DF08A2" w:rsidP="00221E0C">
                  <w:pPr>
                    <w:ind w:right="-103"/>
                    <w:jc w:val="center"/>
                    <w:rPr>
                      <w:sz w:val="18"/>
                      <w:szCs w:val="18"/>
                    </w:rPr>
                  </w:pPr>
                  <w:r>
                    <w:rPr>
                      <w:sz w:val="18"/>
                      <w:szCs w:val="18"/>
                    </w:rPr>
                    <w:t>61 al 80%</w:t>
                  </w:r>
                </w:p>
              </w:tc>
              <w:tc>
                <w:tcPr>
                  <w:tcW w:w="771" w:type="dxa"/>
                </w:tcPr>
                <w:p w14:paraId="1B48ECF2" w14:textId="77777777" w:rsidR="00DF08A2" w:rsidRDefault="00DF08A2" w:rsidP="00221E0C">
                  <w:pPr>
                    <w:ind w:right="210"/>
                    <w:jc w:val="both"/>
                    <w:rPr>
                      <w:sz w:val="18"/>
                      <w:szCs w:val="18"/>
                    </w:rPr>
                  </w:pPr>
                </w:p>
              </w:tc>
            </w:tr>
            <w:tr w:rsidR="00DF08A2" w14:paraId="0129B047" w14:textId="77777777" w:rsidTr="00221E0C">
              <w:trPr>
                <w:trHeight w:val="92"/>
                <w:jc w:val="center"/>
              </w:trPr>
              <w:tc>
                <w:tcPr>
                  <w:tcW w:w="397" w:type="dxa"/>
                  <w:vMerge/>
                  <w:vAlign w:val="center"/>
                </w:tcPr>
                <w:p w14:paraId="18E4F7BE" w14:textId="77777777" w:rsidR="00DF08A2" w:rsidRDefault="00DF08A2" w:rsidP="00221E0C">
                  <w:pPr>
                    <w:widowControl w:val="0"/>
                    <w:pBdr>
                      <w:top w:val="nil"/>
                      <w:left w:val="nil"/>
                      <w:bottom w:val="nil"/>
                      <w:right w:val="nil"/>
                      <w:between w:val="nil"/>
                    </w:pBdr>
                    <w:spacing w:line="276" w:lineRule="auto"/>
                    <w:rPr>
                      <w:sz w:val="18"/>
                      <w:szCs w:val="18"/>
                    </w:rPr>
                  </w:pPr>
                </w:p>
              </w:tc>
              <w:tc>
                <w:tcPr>
                  <w:tcW w:w="5181" w:type="dxa"/>
                  <w:vMerge/>
                  <w:vAlign w:val="center"/>
                </w:tcPr>
                <w:p w14:paraId="2300F2F7" w14:textId="77777777" w:rsidR="00DF08A2" w:rsidRDefault="00DF08A2" w:rsidP="00221E0C">
                  <w:pPr>
                    <w:widowControl w:val="0"/>
                    <w:pBdr>
                      <w:top w:val="nil"/>
                      <w:left w:val="nil"/>
                      <w:bottom w:val="nil"/>
                      <w:right w:val="nil"/>
                      <w:between w:val="nil"/>
                    </w:pBdr>
                    <w:spacing w:line="276" w:lineRule="auto"/>
                    <w:rPr>
                      <w:sz w:val="18"/>
                      <w:szCs w:val="18"/>
                    </w:rPr>
                  </w:pPr>
                </w:p>
              </w:tc>
              <w:tc>
                <w:tcPr>
                  <w:tcW w:w="992" w:type="dxa"/>
                  <w:vAlign w:val="center"/>
                </w:tcPr>
                <w:p w14:paraId="7675B762" w14:textId="77777777" w:rsidR="00DF08A2" w:rsidRDefault="00DF08A2" w:rsidP="00221E0C">
                  <w:pPr>
                    <w:ind w:right="-103"/>
                    <w:jc w:val="center"/>
                    <w:rPr>
                      <w:sz w:val="18"/>
                      <w:szCs w:val="18"/>
                    </w:rPr>
                  </w:pPr>
                  <w:r>
                    <w:rPr>
                      <w:sz w:val="18"/>
                      <w:szCs w:val="18"/>
                    </w:rPr>
                    <w:t>81 al 100%</w:t>
                  </w:r>
                </w:p>
              </w:tc>
              <w:tc>
                <w:tcPr>
                  <w:tcW w:w="771" w:type="dxa"/>
                </w:tcPr>
                <w:p w14:paraId="1D0919A6" w14:textId="77777777" w:rsidR="00DF08A2" w:rsidRDefault="00DF08A2" w:rsidP="00221E0C">
                  <w:pPr>
                    <w:ind w:right="210"/>
                    <w:jc w:val="both"/>
                    <w:rPr>
                      <w:sz w:val="18"/>
                      <w:szCs w:val="18"/>
                    </w:rPr>
                  </w:pPr>
                </w:p>
              </w:tc>
            </w:tr>
            <w:tr w:rsidR="00DF08A2" w14:paraId="3EA6023F" w14:textId="77777777" w:rsidTr="00221E0C">
              <w:trPr>
                <w:trHeight w:val="241"/>
                <w:jc w:val="center"/>
              </w:trPr>
              <w:tc>
                <w:tcPr>
                  <w:tcW w:w="397" w:type="dxa"/>
                  <w:vMerge w:val="restart"/>
                  <w:vAlign w:val="center"/>
                </w:tcPr>
                <w:p w14:paraId="375C4565" w14:textId="77777777" w:rsidR="00DF08A2" w:rsidRDefault="00DF08A2" w:rsidP="00221E0C">
                  <w:pPr>
                    <w:tabs>
                      <w:tab w:val="left" w:pos="0"/>
                    </w:tabs>
                    <w:jc w:val="center"/>
                    <w:rPr>
                      <w:sz w:val="18"/>
                      <w:szCs w:val="18"/>
                    </w:rPr>
                  </w:pPr>
                  <w:r>
                    <w:rPr>
                      <w:sz w:val="18"/>
                      <w:szCs w:val="18"/>
                    </w:rPr>
                    <w:t>2</w:t>
                  </w:r>
                </w:p>
              </w:tc>
              <w:tc>
                <w:tcPr>
                  <w:tcW w:w="5181" w:type="dxa"/>
                  <w:vMerge w:val="restart"/>
                  <w:vAlign w:val="center"/>
                </w:tcPr>
                <w:p w14:paraId="69DF16F8" w14:textId="77777777" w:rsidR="00DF08A2" w:rsidRDefault="00DF08A2" w:rsidP="00221E0C">
                  <w:pPr>
                    <w:ind w:right="210"/>
                    <w:rPr>
                      <w:sz w:val="18"/>
                      <w:szCs w:val="18"/>
                    </w:rPr>
                  </w:pPr>
                  <w:r>
                    <w:rPr>
                      <w:sz w:val="18"/>
                      <w:szCs w:val="18"/>
                    </w:rPr>
                    <w:t>A nivel regional se realizan prácticas ecoeficientes en el territorio y/o planes de manejo de ecosistemas?</w:t>
                  </w:r>
                </w:p>
                <w:p w14:paraId="2E812740" w14:textId="77777777" w:rsidR="00DF08A2" w:rsidRDefault="00DF08A2" w:rsidP="00221E0C">
                  <w:pPr>
                    <w:ind w:right="210"/>
                    <w:rPr>
                      <w:b/>
                      <w:sz w:val="18"/>
                      <w:szCs w:val="18"/>
                    </w:rPr>
                  </w:pPr>
                  <w:r>
                    <w:rPr>
                      <w:b/>
                      <w:sz w:val="18"/>
                      <w:szCs w:val="18"/>
                    </w:rPr>
                    <w:t>Medio de verificación: plan de manejo</w:t>
                  </w:r>
                </w:p>
              </w:tc>
              <w:tc>
                <w:tcPr>
                  <w:tcW w:w="992" w:type="dxa"/>
                  <w:vAlign w:val="center"/>
                </w:tcPr>
                <w:p w14:paraId="2BCB7F18" w14:textId="77777777" w:rsidR="00DF08A2" w:rsidRDefault="00DF08A2" w:rsidP="00221E0C">
                  <w:pPr>
                    <w:ind w:right="-103"/>
                    <w:jc w:val="center"/>
                    <w:rPr>
                      <w:sz w:val="18"/>
                      <w:szCs w:val="18"/>
                    </w:rPr>
                  </w:pPr>
                  <w:r>
                    <w:rPr>
                      <w:sz w:val="18"/>
                      <w:szCs w:val="18"/>
                    </w:rPr>
                    <w:t>1 al 20%</w:t>
                  </w:r>
                </w:p>
              </w:tc>
              <w:tc>
                <w:tcPr>
                  <w:tcW w:w="771" w:type="dxa"/>
                </w:tcPr>
                <w:p w14:paraId="38D78214" w14:textId="77777777" w:rsidR="00DF08A2" w:rsidRDefault="00DF08A2" w:rsidP="00221E0C">
                  <w:pPr>
                    <w:ind w:right="210"/>
                    <w:jc w:val="both"/>
                    <w:rPr>
                      <w:sz w:val="18"/>
                      <w:szCs w:val="18"/>
                    </w:rPr>
                  </w:pPr>
                </w:p>
              </w:tc>
            </w:tr>
            <w:tr w:rsidR="00DF08A2" w14:paraId="0C0F236D" w14:textId="77777777" w:rsidTr="00221E0C">
              <w:trPr>
                <w:trHeight w:val="208"/>
                <w:jc w:val="center"/>
              </w:trPr>
              <w:tc>
                <w:tcPr>
                  <w:tcW w:w="397" w:type="dxa"/>
                  <w:vMerge/>
                  <w:vAlign w:val="center"/>
                </w:tcPr>
                <w:p w14:paraId="01B10195" w14:textId="77777777" w:rsidR="00DF08A2" w:rsidRDefault="00DF08A2" w:rsidP="00221E0C">
                  <w:pPr>
                    <w:widowControl w:val="0"/>
                    <w:pBdr>
                      <w:top w:val="nil"/>
                      <w:left w:val="nil"/>
                      <w:bottom w:val="nil"/>
                      <w:right w:val="nil"/>
                      <w:between w:val="nil"/>
                    </w:pBdr>
                    <w:spacing w:line="276" w:lineRule="auto"/>
                    <w:rPr>
                      <w:sz w:val="18"/>
                      <w:szCs w:val="18"/>
                    </w:rPr>
                  </w:pPr>
                </w:p>
              </w:tc>
              <w:tc>
                <w:tcPr>
                  <w:tcW w:w="5181" w:type="dxa"/>
                  <w:vMerge/>
                  <w:vAlign w:val="center"/>
                </w:tcPr>
                <w:p w14:paraId="7E966AAC" w14:textId="77777777" w:rsidR="00DF08A2" w:rsidRDefault="00DF08A2" w:rsidP="00221E0C">
                  <w:pPr>
                    <w:widowControl w:val="0"/>
                    <w:pBdr>
                      <w:top w:val="nil"/>
                      <w:left w:val="nil"/>
                      <w:bottom w:val="nil"/>
                      <w:right w:val="nil"/>
                      <w:between w:val="nil"/>
                    </w:pBdr>
                    <w:spacing w:line="276" w:lineRule="auto"/>
                    <w:rPr>
                      <w:sz w:val="18"/>
                      <w:szCs w:val="18"/>
                    </w:rPr>
                  </w:pPr>
                </w:p>
              </w:tc>
              <w:tc>
                <w:tcPr>
                  <w:tcW w:w="992" w:type="dxa"/>
                  <w:vAlign w:val="center"/>
                </w:tcPr>
                <w:p w14:paraId="6B873581" w14:textId="77777777" w:rsidR="00DF08A2" w:rsidRDefault="00DF08A2" w:rsidP="00221E0C">
                  <w:pPr>
                    <w:ind w:right="-103"/>
                    <w:jc w:val="center"/>
                    <w:rPr>
                      <w:sz w:val="18"/>
                      <w:szCs w:val="18"/>
                    </w:rPr>
                  </w:pPr>
                  <w:r>
                    <w:rPr>
                      <w:sz w:val="18"/>
                      <w:szCs w:val="18"/>
                    </w:rPr>
                    <w:t>21 al 40%</w:t>
                  </w:r>
                </w:p>
              </w:tc>
              <w:tc>
                <w:tcPr>
                  <w:tcW w:w="771" w:type="dxa"/>
                </w:tcPr>
                <w:p w14:paraId="3D1C91B8" w14:textId="77777777" w:rsidR="00DF08A2" w:rsidRDefault="00DF08A2" w:rsidP="00221E0C">
                  <w:pPr>
                    <w:ind w:right="210"/>
                    <w:jc w:val="both"/>
                    <w:rPr>
                      <w:sz w:val="18"/>
                      <w:szCs w:val="18"/>
                    </w:rPr>
                  </w:pPr>
                </w:p>
              </w:tc>
            </w:tr>
            <w:tr w:rsidR="00DF08A2" w14:paraId="461339DB" w14:textId="77777777" w:rsidTr="00221E0C">
              <w:trPr>
                <w:trHeight w:val="196"/>
                <w:jc w:val="center"/>
              </w:trPr>
              <w:tc>
                <w:tcPr>
                  <w:tcW w:w="397" w:type="dxa"/>
                  <w:vMerge/>
                  <w:vAlign w:val="center"/>
                </w:tcPr>
                <w:p w14:paraId="3BCECF6F" w14:textId="77777777" w:rsidR="00DF08A2" w:rsidRDefault="00DF08A2" w:rsidP="00221E0C">
                  <w:pPr>
                    <w:widowControl w:val="0"/>
                    <w:pBdr>
                      <w:top w:val="nil"/>
                      <w:left w:val="nil"/>
                      <w:bottom w:val="nil"/>
                      <w:right w:val="nil"/>
                      <w:between w:val="nil"/>
                    </w:pBdr>
                    <w:spacing w:line="276" w:lineRule="auto"/>
                    <w:rPr>
                      <w:sz w:val="18"/>
                      <w:szCs w:val="18"/>
                    </w:rPr>
                  </w:pPr>
                </w:p>
              </w:tc>
              <w:tc>
                <w:tcPr>
                  <w:tcW w:w="5181" w:type="dxa"/>
                  <w:vMerge/>
                  <w:vAlign w:val="center"/>
                </w:tcPr>
                <w:p w14:paraId="07F8B011" w14:textId="77777777" w:rsidR="00DF08A2" w:rsidRDefault="00DF08A2" w:rsidP="00221E0C">
                  <w:pPr>
                    <w:widowControl w:val="0"/>
                    <w:pBdr>
                      <w:top w:val="nil"/>
                      <w:left w:val="nil"/>
                      <w:bottom w:val="nil"/>
                      <w:right w:val="nil"/>
                      <w:between w:val="nil"/>
                    </w:pBdr>
                    <w:spacing w:line="276" w:lineRule="auto"/>
                    <w:rPr>
                      <w:sz w:val="18"/>
                      <w:szCs w:val="18"/>
                    </w:rPr>
                  </w:pPr>
                </w:p>
              </w:tc>
              <w:tc>
                <w:tcPr>
                  <w:tcW w:w="992" w:type="dxa"/>
                  <w:vAlign w:val="center"/>
                </w:tcPr>
                <w:p w14:paraId="6A872E60" w14:textId="77777777" w:rsidR="00DF08A2" w:rsidRDefault="00DF08A2" w:rsidP="00221E0C">
                  <w:pPr>
                    <w:ind w:right="-103"/>
                    <w:jc w:val="center"/>
                    <w:rPr>
                      <w:sz w:val="18"/>
                      <w:szCs w:val="18"/>
                    </w:rPr>
                  </w:pPr>
                  <w:r>
                    <w:rPr>
                      <w:sz w:val="18"/>
                      <w:szCs w:val="18"/>
                    </w:rPr>
                    <w:t>41 al 60%</w:t>
                  </w:r>
                </w:p>
              </w:tc>
              <w:tc>
                <w:tcPr>
                  <w:tcW w:w="771" w:type="dxa"/>
                </w:tcPr>
                <w:p w14:paraId="5F0B0D89" w14:textId="77777777" w:rsidR="00DF08A2" w:rsidRDefault="00DF08A2" w:rsidP="00221E0C">
                  <w:pPr>
                    <w:ind w:right="210"/>
                    <w:jc w:val="both"/>
                    <w:rPr>
                      <w:sz w:val="18"/>
                      <w:szCs w:val="18"/>
                    </w:rPr>
                  </w:pPr>
                </w:p>
              </w:tc>
            </w:tr>
            <w:tr w:rsidR="00DF08A2" w14:paraId="65340348" w14:textId="77777777" w:rsidTr="00221E0C">
              <w:trPr>
                <w:trHeight w:val="151"/>
                <w:jc w:val="center"/>
              </w:trPr>
              <w:tc>
                <w:tcPr>
                  <w:tcW w:w="397" w:type="dxa"/>
                  <w:vMerge/>
                  <w:vAlign w:val="center"/>
                </w:tcPr>
                <w:p w14:paraId="6A9F4E6A" w14:textId="77777777" w:rsidR="00DF08A2" w:rsidRDefault="00DF08A2" w:rsidP="00221E0C">
                  <w:pPr>
                    <w:widowControl w:val="0"/>
                    <w:pBdr>
                      <w:top w:val="nil"/>
                      <w:left w:val="nil"/>
                      <w:bottom w:val="nil"/>
                      <w:right w:val="nil"/>
                      <w:between w:val="nil"/>
                    </w:pBdr>
                    <w:spacing w:line="276" w:lineRule="auto"/>
                    <w:rPr>
                      <w:sz w:val="18"/>
                      <w:szCs w:val="18"/>
                    </w:rPr>
                  </w:pPr>
                </w:p>
              </w:tc>
              <w:tc>
                <w:tcPr>
                  <w:tcW w:w="5181" w:type="dxa"/>
                  <w:vMerge/>
                  <w:vAlign w:val="center"/>
                </w:tcPr>
                <w:p w14:paraId="7C9019C3" w14:textId="77777777" w:rsidR="00DF08A2" w:rsidRDefault="00DF08A2" w:rsidP="00221E0C">
                  <w:pPr>
                    <w:widowControl w:val="0"/>
                    <w:pBdr>
                      <w:top w:val="nil"/>
                      <w:left w:val="nil"/>
                      <w:bottom w:val="nil"/>
                      <w:right w:val="nil"/>
                      <w:between w:val="nil"/>
                    </w:pBdr>
                    <w:spacing w:line="276" w:lineRule="auto"/>
                    <w:rPr>
                      <w:sz w:val="18"/>
                      <w:szCs w:val="18"/>
                    </w:rPr>
                  </w:pPr>
                </w:p>
              </w:tc>
              <w:tc>
                <w:tcPr>
                  <w:tcW w:w="992" w:type="dxa"/>
                  <w:vAlign w:val="center"/>
                </w:tcPr>
                <w:p w14:paraId="3F394533" w14:textId="77777777" w:rsidR="00DF08A2" w:rsidRDefault="00DF08A2" w:rsidP="00221E0C">
                  <w:pPr>
                    <w:ind w:right="-103"/>
                    <w:jc w:val="center"/>
                    <w:rPr>
                      <w:sz w:val="18"/>
                      <w:szCs w:val="18"/>
                    </w:rPr>
                  </w:pPr>
                  <w:r>
                    <w:rPr>
                      <w:sz w:val="18"/>
                      <w:szCs w:val="18"/>
                    </w:rPr>
                    <w:t>61 al 80%</w:t>
                  </w:r>
                </w:p>
              </w:tc>
              <w:tc>
                <w:tcPr>
                  <w:tcW w:w="771" w:type="dxa"/>
                </w:tcPr>
                <w:p w14:paraId="13209D02" w14:textId="77777777" w:rsidR="00DF08A2" w:rsidRDefault="00DF08A2" w:rsidP="00221E0C">
                  <w:pPr>
                    <w:ind w:right="210"/>
                    <w:jc w:val="both"/>
                    <w:rPr>
                      <w:sz w:val="18"/>
                      <w:szCs w:val="18"/>
                    </w:rPr>
                  </w:pPr>
                </w:p>
              </w:tc>
            </w:tr>
            <w:tr w:rsidR="00DF08A2" w14:paraId="63140489" w14:textId="77777777" w:rsidTr="00221E0C">
              <w:trPr>
                <w:trHeight w:val="276"/>
                <w:jc w:val="center"/>
              </w:trPr>
              <w:tc>
                <w:tcPr>
                  <w:tcW w:w="397" w:type="dxa"/>
                  <w:vMerge/>
                  <w:vAlign w:val="center"/>
                </w:tcPr>
                <w:p w14:paraId="176ECBC8" w14:textId="77777777" w:rsidR="00DF08A2" w:rsidRDefault="00DF08A2" w:rsidP="00221E0C">
                  <w:pPr>
                    <w:widowControl w:val="0"/>
                    <w:pBdr>
                      <w:top w:val="nil"/>
                      <w:left w:val="nil"/>
                      <w:bottom w:val="nil"/>
                      <w:right w:val="nil"/>
                      <w:between w:val="nil"/>
                    </w:pBdr>
                    <w:spacing w:line="276" w:lineRule="auto"/>
                    <w:rPr>
                      <w:sz w:val="18"/>
                      <w:szCs w:val="18"/>
                    </w:rPr>
                  </w:pPr>
                </w:p>
              </w:tc>
              <w:tc>
                <w:tcPr>
                  <w:tcW w:w="5181" w:type="dxa"/>
                  <w:vMerge/>
                  <w:vAlign w:val="center"/>
                </w:tcPr>
                <w:p w14:paraId="108C7D58" w14:textId="77777777" w:rsidR="00DF08A2" w:rsidRDefault="00DF08A2" w:rsidP="00221E0C">
                  <w:pPr>
                    <w:widowControl w:val="0"/>
                    <w:pBdr>
                      <w:top w:val="nil"/>
                      <w:left w:val="nil"/>
                      <w:bottom w:val="nil"/>
                      <w:right w:val="nil"/>
                      <w:between w:val="nil"/>
                    </w:pBdr>
                    <w:spacing w:line="276" w:lineRule="auto"/>
                    <w:rPr>
                      <w:sz w:val="18"/>
                      <w:szCs w:val="18"/>
                    </w:rPr>
                  </w:pPr>
                </w:p>
              </w:tc>
              <w:tc>
                <w:tcPr>
                  <w:tcW w:w="992" w:type="dxa"/>
                  <w:vAlign w:val="center"/>
                </w:tcPr>
                <w:p w14:paraId="78B14998" w14:textId="77777777" w:rsidR="00DF08A2" w:rsidRDefault="00DF08A2" w:rsidP="00221E0C">
                  <w:pPr>
                    <w:ind w:right="-103"/>
                    <w:jc w:val="center"/>
                    <w:rPr>
                      <w:sz w:val="18"/>
                      <w:szCs w:val="18"/>
                    </w:rPr>
                  </w:pPr>
                  <w:r>
                    <w:rPr>
                      <w:sz w:val="18"/>
                      <w:szCs w:val="18"/>
                    </w:rPr>
                    <w:t>81 al 100%</w:t>
                  </w:r>
                </w:p>
              </w:tc>
              <w:tc>
                <w:tcPr>
                  <w:tcW w:w="771" w:type="dxa"/>
                </w:tcPr>
                <w:p w14:paraId="44614800" w14:textId="77777777" w:rsidR="00DF08A2" w:rsidRDefault="00DF08A2" w:rsidP="00221E0C">
                  <w:pPr>
                    <w:ind w:right="210"/>
                    <w:jc w:val="both"/>
                    <w:rPr>
                      <w:sz w:val="18"/>
                      <w:szCs w:val="18"/>
                    </w:rPr>
                  </w:pPr>
                </w:p>
              </w:tc>
            </w:tr>
            <w:tr w:rsidR="00DF08A2" w14:paraId="31E6CBAD" w14:textId="77777777" w:rsidTr="00221E0C">
              <w:trPr>
                <w:trHeight w:val="126"/>
                <w:jc w:val="center"/>
              </w:trPr>
              <w:tc>
                <w:tcPr>
                  <w:tcW w:w="397" w:type="dxa"/>
                  <w:vMerge w:val="restart"/>
                  <w:vAlign w:val="center"/>
                </w:tcPr>
                <w:p w14:paraId="11FEE220" w14:textId="77777777" w:rsidR="00DF08A2" w:rsidRDefault="00DF08A2" w:rsidP="00221E0C">
                  <w:pPr>
                    <w:tabs>
                      <w:tab w:val="left" w:pos="0"/>
                    </w:tabs>
                    <w:jc w:val="center"/>
                    <w:rPr>
                      <w:sz w:val="18"/>
                      <w:szCs w:val="18"/>
                    </w:rPr>
                  </w:pPr>
                  <w:r>
                    <w:rPr>
                      <w:sz w:val="18"/>
                      <w:szCs w:val="18"/>
                    </w:rPr>
                    <w:t>3</w:t>
                  </w:r>
                </w:p>
              </w:tc>
              <w:tc>
                <w:tcPr>
                  <w:tcW w:w="5181" w:type="dxa"/>
                  <w:vMerge w:val="restart"/>
                  <w:vAlign w:val="center"/>
                </w:tcPr>
                <w:p w14:paraId="7A359DBE" w14:textId="77777777" w:rsidR="00DF08A2" w:rsidRDefault="00DF08A2" w:rsidP="00221E0C">
                  <w:pPr>
                    <w:ind w:right="210"/>
                    <w:rPr>
                      <w:sz w:val="18"/>
                      <w:szCs w:val="18"/>
                    </w:rPr>
                  </w:pPr>
                  <w:r>
                    <w:rPr>
                      <w:sz w:val="18"/>
                      <w:szCs w:val="18"/>
                    </w:rPr>
                    <w:t>¿Qué porcentaje de distritos realizan diálogos o intercambio de saberes donde los actores comparten las soluciones que aplican en el territorio para afrontar sus problemáticas?</w:t>
                  </w:r>
                </w:p>
                <w:p w14:paraId="75F18419" w14:textId="77777777" w:rsidR="00DF08A2" w:rsidRDefault="00DF08A2" w:rsidP="00221E0C">
                  <w:pPr>
                    <w:ind w:right="210"/>
                    <w:rPr>
                      <w:b/>
                      <w:sz w:val="18"/>
                      <w:szCs w:val="18"/>
                    </w:rPr>
                  </w:pPr>
                  <w:r>
                    <w:rPr>
                      <w:b/>
                      <w:sz w:val="18"/>
                      <w:szCs w:val="18"/>
                    </w:rPr>
                    <w:t>Medio de verificación: listado eventos y asistentes</w:t>
                  </w:r>
                </w:p>
              </w:tc>
              <w:tc>
                <w:tcPr>
                  <w:tcW w:w="992" w:type="dxa"/>
                  <w:vAlign w:val="center"/>
                </w:tcPr>
                <w:p w14:paraId="4D659982" w14:textId="77777777" w:rsidR="00DF08A2" w:rsidRDefault="00DF08A2" w:rsidP="00221E0C">
                  <w:pPr>
                    <w:ind w:right="-103"/>
                    <w:jc w:val="center"/>
                    <w:rPr>
                      <w:sz w:val="18"/>
                      <w:szCs w:val="18"/>
                    </w:rPr>
                  </w:pPr>
                  <w:r>
                    <w:rPr>
                      <w:sz w:val="18"/>
                      <w:szCs w:val="18"/>
                    </w:rPr>
                    <w:t>1 al 20%</w:t>
                  </w:r>
                </w:p>
              </w:tc>
              <w:tc>
                <w:tcPr>
                  <w:tcW w:w="771" w:type="dxa"/>
                  <w:vAlign w:val="center"/>
                </w:tcPr>
                <w:p w14:paraId="4DBEF5C1" w14:textId="77777777" w:rsidR="00DF08A2" w:rsidRDefault="00DF08A2" w:rsidP="00221E0C">
                  <w:pPr>
                    <w:ind w:right="210"/>
                    <w:jc w:val="center"/>
                    <w:rPr>
                      <w:sz w:val="18"/>
                      <w:szCs w:val="18"/>
                    </w:rPr>
                  </w:pPr>
                </w:p>
              </w:tc>
            </w:tr>
            <w:tr w:rsidR="00DF08A2" w14:paraId="091FCC01" w14:textId="77777777" w:rsidTr="00221E0C">
              <w:trPr>
                <w:trHeight w:val="150"/>
                <w:jc w:val="center"/>
              </w:trPr>
              <w:tc>
                <w:tcPr>
                  <w:tcW w:w="397" w:type="dxa"/>
                  <w:vMerge/>
                  <w:vAlign w:val="center"/>
                </w:tcPr>
                <w:p w14:paraId="7E206829" w14:textId="77777777" w:rsidR="00DF08A2" w:rsidRDefault="00DF08A2" w:rsidP="00221E0C">
                  <w:pPr>
                    <w:widowControl w:val="0"/>
                    <w:pBdr>
                      <w:top w:val="nil"/>
                      <w:left w:val="nil"/>
                      <w:bottom w:val="nil"/>
                      <w:right w:val="nil"/>
                      <w:between w:val="nil"/>
                    </w:pBdr>
                    <w:spacing w:line="276" w:lineRule="auto"/>
                    <w:rPr>
                      <w:sz w:val="18"/>
                      <w:szCs w:val="18"/>
                    </w:rPr>
                  </w:pPr>
                </w:p>
              </w:tc>
              <w:tc>
                <w:tcPr>
                  <w:tcW w:w="5181" w:type="dxa"/>
                  <w:vMerge/>
                  <w:vAlign w:val="center"/>
                </w:tcPr>
                <w:p w14:paraId="3C48F590" w14:textId="77777777" w:rsidR="00DF08A2" w:rsidRDefault="00DF08A2" w:rsidP="00221E0C">
                  <w:pPr>
                    <w:widowControl w:val="0"/>
                    <w:pBdr>
                      <w:top w:val="nil"/>
                      <w:left w:val="nil"/>
                      <w:bottom w:val="nil"/>
                      <w:right w:val="nil"/>
                      <w:between w:val="nil"/>
                    </w:pBdr>
                    <w:spacing w:line="276" w:lineRule="auto"/>
                    <w:rPr>
                      <w:sz w:val="18"/>
                      <w:szCs w:val="18"/>
                    </w:rPr>
                  </w:pPr>
                </w:p>
              </w:tc>
              <w:tc>
                <w:tcPr>
                  <w:tcW w:w="992" w:type="dxa"/>
                  <w:vAlign w:val="center"/>
                </w:tcPr>
                <w:p w14:paraId="56017B24" w14:textId="77777777" w:rsidR="00DF08A2" w:rsidRDefault="00DF08A2" w:rsidP="00221E0C">
                  <w:pPr>
                    <w:ind w:right="-103"/>
                    <w:jc w:val="center"/>
                    <w:rPr>
                      <w:sz w:val="18"/>
                      <w:szCs w:val="18"/>
                    </w:rPr>
                  </w:pPr>
                  <w:r>
                    <w:rPr>
                      <w:sz w:val="18"/>
                      <w:szCs w:val="18"/>
                    </w:rPr>
                    <w:t>21 al 40%</w:t>
                  </w:r>
                </w:p>
              </w:tc>
              <w:tc>
                <w:tcPr>
                  <w:tcW w:w="771" w:type="dxa"/>
                  <w:vAlign w:val="center"/>
                </w:tcPr>
                <w:p w14:paraId="11DDE827" w14:textId="77777777" w:rsidR="00DF08A2" w:rsidRDefault="00DF08A2" w:rsidP="00221E0C">
                  <w:pPr>
                    <w:ind w:right="210"/>
                    <w:jc w:val="center"/>
                    <w:rPr>
                      <w:sz w:val="18"/>
                      <w:szCs w:val="18"/>
                    </w:rPr>
                  </w:pPr>
                </w:p>
              </w:tc>
            </w:tr>
            <w:tr w:rsidR="00DF08A2" w14:paraId="15A7684E" w14:textId="77777777" w:rsidTr="00221E0C">
              <w:trPr>
                <w:trHeight w:val="265"/>
                <w:jc w:val="center"/>
              </w:trPr>
              <w:tc>
                <w:tcPr>
                  <w:tcW w:w="397" w:type="dxa"/>
                  <w:vMerge/>
                  <w:vAlign w:val="center"/>
                </w:tcPr>
                <w:p w14:paraId="23E1FFCE" w14:textId="77777777" w:rsidR="00DF08A2" w:rsidRDefault="00DF08A2" w:rsidP="00221E0C">
                  <w:pPr>
                    <w:widowControl w:val="0"/>
                    <w:pBdr>
                      <w:top w:val="nil"/>
                      <w:left w:val="nil"/>
                      <w:bottom w:val="nil"/>
                      <w:right w:val="nil"/>
                      <w:between w:val="nil"/>
                    </w:pBdr>
                    <w:spacing w:line="276" w:lineRule="auto"/>
                    <w:rPr>
                      <w:sz w:val="18"/>
                      <w:szCs w:val="18"/>
                    </w:rPr>
                  </w:pPr>
                </w:p>
              </w:tc>
              <w:tc>
                <w:tcPr>
                  <w:tcW w:w="5181" w:type="dxa"/>
                  <w:vMerge/>
                  <w:vAlign w:val="center"/>
                </w:tcPr>
                <w:p w14:paraId="301F5994" w14:textId="77777777" w:rsidR="00DF08A2" w:rsidRDefault="00DF08A2" w:rsidP="00221E0C">
                  <w:pPr>
                    <w:widowControl w:val="0"/>
                    <w:pBdr>
                      <w:top w:val="nil"/>
                      <w:left w:val="nil"/>
                      <w:bottom w:val="nil"/>
                      <w:right w:val="nil"/>
                      <w:between w:val="nil"/>
                    </w:pBdr>
                    <w:spacing w:line="276" w:lineRule="auto"/>
                    <w:rPr>
                      <w:sz w:val="18"/>
                      <w:szCs w:val="18"/>
                    </w:rPr>
                  </w:pPr>
                </w:p>
              </w:tc>
              <w:tc>
                <w:tcPr>
                  <w:tcW w:w="992" w:type="dxa"/>
                  <w:vAlign w:val="center"/>
                </w:tcPr>
                <w:p w14:paraId="3DBC5124" w14:textId="77777777" w:rsidR="00DF08A2" w:rsidRDefault="00DF08A2" w:rsidP="00221E0C">
                  <w:pPr>
                    <w:ind w:right="-103"/>
                    <w:jc w:val="center"/>
                    <w:rPr>
                      <w:sz w:val="18"/>
                      <w:szCs w:val="18"/>
                    </w:rPr>
                  </w:pPr>
                  <w:r>
                    <w:rPr>
                      <w:sz w:val="18"/>
                      <w:szCs w:val="18"/>
                    </w:rPr>
                    <w:t>41 al 60%</w:t>
                  </w:r>
                </w:p>
              </w:tc>
              <w:tc>
                <w:tcPr>
                  <w:tcW w:w="771" w:type="dxa"/>
                  <w:vAlign w:val="center"/>
                </w:tcPr>
                <w:p w14:paraId="7C81ABC4" w14:textId="77777777" w:rsidR="00DF08A2" w:rsidRDefault="00DF08A2" w:rsidP="00221E0C">
                  <w:pPr>
                    <w:ind w:right="210"/>
                    <w:jc w:val="center"/>
                    <w:rPr>
                      <w:sz w:val="18"/>
                      <w:szCs w:val="18"/>
                    </w:rPr>
                  </w:pPr>
                </w:p>
              </w:tc>
            </w:tr>
            <w:tr w:rsidR="00DF08A2" w14:paraId="4F1941E3" w14:textId="77777777" w:rsidTr="00221E0C">
              <w:trPr>
                <w:trHeight w:val="230"/>
                <w:jc w:val="center"/>
              </w:trPr>
              <w:tc>
                <w:tcPr>
                  <w:tcW w:w="397" w:type="dxa"/>
                  <w:vMerge/>
                  <w:vAlign w:val="center"/>
                </w:tcPr>
                <w:p w14:paraId="5259339A" w14:textId="77777777" w:rsidR="00DF08A2" w:rsidRDefault="00DF08A2" w:rsidP="00221E0C">
                  <w:pPr>
                    <w:widowControl w:val="0"/>
                    <w:pBdr>
                      <w:top w:val="nil"/>
                      <w:left w:val="nil"/>
                      <w:bottom w:val="nil"/>
                      <w:right w:val="nil"/>
                      <w:between w:val="nil"/>
                    </w:pBdr>
                    <w:spacing w:line="276" w:lineRule="auto"/>
                    <w:rPr>
                      <w:sz w:val="18"/>
                      <w:szCs w:val="18"/>
                    </w:rPr>
                  </w:pPr>
                </w:p>
              </w:tc>
              <w:tc>
                <w:tcPr>
                  <w:tcW w:w="5181" w:type="dxa"/>
                  <w:vMerge/>
                  <w:vAlign w:val="center"/>
                </w:tcPr>
                <w:p w14:paraId="431D8EC9" w14:textId="77777777" w:rsidR="00DF08A2" w:rsidRDefault="00DF08A2" w:rsidP="00221E0C">
                  <w:pPr>
                    <w:widowControl w:val="0"/>
                    <w:pBdr>
                      <w:top w:val="nil"/>
                      <w:left w:val="nil"/>
                      <w:bottom w:val="nil"/>
                      <w:right w:val="nil"/>
                      <w:between w:val="nil"/>
                    </w:pBdr>
                    <w:spacing w:line="276" w:lineRule="auto"/>
                    <w:rPr>
                      <w:sz w:val="18"/>
                      <w:szCs w:val="18"/>
                    </w:rPr>
                  </w:pPr>
                </w:p>
              </w:tc>
              <w:tc>
                <w:tcPr>
                  <w:tcW w:w="992" w:type="dxa"/>
                  <w:vAlign w:val="center"/>
                </w:tcPr>
                <w:p w14:paraId="5FFB87D0" w14:textId="77777777" w:rsidR="00DF08A2" w:rsidRDefault="00DF08A2" w:rsidP="00221E0C">
                  <w:pPr>
                    <w:ind w:right="-103"/>
                    <w:jc w:val="center"/>
                    <w:rPr>
                      <w:sz w:val="18"/>
                      <w:szCs w:val="18"/>
                    </w:rPr>
                  </w:pPr>
                  <w:r>
                    <w:rPr>
                      <w:sz w:val="18"/>
                      <w:szCs w:val="18"/>
                    </w:rPr>
                    <w:t>61 al 80%</w:t>
                  </w:r>
                </w:p>
              </w:tc>
              <w:tc>
                <w:tcPr>
                  <w:tcW w:w="771" w:type="dxa"/>
                  <w:vAlign w:val="center"/>
                </w:tcPr>
                <w:p w14:paraId="4F962BC0" w14:textId="77777777" w:rsidR="00DF08A2" w:rsidRDefault="00DF08A2" w:rsidP="00221E0C">
                  <w:pPr>
                    <w:ind w:right="210"/>
                    <w:jc w:val="center"/>
                    <w:rPr>
                      <w:sz w:val="18"/>
                      <w:szCs w:val="18"/>
                    </w:rPr>
                  </w:pPr>
                </w:p>
              </w:tc>
            </w:tr>
            <w:tr w:rsidR="00DF08A2" w14:paraId="74E74AAE" w14:textId="77777777" w:rsidTr="00221E0C">
              <w:trPr>
                <w:trHeight w:val="288"/>
                <w:jc w:val="center"/>
              </w:trPr>
              <w:tc>
                <w:tcPr>
                  <w:tcW w:w="397" w:type="dxa"/>
                  <w:vMerge/>
                  <w:vAlign w:val="center"/>
                </w:tcPr>
                <w:p w14:paraId="170172D7" w14:textId="77777777" w:rsidR="00DF08A2" w:rsidRDefault="00DF08A2" w:rsidP="00221E0C">
                  <w:pPr>
                    <w:widowControl w:val="0"/>
                    <w:pBdr>
                      <w:top w:val="nil"/>
                      <w:left w:val="nil"/>
                      <w:bottom w:val="nil"/>
                      <w:right w:val="nil"/>
                      <w:between w:val="nil"/>
                    </w:pBdr>
                    <w:spacing w:line="276" w:lineRule="auto"/>
                    <w:rPr>
                      <w:sz w:val="18"/>
                      <w:szCs w:val="18"/>
                    </w:rPr>
                  </w:pPr>
                </w:p>
              </w:tc>
              <w:tc>
                <w:tcPr>
                  <w:tcW w:w="5181" w:type="dxa"/>
                  <w:vMerge/>
                  <w:vAlign w:val="center"/>
                </w:tcPr>
                <w:p w14:paraId="2D9F5FA0" w14:textId="77777777" w:rsidR="00DF08A2" w:rsidRDefault="00DF08A2" w:rsidP="00221E0C">
                  <w:pPr>
                    <w:widowControl w:val="0"/>
                    <w:pBdr>
                      <w:top w:val="nil"/>
                      <w:left w:val="nil"/>
                      <w:bottom w:val="nil"/>
                      <w:right w:val="nil"/>
                      <w:between w:val="nil"/>
                    </w:pBdr>
                    <w:spacing w:line="276" w:lineRule="auto"/>
                    <w:rPr>
                      <w:sz w:val="18"/>
                      <w:szCs w:val="18"/>
                    </w:rPr>
                  </w:pPr>
                </w:p>
              </w:tc>
              <w:tc>
                <w:tcPr>
                  <w:tcW w:w="992" w:type="dxa"/>
                  <w:vAlign w:val="center"/>
                </w:tcPr>
                <w:p w14:paraId="56243578" w14:textId="77777777" w:rsidR="00DF08A2" w:rsidRDefault="00DF08A2" w:rsidP="00221E0C">
                  <w:pPr>
                    <w:ind w:right="-103"/>
                    <w:jc w:val="center"/>
                    <w:rPr>
                      <w:sz w:val="18"/>
                      <w:szCs w:val="18"/>
                    </w:rPr>
                  </w:pPr>
                  <w:r>
                    <w:rPr>
                      <w:sz w:val="18"/>
                      <w:szCs w:val="18"/>
                    </w:rPr>
                    <w:t>81 al 100%</w:t>
                  </w:r>
                </w:p>
              </w:tc>
              <w:tc>
                <w:tcPr>
                  <w:tcW w:w="771" w:type="dxa"/>
                  <w:vAlign w:val="center"/>
                </w:tcPr>
                <w:p w14:paraId="46242D36" w14:textId="77777777" w:rsidR="00DF08A2" w:rsidRDefault="00DF08A2" w:rsidP="00221E0C">
                  <w:pPr>
                    <w:ind w:right="210"/>
                    <w:jc w:val="center"/>
                    <w:rPr>
                      <w:sz w:val="18"/>
                      <w:szCs w:val="18"/>
                    </w:rPr>
                  </w:pPr>
                </w:p>
              </w:tc>
            </w:tr>
            <w:tr w:rsidR="00DF08A2" w14:paraId="6902EDCC" w14:textId="77777777" w:rsidTr="00221E0C">
              <w:trPr>
                <w:trHeight w:val="230"/>
                <w:jc w:val="center"/>
              </w:trPr>
              <w:tc>
                <w:tcPr>
                  <w:tcW w:w="397" w:type="dxa"/>
                  <w:vMerge w:val="restart"/>
                  <w:vAlign w:val="center"/>
                </w:tcPr>
                <w:p w14:paraId="6828DBC9" w14:textId="77777777" w:rsidR="00DF08A2" w:rsidRDefault="00DF08A2" w:rsidP="00221E0C">
                  <w:pPr>
                    <w:tabs>
                      <w:tab w:val="left" w:pos="0"/>
                    </w:tabs>
                    <w:jc w:val="center"/>
                    <w:rPr>
                      <w:sz w:val="18"/>
                      <w:szCs w:val="18"/>
                    </w:rPr>
                  </w:pPr>
                  <w:r>
                    <w:rPr>
                      <w:sz w:val="18"/>
                      <w:szCs w:val="18"/>
                    </w:rPr>
                    <w:t>4</w:t>
                  </w:r>
                </w:p>
              </w:tc>
              <w:tc>
                <w:tcPr>
                  <w:tcW w:w="5181" w:type="dxa"/>
                  <w:vMerge w:val="restart"/>
                  <w:vAlign w:val="center"/>
                </w:tcPr>
                <w:p w14:paraId="0284A17D" w14:textId="77777777" w:rsidR="00DF08A2" w:rsidRDefault="00DF08A2" w:rsidP="00221E0C">
                  <w:pPr>
                    <w:ind w:right="210"/>
                    <w:rPr>
                      <w:sz w:val="18"/>
                      <w:szCs w:val="18"/>
                    </w:rPr>
                  </w:pPr>
                  <w:r>
                    <w:rPr>
                      <w:sz w:val="18"/>
                      <w:szCs w:val="18"/>
                    </w:rPr>
                    <w:t>¿Qué porcentaje de distritos siguen aplicando las técnicas constructivas tradicionales y se realiza un acompañamiento técnico para que sean seguras?</w:t>
                  </w:r>
                </w:p>
                <w:p w14:paraId="3533E85E" w14:textId="77777777" w:rsidR="00DF08A2" w:rsidRDefault="00DF08A2" w:rsidP="00221E0C">
                  <w:pPr>
                    <w:ind w:right="210"/>
                    <w:rPr>
                      <w:b/>
                      <w:sz w:val="18"/>
                      <w:szCs w:val="18"/>
                    </w:rPr>
                  </w:pPr>
                  <w:r>
                    <w:rPr>
                      <w:b/>
                      <w:sz w:val="18"/>
                      <w:szCs w:val="18"/>
                    </w:rPr>
                    <w:t>Medio de verificación: registro y/o evidencias de campo</w:t>
                  </w:r>
                </w:p>
              </w:tc>
              <w:tc>
                <w:tcPr>
                  <w:tcW w:w="992" w:type="dxa"/>
                  <w:vAlign w:val="center"/>
                </w:tcPr>
                <w:p w14:paraId="23661B38" w14:textId="77777777" w:rsidR="00DF08A2" w:rsidRDefault="00DF08A2" w:rsidP="00221E0C">
                  <w:pPr>
                    <w:ind w:right="-103"/>
                    <w:jc w:val="center"/>
                    <w:rPr>
                      <w:sz w:val="18"/>
                      <w:szCs w:val="18"/>
                    </w:rPr>
                  </w:pPr>
                  <w:r>
                    <w:rPr>
                      <w:sz w:val="18"/>
                      <w:szCs w:val="18"/>
                    </w:rPr>
                    <w:t>1 al 20%</w:t>
                  </w:r>
                </w:p>
              </w:tc>
              <w:tc>
                <w:tcPr>
                  <w:tcW w:w="771" w:type="dxa"/>
                  <w:vAlign w:val="center"/>
                </w:tcPr>
                <w:p w14:paraId="1F2EFF40" w14:textId="77777777" w:rsidR="00DF08A2" w:rsidRDefault="00DF08A2" w:rsidP="00221E0C">
                  <w:pPr>
                    <w:ind w:right="210"/>
                    <w:jc w:val="center"/>
                    <w:rPr>
                      <w:sz w:val="18"/>
                      <w:szCs w:val="18"/>
                    </w:rPr>
                  </w:pPr>
                </w:p>
              </w:tc>
            </w:tr>
            <w:tr w:rsidR="00DF08A2" w14:paraId="5278E51B" w14:textId="77777777" w:rsidTr="00221E0C">
              <w:trPr>
                <w:trHeight w:val="138"/>
                <w:jc w:val="center"/>
              </w:trPr>
              <w:tc>
                <w:tcPr>
                  <w:tcW w:w="397" w:type="dxa"/>
                  <w:vMerge/>
                  <w:vAlign w:val="center"/>
                </w:tcPr>
                <w:p w14:paraId="3069AA1D" w14:textId="77777777" w:rsidR="00DF08A2" w:rsidRDefault="00DF08A2" w:rsidP="00221E0C">
                  <w:pPr>
                    <w:widowControl w:val="0"/>
                    <w:pBdr>
                      <w:top w:val="nil"/>
                      <w:left w:val="nil"/>
                      <w:bottom w:val="nil"/>
                      <w:right w:val="nil"/>
                      <w:between w:val="nil"/>
                    </w:pBdr>
                    <w:spacing w:line="276" w:lineRule="auto"/>
                    <w:rPr>
                      <w:sz w:val="18"/>
                      <w:szCs w:val="18"/>
                    </w:rPr>
                  </w:pPr>
                </w:p>
              </w:tc>
              <w:tc>
                <w:tcPr>
                  <w:tcW w:w="5181" w:type="dxa"/>
                  <w:vMerge/>
                  <w:vAlign w:val="center"/>
                </w:tcPr>
                <w:p w14:paraId="60AFEFCD" w14:textId="77777777" w:rsidR="00DF08A2" w:rsidRDefault="00DF08A2" w:rsidP="00221E0C">
                  <w:pPr>
                    <w:widowControl w:val="0"/>
                    <w:pBdr>
                      <w:top w:val="nil"/>
                      <w:left w:val="nil"/>
                      <w:bottom w:val="nil"/>
                      <w:right w:val="nil"/>
                      <w:between w:val="nil"/>
                    </w:pBdr>
                    <w:spacing w:line="276" w:lineRule="auto"/>
                    <w:rPr>
                      <w:sz w:val="18"/>
                      <w:szCs w:val="18"/>
                    </w:rPr>
                  </w:pPr>
                </w:p>
              </w:tc>
              <w:tc>
                <w:tcPr>
                  <w:tcW w:w="992" w:type="dxa"/>
                  <w:vAlign w:val="center"/>
                </w:tcPr>
                <w:p w14:paraId="588F806F" w14:textId="77777777" w:rsidR="00DF08A2" w:rsidRDefault="00DF08A2" w:rsidP="00221E0C">
                  <w:pPr>
                    <w:ind w:right="-103"/>
                    <w:jc w:val="center"/>
                    <w:rPr>
                      <w:sz w:val="18"/>
                      <w:szCs w:val="18"/>
                    </w:rPr>
                  </w:pPr>
                  <w:r>
                    <w:rPr>
                      <w:sz w:val="18"/>
                      <w:szCs w:val="18"/>
                    </w:rPr>
                    <w:t>21 al 40%</w:t>
                  </w:r>
                </w:p>
              </w:tc>
              <w:tc>
                <w:tcPr>
                  <w:tcW w:w="771" w:type="dxa"/>
                  <w:vAlign w:val="center"/>
                </w:tcPr>
                <w:p w14:paraId="143F10EC" w14:textId="77777777" w:rsidR="00DF08A2" w:rsidRDefault="00DF08A2" w:rsidP="00221E0C">
                  <w:pPr>
                    <w:ind w:right="210"/>
                    <w:jc w:val="center"/>
                    <w:rPr>
                      <w:sz w:val="18"/>
                      <w:szCs w:val="18"/>
                    </w:rPr>
                  </w:pPr>
                </w:p>
              </w:tc>
            </w:tr>
            <w:tr w:rsidR="00DF08A2" w14:paraId="7D942B6D" w14:textId="77777777" w:rsidTr="00221E0C">
              <w:trPr>
                <w:trHeight w:val="81"/>
                <w:jc w:val="center"/>
              </w:trPr>
              <w:tc>
                <w:tcPr>
                  <w:tcW w:w="397" w:type="dxa"/>
                  <w:vMerge/>
                  <w:vAlign w:val="center"/>
                </w:tcPr>
                <w:p w14:paraId="02FA1F91" w14:textId="77777777" w:rsidR="00DF08A2" w:rsidRDefault="00DF08A2" w:rsidP="00221E0C">
                  <w:pPr>
                    <w:widowControl w:val="0"/>
                    <w:pBdr>
                      <w:top w:val="nil"/>
                      <w:left w:val="nil"/>
                      <w:bottom w:val="nil"/>
                      <w:right w:val="nil"/>
                      <w:between w:val="nil"/>
                    </w:pBdr>
                    <w:spacing w:line="276" w:lineRule="auto"/>
                    <w:rPr>
                      <w:sz w:val="18"/>
                      <w:szCs w:val="18"/>
                    </w:rPr>
                  </w:pPr>
                </w:p>
              </w:tc>
              <w:tc>
                <w:tcPr>
                  <w:tcW w:w="5181" w:type="dxa"/>
                  <w:vMerge/>
                  <w:vAlign w:val="center"/>
                </w:tcPr>
                <w:p w14:paraId="5099C096" w14:textId="77777777" w:rsidR="00DF08A2" w:rsidRDefault="00DF08A2" w:rsidP="00221E0C">
                  <w:pPr>
                    <w:widowControl w:val="0"/>
                    <w:pBdr>
                      <w:top w:val="nil"/>
                      <w:left w:val="nil"/>
                      <w:bottom w:val="nil"/>
                      <w:right w:val="nil"/>
                      <w:between w:val="nil"/>
                    </w:pBdr>
                    <w:spacing w:line="276" w:lineRule="auto"/>
                    <w:rPr>
                      <w:sz w:val="18"/>
                      <w:szCs w:val="18"/>
                    </w:rPr>
                  </w:pPr>
                </w:p>
              </w:tc>
              <w:tc>
                <w:tcPr>
                  <w:tcW w:w="992" w:type="dxa"/>
                  <w:vAlign w:val="center"/>
                </w:tcPr>
                <w:p w14:paraId="357E1C34" w14:textId="77777777" w:rsidR="00DF08A2" w:rsidRDefault="00DF08A2" w:rsidP="00221E0C">
                  <w:pPr>
                    <w:ind w:right="-103"/>
                    <w:jc w:val="center"/>
                    <w:rPr>
                      <w:sz w:val="18"/>
                      <w:szCs w:val="18"/>
                    </w:rPr>
                  </w:pPr>
                  <w:r>
                    <w:rPr>
                      <w:sz w:val="18"/>
                      <w:szCs w:val="18"/>
                    </w:rPr>
                    <w:t>41 al 60%</w:t>
                  </w:r>
                </w:p>
              </w:tc>
              <w:tc>
                <w:tcPr>
                  <w:tcW w:w="771" w:type="dxa"/>
                  <w:vAlign w:val="center"/>
                </w:tcPr>
                <w:p w14:paraId="420CBBFA" w14:textId="77777777" w:rsidR="00DF08A2" w:rsidRDefault="00DF08A2" w:rsidP="00221E0C">
                  <w:pPr>
                    <w:ind w:right="210"/>
                    <w:jc w:val="center"/>
                    <w:rPr>
                      <w:sz w:val="18"/>
                      <w:szCs w:val="18"/>
                    </w:rPr>
                  </w:pPr>
                </w:p>
              </w:tc>
            </w:tr>
            <w:tr w:rsidR="00DF08A2" w14:paraId="505E6FB9" w14:textId="77777777" w:rsidTr="00221E0C">
              <w:trPr>
                <w:trHeight w:val="218"/>
                <w:jc w:val="center"/>
              </w:trPr>
              <w:tc>
                <w:tcPr>
                  <w:tcW w:w="397" w:type="dxa"/>
                  <w:vMerge/>
                  <w:vAlign w:val="center"/>
                </w:tcPr>
                <w:p w14:paraId="3852EAFC" w14:textId="77777777" w:rsidR="00DF08A2" w:rsidRDefault="00DF08A2" w:rsidP="00221E0C">
                  <w:pPr>
                    <w:widowControl w:val="0"/>
                    <w:pBdr>
                      <w:top w:val="nil"/>
                      <w:left w:val="nil"/>
                      <w:bottom w:val="nil"/>
                      <w:right w:val="nil"/>
                      <w:between w:val="nil"/>
                    </w:pBdr>
                    <w:spacing w:line="276" w:lineRule="auto"/>
                    <w:rPr>
                      <w:sz w:val="18"/>
                      <w:szCs w:val="18"/>
                    </w:rPr>
                  </w:pPr>
                </w:p>
              </w:tc>
              <w:tc>
                <w:tcPr>
                  <w:tcW w:w="5181" w:type="dxa"/>
                  <w:vMerge/>
                  <w:vAlign w:val="center"/>
                </w:tcPr>
                <w:p w14:paraId="600D9F16" w14:textId="77777777" w:rsidR="00DF08A2" w:rsidRDefault="00DF08A2" w:rsidP="00221E0C">
                  <w:pPr>
                    <w:widowControl w:val="0"/>
                    <w:pBdr>
                      <w:top w:val="nil"/>
                      <w:left w:val="nil"/>
                      <w:bottom w:val="nil"/>
                      <w:right w:val="nil"/>
                      <w:between w:val="nil"/>
                    </w:pBdr>
                    <w:spacing w:line="276" w:lineRule="auto"/>
                    <w:rPr>
                      <w:sz w:val="18"/>
                      <w:szCs w:val="18"/>
                    </w:rPr>
                  </w:pPr>
                </w:p>
              </w:tc>
              <w:tc>
                <w:tcPr>
                  <w:tcW w:w="992" w:type="dxa"/>
                  <w:vAlign w:val="center"/>
                </w:tcPr>
                <w:p w14:paraId="059CEB28" w14:textId="77777777" w:rsidR="00DF08A2" w:rsidRDefault="00DF08A2" w:rsidP="00221E0C">
                  <w:pPr>
                    <w:ind w:right="-103"/>
                    <w:jc w:val="center"/>
                    <w:rPr>
                      <w:sz w:val="18"/>
                      <w:szCs w:val="18"/>
                    </w:rPr>
                  </w:pPr>
                  <w:r>
                    <w:rPr>
                      <w:sz w:val="18"/>
                      <w:szCs w:val="18"/>
                    </w:rPr>
                    <w:t>61 al 80%</w:t>
                  </w:r>
                </w:p>
              </w:tc>
              <w:tc>
                <w:tcPr>
                  <w:tcW w:w="771" w:type="dxa"/>
                  <w:vAlign w:val="center"/>
                </w:tcPr>
                <w:p w14:paraId="6FF6210A" w14:textId="77777777" w:rsidR="00DF08A2" w:rsidRDefault="00DF08A2" w:rsidP="00221E0C">
                  <w:pPr>
                    <w:ind w:right="210"/>
                    <w:jc w:val="center"/>
                    <w:rPr>
                      <w:sz w:val="18"/>
                      <w:szCs w:val="18"/>
                    </w:rPr>
                  </w:pPr>
                </w:p>
              </w:tc>
            </w:tr>
            <w:tr w:rsidR="00DF08A2" w14:paraId="5A0EF27E" w14:textId="77777777" w:rsidTr="00221E0C">
              <w:trPr>
                <w:trHeight w:val="184"/>
                <w:jc w:val="center"/>
              </w:trPr>
              <w:tc>
                <w:tcPr>
                  <w:tcW w:w="397" w:type="dxa"/>
                  <w:vMerge/>
                  <w:vAlign w:val="center"/>
                </w:tcPr>
                <w:p w14:paraId="51F0E60C" w14:textId="77777777" w:rsidR="00DF08A2" w:rsidRDefault="00DF08A2" w:rsidP="00221E0C">
                  <w:pPr>
                    <w:widowControl w:val="0"/>
                    <w:pBdr>
                      <w:top w:val="nil"/>
                      <w:left w:val="nil"/>
                      <w:bottom w:val="nil"/>
                      <w:right w:val="nil"/>
                      <w:between w:val="nil"/>
                    </w:pBdr>
                    <w:spacing w:line="276" w:lineRule="auto"/>
                    <w:rPr>
                      <w:sz w:val="18"/>
                      <w:szCs w:val="18"/>
                    </w:rPr>
                  </w:pPr>
                </w:p>
              </w:tc>
              <w:tc>
                <w:tcPr>
                  <w:tcW w:w="5181" w:type="dxa"/>
                  <w:vMerge/>
                  <w:vAlign w:val="center"/>
                </w:tcPr>
                <w:p w14:paraId="21B62C09" w14:textId="77777777" w:rsidR="00DF08A2" w:rsidRDefault="00DF08A2" w:rsidP="00221E0C">
                  <w:pPr>
                    <w:widowControl w:val="0"/>
                    <w:pBdr>
                      <w:top w:val="nil"/>
                      <w:left w:val="nil"/>
                      <w:bottom w:val="nil"/>
                      <w:right w:val="nil"/>
                      <w:between w:val="nil"/>
                    </w:pBdr>
                    <w:spacing w:line="276" w:lineRule="auto"/>
                    <w:rPr>
                      <w:sz w:val="18"/>
                      <w:szCs w:val="18"/>
                    </w:rPr>
                  </w:pPr>
                </w:p>
              </w:tc>
              <w:tc>
                <w:tcPr>
                  <w:tcW w:w="992" w:type="dxa"/>
                  <w:vAlign w:val="center"/>
                </w:tcPr>
                <w:p w14:paraId="64C4084B" w14:textId="77777777" w:rsidR="00DF08A2" w:rsidRDefault="00DF08A2" w:rsidP="00221E0C">
                  <w:pPr>
                    <w:ind w:right="-103"/>
                    <w:jc w:val="center"/>
                    <w:rPr>
                      <w:sz w:val="18"/>
                      <w:szCs w:val="18"/>
                    </w:rPr>
                  </w:pPr>
                  <w:r>
                    <w:rPr>
                      <w:sz w:val="18"/>
                      <w:szCs w:val="18"/>
                    </w:rPr>
                    <w:t>81 al 100%</w:t>
                  </w:r>
                </w:p>
              </w:tc>
              <w:tc>
                <w:tcPr>
                  <w:tcW w:w="771" w:type="dxa"/>
                  <w:vAlign w:val="center"/>
                </w:tcPr>
                <w:p w14:paraId="4F7F19D5" w14:textId="77777777" w:rsidR="00DF08A2" w:rsidRDefault="00DF08A2" w:rsidP="00221E0C">
                  <w:pPr>
                    <w:ind w:right="210"/>
                    <w:jc w:val="center"/>
                    <w:rPr>
                      <w:sz w:val="18"/>
                      <w:szCs w:val="18"/>
                    </w:rPr>
                  </w:pPr>
                </w:p>
              </w:tc>
            </w:tr>
            <w:tr w:rsidR="00DF08A2" w14:paraId="4DEF09C2" w14:textId="77777777" w:rsidTr="00221E0C">
              <w:trPr>
                <w:trHeight w:val="218"/>
                <w:jc w:val="center"/>
              </w:trPr>
              <w:tc>
                <w:tcPr>
                  <w:tcW w:w="397" w:type="dxa"/>
                  <w:vMerge w:val="restart"/>
                  <w:vAlign w:val="center"/>
                </w:tcPr>
                <w:p w14:paraId="0A79BE1E" w14:textId="77777777" w:rsidR="00DF08A2" w:rsidRDefault="00DF08A2" w:rsidP="00221E0C">
                  <w:pPr>
                    <w:tabs>
                      <w:tab w:val="left" w:pos="0"/>
                    </w:tabs>
                    <w:jc w:val="center"/>
                    <w:rPr>
                      <w:sz w:val="18"/>
                      <w:szCs w:val="18"/>
                    </w:rPr>
                  </w:pPr>
                  <w:r>
                    <w:rPr>
                      <w:sz w:val="18"/>
                      <w:szCs w:val="18"/>
                    </w:rPr>
                    <w:t>5</w:t>
                  </w:r>
                </w:p>
              </w:tc>
              <w:tc>
                <w:tcPr>
                  <w:tcW w:w="5181" w:type="dxa"/>
                  <w:vMerge w:val="restart"/>
                  <w:vAlign w:val="center"/>
                </w:tcPr>
                <w:p w14:paraId="7B7F3F6A" w14:textId="77777777" w:rsidR="00DF08A2" w:rsidRDefault="00DF08A2" w:rsidP="00221E0C">
                  <w:pPr>
                    <w:ind w:right="210"/>
                    <w:rPr>
                      <w:sz w:val="18"/>
                      <w:szCs w:val="18"/>
                    </w:rPr>
                  </w:pPr>
                  <w:r>
                    <w:rPr>
                      <w:sz w:val="18"/>
                      <w:szCs w:val="18"/>
                    </w:rPr>
                    <w:t>¿Qué porcentaje de distritos han realizado intervenciones para reducir peligros identificados en base a los estudios realizados?</w:t>
                  </w:r>
                </w:p>
                <w:p w14:paraId="5BB0C064" w14:textId="77777777" w:rsidR="00DF08A2" w:rsidRDefault="00DF08A2" w:rsidP="00221E0C">
                  <w:pPr>
                    <w:ind w:right="210"/>
                    <w:rPr>
                      <w:b/>
                      <w:sz w:val="18"/>
                      <w:szCs w:val="18"/>
                    </w:rPr>
                  </w:pPr>
                  <w:r>
                    <w:rPr>
                      <w:b/>
                      <w:sz w:val="18"/>
                      <w:szCs w:val="18"/>
                    </w:rPr>
                    <w:t>Medio de verificación: evidencias de intervenciones, planos del proyecto específico u otros</w:t>
                  </w:r>
                </w:p>
              </w:tc>
              <w:tc>
                <w:tcPr>
                  <w:tcW w:w="992" w:type="dxa"/>
                  <w:vAlign w:val="center"/>
                </w:tcPr>
                <w:p w14:paraId="26D191F9" w14:textId="77777777" w:rsidR="00DF08A2" w:rsidRDefault="00DF08A2" w:rsidP="00221E0C">
                  <w:pPr>
                    <w:ind w:right="-103"/>
                    <w:jc w:val="center"/>
                    <w:rPr>
                      <w:sz w:val="18"/>
                      <w:szCs w:val="18"/>
                    </w:rPr>
                  </w:pPr>
                  <w:r>
                    <w:rPr>
                      <w:sz w:val="18"/>
                      <w:szCs w:val="18"/>
                    </w:rPr>
                    <w:t>1 al 20%</w:t>
                  </w:r>
                </w:p>
              </w:tc>
              <w:tc>
                <w:tcPr>
                  <w:tcW w:w="771" w:type="dxa"/>
                  <w:vAlign w:val="center"/>
                </w:tcPr>
                <w:p w14:paraId="50D9C889" w14:textId="77777777" w:rsidR="00DF08A2" w:rsidRDefault="00DF08A2" w:rsidP="00221E0C">
                  <w:pPr>
                    <w:ind w:right="210"/>
                    <w:jc w:val="center"/>
                    <w:rPr>
                      <w:sz w:val="18"/>
                      <w:szCs w:val="18"/>
                    </w:rPr>
                  </w:pPr>
                </w:p>
              </w:tc>
            </w:tr>
            <w:tr w:rsidR="00DF08A2" w14:paraId="438AF03D" w14:textId="77777777" w:rsidTr="00221E0C">
              <w:trPr>
                <w:trHeight w:val="162"/>
                <w:jc w:val="center"/>
              </w:trPr>
              <w:tc>
                <w:tcPr>
                  <w:tcW w:w="397" w:type="dxa"/>
                  <w:vMerge/>
                  <w:vAlign w:val="center"/>
                </w:tcPr>
                <w:p w14:paraId="66563715" w14:textId="77777777" w:rsidR="00DF08A2" w:rsidRDefault="00DF08A2" w:rsidP="00221E0C">
                  <w:pPr>
                    <w:widowControl w:val="0"/>
                    <w:pBdr>
                      <w:top w:val="nil"/>
                      <w:left w:val="nil"/>
                      <w:bottom w:val="nil"/>
                      <w:right w:val="nil"/>
                      <w:between w:val="nil"/>
                    </w:pBdr>
                    <w:spacing w:line="276" w:lineRule="auto"/>
                    <w:rPr>
                      <w:sz w:val="18"/>
                      <w:szCs w:val="18"/>
                    </w:rPr>
                  </w:pPr>
                </w:p>
              </w:tc>
              <w:tc>
                <w:tcPr>
                  <w:tcW w:w="5181" w:type="dxa"/>
                  <w:vMerge/>
                  <w:vAlign w:val="center"/>
                </w:tcPr>
                <w:p w14:paraId="148C1824" w14:textId="77777777" w:rsidR="00DF08A2" w:rsidRDefault="00DF08A2" w:rsidP="00221E0C">
                  <w:pPr>
                    <w:widowControl w:val="0"/>
                    <w:pBdr>
                      <w:top w:val="nil"/>
                      <w:left w:val="nil"/>
                      <w:bottom w:val="nil"/>
                      <w:right w:val="nil"/>
                      <w:between w:val="nil"/>
                    </w:pBdr>
                    <w:spacing w:line="276" w:lineRule="auto"/>
                    <w:rPr>
                      <w:sz w:val="18"/>
                      <w:szCs w:val="18"/>
                    </w:rPr>
                  </w:pPr>
                </w:p>
              </w:tc>
              <w:tc>
                <w:tcPr>
                  <w:tcW w:w="992" w:type="dxa"/>
                  <w:vAlign w:val="center"/>
                </w:tcPr>
                <w:p w14:paraId="5D86EC0D" w14:textId="77777777" w:rsidR="00DF08A2" w:rsidRDefault="00DF08A2" w:rsidP="00221E0C">
                  <w:pPr>
                    <w:ind w:right="-103"/>
                    <w:jc w:val="center"/>
                    <w:rPr>
                      <w:sz w:val="18"/>
                      <w:szCs w:val="18"/>
                    </w:rPr>
                  </w:pPr>
                  <w:r>
                    <w:rPr>
                      <w:sz w:val="18"/>
                      <w:szCs w:val="18"/>
                    </w:rPr>
                    <w:t>21 al 40%</w:t>
                  </w:r>
                </w:p>
              </w:tc>
              <w:tc>
                <w:tcPr>
                  <w:tcW w:w="771" w:type="dxa"/>
                  <w:vAlign w:val="center"/>
                </w:tcPr>
                <w:p w14:paraId="1C1A99CC" w14:textId="77777777" w:rsidR="00DF08A2" w:rsidRDefault="00DF08A2" w:rsidP="00221E0C">
                  <w:pPr>
                    <w:ind w:right="210"/>
                    <w:jc w:val="center"/>
                    <w:rPr>
                      <w:sz w:val="18"/>
                      <w:szCs w:val="18"/>
                    </w:rPr>
                  </w:pPr>
                </w:p>
              </w:tc>
            </w:tr>
            <w:tr w:rsidR="00DF08A2" w14:paraId="40D401D5" w14:textId="77777777" w:rsidTr="00221E0C">
              <w:trPr>
                <w:trHeight w:val="288"/>
                <w:jc w:val="center"/>
              </w:trPr>
              <w:tc>
                <w:tcPr>
                  <w:tcW w:w="397" w:type="dxa"/>
                  <w:vMerge/>
                  <w:vAlign w:val="center"/>
                </w:tcPr>
                <w:p w14:paraId="442F38CA" w14:textId="77777777" w:rsidR="00DF08A2" w:rsidRDefault="00DF08A2" w:rsidP="00221E0C">
                  <w:pPr>
                    <w:widowControl w:val="0"/>
                    <w:pBdr>
                      <w:top w:val="nil"/>
                      <w:left w:val="nil"/>
                      <w:bottom w:val="nil"/>
                      <w:right w:val="nil"/>
                      <w:between w:val="nil"/>
                    </w:pBdr>
                    <w:spacing w:line="276" w:lineRule="auto"/>
                    <w:rPr>
                      <w:sz w:val="18"/>
                      <w:szCs w:val="18"/>
                    </w:rPr>
                  </w:pPr>
                </w:p>
              </w:tc>
              <w:tc>
                <w:tcPr>
                  <w:tcW w:w="5181" w:type="dxa"/>
                  <w:vMerge/>
                  <w:vAlign w:val="center"/>
                </w:tcPr>
                <w:p w14:paraId="62A2750C" w14:textId="77777777" w:rsidR="00DF08A2" w:rsidRDefault="00DF08A2" w:rsidP="00221E0C">
                  <w:pPr>
                    <w:widowControl w:val="0"/>
                    <w:pBdr>
                      <w:top w:val="nil"/>
                      <w:left w:val="nil"/>
                      <w:bottom w:val="nil"/>
                      <w:right w:val="nil"/>
                      <w:between w:val="nil"/>
                    </w:pBdr>
                    <w:spacing w:line="276" w:lineRule="auto"/>
                    <w:rPr>
                      <w:sz w:val="18"/>
                      <w:szCs w:val="18"/>
                    </w:rPr>
                  </w:pPr>
                </w:p>
              </w:tc>
              <w:tc>
                <w:tcPr>
                  <w:tcW w:w="992" w:type="dxa"/>
                  <w:vAlign w:val="center"/>
                </w:tcPr>
                <w:p w14:paraId="0D713B22" w14:textId="77777777" w:rsidR="00DF08A2" w:rsidRDefault="00DF08A2" w:rsidP="00221E0C">
                  <w:pPr>
                    <w:ind w:right="-103"/>
                    <w:jc w:val="center"/>
                    <w:rPr>
                      <w:sz w:val="18"/>
                      <w:szCs w:val="18"/>
                    </w:rPr>
                  </w:pPr>
                  <w:r>
                    <w:rPr>
                      <w:sz w:val="18"/>
                      <w:szCs w:val="18"/>
                    </w:rPr>
                    <w:t>41 al 60%</w:t>
                  </w:r>
                </w:p>
              </w:tc>
              <w:tc>
                <w:tcPr>
                  <w:tcW w:w="771" w:type="dxa"/>
                  <w:vAlign w:val="center"/>
                </w:tcPr>
                <w:p w14:paraId="4BF63ECC" w14:textId="77777777" w:rsidR="00DF08A2" w:rsidRDefault="00DF08A2" w:rsidP="00221E0C">
                  <w:pPr>
                    <w:ind w:right="210"/>
                    <w:jc w:val="center"/>
                    <w:rPr>
                      <w:sz w:val="18"/>
                      <w:szCs w:val="18"/>
                    </w:rPr>
                  </w:pPr>
                </w:p>
              </w:tc>
            </w:tr>
            <w:tr w:rsidR="00DF08A2" w14:paraId="221ACF23" w14:textId="77777777" w:rsidTr="00221E0C">
              <w:trPr>
                <w:trHeight w:val="218"/>
                <w:jc w:val="center"/>
              </w:trPr>
              <w:tc>
                <w:tcPr>
                  <w:tcW w:w="397" w:type="dxa"/>
                  <w:vMerge/>
                  <w:vAlign w:val="center"/>
                </w:tcPr>
                <w:p w14:paraId="20572D89" w14:textId="77777777" w:rsidR="00DF08A2" w:rsidRDefault="00DF08A2" w:rsidP="00221E0C">
                  <w:pPr>
                    <w:widowControl w:val="0"/>
                    <w:pBdr>
                      <w:top w:val="nil"/>
                      <w:left w:val="nil"/>
                      <w:bottom w:val="nil"/>
                      <w:right w:val="nil"/>
                      <w:between w:val="nil"/>
                    </w:pBdr>
                    <w:spacing w:line="276" w:lineRule="auto"/>
                    <w:rPr>
                      <w:sz w:val="18"/>
                      <w:szCs w:val="18"/>
                    </w:rPr>
                  </w:pPr>
                </w:p>
              </w:tc>
              <w:tc>
                <w:tcPr>
                  <w:tcW w:w="5181" w:type="dxa"/>
                  <w:vMerge/>
                  <w:vAlign w:val="center"/>
                </w:tcPr>
                <w:p w14:paraId="4B7A9C7D" w14:textId="77777777" w:rsidR="00DF08A2" w:rsidRDefault="00DF08A2" w:rsidP="00221E0C">
                  <w:pPr>
                    <w:widowControl w:val="0"/>
                    <w:pBdr>
                      <w:top w:val="nil"/>
                      <w:left w:val="nil"/>
                      <w:bottom w:val="nil"/>
                      <w:right w:val="nil"/>
                      <w:between w:val="nil"/>
                    </w:pBdr>
                    <w:spacing w:line="276" w:lineRule="auto"/>
                    <w:rPr>
                      <w:sz w:val="18"/>
                      <w:szCs w:val="18"/>
                    </w:rPr>
                  </w:pPr>
                </w:p>
              </w:tc>
              <w:tc>
                <w:tcPr>
                  <w:tcW w:w="992" w:type="dxa"/>
                  <w:vAlign w:val="center"/>
                </w:tcPr>
                <w:p w14:paraId="39D23855" w14:textId="77777777" w:rsidR="00DF08A2" w:rsidRDefault="00DF08A2" w:rsidP="00221E0C">
                  <w:pPr>
                    <w:ind w:right="-103"/>
                    <w:jc w:val="center"/>
                    <w:rPr>
                      <w:sz w:val="18"/>
                      <w:szCs w:val="18"/>
                    </w:rPr>
                  </w:pPr>
                  <w:r>
                    <w:rPr>
                      <w:sz w:val="18"/>
                      <w:szCs w:val="18"/>
                    </w:rPr>
                    <w:t>61 al 80%</w:t>
                  </w:r>
                </w:p>
              </w:tc>
              <w:tc>
                <w:tcPr>
                  <w:tcW w:w="771" w:type="dxa"/>
                  <w:vAlign w:val="center"/>
                </w:tcPr>
                <w:p w14:paraId="50C7F550" w14:textId="77777777" w:rsidR="00DF08A2" w:rsidRDefault="00DF08A2" w:rsidP="00221E0C">
                  <w:pPr>
                    <w:ind w:right="210"/>
                    <w:jc w:val="center"/>
                    <w:rPr>
                      <w:sz w:val="18"/>
                      <w:szCs w:val="18"/>
                    </w:rPr>
                  </w:pPr>
                </w:p>
              </w:tc>
            </w:tr>
            <w:tr w:rsidR="00DF08A2" w14:paraId="7608E5CE" w14:textId="77777777" w:rsidTr="00221E0C">
              <w:trPr>
                <w:trHeight w:val="116"/>
                <w:jc w:val="center"/>
              </w:trPr>
              <w:tc>
                <w:tcPr>
                  <w:tcW w:w="397" w:type="dxa"/>
                  <w:vMerge/>
                  <w:vAlign w:val="center"/>
                </w:tcPr>
                <w:p w14:paraId="798939B8" w14:textId="77777777" w:rsidR="00DF08A2" w:rsidRDefault="00DF08A2" w:rsidP="00221E0C">
                  <w:pPr>
                    <w:widowControl w:val="0"/>
                    <w:pBdr>
                      <w:top w:val="nil"/>
                      <w:left w:val="nil"/>
                      <w:bottom w:val="nil"/>
                      <w:right w:val="nil"/>
                      <w:between w:val="nil"/>
                    </w:pBdr>
                    <w:spacing w:line="276" w:lineRule="auto"/>
                    <w:rPr>
                      <w:sz w:val="18"/>
                      <w:szCs w:val="18"/>
                    </w:rPr>
                  </w:pPr>
                </w:p>
              </w:tc>
              <w:tc>
                <w:tcPr>
                  <w:tcW w:w="5181" w:type="dxa"/>
                  <w:vMerge/>
                  <w:vAlign w:val="center"/>
                </w:tcPr>
                <w:p w14:paraId="2078370A" w14:textId="77777777" w:rsidR="00DF08A2" w:rsidRDefault="00DF08A2" w:rsidP="00221E0C">
                  <w:pPr>
                    <w:widowControl w:val="0"/>
                    <w:pBdr>
                      <w:top w:val="nil"/>
                      <w:left w:val="nil"/>
                      <w:bottom w:val="nil"/>
                      <w:right w:val="nil"/>
                      <w:between w:val="nil"/>
                    </w:pBdr>
                    <w:spacing w:line="276" w:lineRule="auto"/>
                    <w:rPr>
                      <w:sz w:val="18"/>
                      <w:szCs w:val="18"/>
                    </w:rPr>
                  </w:pPr>
                </w:p>
              </w:tc>
              <w:tc>
                <w:tcPr>
                  <w:tcW w:w="992" w:type="dxa"/>
                  <w:vAlign w:val="center"/>
                </w:tcPr>
                <w:p w14:paraId="3EE44363" w14:textId="77777777" w:rsidR="00DF08A2" w:rsidRDefault="00DF08A2" w:rsidP="00221E0C">
                  <w:pPr>
                    <w:ind w:right="-103"/>
                    <w:jc w:val="center"/>
                    <w:rPr>
                      <w:sz w:val="18"/>
                      <w:szCs w:val="18"/>
                    </w:rPr>
                  </w:pPr>
                  <w:r>
                    <w:rPr>
                      <w:sz w:val="18"/>
                      <w:szCs w:val="18"/>
                    </w:rPr>
                    <w:t>81 al 100%</w:t>
                  </w:r>
                </w:p>
              </w:tc>
              <w:tc>
                <w:tcPr>
                  <w:tcW w:w="771" w:type="dxa"/>
                  <w:vAlign w:val="center"/>
                </w:tcPr>
                <w:p w14:paraId="55FA151D" w14:textId="77777777" w:rsidR="00DF08A2" w:rsidRDefault="00DF08A2" w:rsidP="00221E0C">
                  <w:pPr>
                    <w:ind w:right="210"/>
                    <w:jc w:val="center"/>
                    <w:rPr>
                      <w:sz w:val="18"/>
                      <w:szCs w:val="18"/>
                    </w:rPr>
                  </w:pPr>
                </w:p>
              </w:tc>
            </w:tr>
            <w:tr w:rsidR="00DF08A2" w14:paraId="052374DA" w14:textId="77777777" w:rsidTr="00221E0C">
              <w:trPr>
                <w:jc w:val="center"/>
              </w:trPr>
              <w:tc>
                <w:tcPr>
                  <w:tcW w:w="5578" w:type="dxa"/>
                  <w:gridSpan w:val="2"/>
                  <w:shd w:val="clear" w:color="auto" w:fill="F2F2F2"/>
                  <w:vAlign w:val="center"/>
                </w:tcPr>
                <w:p w14:paraId="4E64FBBB" w14:textId="77777777" w:rsidR="00DF08A2" w:rsidRDefault="00DF08A2" w:rsidP="00221E0C">
                  <w:pPr>
                    <w:tabs>
                      <w:tab w:val="left" w:pos="5567"/>
                    </w:tabs>
                    <w:jc w:val="right"/>
                    <w:rPr>
                      <w:sz w:val="18"/>
                      <w:szCs w:val="18"/>
                    </w:rPr>
                  </w:pPr>
                  <w:r>
                    <w:rPr>
                      <w:sz w:val="18"/>
                      <w:szCs w:val="18"/>
                    </w:rPr>
                    <w:t xml:space="preserve">Avance en el cumplimiento de criterios </w:t>
                  </w:r>
                  <w:r>
                    <w:rPr>
                      <w:b/>
                      <w:sz w:val="18"/>
                      <w:szCs w:val="18"/>
                    </w:rPr>
                    <w:t>(ACC)</w:t>
                  </w:r>
                  <w:r>
                    <w:rPr>
                      <w:sz w:val="18"/>
                      <w:szCs w:val="18"/>
                    </w:rPr>
                    <w:t xml:space="preserve"> – Incidencias “1”</w:t>
                  </w:r>
                </w:p>
              </w:tc>
              <w:tc>
                <w:tcPr>
                  <w:tcW w:w="992" w:type="dxa"/>
                  <w:shd w:val="clear" w:color="auto" w:fill="F2F2F2"/>
                </w:tcPr>
                <w:p w14:paraId="131A245B" w14:textId="77777777" w:rsidR="00DF08A2" w:rsidRDefault="00DF08A2" w:rsidP="00221E0C">
                  <w:pPr>
                    <w:ind w:right="210"/>
                    <w:jc w:val="both"/>
                    <w:rPr>
                      <w:sz w:val="18"/>
                      <w:szCs w:val="18"/>
                    </w:rPr>
                  </w:pPr>
                </w:p>
              </w:tc>
              <w:tc>
                <w:tcPr>
                  <w:tcW w:w="771" w:type="dxa"/>
                  <w:shd w:val="clear" w:color="auto" w:fill="F2F2F2"/>
                </w:tcPr>
                <w:p w14:paraId="6CF16E5A" w14:textId="77777777" w:rsidR="00DF08A2" w:rsidRDefault="00DF08A2" w:rsidP="00221E0C">
                  <w:pPr>
                    <w:ind w:right="210"/>
                    <w:jc w:val="both"/>
                    <w:rPr>
                      <w:sz w:val="18"/>
                      <w:szCs w:val="18"/>
                    </w:rPr>
                  </w:pPr>
                </w:p>
              </w:tc>
            </w:tr>
            <w:tr w:rsidR="00DF08A2" w14:paraId="24E1D658" w14:textId="77777777" w:rsidTr="00221E0C">
              <w:trPr>
                <w:jc w:val="center"/>
              </w:trPr>
              <w:tc>
                <w:tcPr>
                  <w:tcW w:w="5578" w:type="dxa"/>
                  <w:gridSpan w:val="2"/>
                  <w:shd w:val="clear" w:color="auto" w:fill="F2F2F2"/>
                  <w:vAlign w:val="center"/>
                </w:tcPr>
                <w:p w14:paraId="3C466FF1" w14:textId="77777777" w:rsidR="00DF08A2" w:rsidRDefault="00DF08A2" w:rsidP="00221E0C">
                  <w:pPr>
                    <w:tabs>
                      <w:tab w:val="left" w:pos="5567"/>
                    </w:tabs>
                    <w:jc w:val="right"/>
                    <w:rPr>
                      <w:sz w:val="18"/>
                      <w:szCs w:val="18"/>
                    </w:rPr>
                  </w:pPr>
                  <w:r>
                    <w:rPr>
                      <w:sz w:val="18"/>
                      <w:szCs w:val="18"/>
                    </w:rPr>
                    <w:t>Criterios no cumplidos - Incidencias “0”</w:t>
                  </w:r>
                </w:p>
              </w:tc>
              <w:tc>
                <w:tcPr>
                  <w:tcW w:w="992" w:type="dxa"/>
                  <w:shd w:val="clear" w:color="auto" w:fill="F2F2F2"/>
                </w:tcPr>
                <w:p w14:paraId="7541327C" w14:textId="77777777" w:rsidR="00DF08A2" w:rsidRDefault="00DF08A2" w:rsidP="00221E0C">
                  <w:pPr>
                    <w:ind w:right="210"/>
                    <w:jc w:val="both"/>
                    <w:rPr>
                      <w:sz w:val="18"/>
                      <w:szCs w:val="18"/>
                    </w:rPr>
                  </w:pPr>
                </w:p>
              </w:tc>
              <w:tc>
                <w:tcPr>
                  <w:tcW w:w="771" w:type="dxa"/>
                  <w:shd w:val="clear" w:color="auto" w:fill="F2F2F2"/>
                </w:tcPr>
                <w:p w14:paraId="613AB941" w14:textId="77777777" w:rsidR="00DF08A2" w:rsidRDefault="00DF08A2" w:rsidP="00221E0C">
                  <w:pPr>
                    <w:ind w:right="210"/>
                    <w:jc w:val="both"/>
                    <w:rPr>
                      <w:sz w:val="18"/>
                      <w:szCs w:val="18"/>
                    </w:rPr>
                  </w:pPr>
                </w:p>
              </w:tc>
            </w:tr>
            <w:tr w:rsidR="00DF08A2" w14:paraId="295DF21C" w14:textId="77777777" w:rsidTr="00221E0C">
              <w:trPr>
                <w:trHeight w:val="166"/>
                <w:jc w:val="center"/>
              </w:trPr>
              <w:tc>
                <w:tcPr>
                  <w:tcW w:w="5578" w:type="dxa"/>
                  <w:gridSpan w:val="2"/>
                  <w:shd w:val="clear" w:color="auto" w:fill="F2F2F2"/>
                  <w:vAlign w:val="center"/>
                </w:tcPr>
                <w:p w14:paraId="06E8BEBF" w14:textId="77777777" w:rsidR="00DF08A2" w:rsidRDefault="00DF08A2" w:rsidP="00221E0C">
                  <w:pPr>
                    <w:tabs>
                      <w:tab w:val="left" w:pos="5567"/>
                    </w:tabs>
                    <w:jc w:val="right"/>
                    <w:rPr>
                      <w:sz w:val="18"/>
                      <w:szCs w:val="18"/>
                    </w:rPr>
                  </w:pPr>
                  <w:r>
                    <w:rPr>
                      <w:sz w:val="18"/>
                      <w:szCs w:val="18"/>
                    </w:rPr>
                    <w:t xml:space="preserve">Total de criterios </w:t>
                  </w:r>
                  <w:r>
                    <w:rPr>
                      <w:b/>
                      <w:sz w:val="18"/>
                      <w:szCs w:val="18"/>
                    </w:rPr>
                    <w:t>(TC)</w:t>
                  </w:r>
                  <w:r>
                    <w:rPr>
                      <w:sz w:val="18"/>
                      <w:szCs w:val="18"/>
                    </w:rPr>
                    <w:t xml:space="preserve"> del lineamiento</w:t>
                  </w:r>
                </w:p>
              </w:tc>
              <w:tc>
                <w:tcPr>
                  <w:tcW w:w="992" w:type="dxa"/>
                  <w:shd w:val="clear" w:color="auto" w:fill="F2F2F2"/>
                </w:tcPr>
                <w:p w14:paraId="29EA5185" w14:textId="77777777" w:rsidR="00DF08A2" w:rsidRDefault="00DF08A2" w:rsidP="00221E0C">
                  <w:pPr>
                    <w:ind w:right="210"/>
                    <w:jc w:val="both"/>
                    <w:rPr>
                      <w:sz w:val="18"/>
                      <w:szCs w:val="18"/>
                    </w:rPr>
                  </w:pPr>
                </w:p>
              </w:tc>
              <w:tc>
                <w:tcPr>
                  <w:tcW w:w="771" w:type="dxa"/>
                  <w:shd w:val="clear" w:color="auto" w:fill="F2F2F2"/>
                </w:tcPr>
                <w:p w14:paraId="1D4634A2" w14:textId="77777777" w:rsidR="00DF08A2" w:rsidRDefault="00DF08A2" w:rsidP="00221E0C">
                  <w:pPr>
                    <w:ind w:right="210"/>
                    <w:jc w:val="both"/>
                    <w:rPr>
                      <w:sz w:val="18"/>
                      <w:szCs w:val="18"/>
                    </w:rPr>
                  </w:pPr>
                </w:p>
              </w:tc>
            </w:tr>
            <w:tr w:rsidR="00DF08A2" w14:paraId="54C8B6B1" w14:textId="77777777" w:rsidTr="00221E0C">
              <w:trPr>
                <w:trHeight w:val="73"/>
                <w:jc w:val="center"/>
              </w:trPr>
              <w:tc>
                <w:tcPr>
                  <w:tcW w:w="5578" w:type="dxa"/>
                  <w:gridSpan w:val="2"/>
                  <w:shd w:val="clear" w:color="auto" w:fill="F2F2F2"/>
                  <w:vAlign w:val="center"/>
                </w:tcPr>
                <w:p w14:paraId="141DEC0C" w14:textId="77777777" w:rsidR="00DF08A2" w:rsidRDefault="00DF08A2" w:rsidP="00221E0C">
                  <w:pPr>
                    <w:tabs>
                      <w:tab w:val="left" w:pos="5567"/>
                    </w:tabs>
                    <w:jc w:val="right"/>
                    <w:rPr>
                      <w:sz w:val="18"/>
                      <w:szCs w:val="18"/>
                    </w:rPr>
                  </w:pPr>
                  <w:r>
                    <w:rPr>
                      <w:sz w:val="18"/>
                      <w:szCs w:val="18"/>
                    </w:rPr>
                    <w:t xml:space="preserve">Indicador de avance porcentual en el cumplimiento de criterios </w:t>
                  </w:r>
                  <w:r>
                    <w:rPr>
                      <w:b/>
                      <w:sz w:val="18"/>
                      <w:szCs w:val="18"/>
                    </w:rPr>
                    <w:t>(ACC/TC)</w:t>
                  </w:r>
                </w:p>
              </w:tc>
              <w:tc>
                <w:tcPr>
                  <w:tcW w:w="992" w:type="dxa"/>
                  <w:shd w:val="clear" w:color="auto" w:fill="F2F2F2"/>
                </w:tcPr>
                <w:p w14:paraId="5AF553F6" w14:textId="77777777" w:rsidR="00DF08A2" w:rsidRDefault="00DF08A2" w:rsidP="00221E0C">
                  <w:pPr>
                    <w:ind w:right="210"/>
                    <w:jc w:val="center"/>
                    <w:rPr>
                      <w:sz w:val="18"/>
                      <w:szCs w:val="18"/>
                    </w:rPr>
                  </w:pPr>
                </w:p>
              </w:tc>
              <w:tc>
                <w:tcPr>
                  <w:tcW w:w="771" w:type="dxa"/>
                  <w:shd w:val="clear" w:color="auto" w:fill="F2F2F2"/>
                  <w:vAlign w:val="center"/>
                </w:tcPr>
                <w:p w14:paraId="10A2E8C6" w14:textId="77777777" w:rsidR="00DF08A2" w:rsidRDefault="00DF08A2" w:rsidP="00221E0C">
                  <w:pPr>
                    <w:ind w:right="210"/>
                    <w:jc w:val="center"/>
                    <w:rPr>
                      <w:sz w:val="18"/>
                      <w:szCs w:val="18"/>
                    </w:rPr>
                  </w:pPr>
                </w:p>
              </w:tc>
            </w:tr>
          </w:tbl>
          <w:p w14:paraId="33157812" w14:textId="77777777" w:rsidR="00DF08A2" w:rsidRDefault="00DF08A2" w:rsidP="00221E0C">
            <w:pPr>
              <w:ind w:right="210"/>
              <w:jc w:val="both"/>
              <w:rPr>
                <w:sz w:val="20"/>
                <w:szCs w:val="20"/>
              </w:rPr>
            </w:pPr>
          </w:p>
          <w:p w14:paraId="59AC2739" w14:textId="77777777" w:rsidR="00DF08A2" w:rsidRDefault="00DF08A2" w:rsidP="00221E0C">
            <w:pPr>
              <w:numPr>
                <w:ilvl w:val="0"/>
                <w:numId w:val="4"/>
              </w:numPr>
              <w:pBdr>
                <w:top w:val="nil"/>
                <w:left w:val="nil"/>
                <w:bottom w:val="nil"/>
                <w:right w:val="nil"/>
                <w:between w:val="nil"/>
              </w:pBdr>
              <w:ind w:left="213" w:right="210" w:hanging="142"/>
              <w:jc w:val="both"/>
              <w:rPr>
                <w:color w:val="000000"/>
                <w:sz w:val="20"/>
                <w:szCs w:val="20"/>
                <w:u w:val="single"/>
              </w:rPr>
            </w:pPr>
            <w:r>
              <w:rPr>
                <w:color w:val="000000"/>
                <w:sz w:val="20"/>
                <w:szCs w:val="20"/>
                <w:u w:val="single"/>
              </w:rPr>
              <w:lastRenderedPageBreak/>
              <w:t>Cálculo de Línea de Base y Logros Esperados:</w:t>
            </w:r>
          </w:p>
          <w:p w14:paraId="3C69A9FF" w14:textId="77777777" w:rsidR="00DF08A2" w:rsidRDefault="00DF08A2" w:rsidP="00221E0C">
            <w:pPr>
              <w:numPr>
                <w:ilvl w:val="0"/>
                <w:numId w:val="1"/>
              </w:numPr>
              <w:pBdr>
                <w:top w:val="nil"/>
                <w:left w:val="nil"/>
                <w:bottom w:val="nil"/>
                <w:right w:val="nil"/>
                <w:between w:val="nil"/>
              </w:pBdr>
              <w:ind w:left="213" w:right="210" w:hanging="142"/>
              <w:jc w:val="both"/>
              <w:rPr>
                <w:color w:val="000000"/>
                <w:sz w:val="20"/>
                <w:szCs w:val="20"/>
              </w:rPr>
            </w:pPr>
            <w:r>
              <w:rPr>
                <w:color w:val="000000"/>
                <w:sz w:val="20"/>
                <w:szCs w:val="20"/>
              </w:rPr>
              <w:t xml:space="preserve">El valor de la Línea de Base (LB) corresponde a 1, considerando que se ha construido un número índice que permita captar el efecto de su cambio en el tiempo. Para su cálculo se dividió el valor del IOP.03.01 del periodo corriente entre su valor de LB. Dado que en el año 2023 se cumple que </w:t>
            </w:r>
            <m:oMath>
              <m:r>
                <w:rPr>
                  <w:rFonts w:ascii="Cambria Math" w:eastAsia="Cambria Math" w:hAnsi="Cambria Math" w:cs="Cambria Math"/>
                  <w:color w:val="000000"/>
                  <w:sz w:val="20"/>
                  <w:szCs w:val="20"/>
                </w:rPr>
                <m:t>t=LB</m:t>
              </m:r>
            </m:oMath>
            <w:r>
              <w:rPr>
                <w:color w:val="000000"/>
                <w:sz w:val="20"/>
                <w:szCs w:val="20"/>
              </w:rPr>
              <w:t>, el valor obtenido es 1.</w:t>
            </w:r>
          </w:p>
          <w:p w14:paraId="3CAB71E1" w14:textId="77777777" w:rsidR="00DF08A2" w:rsidRDefault="00DF08A2" w:rsidP="00221E0C">
            <w:pPr>
              <w:numPr>
                <w:ilvl w:val="0"/>
                <w:numId w:val="1"/>
              </w:numPr>
              <w:pBdr>
                <w:top w:val="nil"/>
                <w:left w:val="nil"/>
                <w:bottom w:val="nil"/>
                <w:right w:val="nil"/>
                <w:between w:val="nil"/>
              </w:pBdr>
              <w:ind w:left="213" w:right="210" w:hanging="142"/>
              <w:jc w:val="both"/>
              <w:rPr>
                <w:color w:val="000000"/>
                <w:sz w:val="20"/>
                <w:szCs w:val="20"/>
              </w:rPr>
            </w:pPr>
            <w:r>
              <w:rPr>
                <w:color w:val="000000"/>
                <w:sz w:val="20"/>
                <w:szCs w:val="20"/>
              </w:rPr>
              <w:t>El valor de los Logros Esperados fue calculado tomando como referencia la evolución del Índice de Competitividad Regional (INCORE) publicado por el Instituto Peruano de Economía (IPE), el cual permite analizar las condiciones económicas y sociales de cada región del Perú a través de la identificación de seis pilares de competitividad: (i) Entorno Económico, (ii) Infraestructura, (iii) Salud, (iv) Educación, (v) Laboral e (vi) Instituciones. Mediante estos pilares se estima la dinámica de cada región y la diferencia respecto a otras regiones, lo cual permite determinar su nivel de competitividad relativo.</w:t>
            </w:r>
          </w:p>
          <w:p w14:paraId="183CA134" w14:textId="77777777" w:rsidR="00DF08A2" w:rsidRDefault="00DF08A2" w:rsidP="00221E0C">
            <w:pPr>
              <w:numPr>
                <w:ilvl w:val="0"/>
                <w:numId w:val="1"/>
              </w:numPr>
              <w:pBdr>
                <w:top w:val="nil"/>
                <w:left w:val="nil"/>
                <w:bottom w:val="nil"/>
                <w:right w:val="nil"/>
                <w:between w:val="nil"/>
              </w:pBdr>
              <w:ind w:left="213" w:right="210" w:hanging="142"/>
              <w:jc w:val="both"/>
              <w:rPr>
                <w:color w:val="000000"/>
                <w:sz w:val="20"/>
                <w:szCs w:val="20"/>
              </w:rPr>
            </w:pPr>
            <w:r>
              <w:rPr>
                <w:color w:val="000000"/>
                <w:sz w:val="20"/>
                <w:szCs w:val="20"/>
              </w:rPr>
              <w:t>Particularmente, se argumenta que el nivel de competitividad regional será un detonante del OP.03. considerando que este último busca mejorar la toma de decisiones basada en el conocimiento integral del territorio, mientras que el INCORE identifica entre los indicadores que lo componen aquellos vinculados con el desarrollo de la infraestructura local, el acceso a servicios básicos y de salud, la asistencia escolar, entre otros.</w:t>
            </w:r>
          </w:p>
          <w:p w14:paraId="690100E9" w14:textId="77777777" w:rsidR="00DF08A2" w:rsidRDefault="00DF08A2" w:rsidP="00221E0C">
            <w:pPr>
              <w:numPr>
                <w:ilvl w:val="0"/>
                <w:numId w:val="1"/>
              </w:numPr>
              <w:pBdr>
                <w:top w:val="nil"/>
                <w:left w:val="nil"/>
                <w:bottom w:val="nil"/>
                <w:right w:val="nil"/>
                <w:between w:val="nil"/>
              </w:pBdr>
              <w:ind w:left="213" w:right="210" w:hanging="142"/>
              <w:jc w:val="both"/>
              <w:rPr>
                <w:color w:val="000000"/>
                <w:sz w:val="20"/>
                <w:szCs w:val="20"/>
              </w:rPr>
            </w:pPr>
            <w:r>
              <w:rPr>
                <w:color w:val="000000"/>
                <w:sz w:val="20"/>
                <w:szCs w:val="20"/>
              </w:rPr>
              <w:t>Con valores 2010-2022 del INCORE se proyectó el valor de su tendencia al año 2050 y se calcularon las tasas de crecimiento anuales para cada región. Bajo el argumento de que el INCORE es significativo en la representación del indicador de la presente política, y considerando que esta captura la evolución de la dinámica interna particular a cada región, se replicaron las tasas de crecimiento calculadas sobre el valor de LB del índice IOP.03.01.</w:t>
            </w:r>
          </w:p>
        </w:tc>
      </w:tr>
      <w:tr w:rsidR="00DF08A2" w14:paraId="148299C0" w14:textId="77777777" w:rsidTr="00A34889">
        <w:trPr>
          <w:trHeight w:val="496"/>
          <w:jc w:val="center"/>
        </w:trPr>
        <w:tc>
          <w:tcPr>
            <w:tcW w:w="1519" w:type="dxa"/>
            <w:gridSpan w:val="2"/>
            <w:tcBorders>
              <w:top w:val="single" w:sz="4" w:space="0" w:color="000000"/>
              <w:left w:val="single" w:sz="4" w:space="0" w:color="000000"/>
              <w:bottom w:val="single" w:sz="4" w:space="0" w:color="000000"/>
              <w:right w:val="single" w:sz="4" w:space="0" w:color="000000"/>
            </w:tcBorders>
            <w:shd w:val="clear" w:color="auto" w:fill="EDEDED"/>
            <w:vAlign w:val="center"/>
          </w:tcPr>
          <w:p w14:paraId="42AAEB96" w14:textId="77777777" w:rsidR="00DF08A2" w:rsidRDefault="00DF08A2" w:rsidP="00221E0C">
            <w:pPr>
              <w:rPr>
                <w:sz w:val="20"/>
                <w:szCs w:val="20"/>
              </w:rPr>
            </w:pPr>
            <w:r>
              <w:rPr>
                <w:b/>
                <w:sz w:val="20"/>
                <w:szCs w:val="20"/>
              </w:rPr>
              <w:lastRenderedPageBreak/>
              <w:t>Sentido esperado del indicador:</w:t>
            </w:r>
          </w:p>
        </w:tc>
        <w:tc>
          <w:tcPr>
            <w:tcW w:w="8541" w:type="dxa"/>
            <w:gridSpan w:val="13"/>
            <w:tcBorders>
              <w:top w:val="single" w:sz="4" w:space="0" w:color="000000"/>
              <w:left w:val="single" w:sz="4" w:space="0" w:color="000000"/>
              <w:bottom w:val="single" w:sz="4" w:space="0" w:color="000000"/>
              <w:right w:val="single" w:sz="4" w:space="0" w:color="000000"/>
            </w:tcBorders>
            <w:vAlign w:val="center"/>
          </w:tcPr>
          <w:p w14:paraId="321CC371" w14:textId="77777777" w:rsidR="00DF08A2" w:rsidRDefault="00DF08A2" w:rsidP="00221E0C">
            <w:pPr>
              <w:rPr>
                <w:sz w:val="20"/>
                <w:szCs w:val="20"/>
              </w:rPr>
            </w:pPr>
            <w:r>
              <w:rPr>
                <w:sz w:val="20"/>
                <w:szCs w:val="20"/>
              </w:rPr>
              <w:t>Ascendente</w:t>
            </w:r>
          </w:p>
        </w:tc>
      </w:tr>
      <w:tr w:rsidR="00DF08A2" w14:paraId="341ECA81" w14:textId="77777777" w:rsidTr="00A34889">
        <w:trPr>
          <w:trHeight w:val="635"/>
          <w:jc w:val="center"/>
        </w:trPr>
        <w:tc>
          <w:tcPr>
            <w:tcW w:w="1519" w:type="dxa"/>
            <w:gridSpan w:val="2"/>
            <w:tcBorders>
              <w:top w:val="single" w:sz="4" w:space="0" w:color="000000"/>
              <w:left w:val="single" w:sz="4" w:space="0" w:color="000000"/>
              <w:bottom w:val="single" w:sz="4" w:space="0" w:color="000000"/>
              <w:right w:val="single" w:sz="4" w:space="0" w:color="000000"/>
            </w:tcBorders>
            <w:shd w:val="clear" w:color="auto" w:fill="EDEDED"/>
            <w:vAlign w:val="center"/>
          </w:tcPr>
          <w:p w14:paraId="71510A1A" w14:textId="77777777" w:rsidR="00DF08A2" w:rsidRDefault="00DF08A2" w:rsidP="00221E0C">
            <w:pPr>
              <w:rPr>
                <w:sz w:val="20"/>
                <w:szCs w:val="20"/>
              </w:rPr>
            </w:pPr>
            <w:r>
              <w:rPr>
                <w:b/>
                <w:sz w:val="20"/>
                <w:szCs w:val="20"/>
              </w:rPr>
              <w:t>Supuestos:</w:t>
            </w:r>
          </w:p>
        </w:tc>
        <w:tc>
          <w:tcPr>
            <w:tcW w:w="8541" w:type="dxa"/>
            <w:gridSpan w:val="13"/>
            <w:tcBorders>
              <w:top w:val="single" w:sz="4" w:space="0" w:color="000000"/>
              <w:left w:val="single" w:sz="4" w:space="0" w:color="000000"/>
              <w:bottom w:val="single" w:sz="4" w:space="0" w:color="000000"/>
              <w:right w:val="single" w:sz="4" w:space="0" w:color="000000"/>
            </w:tcBorders>
            <w:vAlign w:val="center"/>
          </w:tcPr>
          <w:p w14:paraId="4CFD7FDB" w14:textId="77777777" w:rsidR="00DF08A2" w:rsidRDefault="00DF08A2" w:rsidP="00221E0C">
            <w:pPr>
              <w:jc w:val="both"/>
              <w:rPr>
                <w:sz w:val="20"/>
                <w:szCs w:val="20"/>
              </w:rPr>
            </w:pPr>
            <w:r>
              <w:rPr>
                <w:sz w:val="20"/>
                <w:szCs w:val="20"/>
              </w:rPr>
              <w:t>Se espera un avance progresivo en el cumplimiento de los lineamientos de parte de cada gobierno regional, que visibilice un ritmo de ascenso constante y sostenido en el tiempo, libre de afectaciones coyunturales en materia política, económica o social.</w:t>
            </w:r>
          </w:p>
        </w:tc>
      </w:tr>
      <w:tr w:rsidR="00DF08A2" w14:paraId="499A1AC9" w14:textId="77777777" w:rsidTr="00A34889">
        <w:trPr>
          <w:trHeight w:val="543"/>
          <w:jc w:val="center"/>
        </w:trPr>
        <w:tc>
          <w:tcPr>
            <w:tcW w:w="1519" w:type="dxa"/>
            <w:gridSpan w:val="2"/>
            <w:tcBorders>
              <w:top w:val="single" w:sz="4" w:space="0" w:color="000000"/>
              <w:left w:val="single" w:sz="4" w:space="0" w:color="000000"/>
              <w:bottom w:val="single" w:sz="4" w:space="0" w:color="000000"/>
              <w:right w:val="single" w:sz="4" w:space="0" w:color="000000"/>
            </w:tcBorders>
            <w:shd w:val="clear" w:color="auto" w:fill="EDEDED"/>
            <w:vAlign w:val="center"/>
          </w:tcPr>
          <w:p w14:paraId="1C4B7774" w14:textId="77777777" w:rsidR="00DF08A2" w:rsidRDefault="00DF08A2" w:rsidP="00221E0C">
            <w:pPr>
              <w:rPr>
                <w:sz w:val="20"/>
                <w:szCs w:val="20"/>
              </w:rPr>
            </w:pPr>
            <w:r>
              <w:rPr>
                <w:b/>
                <w:sz w:val="20"/>
                <w:szCs w:val="20"/>
              </w:rPr>
              <w:t>Fuente y bases de datos:</w:t>
            </w:r>
          </w:p>
        </w:tc>
        <w:tc>
          <w:tcPr>
            <w:tcW w:w="8541" w:type="dxa"/>
            <w:gridSpan w:val="13"/>
            <w:tcBorders>
              <w:top w:val="single" w:sz="4" w:space="0" w:color="000000"/>
              <w:left w:val="single" w:sz="4" w:space="0" w:color="000000"/>
              <w:bottom w:val="single" w:sz="4" w:space="0" w:color="000000"/>
              <w:right w:val="single" w:sz="4" w:space="0" w:color="000000"/>
            </w:tcBorders>
            <w:vAlign w:val="center"/>
          </w:tcPr>
          <w:p w14:paraId="163266A6" w14:textId="77777777" w:rsidR="00DF08A2" w:rsidRDefault="00DF08A2" w:rsidP="00221E0C">
            <w:pPr>
              <w:ind w:right="210"/>
              <w:jc w:val="both"/>
              <w:rPr>
                <w:sz w:val="20"/>
                <w:szCs w:val="20"/>
              </w:rPr>
            </w:pPr>
            <w:r>
              <w:rPr>
                <w:b/>
                <w:sz w:val="20"/>
                <w:szCs w:val="20"/>
              </w:rPr>
              <w:t xml:space="preserve">Fuente: </w:t>
            </w:r>
            <w:r>
              <w:rPr>
                <w:sz w:val="20"/>
                <w:szCs w:val="20"/>
              </w:rPr>
              <w:t>C</w:t>
            </w:r>
            <w:sdt>
              <w:sdtPr>
                <w:tag w:val="goog_rdk_120"/>
                <w:id w:val="-1245412762"/>
              </w:sdtPr>
              <w:sdtContent>
                <w:commentRangeStart w:id="17"/>
                <w:commentRangeStart w:id="18"/>
              </w:sdtContent>
            </w:sdt>
            <w:r>
              <w:rPr>
                <w:sz w:val="20"/>
                <w:szCs w:val="20"/>
              </w:rPr>
              <w:t>ENEPRED. Registros administrativos en coordinación con reportes de GR.</w:t>
            </w:r>
            <w:commentRangeEnd w:id="18"/>
            <w:r>
              <w:commentReference w:id="18"/>
            </w:r>
            <w:commentRangeEnd w:id="17"/>
            <w:r w:rsidR="00040900">
              <w:rPr>
                <w:rStyle w:val="Refdecomentario"/>
                <w:lang w:val="en-US"/>
              </w:rPr>
              <w:commentReference w:id="17"/>
            </w:r>
          </w:p>
          <w:p w14:paraId="2698A90D" w14:textId="77777777" w:rsidR="00DF08A2" w:rsidRDefault="00DF08A2" w:rsidP="00221E0C">
            <w:pPr>
              <w:ind w:right="210"/>
              <w:jc w:val="both"/>
              <w:rPr>
                <w:sz w:val="20"/>
                <w:szCs w:val="20"/>
              </w:rPr>
            </w:pPr>
            <w:r>
              <w:rPr>
                <w:b/>
                <w:sz w:val="20"/>
                <w:szCs w:val="20"/>
              </w:rPr>
              <w:t>Base de datos:</w:t>
            </w:r>
            <w:r>
              <w:rPr>
                <w:sz w:val="20"/>
                <w:szCs w:val="20"/>
              </w:rPr>
              <w:t xml:space="preserve"> CENEPRED. Registros administrativos en coordinación con reportes de GR.</w:t>
            </w:r>
          </w:p>
        </w:tc>
      </w:tr>
      <w:tr w:rsidR="00DF08A2" w14:paraId="5C27F516" w14:textId="77777777" w:rsidTr="00A34889">
        <w:trPr>
          <w:trHeight w:val="22"/>
          <w:jc w:val="center"/>
        </w:trPr>
        <w:tc>
          <w:tcPr>
            <w:tcW w:w="1288" w:type="dxa"/>
            <w:vMerge w:val="restart"/>
            <w:tcBorders>
              <w:top w:val="single" w:sz="4" w:space="0" w:color="000000"/>
              <w:left w:val="single" w:sz="4" w:space="0" w:color="000000"/>
              <w:right w:val="single" w:sz="4" w:space="0" w:color="000000"/>
            </w:tcBorders>
            <w:shd w:val="clear" w:color="auto" w:fill="EDEDED"/>
            <w:vAlign w:val="center"/>
          </w:tcPr>
          <w:p w14:paraId="38025A4D" w14:textId="77777777" w:rsidR="00DF08A2" w:rsidRDefault="00DF08A2" w:rsidP="00221E0C">
            <w:pPr>
              <w:ind w:right="40"/>
              <w:jc w:val="center"/>
              <w:rPr>
                <w:b/>
                <w:sz w:val="18"/>
                <w:szCs w:val="18"/>
              </w:rPr>
            </w:pPr>
            <w:r>
              <w:rPr>
                <w:b/>
                <w:sz w:val="18"/>
                <w:szCs w:val="18"/>
              </w:rPr>
              <w:t>Región\Año</w:t>
            </w:r>
          </w:p>
        </w:tc>
        <w:tc>
          <w:tcPr>
            <w:tcW w:w="711" w:type="dxa"/>
            <w:gridSpan w:val="2"/>
            <w:tcBorders>
              <w:top w:val="single" w:sz="4" w:space="0" w:color="000000"/>
              <w:left w:val="single" w:sz="4" w:space="0" w:color="000000"/>
              <w:bottom w:val="single" w:sz="4" w:space="0" w:color="000000"/>
              <w:right w:val="single" w:sz="4" w:space="0" w:color="000000"/>
            </w:tcBorders>
            <w:shd w:val="clear" w:color="auto" w:fill="EDEDED"/>
            <w:vAlign w:val="center"/>
          </w:tcPr>
          <w:p w14:paraId="4D4F082D" w14:textId="77777777" w:rsidR="00DF08A2" w:rsidRDefault="00DF08A2" w:rsidP="00221E0C">
            <w:pPr>
              <w:ind w:right="40"/>
              <w:jc w:val="center"/>
              <w:rPr>
                <w:b/>
                <w:sz w:val="18"/>
                <w:szCs w:val="18"/>
              </w:rPr>
            </w:pPr>
            <w:proofErr w:type="spellStart"/>
            <w:r>
              <w:rPr>
                <w:b/>
                <w:sz w:val="18"/>
                <w:szCs w:val="18"/>
              </w:rPr>
              <w:t>L.Base</w:t>
            </w:r>
            <w:proofErr w:type="spellEnd"/>
          </w:p>
        </w:tc>
        <w:tc>
          <w:tcPr>
            <w:tcW w:w="8061" w:type="dxa"/>
            <w:gridSpan w:val="12"/>
            <w:tcBorders>
              <w:top w:val="single" w:sz="4" w:space="0" w:color="000000"/>
              <w:left w:val="single" w:sz="4" w:space="0" w:color="000000"/>
              <w:bottom w:val="single" w:sz="4" w:space="0" w:color="000000"/>
              <w:right w:val="single" w:sz="4" w:space="0" w:color="000000"/>
            </w:tcBorders>
            <w:shd w:val="clear" w:color="auto" w:fill="EDEDED"/>
            <w:vAlign w:val="center"/>
          </w:tcPr>
          <w:p w14:paraId="6BF975C5" w14:textId="77777777" w:rsidR="00DF08A2" w:rsidRDefault="00DF08A2" w:rsidP="00221E0C">
            <w:pPr>
              <w:ind w:right="40"/>
              <w:jc w:val="center"/>
              <w:rPr>
                <w:b/>
                <w:sz w:val="18"/>
                <w:szCs w:val="18"/>
              </w:rPr>
            </w:pPr>
            <w:r>
              <w:rPr>
                <w:b/>
                <w:sz w:val="18"/>
                <w:szCs w:val="18"/>
              </w:rPr>
              <w:t>Logros esperados</w:t>
            </w:r>
          </w:p>
        </w:tc>
      </w:tr>
      <w:tr w:rsidR="00DF08A2" w14:paraId="5913D41A" w14:textId="77777777" w:rsidTr="00A34889">
        <w:trPr>
          <w:trHeight w:val="89"/>
          <w:jc w:val="center"/>
        </w:trPr>
        <w:tc>
          <w:tcPr>
            <w:tcW w:w="1288" w:type="dxa"/>
            <w:vMerge/>
            <w:tcBorders>
              <w:top w:val="single" w:sz="4" w:space="0" w:color="000000"/>
              <w:left w:val="single" w:sz="4" w:space="0" w:color="000000"/>
              <w:right w:val="single" w:sz="4" w:space="0" w:color="000000"/>
            </w:tcBorders>
            <w:shd w:val="clear" w:color="auto" w:fill="EDEDED"/>
            <w:vAlign w:val="center"/>
          </w:tcPr>
          <w:p w14:paraId="03F223D7" w14:textId="77777777" w:rsidR="00DF08A2" w:rsidRDefault="00DF08A2" w:rsidP="00221E0C">
            <w:pPr>
              <w:widowControl w:val="0"/>
              <w:pBdr>
                <w:top w:val="nil"/>
                <w:left w:val="nil"/>
                <w:bottom w:val="nil"/>
                <w:right w:val="nil"/>
                <w:between w:val="nil"/>
              </w:pBdr>
              <w:spacing w:line="276" w:lineRule="auto"/>
              <w:rPr>
                <w:b/>
                <w:sz w:val="18"/>
                <w:szCs w:val="18"/>
              </w:rPr>
            </w:pPr>
          </w:p>
        </w:tc>
        <w:tc>
          <w:tcPr>
            <w:tcW w:w="711" w:type="dxa"/>
            <w:gridSpan w:val="2"/>
            <w:tcBorders>
              <w:top w:val="single" w:sz="4" w:space="0" w:color="000000"/>
              <w:left w:val="single" w:sz="4" w:space="0" w:color="000000"/>
              <w:bottom w:val="single" w:sz="4" w:space="0" w:color="000000"/>
              <w:right w:val="single" w:sz="4" w:space="0" w:color="000000"/>
            </w:tcBorders>
            <w:shd w:val="clear" w:color="auto" w:fill="EDEDED"/>
            <w:vAlign w:val="center"/>
          </w:tcPr>
          <w:p w14:paraId="7B559038" w14:textId="77777777" w:rsidR="00DF08A2" w:rsidRDefault="00DF08A2" w:rsidP="00221E0C">
            <w:pPr>
              <w:ind w:right="40"/>
              <w:jc w:val="center"/>
              <w:rPr>
                <w:b/>
                <w:sz w:val="16"/>
                <w:szCs w:val="16"/>
              </w:rPr>
            </w:pPr>
            <w:r>
              <w:rPr>
                <w:b/>
                <w:sz w:val="16"/>
                <w:szCs w:val="16"/>
              </w:rPr>
              <w:t>2023</w:t>
            </w:r>
          </w:p>
        </w:tc>
        <w:tc>
          <w:tcPr>
            <w:tcW w:w="643"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1C8ABF7D" w14:textId="77777777" w:rsidR="00DF08A2" w:rsidRDefault="00DF08A2" w:rsidP="00221E0C">
            <w:pPr>
              <w:ind w:right="40"/>
              <w:jc w:val="center"/>
              <w:rPr>
                <w:b/>
                <w:sz w:val="16"/>
                <w:szCs w:val="16"/>
              </w:rPr>
            </w:pPr>
            <w:r>
              <w:rPr>
                <w:b/>
                <w:sz w:val="16"/>
                <w:szCs w:val="16"/>
              </w:rPr>
              <w:t>2024</w:t>
            </w:r>
          </w:p>
        </w:tc>
        <w:tc>
          <w:tcPr>
            <w:tcW w:w="642"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11E0DDBA" w14:textId="77777777" w:rsidR="00DF08A2" w:rsidRDefault="00DF08A2" w:rsidP="00221E0C">
            <w:pPr>
              <w:ind w:right="40"/>
              <w:jc w:val="center"/>
              <w:rPr>
                <w:b/>
                <w:sz w:val="16"/>
                <w:szCs w:val="16"/>
              </w:rPr>
            </w:pPr>
            <w:r>
              <w:rPr>
                <w:b/>
                <w:sz w:val="16"/>
                <w:szCs w:val="16"/>
              </w:rPr>
              <w:t>2025</w:t>
            </w:r>
          </w:p>
        </w:tc>
        <w:tc>
          <w:tcPr>
            <w:tcW w:w="642"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7AA6EEB3" w14:textId="77777777" w:rsidR="00DF08A2" w:rsidRDefault="00DF08A2" w:rsidP="00221E0C">
            <w:pPr>
              <w:ind w:right="40"/>
              <w:jc w:val="center"/>
              <w:rPr>
                <w:b/>
                <w:sz w:val="16"/>
                <w:szCs w:val="16"/>
              </w:rPr>
            </w:pPr>
            <w:r>
              <w:rPr>
                <w:b/>
                <w:sz w:val="16"/>
                <w:szCs w:val="16"/>
              </w:rPr>
              <w:t>2026</w:t>
            </w:r>
          </w:p>
        </w:tc>
        <w:tc>
          <w:tcPr>
            <w:tcW w:w="642"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712049D4" w14:textId="77777777" w:rsidR="00DF08A2" w:rsidRDefault="00DF08A2" w:rsidP="00221E0C">
            <w:pPr>
              <w:ind w:right="40"/>
              <w:jc w:val="center"/>
              <w:rPr>
                <w:b/>
                <w:sz w:val="16"/>
                <w:szCs w:val="16"/>
              </w:rPr>
            </w:pPr>
            <w:r>
              <w:rPr>
                <w:b/>
                <w:sz w:val="16"/>
                <w:szCs w:val="16"/>
              </w:rPr>
              <w:t>2027</w:t>
            </w:r>
          </w:p>
        </w:tc>
        <w:tc>
          <w:tcPr>
            <w:tcW w:w="643"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7EBD2D24" w14:textId="77777777" w:rsidR="00DF08A2" w:rsidRDefault="00DF08A2" w:rsidP="00221E0C">
            <w:pPr>
              <w:ind w:right="40"/>
              <w:jc w:val="center"/>
              <w:rPr>
                <w:b/>
                <w:sz w:val="16"/>
                <w:szCs w:val="16"/>
              </w:rPr>
            </w:pPr>
            <w:r>
              <w:rPr>
                <w:b/>
                <w:sz w:val="16"/>
                <w:szCs w:val="16"/>
              </w:rPr>
              <w:t>2028</w:t>
            </w:r>
          </w:p>
        </w:tc>
        <w:tc>
          <w:tcPr>
            <w:tcW w:w="642"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3A79CA45" w14:textId="77777777" w:rsidR="00DF08A2" w:rsidRDefault="00DF08A2" w:rsidP="00221E0C">
            <w:pPr>
              <w:ind w:right="40"/>
              <w:jc w:val="center"/>
              <w:rPr>
                <w:b/>
                <w:sz w:val="16"/>
                <w:szCs w:val="16"/>
              </w:rPr>
            </w:pPr>
            <w:r>
              <w:rPr>
                <w:b/>
                <w:sz w:val="16"/>
                <w:szCs w:val="16"/>
              </w:rPr>
              <w:t>2029</w:t>
            </w:r>
          </w:p>
        </w:tc>
        <w:tc>
          <w:tcPr>
            <w:tcW w:w="641"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6D518D35" w14:textId="77777777" w:rsidR="00DF08A2" w:rsidRDefault="00DF08A2" w:rsidP="00221E0C">
            <w:pPr>
              <w:ind w:right="40"/>
              <w:jc w:val="center"/>
              <w:rPr>
                <w:b/>
                <w:sz w:val="16"/>
                <w:szCs w:val="16"/>
              </w:rPr>
            </w:pPr>
            <w:r>
              <w:rPr>
                <w:b/>
                <w:sz w:val="16"/>
                <w:szCs w:val="16"/>
              </w:rPr>
              <w:t>2030</w:t>
            </w:r>
          </w:p>
        </w:tc>
        <w:tc>
          <w:tcPr>
            <w:tcW w:w="642"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6CA329C8" w14:textId="77777777" w:rsidR="00DF08A2" w:rsidRDefault="00DF08A2" w:rsidP="00221E0C">
            <w:pPr>
              <w:ind w:right="40"/>
              <w:jc w:val="center"/>
              <w:rPr>
                <w:b/>
                <w:sz w:val="16"/>
                <w:szCs w:val="16"/>
              </w:rPr>
            </w:pPr>
            <w:r>
              <w:rPr>
                <w:b/>
                <w:sz w:val="16"/>
                <w:szCs w:val="16"/>
              </w:rPr>
              <w:t>2031</w:t>
            </w:r>
          </w:p>
        </w:tc>
        <w:tc>
          <w:tcPr>
            <w:tcW w:w="635"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4A86BD7D" w14:textId="77777777" w:rsidR="00DF08A2" w:rsidRDefault="00DF08A2" w:rsidP="00221E0C">
            <w:pPr>
              <w:ind w:right="40"/>
              <w:jc w:val="center"/>
              <w:rPr>
                <w:b/>
                <w:sz w:val="16"/>
                <w:szCs w:val="16"/>
              </w:rPr>
            </w:pPr>
            <w:r>
              <w:rPr>
                <w:b/>
                <w:sz w:val="16"/>
                <w:szCs w:val="16"/>
              </w:rPr>
              <w:t>2032</w:t>
            </w:r>
          </w:p>
        </w:tc>
        <w:tc>
          <w:tcPr>
            <w:tcW w:w="627"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2E204A8A" w14:textId="77777777" w:rsidR="00DF08A2" w:rsidRDefault="00DF08A2" w:rsidP="00221E0C">
            <w:pPr>
              <w:ind w:right="40"/>
              <w:jc w:val="center"/>
              <w:rPr>
                <w:b/>
                <w:sz w:val="16"/>
                <w:szCs w:val="16"/>
              </w:rPr>
            </w:pPr>
            <w:r>
              <w:rPr>
                <w:b/>
                <w:sz w:val="16"/>
                <w:szCs w:val="16"/>
              </w:rPr>
              <w:t>2033</w:t>
            </w:r>
          </w:p>
        </w:tc>
        <w:tc>
          <w:tcPr>
            <w:tcW w:w="620"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27D859B7" w14:textId="77777777" w:rsidR="00DF08A2" w:rsidRDefault="00DF08A2" w:rsidP="00221E0C">
            <w:pPr>
              <w:ind w:right="40"/>
              <w:jc w:val="center"/>
              <w:rPr>
                <w:b/>
                <w:sz w:val="16"/>
                <w:szCs w:val="16"/>
              </w:rPr>
            </w:pPr>
            <w:r>
              <w:rPr>
                <w:b/>
                <w:sz w:val="16"/>
                <w:szCs w:val="16"/>
              </w:rPr>
              <w:t>2034</w:t>
            </w:r>
          </w:p>
        </w:tc>
        <w:tc>
          <w:tcPr>
            <w:tcW w:w="1042"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31F68332" w14:textId="77777777" w:rsidR="00DF08A2" w:rsidRDefault="00DF08A2" w:rsidP="00221E0C">
            <w:pPr>
              <w:ind w:right="40"/>
              <w:jc w:val="center"/>
              <w:rPr>
                <w:b/>
                <w:sz w:val="16"/>
                <w:szCs w:val="16"/>
              </w:rPr>
            </w:pPr>
            <w:r>
              <w:rPr>
                <w:b/>
                <w:sz w:val="16"/>
                <w:szCs w:val="16"/>
              </w:rPr>
              <w:t>2035</w:t>
            </w:r>
          </w:p>
        </w:tc>
      </w:tr>
      <w:tr w:rsidR="00DF08A2" w14:paraId="42E85122" w14:textId="77777777" w:rsidTr="00A34889">
        <w:trPr>
          <w:trHeight w:val="89"/>
          <w:jc w:val="center"/>
        </w:trPr>
        <w:tc>
          <w:tcPr>
            <w:tcW w:w="1288" w:type="dxa"/>
            <w:tcBorders>
              <w:left w:val="single" w:sz="4" w:space="0" w:color="000000"/>
              <w:bottom w:val="single" w:sz="4" w:space="0" w:color="000000"/>
              <w:right w:val="single" w:sz="4" w:space="0" w:color="000000"/>
            </w:tcBorders>
            <w:shd w:val="clear" w:color="auto" w:fill="EDEDED"/>
            <w:vAlign w:val="center"/>
          </w:tcPr>
          <w:p w14:paraId="68BCD976" w14:textId="77777777" w:rsidR="00DF08A2" w:rsidRDefault="00DF08A2" w:rsidP="00221E0C">
            <w:pPr>
              <w:ind w:right="40"/>
              <w:jc w:val="center"/>
              <w:rPr>
                <w:b/>
                <w:sz w:val="18"/>
                <w:szCs w:val="18"/>
              </w:rPr>
            </w:pPr>
            <w:r>
              <w:rPr>
                <w:b/>
                <w:sz w:val="18"/>
                <w:szCs w:val="18"/>
              </w:rPr>
              <w:t>Perú</w:t>
            </w:r>
          </w:p>
        </w:tc>
        <w:tc>
          <w:tcPr>
            <w:tcW w:w="711" w:type="dxa"/>
            <w:gridSpan w:val="2"/>
            <w:tcBorders>
              <w:top w:val="single" w:sz="4" w:space="0" w:color="000000"/>
              <w:left w:val="single" w:sz="4" w:space="0" w:color="000000"/>
              <w:bottom w:val="single" w:sz="4" w:space="0" w:color="000000"/>
              <w:right w:val="single" w:sz="4" w:space="0" w:color="000000"/>
            </w:tcBorders>
            <w:shd w:val="clear" w:color="auto" w:fill="EDEDED"/>
            <w:vAlign w:val="center"/>
          </w:tcPr>
          <w:p w14:paraId="2FEF72EA" w14:textId="77777777" w:rsidR="00DF08A2" w:rsidRDefault="00DF08A2" w:rsidP="00221E0C">
            <w:pPr>
              <w:ind w:right="40"/>
              <w:jc w:val="center"/>
              <w:rPr>
                <w:b/>
                <w:sz w:val="16"/>
                <w:szCs w:val="16"/>
              </w:rPr>
            </w:pPr>
            <w:r>
              <w:rPr>
                <w:b/>
                <w:sz w:val="16"/>
                <w:szCs w:val="16"/>
              </w:rPr>
              <w:t>1.00</w:t>
            </w:r>
          </w:p>
        </w:tc>
        <w:tc>
          <w:tcPr>
            <w:tcW w:w="643" w:type="dxa"/>
            <w:tcBorders>
              <w:top w:val="single" w:sz="4" w:space="0" w:color="000000"/>
              <w:left w:val="nil"/>
              <w:bottom w:val="single" w:sz="4" w:space="0" w:color="000000"/>
              <w:right w:val="single" w:sz="4" w:space="0" w:color="000000"/>
            </w:tcBorders>
            <w:shd w:val="clear" w:color="auto" w:fill="EDEDED"/>
            <w:vAlign w:val="center"/>
          </w:tcPr>
          <w:p w14:paraId="101835D4" w14:textId="77777777" w:rsidR="00DF08A2" w:rsidRDefault="00DF08A2" w:rsidP="00221E0C">
            <w:pPr>
              <w:ind w:right="40"/>
              <w:jc w:val="center"/>
              <w:rPr>
                <w:b/>
                <w:sz w:val="16"/>
                <w:szCs w:val="16"/>
              </w:rPr>
            </w:pPr>
            <w:r>
              <w:rPr>
                <w:b/>
                <w:sz w:val="16"/>
                <w:szCs w:val="16"/>
              </w:rPr>
              <w:t>1.01</w:t>
            </w:r>
          </w:p>
        </w:tc>
        <w:tc>
          <w:tcPr>
            <w:tcW w:w="642" w:type="dxa"/>
            <w:tcBorders>
              <w:top w:val="single" w:sz="4" w:space="0" w:color="000000"/>
              <w:left w:val="nil"/>
              <w:bottom w:val="single" w:sz="4" w:space="0" w:color="000000"/>
              <w:right w:val="single" w:sz="4" w:space="0" w:color="000000"/>
            </w:tcBorders>
            <w:shd w:val="clear" w:color="auto" w:fill="EDEDED"/>
            <w:vAlign w:val="center"/>
          </w:tcPr>
          <w:p w14:paraId="0BD5D00C" w14:textId="77777777" w:rsidR="00DF08A2" w:rsidRDefault="00DF08A2" w:rsidP="00221E0C">
            <w:pPr>
              <w:ind w:right="40"/>
              <w:jc w:val="center"/>
              <w:rPr>
                <w:b/>
                <w:sz w:val="16"/>
                <w:szCs w:val="16"/>
              </w:rPr>
            </w:pPr>
            <w:r>
              <w:rPr>
                <w:b/>
                <w:sz w:val="16"/>
                <w:szCs w:val="16"/>
              </w:rPr>
              <w:t>1.02</w:t>
            </w:r>
          </w:p>
        </w:tc>
        <w:tc>
          <w:tcPr>
            <w:tcW w:w="642" w:type="dxa"/>
            <w:tcBorders>
              <w:top w:val="single" w:sz="4" w:space="0" w:color="000000"/>
              <w:left w:val="nil"/>
              <w:bottom w:val="single" w:sz="4" w:space="0" w:color="000000"/>
              <w:right w:val="single" w:sz="4" w:space="0" w:color="000000"/>
            </w:tcBorders>
            <w:shd w:val="clear" w:color="auto" w:fill="EDEDED"/>
            <w:vAlign w:val="center"/>
          </w:tcPr>
          <w:p w14:paraId="249B2185" w14:textId="77777777" w:rsidR="00DF08A2" w:rsidRDefault="00DF08A2" w:rsidP="00221E0C">
            <w:pPr>
              <w:ind w:right="40"/>
              <w:jc w:val="center"/>
              <w:rPr>
                <w:b/>
                <w:sz w:val="16"/>
                <w:szCs w:val="16"/>
              </w:rPr>
            </w:pPr>
            <w:r>
              <w:rPr>
                <w:b/>
                <w:sz w:val="16"/>
                <w:szCs w:val="16"/>
              </w:rPr>
              <w:t>1.03</w:t>
            </w:r>
          </w:p>
        </w:tc>
        <w:tc>
          <w:tcPr>
            <w:tcW w:w="642" w:type="dxa"/>
            <w:tcBorders>
              <w:top w:val="single" w:sz="4" w:space="0" w:color="000000"/>
              <w:left w:val="nil"/>
              <w:bottom w:val="single" w:sz="4" w:space="0" w:color="000000"/>
              <w:right w:val="single" w:sz="4" w:space="0" w:color="000000"/>
            </w:tcBorders>
            <w:shd w:val="clear" w:color="auto" w:fill="EDEDED"/>
            <w:vAlign w:val="center"/>
          </w:tcPr>
          <w:p w14:paraId="6E61B7E4" w14:textId="77777777" w:rsidR="00DF08A2" w:rsidRDefault="00DF08A2" w:rsidP="00221E0C">
            <w:pPr>
              <w:ind w:right="40"/>
              <w:jc w:val="center"/>
              <w:rPr>
                <w:b/>
                <w:sz w:val="16"/>
                <w:szCs w:val="16"/>
              </w:rPr>
            </w:pPr>
            <w:r>
              <w:rPr>
                <w:b/>
                <w:sz w:val="16"/>
                <w:szCs w:val="16"/>
              </w:rPr>
              <w:t>1.04</w:t>
            </w:r>
          </w:p>
        </w:tc>
        <w:tc>
          <w:tcPr>
            <w:tcW w:w="643" w:type="dxa"/>
            <w:tcBorders>
              <w:top w:val="single" w:sz="4" w:space="0" w:color="000000"/>
              <w:left w:val="nil"/>
              <w:bottom w:val="single" w:sz="4" w:space="0" w:color="000000"/>
              <w:right w:val="single" w:sz="4" w:space="0" w:color="000000"/>
            </w:tcBorders>
            <w:shd w:val="clear" w:color="auto" w:fill="EDEDED"/>
            <w:vAlign w:val="center"/>
          </w:tcPr>
          <w:p w14:paraId="35D89818" w14:textId="77777777" w:rsidR="00DF08A2" w:rsidRDefault="00DF08A2" w:rsidP="00221E0C">
            <w:pPr>
              <w:ind w:right="40"/>
              <w:jc w:val="center"/>
              <w:rPr>
                <w:b/>
                <w:sz w:val="16"/>
                <w:szCs w:val="16"/>
              </w:rPr>
            </w:pPr>
            <w:r>
              <w:rPr>
                <w:b/>
                <w:sz w:val="16"/>
                <w:szCs w:val="16"/>
              </w:rPr>
              <w:t>1.05</w:t>
            </w:r>
          </w:p>
        </w:tc>
        <w:tc>
          <w:tcPr>
            <w:tcW w:w="642" w:type="dxa"/>
            <w:tcBorders>
              <w:top w:val="single" w:sz="4" w:space="0" w:color="000000"/>
              <w:left w:val="nil"/>
              <w:bottom w:val="single" w:sz="4" w:space="0" w:color="000000"/>
              <w:right w:val="single" w:sz="4" w:space="0" w:color="000000"/>
            </w:tcBorders>
            <w:shd w:val="clear" w:color="auto" w:fill="EDEDED"/>
            <w:vAlign w:val="center"/>
          </w:tcPr>
          <w:p w14:paraId="514FAAB5" w14:textId="77777777" w:rsidR="00DF08A2" w:rsidRDefault="00DF08A2" w:rsidP="00221E0C">
            <w:pPr>
              <w:ind w:right="40"/>
              <w:jc w:val="center"/>
              <w:rPr>
                <w:b/>
                <w:sz w:val="16"/>
                <w:szCs w:val="16"/>
              </w:rPr>
            </w:pPr>
            <w:r>
              <w:rPr>
                <w:b/>
                <w:sz w:val="16"/>
                <w:szCs w:val="16"/>
              </w:rPr>
              <w:t>1.06</w:t>
            </w:r>
          </w:p>
        </w:tc>
        <w:tc>
          <w:tcPr>
            <w:tcW w:w="641" w:type="dxa"/>
            <w:tcBorders>
              <w:top w:val="single" w:sz="4" w:space="0" w:color="000000"/>
              <w:left w:val="nil"/>
              <w:bottom w:val="single" w:sz="4" w:space="0" w:color="000000"/>
              <w:right w:val="single" w:sz="4" w:space="0" w:color="000000"/>
            </w:tcBorders>
            <w:shd w:val="clear" w:color="auto" w:fill="EDEDED"/>
            <w:vAlign w:val="center"/>
          </w:tcPr>
          <w:p w14:paraId="7854C15C" w14:textId="77777777" w:rsidR="00DF08A2" w:rsidRDefault="00DF08A2" w:rsidP="00221E0C">
            <w:pPr>
              <w:ind w:right="40"/>
              <w:jc w:val="center"/>
              <w:rPr>
                <w:b/>
                <w:sz w:val="16"/>
                <w:szCs w:val="16"/>
              </w:rPr>
            </w:pPr>
            <w:r>
              <w:rPr>
                <w:b/>
                <w:sz w:val="16"/>
                <w:szCs w:val="16"/>
              </w:rPr>
              <w:t>1.07</w:t>
            </w:r>
          </w:p>
        </w:tc>
        <w:tc>
          <w:tcPr>
            <w:tcW w:w="642" w:type="dxa"/>
            <w:tcBorders>
              <w:top w:val="single" w:sz="4" w:space="0" w:color="000000"/>
              <w:left w:val="nil"/>
              <w:bottom w:val="single" w:sz="4" w:space="0" w:color="000000"/>
              <w:right w:val="single" w:sz="4" w:space="0" w:color="000000"/>
            </w:tcBorders>
            <w:shd w:val="clear" w:color="auto" w:fill="EDEDED"/>
            <w:vAlign w:val="center"/>
          </w:tcPr>
          <w:p w14:paraId="668ADDEE" w14:textId="77777777" w:rsidR="00DF08A2" w:rsidRDefault="00DF08A2" w:rsidP="00221E0C">
            <w:pPr>
              <w:ind w:right="40"/>
              <w:jc w:val="center"/>
              <w:rPr>
                <w:b/>
                <w:sz w:val="16"/>
                <w:szCs w:val="16"/>
              </w:rPr>
            </w:pPr>
            <w:r>
              <w:rPr>
                <w:b/>
                <w:sz w:val="16"/>
                <w:szCs w:val="16"/>
              </w:rPr>
              <w:t>1.08</w:t>
            </w:r>
          </w:p>
        </w:tc>
        <w:tc>
          <w:tcPr>
            <w:tcW w:w="635" w:type="dxa"/>
            <w:tcBorders>
              <w:top w:val="single" w:sz="4" w:space="0" w:color="000000"/>
              <w:left w:val="nil"/>
              <w:bottom w:val="single" w:sz="4" w:space="0" w:color="000000"/>
              <w:right w:val="single" w:sz="4" w:space="0" w:color="000000"/>
            </w:tcBorders>
            <w:shd w:val="clear" w:color="auto" w:fill="EDEDED"/>
            <w:vAlign w:val="center"/>
          </w:tcPr>
          <w:p w14:paraId="7870E8DF" w14:textId="77777777" w:rsidR="00DF08A2" w:rsidRDefault="00DF08A2" w:rsidP="00221E0C">
            <w:pPr>
              <w:ind w:right="40"/>
              <w:jc w:val="center"/>
              <w:rPr>
                <w:b/>
                <w:sz w:val="16"/>
                <w:szCs w:val="16"/>
              </w:rPr>
            </w:pPr>
            <w:r>
              <w:rPr>
                <w:b/>
                <w:sz w:val="16"/>
                <w:szCs w:val="16"/>
              </w:rPr>
              <w:t>1.09</w:t>
            </w:r>
          </w:p>
        </w:tc>
        <w:tc>
          <w:tcPr>
            <w:tcW w:w="627" w:type="dxa"/>
            <w:tcBorders>
              <w:top w:val="single" w:sz="4" w:space="0" w:color="000000"/>
              <w:left w:val="nil"/>
              <w:bottom w:val="single" w:sz="4" w:space="0" w:color="000000"/>
              <w:right w:val="single" w:sz="4" w:space="0" w:color="000000"/>
            </w:tcBorders>
            <w:shd w:val="clear" w:color="auto" w:fill="EDEDED"/>
            <w:vAlign w:val="center"/>
          </w:tcPr>
          <w:p w14:paraId="1EA2A50E" w14:textId="77777777" w:rsidR="00DF08A2" w:rsidRDefault="00DF08A2" w:rsidP="00221E0C">
            <w:pPr>
              <w:ind w:right="40"/>
              <w:jc w:val="center"/>
              <w:rPr>
                <w:b/>
                <w:sz w:val="16"/>
                <w:szCs w:val="16"/>
              </w:rPr>
            </w:pPr>
            <w:r>
              <w:rPr>
                <w:b/>
                <w:sz w:val="16"/>
                <w:szCs w:val="16"/>
              </w:rPr>
              <w:t>1.10</w:t>
            </w:r>
          </w:p>
        </w:tc>
        <w:tc>
          <w:tcPr>
            <w:tcW w:w="620" w:type="dxa"/>
            <w:tcBorders>
              <w:top w:val="single" w:sz="4" w:space="0" w:color="000000"/>
              <w:left w:val="nil"/>
              <w:bottom w:val="single" w:sz="4" w:space="0" w:color="000000"/>
              <w:right w:val="single" w:sz="4" w:space="0" w:color="000000"/>
            </w:tcBorders>
            <w:shd w:val="clear" w:color="auto" w:fill="EDEDED"/>
            <w:vAlign w:val="center"/>
          </w:tcPr>
          <w:p w14:paraId="60A2CF3E" w14:textId="77777777" w:rsidR="00DF08A2" w:rsidRDefault="00DF08A2" w:rsidP="00221E0C">
            <w:pPr>
              <w:ind w:right="40"/>
              <w:jc w:val="center"/>
              <w:rPr>
                <w:b/>
                <w:sz w:val="16"/>
                <w:szCs w:val="16"/>
              </w:rPr>
            </w:pPr>
            <w:r>
              <w:rPr>
                <w:b/>
                <w:sz w:val="16"/>
                <w:szCs w:val="16"/>
              </w:rPr>
              <w:t>1.11</w:t>
            </w:r>
          </w:p>
        </w:tc>
        <w:tc>
          <w:tcPr>
            <w:tcW w:w="1042" w:type="dxa"/>
            <w:tcBorders>
              <w:top w:val="single" w:sz="4" w:space="0" w:color="000000"/>
              <w:left w:val="nil"/>
              <w:bottom w:val="single" w:sz="4" w:space="0" w:color="000000"/>
              <w:right w:val="single" w:sz="4" w:space="0" w:color="000000"/>
            </w:tcBorders>
            <w:shd w:val="clear" w:color="auto" w:fill="EDEDED"/>
            <w:vAlign w:val="center"/>
          </w:tcPr>
          <w:p w14:paraId="60F57076" w14:textId="77777777" w:rsidR="00DF08A2" w:rsidRDefault="00DF08A2" w:rsidP="00221E0C">
            <w:pPr>
              <w:ind w:right="40"/>
              <w:jc w:val="center"/>
              <w:rPr>
                <w:b/>
                <w:sz w:val="16"/>
                <w:szCs w:val="16"/>
              </w:rPr>
            </w:pPr>
            <w:r>
              <w:rPr>
                <w:b/>
                <w:sz w:val="16"/>
                <w:szCs w:val="16"/>
              </w:rPr>
              <w:t>1.12</w:t>
            </w:r>
          </w:p>
        </w:tc>
      </w:tr>
      <w:tr w:rsidR="00DF08A2" w14:paraId="10746996" w14:textId="77777777" w:rsidTr="00A34889">
        <w:trPr>
          <w:trHeight w:val="62"/>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7D5F43" w14:textId="77777777" w:rsidR="00DF08A2" w:rsidRDefault="00DF08A2" w:rsidP="00221E0C">
            <w:pPr>
              <w:ind w:right="42"/>
              <w:jc w:val="center"/>
              <w:rPr>
                <w:sz w:val="18"/>
                <w:szCs w:val="18"/>
              </w:rPr>
            </w:pPr>
            <w:r>
              <w:rPr>
                <w:sz w:val="18"/>
                <w:szCs w:val="18"/>
              </w:rPr>
              <w:t>Amazonas</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15BC8C59" w14:textId="77777777" w:rsidR="00DF08A2" w:rsidRDefault="00DF08A2" w:rsidP="00221E0C">
            <w:pPr>
              <w:ind w:right="40"/>
              <w:jc w:val="center"/>
              <w:rPr>
                <w:sz w:val="16"/>
                <w:szCs w:val="16"/>
              </w:rPr>
            </w:pPr>
            <w:r>
              <w:rPr>
                <w:sz w:val="16"/>
                <w:szCs w:val="16"/>
              </w:rPr>
              <w:t>1.00</w:t>
            </w:r>
          </w:p>
        </w:tc>
        <w:tc>
          <w:tcPr>
            <w:tcW w:w="643" w:type="dxa"/>
            <w:tcBorders>
              <w:top w:val="nil"/>
              <w:left w:val="nil"/>
              <w:bottom w:val="single" w:sz="4" w:space="0" w:color="000000"/>
              <w:right w:val="single" w:sz="4" w:space="0" w:color="000000"/>
            </w:tcBorders>
            <w:shd w:val="clear" w:color="auto" w:fill="auto"/>
            <w:vAlign w:val="center"/>
          </w:tcPr>
          <w:p w14:paraId="7D60E13C" w14:textId="77777777" w:rsidR="00DF08A2" w:rsidRDefault="00DF08A2" w:rsidP="00221E0C">
            <w:pPr>
              <w:ind w:right="40"/>
              <w:jc w:val="center"/>
              <w:rPr>
                <w:sz w:val="16"/>
                <w:szCs w:val="16"/>
              </w:rPr>
            </w:pPr>
            <w:r>
              <w:rPr>
                <w:sz w:val="16"/>
                <w:szCs w:val="16"/>
              </w:rPr>
              <w:t>1.02</w:t>
            </w:r>
          </w:p>
        </w:tc>
        <w:tc>
          <w:tcPr>
            <w:tcW w:w="642" w:type="dxa"/>
            <w:tcBorders>
              <w:top w:val="nil"/>
              <w:left w:val="nil"/>
              <w:bottom w:val="single" w:sz="4" w:space="0" w:color="000000"/>
              <w:right w:val="single" w:sz="4" w:space="0" w:color="000000"/>
            </w:tcBorders>
            <w:shd w:val="clear" w:color="auto" w:fill="auto"/>
            <w:vAlign w:val="center"/>
          </w:tcPr>
          <w:p w14:paraId="08ADAFC3" w14:textId="77777777" w:rsidR="00DF08A2" w:rsidRDefault="00DF08A2" w:rsidP="00221E0C">
            <w:pPr>
              <w:ind w:right="40"/>
              <w:jc w:val="center"/>
              <w:rPr>
                <w:sz w:val="16"/>
                <w:szCs w:val="16"/>
              </w:rPr>
            </w:pPr>
            <w:r>
              <w:rPr>
                <w:sz w:val="16"/>
                <w:szCs w:val="16"/>
              </w:rPr>
              <w:t>1.05</w:t>
            </w:r>
          </w:p>
        </w:tc>
        <w:tc>
          <w:tcPr>
            <w:tcW w:w="642" w:type="dxa"/>
            <w:tcBorders>
              <w:top w:val="nil"/>
              <w:left w:val="nil"/>
              <w:bottom w:val="single" w:sz="4" w:space="0" w:color="000000"/>
              <w:right w:val="single" w:sz="4" w:space="0" w:color="000000"/>
            </w:tcBorders>
            <w:shd w:val="clear" w:color="auto" w:fill="auto"/>
            <w:vAlign w:val="center"/>
          </w:tcPr>
          <w:p w14:paraId="0A3C9426" w14:textId="77777777" w:rsidR="00DF08A2" w:rsidRDefault="00DF08A2" w:rsidP="00221E0C">
            <w:pPr>
              <w:ind w:right="40"/>
              <w:jc w:val="center"/>
              <w:rPr>
                <w:sz w:val="16"/>
                <w:szCs w:val="16"/>
              </w:rPr>
            </w:pPr>
            <w:r>
              <w:rPr>
                <w:sz w:val="16"/>
                <w:szCs w:val="16"/>
              </w:rPr>
              <w:t>1.07</w:t>
            </w:r>
          </w:p>
        </w:tc>
        <w:tc>
          <w:tcPr>
            <w:tcW w:w="642" w:type="dxa"/>
            <w:tcBorders>
              <w:top w:val="nil"/>
              <w:left w:val="nil"/>
              <w:bottom w:val="single" w:sz="4" w:space="0" w:color="000000"/>
              <w:right w:val="single" w:sz="4" w:space="0" w:color="000000"/>
            </w:tcBorders>
            <w:shd w:val="clear" w:color="auto" w:fill="auto"/>
            <w:vAlign w:val="center"/>
          </w:tcPr>
          <w:p w14:paraId="510C3425" w14:textId="77777777" w:rsidR="00DF08A2" w:rsidRDefault="00DF08A2" w:rsidP="00221E0C">
            <w:pPr>
              <w:ind w:right="40"/>
              <w:jc w:val="center"/>
              <w:rPr>
                <w:sz w:val="16"/>
                <w:szCs w:val="16"/>
              </w:rPr>
            </w:pPr>
            <w:r>
              <w:rPr>
                <w:sz w:val="16"/>
                <w:szCs w:val="16"/>
              </w:rPr>
              <w:t>1.10</w:t>
            </w:r>
          </w:p>
        </w:tc>
        <w:tc>
          <w:tcPr>
            <w:tcW w:w="643" w:type="dxa"/>
            <w:tcBorders>
              <w:top w:val="nil"/>
              <w:left w:val="nil"/>
              <w:bottom w:val="single" w:sz="4" w:space="0" w:color="000000"/>
              <w:right w:val="single" w:sz="4" w:space="0" w:color="000000"/>
            </w:tcBorders>
            <w:shd w:val="clear" w:color="auto" w:fill="auto"/>
            <w:vAlign w:val="center"/>
          </w:tcPr>
          <w:p w14:paraId="5C394E13" w14:textId="77777777" w:rsidR="00DF08A2" w:rsidRDefault="00DF08A2" w:rsidP="00221E0C">
            <w:pPr>
              <w:ind w:right="40"/>
              <w:jc w:val="center"/>
              <w:rPr>
                <w:sz w:val="16"/>
                <w:szCs w:val="16"/>
              </w:rPr>
            </w:pPr>
            <w:r>
              <w:rPr>
                <w:sz w:val="16"/>
                <w:szCs w:val="16"/>
              </w:rPr>
              <w:t>1.12</w:t>
            </w:r>
          </w:p>
        </w:tc>
        <w:tc>
          <w:tcPr>
            <w:tcW w:w="642" w:type="dxa"/>
            <w:tcBorders>
              <w:top w:val="nil"/>
              <w:left w:val="nil"/>
              <w:bottom w:val="single" w:sz="4" w:space="0" w:color="000000"/>
              <w:right w:val="single" w:sz="4" w:space="0" w:color="000000"/>
            </w:tcBorders>
            <w:shd w:val="clear" w:color="auto" w:fill="auto"/>
            <w:vAlign w:val="center"/>
          </w:tcPr>
          <w:p w14:paraId="1D75188E" w14:textId="77777777" w:rsidR="00DF08A2" w:rsidRDefault="00DF08A2" w:rsidP="00221E0C">
            <w:pPr>
              <w:ind w:right="40"/>
              <w:jc w:val="center"/>
              <w:rPr>
                <w:sz w:val="16"/>
                <w:szCs w:val="16"/>
              </w:rPr>
            </w:pPr>
            <w:r>
              <w:rPr>
                <w:sz w:val="16"/>
                <w:szCs w:val="16"/>
              </w:rPr>
              <w:t>1.15</w:t>
            </w:r>
          </w:p>
        </w:tc>
        <w:tc>
          <w:tcPr>
            <w:tcW w:w="641" w:type="dxa"/>
            <w:tcBorders>
              <w:top w:val="nil"/>
              <w:left w:val="nil"/>
              <w:bottom w:val="single" w:sz="4" w:space="0" w:color="000000"/>
              <w:right w:val="single" w:sz="4" w:space="0" w:color="000000"/>
            </w:tcBorders>
            <w:shd w:val="clear" w:color="auto" w:fill="auto"/>
            <w:vAlign w:val="center"/>
          </w:tcPr>
          <w:p w14:paraId="303BB769" w14:textId="77777777" w:rsidR="00DF08A2" w:rsidRDefault="00DF08A2" w:rsidP="00221E0C">
            <w:pPr>
              <w:ind w:right="40"/>
              <w:jc w:val="center"/>
              <w:rPr>
                <w:sz w:val="16"/>
                <w:szCs w:val="16"/>
              </w:rPr>
            </w:pPr>
            <w:r>
              <w:rPr>
                <w:sz w:val="16"/>
                <w:szCs w:val="16"/>
              </w:rPr>
              <w:t>1.17</w:t>
            </w:r>
          </w:p>
        </w:tc>
        <w:tc>
          <w:tcPr>
            <w:tcW w:w="642" w:type="dxa"/>
            <w:tcBorders>
              <w:top w:val="nil"/>
              <w:left w:val="nil"/>
              <w:bottom w:val="single" w:sz="4" w:space="0" w:color="000000"/>
              <w:right w:val="single" w:sz="4" w:space="0" w:color="000000"/>
            </w:tcBorders>
            <w:shd w:val="clear" w:color="auto" w:fill="auto"/>
            <w:vAlign w:val="center"/>
          </w:tcPr>
          <w:p w14:paraId="7DF7F6FB" w14:textId="77777777" w:rsidR="00DF08A2" w:rsidRDefault="00DF08A2" w:rsidP="00221E0C">
            <w:pPr>
              <w:ind w:right="40"/>
              <w:jc w:val="center"/>
              <w:rPr>
                <w:sz w:val="16"/>
                <w:szCs w:val="16"/>
              </w:rPr>
            </w:pPr>
            <w:r>
              <w:rPr>
                <w:sz w:val="16"/>
                <w:szCs w:val="16"/>
              </w:rPr>
              <w:t>1.20</w:t>
            </w:r>
          </w:p>
        </w:tc>
        <w:tc>
          <w:tcPr>
            <w:tcW w:w="635" w:type="dxa"/>
            <w:tcBorders>
              <w:top w:val="nil"/>
              <w:left w:val="nil"/>
              <w:bottom w:val="single" w:sz="4" w:space="0" w:color="000000"/>
              <w:right w:val="single" w:sz="4" w:space="0" w:color="000000"/>
            </w:tcBorders>
            <w:shd w:val="clear" w:color="auto" w:fill="auto"/>
            <w:vAlign w:val="center"/>
          </w:tcPr>
          <w:p w14:paraId="2CCAF219" w14:textId="77777777" w:rsidR="00DF08A2" w:rsidRDefault="00DF08A2" w:rsidP="00221E0C">
            <w:pPr>
              <w:ind w:right="40"/>
              <w:jc w:val="center"/>
              <w:rPr>
                <w:sz w:val="16"/>
                <w:szCs w:val="16"/>
              </w:rPr>
            </w:pPr>
            <w:r>
              <w:rPr>
                <w:sz w:val="16"/>
                <w:szCs w:val="16"/>
              </w:rPr>
              <w:t>1.22</w:t>
            </w:r>
          </w:p>
        </w:tc>
        <w:tc>
          <w:tcPr>
            <w:tcW w:w="627" w:type="dxa"/>
            <w:tcBorders>
              <w:top w:val="nil"/>
              <w:left w:val="nil"/>
              <w:bottom w:val="single" w:sz="4" w:space="0" w:color="000000"/>
              <w:right w:val="single" w:sz="4" w:space="0" w:color="000000"/>
            </w:tcBorders>
            <w:shd w:val="clear" w:color="auto" w:fill="auto"/>
            <w:vAlign w:val="center"/>
          </w:tcPr>
          <w:p w14:paraId="00B666C1" w14:textId="77777777" w:rsidR="00DF08A2" w:rsidRDefault="00DF08A2" w:rsidP="00221E0C">
            <w:pPr>
              <w:ind w:right="40"/>
              <w:jc w:val="center"/>
              <w:rPr>
                <w:sz w:val="16"/>
                <w:szCs w:val="16"/>
              </w:rPr>
            </w:pPr>
            <w:r>
              <w:rPr>
                <w:sz w:val="16"/>
                <w:szCs w:val="16"/>
              </w:rPr>
              <w:t>1.25</w:t>
            </w:r>
          </w:p>
        </w:tc>
        <w:tc>
          <w:tcPr>
            <w:tcW w:w="620" w:type="dxa"/>
            <w:tcBorders>
              <w:top w:val="nil"/>
              <w:left w:val="nil"/>
              <w:bottom w:val="single" w:sz="4" w:space="0" w:color="000000"/>
              <w:right w:val="single" w:sz="4" w:space="0" w:color="000000"/>
            </w:tcBorders>
            <w:shd w:val="clear" w:color="auto" w:fill="auto"/>
            <w:vAlign w:val="center"/>
          </w:tcPr>
          <w:p w14:paraId="70909A08" w14:textId="77777777" w:rsidR="00DF08A2" w:rsidRDefault="00DF08A2" w:rsidP="00221E0C">
            <w:pPr>
              <w:ind w:right="40"/>
              <w:jc w:val="center"/>
              <w:rPr>
                <w:sz w:val="16"/>
                <w:szCs w:val="16"/>
              </w:rPr>
            </w:pPr>
            <w:r>
              <w:rPr>
                <w:sz w:val="16"/>
                <w:szCs w:val="16"/>
              </w:rPr>
              <w:t>1.27</w:t>
            </w:r>
          </w:p>
        </w:tc>
        <w:tc>
          <w:tcPr>
            <w:tcW w:w="1042" w:type="dxa"/>
            <w:tcBorders>
              <w:top w:val="nil"/>
              <w:left w:val="nil"/>
              <w:bottom w:val="single" w:sz="4" w:space="0" w:color="000000"/>
              <w:right w:val="single" w:sz="4" w:space="0" w:color="000000"/>
            </w:tcBorders>
            <w:shd w:val="clear" w:color="auto" w:fill="auto"/>
            <w:vAlign w:val="center"/>
          </w:tcPr>
          <w:p w14:paraId="76720D48" w14:textId="77777777" w:rsidR="00DF08A2" w:rsidRDefault="00DF08A2" w:rsidP="00221E0C">
            <w:pPr>
              <w:ind w:right="40"/>
              <w:jc w:val="center"/>
              <w:rPr>
                <w:sz w:val="16"/>
                <w:szCs w:val="16"/>
              </w:rPr>
            </w:pPr>
            <w:r>
              <w:rPr>
                <w:sz w:val="16"/>
                <w:szCs w:val="16"/>
              </w:rPr>
              <w:t>1.29</w:t>
            </w:r>
          </w:p>
        </w:tc>
      </w:tr>
      <w:tr w:rsidR="00DF08A2" w14:paraId="5750ADD7" w14:textId="77777777" w:rsidTr="00A34889">
        <w:trPr>
          <w:trHeight w:val="194"/>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035EA8" w14:textId="77777777" w:rsidR="00DF08A2" w:rsidRDefault="00DF08A2" w:rsidP="00221E0C">
            <w:pPr>
              <w:ind w:right="42"/>
              <w:jc w:val="center"/>
              <w:rPr>
                <w:sz w:val="18"/>
                <w:szCs w:val="18"/>
              </w:rPr>
            </w:pPr>
            <w:r>
              <w:rPr>
                <w:sz w:val="18"/>
                <w:szCs w:val="18"/>
              </w:rPr>
              <w:t>Ancash</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65533197" w14:textId="77777777" w:rsidR="00DF08A2" w:rsidRDefault="00DF08A2" w:rsidP="00221E0C">
            <w:pPr>
              <w:ind w:right="40"/>
              <w:jc w:val="center"/>
              <w:rPr>
                <w:sz w:val="16"/>
                <w:szCs w:val="16"/>
              </w:rPr>
            </w:pPr>
            <w:r>
              <w:rPr>
                <w:sz w:val="16"/>
                <w:szCs w:val="16"/>
              </w:rPr>
              <w:t>1.00</w:t>
            </w:r>
          </w:p>
        </w:tc>
        <w:tc>
          <w:tcPr>
            <w:tcW w:w="643" w:type="dxa"/>
            <w:tcBorders>
              <w:top w:val="nil"/>
              <w:left w:val="nil"/>
              <w:bottom w:val="single" w:sz="4" w:space="0" w:color="000000"/>
              <w:right w:val="single" w:sz="4" w:space="0" w:color="000000"/>
            </w:tcBorders>
            <w:shd w:val="clear" w:color="auto" w:fill="auto"/>
            <w:vAlign w:val="center"/>
          </w:tcPr>
          <w:p w14:paraId="43A25089" w14:textId="77777777" w:rsidR="00DF08A2" w:rsidRDefault="00DF08A2" w:rsidP="00221E0C">
            <w:pPr>
              <w:ind w:right="40"/>
              <w:jc w:val="center"/>
              <w:rPr>
                <w:sz w:val="16"/>
                <w:szCs w:val="16"/>
              </w:rPr>
            </w:pPr>
            <w:r>
              <w:rPr>
                <w:sz w:val="16"/>
                <w:szCs w:val="16"/>
              </w:rPr>
              <w:t>1.01</w:t>
            </w:r>
          </w:p>
        </w:tc>
        <w:tc>
          <w:tcPr>
            <w:tcW w:w="642" w:type="dxa"/>
            <w:tcBorders>
              <w:top w:val="nil"/>
              <w:left w:val="nil"/>
              <w:bottom w:val="single" w:sz="4" w:space="0" w:color="000000"/>
              <w:right w:val="single" w:sz="4" w:space="0" w:color="000000"/>
            </w:tcBorders>
            <w:shd w:val="clear" w:color="auto" w:fill="auto"/>
            <w:vAlign w:val="center"/>
          </w:tcPr>
          <w:p w14:paraId="44F87A13" w14:textId="77777777" w:rsidR="00DF08A2" w:rsidRDefault="00DF08A2" w:rsidP="00221E0C">
            <w:pPr>
              <w:ind w:right="40"/>
              <w:jc w:val="center"/>
              <w:rPr>
                <w:sz w:val="16"/>
                <w:szCs w:val="16"/>
              </w:rPr>
            </w:pPr>
            <w:r>
              <w:rPr>
                <w:sz w:val="16"/>
                <w:szCs w:val="16"/>
              </w:rPr>
              <w:t>1.02</w:t>
            </w:r>
          </w:p>
        </w:tc>
        <w:tc>
          <w:tcPr>
            <w:tcW w:w="642" w:type="dxa"/>
            <w:tcBorders>
              <w:top w:val="nil"/>
              <w:left w:val="nil"/>
              <w:bottom w:val="single" w:sz="4" w:space="0" w:color="000000"/>
              <w:right w:val="single" w:sz="4" w:space="0" w:color="000000"/>
            </w:tcBorders>
            <w:shd w:val="clear" w:color="auto" w:fill="auto"/>
            <w:vAlign w:val="center"/>
          </w:tcPr>
          <w:p w14:paraId="0B7010BC" w14:textId="77777777" w:rsidR="00DF08A2" w:rsidRDefault="00DF08A2" w:rsidP="00221E0C">
            <w:pPr>
              <w:ind w:right="40"/>
              <w:jc w:val="center"/>
              <w:rPr>
                <w:sz w:val="16"/>
                <w:szCs w:val="16"/>
              </w:rPr>
            </w:pPr>
            <w:r>
              <w:rPr>
                <w:sz w:val="16"/>
                <w:szCs w:val="16"/>
              </w:rPr>
              <w:t>1.03</w:t>
            </w:r>
          </w:p>
        </w:tc>
        <w:tc>
          <w:tcPr>
            <w:tcW w:w="642" w:type="dxa"/>
            <w:tcBorders>
              <w:top w:val="nil"/>
              <w:left w:val="nil"/>
              <w:bottom w:val="single" w:sz="4" w:space="0" w:color="000000"/>
              <w:right w:val="single" w:sz="4" w:space="0" w:color="000000"/>
            </w:tcBorders>
            <w:shd w:val="clear" w:color="auto" w:fill="auto"/>
            <w:vAlign w:val="center"/>
          </w:tcPr>
          <w:p w14:paraId="653EAA00" w14:textId="77777777" w:rsidR="00DF08A2" w:rsidRDefault="00DF08A2" w:rsidP="00221E0C">
            <w:pPr>
              <w:ind w:right="40"/>
              <w:jc w:val="center"/>
              <w:rPr>
                <w:sz w:val="16"/>
                <w:szCs w:val="16"/>
              </w:rPr>
            </w:pPr>
            <w:r>
              <w:rPr>
                <w:sz w:val="16"/>
                <w:szCs w:val="16"/>
              </w:rPr>
              <w:t>1.04</w:t>
            </w:r>
          </w:p>
        </w:tc>
        <w:tc>
          <w:tcPr>
            <w:tcW w:w="643" w:type="dxa"/>
            <w:tcBorders>
              <w:top w:val="nil"/>
              <w:left w:val="nil"/>
              <w:bottom w:val="single" w:sz="4" w:space="0" w:color="000000"/>
              <w:right w:val="single" w:sz="4" w:space="0" w:color="000000"/>
            </w:tcBorders>
            <w:shd w:val="clear" w:color="auto" w:fill="auto"/>
            <w:vAlign w:val="center"/>
          </w:tcPr>
          <w:p w14:paraId="300CBA90" w14:textId="77777777" w:rsidR="00DF08A2" w:rsidRDefault="00DF08A2" w:rsidP="00221E0C">
            <w:pPr>
              <w:ind w:right="40"/>
              <w:jc w:val="center"/>
              <w:rPr>
                <w:sz w:val="16"/>
                <w:szCs w:val="16"/>
              </w:rPr>
            </w:pPr>
            <w:r>
              <w:rPr>
                <w:sz w:val="16"/>
                <w:szCs w:val="16"/>
              </w:rPr>
              <w:t>1.05</w:t>
            </w:r>
          </w:p>
        </w:tc>
        <w:tc>
          <w:tcPr>
            <w:tcW w:w="642" w:type="dxa"/>
            <w:tcBorders>
              <w:top w:val="nil"/>
              <w:left w:val="nil"/>
              <w:bottom w:val="single" w:sz="4" w:space="0" w:color="000000"/>
              <w:right w:val="single" w:sz="4" w:space="0" w:color="000000"/>
            </w:tcBorders>
            <w:shd w:val="clear" w:color="auto" w:fill="auto"/>
            <w:vAlign w:val="center"/>
          </w:tcPr>
          <w:p w14:paraId="735DE3C0" w14:textId="77777777" w:rsidR="00DF08A2" w:rsidRDefault="00DF08A2" w:rsidP="00221E0C">
            <w:pPr>
              <w:ind w:right="40"/>
              <w:jc w:val="center"/>
              <w:rPr>
                <w:sz w:val="16"/>
                <w:szCs w:val="16"/>
              </w:rPr>
            </w:pPr>
            <w:r>
              <w:rPr>
                <w:sz w:val="16"/>
                <w:szCs w:val="16"/>
              </w:rPr>
              <w:t>1.05</w:t>
            </w:r>
          </w:p>
        </w:tc>
        <w:tc>
          <w:tcPr>
            <w:tcW w:w="641" w:type="dxa"/>
            <w:tcBorders>
              <w:top w:val="nil"/>
              <w:left w:val="nil"/>
              <w:bottom w:val="single" w:sz="4" w:space="0" w:color="000000"/>
              <w:right w:val="single" w:sz="4" w:space="0" w:color="000000"/>
            </w:tcBorders>
            <w:shd w:val="clear" w:color="auto" w:fill="auto"/>
            <w:vAlign w:val="center"/>
          </w:tcPr>
          <w:p w14:paraId="73F73ADA" w14:textId="77777777" w:rsidR="00DF08A2" w:rsidRDefault="00DF08A2" w:rsidP="00221E0C">
            <w:pPr>
              <w:ind w:right="40"/>
              <w:jc w:val="center"/>
              <w:rPr>
                <w:sz w:val="16"/>
                <w:szCs w:val="16"/>
              </w:rPr>
            </w:pPr>
            <w:r>
              <w:rPr>
                <w:sz w:val="16"/>
                <w:szCs w:val="16"/>
              </w:rPr>
              <w:t>1.06</w:t>
            </w:r>
          </w:p>
        </w:tc>
        <w:tc>
          <w:tcPr>
            <w:tcW w:w="642" w:type="dxa"/>
            <w:tcBorders>
              <w:top w:val="nil"/>
              <w:left w:val="nil"/>
              <w:bottom w:val="single" w:sz="4" w:space="0" w:color="000000"/>
              <w:right w:val="single" w:sz="4" w:space="0" w:color="000000"/>
            </w:tcBorders>
            <w:shd w:val="clear" w:color="auto" w:fill="auto"/>
            <w:vAlign w:val="center"/>
          </w:tcPr>
          <w:p w14:paraId="6E99B202" w14:textId="77777777" w:rsidR="00DF08A2" w:rsidRDefault="00DF08A2" w:rsidP="00221E0C">
            <w:pPr>
              <w:ind w:right="40"/>
              <w:jc w:val="center"/>
              <w:rPr>
                <w:sz w:val="16"/>
                <w:szCs w:val="16"/>
              </w:rPr>
            </w:pPr>
            <w:r>
              <w:rPr>
                <w:sz w:val="16"/>
                <w:szCs w:val="16"/>
              </w:rPr>
              <w:t>1.07</w:t>
            </w:r>
          </w:p>
        </w:tc>
        <w:tc>
          <w:tcPr>
            <w:tcW w:w="635" w:type="dxa"/>
            <w:tcBorders>
              <w:top w:val="nil"/>
              <w:left w:val="nil"/>
              <w:bottom w:val="single" w:sz="4" w:space="0" w:color="000000"/>
              <w:right w:val="single" w:sz="4" w:space="0" w:color="000000"/>
            </w:tcBorders>
            <w:shd w:val="clear" w:color="auto" w:fill="auto"/>
            <w:vAlign w:val="center"/>
          </w:tcPr>
          <w:p w14:paraId="194ED776" w14:textId="77777777" w:rsidR="00DF08A2" w:rsidRDefault="00DF08A2" w:rsidP="00221E0C">
            <w:pPr>
              <w:ind w:right="40"/>
              <w:jc w:val="center"/>
              <w:rPr>
                <w:sz w:val="16"/>
                <w:szCs w:val="16"/>
              </w:rPr>
            </w:pPr>
            <w:r>
              <w:rPr>
                <w:sz w:val="16"/>
                <w:szCs w:val="16"/>
              </w:rPr>
              <w:t>1.08</w:t>
            </w:r>
          </w:p>
        </w:tc>
        <w:tc>
          <w:tcPr>
            <w:tcW w:w="627" w:type="dxa"/>
            <w:tcBorders>
              <w:top w:val="nil"/>
              <w:left w:val="nil"/>
              <w:bottom w:val="single" w:sz="4" w:space="0" w:color="000000"/>
              <w:right w:val="single" w:sz="4" w:space="0" w:color="000000"/>
            </w:tcBorders>
            <w:shd w:val="clear" w:color="auto" w:fill="auto"/>
            <w:vAlign w:val="center"/>
          </w:tcPr>
          <w:p w14:paraId="00AC9087" w14:textId="77777777" w:rsidR="00DF08A2" w:rsidRDefault="00DF08A2" w:rsidP="00221E0C">
            <w:pPr>
              <w:ind w:right="40"/>
              <w:jc w:val="center"/>
              <w:rPr>
                <w:sz w:val="16"/>
                <w:szCs w:val="16"/>
              </w:rPr>
            </w:pPr>
            <w:r>
              <w:rPr>
                <w:sz w:val="16"/>
                <w:szCs w:val="16"/>
              </w:rPr>
              <w:t>1.09</w:t>
            </w:r>
          </w:p>
        </w:tc>
        <w:tc>
          <w:tcPr>
            <w:tcW w:w="620" w:type="dxa"/>
            <w:tcBorders>
              <w:top w:val="nil"/>
              <w:left w:val="nil"/>
              <w:bottom w:val="single" w:sz="4" w:space="0" w:color="000000"/>
              <w:right w:val="single" w:sz="4" w:space="0" w:color="000000"/>
            </w:tcBorders>
            <w:shd w:val="clear" w:color="auto" w:fill="auto"/>
            <w:vAlign w:val="center"/>
          </w:tcPr>
          <w:p w14:paraId="77314988" w14:textId="77777777" w:rsidR="00DF08A2" w:rsidRDefault="00DF08A2" w:rsidP="00221E0C">
            <w:pPr>
              <w:ind w:right="40"/>
              <w:jc w:val="center"/>
              <w:rPr>
                <w:sz w:val="16"/>
                <w:szCs w:val="16"/>
              </w:rPr>
            </w:pPr>
            <w:r>
              <w:rPr>
                <w:sz w:val="16"/>
                <w:szCs w:val="16"/>
              </w:rPr>
              <w:t>1.10</w:t>
            </w:r>
          </w:p>
        </w:tc>
        <w:tc>
          <w:tcPr>
            <w:tcW w:w="1042" w:type="dxa"/>
            <w:tcBorders>
              <w:top w:val="nil"/>
              <w:left w:val="nil"/>
              <w:bottom w:val="single" w:sz="4" w:space="0" w:color="000000"/>
              <w:right w:val="single" w:sz="4" w:space="0" w:color="000000"/>
            </w:tcBorders>
            <w:shd w:val="clear" w:color="auto" w:fill="auto"/>
            <w:vAlign w:val="center"/>
          </w:tcPr>
          <w:p w14:paraId="38DED2FB" w14:textId="77777777" w:rsidR="00DF08A2" w:rsidRDefault="00DF08A2" w:rsidP="00221E0C">
            <w:pPr>
              <w:ind w:right="40"/>
              <w:jc w:val="center"/>
              <w:rPr>
                <w:sz w:val="16"/>
                <w:szCs w:val="16"/>
              </w:rPr>
            </w:pPr>
            <w:r>
              <w:rPr>
                <w:sz w:val="16"/>
                <w:szCs w:val="16"/>
              </w:rPr>
              <w:t>1.11</w:t>
            </w:r>
          </w:p>
        </w:tc>
      </w:tr>
      <w:tr w:rsidR="00DF08A2" w14:paraId="72631C51" w14:textId="77777777" w:rsidTr="00A34889">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29F5F5" w14:textId="77777777" w:rsidR="00DF08A2" w:rsidRDefault="00DF08A2" w:rsidP="00221E0C">
            <w:pPr>
              <w:ind w:right="42"/>
              <w:jc w:val="center"/>
              <w:rPr>
                <w:sz w:val="18"/>
                <w:szCs w:val="18"/>
              </w:rPr>
            </w:pPr>
            <w:r>
              <w:rPr>
                <w:sz w:val="18"/>
                <w:szCs w:val="18"/>
              </w:rPr>
              <w:t>Apurímac</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5DCDA493" w14:textId="77777777" w:rsidR="00DF08A2" w:rsidRDefault="00DF08A2" w:rsidP="00221E0C">
            <w:pPr>
              <w:ind w:right="40"/>
              <w:jc w:val="center"/>
              <w:rPr>
                <w:sz w:val="16"/>
                <w:szCs w:val="16"/>
              </w:rPr>
            </w:pPr>
            <w:r>
              <w:rPr>
                <w:sz w:val="16"/>
                <w:szCs w:val="16"/>
              </w:rPr>
              <w:t>1.00</w:t>
            </w:r>
          </w:p>
        </w:tc>
        <w:tc>
          <w:tcPr>
            <w:tcW w:w="643" w:type="dxa"/>
            <w:tcBorders>
              <w:top w:val="nil"/>
              <w:left w:val="nil"/>
              <w:bottom w:val="single" w:sz="4" w:space="0" w:color="000000"/>
              <w:right w:val="single" w:sz="4" w:space="0" w:color="000000"/>
            </w:tcBorders>
            <w:shd w:val="clear" w:color="auto" w:fill="auto"/>
            <w:vAlign w:val="center"/>
          </w:tcPr>
          <w:p w14:paraId="352F7CCF" w14:textId="77777777" w:rsidR="00DF08A2" w:rsidRDefault="00DF08A2" w:rsidP="00221E0C">
            <w:pPr>
              <w:ind w:right="40"/>
              <w:jc w:val="center"/>
              <w:rPr>
                <w:sz w:val="16"/>
                <w:szCs w:val="16"/>
              </w:rPr>
            </w:pPr>
            <w:r>
              <w:rPr>
                <w:sz w:val="16"/>
                <w:szCs w:val="16"/>
              </w:rPr>
              <w:t>1.03</w:t>
            </w:r>
          </w:p>
        </w:tc>
        <w:tc>
          <w:tcPr>
            <w:tcW w:w="642" w:type="dxa"/>
            <w:tcBorders>
              <w:top w:val="nil"/>
              <w:left w:val="nil"/>
              <w:bottom w:val="single" w:sz="4" w:space="0" w:color="000000"/>
              <w:right w:val="single" w:sz="4" w:space="0" w:color="000000"/>
            </w:tcBorders>
            <w:shd w:val="clear" w:color="auto" w:fill="auto"/>
            <w:vAlign w:val="center"/>
          </w:tcPr>
          <w:p w14:paraId="79D3F021" w14:textId="77777777" w:rsidR="00DF08A2" w:rsidRDefault="00DF08A2" w:rsidP="00221E0C">
            <w:pPr>
              <w:ind w:right="40"/>
              <w:jc w:val="center"/>
              <w:rPr>
                <w:sz w:val="16"/>
                <w:szCs w:val="16"/>
              </w:rPr>
            </w:pPr>
            <w:r>
              <w:rPr>
                <w:sz w:val="16"/>
                <w:szCs w:val="16"/>
              </w:rPr>
              <w:t>1.06</w:t>
            </w:r>
          </w:p>
        </w:tc>
        <w:tc>
          <w:tcPr>
            <w:tcW w:w="642" w:type="dxa"/>
            <w:tcBorders>
              <w:top w:val="nil"/>
              <w:left w:val="nil"/>
              <w:bottom w:val="single" w:sz="4" w:space="0" w:color="000000"/>
              <w:right w:val="single" w:sz="4" w:space="0" w:color="000000"/>
            </w:tcBorders>
            <w:shd w:val="clear" w:color="auto" w:fill="auto"/>
            <w:vAlign w:val="center"/>
          </w:tcPr>
          <w:p w14:paraId="52B02782" w14:textId="77777777" w:rsidR="00DF08A2" w:rsidRDefault="00DF08A2" w:rsidP="00221E0C">
            <w:pPr>
              <w:ind w:right="40"/>
              <w:jc w:val="center"/>
              <w:rPr>
                <w:sz w:val="16"/>
                <w:szCs w:val="16"/>
              </w:rPr>
            </w:pPr>
            <w:r>
              <w:rPr>
                <w:sz w:val="16"/>
                <w:szCs w:val="16"/>
              </w:rPr>
              <w:t>1.09</w:t>
            </w:r>
          </w:p>
        </w:tc>
        <w:tc>
          <w:tcPr>
            <w:tcW w:w="642" w:type="dxa"/>
            <w:tcBorders>
              <w:top w:val="nil"/>
              <w:left w:val="nil"/>
              <w:bottom w:val="single" w:sz="4" w:space="0" w:color="000000"/>
              <w:right w:val="single" w:sz="4" w:space="0" w:color="000000"/>
            </w:tcBorders>
            <w:shd w:val="clear" w:color="auto" w:fill="auto"/>
            <w:vAlign w:val="center"/>
          </w:tcPr>
          <w:p w14:paraId="4AE89A71" w14:textId="77777777" w:rsidR="00DF08A2" w:rsidRDefault="00DF08A2" w:rsidP="00221E0C">
            <w:pPr>
              <w:ind w:right="40"/>
              <w:jc w:val="center"/>
              <w:rPr>
                <w:sz w:val="16"/>
                <w:szCs w:val="16"/>
              </w:rPr>
            </w:pPr>
            <w:r>
              <w:rPr>
                <w:sz w:val="16"/>
                <w:szCs w:val="16"/>
              </w:rPr>
              <w:t>1.11</w:t>
            </w:r>
          </w:p>
        </w:tc>
        <w:tc>
          <w:tcPr>
            <w:tcW w:w="643" w:type="dxa"/>
            <w:tcBorders>
              <w:top w:val="nil"/>
              <w:left w:val="nil"/>
              <w:bottom w:val="single" w:sz="4" w:space="0" w:color="000000"/>
              <w:right w:val="single" w:sz="4" w:space="0" w:color="000000"/>
            </w:tcBorders>
            <w:shd w:val="clear" w:color="auto" w:fill="auto"/>
            <w:vAlign w:val="center"/>
          </w:tcPr>
          <w:p w14:paraId="5879B053" w14:textId="77777777" w:rsidR="00DF08A2" w:rsidRDefault="00DF08A2" w:rsidP="00221E0C">
            <w:pPr>
              <w:ind w:right="40"/>
              <w:jc w:val="center"/>
              <w:rPr>
                <w:sz w:val="16"/>
                <w:szCs w:val="16"/>
              </w:rPr>
            </w:pPr>
            <w:r>
              <w:rPr>
                <w:sz w:val="16"/>
                <w:szCs w:val="16"/>
              </w:rPr>
              <w:t>1.14</w:t>
            </w:r>
          </w:p>
        </w:tc>
        <w:tc>
          <w:tcPr>
            <w:tcW w:w="642" w:type="dxa"/>
            <w:tcBorders>
              <w:top w:val="nil"/>
              <w:left w:val="nil"/>
              <w:bottom w:val="single" w:sz="4" w:space="0" w:color="000000"/>
              <w:right w:val="single" w:sz="4" w:space="0" w:color="000000"/>
            </w:tcBorders>
            <w:shd w:val="clear" w:color="auto" w:fill="auto"/>
            <w:vAlign w:val="center"/>
          </w:tcPr>
          <w:p w14:paraId="4F6E40BC" w14:textId="77777777" w:rsidR="00DF08A2" w:rsidRDefault="00DF08A2" w:rsidP="00221E0C">
            <w:pPr>
              <w:ind w:right="40"/>
              <w:jc w:val="center"/>
              <w:rPr>
                <w:sz w:val="16"/>
                <w:szCs w:val="16"/>
              </w:rPr>
            </w:pPr>
            <w:r>
              <w:rPr>
                <w:sz w:val="16"/>
                <w:szCs w:val="16"/>
              </w:rPr>
              <w:t>1.17</w:t>
            </w:r>
          </w:p>
        </w:tc>
        <w:tc>
          <w:tcPr>
            <w:tcW w:w="641" w:type="dxa"/>
            <w:tcBorders>
              <w:top w:val="nil"/>
              <w:left w:val="nil"/>
              <w:bottom w:val="single" w:sz="4" w:space="0" w:color="000000"/>
              <w:right w:val="single" w:sz="4" w:space="0" w:color="000000"/>
            </w:tcBorders>
            <w:shd w:val="clear" w:color="auto" w:fill="auto"/>
            <w:vAlign w:val="center"/>
          </w:tcPr>
          <w:p w14:paraId="53B64B4E" w14:textId="77777777" w:rsidR="00DF08A2" w:rsidRDefault="00DF08A2" w:rsidP="00221E0C">
            <w:pPr>
              <w:ind w:right="40"/>
              <w:jc w:val="center"/>
              <w:rPr>
                <w:sz w:val="16"/>
                <w:szCs w:val="16"/>
              </w:rPr>
            </w:pPr>
            <w:r>
              <w:rPr>
                <w:sz w:val="16"/>
                <w:szCs w:val="16"/>
              </w:rPr>
              <w:t>1.20</w:t>
            </w:r>
          </w:p>
        </w:tc>
        <w:tc>
          <w:tcPr>
            <w:tcW w:w="642" w:type="dxa"/>
            <w:tcBorders>
              <w:top w:val="nil"/>
              <w:left w:val="nil"/>
              <w:bottom w:val="single" w:sz="4" w:space="0" w:color="000000"/>
              <w:right w:val="single" w:sz="4" w:space="0" w:color="000000"/>
            </w:tcBorders>
            <w:shd w:val="clear" w:color="auto" w:fill="auto"/>
            <w:vAlign w:val="center"/>
          </w:tcPr>
          <w:p w14:paraId="1373D577" w14:textId="77777777" w:rsidR="00DF08A2" w:rsidRDefault="00DF08A2" w:rsidP="00221E0C">
            <w:pPr>
              <w:ind w:right="40"/>
              <w:jc w:val="center"/>
              <w:rPr>
                <w:sz w:val="16"/>
                <w:szCs w:val="16"/>
              </w:rPr>
            </w:pPr>
            <w:r>
              <w:rPr>
                <w:sz w:val="16"/>
                <w:szCs w:val="16"/>
              </w:rPr>
              <w:t>1.23</w:t>
            </w:r>
          </w:p>
        </w:tc>
        <w:tc>
          <w:tcPr>
            <w:tcW w:w="635" w:type="dxa"/>
            <w:tcBorders>
              <w:top w:val="nil"/>
              <w:left w:val="nil"/>
              <w:bottom w:val="single" w:sz="4" w:space="0" w:color="000000"/>
              <w:right w:val="single" w:sz="4" w:space="0" w:color="000000"/>
            </w:tcBorders>
            <w:shd w:val="clear" w:color="auto" w:fill="auto"/>
            <w:vAlign w:val="center"/>
          </w:tcPr>
          <w:p w14:paraId="5DD0FFCF" w14:textId="77777777" w:rsidR="00DF08A2" w:rsidRDefault="00DF08A2" w:rsidP="00221E0C">
            <w:pPr>
              <w:ind w:right="40"/>
              <w:jc w:val="center"/>
              <w:rPr>
                <w:sz w:val="16"/>
                <w:szCs w:val="16"/>
              </w:rPr>
            </w:pPr>
            <w:r>
              <w:rPr>
                <w:sz w:val="16"/>
                <w:szCs w:val="16"/>
              </w:rPr>
              <w:t>1.26</w:t>
            </w:r>
          </w:p>
        </w:tc>
        <w:tc>
          <w:tcPr>
            <w:tcW w:w="627" w:type="dxa"/>
            <w:tcBorders>
              <w:top w:val="nil"/>
              <w:left w:val="nil"/>
              <w:bottom w:val="single" w:sz="4" w:space="0" w:color="000000"/>
              <w:right w:val="single" w:sz="4" w:space="0" w:color="000000"/>
            </w:tcBorders>
            <w:shd w:val="clear" w:color="auto" w:fill="auto"/>
            <w:vAlign w:val="center"/>
          </w:tcPr>
          <w:p w14:paraId="35F29047" w14:textId="77777777" w:rsidR="00DF08A2" w:rsidRDefault="00DF08A2" w:rsidP="00221E0C">
            <w:pPr>
              <w:ind w:right="40"/>
              <w:jc w:val="center"/>
              <w:rPr>
                <w:sz w:val="16"/>
                <w:szCs w:val="16"/>
              </w:rPr>
            </w:pPr>
            <w:r>
              <w:rPr>
                <w:sz w:val="16"/>
                <w:szCs w:val="16"/>
              </w:rPr>
              <w:t>1.29</w:t>
            </w:r>
          </w:p>
        </w:tc>
        <w:tc>
          <w:tcPr>
            <w:tcW w:w="620" w:type="dxa"/>
            <w:tcBorders>
              <w:top w:val="nil"/>
              <w:left w:val="nil"/>
              <w:bottom w:val="single" w:sz="4" w:space="0" w:color="000000"/>
              <w:right w:val="single" w:sz="4" w:space="0" w:color="000000"/>
            </w:tcBorders>
            <w:shd w:val="clear" w:color="auto" w:fill="auto"/>
            <w:vAlign w:val="center"/>
          </w:tcPr>
          <w:p w14:paraId="3595B2BC" w14:textId="77777777" w:rsidR="00DF08A2" w:rsidRDefault="00DF08A2" w:rsidP="00221E0C">
            <w:pPr>
              <w:ind w:right="40"/>
              <w:jc w:val="center"/>
              <w:rPr>
                <w:sz w:val="16"/>
                <w:szCs w:val="16"/>
              </w:rPr>
            </w:pPr>
            <w:r>
              <w:rPr>
                <w:sz w:val="16"/>
                <w:szCs w:val="16"/>
              </w:rPr>
              <w:t>1.32</w:t>
            </w:r>
          </w:p>
        </w:tc>
        <w:tc>
          <w:tcPr>
            <w:tcW w:w="1042" w:type="dxa"/>
            <w:tcBorders>
              <w:top w:val="nil"/>
              <w:left w:val="nil"/>
              <w:bottom w:val="single" w:sz="4" w:space="0" w:color="000000"/>
              <w:right w:val="single" w:sz="4" w:space="0" w:color="000000"/>
            </w:tcBorders>
            <w:shd w:val="clear" w:color="auto" w:fill="auto"/>
            <w:vAlign w:val="center"/>
          </w:tcPr>
          <w:p w14:paraId="4AF69FF3" w14:textId="77777777" w:rsidR="00DF08A2" w:rsidRDefault="00DF08A2" w:rsidP="00221E0C">
            <w:pPr>
              <w:ind w:right="40"/>
              <w:jc w:val="center"/>
              <w:rPr>
                <w:sz w:val="16"/>
                <w:szCs w:val="16"/>
              </w:rPr>
            </w:pPr>
            <w:r>
              <w:rPr>
                <w:sz w:val="16"/>
                <w:szCs w:val="16"/>
              </w:rPr>
              <w:t>1.34</w:t>
            </w:r>
          </w:p>
        </w:tc>
      </w:tr>
      <w:tr w:rsidR="00DF08A2" w14:paraId="6B93447A" w14:textId="77777777" w:rsidTr="00A34889">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4256F8" w14:textId="77777777" w:rsidR="00DF08A2" w:rsidRDefault="00DF08A2" w:rsidP="00221E0C">
            <w:pPr>
              <w:ind w:right="42"/>
              <w:jc w:val="center"/>
              <w:rPr>
                <w:sz w:val="18"/>
                <w:szCs w:val="18"/>
              </w:rPr>
            </w:pPr>
            <w:r>
              <w:rPr>
                <w:sz w:val="18"/>
                <w:szCs w:val="18"/>
              </w:rPr>
              <w:t>Arequipa</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0F0F5890" w14:textId="77777777" w:rsidR="00DF08A2" w:rsidRDefault="00DF08A2" w:rsidP="00221E0C">
            <w:pPr>
              <w:ind w:right="40"/>
              <w:jc w:val="center"/>
              <w:rPr>
                <w:sz w:val="16"/>
                <w:szCs w:val="16"/>
              </w:rPr>
            </w:pPr>
            <w:r>
              <w:rPr>
                <w:sz w:val="16"/>
                <w:szCs w:val="16"/>
              </w:rPr>
              <w:t>1.00</w:t>
            </w:r>
          </w:p>
        </w:tc>
        <w:tc>
          <w:tcPr>
            <w:tcW w:w="643" w:type="dxa"/>
            <w:tcBorders>
              <w:top w:val="nil"/>
              <w:left w:val="nil"/>
              <w:bottom w:val="single" w:sz="4" w:space="0" w:color="000000"/>
              <w:right w:val="single" w:sz="4" w:space="0" w:color="000000"/>
            </w:tcBorders>
            <w:shd w:val="clear" w:color="auto" w:fill="auto"/>
            <w:vAlign w:val="center"/>
          </w:tcPr>
          <w:p w14:paraId="5AC55870" w14:textId="77777777" w:rsidR="00DF08A2" w:rsidRDefault="00DF08A2" w:rsidP="00221E0C">
            <w:pPr>
              <w:ind w:right="40"/>
              <w:jc w:val="center"/>
              <w:rPr>
                <w:sz w:val="16"/>
                <w:szCs w:val="16"/>
              </w:rPr>
            </w:pPr>
            <w:r>
              <w:rPr>
                <w:sz w:val="16"/>
                <w:szCs w:val="16"/>
              </w:rPr>
              <w:t>1.01</w:t>
            </w:r>
          </w:p>
        </w:tc>
        <w:tc>
          <w:tcPr>
            <w:tcW w:w="642" w:type="dxa"/>
            <w:tcBorders>
              <w:top w:val="nil"/>
              <w:left w:val="nil"/>
              <w:bottom w:val="single" w:sz="4" w:space="0" w:color="000000"/>
              <w:right w:val="single" w:sz="4" w:space="0" w:color="000000"/>
            </w:tcBorders>
            <w:shd w:val="clear" w:color="auto" w:fill="auto"/>
            <w:vAlign w:val="center"/>
          </w:tcPr>
          <w:p w14:paraId="5FDEAF81" w14:textId="77777777" w:rsidR="00DF08A2" w:rsidRDefault="00DF08A2" w:rsidP="00221E0C">
            <w:pPr>
              <w:ind w:right="40"/>
              <w:jc w:val="center"/>
              <w:rPr>
                <w:sz w:val="16"/>
                <w:szCs w:val="16"/>
              </w:rPr>
            </w:pPr>
            <w:r>
              <w:rPr>
                <w:sz w:val="16"/>
                <w:szCs w:val="16"/>
              </w:rPr>
              <w:t>1.02</w:t>
            </w:r>
          </w:p>
        </w:tc>
        <w:tc>
          <w:tcPr>
            <w:tcW w:w="642" w:type="dxa"/>
            <w:tcBorders>
              <w:top w:val="nil"/>
              <w:left w:val="nil"/>
              <w:bottom w:val="single" w:sz="4" w:space="0" w:color="000000"/>
              <w:right w:val="single" w:sz="4" w:space="0" w:color="000000"/>
            </w:tcBorders>
            <w:shd w:val="clear" w:color="auto" w:fill="auto"/>
            <w:vAlign w:val="center"/>
          </w:tcPr>
          <w:p w14:paraId="7CFFDA80" w14:textId="77777777" w:rsidR="00DF08A2" w:rsidRDefault="00DF08A2" w:rsidP="00221E0C">
            <w:pPr>
              <w:ind w:right="40"/>
              <w:jc w:val="center"/>
              <w:rPr>
                <w:sz w:val="16"/>
                <w:szCs w:val="16"/>
              </w:rPr>
            </w:pPr>
            <w:r>
              <w:rPr>
                <w:sz w:val="16"/>
                <w:szCs w:val="16"/>
              </w:rPr>
              <w:t>1.02</w:t>
            </w:r>
          </w:p>
        </w:tc>
        <w:tc>
          <w:tcPr>
            <w:tcW w:w="642" w:type="dxa"/>
            <w:tcBorders>
              <w:top w:val="nil"/>
              <w:left w:val="nil"/>
              <w:bottom w:val="single" w:sz="4" w:space="0" w:color="000000"/>
              <w:right w:val="single" w:sz="4" w:space="0" w:color="000000"/>
            </w:tcBorders>
            <w:shd w:val="clear" w:color="auto" w:fill="auto"/>
            <w:vAlign w:val="center"/>
          </w:tcPr>
          <w:p w14:paraId="7E6E5D41" w14:textId="77777777" w:rsidR="00DF08A2" w:rsidRDefault="00DF08A2" w:rsidP="00221E0C">
            <w:pPr>
              <w:ind w:right="40"/>
              <w:jc w:val="center"/>
              <w:rPr>
                <w:sz w:val="16"/>
                <w:szCs w:val="16"/>
              </w:rPr>
            </w:pPr>
            <w:r>
              <w:rPr>
                <w:sz w:val="16"/>
                <w:szCs w:val="16"/>
              </w:rPr>
              <w:t>1.03</w:t>
            </w:r>
          </w:p>
        </w:tc>
        <w:tc>
          <w:tcPr>
            <w:tcW w:w="643" w:type="dxa"/>
            <w:tcBorders>
              <w:top w:val="nil"/>
              <w:left w:val="nil"/>
              <w:bottom w:val="single" w:sz="4" w:space="0" w:color="000000"/>
              <w:right w:val="single" w:sz="4" w:space="0" w:color="000000"/>
            </w:tcBorders>
            <w:shd w:val="clear" w:color="auto" w:fill="auto"/>
            <w:vAlign w:val="center"/>
          </w:tcPr>
          <w:p w14:paraId="6AFC7116" w14:textId="77777777" w:rsidR="00DF08A2" w:rsidRDefault="00DF08A2" w:rsidP="00221E0C">
            <w:pPr>
              <w:ind w:right="40"/>
              <w:jc w:val="center"/>
              <w:rPr>
                <w:sz w:val="16"/>
                <w:szCs w:val="16"/>
              </w:rPr>
            </w:pPr>
            <w:r>
              <w:rPr>
                <w:sz w:val="16"/>
                <w:szCs w:val="16"/>
              </w:rPr>
              <w:t>1.04</w:t>
            </w:r>
          </w:p>
        </w:tc>
        <w:tc>
          <w:tcPr>
            <w:tcW w:w="642" w:type="dxa"/>
            <w:tcBorders>
              <w:top w:val="nil"/>
              <w:left w:val="nil"/>
              <w:bottom w:val="single" w:sz="4" w:space="0" w:color="000000"/>
              <w:right w:val="single" w:sz="4" w:space="0" w:color="000000"/>
            </w:tcBorders>
            <w:shd w:val="clear" w:color="auto" w:fill="auto"/>
            <w:vAlign w:val="center"/>
          </w:tcPr>
          <w:p w14:paraId="718B372D" w14:textId="77777777" w:rsidR="00DF08A2" w:rsidRDefault="00DF08A2" w:rsidP="00221E0C">
            <w:pPr>
              <w:ind w:right="40"/>
              <w:jc w:val="center"/>
              <w:rPr>
                <w:sz w:val="16"/>
                <w:szCs w:val="16"/>
              </w:rPr>
            </w:pPr>
            <w:r>
              <w:rPr>
                <w:sz w:val="16"/>
                <w:szCs w:val="16"/>
              </w:rPr>
              <w:t>1.05</w:t>
            </w:r>
          </w:p>
        </w:tc>
        <w:tc>
          <w:tcPr>
            <w:tcW w:w="641" w:type="dxa"/>
            <w:tcBorders>
              <w:top w:val="nil"/>
              <w:left w:val="nil"/>
              <w:bottom w:val="single" w:sz="4" w:space="0" w:color="000000"/>
              <w:right w:val="single" w:sz="4" w:space="0" w:color="000000"/>
            </w:tcBorders>
            <w:shd w:val="clear" w:color="auto" w:fill="auto"/>
            <w:vAlign w:val="center"/>
          </w:tcPr>
          <w:p w14:paraId="04D09FA1" w14:textId="77777777" w:rsidR="00DF08A2" w:rsidRDefault="00DF08A2" w:rsidP="00221E0C">
            <w:pPr>
              <w:ind w:right="40"/>
              <w:jc w:val="center"/>
              <w:rPr>
                <w:sz w:val="16"/>
                <w:szCs w:val="16"/>
              </w:rPr>
            </w:pPr>
            <w:r>
              <w:rPr>
                <w:sz w:val="16"/>
                <w:szCs w:val="16"/>
              </w:rPr>
              <w:t>1.06</w:t>
            </w:r>
          </w:p>
        </w:tc>
        <w:tc>
          <w:tcPr>
            <w:tcW w:w="642" w:type="dxa"/>
            <w:tcBorders>
              <w:top w:val="nil"/>
              <w:left w:val="nil"/>
              <w:bottom w:val="single" w:sz="4" w:space="0" w:color="000000"/>
              <w:right w:val="single" w:sz="4" w:space="0" w:color="000000"/>
            </w:tcBorders>
            <w:shd w:val="clear" w:color="auto" w:fill="auto"/>
            <w:vAlign w:val="center"/>
          </w:tcPr>
          <w:p w14:paraId="528894B7" w14:textId="77777777" w:rsidR="00DF08A2" w:rsidRDefault="00DF08A2" w:rsidP="00221E0C">
            <w:pPr>
              <w:ind w:right="40"/>
              <w:jc w:val="center"/>
              <w:rPr>
                <w:sz w:val="16"/>
                <w:szCs w:val="16"/>
              </w:rPr>
            </w:pPr>
            <w:r>
              <w:rPr>
                <w:sz w:val="16"/>
                <w:szCs w:val="16"/>
              </w:rPr>
              <w:t>1.06</w:t>
            </w:r>
          </w:p>
        </w:tc>
        <w:tc>
          <w:tcPr>
            <w:tcW w:w="635" w:type="dxa"/>
            <w:tcBorders>
              <w:top w:val="nil"/>
              <w:left w:val="nil"/>
              <w:bottom w:val="single" w:sz="4" w:space="0" w:color="000000"/>
              <w:right w:val="single" w:sz="4" w:space="0" w:color="000000"/>
            </w:tcBorders>
            <w:shd w:val="clear" w:color="auto" w:fill="auto"/>
            <w:vAlign w:val="center"/>
          </w:tcPr>
          <w:p w14:paraId="5CBE1748" w14:textId="77777777" w:rsidR="00DF08A2" w:rsidRDefault="00DF08A2" w:rsidP="00221E0C">
            <w:pPr>
              <w:ind w:right="40"/>
              <w:jc w:val="center"/>
              <w:rPr>
                <w:sz w:val="16"/>
                <w:szCs w:val="16"/>
              </w:rPr>
            </w:pPr>
            <w:r>
              <w:rPr>
                <w:sz w:val="16"/>
                <w:szCs w:val="16"/>
              </w:rPr>
              <w:t>1.07</w:t>
            </w:r>
          </w:p>
        </w:tc>
        <w:tc>
          <w:tcPr>
            <w:tcW w:w="627" w:type="dxa"/>
            <w:tcBorders>
              <w:top w:val="nil"/>
              <w:left w:val="nil"/>
              <w:bottom w:val="single" w:sz="4" w:space="0" w:color="000000"/>
              <w:right w:val="single" w:sz="4" w:space="0" w:color="000000"/>
            </w:tcBorders>
            <w:shd w:val="clear" w:color="auto" w:fill="auto"/>
            <w:vAlign w:val="center"/>
          </w:tcPr>
          <w:p w14:paraId="03900717" w14:textId="77777777" w:rsidR="00DF08A2" w:rsidRDefault="00DF08A2" w:rsidP="00221E0C">
            <w:pPr>
              <w:ind w:right="40"/>
              <w:jc w:val="center"/>
              <w:rPr>
                <w:sz w:val="16"/>
                <w:szCs w:val="16"/>
              </w:rPr>
            </w:pPr>
            <w:r>
              <w:rPr>
                <w:sz w:val="16"/>
                <w:szCs w:val="16"/>
              </w:rPr>
              <w:t>1.08</w:t>
            </w:r>
          </w:p>
        </w:tc>
        <w:tc>
          <w:tcPr>
            <w:tcW w:w="620" w:type="dxa"/>
            <w:tcBorders>
              <w:top w:val="nil"/>
              <w:left w:val="nil"/>
              <w:bottom w:val="single" w:sz="4" w:space="0" w:color="000000"/>
              <w:right w:val="single" w:sz="4" w:space="0" w:color="000000"/>
            </w:tcBorders>
            <w:shd w:val="clear" w:color="auto" w:fill="auto"/>
            <w:vAlign w:val="center"/>
          </w:tcPr>
          <w:p w14:paraId="476CC057" w14:textId="77777777" w:rsidR="00DF08A2" w:rsidRDefault="00DF08A2" w:rsidP="00221E0C">
            <w:pPr>
              <w:ind w:right="40"/>
              <w:jc w:val="center"/>
              <w:rPr>
                <w:sz w:val="16"/>
                <w:szCs w:val="16"/>
              </w:rPr>
            </w:pPr>
            <w:r>
              <w:rPr>
                <w:sz w:val="16"/>
                <w:szCs w:val="16"/>
              </w:rPr>
              <w:t>1.09</w:t>
            </w:r>
          </w:p>
        </w:tc>
        <w:tc>
          <w:tcPr>
            <w:tcW w:w="1042" w:type="dxa"/>
            <w:tcBorders>
              <w:top w:val="nil"/>
              <w:left w:val="nil"/>
              <w:bottom w:val="single" w:sz="4" w:space="0" w:color="000000"/>
              <w:right w:val="single" w:sz="4" w:space="0" w:color="000000"/>
            </w:tcBorders>
            <w:shd w:val="clear" w:color="auto" w:fill="auto"/>
            <w:vAlign w:val="center"/>
          </w:tcPr>
          <w:p w14:paraId="321BB248" w14:textId="77777777" w:rsidR="00DF08A2" w:rsidRDefault="00DF08A2" w:rsidP="00221E0C">
            <w:pPr>
              <w:ind w:right="40"/>
              <w:jc w:val="center"/>
              <w:rPr>
                <w:sz w:val="16"/>
                <w:szCs w:val="16"/>
              </w:rPr>
            </w:pPr>
            <w:r>
              <w:rPr>
                <w:sz w:val="16"/>
                <w:szCs w:val="16"/>
              </w:rPr>
              <w:t>1.09</w:t>
            </w:r>
          </w:p>
        </w:tc>
      </w:tr>
      <w:tr w:rsidR="00DF08A2" w14:paraId="5797610F" w14:textId="77777777" w:rsidTr="00A34889">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B6F1BD" w14:textId="77777777" w:rsidR="00DF08A2" w:rsidRDefault="00DF08A2" w:rsidP="00221E0C">
            <w:pPr>
              <w:ind w:right="42"/>
              <w:jc w:val="center"/>
              <w:rPr>
                <w:sz w:val="18"/>
                <w:szCs w:val="18"/>
              </w:rPr>
            </w:pPr>
            <w:r>
              <w:rPr>
                <w:sz w:val="18"/>
                <w:szCs w:val="18"/>
              </w:rPr>
              <w:t>Ayacucho</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0464850E" w14:textId="77777777" w:rsidR="00DF08A2" w:rsidRDefault="00DF08A2" w:rsidP="00221E0C">
            <w:pPr>
              <w:ind w:right="40"/>
              <w:jc w:val="center"/>
              <w:rPr>
                <w:sz w:val="16"/>
                <w:szCs w:val="16"/>
              </w:rPr>
            </w:pPr>
            <w:r>
              <w:rPr>
                <w:sz w:val="16"/>
                <w:szCs w:val="16"/>
              </w:rPr>
              <w:t>1.00</w:t>
            </w:r>
          </w:p>
        </w:tc>
        <w:tc>
          <w:tcPr>
            <w:tcW w:w="643" w:type="dxa"/>
            <w:tcBorders>
              <w:top w:val="nil"/>
              <w:left w:val="nil"/>
              <w:bottom w:val="single" w:sz="4" w:space="0" w:color="000000"/>
              <w:right w:val="single" w:sz="4" w:space="0" w:color="000000"/>
            </w:tcBorders>
            <w:shd w:val="clear" w:color="auto" w:fill="auto"/>
            <w:vAlign w:val="center"/>
          </w:tcPr>
          <w:p w14:paraId="1F510FB4" w14:textId="77777777" w:rsidR="00DF08A2" w:rsidRDefault="00DF08A2" w:rsidP="00221E0C">
            <w:pPr>
              <w:ind w:right="40"/>
              <w:jc w:val="center"/>
              <w:rPr>
                <w:sz w:val="16"/>
                <w:szCs w:val="16"/>
              </w:rPr>
            </w:pPr>
            <w:r>
              <w:rPr>
                <w:sz w:val="16"/>
                <w:szCs w:val="16"/>
              </w:rPr>
              <w:t>1.02</w:t>
            </w:r>
          </w:p>
        </w:tc>
        <w:tc>
          <w:tcPr>
            <w:tcW w:w="642" w:type="dxa"/>
            <w:tcBorders>
              <w:top w:val="nil"/>
              <w:left w:val="nil"/>
              <w:bottom w:val="single" w:sz="4" w:space="0" w:color="000000"/>
              <w:right w:val="single" w:sz="4" w:space="0" w:color="000000"/>
            </w:tcBorders>
            <w:shd w:val="clear" w:color="auto" w:fill="auto"/>
            <w:vAlign w:val="center"/>
          </w:tcPr>
          <w:p w14:paraId="03D426EA" w14:textId="77777777" w:rsidR="00DF08A2" w:rsidRDefault="00DF08A2" w:rsidP="00221E0C">
            <w:pPr>
              <w:ind w:right="40"/>
              <w:jc w:val="center"/>
              <w:rPr>
                <w:sz w:val="16"/>
                <w:szCs w:val="16"/>
              </w:rPr>
            </w:pPr>
            <w:r>
              <w:rPr>
                <w:sz w:val="16"/>
                <w:szCs w:val="16"/>
              </w:rPr>
              <w:t>1.04</w:t>
            </w:r>
          </w:p>
        </w:tc>
        <w:tc>
          <w:tcPr>
            <w:tcW w:w="642" w:type="dxa"/>
            <w:tcBorders>
              <w:top w:val="nil"/>
              <w:left w:val="nil"/>
              <w:bottom w:val="single" w:sz="4" w:space="0" w:color="000000"/>
              <w:right w:val="single" w:sz="4" w:space="0" w:color="000000"/>
            </w:tcBorders>
            <w:shd w:val="clear" w:color="auto" w:fill="auto"/>
            <w:vAlign w:val="center"/>
          </w:tcPr>
          <w:p w14:paraId="7CE58D29" w14:textId="77777777" w:rsidR="00DF08A2" w:rsidRDefault="00DF08A2" w:rsidP="00221E0C">
            <w:pPr>
              <w:ind w:right="40"/>
              <w:jc w:val="center"/>
              <w:rPr>
                <w:sz w:val="16"/>
                <w:szCs w:val="16"/>
              </w:rPr>
            </w:pPr>
            <w:r>
              <w:rPr>
                <w:sz w:val="16"/>
                <w:szCs w:val="16"/>
              </w:rPr>
              <w:t>1.05</w:t>
            </w:r>
          </w:p>
        </w:tc>
        <w:tc>
          <w:tcPr>
            <w:tcW w:w="642" w:type="dxa"/>
            <w:tcBorders>
              <w:top w:val="nil"/>
              <w:left w:val="nil"/>
              <w:bottom w:val="single" w:sz="4" w:space="0" w:color="000000"/>
              <w:right w:val="single" w:sz="4" w:space="0" w:color="000000"/>
            </w:tcBorders>
            <w:shd w:val="clear" w:color="auto" w:fill="auto"/>
            <w:vAlign w:val="center"/>
          </w:tcPr>
          <w:p w14:paraId="0D6559E7" w14:textId="77777777" w:rsidR="00DF08A2" w:rsidRDefault="00DF08A2" w:rsidP="00221E0C">
            <w:pPr>
              <w:ind w:right="40"/>
              <w:jc w:val="center"/>
              <w:rPr>
                <w:sz w:val="16"/>
                <w:szCs w:val="16"/>
              </w:rPr>
            </w:pPr>
            <w:r>
              <w:rPr>
                <w:sz w:val="16"/>
                <w:szCs w:val="16"/>
              </w:rPr>
              <w:t>1.07</w:t>
            </w:r>
          </w:p>
        </w:tc>
        <w:tc>
          <w:tcPr>
            <w:tcW w:w="643" w:type="dxa"/>
            <w:tcBorders>
              <w:top w:val="nil"/>
              <w:left w:val="nil"/>
              <w:bottom w:val="single" w:sz="4" w:space="0" w:color="000000"/>
              <w:right w:val="single" w:sz="4" w:space="0" w:color="000000"/>
            </w:tcBorders>
            <w:shd w:val="clear" w:color="auto" w:fill="auto"/>
            <w:vAlign w:val="center"/>
          </w:tcPr>
          <w:p w14:paraId="0436BE13" w14:textId="77777777" w:rsidR="00DF08A2" w:rsidRDefault="00DF08A2" w:rsidP="00221E0C">
            <w:pPr>
              <w:ind w:right="40"/>
              <w:jc w:val="center"/>
              <w:rPr>
                <w:sz w:val="16"/>
                <w:szCs w:val="16"/>
              </w:rPr>
            </w:pPr>
            <w:r>
              <w:rPr>
                <w:sz w:val="16"/>
                <w:szCs w:val="16"/>
              </w:rPr>
              <w:t>1.09</w:t>
            </w:r>
          </w:p>
        </w:tc>
        <w:tc>
          <w:tcPr>
            <w:tcW w:w="642" w:type="dxa"/>
            <w:tcBorders>
              <w:top w:val="nil"/>
              <w:left w:val="nil"/>
              <w:bottom w:val="single" w:sz="4" w:space="0" w:color="000000"/>
              <w:right w:val="single" w:sz="4" w:space="0" w:color="000000"/>
            </w:tcBorders>
            <w:shd w:val="clear" w:color="auto" w:fill="auto"/>
            <w:vAlign w:val="center"/>
          </w:tcPr>
          <w:p w14:paraId="4326997F" w14:textId="77777777" w:rsidR="00DF08A2" w:rsidRDefault="00DF08A2" w:rsidP="00221E0C">
            <w:pPr>
              <w:ind w:right="40"/>
              <w:jc w:val="center"/>
              <w:rPr>
                <w:sz w:val="16"/>
                <w:szCs w:val="16"/>
              </w:rPr>
            </w:pPr>
            <w:r>
              <w:rPr>
                <w:sz w:val="16"/>
                <w:szCs w:val="16"/>
              </w:rPr>
              <w:t>1.11</w:t>
            </w:r>
          </w:p>
        </w:tc>
        <w:tc>
          <w:tcPr>
            <w:tcW w:w="641" w:type="dxa"/>
            <w:tcBorders>
              <w:top w:val="nil"/>
              <w:left w:val="nil"/>
              <w:bottom w:val="single" w:sz="4" w:space="0" w:color="000000"/>
              <w:right w:val="single" w:sz="4" w:space="0" w:color="000000"/>
            </w:tcBorders>
            <w:shd w:val="clear" w:color="auto" w:fill="auto"/>
            <w:vAlign w:val="center"/>
          </w:tcPr>
          <w:p w14:paraId="3ADB78A0" w14:textId="77777777" w:rsidR="00DF08A2" w:rsidRDefault="00DF08A2" w:rsidP="00221E0C">
            <w:pPr>
              <w:ind w:right="40"/>
              <w:jc w:val="center"/>
              <w:rPr>
                <w:sz w:val="16"/>
                <w:szCs w:val="16"/>
              </w:rPr>
            </w:pPr>
            <w:r>
              <w:rPr>
                <w:sz w:val="16"/>
                <w:szCs w:val="16"/>
              </w:rPr>
              <w:t>1.13</w:t>
            </w:r>
          </w:p>
        </w:tc>
        <w:tc>
          <w:tcPr>
            <w:tcW w:w="642" w:type="dxa"/>
            <w:tcBorders>
              <w:top w:val="nil"/>
              <w:left w:val="nil"/>
              <w:bottom w:val="single" w:sz="4" w:space="0" w:color="000000"/>
              <w:right w:val="single" w:sz="4" w:space="0" w:color="000000"/>
            </w:tcBorders>
            <w:shd w:val="clear" w:color="auto" w:fill="auto"/>
            <w:vAlign w:val="center"/>
          </w:tcPr>
          <w:p w14:paraId="10AF63A6" w14:textId="77777777" w:rsidR="00DF08A2" w:rsidRDefault="00DF08A2" w:rsidP="00221E0C">
            <w:pPr>
              <w:ind w:right="40"/>
              <w:jc w:val="center"/>
              <w:rPr>
                <w:sz w:val="16"/>
                <w:szCs w:val="16"/>
              </w:rPr>
            </w:pPr>
            <w:r>
              <w:rPr>
                <w:sz w:val="16"/>
                <w:szCs w:val="16"/>
              </w:rPr>
              <w:t>1.15</w:t>
            </w:r>
          </w:p>
        </w:tc>
        <w:tc>
          <w:tcPr>
            <w:tcW w:w="635" w:type="dxa"/>
            <w:tcBorders>
              <w:top w:val="nil"/>
              <w:left w:val="nil"/>
              <w:bottom w:val="single" w:sz="4" w:space="0" w:color="000000"/>
              <w:right w:val="single" w:sz="4" w:space="0" w:color="000000"/>
            </w:tcBorders>
            <w:shd w:val="clear" w:color="auto" w:fill="auto"/>
            <w:vAlign w:val="center"/>
          </w:tcPr>
          <w:p w14:paraId="338EA2C2" w14:textId="77777777" w:rsidR="00DF08A2" w:rsidRDefault="00DF08A2" w:rsidP="00221E0C">
            <w:pPr>
              <w:ind w:right="40"/>
              <w:jc w:val="center"/>
              <w:rPr>
                <w:sz w:val="16"/>
                <w:szCs w:val="16"/>
              </w:rPr>
            </w:pPr>
            <w:r>
              <w:rPr>
                <w:sz w:val="16"/>
                <w:szCs w:val="16"/>
              </w:rPr>
              <w:t>1.16</w:t>
            </w:r>
          </w:p>
        </w:tc>
        <w:tc>
          <w:tcPr>
            <w:tcW w:w="627" w:type="dxa"/>
            <w:tcBorders>
              <w:top w:val="nil"/>
              <w:left w:val="nil"/>
              <w:bottom w:val="single" w:sz="4" w:space="0" w:color="000000"/>
              <w:right w:val="single" w:sz="4" w:space="0" w:color="000000"/>
            </w:tcBorders>
            <w:shd w:val="clear" w:color="auto" w:fill="auto"/>
            <w:vAlign w:val="center"/>
          </w:tcPr>
          <w:p w14:paraId="0206C2F3" w14:textId="77777777" w:rsidR="00DF08A2" w:rsidRDefault="00DF08A2" w:rsidP="00221E0C">
            <w:pPr>
              <w:ind w:right="40"/>
              <w:jc w:val="center"/>
              <w:rPr>
                <w:sz w:val="16"/>
                <w:szCs w:val="16"/>
              </w:rPr>
            </w:pPr>
            <w:r>
              <w:rPr>
                <w:sz w:val="16"/>
                <w:szCs w:val="16"/>
              </w:rPr>
              <w:t>1.18</w:t>
            </w:r>
          </w:p>
        </w:tc>
        <w:tc>
          <w:tcPr>
            <w:tcW w:w="620" w:type="dxa"/>
            <w:tcBorders>
              <w:top w:val="nil"/>
              <w:left w:val="nil"/>
              <w:bottom w:val="single" w:sz="4" w:space="0" w:color="000000"/>
              <w:right w:val="single" w:sz="4" w:space="0" w:color="000000"/>
            </w:tcBorders>
            <w:shd w:val="clear" w:color="auto" w:fill="auto"/>
            <w:vAlign w:val="center"/>
          </w:tcPr>
          <w:p w14:paraId="587188EB" w14:textId="77777777" w:rsidR="00DF08A2" w:rsidRDefault="00DF08A2" w:rsidP="00221E0C">
            <w:pPr>
              <w:ind w:right="40"/>
              <w:jc w:val="center"/>
              <w:rPr>
                <w:sz w:val="16"/>
                <w:szCs w:val="16"/>
              </w:rPr>
            </w:pPr>
            <w:r>
              <w:rPr>
                <w:sz w:val="16"/>
                <w:szCs w:val="16"/>
              </w:rPr>
              <w:t>1.20</w:t>
            </w:r>
          </w:p>
        </w:tc>
        <w:tc>
          <w:tcPr>
            <w:tcW w:w="1042" w:type="dxa"/>
            <w:tcBorders>
              <w:top w:val="nil"/>
              <w:left w:val="nil"/>
              <w:bottom w:val="single" w:sz="4" w:space="0" w:color="000000"/>
              <w:right w:val="single" w:sz="4" w:space="0" w:color="000000"/>
            </w:tcBorders>
            <w:shd w:val="clear" w:color="auto" w:fill="auto"/>
            <w:vAlign w:val="center"/>
          </w:tcPr>
          <w:p w14:paraId="169E7266" w14:textId="77777777" w:rsidR="00DF08A2" w:rsidRDefault="00DF08A2" w:rsidP="00221E0C">
            <w:pPr>
              <w:ind w:right="40"/>
              <w:jc w:val="center"/>
              <w:rPr>
                <w:sz w:val="16"/>
                <w:szCs w:val="16"/>
              </w:rPr>
            </w:pPr>
            <w:r>
              <w:rPr>
                <w:sz w:val="16"/>
                <w:szCs w:val="16"/>
              </w:rPr>
              <w:t>1.22</w:t>
            </w:r>
          </w:p>
        </w:tc>
      </w:tr>
      <w:tr w:rsidR="00DF08A2" w14:paraId="5C955A19" w14:textId="77777777" w:rsidTr="00A34889">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736A84" w14:textId="77777777" w:rsidR="00DF08A2" w:rsidRDefault="00DF08A2" w:rsidP="00221E0C">
            <w:pPr>
              <w:ind w:right="42"/>
              <w:jc w:val="center"/>
              <w:rPr>
                <w:sz w:val="18"/>
                <w:szCs w:val="18"/>
              </w:rPr>
            </w:pPr>
            <w:r>
              <w:rPr>
                <w:sz w:val="18"/>
                <w:szCs w:val="18"/>
              </w:rPr>
              <w:t>Cajamarca</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17CA43A4" w14:textId="77777777" w:rsidR="00DF08A2" w:rsidRDefault="00DF08A2" w:rsidP="00221E0C">
            <w:pPr>
              <w:ind w:right="40"/>
              <w:jc w:val="center"/>
              <w:rPr>
                <w:sz w:val="16"/>
                <w:szCs w:val="16"/>
              </w:rPr>
            </w:pPr>
            <w:r>
              <w:rPr>
                <w:sz w:val="16"/>
                <w:szCs w:val="16"/>
              </w:rPr>
              <w:t>1.00</w:t>
            </w:r>
          </w:p>
        </w:tc>
        <w:tc>
          <w:tcPr>
            <w:tcW w:w="643" w:type="dxa"/>
            <w:tcBorders>
              <w:top w:val="nil"/>
              <w:left w:val="nil"/>
              <w:bottom w:val="single" w:sz="4" w:space="0" w:color="000000"/>
              <w:right w:val="single" w:sz="4" w:space="0" w:color="000000"/>
            </w:tcBorders>
            <w:shd w:val="clear" w:color="auto" w:fill="auto"/>
            <w:vAlign w:val="center"/>
          </w:tcPr>
          <w:p w14:paraId="45919D74" w14:textId="77777777" w:rsidR="00DF08A2" w:rsidRDefault="00DF08A2" w:rsidP="00221E0C">
            <w:pPr>
              <w:ind w:right="40"/>
              <w:jc w:val="center"/>
              <w:rPr>
                <w:sz w:val="16"/>
                <w:szCs w:val="16"/>
              </w:rPr>
            </w:pPr>
            <w:r>
              <w:rPr>
                <w:sz w:val="16"/>
                <w:szCs w:val="16"/>
              </w:rPr>
              <w:t>1.02</w:t>
            </w:r>
          </w:p>
        </w:tc>
        <w:tc>
          <w:tcPr>
            <w:tcW w:w="642" w:type="dxa"/>
            <w:tcBorders>
              <w:top w:val="nil"/>
              <w:left w:val="nil"/>
              <w:bottom w:val="single" w:sz="4" w:space="0" w:color="000000"/>
              <w:right w:val="single" w:sz="4" w:space="0" w:color="000000"/>
            </w:tcBorders>
            <w:shd w:val="clear" w:color="auto" w:fill="auto"/>
            <w:vAlign w:val="center"/>
          </w:tcPr>
          <w:p w14:paraId="7E5251CA" w14:textId="77777777" w:rsidR="00DF08A2" w:rsidRDefault="00DF08A2" w:rsidP="00221E0C">
            <w:pPr>
              <w:ind w:right="40"/>
              <w:jc w:val="center"/>
              <w:rPr>
                <w:sz w:val="16"/>
                <w:szCs w:val="16"/>
              </w:rPr>
            </w:pPr>
            <w:r>
              <w:rPr>
                <w:sz w:val="16"/>
                <w:szCs w:val="16"/>
              </w:rPr>
              <w:t>1.04</w:t>
            </w:r>
          </w:p>
        </w:tc>
        <w:tc>
          <w:tcPr>
            <w:tcW w:w="642" w:type="dxa"/>
            <w:tcBorders>
              <w:top w:val="nil"/>
              <w:left w:val="nil"/>
              <w:bottom w:val="single" w:sz="4" w:space="0" w:color="000000"/>
              <w:right w:val="single" w:sz="4" w:space="0" w:color="000000"/>
            </w:tcBorders>
            <w:shd w:val="clear" w:color="auto" w:fill="auto"/>
            <w:vAlign w:val="center"/>
          </w:tcPr>
          <w:p w14:paraId="3718ACBE" w14:textId="77777777" w:rsidR="00DF08A2" w:rsidRDefault="00DF08A2" w:rsidP="00221E0C">
            <w:pPr>
              <w:ind w:right="40"/>
              <w:jc w:val="center"/>
              <w:rPr>
                <w:sz w:val="16"/>
                <w:szCs w:val="16"/>
              </w:rPr>
            </w:pPr>
            <w:r>
              <w:rPr>
                <w:sz w:val="16"/>
                <w:szCs w:val="16"/>
              </w:rPr>
              <w:t>1.06</w:t>
            </w:r>
          </w:p>
        </w:tc>
        <w:tc>
          <w:tcPr>
            <w:tcW w:w="642" w:type="dxa"/>
            <w:tcBorders>
              <w:top w:val="nil"/>
              <w:left w:val="nil"/>
              <w:bottom w:val="single" w:sz="4" w:space="0" w:color="000000"/>
              <w:right w:val="single" w:sz="4" w:space="0" w:color="000000"/>
            </w:tcBorders>
            <w:shd w:val="clear" w:color="auto" w:fill="auto"/>
            <w:vAlign w:val="center"/>
          </w:tcPr>
          <w:p w14:paraId="48A7C053" w14:textId="77777777" w:rsidR="00DF08A2" w:rsidRDefault="00DF08A2" w:rsidP="00221E0C">
            <w:pPr>
              <w:ind w:right="40"/>
              <w:jc w:val="center"/>
              <w:rPr>
                <w:sz w:val="16"/>
                <w:szCs w:val="16"/>
              </w:rPr>
            </w:pPr>
            <w:r>
              <w:rPr>
                <w:sz w:val="16"/>
                <w:szCs w:val="16"/>
              </w:rPr>
              <w:t>1.08</w:t>
            </w:r>
          </w:p>
        </w:tc>
        <w:tc>
          <w:tcPr>
            <w:tcW w:w="643" w:type="dxa"/>
            <w:tcBorders>
              <w:top w:val="nil"/>
              <w:left w:val="nil"/>
              <w:bottom w:val="single" w:sz="4" w:space="0" w:color="000000"/>
              <w:right w:val="single" w:sz="4" w:space="0" w:color="000000"/>
            </w:tcBorders>
            <w:shd w:val="clear" w:color="auto" w:fill="auto"/>
            <w:vAlign w:val="center"/>
          </w:tcPr>
          <w:p w14:paraId="668A1F0B" w14:textId="77777777" w:rsidR="00DF08A2" w:rsidRDefault="00DF08A2" w:rsidP="00221E0C">
            <w:pPr>
              <w:ind w:right="40"/>
              <w:jc w:val="center"/>
              <w:rPr>
                <w:sz w:val="16"/>
                <w:szCs w:val="16"/>
              </w:rPr>
            </w:pPr>
            <w:r>
              <w:rPr>
                <w:sz w:val="16"/>
                <w:szCs w:val="16"/>
              </w:rPr>
              <w:t>1.10</w:t>
            </w:r>
          </w:p>
        </w:tc>
        <w:tc>
          <w:tcPr>
            <w:tcW w:w="642" w:type="dxa"/>
            <w:tcBorders>
              <w:top w:val="nil"/>
              <w:left w:val="nil"/>
              <w:bottom w:val="single" w:sz="4" w:space="0" w:color="000000"/>
              <w:right w:val="single" w:sz="4" w:space="0" w:color="000000"/>
            </w:tcBorders>
            <w:shd w:val="clear" w:color="auto" w:fill="auto"/>
            <w:vAlign w:val="center"/>
          </w:tcPr>
          <w:p w14:paraId="5BD5E29A" w14:textId="77777777" w:rsidR="00DF08A2" w:rsidRDefault="00DF08A2" w:rsidP="00221E0C">
            <w:pPr>
              <w:ind w:right="40"/>
              <w:jc w:val="center"/>
              <w:rPr>
                <w:sz w:val="16"/>
                <w:szCs w:val="16"/>
              </w:rPr>
            </w:pPr>
            <w:r>
              <w:rPr>
                <w:sz w:val="16"/>
                <w:szCs w:val="16"/>
              </w:rPr>
              <w:t>1.12</w:t>
            </w:r>
          </w:p>
        </w:tc>
        <w:tc>
          <w:tcPr>
            <w:tcW w:w="641" w:type="dxa"/>
            <w:tcBorders>
              <w:top w:val="nil"/>
              <w:left w:val="nil"/>
              <w:bottom w:val="single" w:sz="4" w:space="0" w:color="000000"/>
              <w:right w:val="single" w:sz="4" w:space="0" w:color="000000"/>
            </w:tcBorders>
            <w:shd w:val="clear" w:color="auto" w:fill="auto"/>
            <w:vAlign w:val="center"/>
          </w:tcPr>
          <w:p w14:paraId="37632695" w14:textId="77777777" w:rsidR="00DF08A2" w:rsidRDefault="00DF08A2" w:rsidP="00221E0C">
            <w:pPr>
              <w:ind w:right="40"/>
              <w:jc w:val="center"/>
              <w:rPr>
                <w:sz w:val="16"/>
                <w:szCs w:val="16"/>
              </w:rPr>
            </w:pPr>
            <w:r>
              <w:rPr>
                <w:sz w:val="16"/>
                <w:szCs w:val="16"/>
              </w:rPr>
              <w:t>1.14</w:t>
            </w:r>
          </w:p>
        </w:tc>
        <w:tc>
          <w:tcPr>
            <w:tcW w:w="642" w:type="dxa"/>
            <w:tcBorders>
              <w:top w:val="nil"/>
              <w:left w:val="nil"/>
              <w:bottom w:val="single" w:sz="4" w:space="0" w:color="000000"/>
              <w:right w:val="single" w:sz="4" w:space="0" w:color="000000"/>
            </w:tcBorders>
            <w:shd w:val="clear" w:color="auto" w:fill="auto"/>
            <w:vAlign w:val="center"/>
          </w:tcPr>
          <w:p w14:paraId="71CBE689" w14:textId="77777777" w:rsidR="00DF08A2" w:rsidRDefault="00DF08A2" w:rsidP="00221E0C">
            <w:pPr>
              <w:ind w:right="40"/>
              <w:jc w:val="center"/>
              <w:rPr>
                <w:sz w:val="16"/>
                <w:szCs w:val="16"/>
              </w:rPr>
            </w:pPr>
            <w:r>
              <w:rPr>
                <w:sz w:val="16"/>
                <w:szCs w:val="16"/>
              </w:rPr>
              <w:t>1.16</w:t>
            </w:r>
          </w:p>
        </w:tc>
        <w:tc>
          <w:tcPr>
            <w:tcW w:w="635" w:type="dxa"/>
            <w:tcBorders>
              <w:top w:val="nil"/>
              <w:left w:val="nil"/>
              <w:bottom w:val="single" w:sz="4" w:space="0" w:color="000000"/>
              <w:right w:val="single" w:sz="4" w:space="0" w:color="000000"/>
            </w:tcBorders>
            <w:shd w:val="clear" w:color="auto" w:fill="auto"/>
            <w:vAlign w:val="center"/>
          </w:tcPr>
          <w:p w14:paraId="36580FC1" w14:textId="77777777" w:rsidR="00DF08A2" w:rsidRDefault="00DF08A2" w:rsidP="00221E0C">
            <w:pPr>
              <w:ind w:right="40"/>
              <w:jc w:val="center"/>
              <w:rPr>
                <w:sz w:val="16"/>
                <w:szCs w:val="16"/>
              </w:rPr>
            </w:pPr>
            <w:r>
              <w:rPr>
                <w:sz w:val="16"/>
                <w:szCs w:val="16"/>
              </w:rPr>
              <w:t>1.18</w:t>
            </w:r>
          </w:p>
        </w:tc>
        <w:tc>
          <w:tcPr>
            <w:tcW w:w="627" w:type="dxa"/>
            <w:tcBorders>
              <w:top w:val="nil"/>
              <w:left w:val="nil"/>
              <w:bottom w:val="single" w:sz="4" w:space="0" w:color="000000"/>
              <w:right w:val="single" w:sz="4" w:space="0" w:color="000000"/>
            </w:tcBorders>
            <w:shd w:val="clear" w:color="auto" w:fill="auto"/>
            <w:vAlign w:val="center"/>
          </w:tcPr>
          <w:p w14:paraId="6B612DDC" w14:textId="77777777" w:rsidR="00DF08A2" w:rsidRDefault="00DF08A2" w:rsidP="00221E0C">
            <w:pPr>
              <w:ind w:right="40"/>
              <w:jc w:val="center"/>
              <w:rPr>
                <w:sz w:val="16"/>
                <w:szCs w:val="16"/>
              </w:rPr>
            </w:pPr>
            <w:r>
              <w:rPr>
                <w:sz w:val="16"/>
                <w:szCs w:val="16"/>
              </w:rPr>
              <w:t>1.20</w:t>
            </w:r>
          </w:p>
        </w:tc>
        <w:tc>
          <w:tcPr>
            <w:tcW w:w="620" w:type="dxa"/>
            <w:tcBorders>
              <w:top w:val="nil"/>
              <w:left w:val="nil"/>
              <w:bottom w:val="single" w:sz="4" w:space="0" w:color="000000"/>
              <w:right w:val="single" w:sz="4" w:space="0" w:color="000000"/>
            </w:tcBorders>
            <w:shd w:val="clear" w:color="auto" w:fill="auto"/>
            <w:vAlign w:val="center"/>
          </w:tcPr>
          <w:p w14:paraId="0A294D75" w14:textId="77777777" w:rsidR="00DF08A2" w:rsidRDefault="00DF08A2" w:rsidP="00221E0C">
            <w:pPr>
              <w:ind w:right="40"/>
              <w:jc w:val="center"/>
              <w:rPr>
                <w:sz w:val="16"/>
                <w:szCs w:val="16"/>
              </w:rPr>
            </w:pPr>
            <w:r>
              <w:rPr>
                <w:sz w:val="16"/>
                <w:szCs w:val="16"/>
              </w:rPr>
              <w:t>1.22</w:t>
            </w:r>
          </w:p>
        </w:tc>
        <w:tc>
          <w:tcPr>
            <w:tcW w:w="1042" w:type="dxa"/>
            <w:tcBorders>
              <w:top w:val="nil"/>
              <w:left w:val="nil"/>
              <w:bottom w:val="single" w:sz="4" w:space="0" w:color="000000"/>
              <w:right w:val="single" w:sz="4" w:space="0" w:color="000000"/>
            </w:tcBorders>
            <w:shd w:val="clear" w:color="auto" w:fill="auto"/>
            <w:vAlign w:val="center"/>
          </w:tcPr>
          <w:p w14:paraId="6D8D30C8" w14:textId="77777777" w:rsidR="00DF08A2" w:rsidRDefault="00DF08A2" w:rsidP="00221E0C">
            <w:pPr>
              <w:ind w:right="40"/>
              <w:jc w:val="center"/>
              <w:rPr>
                <w:sz w:val="16"/>
                <w:szCs w:val="16"/>
              </w:rPr>
            </w:pPr>
            <w:r>
              <w:rPr>
                <w:sz w:val="16"/>
                <w:szCs w:val="16"/>
              </w:rPr>
              <w:t>1.24</w:t>
            </w:r>
          </w:p>
        </w:tc>
      </w:tr>
      <w:tr w:rsidR="00DF08A2" w14:paraId="125B9B87" w14:textId="77777777" w:rsidTr="00A34889">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AE4B38" w14:textId="77777777" w:rsidR="00DF08A2" w:rsidRDefault="00DF08A2" w:rsidP="00221E0C">
            <w:pPr>
              <w:ind w:right="42"/>
              <w:jc w:val="center"/>
              <w:rPr>
                <w:sz w:val="18"/>
                <w:szCs w:val="18"/>
              </w:rPr>
            </w:pPr>
            <w:r>
              <w:rPr>
                <w:sz w:val="18"/>
                <w:szCs w:val="18"/>
              </w:rPr>
              <w:t>Callao</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018890E5" w14:textId="77777777" w:rsidR="00DF08A2" w:rsidRDefault="00DF08A2" w:rsidP="00221E0C">
            <w:pPr>
              <w:ind w:right="40"/>
              <w:jc w:val="center"/>
              <w:rPr>
                <w:sz w:val="16"/>
                <w:szCs w:val="16"/>
              </w:rPr>
            </w:pPr>
            <w:r>
              <w:rPr>
                <w:sz w:val="16"/>
                <w:szCs w:val="16"/>
              </w:rPr>
              <w:t>1.00</w:t>
            </w:r>
          </w:p>
        </w:tc>
        <w:tc>
          <w:tcPr>
            <w:tcW w:w="643" w:type="dxa"/>
            <w:tcBorders>
              <w:top w:val="nil"/>
              <w:left w:val="nil"/>
              <w:bottom w:val="single" w:sz="4" w:space="0" w:color="000000"/>
              <w:right w:val="single" w:sz="4" w:space="0" w:color="000000"/>
            </w:tcBorders>
            <w:shd w:val="clear" w:color="auto" w:fill="auto"/>
            <w:vAlign w:val="center"/>
          </w:tcPr>
          <w:p w14:paraId="6F2B43BB" w14:textId="77777777" w:rsidR="00DF08A2" w:rsidRDefault="00DF08A2" w:rsidP="00221E0C">
            <w:pPr>
              <w:ind w:right="40"/>
              <w:jc w:val="center"/>
              <w:rPr>
                <w:sz w:val="16"/>
                <w:szCs w:val="16"/>
              </w:rPr>
            </w:pPr>
            <w:r>
              <w:rPr>
                <w:sz w:val="16"/>
                <w:szCs w:val="16"/>
              </w:rPr>
              <w:t>1.01</w:t>
            </w:r>
          </w:p>
        </w:tc>
        <w:tc>
          <w:tcPr>
            <w:tcW w:w="642" w:type="dxa"/>
            <w:tcBorders>
              <w:top w:val="nil"/>
              <w:left w:val="nil"/>
              <w:bottom w:val="single" w:sz="4" w:space="0" w:color="000000"/>
              <w:right w:val="single" w:sz="4" w:space="0" w:color="000000"/>
            </w:tcBorders>
            <w:shd w:val="clear" w:color="auto" w:fill="auto"/>
            <w:vAlign w:val="center"/>
          </w:tcPr>
          <w:p w14:paraId="69D25305" w14:textId="77777777" w:rsidR="00DF08A2" w:rsidRDefault="00DF08A2" w:rsidP="00221E0C">
            <w:pPr>
              <w:ind w:right="40"/>
              <w:jc w:val="center"/>
              <w:rPr>
                <w:sz w:val="16"/>
                <w:szCs w:val="16"/>
              </w:rPr>
            </w:pPr>
            <w:r>
              <w:rPr>
                <w:sz w:val="16"/>
                <w:szCs w:val="16"/>
              </w:rPr>
              <w:t>1.01</w:t>
            </w:r>
          </w:p>
        </w:tc>
        <w:tc>
          <w:tcPr>
            <w:tcW w:w="642" w:type="dxa"/>
            <w:tcBorders>
              <w:top w:val="nil"/>
              <w:left w:val="nil"/>
              <w:bottom w:val="single" w:sz="4" w:space="0" w:color="000000"/>
              <w:right w:val="single" w:sz="4" w:space="0" w:color="000000"/>
            </w:tcBorders>
            <w:shd w:val="clear" w:color="auto" w:fill="auto"/>
            <w:vAlign w:val="center"/>
          </w:tcPr>
          <w:p w14:paraId="44C7D662" w14:textId="77777777" w:rsidR="00DF08A2" w:rsidRDefault="00DF08A2" w:rsidP="00221E0C">
            <w:pPr>
              <w:ind w:right="40"/>
              <w:jc w:val="center"/>
              <w:rPr>
                <w:sz w:val="16"/>
                <w:szCs w:val="16"/>
              </w:rPr>
            </w:pPr>
            <w:r>
              <w:rPr>
                <w:sz w:val="16"/>
                <w:szCs w:val="16"/>
              </w:rPr>
              <w:t>1.02</w:t>
            </w:r>
          </w:p>
        </w:tc>
        <w:tc>
          <w:tcPr>
            <w:tcW w:w="642" w:type="dxa"/>
            <w:tcBorders>
              <w:top w:val="nil"/>
              <w:left w:val="nil"/>
              <w:bottom w:val="single" w:sz="4" w:space="0" w:color="000000"/>
              <w:right w:val="single" w:sz="4" w:space="0" w:color="000000"/>
            </w:tcBorders>
            <w:shd w:val="clear" w:color="auto" w:fill="auto"/>
            <w:vAlign w:val="center"/>
          </w:tcPr>
          <w:p w14:paraId="41785933" w14:textId="77777777" w:rsidR="00DF08A2" w:rsidRDefault="00DF08A2" w:rsidP="00221E0C">
            <w:pPr>
              <w:ind w:right="40"/>
              <w:jc w:val="center"/>
              <w:rPr>
                <w:sz w:val="16"/>
                <w:szCs w:val="16"/>
              </w:rPr>
            </w:pPr>
            <w:r>
              <w:rPr>
                <w:sz w:val="16"/>
                <w:szCs w:val="16"/>
              </w:rPr>
              <w:t>1.03</w:t>
            </w:r>
          </w:p>
        </w:tc>
        <w:tc>
          <w:tcPr>
            <w:tcW w:w="643" w:type="dxa"/>
            <w:tcBorders>
              <w:top w:val="nil"/>
              <w:left w:val="nil"/>
              <w:bottom w:val="single" w:sz="4" w:space="0" w:color="000000"/>
              <w:right w:val="single" w:sz="4" w:space="0" w:color="000000"/>
            </w:tcBorders>
            <w:shd w:val="clear" w:color="auto" w:fill="auto"/>
            <w:vAlign w:val="center"/>
          </w:tcPr>
          <w:p w14:paraId="4102CD13" w14:textId="77777777" w:rsidR="00DF08A2" w:rsidRDefault="00DF08A2" w:rsidP="00221E0C">
            <w:pPr>
              <w:ind w:right="40"/>
              <w:jc w:val="center"/>
              <w:rPr>
                <w:sz w:val="16"/>
                <w:szCs w:val="16"/>
              </w:rPr>
            </w:pPr>
            <w:r>
              <w:rPr>
                <w:sz w:val="16"/>
                <w:szCs w:val="16"/>
              </w:rPr>
              <w:t>1.04</w:t>
            </w:r>
          </w:p>
        </w:tc>
        <w:tc>
          <w:tcPr>
            <w:tcW w:w="642" w:type="dxa"/>
            <w:tcBorders>
              <w:top w:val="nil"/>
              <w:left w:val="nil"/>
              <w:bottom w:val="single" w:sz="4" w:space="0" w:color="000000"/>
              <w:right w:val="single" w:sz="4" w:space="0" w:color="000000"/>
            </w:tcBorders>
            <w:shd w:val="clear" w:color="auto" w:fill="auto"/>
            <w:vAlign w:val="center"/>
          </w:tcPr>
          <w:p w14:paraId="238219B0" w14:textId="77777777" w:rsidR="00DF08A2" w:rsidRDefault="00DF08A2" w:rsidP="00221E0C">
            <w:pPr>
              <w:ind w:right="40"/>
              <w:jc w:val="center"/>
              <w:rPr>
                <w:sz w:val="16"/>
                <w:szCs w:val="16"/>
              </w:rPr>
            </w:pPr>
            <w:r>
              <w:rPr>
                <w:sz w:val="16"/>
                <w:szCs w:val="16"/>
              </w:rPr>
              <w:t>1.04</w:t>
            </w:r>
          </w:p>
        </w:tc>
        <w:tc>
          <w:tcPr>
            <w:tcW w:w="641" w:type="dxa"/>
            <w:tcBorders>
              <w:top w:val="nil"/>
              <w:left w:val="nil"/>
              <w:bottom w:val="single" w:sz="4" w:space="0" w:color="000000"/>
              <w:right w:val="single" w:sz="4" w:space="0" w:color="000000"/>
            </w:tcBorders>
            <w:shd w:val="clear" w:color="auto" w:fill="auto"/>
            <w:vAlign w:val="center"/>
          </w:tcPr>
          <w:p w14:paraId="512028DD" w14:textId="77777777" w:rsidR="00DF08A2" w:rsidRDefault="00DF08A2" w:rsidP="00221E0C">
            <w:pPr>
              <w:ind w:right="40"/>
              <w:jc w:val="center"/>
              <w:rPr>
                <w:sz w:val="16"/>
                <w:szCs w:val="16"/>
              </w:rPr>
            </w:pPr>
            <w:r>
              <w:rPr>
                <w:sz w:val="16"/>
                <w:szCs w:val="16"/>
              </w:rPr>
              <w:t>1.05</w:t>
            </w:r>
          </w:p>
        </w:tc>
        <w:tc>
          <w:tcPr>
            <w:tcW w:w="642" w:type="dxa"/>
            <w:tcBorders>
              <w:top w:val="nil"/>
              <w:left w:val="nil"/>
              <w:bottom w:val="single" w:sz="4" w:space="0" w:color="000000"/>
              <w:right w:val="single" w:sz="4" w:space="0" w:color="000000"/>
            </w:tcBorders>
            <w:shd w:val="clear" w:color="auto" w:fill="auto"/>
            <w:vAlign w:val="center"/>
          </w:tcPr>
          <w:p w14:paraId="59CC7B67" w14:textId="77777777" w:rsidR="00DF08A2" w:rsidRDefault="00DF08A2" w:rsidP="00221E0C">
            <w:pPr>
              <w:ind w:right="40"/>
              <w:jc w:val="center"/>
              <w:rPr>
                <w:sz w:val="16"/>
                <w:szCs w:val="16"/>
              </w:rPr>
            </w:pPr>
            <w:r>
              <w:rPr>
                <w:sz w:val="16"/>
                <w:szCs w:val="16"/>
              </w:rPr>
              <w:t>1.06</w:t>
            </w:r>
          </w:p>
        </w:tc>
        <w:tc>
          <w:tcPr>
            <w:tcW w:w="635" w:type="dxa"/>
            <w:tcBorders>
              <w:top w:val="nil"/>
              <w:left w:val="nil"/>
              <w:bottom w:val="single" w:sz="4" w:space="0" w:color="000000"/>
              <w:right w:val="single" w:sz="4" w:space="0" w:color="000000"/>
            </w:tcBorders>
            <w:shd w:val="clear" w:color="auto" w:fill="auto"/>
            <w:vAlign w:val="center"/>
          </w:tcPr>
          <w:p w14:paraId="14A70573" w14:textId="77777777" w:rsidR="00DF08A2" w:rsidRDefault="00DF08A2" w:rsidP="00221E0C">
            <w:pPr>
              <w:ind w:right="40"/>
              <w:jc w:val="center"/>
              <w:rPr>
                <w:sz w:val="16"/>
                <w:szCs w:val="16"/>
              </w:rPr>
            </w:pPr>
            <w:r>
              <w:rPr>
                <w:sz w:val="16"/>
                <w:szCs w:val="16"/>
              </w:rPr>
              <w:t>1.06</w:t>
            </w:r>
          </w:p>
        </w:tc>
        <w:tc>
          <w:tcPr>
            <w:tcW w:w="627" w:type="dxa"/>
            <w:tcBorders>
              <w:top w:val="nil"/>
              <w:left w:val="nil"/>
              <w:bottom w:val="single" w:sz="4" w:space="0" w:color="000000"/>
              <w:right w:val="single" w:sz="4" w:space="0" w:color="000000"/>
            </w:tcBorders>
            <w:shd w:val="clear" w:color="auto" w:fill="auto"/>
            <w:vAlign w:val="center"/>
          </w:tcPr>
          <w:p w14:paraId="6688B6E3" w14:textId="77777777" w:rsidR="00DF08A2" w:rsidRDefault="00DF08A2" w:rsidP="00221E0C">
            <w:pPr>
              <w:ind w:right="40"/>
              <w:jc w:val="center"/>
              <w:rPr>
                <w:sz w:val="16"/>
                <w:szCs w:val="16"/>
              </w:rPr>
            </w:pPr>
            <w:r>
              <w:rPr>
                <w:sz w:val="16"/>
                <w:szCs w:val="16"/>
              </w:rPr>
              <w:t>1.07</w:t>
            </w:r>
          </w:p>
        </w:tc>
        <w:tc>
          <w:tcPr>
            <w:tcW w:w="620" w:type="dxa"/>
            <w:tcBorders>
              <w:top w:val="nil"/>
              <w:left w:val="nil"/>
              <w:bottom w:val="single" w:sz="4" w:space="0" w:color="000000"/>
              <w:right w:val="single" w:sz="4" w:space="0" w:color="000000"/>
            </w:tcBorders>
            <w:shd w:val="clear" w:color="auto" w:fill="auto"/>
            <w:vAlign w:val="center"/>
          </w:tcPr>
          <w:p w14:paraId="25DCFF74" w14:textId="77777777" w:rsidR="00DF08A2" w:rsidRDefault="00DF08A2" w:rsidP="00221E0C">
            <w:pPr>
              <w:ind w:right="40"/>
              <w:jc w:val="center"/>
              <w:rPr>
                <w:sz w:val="16"/>
                <w:szCs w:val="16"/>
              </w:rPr>
            </w:pPr>
            <w:r>
              <w:rPr>
                <w:sz w:val="16"/>
                <w:szCs w:val="16"/>
              </w:rPr>
              <w:t>1.08</w:t>
            </w:r>
          </w:p>
        </w:tc>
        <w:tc>
          <w:tcPr>
            <w:tcW w:w="1042" w:type="dxa"/>
            <w:tcBorders>
              <w:top w:val="nil"/>
              <w:left w:val="nil"/>
              <w:bottom w:val="single" w:sz="4" w:space="0" w:color="000000"/>
              <w:right w:val="single" w:sz="4" w:space="0" w:color="000000"/>
            </w:tcBorders>
            <w:shd w:val="clear" w:color="auto" w:fill="auto"/>
            <w:vAlign w:val="center"/>
          </w:tcPr>
          <w:p w14:paraId="2A40C894" w14:textId="77777777" w:rsidR="00DF08A2" w:rsidRDefault="00DF08A2" w:rsidP="00221E0C">
            <w:pPr>
              <w:ind w:right="40"/>
              <w:jc w:val="center"/>
              <w:rPr>
                <w:sz w:val="16"/>
                <w:szCs w:val="16"/>
              </w:rPr>
            </w:pPr>
            <w:r>
              <w:rPr>
                <w:sz w:val="16"/>
                <w:szCs w:val="16"/>
              </w:rPr>
              <w:t>1.09</w:t>
            </w:r>
          </w:p>
        </w:tc>
      </w:tr>
      <w:tr w:rsidR="00DF08A2" w14:paraId="1822DFB9" w14:textId="77777777" w:rsidTr="00A34889">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6A41A3" w14:textId="77777777" w:rsidR="00DF08A2" w:rsidRDefault="00DF08A2" w:rsidP="00221E0C">
            <w:pPr>
              <w:ind w:right="42"/>
              <w:jc w:val="center"/>
              <w:rPr>
                <w:sz w:val="18"/>
                <w:szCs w:val="18"/>
              </w:rPr>
            </w:pPr>
            <w:r>
              <w:rPr>
                <w:sz w:val="18"/>
                <w:szCs w:val="18"/>
              </w:rPr>
              <w:t>Cusco</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0A6501E1" w14:textId="77777777" w:rsidR="00DF08A2" w:rsidRDefault="00DF08A2" w:rsidP="00221E0C">
            <w:pPr>
              <w:ind w:right="40"/>
              <w:jc w:val="center"/>
              <w:rPr>
                <w:sz w:val="16"/>
                <w:szCs w:val="16"/>
              </w:rPr>
            </w:pPr>
            <w:r>
              <w:rPr>
                <w:sz w:val="16"/>
                <w:szCs w:val="16"/>
              </w:rPr>
              <w:t>1.00</w:t>
            </w:r>
          </w:p>
        </w:tc>
        <w:tc>
          <w:tcPr>
            <w:tcW w:w="643" w:type="dxa"/>
            <w:tcBorders>
              <w:top w:val="nil"/>
              <w:left w:val="nil"/>
              <w:bottom w:val="single" w:sz="4" w:space="0" w:color="000000"/>
              <w:right w:val="single" w:sz="4" w:space="0" w:color="000000"/>
            </w:tcBorders>
            <w:shd w:val="clear" w:color="auto" w:fill="auto"/>
            <w:vAlign w:val="center"/>
          </w:tcPr>
          <w:p w14:paraId="6005CB49" w14:textId="77777777" w:rsidR="00DF08A2" w:rsidRDefault="00DF08A2" w:rsidP="00221E0C">
            <w:pPr>
              <w:ind w:right="40"/>
              <w:jc w:val="center"/>
              <w:rPr>
                <w:sz w:val="16"/>
                <w:szCs w:val="16"/>
              </w:rPr>
            </w:pPr>
            <w:r>
              <w:rPr>
                <w:sz w:val="16"/>
                <w:szCs w:val="16"/>
              </w:rPr>
              <w:t>1.01</w:t>
            </w:r>
          </w:p>
        </w:tc>
        <w:tc>
          <w:tcPr>
            <w:tcW w:w="642" w:type="dxa"/>
            <w:tcBorders>
              <w:top w:val="nil"/>
              <w:left w:val="nil"/>
              <w:bottom w:val="single" w:sz="4" w:space="0" w:color="000000"/>
              <w:right w:val="single" w:sz="4" w:space="0" w:color="000000"/>
            </w:tcBorders>
            <w:shd w:val="clear" w:color="auto" w:fill="auto"/>
            <w:vAlign w:val="center"/>
          </w:tcPr>
          <w:p w14:paraId="59549259" w14:textId="77777777" w:rsidR="00DF08A2" w:rsidRDefault="00DF08A2" w:rsidP="00221E0C">
            <w:pPr>
              <w:ind w:right="40"/>
              <w:jc w:val="center"/>
              <w:rPr>
                <w:sz w:val="16"/>
                <w:szCs w:val="16"/>
              </w:rPr>
            </w:pPr>
            <w:r>
              <w:rPr>
                <w:sz w:val="16"/>
                <w:szCs w:val="16"/>
              </w:rPr>
              <w:t>1.02</w:t>
            </w:r>
          </w:p>
        </w:tc>
        <w:tc>
          <w:tcPr>
            <w:tcW w:w="642" w:type="dxa"/>
            <w:tcBorders>
              <w:top w:val="nil"/>
              <w:left w:val="nil"/>
              <w:bottom w:val="single" w:sz="4" w:space="0" w:color="000000"/>
              <w:right w:val="single" w:sz="4" w:space="0" w:color="000000"/>
            </w:tcBorders>
            <w:shd w:val="clear" w:color="auto" w:fill="auto"/>
            <w:vAlign w:val="center"/>
          </w:tcPr>
          <w:p w14:paraId="1C7F5094" w14:textId="77777777" w:rsidR="00DF08A2" w:rsidRDefault="00DF08A2" w:rsidP="00221E0C">
            <w:pPr>
              <w:ind w:right="40"/>
              <w:jc w:val="center"/>
              <w:rPr>
                <w:sz w:val="16"/>
                <w:szCs w:val="16"/>
              </w:rPr>
            </w:pPr>
            <w:r>
              <w:rPr>
                <w:sz w:val="16"/>
                <w:szCs w:val="16"/>
              </w:rPr>
              <w:t>1.02</w:t>
            </w:r>
          </w:p>
        </w:tc>
        <w:tc>
          <w:tcPr>
            <w:tcW w:w="642" w:type="dxa"/>
            <w:tcBorders>
              <w:top w:val="nil"/>
              <w:left w:val="nil"/>
              <w:bottom w:val="single" w:sz="4" w:space="0" w:color="000000"/>
              <w:right w:val="single" w:sz="4" w:space="0" w:color="000000"/>
            </w:tcBorders>
            <w:shd w:val="clear" w:color="auto" w:fill="auto"/>
            <w:vAlign w:val="center"/>
          </w:tcPr>
          <w:p w14:paraId="5B42F4FD" w14:textId="77777777" w:rsidR="00DF08A2" w:rsidRDefault="00DF08A2" w:rsidP="00221E0C">
            <w:pPr>
              <w:ind w:right="40"/>
              <w:jc w:val="center"/>
              <w:rPr>
                <w:sz w:val="16"/>
                <w:szCs w:val="16"/>
              </w:rPr>
            </w:pPr>
            <w:r>
              <w:rPr>
                <w:sz w:val="16"/>
                <w:szCs w:val="16"/>
              </w:rPr>
              <w:t>1.03</w:t>
            </w:r>
          </w:p>
        </w:tc>
        <w:tc>
          <w:tcPr>
            <w:tcW w:w="643" w:type="dxa"/>
            <w:tcBorders>
              <w:top w:val="nil"/>
              <w:left w:val="nil"/>
              <w:bottom w:val="single" w:sz="4" w:space="0" w:color="000000"/>
              <w:right w:val="single" w:sz="4" w:space="0" w:color="000000"/>
            </w:tcBorders>
            <w:shd w:val="clear" w:color="auto" w:fill="auto"/>
            <w:vAlign w:val="center"/>
          </w:tcPr>
          <w:p w14:paraId="32BD62BB" w14:textId="77777777" w:rsidR="00DF08A2" w:rsidRDefault="00DF08A2" w:rsidP="00221E0C">
            <w:pPr>
              <w:ind w:right="40"/>
              <w:jc w:val="center"/>
              <w:rPr>
                <w:sz w:val="16"/>
                <w:szCs w:val="16"/>
              </w:rPr>
            </w:pPr>
            <w:r>
              <w:rPr>
                <w:sz w:val="16"/>
                <w:szCs w:val="16"/>
              </w:rPr>
              <w:t>1.04</w:t>
            </w:r>
          </w:p>
        </w:tc>
        <w:tc>
          <w:tcPr>
            <w:tcW w:w="642" w:type="dxa"/>
            <w:tcBorders>
              <w:top w:val="nil"/>
              <w:left w:val="nil"/>
              <w:bottom w:val="single" w:sz="4" w:space="0" w:color="000000"/>
              <w:right w:val="single" w:sz="4" w:space="0" w:color="000000"/>
            </w:tcBorders>
            <w:shd w:val="clear" w:color="auto" w:fill="auto"/>
            <w:vAlign w:val="center"/>
          </w:tcPr>
          <w:p w14:paraId="26816B17" w14:textId="77777777" w:rsidR="00DF08A2" w:rsidRDefault="00DF08A2" w:rsidP="00221E0C">
            <w:pPr>
              <w:ind w:right="40"/>
              <w:jc w:val="center"/>
              <w:rPr>
                <w:sz w:val="16"/>
                <w:szCs w:val="16"/>
              </w:rPr>
            </w:pPr>
            <w:r>
              <w:rPr>
                <w:sz w:val="16"/>
                <w:szCs w:val="16"/>
              </w:rPr>
              <w:t>1.05</w:t>
            </w:r>
          </w:p>
        </w:tc>
        <w:tc>
          <w:tcPr>
            <w:tcW w:w="641" w:type="dxa"/>
            <w:tcBorders>
              <w:top w:val="nil"/>
              <w:left w:val="nil"/>
              <w:bottom w:val="single" w:sz="4" w:space="0" w:color="000000"/>
              <w:right w:val="single" w:sz="4" w:space="0" w:color="000000"/>
            </w:tcBorders>
            <w:shd w:val="clear" w:color="auto" w:fill="auto"/>
            <w:vAlign w:val="center"/>
          </w:tcPr>
          <w:p w14:paraId="4DF60BF3" w14:textId="77777777" w:rsidR="00DF08A2" w:rsidRDefault="00DF08A2" w:rsidP="00221E0C">
            <w:pPr>
              <w:ind w:right="40"/>
              <w:jc w:val="center"/>
              <w:rPr>
                <w:sz w:val="16"/>
                <w:szCs w:val="16"/>
              </w:rPr>
            </w:pPr>
            <w:r>
              <w:rPr>
                <w:sz w:val="16"/>
                <w:szCs w:val="16"/>
              </w:rPr>
              <w:t>1.05</w:t>
            </w:r>
          </w:p>
        </w:tc>
        <w:tc>
          <w:tcPr>
            <w:tcW w:w="642" w:type="dxa"/>
            <w:tcBorders>
              <w:top w:val="nil"/>
              <w:left w:val="nil"/>
              <w:bottom w:val="single" w:sz="4" w:space="0" w:color="000000"/>
              <w:right w:val="single" w:sz="4" w:space="0" w:color="000000"/>
            </w:tcBorders>
            <w:shd w:val="clear" w:color="auto" w:fill="auto"/>
            <w:vAlign w:val="center"/>
          </w:tcPr>
          <w:p w14:paraId="733544C3" w14:textId="77777777" w:rsidR="00DF08A2" w:rsidRDefault="00DF08A2" w:rsidP="00221E0C">
            <w:pPr>
              <w:ind w:right="40"/>
              <w:jc w:val="center"/>
              <w:rPr>
                <w:sz w:val="16"/>
                <w:szCs w:val="16"/>
              </w:rPr>
            </w:pPr>
            <w:r>
              <w:rPr>
                <w:sz w:val="16"/>
                <w:szCs w:val="16"/>
              </w:rPr>
              <w:t>1.06</w:t>
            </w:r>
          </w:p>
        </w:tc>
        <w:tc>
          <w:tcPr>
            <w:tcW w:w="635" w:type="dxa"/>
            <w:tcBorders>
              <w:top w:val="nil"/>
              <w:left w:val="nil"/>
              <w:bottom w:val="single" w:sz="4" w:space="0" w:color="000000"/>
              <w:right w:val="single" w:sz="4" w:space="0" w:color="000000"/>
            </w:tcBorders>
            <w:shd w:val="clear" w:color="auto" w:fill="auto"/>
            <w:vAlign w:val="center"/>
          </w:tcPr>
          <w:p w14:paraId="5D9BE4B9" w14:textId="77777777" w:rsidR="00DF08A2" w:rsidRDefault="00DF08A2" w:rsidP="00221E0C">
            <w:pPr>
              <w:ind w:right="40"/>
              <w:jc w:val="center"/>
              <w:rPr>
                <w:sz w:val="16"/>
                <w:szCs w:val="16"/>
              </w:rPr>
            </w:pPr>
            <w:r>
              <w:rPr>
                <w:sz w:val="16"/>
                <w:szCs w:val="16"/>
              </w:rPr>
              <w:t>1.07</w:t>
            </w:r>
          </w:p>
        </w:tc>
        <w:tc>
          <w:tcPr>
            <w:tcW w:w="627" w:type="dxa"/>
            <w:tcBorders>
              <w:top w:val="nil"/>
              <w:left w:val="nil"/>
              <w:bottom w:val="single" w:sz="4" w:space="0" w:color="000000"/>
              <w:right w:val="single" w:sz="4" w:space="0" w:color="000000"/>
            </w:tcBorders>
            <w:shd w:val="clear" w:color="auto" w:fill="auto"/>
            <w:vAlign w:val="center"/>
          </w:tcPr>
          <w:p w14:paraId="40A27F06" w14:textId="77777777" w:rsidR="00DF08A2" w:rsidRDefault="00DF08A2" w:rsidP="00221E0C">
            <w:pPr>
              <w:ind w:right="40"/>
              <w:jc w:val="center"/>
              <w:rPr>
                <w:sz w:val="16"/>
                <w:szCs w:val="16"/>
              </w:rPr>
            </w:pPr>
            <w:r>
              <w:rPr>
                <w:sz w:val="16"/>
                <w:szCs w:val="16"/>
              </w:rPr>
              <w:t>1.08</w:t>
            </w:r>
          </w:p>
        </w:tc>
        <w:tc>
          <w:tcPr>
            <w:tcW w:w="620" w:type="dxa"/>
            <w:tcBorders>
              <w:top w:val="nil"/>
              <w:left w:val="nil"/>
              <w:bottom w:val="single" w:sz="4" w:space="0" w:color="000000"/>
              <w:right w:val="single" w:sz="4" w:space="0" w:color="000000"/>
            </w:tcBorders>
            <w:shd w:val="clear" w:color="auto" w:fill="auto"/>
            <w:vAlign w:val="center"/>
          </w:tcPr>
          <w:p w14:paraId="34EFDFA6" w14:textId="77777777" w:rsidR="00DF08A2" w:rsidRDefault="00DF08A2" w:rsidP="00221E0C">
            <w:pPr>
              <w:ind w:right="40"/>
              <w:jc w:val="center"/>
              <w:rPr>
                <w:sz w:val="16"/>
                <w:szCs w:val="16"/>
              </w:rPr>
            </w:pPr>
            <w:r>
              <w:rPr>
                <w:sz w:val="16"/>
                <w:szCs w:val="16"/>
              </w:rPr>
              <w:t>1.08</w:t>
            </w:r>
          </w:p>
        </w:tc>
        <w:tc>
          <w:tcPr>
            <w:tcW w:w="1042" w:type="dxa"/>
            <w:tcBorders>
              <w:top w:val="nil"/>
              <w:left w:val="nil"/>
              <w:bottom w:val="single" w:sz="4" w:space="0" w:color="000000"/>
              <w:right w:val="single" w:sz="4" w:space="0" w:color="000000"/>
            </w:tcBorders>
            <w:shd w:val="clear" w:color="auto" w:fill="auto"/>
            <w:vAlign w:val="center"/>
          </w:tcPr>
          <w:p w14:paraId="7163AE4E" w14:textId="77777777" w:rsidR="00DF08A2" w:rsidRDefault="00DF08A2" w:rsidP="00221E0C">
            <w:pPr>
              <w:ind w:right="40"/>
              <w:jc w:val="center"/>
              <w:rPr>
                <w:sz w:val="16"/>
                <w:szCs w:val="16"/>
              </w:rPr>
            </w:pPr>
            <w:r>
              <w:rPr>
                <w:sz w:val="16"/>
                <w:szCs w:val="16"/>
              </w:rPr>
              <w:t>1.09</w:t>
            </w:r>
          </w:p>
        </w:tc>
      </w:tr>
      <w:tr w:rsidR="00DF08A2" w14:paraId="2194E27E" w14:textId="77777777" w:rsidTr="00A34889">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ED7994" w14:textId="77777777" w:rsidR="00DF08A2" w:rsidRDefault="00DF08A2" w:rsidP="00221E0C">
            <w:pPr>
              <w:ind w:right="42"/>
              <w:jc w:val="center"/>
              <w:rPr>
                <w:sz w:val="18"/>
                <w:szCs w:val="18"/>
              </w:rPr>
            </w:pPr>
            <w:r>
              <w:rPr>
                <w:sz w:val="18"/>
                <w:szCs w:val="18"/>
              </w:rPr>
              <w:t>Huancavelica</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0D5DCD2E" w14:textId="77777777" w:rsidR="00DF08A2" w:rsidRDefault="00DF08A2" w:rsidP="00221E0C">
            <w:pPr>
              <w:ind w:right="40"/>
              <w:jc w:val="center"/>
              <w:rPr>
                <w:sz w:val="16"/>
                <w:szCs w:val="16"/>
              </w:rPr>
            </w:pPr>
            <w:r>
              <w:rPr>
                <w:sz w:val="16"/>
                <w:szCs w:val="16"/>
              </w:rPr>
              <w:t>1.00</w:t>
            </w:r>
          </w:p>
        </w:tc>
        <w:tc>
          <w:tcPr>
            <w:tcW w:w="643" w:type="dxa"/>
            <w:tcBorders>
              <w:top w:val="nil"/>
              <w:left w:val="nil"/>
              <w:bottom w:val="single" w:sz="4" w:space="0" w:color="000000"/>
              <w:right w:val="single" w:sz="4" w:space="0" w:color="000000"/>
            </w:tcBorders>
            <w:shd w:val="clear" w:color="auto" w:fill="auto"/>
            <w:vAlign w:val="center"/>
          </w:tcPr>
          <w:p w14:paraId="629509D8" w14:textId="77777777" w:rsidR="00DF08A2" w:rsidRDefault="00DF08A2" w:rsidP="00221E0C">
            <w:pPr>
              <w:ind w:right="40"/>
              <w:jc w:val="center"/>
              <w:rPr>
                <w:sz w:val="16"/>
                <w:szCs w:val="16"/>
              </w:rPr>
            </w:pPr>
            <w:r>
              <w:rPr>
                <w:sz w:val="16"/>
                <w:szCs w:val="16"/>
              </w:rPr>
              <w:t>1.02</w:t>
            </w:r>
          </w:p>
        </w:tc>
        <w:tc>
          <w:tcPr>
            <w:tcW w:w="642" w:type="dxa"/>
            <w:tcBorders>
              <w:top w:val="nil"/>
              <w:left w:val="nil"/>
              <w:bottom w:val="single" w:sz="4" w:space="0" w:color="000000"/>
              <w:right w:val="single" w:sz="4" w:space="0" w:color="000000"/>
            </w:tcBorders>
            <w:shd w:val="clear" w:color="auto" w:fill="auto"/>
            <w:vAlign w:val="center"/>
          </w:tcPr>
          <w:p w14:paraId="0AA77CC9" w14:textId="77777777" w:rsidR="00DF08A2" w:rsidRDefault="00DF08A2" w:rsidP="00221E0C">
            <w:pPr>
              <w:ind w:right="40"/>
              <w:jc w:val="center"/>
              <w:rPr>
                <w:sz w:val="16"/>
                <w:szCs w:val="16"/>
              </w:rPr>
            </w:pPr>
            <w:r>
              <w:rPr>
                <w:sz w:val="16"/>
                <w:szCs w:val="16"/>
              </w:rPr>
              <w:t>1.04</w:t>
            </w:r>
          </w:p>
        </w:tc>
        <w:tc>
          <w:tcPr>
            <w:tcW w:w="642" w:type="dxa"/>
            <w:tcBorders>
              <w:top w:val="nil"/>
              <w:left w:val="nil"/>
              <w:bottom w:val="single" w:sz="4" w:space="0" w:color="000000"/>
              <w:right w:val="single" w:sz="4" w:space="0" w:color="000000"/>
            </w:tcBorders>
            <w:shd w:val="clear" w:color="auto" w:fill="auto"/>
            <w:vAlign w:val="center"/>
          </w:tcPr>
          <w:p w14:paraId="566AF246" w14:textId="77777777" w:rsidR="00DF08A2" w:rsidRDefault="00DF08A2" w:rsidP="00221E0C">
            <w:pPr>
              <w:ind w:right="40"/>
              <w:jc w:val="center"/>
              <w:rPr>
                <w:sz w:val="16"/>
                <w:szCs w:val="16"/>
              </w:rPr>
            </w:pPr>
            <w:r>
              <w:rPr>
                <w:sz w:val="16"/>
                <w:szCs w:val="16"/>
              </w:rPr>
              <w:t>1.06</w:t>
            </w:r>
          </w:p>
        </w:tc>
        <w:tc>
          <w:tcPr>
            <w:tcW w:w="642" w:type="dxa"/>
            <w:tcBorders>
              <w:top w:val="nil"/>
              <w:left w:val="nil"/>
              <w:bottom w:val="single" w:sz="4" w:space="0" w:color="000000"/>
              <w:right w:val="single" w:sz="4" w:space="0" w:color="000000"/>
            </w:tcBorders>
            <w:shd w:val="clear" w:color="auto" w:fill="auto"/>
            <w:vAlign w:val="center"/>
          </w:tcPr>
          <w:p w14:paraId="5FDD5DAA" w14:textId="77777777" w:rsidR="00DF08A2" w:rsidRDefault="00DF08A2" w:rsidP="00221E0C">
            <w:pPr>
              <w:ind w:right="40"/>
              <w:jc w:val="center"/>
              <w:rPr>
                <w:sz w:val="16"/>
                <w:szCs w:val="16"/>
              </w:rPr>
            </w:pPr>
            <w:r>
              <w:rPr>
                <w:sz w:val="16"/>
                <w:szCs w:val="16"/>
              </w:rPr>
              <w:t>1.08</w:t>
            </w:r>
          </w:p>
        </w:tc>
        <w:tc>
          <w:tcPr>
            <w:tcW w:w="643" w:type="dxa"/>
            <w:tcBorders>
              <w:top w:val="nil"/>
              <w:left w:val="nil"/>
              <w:bottom w:val="single" w:sz="4" w:space="0" w:color="000000"/>
              <w:right w:val="single" w:sz="4" w:space="0" w:color="000000"/>
            </w:tcBorders>
            <w:shd w:val="clear" w:color="auto" w:fill="auto"/>
            <w:vAlign w:val="center"/>
          </w:tcPr>
          <w:p w14:paraId="4A5F34B9" w14:textId="77777777" w:rsidR="00DF08A2" w:rsidRDefault="00DF08A2" w:rsidP="00221E0C">
            <w:pPr>
              <w:ind w:right="40"/>
              <w:jc w:val="center"/>
              <w:rPr>
                <w:sz w:val="16"/>
                <w:szCs w:val="16"/>
              </w:rPr>
            </w:pPr>
            <w:r>
              <w:rPr>
                <w:sz w:val="16"/>
                <w:szCs w:val="16"/>
              </w:rPr>
              <w:t>1.10</w:t>
            </w:r>
          </w:p>
        </w:tc>
        <w:tc>
          <w:tcPr>
            <w:tcW w:w="642" w:type="dxa"/>
            <w:tcBorders>
              <w:top w:val="nil"/>
              <w:left w:val="nil"/>
              <w:bottom w:val="single" w:sz="4" w:space="0" w:color="000000"/>
              <w:right w:val="single" w:sz="4" w:space="0" w:color="000000"/>
            </w:tcBorders>
            <w:shd w:val="clear" w:color="auto" w:fill="auto"/>
            <w:vAlign w:val="center"/>
          </w:tcPr>
          <w:p w14:paraId="4176819C" w14:textId="77777777" w:rsidR="00DF08A2" w:rsidRDefault="00DF08A2" w:rsidP="00221E0C">
            <w:pPr>
              <w:ind w:right="40"/>
              <w:jc w:val="center"/>
              <w:rPr>
                <w:sz w:val="16"/>
                <w:szCs w:val="16"/>
              </w:rPr>
            </w:pPr>
            <w:r>
              <w:rPr>
                <w:sz w:val="16"/>
                <w:szCs w:val="16"/>
              </w:rPr>
              <w:t>1.12</w:t>
            </w:r>
          </w:p>
        </w:tc>
        <w:tc>
          <w:tcPr>
            <w:tcW w:w="641" w:type="dxa"/>
            <w:tcBorders>
              <w:top w:val="nil"/>
              <w:left w:val="nil"/>
              <w:bottom w:val="single" w:sz="4" w:space="0" w:color="000000"/>
              <w:right w:val="single" w:sz="4" w:space="0" w:color="000000"/>
            </w:tcBorders>
            <w:shd w:val="clear" w:color="auto" w:fill="auto"/>
            <w:vAlign w:val="center"/>
          </w:tcPr>
          <w:p w14:paraId="7A5726CB" w14:textId="77777777" w:rsidR="00DF08A2" w:rsidRDefault="00DF08A2" w:rsidP="00221E0C">
            <w:pPr>
              <w:ind w:right="40"/>
              <w:jc w:val="center"/>
              <w:rPr>
                <w:sz w:val="16"/>
                <w:szCs w:val="16"/>
              </w:rPr>
            </w:pPr>
            <w:r>
              <w:rPr>
                <w:sz w:val="16"/>
                <w:szCs w:val="16"/>
              </w:rPr>
              <w:t>1.14</w:t>
            </w:r>
          </w:p>
        </w:tc>
        <w:tc>
          <w:tcPr>
            <w:tcW w:w="642" w:type="dxa"/>
            <w:tcBorders>
              <w:top w:val="nil"/>
              <w:left w:val="nil"/>
              <w:bottom w:val="single" w:sz="4" w:space="0" w:color="000000"/>
              <w:right w:val="single" w:sz="4" w:space="0" w:color="000000"/>
            </w:tcBorders>
            <w:shd w:val="clear" w:color="auto" w:fill="auto"/>
            <w:vAlign w:val="center"/>
          </w:tcPr>
          <w:p w14:paraId="7C7833E0" w14:textId="77777777" w:rsidR="00DF08A2" w:rsidRDefault="00DF08A2" w:rsidP="00221E0C">
            <w:pPr>
              <w:ind w:right="40"/>
              <w:jc w:val="center"/>
              <w:rPr>
                <w:sz w:val="16"/>
                <w:szCs w:val="16"/>
              </w:rPr>
            </w:pPr>
            <w:r>
              <w:rPr>
                <w:sz w:val="16"/>
                <w:szCs w:val="16"/>
              </w:rPr>
              <w:t>1.16</w:t>
            </w:r>
          </w:p>
        </w:tc>
        <w:tc>
          <w:tcPr>
            <w:tcW w:w="635" w:type="dxa"/>
            <w:tcBorders>
              <w:top w:val="nil"/>
              <w:left w:val="nil"/>
              <w:bottom w:val="single" w:sz="4" w:space="0" w:color="000000"/>
              <w:right w:val="single" w:sz="4" w:space="0" w:color="000000"/>
            </w:tcBorders>
            <w:shd w:val="clear" w:color="auto" w:fill="auto"/>
            <w:vAlign w:val="center"/>
          </w:tcPr>
          <w:p w14:paraId="2A6B1B93" w14:textId="77777777" w:rsidR="00DF08A2" w:rsidRDefault="00DF08A2" w:rsidP="00221E0C">
            <w:pPr>
              <w:ind w:right="40"/>
              <w:jc w:val="center"/>
              <w:rPr>
                <w:sz w:val="16"/>
                <w:szCs w:val="16"/>
              </w:rPr>
            </w:pPr>
            <w:r>
              <w:rPr>
                <w:sz w:val="16"/>
                <w:szCs w:val="16"/>
              </w:rPr>
              <w:t>1.18</w:t>
            </w:r>
          </w:p>
        </w:tc>
        <w:tc>
          <w:tcPr>
            <w:tcW w:w="627" w:type="dxa"/>
            <w:tcBorders>
              <w:top w:val="nil"/>
              <w:left w:val="nil"/>
              <w:bottom w:val="single" w:sz="4" w:space="0" w:color="000000"/>
              <w:right w:val="single" w:sz="4" w:space="0" w:color="000000"/>
            </w:tcBorders>
            <w:shd w:val="clear" w:color="auto" w:fill="auto"/>
            <w:vAlign w:val="center"/>
          </w:tcPr>
          <w:p w14:paraId="6A0DB256" w14:textId="77777777" w:rsidR="00DF08A2" w:rsidRDefault="00DF08A2" w:rsidP="00221E0C">
            <w:pPr>
              <w:ind w:right="40"/>
              <w:jc w:val="center"/>
              <w:rPr>
                <w:sz w:val="16"/>
                <w:szCs w:val="16"/>
              </w:rPr>
            </w:pPr>
            <w:r>
              <w:rPr>
                <w:sz w:val="16"/>
                <w:szCs w:val="16"/>
              </w:rPr>
              <w:t>1.20</w:t>
            </w:r>
          </w:p>
        </w:tc>
        <w:tc>
          <w:tcPr>
            <w:tcW w:w="620" w:type="dxa"/>
            <w:tcBorders>
              <w:top w:val="nil"/>
              <w:left w:val="nil"/>
              <w:bottom w:val="single" w:sz="4" w:space="0" w:color="000000"/>
              <w:right w:val="single" w:sz="4" w:space="0" w:color="000000"/>
            </w:tcBorders>
            <w:shd w:val="clear" w:color="auto" w:fill="auto"/>
            <w:vAlign w:val="center"/>
          </w:tcPr>
          <w:p w14:paraId="2A7F8893" w14:textId="77777777" w:rsidR="00DF08A2" w:rsidRDefault="00DF08A2" w:rsidP="00221E0C">
            <w:pPr>
              <w:ind w:right="40"/>
              <w:jc w:val="center"/>
              <w:rPr>
                <w:sz w:val="16"/>
                <w:szCs w:val="16"/>
              </w:rPr>
            </w:pPr>
            <w:r>
              <w:rPr>
                <w:sz w:val="16"/>
                <w:szCs w:val="16"/>
              </w:rPr>
              <w:t>1.21</w:t>
            </w:r>
          </w:p>
        </w:tc>
        <w:tc>
          <w:tcPr>
            <w:tcW w:w="1042" w:type="dxa"/>
            <w:tcBorders>
              <w:top w:val="nil"/>
              <w:left w:val="nil"/>
              <w:bottom w:val="single" w:sz="4" w:space="0" w:color="000000"/>
              <w:right w:val="single" w:sz="4" w:space="0" w:color="000000"/>
            </w:tcBorders>
            <w:shd w:val="clear" w:color="auto" w:fill="auto"/>
            <w:vAlign w:val="center"/>
          </w:tcPr>
          <w:p w14:paraId="79A7487D" w14:textId="77777777" w:rsidR="00DF08A2" w:rsidRDefault="00DF08A2" w:rsidP="00221E0C">
            <w:pPr>
              <w:ind w:right="40"/>
              <w:jc w:val="center"/>
              <w:rPr>
                <w:sz w:val="16"/>
                <w:szCs w:val="16"/>
              </w:rPr>
            </w:pPr>
            <w:r>
              <w:rPr>
                <w:sz w:val="16"/>
                <w:szCs w:val="16"/>
              </w:rPr>
              <w:t>1.23</w:t>
            </w:r>
          </w:p>
        </w:tc>
      </w:tr>
      <w:tr w:rsidR="00DF08A2" w14:paraId="7F9CB3A2" w14:textId="77777777" w:rsidTr="00A34889">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C1B1A5" w14:textId="77777777" w:rsidR="00DF08A2" w:rsidRDefault="00DF08A2" w:rsidP="00221E0C">
            <w:pPr>
              <w:ind w:right="42"/>
              <w:jc w:val="center"/>
              <w:rPr>
                <w:sz w:val="18"/>
                <w:szCs w:val="18"/>
              </w:rPr>
            </w:pPr>
            <w:r>
              <w:rPr>
                <w:sz w:val="18"/>
                <w:szCs w:val="18"/>
              </w:rPr>
              <w:lastRenderedPageBreak/>
              <w:t>Huánuco</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0CC8F7C9" w14:textId="77777777" w:rsidR="00DF08A2" w:rsidRDefault="00DF08A2" w:rsidP="00221E0C">
            <w:pPr>
              <w:ind w:right="40"/>
              <w:jc w:val="center"/>
              <w:rPr>
                <w:sz w:val="16"/>
                <w:szCs w:val="16"/>
              </w:rPr>
            </w:pPr>
            <w:r>
              <w:rPr>
                <w:sz w:val="16"/>
                <w:szCs w:val="16"/>
              </w:rPr>
              <w:t>1.00</w:t>
            </w:r>
          </w:p>
        </w:tc>
        <w:tc>
          <w:tcPr>
            <w:tcW w:w="643" w:type="dxa"/>
            <w:tcBorders>
              <w:top w:val="nil"/>
              <w:left w:val="nil"/>
              <w:bottom w:val="single" w:sz="4" w:space="0" w:color="000000"/>
              <w:right w:val="single" w:sz="4" w:space="0" w:color="000000"/>
            </w:tcBorders>
            <w:shd w:val="clear" w:color="auto" w:fill="auto"/>
            <w:vAlign w:val="center"/>
          </w:tcPr>
          <w:p w14:paraId="14D6A2A1" w14:textId="77777777" w:rsidR="00DF08A2" w:rsidRDefault="00DF08A2" w:rsidP="00221E0C">
            <w:pPr>
              <w:ind w:right="40"/>
              <w:jc w:val="center"/>
              <w:rPr>
                <w:sz w:val="16"/>
                <w:szCs w:val="16"/>
              </w:rPr>
            </w:pPr>
            <w:r>
              <w:rPr>
                <w:sz w:val="16"/>
                <w:szCs w:val="16"/>
              </w:rPr>
              <w:t>1.01</w:t>
            </w:r>
          </w:p>
        </w:tc>
        <w:tc>
          <w:tcPr>
            <w:tcW w:w="642" w:type="dxa"/>
            <w:tcBorders>
              <w:top w:val="nil"/>
              <w:left w:val="nil"/>
              <w:bottom w:val="single" w:sz="4" w:space="0" w:color="000000"/>
              <w:right w:val="single" w:sz="4" w:space="0" w:color="000000"/>
            </w:tcBorders>
            <w:shd w:val="clear" w:color="auto" w:fill="auto"/>
            <w:vAlign w:val="center"/>
          </w:tcPr>
          <w:p w14:paraId="0929AE58" w14:textId="77777777" w:rsidR="00DF08A2" w:rsidRDefault="00DF08A2" w:rsidP="00221E0C">
            <w:pPr>
              <w:ind w:right="40"/>
              <w:jc w:val="center"/>
              <w:rPr>
                <w:sz w:val="16"/>
                <w:szCs w:val="16"/>
              </w:rPr>
            </w:pPr>
            <w:r>
              <w:rPr>
                <w:sz w:val="16"/>
                <w:szCs w:val="16"/>
              </w:rPr>
              <w:t>1.02</w:t>
            </w:r>
          </w:p>
        </w:tc>
        <w:tc>
          <w:tcPr>
            <w:tcW w:w="642" w:type="dxa"/>
            <w:tcBorders>
              <w:top w:val="nil"/>
              <w:left w:val="nil"/>
              <w:bottom w:val="single" w:sz="4" w:space="0" w:color="000000"/>
              <w:right w:val="single" w:sz="4" w:space="0" w:color="000000"/>
            </w:tcBorders>
            <w:shd w:val="clear" w:color="auto" w:fill="auto"/>
            <w:vAlign w:val="center"/>
          </w:tcPr>
          <w:p w14:paraId="1F120DC2" w14:textId="77777777" w:rsidR="00DF08A2" w:rsidRDefault="00DF08A2" w:rsidP="00221E0C">
            <w:pPr>
              <w:ind w:right="40"/>
              <w:jc w:val="center"/>
              <w:rPr>
                <w:sz w:val="16"/>
                <w:szCs w:val="16"/>
              </w:rPr>
            </w:pPr>
            <w:r>
              <w:rPr>
                <w:sz w:val="16"/>
                <w:szCs w:val="16"/>
              </w:rPr>
              <w:t>1.04</w:t>
            </w:r>
          </w:p>
        </w:tc>
        <w:tc>
          <w:tcPr>
            <w:tcW w:w="642" w:type="dxa"/>
            <w:tcBorders>
              <w:top w:val="nil"/>
              <w:left w:val="nil"/>
              <w:bottom w:val="single" w:sz="4" w:space="0" w:color="000000"/>
              <w:right w:val="single" w:sz="4" w:space="0" w:color="000000"/>
            </w:tcBorders>
            <w:shd w:val="clear" w:color="auto" w:fill="auto"/>
            <w:vAlign w:val="center"/>
          </w:tcPr>
          <w:p w14:paraId="12A69044" w14:textId="77777777" w:rsidR="00DF08A2" w:rsidRDefault="00DF08A2" w:rsidP="00221E0C">
            <w:pPr>
              <w:ind w:right="40"/>
              <w:jc w:val="center"/>
              <w:rPr>
                <w:sz w:val="16"/>
                <w:szCs w:val="16"/>
              </w:rPr>
            </w:pPr>
            <w:r>
              <w:rPr>
                <w:sz w:val="16"/>
                <w:szCs w:val="16"/>
              </w:rPr>
              <w:t>1.05</w:t>
            </w:r>
          </w:p>
        </w:tc>
        <w:tc>
          <w:tcPr>
            <w:tcW w:w="643" w:type="dxa"/>
            <w:tcBorders>
              <w:top w:val="nil"/>
              <w:left w:val="nil"/>
              <w:bottom w:val="single" w:sz="4" w:space="0" w:color="000000"/>
              <w:right w:val="single" w:sz="4" w:space="0" w:color="000000"/>
            </w:tcBorders>
            <w:shd w:val="clear" w:color="auto" w:fill="auto"/>
            <w:vAlign w:val="center"/>
          </w:tcPr>
          <w:p w14:paraId="1AF92A71" w14:textId="77777777" w:rsidR="00DF08A2" w:rsidRDefault="00DF08A2" w:rsidP="00221E0C">
            <w:pPr>
              <w:ind w:right="40"/>
              <w:jc w:val="center"/>
              <w:rPr>
                <w:sz w:val="16"/>
                <w:szCs w:val="16"/>
              </w:rPr>
            </w:pPr>
            <w:r>
              <w:rPr>
                <w:sz w:val="16"/>
                <w:szCs w:val="16"/>
              </w:rPr>
              <w:t>1.06</w:t>
            </w:r>
          </w:p>
        </w:tc>
        <w:tc>
          <w:tcPr>
            <w:tcW w:w="642" w:type="dxa"/>
            <w:tcBorders>
              <w:top w:val="nil"/>
              <w:left w:val="nil"/>
              <w:bottom w:val="single" w:sz="4" w:space="0" w:color="000000"/>
              <w:right w:val="single" w:sz="4" w:space="0" w:color="000000"/>
            </w:tcBorders>
            <w:shd w:val="clear" w:color="auto" w:fill="auto"/>
            <w:vAlign w:val="center"/>
          </w:tcPr>
          <w:p w14:paraId="63DDEB31" w14:textId="77777777" w:rsidR="00DF08A2" w:rsidRDefault="00DF08A2" w:rsidP="00221E0C">
            <w:pPr>
              <w:ind w:right="40"/>
              <w:jc w:val="center"/>
              <w:rPr>
                <w:sz w:val="16"/>
                <w:szCs w:val="16"/>
              </w:rPr>
            </w:pPr>
            <w:r>
              <w:rPr>
                <w:sz w:val="16"/>
                <w:szCs w:val="16"/>
              </w:rPr>
              <w:t>1.07</w:t>
            </w:r>
          </w:p>
        </w:tc>
        <w:tc>
          <w:tcPr>
            <w:tcW w:w="641" w:type="dxa"/>
            <w:tcBorders>
              <w:top w:val="nil"/>
              <w:left w:val="nil"/>
              <w:bottom w:val="single" w:sz="4" w:space="0" w:color="000000"/>
              <w:right w:val="single" w:sz="4" w:space="0" w:color="000000"/>
            </w:tcBorders>
            <w:shd w:val="clear" w:color="auto" w:fill="auto"/>
            <w:vAlign w:val="center"/>
          </w:tcPr>
          <w:p w14:paraId="5394B534" w14:textId="77777777" w:rsidR="00DF08A2" w:rsidRDefault="00DF08A2" w:rsidP="00221E0C">
            <w:pPr>
              <w:ind w:right="40"/>
              <w:jc w:val="center"/>
              <w:rPr>
                <w:sz w:val="16"/>
                <w:szCs w:val="16"/>
              </w:rPr>
            </w:pPr>
            <w:r>
              <w:rPr>
                <w:sz w:val="16"/>
                <w:szCs w:val="16"/>
              </w:rPr>
              <w:t>1.08</w:t>
            </w:r>
          </w:p>
        </w:tc>
        <w:tc>
          <w:tcPr>
            <w:tcW w:w="642" w:type="dxa"/>
            <w:tcBorders>
              <w:top w:val="nil"/>
              <w:left w:val="nil"/>
              <w:bottom w:val="single" w:sz="4" w:space="0" w:color="000000"/>
              <w:right w:val="single" w:sz="4" w:space="0" w:color="000000"/>
            </w:tcBorders>
            <w:shd w:val="clear" w:color="auto" w:fill="auto"/>
            <w:vAlign w:val="center"/>
          </w:tcPr>
          <w:p w14:paraId="0AF87624" w14:textId="77777777" w:rsidR="00DF08A2" w:rsidRDefault="00DF08A2" w:rsidP="00221E0C">
            <w:pPr>
              <w:ind w:right="40"/>
              <w:jc w:val="center"/>
              <w:rPr>
                <w:sz w:val="16"/>
                <w:szCs w:val="16"/>
              </w:rPr>
            </w:pPr>
            <w:r>
              <w:rPr>
                <w:sz w:val="16"/>
                <w:szCs w:val="16"/>
              </w:rPr>
              <w:t>1.10</w:t>
            </w:r>
          </w:p>
        </w:tc>
        <w:tc>
          <w:tcPr>
            <w:tcW w:w="635" w:type="dxa"/>
            <w:tcBorders>
              <w:top w:val="nil"/>
              <w:left w:val="nil"/>
              <w:bottom w:val="single" w:sz="4" w:space="0" w:color="000000"/>
              <w:right w:val="single" w:sz="4" w:space="0" w:color="000000"/>
            </w:tcBorders>
            <w:shd w:val="clear" w:color="auto" w:fill="auto"/>
            <w:vAlign w:val="center"/>
          </w:tcPr>
          <w:p w14:paraId="78D90C48" w14:textId="77777777" w:rsidR="00DF08A2" w:rsidRDefault="00DF08A2" w:rsidP="00221E0C">
            <w:pPr>
              <w:ind w:right="40"/>
              <w:jc w:val="center"/>
              <w:rPr>
                <w:sz w:val="16"/>
                <w:szCs w:val="16"/>
              </w:rPr>
            </w:pPr>
            <w:r>
              <w:rPr>
                <w:sz w:val="16"/>
                <w:szCs w:val="16"/>
              </w:rPr>
              <w:t>1.11</w:t>
            </w:r>
          </w:p>
        </w:tc>
        <w:tc>
          <w:tcPr>
            <w:tcW w:w="627" w:type="dxa"/>
            <w:tcBorders>
              <w:top w:val="nil"/>
              <w:left w:val="nil"/>
              <w:bottom w:val="single" w:sz="4" w:space="0" w:color="000000"/>
              <w:right w:val="single" w:sz="4" w:space="0" w:color="000000"/>
            </w:tcBorders>
            <w:shd w:val="clear" w:color="auto" w:fill="auto"/>
            <w:vAlign w:val="center"/>
          </w:tcPr>
          <w:p w14:paraId="39B911C1" w14:textId="77777777" w:rsidR="00DF08A2" w:rsidRDefault="00DF08A2" w:rsidP="00221E0C">
            <w:pPr>
              <w:ind w:right="40"/>
              <w:jc w:val="center"/>
              <w:rPr>
                <w:sz w:val="16"/>
                <w:szCs w:val="16"/>
              </w:rPr>
            </w:pPr>
            <w:r>
              <w:rPr>
                <w:sz w:val="16"/>
                <w:szCs w:val="16"/>
              </w:rPr>
              <w:t>1.12</w:t>
            </w:r>
          </w:p>
        </w:tc>
        <w:tc>
          <w:tcPr>
            <w:tcW w:w="620" w:type="dxa"/>
            <w:tcBorders>
              <w:top w:val="nil"/>
              <w:left w:val="nil"/>
              <w:bottom w:val="single" w:sz="4" w:space="0" w:color="000000"/>
              <w:right w:val="single" w:sz="4" w:space="0" w:color="000000"/>
            </w:tcBorders>
            <w:shd w:val="clear" w:color="auto" w:fill="auto"/>
            <w:vAlign w:val="center"/>
          </w:tcPr>
          <w:p w14:paraId="0BEAECA9" w14:textId="77777777" w:rsidR="00DF08A2" w:rsidRDefault="00DF08A2" w:rsidP="00221E0C">
            <w:pPr>
              <w:ind w:right="40"/>
              <w:jc w:val="center"/>
              <w:rPr>
                <w:sz w:val="16"/>
                <w:szCs w:val="16"/>
              </w:rPr>
            </w:pPr>
            <w:r>
              <w:rPr>
                <w:sz w:val="16"/>
                <w:szCs w:val="16"/>
              </w:rPr>
              <w:t>1.13</w:t>
            </w:r>
          </w:p>
        </w:tc>
        <w:tc>
          <w:tcPr>
            <w:tcW w:w="1042" w:type="dxa"/>
            <w:tcBorders>
              <w:top w:val="nil"/>
              <w:left w:val="nil"/>
              <w:bottom w:val="single" w:sz="4" w:space="0" w:color="000000"/>
              <w:right w:val="single" w:sz="4" w:space="0" w:color="000000"/>
            </w:tcBorders>
            <w:shd w:val="clear" w:color="auto" w:fill="auto"/>
            <w:vAlign w:val="center"/>
          </w:tcPr>
          <w:p w14:paraId="4E85D72D" w14:textId="77777777" w:rsidR="00DF08A2" w:rsidRDefault="00DF08A2" w:rsidP="00221E0C">
            <w:pPr>
              <w:ind w:right="40"/>
              <w:jc w:val="center"/>
              <w:rPr>
                <w:sz w:val="16"/>
                <w:szCs w:val="16"/>
              </w:rPr>
            </w:pPr>
            <w:r>
              <w:rPr>
                <w:sz w:val="16"/>
                <w:szCs w:val="16"/>
              </w:rPr>
              <w:t>1.14</w:t>
            </w:r>
          </w:p>
        </w:tc>
      </w:tr>
      <w:tr w:rsidR="00DF08A2" w14:paraId="6A4641EA" w14:textId="77777777" w:rsidTr="00A34889">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A44956" w14:textId="77777777" w:rsidR="00DF08A2" w:rsidRDefault="00DF08A2" w:rsidP="00221E0C">
            <w:pPr>
              <w:ind w:right="42"/>
              <w:jc w:val="center"/>
              <w:rPr>
                <w:sz w:val="18"/>
                <w:szCs w:val="18"/>
              </w:rPr>
            </w:pPr>
            <w:r>
              <w:rPr>
                <w:sz w:val="18"/>
                <w:szCs w:val="18"/>
              </w:rPr>
              <w:t>Ica</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6E9E28E7" w14:textId="77777777" w:rsidR="00DF08A2" w:rsidRDefault="00DF08A2" w:rsidP="00221E0C">
            <w:pPr>
              <w:ind w:right="40"/>
              <w:jc w:val="center"/>
              <w:rPr>
                <w:sz w:val="16"/>
                <w:szCs w:val="16"/>
              </w:rPr>
            </w:pPr>
            <w:r>
              <w:rPr>
                <w:sz w:val="16"/>
                <w:szCs w:val="16"/>
              </w:rPr>
              <w:t>1.00</w:t>
            </w:r>
          </w:p>
        </w:tc>
        <w:tc>
          <w:tcPr>
            <w:tcW w:w="643" w:type="dxa"/>
            <w:tcBorders>
              <w:top w:val="nil"/>
              <w:left w:val="nil"/>
              <w:bottom w:val="single" w:sz="4" w:space="0" w:color="000000"/>
              <w:right w:val="single" w:sz="4" w:space="0" w:color="000000"/>
            </w:tcBorders>
            <w:shd w:val="clear" w:color="auto" w:fill="auto"/>
            <w:vAlign w:val="center"/>
          </w:tcPr>
          <w:p w14:paraId="44941CC1" w14:textId="77777777" w:rsidR="00DF08A2" w:rsidRDefault="00DF08A2" w:rsidP="00221E0C">
            <w:pPr>
              <w:ind w:right="40"/>
              <w:jc w:val="center"/>
              <w:rPr>
                <w:sz w:val="16"/>
                <w:szCs w:val="16"/>
              </w:rPr>
            </w:pPr>
            <w:r>
              <w:rPr>
                <w:sz w:val="16"/>
                <w:szCs w:val="16"/>
              </w:rPr>
              <w:t>1.01</w:t>
            </w:r>
          </w:p>
        </w:tc>
        <w:tc>
          <w:tcPr>
            <w:tcW w:w="642" w:type="dxa"/>
            <w:tcBorders>
              <w:top w:val="nil"/>
              <w:left w:val="nil"/>
              <w:bottom w:val="single" w:sz="4" w:space="0" w:color="000000"/>
              <w:right w:val="single" w:sz="4" w:space="0" w:color="000000"/>
            </w:tcBorders>
            <w:shd w:val="clear" w:color="auto" w:fill="auto"/>
            <w:vAlign w:val="center"/>
          </w:tcPr>
          <w:p w14:paraId="011FF541" w14:textId="77777777" w:rsidR="00DF08A2" w:rsidRDefault="00DF08A2" w:rsidP="00221E0C">
            <w:pPr>
              <w:ind w:right="40"/>
              <w:jc w:val="center"/>
              <w:rPr>
                <w:sz w:val="16"/>
                <w:szCs w:val="16"/>
              </w:rPr>
            </w:pPr>
            <w:r>
              <w:rPr>
                <w:sz w:val="16"/>
                <w:szCs w:val="16"/>
              </w:rPr>
              <w:t>1.02</w:t>
            </w:r>
          </w:p>
        </w:tc>
        <w:tc>
          <w:tcPr>
            <w:tcW w:w="642" w:type="dxa"/>
            <w:tcBorders>
              <w:top w:val="nil"/>
              <w:left w:val="nil"/>
              <w:bottom w:val="single" w:sz="4" w:space="0" w:color="000000"/>
              <w:right w:val="single" w:sz="4" w:space="0" w:color="000000"/>
            </w:tcBorders>
            <w:shd w:val="clear" w:color="auto" w:fill="auto"/>
            <w:vAlign w:val="center"/>
          </w:tcPr>
          <w:p w14:paraId="4210699F" w14:textId="77777777" w:rsidR="00DF08A2" w:rsidRDefault="00DF08A2" w:rsidP="00221E0C">
            <w:pPr>
              <w:ind w:right="40"/>
              <w:jc w:val="center"/>
              <w:rPr>
                <w:sz w:val="16"/>
                <w:szCs w:val="16"/>
              </w:rPr>
            </w:pPr>
            <w:r>
              <w:rPr>
                <w:sz w:val="16"/>
                <w:szCs w:val="16"/>
              </w:rPr>
              <w:t>1.03</w:t>
            </w:r>
          </w:p>
        </w:tc>
        <w:tc>
          <w:tcPr>
            <w:tcW w:w="642" w:type="dxa"/>
            <w:tcBorders>
              <w:top w:val="nil"/>
              <w:left w:val="nil"/>
              <w:bottom w:val="single" w:sz="4" w:space="0" w:color="000000"/>
              <w:right w:val="single" w:sz="4" w:space="0" w:color="000000"/>
            </w:tcBorders>
            <w:shd w:val="clear" w:color="auto" w:fill="auto"/>
            <w:vAlign w:val="center"/>
          </w:tcPr>
          <w:p w14:paraId="0AB0DCA5" w14:textId="77777777" w:rsidR="00DF08A2" w:rsidRDefault="00DF08A2" w:rsidP="00221E0C">
            <w:pPr>
              <w:ind w:right="40"/>
              <w:jc w:val="center"/>
              <w:rPr>
                <w:sz w:val="16"/>
                <w:szCs w:val="16"/>
              </w:rPr>
            </w:pPr>
            <w:r>
              <w:rPr>
                <w:sz w:val="16"/>
                <w:szCs w:val="16"/>
              </w:rPr>
              <w:t>1.04</w:t>
            </w:r>
          </w:p>
        </w:tc>
        <w:tc>
          <w:tcPr>
            <w:tcW w:w="643" w:type="dxa"/>
            <w:tcBorders>
              <w:top w:val="nil"/>
              <w:left w:val="nil"/>
              <w:bottom w:val="single" w:sz="4" w:space="0" w:color="000000"/>
              <w:right w:val="single" w:sz="4" w:space="0" w:color="000000"/>
            </w:tcBorders>
            <w:shd w:val="clear" w:color="auto" w:fill="auto"/>
            <w:vAlign w:val="center"/>
          </w:tcPr>
          <w:p w14:paraId="3E0D69C1" w14:textId="77777777" w:rsidR="00DF08A2" w:rsidRDefault="00DF08A2" w:rsidP="00221E0C">
            <w:pPr>
              <w:ind w:right="40"/>
              <w:jc w:val="center"/>
              <w:rPr>
                <w:sz w:val="16"/>
                <w:szCs w:val="16"/>
              </w:rPr>
            </w:pPr>
            <w:r>
              <w:rPr>
                <w:sz w:val="16"/>
                <w:szCs w:val="16"/>
              </w:rPr>
              <w:t>1.04</w:t>
            </w:r>
          </w:p>
        </w:tc>
        <w:tc>
          <w:tcPr>
            <w:tcW w:w="642" w:type="dxa"/>
            <w:tcBorders>
              <w:top w:val="nil"/>
              <w:left w:val="nil"/>
              <w:bottom w:val="single" w:sz="4" w:space="0" w:color="000000"/>
              <w:right w:val="single" w:sz="4" w:space="0" w:color="000000"/>
            </w:tcBorders>
            <w:shd w:val="clear" w:color="auto" w:fill="auto"/>
            <w:vAlign w:val="center"/>
          </w:tcPr>
          <w:p w14:paraId="239ED35A" w14:textId="77777777" w:rsidR="00DF08A2" w:rsidRDefault="00DF08A2" w:rsidP="00221E0C">
            <w:pPr>
              <w:ind w:right="40"/>
              <w:jc w:val="center"/>
              <w:rPr>
                <w:sz w:val="16"/>
                <w:szCs w:val="16"/>
              </w:rPr>
            </w:pPr>
            <w:r>
              <w:rPr>
                <w:sz w:val="16"/>
                <w:szCs w:val="16"/>
              </w:rPr>
              <w:t>1.05</w:t>
            </w:r>
          </w:p>
        </w:tc>
        <w:tc>
          <w:tcPr>
            <w:tcW w:w="641" w:type="dxa"/>
            <w:tcBorders>
              <w:top w:val="nil"/>
              <w:left w:val="nil"/>
              <w:bottom w:val="single" w:sz="4" w:space="0" w:color="000000"/>
              <w:right w:val="single" w:sz="4" w:space="0" w:color="000000"/>
            </w:tcBorders>
            <w:shd w:val="clear" w:color="auto" w:fill="auto"/>
            <w:vAlign w:val="center"/>
          </w:tcPr>
          <w:p w14:paraId="1F1EED0D" w14:textId="77777777" w:rsidR="00DF08A2" w:rsidRDefault="00DF08A2" w:rsidP="00221E0C">
            <w:pPr>
              <w:ind w:right="40"/>
              <w:jc w:val="center"/>
              <w:rPr>
                <w:sz w:val="16"/>
                <w:szCs w:val="16"/>
              </w:rPr>
            </w:pPr>
            <w:r>
              <w:rPr>
                <w:sz w:val="16"/>
                <w:szCs w:val="16"/>
              </w:rPr>
              <w:t>1.06</w:t>
            </w:r>
          </w:p>
        </w:tc>
        <w:tc>
          <w:tcPr>
            <w:tcW w:w="642" w:type="dxa"/>
            <w:tcBorders>
              <w:top w:val="nil"/>
              <w:left w:val="nil"/>
              <w:bottom w:val="single" w:sz="4" w:space="0" w:color="000000"/>
              <w:right w:val="single" w:sz="4" w:space="0" w:color="000000"/>
            </w:tcBorders>
            <w:shd w:val="clear" w:color="auto" w:fill="auto"/>
            <w:vAlign w:val="center"/>
          </w:tcPr>
          <w:p w14:paraId="0078DEE6" w14:textId="77777777" w:rsidR="00DF08A2" w:rsidRDefault="00DF08A2" w:rsidP="00221E0C">
            <w:pPr>
              <w:ind w:right="40"/>
              <w:jc w:val="center"/>
              <w:rPr>
                <w:sz w:val="16"/>
                <w:szCs w:val="16"/>
              </w:rPr>
            </w:pPr>
            <w:r>
              <w:rPr>
                <w:sz w:val="16"/>
                <w:szCs w:val="16"/>
              </w:rPr>
              <w:t>1.07</w:t>
            </w:r>
          </w:p>
        </w:tc>
        <w:tc>
          <w:tcPr>
            <w:tcW w:w="635" w:type="dxa"/>
            <w:tcBorders>
              <w:top w:val="nil"/>
              <w:left w:val="nil"/>
              <w:bottom w:val="single" w:sz="4" w:space="0" w:color="000000"/>
              <w:right w:val="single" w:sz="4" w:space="0" w:color="000000"/>
            </w:tcBorders>
            <w:shd w:val="clear" w:color="auto" w:fill="auto"/>
            <w:vAlign w:val="center"/>
          </w:tcPr>
          <w:p w14:paraId="380BC27F" w14:textId="77777777" w:rsidR="00DF08A2" w:rsidRDefault="00DF08A2" w:rsidP="00221E0C">
            <w:pPr>
              <w:ind w:right="40"/>
              <w:jc w:val="center"/>
              <w:rPr>
                <w:sz w:val="16"/>
                <w:szCs w:val="16"/>
              </w:rPr>
            </w:pPr>
            <w:r>
              <w:rPr>
                <w:sz w:val="16"/>
                <w:szCs w:val="16"/>
              </w:rPr>
              <w:t>1.08</w:t>
            </w:r>
          </w:p>
        </w:tc>
        <w:tc>
          <w:tcPr>
            <w:tcW w:w="627" w:type="dxa"/>
            <w:tcBorders>
              <w:top w:val="nil"/>
              <w:left w:val="nil"/>
              <w:bottom w:val="single" w:sz="4" w:space="0" w:color="000000"/>
              <w:right w:val="single" w:sz="4" w:space="0" w:color="000000"/>
            </w:tcBorders>
            <w:shd w:val="clear" w:color="auto" w:fill="auto"/>
            <w:vAlign w:val="center"/>
          </w:tcPr>
          <w:p w14:paraId="36314AAB" w14:textId="77777777" w:rsidR="00DF08A2" w:rsidRDefault="00DF08A2" w:rsidP="00221E0C">
            <w:pPr>
              <w:ind w:right="40"/>
              <w:jc w:val="center"/>
              <w:rPr>
                <w:sz w:val="16"/>
                <w:szCs w:val="16"/>
              </w:rPr>
            </w:pPr>
            <w:r>
              <w:rPr>
                <w:sz w:val="16"/>
                <w:szCs w:val="16"/>
              </w:rPr>
              <w:t>1.09</w:t>
            </w:r>
          </w:p>
        </w:tc>
        <w:tc>
          <w:tcPr>
            <w:tcW w:w="620" w:type="dxa"/>
            <w:tcBorders>
              <w:top w:val="nil"/>
              <w:left w:val="nil"/>
              <w:bottom w:val="single" w:sz="4" w:space="0" w:color="000000"/>
              <w:right w:val="single" w:sz="4" w:space="0" w:color="000000"/>
            </w:tcBorders>
            <w:shd w:val="clear" w:color="auto" w:fill="auto"/>
            <w:vAlign w:val="center"/>
          </w:tcPr>
          <w:p w14:paraId="1C0A60D5" w14:textId="77777777" w:rsidR="00DF08A2" w:rsidRDefault="00DF08A2" w:rsidP="00221E0C">
            <w:pPr>
              <w:ind w:right="40"/>
              <w:jc w:val="center"/>
              <w:rPr>
                <w:sz w:val="16"/>
                <w:szCs w:val="16"/>
              </w:rPr>
            </w:pPr>
            <w:r>
              <w:rPr>
                <w:sz w:val="16"/>
                <w:szCs w:val="16"/>
              </w:rPr>
              <w:t>1.10</w:t>
            </w:r>
          </w:p>
        </w:tc>
        <w:tc>
          <w:tcPr>
            <w:tcW w:w="1042" w:type="dxa"/>
            <w:tcBorders>
              <w:top w:val="nil"/>
              <w:left w:val="nil"/>
              <w:bottom w:val="single" w:sz="4" w:space="0" w:color="000000"/>
              <w:right w:val="single" w:sz="4" w:space="0" w:color="000000"/>
            </w:tcBorders>
            <w:shd w:val="clear" w:color="auto" w:fill="auto"/>
            <w:vAlign w:val="center"/>
          </w:tcPr>
          <w:p w14:paraId="553195A2" w14:textId="77777777" w:rsidR="00DF08A2" w:rsidRDefault="00DF08A2" w:rsidP="00221E0C">
            <w:pPr>
              <w:ind w:right="40"/>
              <w:jc w:val="center"/>
              <w:rPr>
                <w:sz w:val="16"/>
                <w:szCs w:val="16"/>
              </w:rPr>
            </w:pPr>
            <w:r>
              <w:rPr>
                <w:sz w:val="16"/>
                <w:szCs w:val="16"/>
              </w:rPr>
              <w:t>1.11</w:t>
            </w:r>
          </w:p>
        </w:tc>
      </w:tr>
      <w:tr w:rsidR="00DF08A2" w14:paraId="4FE26474" w14:textId="77777777" w:rsidTr="00A34889">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5B9496" w14:textId="77777777" w:rsidR="00DF08A2" w:rsidRDefault="00DF08A2" w:rsidP="00221E0C">
            <w:pPr>
              <w:ind w:right="42"/>
              <w:jc w:val="center"/>
              <w:rPr>
                <w:sz w:val="18"/>
                <w:szCs w:val="18"/>
              </w:rPr>
            </w:pPr>
            <w:r>
              <w:rPr>
                <w:sz w:val="18"/>
                <w:szCs w:val="18"/>
              </w:rPr>
              <w:t>Junín</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68600B84" w14:textId="77777777" w:rsidR="00DF08A2" w:rsidRDefault="00DF08A2" w:rsidP="00221E0C">
            <w:pPr>
              <w:ind w:right="40"/>
              <w:jc w:val="center"/>
              <w:rPr>
                <w:sz w:val="16"/>
                <w:szCs w:val="16"/>
              </w:rPr>
            </w:pPr>
            <w:r>
              <w:rPr>
                <w:sz w:val="16"/>
                <w:szCs w:val="16"/>
              </w:rPr>
              <w:t>1.00</w:t>
            </w:r>
          </w:p>
        </w:tc>
        <w:tc>
          <w:tcPr>
            <w:tcW w:w="643" w:type="dxa"/>
            <w:tcBorders>
              <w:top w:val="nil"/>
              <w:left w:val="nil"/>
              <w:bottom w:val="single" w:sz="4" w:space="0" w:color="000000"/>
              <w:right w:val="single" w:sz="4" w:space="0" w:color="000000"/>
            </w:tcBorders>
            <w:shd w:val="clear" w:color="auto" w:fill="auto"/>
            <w:vAlign w:val="center"/>
          </w:tcPr>
          <w:p w14:paraId="47A6BCAA" w14:textId="77777777" w:rsidR="00DF08A2" w:rsidRDefault="00DF08A2" w:rsidP="00221E0C">
            <w:pPr>
              <w:ind w:right="40"/>
              <w:jc w:val="center"/>
              <w:rPr>
                <w:sz w:val="16"/>
                <w:szCs w:val="16"/>
              </w:rPr>
            </w:pPr>
            <w:r>
              <w:rPr>
                <w:sz w:val="16"/>
                <w:szCs w:val="16"/>
              </w:rPr>
              <w:t>1.01</w:t>
            </w:r>
          </w:p>
        </w:tc>
        <w:tc>
          <w:tcPr>
            <w:tcW w:w="642" w:type="dxa"/>
            <w:tcBorders>
              <w:top w:val="nil"/>
              <w:left w:val="nil"/>
              <w:bottom w:val="single" w:sz="4" w:space="0" w:color="000000"/>
              <w:right w:val="single" w:sz="4" w:space="0" w:color="000000"/>
            </w:tcBorders>
            <w:shd w:val="clear" w:color="auto" w:fill="auto"/>
            <w:vAlign w:val="center"/>
          </w:tcPr>
          <w:p w14:paraId="62A0AD4F" w14:textId="77777777" w:rsidR="00DF08A2" w:rsidRDefault="00DF08A2" w:rsidP="00221E0C">
            <w:pPr>
              <w:ind w:right="40"/>
              <w:jc w:val="center"/>
              <w:rPr>
                <w:sz w:val="16"/>
                <w:szCs w:val="16"/>
              </w:rPr>
            </w:pPr>
            <w:r>
              <w:rPr>
                <w:sz w:val="16"/>
                <w:szCs w:val="16"/>
              </w:rPr>
              <w:t>1.02</w:t>
            </w:r>
          </w:p>
        </w:tc>
        <w:tc>
          <w:tcPr>
            <w:tcW w:w="642" w:type="dxa"/>
            <w:tcBorders>
              <w:top w:val="nil"/>
              <w:left w:val="nil"/>
              <w:bottom w:val="single" w:sz="4" w:space="0" w:color="000000"/>
              <w:right w:val="single" w:sz="4" w:space="0" w:color="000000"/>
            </w:tcBorders>
            <w:shd w:val="clear" w:color="auto" w:fill="auto"/>
            <w:vAlign w:val="center"/>
          </w:tcPr>
          <w:p w14:paraId="49258A96" w14:textId="77777777" w:rsidR="00DF08A2" w:rsidRDefault="00DF08A2" w:rsidP="00221E0C">
            <w:pPr>
              <w:ind w:right="40"/>
              <w:jc w:val="center"/>
              <w:rPr>
                <w:sz w:val="16"/>
                <w:szCs w:val="16"/>
              </w:rPr>
            </w:pPr>
            <w:r>
              <w:rPr>
                <w:sz w:val="16"/>
                <w:szCs w:val="16"/>
              </w:rPr>
              <w:t>1.02</w:t>
            </w:r>
          </w:p>
        </w:tc>
        <w:tc>
          <w:tcPr>
            <w:tcW w:w="642" w:type="dxa"/>
            <w:tcBorders>
              <w:top w:val="nil"/>
              <w:left w:val="nil"/>
              <w:bottom w:val="single" w:sz="4" w:space="0" w:color="000000"/>
              <w:right w:val="single" w:sz="4" w:space="0" w:color="000000"/>
            </w:tcBorders>
            <w:shd w:val="clear" w:color="auto" w:fill="auto"/>
            <w:vAlign w:val="center"/>
          </w:tcPr>
          <w:p w14:paraId="404282FF" w14:textId="77777777" w:rsidR="00DF08A2" w:rsidRDefault="00DF08A2" w:rsidP="00221E0C">
            <w:pPr>
              <w:ind w:right="40"/>
              <w:jc w:val="center"/>
              <w:rPr>
                <w:sz w:val="16"/>
                <w:szCs w:val="16"/>
              </w:rPr>
            </w:pPr>
            <w:r>
              <w:rPr>
                <w:sz w:val="16"/>
                <w:szCs w:val="16"/>
              </w:rPr>
              <w:t>1.03</w:t>
            </w:r>
          </w:p>
        </w:tc>
        <w:tc>
          <w:tcPr>
            <w:tcW w:w="643" w:type="dxa"/>
            <w:tcBorders>
              <w:top w:val="nil"/>
              <w:left w:val="nil"/>
              <w:bottom w:val="single" w:sz="4" w:space="0" w:color="000000"/>
              <w:right w:val="single" w:sz="4" w:space="0" w:color="000000"/>
            </w:tcBorders>
            <w:shd w:val="clear" w:color="auto" w:fill="auto"/>
            <w:vAlign w:val="center"/>
          </w:tcPr>
          <w:p w14:paraId="52A836B2" w14:textId="77777777" w:rsidR="00DF08A2" w:rsidRDefault="00DF08A2" w:rsidP="00221E0C">
            <w:pPr>
              <w:ind w:right="40"/>
              <w:jc w:val="center"/>
              <w:rPr>
                <w:sz w:val="16"/>
                <w:szCs w:val="16"/>
              </w:rPr>
            </w:pPr>
            <w:r>
              <w:rPr>
                <w:sz w:val="16"/>
                <w:szCs w:val="16"/>
              </w:rPr>
              <w:t>1.04</w:t>
            </w:r>
          </w:p>
        </w:tc>
        <w:tc>
          <w:tcPr>
            <w:tcW w:w="642" w:type="dxa"/>
            <w:tcBorders>
              <w:top w:val="nil"/>
              <w:left w:val="nil"/>
              <w:bottom w:val="single" w:sz="4" w:space="0" w:color="000000"/>
              <w:right w:val="single" w:sz="4" w:space="0" w:color="000000"/>
            </w:tcBorders>
            <w:shd w:val="clear" w:color="auto" w:fill="auto"/>
            <w:vAlign w:val="center"/>
          </w:tcPr>
          <w:p w14:paraId="1A471E23" w14:textId="77777777" w:rsidR="00DF08A2" w:rsidRDefault="00DF08A2" w:rsidP="00221E0C">
            <w:pPr>
              <w:ind w:right="40"/>
              <w:jc w:val="center"/>
              <w:rPr>
                <w:sz w:val="16"/>
                <w:szCs w:val="16"/>
              </w:rPr>
            </w:pPr>
            <w:r>
              <w:rPr>
                <w:sz w:val="16"/>
                <w:szCs w:val="16"/>
              </w:rPr>
              <w:t>1.05</w:t>
            </w:r>
          </w:p>
        </w:tc>
        <w:tc>
          <w:tcPr>
            <w:tcW w:w="641" w:type="dxa"/>
            <w:tcBorders>
              <w:top w:val="nil"/>
              <w:left w:val="nil"/>
              <w:bottom w:val="single" w:sz="4" w:space="0" w:color="000000"/>
              <w:right w:val="single" w:sz="4" w:space="0" w:color="000000"/>
            </w:tcBorders>
            <w:shd w:val="clear" w:color="auto" w:fill="auto"/>
            <w:vAlign w:val="center"/>
          </w:tcPr>
          <w:p w14:paraId="355BE587" w14:textId="77777777" w:rsidR="00DF08A2" w:rsidRDefault="00DF08A2" w:rsidP="00221E0C">
            <w:pPr>
              <w:ind w:right="40"/>
              <w:jc w:val="center"/>
              <w:rPr>
                <w:sz w:val="16"/>
                <w:szCs w:val="16"/>
              </w:rPr>
            </w:pPr>
            <w:r>
              <w:rPr>
                <w:sz w:val="16"/>
                <w:szCs w:val="16"/>
              </w:rPr>
              <w:t>1.05</w:t>
            </w:r>
          </w:p>
        </w:tc>
        <w:tc>
          <w:tcPr>
            <w:tcW w:w="642" w:type="dxa"/>
            <w:tcBorders>
              <w:top w:val="nil"/>
              <w:left w:val="nil"/>
              <w:bottom w:val="single" w:sz="4" w:space="0" w:color="000000"/>
              <w:right w:val="single" w:sz="4" w:space="0" w:color="000000"/>
            </w:tcBorders>
            <w:shd w:val="clear" w:color="auto" w:fill="auto"/>
            <w:vAlign w:val="center"/>
          </w:tcPr>
          <w:p w14:paraId="21814A74" w14:textId="77777777" w:rsidR="00DF08A2" w:rsidRDefault="00DF08A2" w:rsidP="00221E0C">
            <w:pPr>
              <w:ind w:right="40"/>
              <w:jc w:val="center"/>
              <w:rPr>
                <w:sz w:val="16"/>
                <w:szCs w:val="16"/>
              </w:rPr>
            </w:pPr>
            <w:r>
              <w:rPr>
                <w:sz w:val="16"/>
                <w:szCs w:val="16"/>
              </w:rPr>
              <w:t>1.06</w:t>
            </w:r>
          </w:p>
        </w:tc>
        <w:tc>
          <w:tcPr>
            <w:tcW w:w="635" w:type="dxa"/>
            <w:tcBorders>
              <w:top w:val="nil"/>
              <w:left w:val="nil"/>
              <w:bottom w:val="single" w:sz="4" w:space="0" w:color="000000"/>
              <w:right w:val="single" w:sz="4" w:space="0" w:color="000000"/>
            </w:tcBorders>
            <w:shd w:val="clear" w:color="auto" w:fill="auto"/>
            <w:vAlign w:val="center"/>
          </w:tcPr>
          <w:p w14:paraId="781218E2" w14:textId="77777777" w:rsidR="00DF08A2" w:rsidRDefault="00DF08A2" w:rsidP="00221E0C">
            <w:pPr>
              <w:ind w:right="40"/>
              <w:jc w:val="center"/>
              <w:rPr>
                <w:sz w:val="16"/>
                <w:szCs w:val="16"/>
              </w:rPr>
            </w:pPr>
            <w:r>
              <w:rPr>
                <w:sz w:val="16"/>
                <w:szCs w:val="16"/>
              </w:rPr>
              <w:t>1.07</w:t>
            </w:r>
          </w:p>
        </w:tc>
        <w:tc>
          <w:tcPr>
            <w:tcW w:w="627" w:type="dxa"/>
            <w:tcBorders>
              <w:top w:val="nil"/>
              <w:left w:val="nil"/>
              <w:bottom w:val="single" w:sz="4" w:space="0" w:color="000000"/>
              <w:right w:val="single" w:sz="4" w:space="0" w:color="000000"/>
            </w:tcBorders>
            <w:shd w:val="clear" w:color="auto" w:fill="auto"/>
            <w:vAlign w:val="center"/>
          </w:tcPr>
          <w:p w14:paraId="695180A6" w14:textId="77777777" w:rsidR="00DF08A2" w:rsidRDefault="00DF08A2" w:rsidP="00221E0C">
            <w:pPr>
              <w:ind w:right="40"/>
              <w:jc w:val="center"/>
              <w:rPr>
                <w:sz w:val="16"/>
                <w:szCs w:val="16"/>
              </w:rPr>
            </w:pPr>
            <w:r>
              <w:rPr>
                <w:sz w:val="16"/>
                <w:szCs w:val="16"/>
              </w:rPr>
              <w:t>1.08</w:t>
            </w:r>
          </w:p>
        </w:tc>
        <w:tc>
          <w:tcPr>
            <w:tcW w:w="620" w:type="dxa"/>
            <w:tcBorders>
              <w:top w:val="nil"/>
              <w:left w:val="nil"/>
              <w:bottom w:val="single" w:sz="4" w:space="0" w:color="000000"/>
              <w:right w:val="single" w:sz="4" w:space="0" w:color="000000"/>
            </w:tcBorders>
            <w:shd w:val="clear" w:color="auto" w:fill="auto"/>
            <w:vAlign w:val="center"/>
          </w:tcPr>
          <w:p w14:paraId="76C14588" w14:textId="77777777" w:rsidR="00DF08A2" w:rsidRDefault="00DF08A2" w:rsidP="00221E0C">
            <w:pPr>
              <w:ind w:right="40"/>
              <w:jc w:val="center"/>
              <w:rPr>
                <w:sz w:val="16"/>
                <w:szCs w:val="16"/>
              </w:rPr>
            </w:pPr>
            <w:r>
              <w:rPr>
                <w:sz w:val="16"/>
                <w:szCs w:val="16"/>
              </w:rPr>
              <w:t>1.09</w:t>
            </w:r>
          </w:p>
        </w:tc>
        <w:tc>
          <w:tcPr>
            <w:tcW w:w="1042" w:type="dxa"/>
            <w:tcBorders>
              <w:top w:val="nil"/>
              <w:left w:val="nil"/>
              <w:bottom w:val="single" w:sz="4" w:space="0" w:color="000000"/>
              <w:right w:val="single" w:sz="4" w:space="0" w:color="000000"/>
            </w:tcBorders>
            <w:shd w:val="clear" w:color="auto" w:fill="auto"/>
            <w:vAlign w:val="center"/>
          </w:tcPr>
          <w:p w14:paraId="6F955B74" w14:textId="77777777" w:rsidR="00DF08A2" w:rsidRDefault="00DF08A2" w:rsidP="00221E0C">
            <w:pPr>
              <w:ind w:right="40"/>
              <w:jc w:val="center"/>
              <w:rPr>
                <w:sz w:val="16"/>
                <w:szCs w:val="16"/>
              </w:rPr>
            </w:pPr>
            <w:r>
              <w:rPr>
                <w:sz w:val="16"/>
                <w:szCs w:val="16"/>
              </w:rPr>
              <w:t>1.09</w:t>
            </w:r>
          </w:p>
        </w:tc>
      </w:tr>
      <w:tr w:rsidR="00DF08A2" w14:paraId="7156E239" w14:textId="77777777" w:rsidTr="00A34889">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34A4F6" w14:textId="77777777" w:rsidR="00DF08A2" w:rsidRDefault="00DF08A2" w:rsidP="00221E0C">
            <w:pPr>
              <w:ind w:right="42"/>
              <w:jc w:val="center"/>
              <w:rPr>
                <w:sz w:val="18"/>
                <w:szCs w:val="18"/>
              </w:rPr>
            </w:pPr>
            <w:r>
              <w:rPr>
                <w:sz w:val="18"/>
                <w:szCs w:val="18"/>
              </w:rPr>
              <w:t>La Libertad</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6DA93DA4" w14:textId="77777777" w:rsidR="00DF08A2" w:rsidRDefault="00DF08A2" w:rsidP="00221E0C">
            <w:pPr>
              <w:ind w:right="40"/>
              <w:jc w:val="center"/>
              <w:rPr>
                <w:sz w:val="16"/>
                <w:szCs w:val="16"/>
              </w:rPr>
            </w:pPr>
            <w:r>
              <w:rPr>
                <w:sz w:val="16"/>
                <w:szCs w:val="16"/>
              </w:rPr>
              <w:t>1.00</w:t>
            </w:r>
          </w:p>
        </w:tc>
        <w:tc>
          <w:tcPr>
            <w:tcW w:w="643" w:type="dxa"/>
            <w:tcBorders>
              <w:top w:val="nil"/>
              <w:left w:val="nil"/>
              <w:bottom w:val="single" w:sz="4" w:space="0" w:color="000000"/>
              <w:right w:val="single" w:sz="4" w:space="0" w:color="000000"/>
            </w:tcBorders>
            <w:shd w:val="clear" w:color="auto" w:fill="auto"/>
            <w:vAlign w:val="center"/>
          </w:tcPr>
          <w:p w14:paraId="10AEB956" w14:textId="77777777" w:rsidR="00DF08A2" w:rsidRDefault="00DF08A2" w:rsidP="00221E0C">
            <w:pPr>
              <w:ind w:right="40"/>
              <w:jc w:val="center"/>
              <w:rPr>
                <w:sz w:val="16"/>
                <w:szCs w:val="16"/>
              </w:rPr>
            </w:pPr>
            <w:r>
              <w:rPr>
                <w:sz w:val="16"/>
                <w:szCs w:val="16"/>
              </w:rPr>
              <w:t>1.01</w:t>
            </w:r>
          </w:p>
        </w:tc>
        <w:tc>
          <w:tcPr>
            <w:tcW w:w="642" w:type="dxa"/>
            <w:tcBorders>
              <w:top w:val="nil"/>
              <w:left w:val="nil"/>
              <w:bottom w:val="single" w:sz="4" w:space="0" w:color="000000"/>
              <w:right w:val="single" w:sz="4" w:space="0" w:color="000000"/>
            </w:tcBorders>
            <w:shd w:val="clear" w:color="auto" w:fill="auto"/>
            <w:vAlign w:val="center"/>
          </w:tcPr>
          <w:p w14:paraId="1A08DC5B" w14:textId="77777777" w:rsidR="00DF08A2" w:rsidRDefault="00DF08A2" w:rsidP="00221E0C">
            <w:pPr>
              <w:ind w:right="40"/>
              <w:jc w:val="center"/>
              <w:rPr>
                <w:sz w:val="16"/>
                <w:szCs w:val="16"/>
              </w:rPr>
            </w:pPr>
            <w:r>
              <w:rPr>
                <w:sz w:val="16"/>
                <w:szCs w:val="16"/>
              </w:rPr>
              <w:t>1.03</w:t>
            </w:r>
          </w:p>
        </w:tc>
        <w:tc>
          <w:tcPr>
            <w:tcW w:w="642" w:type="dxa"/>
            <w:tcBorders>
              <w:top w:val="nil"/>
              <w:left w:val="nil"/>
              <w:bottom w:val="single" w:sz="4" w:space="0" w:color="000000"/>
              <w:right w:val="single" w:sz="4" w:space="0" w:color="000000"/>
            </w:tcBorders>
            <w:shd w:val="clear" w:color="auto" w:fill="auto"/>
            <w:vAlign w:val="center"/>
          </w:tcPr>
          <w:p w14:paraId="60FA46CE" w14:textId="77777777" w:rsidR="00DF08A2" w:rsidRDefault="00DF08A2" w:rsidP="00221E0C">
            <w:pPr>
              <w:ind w:right="40"/>
              <w:jc w:val="center"/>
              <w:rPr>
                <w:sz w:val="16"/>
                <w:szCs w:val="16"/>
              </w:rPr>
            </w:pPr>
            <w:r>
              <w:rPr>
                <w:sz w:val="16"/>
                <w:szCs w:val="16"/>
              </w:rPr>
              <w:t>1.04</w:t>
            </w:r>
          </w:p>
        </w:tc>
        <w:tc>
          <w:tcPr>
            <w:tcW w:w="642" w:type="dxa"/>
            <w:tcBorders>
              <w:top w:val="nil"/>
              <w:left w:val="nil"/>
              <w:bottom w:val="single" w:sz="4" w:space="0" w:color="000000"/>
              <w:right w:val="single" w:sz="4" w:space="0" w:color="000000"/>
            </w:tcBorders>
            <w:shd w:val="clear" w:color="auto" w:fill="auto"/>
            <w:vAlign w:val="center"/>
          </w:tcPr>
          <w:p w14:paraId="7C7B2C11" w14:textId="77777777" w:rsidR="00DF08A2" w:rsidRDefault="00DF08A2" w:rsidP="00221E0C">
            <w:pPr>
              <w:ind w:right="40"/>
              <w:jc w:val="center"/>
              <w:rPr>
                <w:sz w:val="16"/>
                <w:szCs w:val="16"/>
              </w:rPr>
            </w:pPr>
            <w:r>
              <w:rPr>
                <w:sz w:val="16"/>
                <w:szCs w:val="16"/>
              </w:rPr>
              <w:t>1.05</w:t>
            </w:r>
          </w:p>
        </w:tc>
        <w:tc>
          <w:tcPr>
            <w:tcW w:w="643" w:type="dxa"/>
            <w:tcBorders>
              <w:top w:val="nil"/>
              <w:left w:val="nil"/>
              <w:bottom w:val="single" w:sz="4" w:space="0" w:color="000000"/>
              <w:right w:val="single" w:sz="4" w:space="0" w:color="000000"/>
            </w:tcBorders>
            <w:shd w:val="clear" w:color="auto" w:fill="auto"/>
            <w:vAlign w:val="center"/>
          </w:tcPr>
          <w:p w14:paraId="1C568336" w14:textId="77777777" w:rsidR="00DF08A2" w:rsidRDefault="00DF08A2" w:rsidP="00221E0C">
            <w:pPr>
              <w:ind w:right="40"/>
              <w:jc w:val="center"/>
              <w:rPr>
                <w:sz w:val="16"/>
                <w:szCs w:val="16"/>
              </w:rPr>
            </w:pPr>
            <w:r>
              <w:rPr>
                <w:sz w:val="16"/>
                <w:szCs w:val="16"/>
              </w:rPr>
              <w:t>1.07</w:t>
            </w:r>
          </w:p>
        </w:tc>
        <w:tc>
          <w:tcPr>
            <w:tcW w:w="642" w:type="dxa"/>
            <w:tcBorders>
              <w:top w:val="nil"/>
              <w:left w:val="nil"/>
              <w:bottom w:val="single" w:sz="4" w:space="0" w:color="000000"/>
              <w:right w:val="single" w:sz="4" w:space="0" w:color="000000"/>
            </w:tcBorders>
            <w:shd w:val="clear" w:color="auto" w:fill="auto"/>
            <w:vAlign w:val="center"/>
          </w:tcPr>
          <w:p w14:paraId="3DF46BFC" w14:textId="77777777" w:rsidR="00DF08A2" w:rsidRDefault="00DF08A2" w:rsidP="00221E0C">
            <w:pPr>
              <w:ind w:right="40"/>
              <w:jc w:val="center"/>
              <w:rPr>
                <w:sz w:val="16"/>
                <w:szCs w:val="16"/>
              </w:rPr>
            </w:pPr>
            <w:r>
              <w:rPr>
                <w:sz w:val="16"/>
                <w:szCs w:val="16"/>
              </w:rPr>
              <w:t>1.08</w:t>
            </w:r>
          </w:p>
        </w:tc>
        <w:tc>
          <w:tcPr>
            <w:tcW w:w="641" w:type="dxa"/>
            <w:tcBorders>
              <w:top w:val="nil"/>
              <w:left w:val="nil"/>
              <w:bottom w:val="single" w:sz="4" w:space="0" w:color="000000"/>
              <w:right w:val="single" w:sz="4" w:space="0" w:color="000000"/>
            </w:tcBorders>
            <w:shd w:val="clear" w:color="auto" w:fill="auto"/>
            <w:vAlign w:val="center"/>
          </w:tcPr>
          <w:p w14:paraId="64DF7351" w14:textId="77777777" w:rsidR="00DF08A2" w:rsidRDefault="00DF08A2" w:rsidP="00221E0C">
            <w:pPr>
              <w:ind w:right="40"/>
              <w:jc w:val="center"/>
              <w:rPr>
                <w:sz w:val="16"/>
                <w:szCs w:val="16"/>
              </w:rPr>
            </w:pPr>
            <w:r>
              <w:rPr>
                <w:sz w:val="16"/>
                <w:szCs w:val="16"/>
              </w:rPr>
              <w:t>1.09</w:t>
            </w:r>
          </w:p>
        </w:tc>
        <w:tc>
          <w:tcPr>
            <w:tcW w:w="642" w:type="dxa"/>
            <w:tcBorders>
              <w:top w:val="nil"/>
              <w:left w:val="nil"/>
              <w:bottom w:val="single" w:sz="4" w:space="0" w:color="000000"/>
              <w:right w:val="single" w:sz="4" w:space="0" w:color="000000"/>
            </w:tcBorders>
            <w:shd w:val="clear" w:color="auto" w:fill="auto"/>
            <w:vAlign w:val="center"/>
          </w:tcPr>
          <w:p w14:paraId="6B57E348" w14:textId="77777777" w:rsidR="00DF08A2" w:rsidRDefault="00DF08A2" w:rsidP="00221E0C">
            <w:pPr>
              <w:ind w:right="40"/>
              <w:jc w:val="center"/>
              <w:rPr>
                <w:sz w:val="16"/>
                <w:szCs w:val="16"/>
              </w:rPr>
            </w:pPr>
            <w:r>
              <w:rPr>
                <w:sz w:val="16"/>
                <w:szCs w:val="16"/>
              </w:rPr>
              <w:t>1.11</w:t>
            </w:r>
          </w:p>
        </w:tc>
        <w:tc>
          <w:tcPr>
            <w:tcW w:w="635" w:type="dxa"/>
            <w:tcBorders>
              <w:top w:val="nil"/>
              <w:left w:val="nil"/>
              <w:bottom w:val="single" w:sz="4" w:space="0" w:color="000000"/>
              <w:right w:val="single" w:sz="4" w:space="0" w:color="000000"/>
            </w:tcBorders>
            <w:shd w:val="clear" w:color="auto" w:fill="auto"/>
            <w:vAlign w:val="center"/>
          </w:tcPr>
          <w:p w14:paraId="25B740D6" w14:textId="77777777" w:rsidR="00DF08A2" w:rsidRDefault="00DF08A2" w:rsidP="00221E0C">
            <w:pPr>
              <w:ind w:right="40"/>
              <w:jc w:val="center"/>
              <w:rPr>
                <w:sz w:val="16"/>
                <w:szCs w:val="16"/>
              </w:rPr>
            </w:pPr>
            <w:r>
              <w:rPr>
                <w:sz w:val="16"/>
                <w:szCs w:val="16"/>
              </w:rPr>
              <w:t>1.12</w:t>
            </w:r>
          </w:p>
        </w:tc>
        <w:tc>
          <w:tcPr>
            <w:tcW w:w="627" w:type="dxa"/>
            <w:tcBorders>
              <w:top w:val="nil"/>
              <w:left w:val="nil"/>
              <w:bottom w:val="single" w:sz="4" w:space="0" w:color="000000"/>
              <w:right w:val="single" w:sz="4" w:space="0" w:color="000000"/>
            </w:tcBorders>
            <w:shd w:val="clear" w:color="auto" w:fill="auto"/>
            <w:vAlign w:val="center"/>
          </w:tcPr>
          <w:p w14:paraId="023F1901" w14:textId="77777777" w:rsidR="00DF08A2" w:rsidRDefault="00DF08A2" w:rsidP="00221E0C">
            <w:pPr>
              <w:ind w:right="40"/>
              <w:jc w:val="center"/>
              <w:rPr>
                <w:sz w:val="16"/>
                <w:szCs w:val="16"/>
              </w:rPr>
            </w:pPr>
            <w:r>
              <w:rPr>
                <w:sz w:val="16"/>
                <w:szCs w:val="16"/>
              </w:rPr>
              <w:t>1.13</w:t>
            </w:r>
          </w:p>
        </w:tc>
        <w:tc>
          <w:tcPr>
            <w:tcW w:w="620" w:type="dxa"/>
            <w:tcBorders>
              <w:top w:val="nil"/>
              <w:left w:val="nil"/>
              <w:bottom w:val="single" w:sz="4" w:space="0" w:color="000000"/>
              <w:right w:val="single" w:sz="4" w:space="0" w:color="000000"/>
            </w:tcBorders>
            <w:shd w:val="clear" w:color="auto" w:fill="auto"/>
            <w:vAlign w:val="center"/>
          </w:tcPr>
          <w:p w14:paraId="49AEE4E0" w14:textId="77777777" w:rsidR="00DF08A2" w:rsidRDefault="00DF08A2" w:rsidP="00221E0C">
            <w:pPr>
              <w:ind w:right="40"/>
              <w:jc w:val="center"/>
              <w:rPr>
                <w:sz w:val="16"/>
                <w:szCs w:val="16"/>
              </w:rPr>
            </w:pPr>
            <w:r>
              <w:rPr>
                <w:sz w:val="16"/>
                <w:szCs w:val="16"/>
              </w:rPr>
              <w:t>1.15</w:t>
            </w:r>
          </w:p>
        </w:tc>
        <w:tc>
          <w:tcPr>
            <w:tcW w:w="1042" w:type="dxa"/>
            <w:tcBorders>
              <w:top w:val="nil"/>
              <w:left w:val="nil"/>
              <w:bottom w:val="single" w:sz="4" w:space="0" w:color="000000"/>
              <w:right w:val="single" w:sz="4" w:space="0" w:color="000000"/>
            </w:tcBorders>
            <w:shd w:val="clear" w:color="auto" w:fill="auto"/>
            <w:vAlign w:val="center"/>
          </w:tcPr>
          <w:p w14:paraId="558F30FB" w14:textId="77777777" w:rsidR="00DF08A2" w:rsidRDefault="00DF08A2" w:rsidP="00221E0C">
            <w:pPr>
              <w:ind w:right="40"/>
              <w:jc w:val="center"/>
              <w:rPr>
                <w:sz w:val="16"/>
                <w:szCs w:val="16"/>
              </w:rPr>
            </w:pPr>
            <w:r>
              <w:rPr>
                <w:sz w:val="16"/>
                <w:szCs w:val="16"/>
              </w:rPr>
              <w:t>1.16</w:t>
            </w:r>
          </w:p>
        </w:tc>
      </w:tr>
      <w:tr w:rsidR="00DF08A2" w14:paraId="116ACF23" w14:textId="77777777" w:rsidTr="00A34889">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31AB21" w14:textId="77777777" w:rsidR="00DF08A2" w:rsidRDefault="00DF08A2" w:rsidP="00221E0C">
            <w:pPr>
              <w:ind w:right="42"/>
              <w:jc w:val="center"/>
              <w:rPr>
                <w:sz w:val="18"/>
                <w:szCs w:val="18"/>
              </w:rPr>
            </w:pPr>
            <w:r>
              <w:rPr>
                <w:sz w:val="18"/>
                <w:szCs w:val="18"/>
              </w:rPr>
              <w:t>Lambayeque</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657EE5BB" w14:textId="77777777" w:rsidR="00DF08A2" w:rsidRDefault="00DF08A2" w:rsidP="00221E0C">
            <w:pPr>
              <w:ind w:right="40"/>
              <w:jc w:val="center"/>
              <w:rPr>
                <w:sz w:val="16"/>
                <w:szCs w:val="16"/>
              </w:rPr>
            </w:pPr>
            <w:r>
              <w:rPr>
                <w:sz w:val="16"/>
                <w:szCs w:val="16"/>
              </w:rPr>
              <w:t>1.00</w:t>
            </w:r>
          </w:p>
        </w:tc>
        <w:tc>
          <w:tcPr>
            <w:tcW w:w="643" w:type="dxa"/>
            <w:tcBorders>
              <w:top w:val="nil"/>
              <w:left w:val="nil"/>
              <w:bottom w:val="single" w:sz="4" w:space="0" w:color="000000"/>
              <w:right w:val="single" w:sz="4" w:space="0" w:color="000000"/>
            </w:tcBorders>
            <w:shd w:val="clear" w:color="auto" w:fill="auto"/>
            <w:vAlign w:val="center"/>
          </w:tcPr>
          <w:p w14:paraId="5040217B" w14:textId="77777777" w:rsidR="00DF08A2" w:rsidRDefault="00DF08A2" w:rsidP="00221E0C">
            <w:pPr>
              <w:ind w:right="40"/>
              <w:jc w:val="center"/>
              <w:rPr>
                <w:sz w:val="16"/>
                <w:szCs w:val="16"/>
              </w:rPr>
            </w:pPr>
            <w:r>
              <w:rPr>
                <w:sz w:val="16"/>
                <w:szCs w:val="16"/>
              </w:rPr>
              <w:t>1.01</w:t>
            </w:r>
          </w:p>
        </w:tc>
        <w:tc>
          <w:tcPr>
            <w:tcW w:w="642" w:type="dxa"/>
            <w:tcBorders>
              <w:top w:val="nil"/>
              <w:left w:val="nil"/>
              <w:bottom w:val="single" w:sz="4" w:space="0" w:color="000000"/>
              <w:right w:val="single" w:sz="4" w:space="0" w:color="000000"/>
            </w:tcBorders>
            <w:shd w:val="clear" w:color="auto" w:fill="auto"/>
            <w:vAlign w:val="center"/>
          </w:tcPr>
          <w:p w14:paraId="475150C3" w14:textId="77777777" w:rsidR="00DF08A2" w:rsidRDefault="00DF08A2" w:rsidP="00221E0C">
            <w:pPr>
              <w:ind w:right="40"/>
              <w:jc w:val="center"/>
              <w:rPr>
                <w:sz w:val="16"/>
                <w:szCs w:val="16"/>
              </w:rPr>
            </w:pPr>
            <w:r>
              <w:rPr>
                <w:sz w:val="16"/>
                <w:szCs w:val="16"/>
              </w:rPr>
              <w:t>1.02</w:t>
            </w:r>
          </w:p>
        </w:tc>
        <w:tc>
          <w:tcPr>
            <w:tcW w:w="642" w:type="dxa"/>
            <w:tcBorders>
              <w:top w:val="nil"/>
              <w:left w:val="nil"/>
              <w:bottom w:val="single" w:sz="4" w:space="0" w:color="000000"/>
              <w:right w:val="single" w:sz="4" w:space="0" w:color="000000"/>
            </w:tcBorders>
            <w:shd w:val="clear" w:color="auto" w:fill="auto"/>
            <w:vAlign w:val="center"/>
          </w:tcPr>
          <w:p w14:paraId="159423F5" w14:textId="77777777" w:rsidR="00DF08A2" w:rsidRDefault="00DF08A2" w:rsidP="00221E0C">
            <w:pPr>
              <w:ind w:right="40"/>
              <w:jc w:val="center"/>
              <w:rPr>
                <w:sz w:val="16"/>
                <w:szCs w:val="16"/>
              </w:rPr>
            </w:pPr>
            <w:r>
              <w:rPr>
                <w:sz w:val="16"/>
                <w:szCs w:val="16"/>
              </w:rPr>
              <w:t>1.03</w:t>
            </w:r>
          </w:p>
        </w:tc>
        <w:tc>
          <w:tcPr>
            <w:tcW w:w="642" w:type="dxa"/>
            <w:tcBorders>
              <w:top w:val="nil"/>
              <w:left w:val="nil"/>
              <w:bottom w:val="single" w:sz="4" w:space="0" w:color="000000"/>
              <w:right w:val="single" w:sz="4" w:space="0" w:color="000000"/>
            </w:tcBorders>
            <w:shd w:val="clear" w:color="auto" w:fill="auto"/>
            <w:vAlign w:val="center"/>
          </w:tcPr>
          <w:p w14:paraId="6F341CAF" w14:textId="77777777" w:rsidR="00DF08A2" w:rsidRDefault="00DF08A2" w:rsidP="00221E0C">
            <w:pPr>
              <w:ind w:right="40"/>
              <w:jc w:val="center"/>
              <w:rPr>
                <w:sz w:val="16"/>
                <w:szCs w:val="16"/>
              </w:rPr>
            </w:pPr>
            <w:r>
              <w:rPr>
                <w:sz w:val="16"/>
                <w:szCs w:val="16"/>
              </w:rPr>
              <w:t>1.04</w:t>
            </w:r>
          </w:p>
        </w:tc>
        <w:tc>
          <w:tcPr>
            <w:tcW w:w="643" w:type="dxa"/>
            <w:tcBorders>
              <w:top w:val="nil"/>
              <w:left w:val="nil"/>
              <w:bottom w:val="single" w:sz="4" w:space="0" w:color="000000"/>
              <w:right w:val="single" w:sz="4" w:space="0" w:color="000000"/>
            </w:tcBorders>
            <w:shd w:val="clear" w:color="auto" w:fill="auto"/>
            <w:vAlign w:val="center"/>
          </w:tcPr>
          <w:p w14:paraId="3D3D45A2" w14:textId="77777777" w:rsidR="00DF08A2" w:rsidRDefault="00DF08A2" w:rsidP="00221E0C">
            <w:pPr>
              <w:ind w:right="40"/>
              <w:jc w:val="center"/>
              <w:rPr>
                <w:sz w:val="16"/>
                <w:szCs w:val="16"/>
              </w:rPr>
            </w:pPr>
            <w:r>
              <w:rPr>
                <w:sz w:val="16"/>
                <w:szCs w:val="16"/>
              </w:rPr>
              <w:t>1.05</w:t>
            </w:r>
          </w:p>
        </w:tc>
        <w:tc>
          <w:tcPr>
            <w:tcW w:w="642" w:type="dxa"/>
            <w:tcBorders>
              <w:top w:val="nil"/>
              <w:left w:val="nil"/>
              <w:bottom w:val="single" w:sz="4" w:space="0" w:color="000000"/>
              <w:right w:val="single" w:sz="4" w:space="0" w:color="000000"/>
            </w:tcBorders>
            <w:shd w:val="clear" w:color="auto" w:fill="auto"/>
            <w:vAlign w:val="center"/>
          </w:tcPr>
          <w:p w14:paraId="72A52C98" w14:textId="77777777" w:rsidR="00DF08A2" w:rsidRDefault="00DF08A2" w:rsidP="00221E0C">
            <w:pPr>
              <w:ind w:right="40"/>
              <w:jc w:val="center"/>
              <w:rPr>
                <w:sz w:val="16"/>
                <w:szCs w:val="16"/>
              </w:rPr>
            </w:pPr>
            <w:r>
              <w:rPr>
                <w:sz w:val="16"/>
                <w:szCs w:val="16"/>
              </w:rPr>
              <w:t>1.06</w:t>
            </w:r>
          </w:p>
        </w:tc>
        <w:tc>
          <w:tcPr>
            <w:tcW w:w="641" w:type="dxa"/>
            <w:tcBorders>
              <w:top w:val="nil"/>
              <w:left w:val="nil"/>
              <w:bottom w:val="single" w:sz="4" w:space="0" w:color="000000"/>
              <w:right w:val="single" w:sz="4" w:space="0" w:color="000000"/>
            </w:tcBorders>
            <w:shd w:val="clear" w:color="auto" w:fill="auto"/>
            <w:vAlign w:val="center"/>
          </w:tcPr>
          <w:p w14:paraId="45ACADC4" w14:textId="77777777" w:rsidR="00DF08A2" w:rsidRDefault="00DF08A2" w:rsidP="00221E0C">
            <w:pPr>
              <w:ind w:right="40"/>
              <w:jc w:val="center"/>
              <w:rPr>
                <w:sz w:val="16"/>
                <w:szCs w:val="16"/>
              </w:rPr>
            </w:pPr>
            <w:r>
              <w:rPr>
                <w:sz w:val="16"/>
                <w:szCs w:val="16"/>
              </w:rPr>
              <w:t>1.07</w:t>
            </w:r>
          </w:p>
        </w:tc>
        <w:tc>
          <w:tcPr>
            <w:tcW w:w="642" w:type="dxa"/>
            <w:tcBorders>
              <w:top w:val="nil"/>
              <w:left w:val="nil"/>
              <w:bottom w:val="single" w:sz="4" w:space="0" w:color="000000"/>
              <w:right w:val="single" w:sz="4" w:space="0" w:color="000000"/>
            </w:tcBorders>
            <w:shd w:val="clear" w:color="auto" w:fill="auto"/>
            <w:vAlign w:val="center"/>
          </w:tcPr>
          <w:p w14:paraId="0C931D6F" w14:textId="77777777" w:rsidR="00DF08A2" w:rsidRDefault="00DF08A2" w:rsidP="00221E0C">
            <w:pPr>
              <w:ind w:right="40"/>
              <w:jc w:val="center"/>
              <w:rPr>
                <w:sz w:val="16"/>
                <w:szCs w:val="16"/>
              </w:rPr>
            </w:pPr>
            <w:r>
              <w:rPr>
                <w:sz w:val="16"/>
                <w:szCs w:val="16"/>
              </w:rPr>
              <w:t>1.08</w:t>
            </w:r>
          </w:p>
        </w:tc>
        <w:tc>
          <w:tcPr>
            <w:tcW w:w="635" w:type="dxa"/>
            <w:tcBorders>
              <w:top w:val="nil"/>
              <w:left w:val="nil"/>
              <w:bottom w:val="single" w:sz="4" w:space="0" w:color="000000"/>
              <w:right w:val="single" w:sz="4" w:space="0" w:color="000000"/>
            </w:tcBorders>
            <w:shd w:val="clear" w:color="auto" w:fill="auto"/>
            <w:vAlign w:val="center"/>
          </w:tcPr>
          <w:p w14:paraId="02DCEE04" w14:textId="77777777" w:rsidR="00DF08A2" w:rsidRDefault="00DF08A2" w:rsidP="00221E0C">
            <w:pPr>
              <w:ind w:right="40"/>
              <w:jc w:val="center"/>
              <w:rPr>
                <w:sz w:val="16"/>
                <w:szCs w:val="16"/>
              </w:rPr>
            </w:pPr>
            <w:r>
              <w:rPr>
                <w:sz w:val="16"/>
                <w:szCs w:val="16"/>
              </w:rPr>
              <w:t>1.09</w:t>
            </w:r>
          </w:p>
        </w:tc>
        <w:tc>
          <w:tcPr>
            <w:tcW w:w="627" w:type="dxa"/>
            <w:tcBorders>
              <w:top w:val="nil"/>
              <w:left w:val="nil"/>
              <w:bottom w:val="single" w:sz="4" w:space="0" w:color="000000"/>
              <w:right w:val="single" w:sz="4" w:space="0" w:color="000000"/>
            </w:tcBorders>
            <w:shd w:val="clear" w:color="auto" w:fill="auto"/>
            <w:vAlign w:val="center"/>
          </w:tcPr>
          <w:p w14:paraId="70A3B5E4" w14:textId="77777777" w:rsidR="00DF08A2" w:rsidRDefault="00DF08A2" w:rsidP="00221E0C">
            <w:pPr>
              <w:ind w:right="40"/>
              <w:jc w:val="center"/>
              <w:rPr>
                <w:sz w:val="16"/>
                <w:szCs w:val="16"/>
              </w:rPr>
            </w:pPr>
            <w:r>
              <w:rPr>
                <w:sz w:val="16"/>
                <w:szCs w:val="16"/>
              </w:rPr>
              <w:t>1.10</w:t>
            </w:r>
          </w:p>
        </w:tc>
        <w:tc>
          <w:tcPr>
            <w:tcW w:w="620" w:type="dxa"/>
            <w:tcBorders>
              <w:top w:val="nil"/>
              <w:left w:val="nil"/>
              <w:bottom w:val="single" w:sz="4" w:space="0" w:color="000000"/>
              <w:right w:val="single" w:sz="4" w:space="0" w:color="000000"/>
            </w:tcBorders>
            <w:shd w:val="clear" w:color="auto" w:fill="auto"/>
            <w:vAlign w:val="center"/>
          </w:tcPr>
          <w:p w14:paraId="5385CCA3" w14:textId="77777777" w:rsidR="00DF08A2" w:rsidRDefault="00DF08A2" w:rsidP="00221E0C">
            <w:pPr>
              <w:ind w:right="40"/>
              <w:jc w:val="center"/>
              <w:rPr>
                <w:sz w:val="16"/>
                <w:szCs w:val="16"/>
              </w:rPr>
            </w:pPr>
            <w:r>
              <w:rPr>
                <w:sz w:val="16"/>
                <w:szCs w:val="16"/>
              </w:rPr>
              <w:t>1.11</w:t>
            </w:r>
          </w:p>
        </w:tc>
        <w:tc>
          <w:tcPr>
            <w:tcW w:w="1042" w:type="dxa"/>
            <w:tcBorders>
              <w:top w:val="nil"/>
              <w:left w:val="nil"/>
              <w:bottom w:val="single" w:sz="4" w:space="0" w:color="000000"/>
              <w:right w:val="single" w:sz="4" w:space="0" w:color="000000"/>
            </w:tcBorders>
            <w:shd w:val="clear" w:color="auto" w:fill="auto"/>
            <w:vAlign w:val="center"/>
          </w:tcPr>
          <w:p w14:paraId="4F086DD8" w14:textId="77777777" w:rsidR="00DF08A2" w:rsidRDefault="00DF08A2" w:rsidP="00221E0C">
            <w:pPr>
              <w:ind w:right="40"/>
              <w:jc w:val="center"/>
              <w:rPr>
                <w:sz w:val="16"/>
                <w:szCs w:val="16"/>
              </w:rPr>
            </w:pPr>
            <w:r>
              <w:rPr>
                <w:sz w:val="16"/>
                <w:szCs w:val="16"/>
              </w:rPr>
              <w:t>1.12</w:t>
            </w:r>
          </w:p>
        </w:tc>
      </w:tr>
      <w:tr w:rsidR="00DF08A2" w14:paraId="479D74EB" w14:textId="77777777" w:rsidTr="00A34889">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99391F" w14:textId="77777777" w:rsidR="00DF08A2" w:rsidRDefault="00DF08A2" w:rsidP="00221E0C">
            <w:pPr>
              <w:ind w:right="42"/>
              <w:jc w:val="center"/>
              <w:rPr>
                <w:sz w:val="18"/>
                <w:szCs w:val="18"/>
              </w:rPr>
            </w:pPr>
            <w:r>
              <w:rPr>
                <w:sz w:val="18"/>
                <w:szCs w:val="18"/>
              </w:rPr>
              <w:t xml:space="preserve">Lima </w:t>
            </w:r>
            <w:proofErr w:type="spellStart"/>
            <w:r>
              <w:rPr>
                <w:sz w:val="18"/>
                <w:szCs w:val="18"/>
              </w:rPr>
              <w:t>Metrop</w:t>
            </w:r>
            <w:proofErr w:type="spellEnd"/>
            <w:r>
              <w:rPr>
                <w:sz w:val="18"/>
                <w:szCs w:val="18"/>
              </w:rPr>
              <w:t>.</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16313813" w14:textId="77777777" w:rsidR="00DF08A2" w:rsidRDefault="00DF08A2" w:rsidP="00221E0C">
            <w:pPr>
              <w:ind w:right="40"/>
              <w:jc w:val="center"/>
              <w:rPr>
                <w:sz w:val="16"/>
                <w:szCs w:val="16"/>
              </w:rPr>
            </w:pPr>
            <w:r>
              <w:rPr>
                <w:sz w:val="16"/>
                <w:szCs w:val="16"/>
              </w:rPr>
              <w:t>1.00</w:t>
            </w:r>
          </w:p>
        </w:tc>
        <w:tc>
          <w:tcPr>
            <w:tcW w:w="643" w:type="dxa"/>
            <w:tcBorders>
              <w:top w:val="nil"/>
              <w:left w:val="nil"/>
              <w:bottom w:val="single" w:sz="4" w:space="0" w:color="000000"/>
              <w:right w:val="single" w:sz="4" w:space="0" w:color="000000"/>
            </w:tcBorders>
            <w:shd w:val="clear" w:color="auto" w:fill="auto"/>
            <w:vAlign w:val="center"/>
          </w:tcPr>
          <w:p w14:paraId="7940F442" w14:textId="77777777" w:rsidR="00DF08A2" w:rsidRDefault="00DF08A2" w:rsidP="00221E0C">
            <w:pPr>
              <w:ind w:right="40"/>
              <w:jc w:val="center"/>
              <w:rPr>
                <w:sz w:val="16"/>
                <w:szCs w:val="16"/>
              </w:rPr>
            </w:pPr>
            <w:r>
              <w:rPr>
                <w:sz w:val="16"/>
                <w:szCs w:val="16"/>
              </w:rPr>
              <w:t>1.01</w:t>
            </w:r>
          </w:p>
        </w:tc>
        <w:tc>
          <w:tcPr>
            <w:tcW w:w="642" w:type="dxa"/>
            <w:tcBorders>
              <w:top w:val="nil"/>
              <w:left w:val="nil"/>
              <w:bottom w:val="single" w:sz="4" w:space="0" w:color="000000"/>
              <w:right w:val="single" w:sz="4" w:space="0" w:color="000000"/>
            </w:tcBorders>
            <w:shd w:val="clear" w:color="auto" w:fill="auto"/>
            <w:vAlign w:val="center"/>
          </w:tcPr>
          <w:p w14:paraId="4BE7937E" w14:textId="77777777" w:rsidR="00DF08A2" w:rsidRDefault="00DF08A2" w:rsidP="00221E0C">
            <w:pPr>
              <w:ind w:right="40"/>
              <w:jc w:val="center"/>
              <w:rPr>
                <w:sz w:val="16"/>
                <w:szCs w:val="16"/>
              </w:rPr>
            </w:pPr>
            <w:r>
              <w:rPr>
                <w:sz w:val="16"/>
                <w:szCs w:val="16"/>
              </w:rPr>
              <w:t>1.01</w:t>
            </w:r>
          </w:p>
        </w:tc>
        <w:tc>
          <w:tcPr>
            <w:tcW w:w="642" w:type="dxa"/>
            <w:tcBorders>
              <w:top w:val="nil"/>
              <w:left w:val="nil"/>
              <w:bottom w:val="single" w:sz="4" w:space="0" w:color="000000"/>
              <w:right w:val="single" w:sz="4" w:space="0" w:color="000000"/>
            </w:tcBorders>
            <w:shd w:val="clear" w:color="auto" w:fill="auto"/>
            <w:vAlign w:val="center"/>
          </w:tcPr>
          <w:p w14:paraId="0E122B02" w14:textId="77777777" w:rsidR="00DF08A2" w:rsidRDefault="00DF08A2" w:rsidP="00221E0C">
            <w:pPr>
              <w:ind w:right="40"/>
              <w:jc w:val="center"/>
              <w:rPr>
                <w:sz w:val="16"/>
                <w:szCs w:val="16"/>
              </w:rPr>
            </w:pPr>
            <w:r>
              <w:rPr>
                <w:sz w:val="16"/>
                <w:szCs w:val="16"/>
              </w:rPr>
              <w:t>1.02</w:t>
            </w:r>
          </w:p>
        </w:tc>
        <w:tc>
          <w:tcPr>
            <w:tcW w:w="642" w:type="dxa"/>
            <w:tcBorders>
              <w:top w:val="nil"/>
              <w:left w:val="nil"/>
              <w:bottom w:val="single" w:sz="4" w:space="0" w:color="000000"/>
              <w:right w:val="single" w:sz="4" w:space="0" w:color="000000"/>
            </w:tcBorders>
            <w:shd w:val="clear" w:color="auto" w:fill="auto"/>
            <w:vAlign w:val="center"/>
          </w:tcPr>
          <w:p w14:paraId="6A08A438" w14:textId="77777777" w:rsidR="00DF08A2" w:rsidRDefault="00DF08A2" w:rsidP="00221E0C">
            <w:pPr>
              <w:ind w:right="40"/>
              <w:jc w:val="center"/>
              <w:rPr>
                <w:sz w:val="16"/>
                <w:szCs w:val="16"/>
              </w:rPr>
            </w:pPr>
            <w:r>
              <w:rPr>
                <w:sz w:val="16"/>
                <w:szCs w:val="16"/>
              </w:rPr>
              <w:t>1.03</w:t>
            </w:r>
          </w:p>
        </w:tc>
        <w:tc>
          <w:tcPr>
            <w:tcW w:w="643" w:type="dxa"/>
            <w:tcBorders>
              <w:top w:val="nil"/>
              <w:left w:val="nil"/>
              <w:bottom w:val="single" w:sz="4" w:space="0" w:color="000000"/>
              <w:right w:val="single" w:sz="4" w:space="0" w:color="000000"/>
            </w:tcBorders>
            <w:shd w:val="clear" w:color="auto" w:fill="auto"/>
            <w:vAlign w:val="center"/>
          </w:tcPr>
          <w:p w14:paraId="6890F6E5" w14:textId="77777777" w:rsidR="00DF08A2" w:rsidRDefault="00DF08A2" w:rsidP="00221E0C">
            <w:pPr>
              <w:ind w:right="40"/>
              <w:jc w:val="center"/>
              <w:rPr>
                <w:sz w:val="16"/>
                <w:szCs w:val="16"/>
              </w:rPr>
            </w:pPr>
            <w:r>
              <w:rPr>
                <w:sz w:val="16"/>
                <w:szCs w:val="16"/>
              </w:rPr>
              <w:t>1.04</w:t>
            </w:r>
          </w:p>
        </w:tc>
        <w:tc>
          <w:tcPr>
            <w:tcW w:w="642" w:type="dxa"/>
            <w:tcBorders>
              <w:top w:val="nil"/>
              <w:left w:val="nil"/>
              <w:bottom w:val="single" w:sz="4" w:space="0" w:color="000000"/>
              <w:right w:val="single" w:sz="4" w:space="0" w:color="000000"/>
            </w:tcBorders>
            <w:shd w:val="clear" w:color="auto" w:fill="auto"/>
            <w:vAlign w:val="center"/>
          </w:tcPr>
          <w:p w14:paraId="1C5CA761" w14:textId="77777777" w:rsidR="00DF08A2" w:rsidRDefault="00DF08A2" w:rsidP="00221E0C">
            <w:pPr>
              <w:ind w:right="40"/>
              <w:jc w:val="center"/>
              <w:rPr>
                <w:sz w:val="16"/>
                <w:szCs w:val="16"/>
              </w:rPr>
            </w:pPr>
            <w:r>
              <w:rPr>
                <w:sz w:val="16"/>
                <w:szCs w:val="16"/>
              </w:rPr>
              <w:t>1.04</w:t>
            </w:r>
          </w:p>
        </w:tc>
        <w:tc>
          <w:tcPr>
            <w:tcW w:w="641" w:type="dxa"/>
            <w:tcBorders>
              <w:top w:val="nil"/>
              <w:left w:val="nil"/>
              <w:bottom w:val="single" w:sz="4" w:space="0" w:color="000000"/>
              <w:right w:val="single" w:sz="4" w:space="0" w:color="000000"/>
            </w:tcBorders>
            <w:shd w:val="clear" w:color="auto" w:fill="auto"/>
            <w:vAlign w:val="center"/>
          </w:tcPr>
          <w:p w14:paraId="298DF534" w14:textId="77777777" w:rsidR="00DF08A2" w:rsidRDefault="00DF08A2" w:rsidP="00221E0C">
            <w:pPr>
              <w:ind w:right="40"/>
              <w:jc w:val="center"/>
              <w:rPr>
                <w:sz w:val="16"/>
                <w:szCs w:val="16"/>
              </w:rPr>
            </w:pPr>
            <w:r>
              <w:rPr>
                <w:sz w:val="16"/>
                <w:szCs w:val="16"/>
              </w:rPr>
              <w:t>1.05</w:t>
            </w:r>
          </w:p>
        </w:tc>
        <w:tc>
          <w:tcPr>
            <w:tcW w:w="642" w:type="dxa"/>
            <w:tcBorders>
              <w:top w:val="nil"/>
              <w:left w:val="nil"/>
              <w:bottom w:val="single" w:sz="4" w:space="0" w:color="000000"/>
              <w:right w:val="single" w:sz="4" w:space="0" w:color="000000"/>
            </w:tcBorders>
            <w:shd w:val="clear" w:color="auto" w:fill="auto"/>
            <w:vAlign w:val="center"/>
          </w:tcPr>
          <w:p w14:paraId="460491E0" w14:textId="77777777" w:rsidR="00DF08A2" w:rsidRDefault="00DF08A2" w:rsidP="00221E0C">
            <w:pPr>
              <w:ind w:right="40"/>
              <w:jc w:val="center"/>
              <w:rPr>
                <w:sz w:val="16"/>
                <w:szCs w:val="16"/>
              </w:rPr>
            </w:pPr>
            <w:r>
              <w:rPr>
                <w:sz w:val="16"/>
                <w:szCs w:val="16"/>
              </w:rPr>
              <w:t>1.06</w:t>
            </w:r>
          </w:p>
        </w:tc>
        <w:tc>
          <w:tcPr>
            <w:tcW w:w="635" w:type="dxa"/>
            <w:tcBorders>
              <w:top w:val="nil"/>
              <w:left w:val="nil"/>
              <w:bottom w:val="single" w:sz="4" w:space="0" w:color="000000"/>
              <w:right w:val="single" w:sz="4" w:space="0" w:color="000000"/>
            </w:tcBorders>
            <w:shd w:val="clear" w:color="auto" w:fill="auto"/>
            <w:vAlign w:val="center"/>
          </w:tcPr>
          <w:p w14:paraId="385D0AE1" w14:textId="77777777" w:rsidR="00DF08A2" w:rsidRDefault="00DF08A2" w:rsidP="00221E0C">
            <w:pPr>
              <w:ind w:right="40"/>
              <w:jc w:val="center"/>
              <w:rPr>
                <w:sz w:val="16"/>
                <w:szCs w:val="16"/>
              </w:rPr>
            </w:pPr>
            <w:r>
              <w:rPr>
                <w:sz w:val="16"/>
                <w:szCs w:val="16"/>
              </w:rPr>
              <w:t>1.06</w:t>
            </w:r>
          </w:p>
        </w:tc>
        <w:tc>
          <w:tcPr>
            <w:tcW w:w="627" w:type="dxa"/>
            <w:tcBorders>
              <w:top w:val="nil"/>
              <w:left w:val="nil"/>
              <w:bottom w:val="single" w:sz="4" w:space="0" w:color="000000"/>
              <w:right w:val="single" w:sz="4" w:space="0" w:color="000000"/>
            </w:tcBorders>
            <w:shd w:val="clear" w:color="auto" w:fill="auto"/>
            <w:vAlign w:val="center"/>
          </w:tcPr>
          <w:p w14:paraId="64771EAC" w14:textId="77777777" w:rsidR="00DF08A2" w:rsidRDefault="00DF08A2" w:rsidP="00221E0C">
            <w:pPr>
              <w:ind w:right="40"/>
              <w:jc w:val="center"/>
              <w:rPr>
                <w:sz w:val="16"/>
                <w:szCs w:val="16"/>
              </w:rPr>
            </w:pPr>
            <w:r>
              <w:rPr>
                <w:sz w:val="16"/>
                <w:szCs w:val="16"/>
              </w:rPr>
              <w:t>1.07</w:t>
            </w:r>
          </w:p>
        </w:tc>
        <w:tc>
          <w:tcPr>
            <w:tcW w:w="620" w:type="dxa"/>
            <w:tcBorders>
              <w:top w:val="nil"/>
              <w:left w:val="nil"/>
              <w:bottom w:val="single" w:sz="4" w:space="0" w:color="000000"/>
              <w:right w:val="single" w:sz="4" w:space="0" w:color="000000"/>
            </w:tcBorders>
            <w:shd w:val="clear" w:color="auto" w:fill="auto"/>
            <w:vAlign w:val="center"/>
          </w:tcPr>
          <w:p w14:paraId="48E08A85" w14:textId="77777777" w:rsidR="00DF08A2" w:rsidRDefault="00DF08A2" w:rsidP="00221E0C">
            <w:pPr>
              <w:ind w:right="40"/>
              <w:jc w:val="center"/>
              <w:rPr>
                <w:sz w:val="16"/>
                <w:szCs w:val="16"/>
              </w:rPr>
            </w:pPr>
            <w:r>
              <w:rPr>
                <w:sz w:val="16"/>
                <w:szCs w:val="16"/>
              </w:rPr>
              <w:t>1.08</w:t>
            </w:r>
          </w:p>
        </w:tc>
        <w:tc>
          <w:tcPr>
            <w:tcW w:w="1042" w:type="dxa"/>
            <w:tcBorders>
              <w:top w:val="nil"/>
              <w:left w:val="nil"/>
              <w:bottom w:val="single" w:sz="4" w:space="0" w:color="000000"/>
              <w:right w:val="single" w:sz="4" w:space="0" w:color="000000"/>
            </w:tcBorders>
            <w:shd w:val="clear" w:color="auto" w:fill="auto"/>
            <w:vAlign w:val="center"/>
          </w:tcPr>
          <w:p w14:paraId="692EE894" w14:textId="77777777" w:rsidR="00DF08A2" w:rsidRDefault="00DF08A2" w:rsidP="00221E0C">
            <w:pPr>
              <w:ind w:right="40"/>
              <w:jc w:val="center"/>
              <w:rPr>
                <w:sz w:val="16"/>
                <w:szCs w:val="16"/>
              </w:rPr>
            </w:pPr>
            <w:r>
              <w:rPr>
                <w:sz w:val="16"/>
                <w:szCs w:val="16"/>
              </w:rPr>
              <w:t>1.09</w:t>
            </w:r>
          </w:p>
        </w:tc>
      </w:tr>
      <w:tr w:rsidR="00DF08A2" w14:paraId="4EF73405" w14:textId="77777777" w:rsidTr="00A34889">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9B3E93" w14:textId="77777777" w:rsidR="00DF08A2" w:rsidRDefault="00DF08A2" w:rsidP="00221E0C">
            <w:pPr>
              <w:ind w:right="42"/>
              <w:jc w:val="center"/>
              <w:rPr>
                <w:sz w:val="18"/>
                <w:szCs w:val="18"/>
              </w:rPr>
            </w:pPr>
            <w:r>
              <w:rPr>
                <w:sz w:val="18"/>
                <w:szCs w:val="18"/>
              </w:rPr>
              <w:t>Lima Prov.</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24BC7A20" w14:textId="77777777" w:rsidR="00DF08A2" w:rsidRDefault="00DF08A2" w:rsidP="00221E0C">
            <w:pPr>
              <w:ind w:right="40"/>
              <w:jc w:val="center"/>
              <w:rPr>
                <w:sz w:val="16"/>
                <w:szCs w:val="16"/>
              </w:rPr>
            </w:pPr>
            <w:r>
              <w:rPr>
                <w:sz w:val="16"/>
                <w:szCs w:val="16"/>
              </w:rPr>
              <w:t>1.00</w:t>
            </w:r>
          </w:p>
        </w:tc>
        <w:tc>
          <w:tcPr>
            <w:tcW w:w="643" w:type="dxa"/>
            <w:tcBorders>
              <w:top w:val="nil"/>
              <w:left w:val="nil"/>
              <w:bottom w:val="single" w:sz="4" w:space="0" w:color="000000"/>
              <w:right w:val="single" w:sz="4" w:space="0" w:color="000000"/>
            </w:tcBorders>
            <w:shd w:val="clear" w:color="auto" w:fill="auto"/>
            <w:vAlign w:val="center"/>
          </w:tcPr>
          <w:p w14:paraId="6DA5E6AD" w14:textId="77777777" w:rsidR="00DF08A2" w:rsidRDefault="00DF08A2" w:rsidP="00221E0C">
            <w:pPr>
              <w:ind w:right="40"/>
              <w:jc w:val="center"/>
              <w:rPr>
                <w:sz w:val="16"/>
                <w:szCs w:val="16"/>
              </w:rPr>
            </w:pPr>
            <w:r>
              <w:rPr>
                <w:sz w:val="16"/>
                <w:szCs w:val="16"/>
              </w:rPr>
              <w:t>1.01</w:t>
            </w:r>
          </w:p>
        </w:tc>
        <w:tc>
          <w:tcPr>
            <w:tcW w:w="642" w:type="dxa"/>
            <w:tcBorders>
              <w:top w:val="nil"/>
              <w:left w:val="nil"/>
              <w:bottom w:val="single" w:sz="4" w:space="0" w:color="000000"/>
              <w:right w:val="single" w:sz="4" w:space="0" w:color="000000"/>
            </w:tcBorders>
            <w:shd w:val="clear" w:color="auto" w:fill="auto"/>
            <w:vAlign w:val="center"/>
          </w:tcPr>
          <w:p w14:paraId="108F7EE0" w14:textId="77777777" w:rsidR="00DF08A2" w:rsidRDefault="00DF08A2" w:rsidP="00221E0C">
            <w:pPr>
              <w:ind w:right="40"/>
              <w:jc w:val="center"/>
              <w:rPr>
                <w:sz w:val="16"/>
                <w:szCs w:val="16"/>
              </w:rPr>
            </w:pPr>
            <w:r>
              <w:rPr>
                <w:sz w:val="16"/>
                <w:szCs w:val="16"/>
              </w:rPr>
              <w:t>1.02</w:t>
            </w:r>
          </w:p>
        </w:tc>
        <w:tc>
          <w:tcPr>
            <w:tcW w:w="642" w:type="dxa"/>
            <w:tcBorders>
              <w:top w:val="nil"/>
              <w:left w:val="nil"/>
              <w:bottom w:val="single" w:sz="4" w:space="0" w:color="000000"/>
              <w:right w:val="single" w:sz="4" w:space="0" w:color="000000"/>
            </w:tcBorders>
            <w:shd w:val="clear" w:color="auto" w:fill="auto"/>
            <w:vAlign w:val="center"/>
          </w:tcPr>
          <w:p w14:paraId="6C030CF2" w14:textId="77777777" w:rsidR="00DF08A2" w:rsidRDefault="00DF08A2" w:rsidP="00221E0C">
            <w:pPr>
              <w:ind w:right="40"/>
              <w:jc w:val="center"/>
              <w:rPr>
                <w:sz w:val="16"/>
                <w:szCs w:val="16"/>
              </w:rPr>
            </w:pPr>
            <w:r>
              <w:rPr>
                <w:sz w:val="16"/>
                <w:szCs w:val="16"/>
              </w:rPr>
              <w:t>1.03</w:t>
            </w:r>
          </w:p>
        </w:tc>
        <w:tc>
          <w:tcPr>
            <w:tcW w:w="642" w:type="dxa"/>
            <w:tcBorders>
              <w:top w:val="nil"/>
              <w:left w:val="nil"/>
              <w:bottom w:val="single" w:sz="4" w:space="0" w:color="000000"/>
              <w:right w:val="single" w:sz="4" w:space="0" w:color="000000"/>
            </w:tcBorders>
            <w:shd w:val="clear" w:color="auto" w:fill="auto"/>
            <w:vAlign w:val="center"/>
          </w:tcPr>
          <w:p w14:paraId="4C149B3F" w14:textId="77777777" w:rsidR="00DF08A2" w:rsidRDefault="00DF08A2" w:rsidP="00221E0C">
            <w:pPr>
              <w:ind w:right="40"/>
              <w:jc w:val="center"/>
              <w:rPr>
                <w:sz w:val="16"/>
                <w:szCs w:val="16"/>
              </w:rPr>
            </w:pPr>
            <w:r>
              <w:rPr>
                <w:sz w:val="16"/>
                <w:szCs w:val="16"/>
              </w:rPr>
              <w:t>1.04</w:t>
            </w:r>
          </w:p>
        </w:tc>
        <w:tc>
          <w:tcPr>
            <w:tcW w:w="643" w:type="dxa"/>
            <w:tcBorders>
              <w:top w:val="nil"/>
              <w:left w:val="nil"/>
              <w:bottom w:val="single" w:sz="4" w:space="0" w:color="000000"/>
              <w:right w:val="single" w:sz="4" w:space="0" w:color="000000"/>
            </w:tcBorders>
            <w:shd w:val="clear" w:color="auto" w:fill="auto"/>
            <w:vAlign w:val="center"/>
          </w:tcPr>
          <w:p w14:paraId="4D949920" w14:textId="77777777" w:rsidR="00DF08A2" w:rsidRDefault="00DF08A2" w:rsidP="00221E0C">
            <w:pPr>
              <w:ind w:right="40"/>
              <w:jc w:val="center"/>
              <w:rPr>
                <w:sz w:val="16"/>
                <w:szCs w:val="16"/>
              </w:rPr>
            </w:pPr>
            <w:r>
              <w:rPr>
                <w:sz w:val="16"/>
                <w:szCs w:val="16"/>
              </w:rPr>
              <w:t>1.05</w:t>
            </w:r>
          </w:p>
        </w:tc>
        <w:tc>
          <w:tcPr>
            <w:tcW w:w="642" w:type="dxa"/>
            <w:tcBorders>
              <w:top w:val="nil"/>
              <w:left w:val="nil"/>
              <w:bottom w:val="single" w:sz="4" w:space="0" w:color="000000"/>
              <w:right w:val="single" w:sz="4" w:space="0" w:color="000000"/>
            </w:tcBorders>
            <w:shd w:val="clear" w:color="auto" w:fill="auto"/>
            <w:vAlign w:val="center"/>
          </w:tcPr>
          <w:p w14:paraId="58C34747" w14:textId="77777777" w:rsidR="00DF08A2" w:rsidRDefault="00DF08A2" w:rsidP="00221E0C">
            <w:pPr>
              <w:ind w:right="40"/>
              <w:jc w:val="center"/>
              <w:rPr>
                <w:sz w:val="16"/>
                <w:szCs w:val="16"/>
              </w:rPr>
            </w:pPr>
            <w:r>
              <w:rPr>
                <w:sz w:val="16"/>
                <w:szCs w:val="16"/>
              </w:rPr>
              <w:t>1.06</w:t>
            </w:r>
          </w:p>
        </w:tc>
        <w:tc>
          <w:tcPr>
            <w:tcW w:w="641" w:type="dxa"/>
            <w:tcBorders>
              <w:top w:val="nil"/>
              <w:left w:val="nil"/>
              <w:bottom w:val="single" w:sz="4" w:space="0" w:color="000000"/>
              <w:right w:val="single" w:sz="4" w:space="0" w:color="000000"/>
            </w:tcBorders>
            <w:shd w:val="clear" w:color="auto" w:fill="auto"/>
            <w:vAlign w:val="center"/>
          </w:tcPr>
          <w:p w14:paraId="569242C9" w14:textId="77777777" w:rsidR="00DF08A2" w:rsidRDefault="00DF08A2" w:rsidP="00221E0C">
            <w:pPr>
              <w:ind w:right="40"/>
              <w:jc w:val="center"/>
              <w:rPr>
                <w:sz w:val="16"/>
                <w:szCs w:val="16"/>
              </w:rPr>
            </w:pPr>
            <w:r>
              <w:rPr>
                <w:sz w:val="16"/>
                <w:szCs w:val="16"/>
              </w:rPr>
              <w:t>1.07</w:t>
            </w:r>
          </w:p>
        </w:tc>
        <w:tc>
          <w:tcPr>
            <w:tcW w:w="642" w:type="dxa"/>
            <w:tcBorders>
              <w:top w:val="nil"/>
              <w:left w:val="nil"/>
              <w:bottom w:val="single" w:sz="4" w:space="0" w:color="000000"/>
              <w:right w:val="single" w:sz="4" w:space="0" w:color="000000"/>
            </w:tcBorders>
            <w:shd w:val="clear" w:color="auto" w:fill="auto"/>
            <w:vAlign w:val="center"/>
          </w:tcPr>
          <w:p w14:paraId="44190A9C" w14:textId="77777777" w:rsidR="00DF08A2" w:rsidRDefault="00DF08A2" w:rsidP="00221E0C">
            <w:pPr>
              <w:ind w:right="40"/>
              <w:jc w:val="center"/>
              <w:rPr>
                <w:sz w:val="16"/>
                <w:szCs w:val="16"/>
              </w:rPr>
            </w:pPr>
            <w:r>
              <w:rPr>
                <w:sz w:val="16"/>
                <w:szCs w:val="16"/>
              </w:rPr>
              <w:t>1.08</w:t>
            </w:r>
          </w:p>
        </w:tc>
        <w:tc>
          <w:tcPr>
            <w:tcW w:w="635" w:type="dxa"/>
            <w:tcBorders>
              <w:top w:val="nil"/>
              <w:left w:val="nil"/>
              <w:bottom w:val="single" w:sz="4" w:space="0" w:color="000000"/>
              <w:right w:val="single" w:sz="4" w:space="0" w:color="000000"/>
            </w:tcBorders>
            <w:shd w:val="clear" w:color="auto" w:fill="auto"/>
            <w:vAlign w:val="center"/>
          </w:tcPr>
          <w:p w14:paraId="0FB8EA9A" w14:textId="77777777" w:rsidR="00DF08A2" w:rsidRDefault="00DF08A2" w:rsidP="00221E0C">
            <w:pPr>
              <w:ind w:right="40"/>
              <w:jc w:val="center"/>
              <w:rPr>
                <w:sz w:val="16"/>
                <w:szCs w:val="16"/>
              </w:rPr>
            </w:pPr>
            <w:r>
              <w:rPr>
                <w:sz w:val="16"/>
                <w:szCs w:val="16"/>
              </w:rPr>
              <w:t>1.09</w:t>
            </w:r>
          </w:p>
        </w:tc>
        <w:tc>
          <w:tcPr>
            <w:tcW w:w="627" w:type="dxa"/>
            <w:tcBorders>
              <w:top w:val="nil"/>
              <w:left w:val="nil"/>
              <w:bottom w:val="single" w:sz="4" w:space="0" w:color="000000"/>
              <w:right w:val="single" w:sz="4" w:space="0" w:color="000000"/>
            </w:tcBorders>
            <w:shd w:val="clear" w:color="auto" w:fill="auto"/>
            <w:vAlign w:val="center"/>
          </w:tcPr>
          <w:p w14:paraId="440CC6F3" w14:textId="77777777" w:rsidR="00DF08A2" w:rsidRDefault="00DF08A2" w:rsidP="00221E0C">
            <w:pPr>
              <w:ind w:right="40"/>
              <w:jc w:val="center"/>
              <w:rPr>
                <w:sz w:val="16"/>
                <w:szCs w:val="16"/>
              </w:rPr>
            </w:pPr>
            <w:r>
              <w:rPr>
                <w:sz w:val="16"/>
                <w:szCs w:val="16"/>
              </w:rPr>
              <w:t>1.10</w:t>
            </w:r>
          </w:p>
        </w:tc>
        <w:tc>
          <w:tcPr>
            <w:tcW w:w="620" w:type="dxa"/>
            <w:tcBorders>
              <w:top w:val="nil"/>
              <w:left w:val="nil"/>
              <w:bottom w:val="single" w:sz="4" w:space="0" w:color="000000"/>
              <w:right w:val="single" w:sz="4" w:space="0" w:color="000000"/>
            </w:tcBorders>
            <w:shd w:val="clear" w:color="auto" w:fill="auto"/>
            <w:vAlign w:val="center"/>
          </w:tcPr>
          <w:p w14:paraId="39392A2D" w14:textId="77777777" w:rsidR="00DF08A2" w:rsidRDefault="00DF08A2" w:rsidP="00221E0C">
            <w:pPr>
              <w:ind w:right="40"/>
              <w:jc w:val="center"/>
              <w:rPr>
                <w:sz w:val="16"/>
                <w:szCs w:val="16"/>
              </w:rPr>
            </w:pPr>
            <w:r>
              <w:rPr>
                <w:sz w:val="16"/>
                <w:szCs w:val="16"/>
              </w:rPr>
              <w:t>1.11</w:t>
            </w:r>
          </w:p>
        </w:tc>
        <w:tc>
          <w:tcPr>
            <w:tcW w:w="1042" w:type="dxa"/>
            <w:tcBorders>
              <w:top w:val="nil"/>
              <w:left w:val="nil"/>
              <w:bottom w:val="single" w:sz="4" w:space="0" w:color="000000"/>
              <w:right w:val="single" w:sz="4" w:space="0" w:color="000000"/>
            </w:tcBorders>
            <w:shd w:val="clear" w:color="auto" w:fill="auto"/>
            <w:vAlign w:val="center"/>
          </w:tcPr>
          <w:p w14:paraId="6113C847" w14:textId="77777777" w:rsidR="00DF08A2" w:rsidRDefault="00DF08A2" w:rsidP="00221E0C">
            <w:pPr>
              <w:ind w:right="40"/>
              <w:jc w:val="center"/>
              <w:rPr>
                <w:sz w:val="16"/>
                <w:szCs w:val="16"/>
              </w:rPr>
            </w:pPr>
            <w:r>
              <w:rPr>
                <w:sz w:val="16"/>
                <w:szCs w:val="16"/>
              </w:rPr>
              <w:t>1.13</w:t>
            </w:r>
          </w:p>
        </w:tc>
      </w:tr>
      <w:tr w:rsidR="00DF08A2" w14:paraId="3C819307" w14:textId="77777777" w:rsidTr="00A34889">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9370B1" w14:textId="77777777" w:rsidR="00DF08A2" w:rsidRDefault="00DF08A2" w:rsidP="00221E0C">
            <w:pPr>
              <w:ind w:right="42"/>
              <w:jc w:val="center"/>
              <w:rPr>
                <w:sz w:val="18"/>
                <w:szCs w:val="18"/>
              </w:rPr>
            </w:pPr>
            <w:r>
              <w:rPr>
                <w:sz w:val="18"/>
                <w:szCs w:val="18"/>
              </w:rPr>
              <w:t>Loreto</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3F571E14" w14:textId="77777777" w:rsidR="00DF08A2" w:rsidRDefault="00DF08A2" w:rsidP="00221E0C">
            <w:pPr>
              <w:ind w:right="40"/>
              <w:jc w:val="center"/>
              <w:rPr>
                <w:sz w:val="16"/>
                <w:szCs w:val="16"/>
              </w:rPr>
            </w:pPr>
            <w:r>
              <w:rPr>
                <w:sz w:val="16"/>
                <w:szCs w:val="16"/>
              </w:rPr>
              <w:t>1.00</w:t>
            </w:r>
          </w:p>
        </w:tc>
        <w:tc>
          <w:tcPr>
            <w:tcW w:w="643" w:type="dxa"/>
            <w:tcBorders>
              <w:top w:val="nil"/>
              <w:left w:val="nil"/>
              <w:bottom w:val="single" w:sz="4" w:space="0" w:color="000000"/>
              <w:right w:val="single" w:sz="4" w:space="0" w:color="000000"/>
            </w:tcBorders>
            <w:shd w:val="clear" w:color="auto" w:fill="auto"/>
            <w:vAlign w:val="center"/>
          </w:tcPr>
          <w:p w14:paraId="0C29AEC6" w14:textId="77777777" w:rsidR="00DF08A2" w:rsidRDefault="00DF08A2" w:rsidP="00221E0C">
            <w:pPr>
              <w:ind w:right="40"/>
              <w:jc w:val="center"/>
              <w:rPr>
                <w:sz w:val="16"/>
                <w:szCs w:val="16"/>
              </w:rPr>
            </w:pPr>
            <w:r>
              <w:rPr>
                <w:sz w:val="16"/>
                <w:szCs w:val="16"/>
              </w:rPr>
              <w:t>1.01</w:t>
            </w:r>
          </w:p>
        </w:tc>
        <w:tc>
          <w:tcPr>
            <w:tcW w:w="642" w:type="dxa"/>
            <w:tcBorders>
              <w:top w:val="nil"/>
              <w:left w:val="nil"/>
              <w:bottom w:val="single" w:sz="4" w:space="0" w:color="000000"/>
              <w:right w:val="single" w:sz="4" w:space="0" w:color="000000"/>
            </w:tcBorders>
            <w:shd w:val="clear" w:color="auto" w:fill="auto"/>
            <w:vAlign w:val="center"/>
          </w:tcPr>
          <w:p w14:paraId="36229CAD" w14:textId="77777777" w:rsidR="00DF08A2" w:rsidRDefault="00DF08A2" w:rsidP="00221E0C">
            <w:pPr>
              <w:ind w:right="40"/>
              <w:jc w:val="center"/>
              <w:rPr>
                <w:sz w:val="16"/>
                <w:szCs w:val="16"/>
              </w:rPr>
            </w:pPr>
            <w:r>
              <w:rPr>
                <w:sz w:val="16"/>
                <w:szCs w:val="16"/>
              </w:rPr>
              <w:t>1.01</w:t>
            </w:r>
          </w:p>
        </w:tc>
        <w:tc>
          <w:tcPr>
            <w:tcW w:w="642" w:type="dxa"/>
            <w:tcBorders>
              <w:top w:val="nil"/>
              <w:left w:val="nil"/>
              <w:bottom w:val="single" w:sz="4" w:space="0" w:color="000000"/>
              <w:right w:val="single" w:sz="4" w:space="0" w:color="000000"/>
            </w:tcBorders>
            <w:shd w:val="clear" w:color="auto" w:fill="auto"/>
            <w:vAlign w:val="center"/>
          </w:tcPr>
          <w:p w14:paraId="68E15BE8" w14:textId="77777777" w:rsidR="00DF08A2" w:rsidRDefault="00DF08A2" w:rsidP="00221E0C">
            <w:pPr>
              <w:ind w:right="40"/>
              <w:jc w:val="center"/>
              <w:rPr>
                <w:sz w:val="16"/>
                <w:szCs w:val="16"/>
              </w:rPr>
            </w:pPr>
            <w:r>
              <w:rPr>
                <w:sz w:val="16"/>
                <w:szCs w:val="16"/>
              </w:rPr>
              <w:t>1.02</w:t>
            </w:r>
          </w:p>
        </w:tc>
        <w:tc>
          <w:tcPr>
            <w:tcW w:w="642" w:type="dxa"/>
            <w:tcBorders>
              <w:top w:val="nil"/>
              <w:left w:val="nil"/>
              <w:bottom w:val="single" w:sz="4" w:space="0" w:color="000000"/>
              <w:right w:val="single" w:sz="4" w:space="0" w:color="000000"/>
            </w:tcBorders>
            <w:shd w:val="clear" w:color="auto" w:fill="auto"/>
            <w:vAlign w:val="center"/>
          </w:tcPr>
          <w:p w14:paraId="288FC2ED" w14:textId="77777777" w:rsidR="00DF08A2" w:rsidRDefault="00DF08A2" w:rsidP="00221E0C">
            <w:pPr>
              <w:ind w:right="40"/>
              <w:jc w:val="center"/>
              <w:rPr>
                <w:sz w:val="16"/>
                <w:szCs w:val="16"/>
              </w:rPr>
            </w:pPr>
            <w:r>
              <w:rPr>
                <w:sz w:val="16"/>
                <w:szCs w:val="16"/>
              </w:rPr>
              <w:t>1.02</w:t>
            </w:r>
          </w:p>
        </w:tc>
        <w:tc>
          <w:tcPr>
            <w:tcW w:w="643" w:type="dxa"/>
            <w:tcBorders>
              <w:top w:val="nil"/>
              <w:left w:val="nil"/>
              <w:bottom w:val="single" w:sz="4" w:space="0" w:color="000000"/>
              <w:right w:val="single" w:sz="4" w:space="0" w:color="000000"/>
            </w:tcBorders>
            <w:shd w:val="clear" w:color="auto" w:fill="auto"/>
            <w:vAlign w:val="center"/>
          </w:tcPr>
          <w:p w14:paraId="2E35CA4D" w14:textId="77777777" w:rsidR="00DF08A2" w:rsidRDefault="00DF08A2" w:rsidP="00221E0C">
            <w:pPr>
              <w:ind w:right="40"/>
              <w:jc w:val="center"/>
              <w:rPr>
                <w:sz w:val="16"/>
                <w:szCs w:val="16"/>
              </w:rPr>
            </w:pPr>
            <w:r>
              <w:rPr>
                <w:sz w:val="16"/>
                <w:szCs w:val="16"/>
              </w:rPr>
              <w:t>1.03</w:t>
            </w:r>
          </w:p>
        </w:tc>
        <w:tc>
          <w:tcPr>
            <w:tcW w:w="642" w:type="dxa"/>
            <w:tcBorders>
              <w:top w:val="nil"/>
              <w:left w:val="nil"/>
              <w:bottom w:val="single" w:sz="4" w:space="0" w:color="000000"/>
              <w:right w:val="single" w:sz="4" w:space="0" w:color="000000"/>
            </w:tcBorders>
            <w:shd w:val="clear" w:color="auto" w:fill="auto"/>
            <w:vAlign w:val="center"/>
          </w:tcPr>
          <w:p w14:paraId="609EBB65" w14:textId="77777777" w:rsidR="00DF08A2" w:rsidRDefault="00DF08A2" w:rsidP="00221E0C">
            <w:pPr>
              <w:ind w:right="40"/>
              <w:jc w:val="center"/>
              <w:rPr>
                <w:sz w:val="16"/>
                <w:szCs w:val="16"/>
              </w:rPr>
            </w:pPr>
            <w:r>
              <w:rPr>
                <w:sz w:val="16"/>
                <w:szCs w:val="16"/>
              </w:rPr>
              <w:t>1.03</w:t>
            </w:r>
          </w:p>
        </w:tc>
        <w:tc>
          <w:tcPr>
            <w:tcW w:w="641" w:type="dxa"/>
            <w:tcBorders>
              <w:top w:val="nil"/>
              <w:left w:val="nil"/>
              <w:bottom w:val="single" w:sz="4" w:space="0" w:color="000000"/>
              <w:right w:val="single" w:sz="4" w:space="0" w:color="000000"/>
            </w:tcBorders>
            <w:shd w:val="clear" w:color="auto" w:fill="auto"/>
            <w:vAlign w:val="center"/>
          </w:tcPr>
          <w:p w14:paraId="44880036" w14:textId="77777777" w:rsidR="00DF08A2" w:rsidRDefault="00DF08A2" w:rsidP="00221E0C">
            <w:pPr>
              <w:ind w:right="40"/>
              <w:jc w:val="center"/>
              <w:rPr>
                <w:sz w:val="16"/>
                <w:szCs w:val="16"/>
              </w:rPr>
            </w:pPr>
            <w:r>
              <w:rPr>
                <w:sz w:val="16"/>
                <w:szCs w:val="16"/>
              </w:rPr>
              <w:t>1.04</w:t>
            </w:r>
          </w:p>
        </w:tc>
        <w:tc>
          <w:tcPr>
            <w:tcW w:w="642" w:type="dxa"/>
            <w:tcBorders>
              <w:top w:val="nil"/>
              <w:left w:val="nil"/>
              <w:bottom w:val="single" w:sz="4" w:space="0" w:color="000000"/>
              <w:right w:val="single" w:sz="4" w:space="0" w:color="000000"/>
            </w:tcBorders>
            <w:shd w:val="clear" w:color="auto" w:fill="auto"/>
            <w:vAlign w:val="center"/>
          </w:tcPr>
          <w:p w14:paraId="307CEE63" w14:textId="77777777" w:rsidR="00DF08A2" w:rsidRDefault="00DF08A2" w:rsidP="00221E0C">
            <w:pPr>
              <w:ind w:right="40"/>
              <w:jc w:val="center"/>
              <w:rPr>
                <w:sz w:val="16"/>
                <w:szCs w:val="16"/>
              </w:rPr>
            </w:pPr>
            <w:r>
              <w:rPr>
                <w:sz w:val="16"/>
                <w:szCs w:val="16"/>
              </w:rPr>
              <w:t>1.05</w:t>
            </w:r>
          </w:p>
        </w:tc>
        <w:tc>
          <w:tcPr>
            <w:tcW w:w="635" w:type="dxa"/>
            <w:tcBorders>
              <w:top w:val="nil"/>
              <w:left w:val="nil"/>
              <w:bottom w:val="single" w:sz="4" w:space="0" w:color="000000"/>
              <w:right w:val="single" w:sz="4" w:space="0" w:color="000000"/>
            </w:tcBorders>
            <w:shd w:val="clear" w:color="auto" w:fill="auto"/>
            <w:vAlign w:val="center"/>
          </w:tcPr>
          <w:p w14:paraId="43D20C7A" w14:textId="77777777" w:rsidR="00DF08A2" w:rsidRDefault="00DF08A2" w:rsidP="00221E0C">
            <w:pPr>
              <w:ind w:right="40"/>
              <w:jc w:val="center"/>
              <w:rPr>
                <w:sz w:val="16"/>
                <w:szCs w:val="16"/>
              </w:rPr>
            </w:pPr>
            <w:r>
              <w:rPr>
                <w:sz w:val="16"/>
                <w:szCs w:val="16"/>
              </w:rPr>
              <w:t>1.05</w:t>
            </w:r>
          </w:p>
        </w:tc>
        <w:tc>
          <w:tcPr>
            <w:tcW w:w="627" w:type="dxa"/>
            <w:tcBorders>
              <w:top w:val="nil"/>
              <w:left w:val="nil"/>
              <w:bottom w:val="single" w:sz="4" w:space="0" w:color="000000"/>
              <w:right w:val="single" w:sz="4" w:space="0" w:color="000000"/>
            </w:tcBorders>
            <w:shd w:val="clear" w:color="auto" w:fill="auto"/>
            <w:vAlign w:val="center"/>
          </w:tcPr>
          <w:p w14:paraId="6C358D38" w14:textId="77777777" w:rsidR="00DF08A2" w:rsidRDefault="00DF08A2" w:rsidP="00221E0C">
            <w:pPr>
              <w:ind w:right="40"/>
              <w:jc w:val="center"/>
              <w:rPr>
                <w:sz w:val="16"/>
                <w:szCs w:val="16"/>
              </w:rPr>
            </w:pPr>
            <w:r>
              <w:rPr>
                <w:sz w:val="16"/>
                <w:szCs w:val="16"/>
              </w:rPr>
              <w:t>1.06</w:t>
            </w:r>
          </w:p>
        </w:tc>
        <w:tc>
          <w:tcPr>
            <w:tcW w:w="620" w:type="dxa"/>
            <w:tcBorders>
              <w:top w:val="nil"/>
              <w:left w:val="nil"/>
              <w:bottom w:val="single" w:sz="4" w:space="0" w:color="000000"/>
              <w:right w:val="single" w:sz="4" w:space="0" w:color="000000"/>
            </w:tcBorders>
            <w:shd w:val="clear" w:color="auto" w:fill="auto"/>
            <w:vAlign w:val="center"/>
          </w:tcPr>
          <w:p w14:paraId="5D778292" w14:textId="77777777" w:rsidR="00DF08A2" w:rsidRDefault="00DF08A2" w:rsidP="00221E0C">
            <w:pPr>
              <w:ind w:right="40"/>
              <w:jc w:val="center"/>
              <w:rPr>
                <w:sz w:val="16"/>
                <w:szCs w:val="16"/>
              </w:rPr>
            </w:pPr>
            <w:r>
              <w:rPr>
                <w:sz w:val="16"/>
                <w:szCs w:val="16"/>
              </w:rPr>
              <w:t>1.06</w:t>
            </w:r>
          </w:p>
        </w:tc>
        <w:tc>
          <w:tcPr>
            <w:tcW w:w="1042" w:type="dxa"/>
            <w:tcBorders>
              <w:top w:val="nil"/>
              <w:left w:val="nil"/>
              <w:bottom w:val="single" w:sz="4" w:space="0" w:color="000000"/>
              <w:right w:val="single" w:sz="4" w:space="0" w:color="000000"/>
            </w:tcBorders>
            <w:shd w:val="clear" w:color="auto" w:fill="auto"/>
            <w:vAlign w:val="center"/>
          </w:tcPr>
          <w:p w14:paraId="4CD9042A" w14:textId="77777777" w:rsidR="00DF08A2" w:rsidRDefault="00DF08A2" w:rsidP="00221E0C">
            <w:pPr>
              <w:ind w:right="40"/>
              <w:jc w:val="center"/>
              <w:rPr>
                <w:sz w:val="16"/>
                <w:szCs w:val="16"/>
              </w:rPr>
            </w:pPr>
            <w:r>
              <w:rPr>
                <w:sz w:val="16"/>
                <w:szCs w:val="16"/>
              </w:rPr>
              <w:t>1.07</w:t>
            </w:r>
          </w:p>
        </w:tc>
      </w:tr>
      <w:tr w:rsidR="00DF08A2" w14:paraId="1BFCF192" w14:textId="77777777" w:rsidTr="00A34889">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F2503A" w14:textId="77777777" w:rsidR="00DF08A2" w:rsidRDefault="00DF08A2" w:rsidP="00221E0C">
            <w:pPr>
              <w:ind w:right="42"/>
              <w:jc w:val="center"/>
              <w:rPr>
                <w:sz w:val="18"/>
                <w:szCs w:val="18"/>
              </w:rPr>
            </w:pPr>
            <w:r>
              <w:rPr>
                <w:sz w:val="18"/>
                <w:szCs w:val="18"/>
              </w:rPr>
              <w:t>Madre de Dios</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57FCB55C" w14:textId="77777777" w:rsidR="00DF08A2" w:rsidRDefault="00DF08A2" w:rsidP="00221E0C">
            <w:pPr>
              <w:ind w:right="40"/>
              <w:jc w:val="center"/>
              <w:rPr>
                <w:sz w:val="16"/>
                <w:szCs w:val="16"/>
              </w:rPr>
            </w:pPr>
            <w:r>
              <w:rPr>
                <w:sz w:val="16"/>
                <w:szCs w:val="16"/>
              </w:rPr>
              <w:t>1.00</w:t>
            </w:r>
          </w:p>
        </w:tc>
        <w:tc>
          <w:tcPr>
            <w:tcW w:w="643" w:type="dxa"/>
            <w:tcBorders>
              <w:top w:val="nil"/>
              <w:left w:val="nil"/>
              <w:bottom w:val="single" w:sz="4" w:space="0" w:color="000000"/>
              <w:right w:val="single" w:sz="4" w:space="0" w:color="000000"/>
            </w:tcBorders>
            <w:shd w:val="clear" w:color="auto" w:fill="auto"/>
            <w:vAlign w:val="center"/>
          </w:tcPr>
          <w:p w14:paraId="14C660AB" w14:textId="77777777" w:rsidR="00DF08A2" w:rsidRDefault="00DF08A2" w:rsidP="00221E0C">
            <w:pPr>
              <w:ind w:right="40"/>
              <w:jc w:val="center"/>
              <w:rPr>
                <w:sz w:val="16"/>
                <w:szCs w:val="16"/>
              </w:rPr>
            </w:pPr>
            <w:r>
              <w:rPr>
                <w:sz w:val="16"/>
                <w:szCs w:val="16"/>
              </w:rPr>
              <w:t>1.00</w:t>
            </w:r>
          </w:p>
        </w:tc>
        <w:tc>
          <w:tcPr>
            <w:tcW w:w="642" w:type="dxa"/>
            <w:tcBorders>
              <w:top w:val="nil"/>
              <w:left w:val="nil"/>
              <w:bottom w:val="single" w:sz="4" w:space="0" w:color="000000"/>
              <w:right w:val="single" w:sz="4" w:space="0" w:color="000000"/>
            </w:tcBorders>
            <w:shd w:val="clear" w:color="auto" w:fill="auto"/>
            <w:vAlign w:val="center"/>
          </w:tcPr>
          <w:p w14:paraId="19773639" w14:textId="77777777" w:rsidR="00DF08A2" w:rsidRDefault="00DF08A2" w:rsidP="00221E0C">
            <w:pPr>
              <w:ind w:right="40"/>
              <w:jc w:val="center"/>
              <w:rPr>
                <w:sz w:val="16"/>
                <w:szCs w:val="16"/>
              </w:rPr>
            </w:pPr>
            <w:r>
              <w:rPr>
                <w:sz w:val="16"/>
                <w:szCs w:val="16"/>
              </w:rPr>
              <w:t>1.01</w:t>
            </w:r>
          </w:p>
        </w:tc>
        <w:tc>
          <w:tcPr>
            <w:tcW w:w="642" w:type="dxa"/>
            <w:tcBorders>
              <w:top w:val="nil"/>
              <w:left w:val="nil"/>
              <w:bottom w:val="single" w:sz="4" w:space="0" w:color="000000"/>
              <w:right w:val="single" w:sz="4" w:space="0" w:color="000000"/>
            </w:tcBorders>
            <w:shd w:val="clear" w:color="auto" w:fill="auto"/>
            <w:vAlign w:val="center"/>
          </w:tcPr>
          <w:p w14:paraId="0D67E1BB" w14:textId="77777777" w:rsidR="00DF08A2" w:rsidRDefault="00DF08A2" w:rsidP="00221E0C">
            <w:pPr>
              <w:ind w:right="40"/>
              <w:jc w:val="center"/>
              <w:rPr>
                <w:sz w:val="16"/>
                <w:szCs w:val="16"/>
              </w:rPr>
            </w:pPr>
            <w:r>
              <w:rPr>
                <w:sz w:val="16"/>
                <w:szCs w:val="16"/>
              </w:rPr>
              <w:t>1.01</w:t>
            </w:r>
          </w:p>
        </w:tc>
        <w:tc>
          <w:tcPr>
            <w:tcW w:w="642" w:type="dxa"/>
            <w:tcBorders>
              <w:top w:val="nil"/>
              <w:left w:val="nil"/>
              <w:bottom w:val="single" w:sz="4" w:space="0" w:color="000000"/>
              <w:right w:val="single" w:sz="4" w:space="0" w:color="000000"/>
            </w:tcBorders>
            <w:shd w:val="clear" w:color="auto" w:fill="auto"/>
            <w:vAlign w:val="center"/>
          </w:tcPr>
          <w:p w14:paraId="654B7F2D" w14:textId="77777777" w:rsidR="00DF08A2" w:rsidRDefault="00DF08A2" w:rsidP="00221E0C">
            <w:pPr>
              <w:ind w:right="40"/>
              <w:jc w:val="center"/>
              <w:rPr>
                <w:sz w:val="16"/>
                <w:szCs w:val="16"/>
              </w:rPr>
            </w:pPr>
            <w:r>
              <w:rPr>
                <w:sz w:val="16"/>
                <w:szCs w:val="16"/>
              </w:rPr>
              <w:t>1.02</w:t>
            </w:r>
          </w:p>
        </w:tc>
        <w:tc>
          <w:tcPr>
            <w:tcW w:w="643" w:type="dxa"/>
            <w:tcBorders>
              <w:top w:val="nil"/>
              <w:left w:val="nil"/>
              <w:bottom w:val="single" w:sz="4" w:space="0" w:color="000000"/>
              <w:right w:val="single" w:sz="4" w:space="0" w:color="000000"/>
            </w:tcBorders>
            <w:shd w:val="clear" w:color="auto" w:fill="auto"/>
            <w:vAlign w:val="center"/>
          </w:tcPr>
          <w:p w14:paraId="1C5ABCB0" w14:textId="77777777" w:rsidR="00DF08A2" w:rsidRDefault="00DF08A2" w:rsidP="00221E0C">
            <w:pPr>
              <w:ind w:right="40"/>
              <w:jc w:val="center"/>
              <w:rPr>
                <w:sz w:val="16"/>
                <w:szCs w:val="16"/>
              </w:rPr>
            </w:pPr>
            <w:r>
              <w:rPr>
                <w:sz w:val="16"/>
                <w:szCs w:val="16"/>
              </w:rPr>
              <w:t>1.02</w:t>
            </w:r>
          </w:p>
        </w:tc>
        <w:tc>
          <w:tcPr>
            <w:tcW w:w="642" w:type="dxa"/>
            <w:tcBorders>
              <w:top w:val="nil"/>
              <w:left w:val="nil"/>
              <w:bottom w:val="single" w:sz="4" w:space="0" w:color="000000"/>
              <w:right w:val="single" w:sz="4" w:space="0" w:color="000000"/>
            </w:tcBorders>
            <w:shd w:val="clear" w:color="auto" w:fill="auto"/>
            <w:vAlign w:val="center"/>
          </w:tcPr>
          <w:p w14:paraId="60056F85" w14:textId="77777777" w:rsidR="00DF08A2" w:rsidRDefault="00DF08A2" w:rsidP="00221E0C">
            <w:pPr>
              <w:ind w:right="40"/>
              <w:jc w:val="center"/>
              <w:rPr>
                <w:sz w:val="16"/>
                <w:szCs w:val="16"/>
              </w:rPr>
            </w:pPr>
            <w:r>
              <w:rPr>
                <w:sz w:val="16"/>
                <w:szCs w:val="16"/>
              </w:rPr>
              <w:t>1.03</w:t>
            </w:r>
          </w:p>
        </w:tc>
        <w:tc>
          <w:tcPr>
            <w:tcW w:w="641" w:type="dxa"/>
            <w:tcBorders>
              <w:top w:val="nil"/>
              <w:left w:val="nil"/>
              <w:bottom w:val="single" w:sz="4" w:space="0" w:color="000000"/>
              <w:right w:val="single" w:sz="4" w:space="0" w:color="000000"/>
            </w:tcBorders>
            <w:shd w:val="clear" w:color="auto" w:fill="auto"/>
            <w:vAlign w:val="center"/>
          </w:tcPr>
          <w:p w14:paraId="4B943B60" w14:textId="77777777" w:rsidR="00DF08A2" w:rsidRDefault="00DF08A2" w:rsidP="00221E0C">
            <w:pPr>
              <w:ind w:right="40"/>
              <w:jc w:val="center"/>
              <w:rPr>
                <w:sz w:val="16"/>
                <w:szCs w:val="16"/>
              </w:rPr>
            </w:pPr>
            <w:r>
              <w:rPr>
                <w:sz w:val="16"/>
                <w:szCs w:val="16"/>
              </w:rPr>
              <w:t>1.03</w:t>
            </w:r>
          </w:p>
        </w:tc>
        <w:tc>
          <w:tcPr>
            <w:tcW w:w="642" w:type="dxa"/>
            <w:tcBorders>
              <w:top w:val="nil"/>
              <w:left w:val="nil"/>
              <w:bottom w:val="single" w:sz="4" w:space="0" w:color="000000"/>
              <w:right w:val="single" w:sz="4" w:space="0" w:color="000000"/>
            </w:tcBorders>
            <w:shd w:val="clear" w:color="auto" w:fill="auto"/>
            <w:vAlign w:val="center"/>
          </w:tcPr>
          <w:p w14:paraId="10B6A799" w14:textId="77777777" w:rsidR="00DF08A2" w:rsidRDefault="00DF08A2" w:rsidP="00221E0C">
            <w:pPr>
              <w:ind w:right="40"/>
              <w:jc w:val="center"/>
              <w:rPr>
                <w:sz w:val="16"/>
                <w:szCs w:val="16"/>
              </w:rPr>
            </w:pPr>
            <w:r>
              <w:rPr>
                <w:sz w:val="16"/>
                <w:szCs w:val="16"/>
              </w:rPr>
              <w:t>1.04</w:t>
            </w:r>
          </w:p>
        </w:tc>
        <w:tc>
          <w:tcPr>
            <w:tcW w:w="635" w:type="dxa"/>
            <w:tcBorders>
              <w:top w:val="nil"/>
              <w:left w:val="nil"/>
              <w:bottom w:val="single" w:sz="4" w:space="0" w:color="000000"/>
              <w:right w:val="single" w:sz="4" w:space="0" w:color="000000"/>
            </w:tcBorders>
            <w:shd w:val="clear" w:color="auto" w:fill="auto"/>
            <w:vAlign w:val="center"/>
          </w:tcPr>
          <w:p w14:paraId="4A484444" w14:textId="77777777" w:rsidR="00DF08A2" w:rsidRDefault="00DF08A2" w:rsidP="00221E0C">
            <w:pPr>
              <w:ind w:right="40"/>
              <w:jc w:val="center"/>
              <w:rPr>
                <w:sz w:val="16"/>
                <w:szCs w:val="16"/>
              </w:rPr>
            </w:pPr>
            <w:r>
              <w:rPr>
                <w:sz w:val="16"/>
                <w:szCs w:val="16"/>
              </w:rPr>
              <w:t>1.04</w:t>
            </w:r>
          </w:p>
        </w:tc>
        <w:tc>
          <w:tcPr>
            <w:tcW w:w="627" w:type="dxa"/>
            <w:tcBorders>
              <w:top w:val="nil"/>
              <w:left w:val="nil"/>
              <w:bottom w:val="single" w:sz="4" w:space="0" w:color="000000"/>
              <w:right w:val="single" w:sz="4" w:space="0" w:color="000000"/>
            </w:tcBorders>
            <w:shd w:val="clear" w:color="auto" w:fill="auto"/>
            <w:vAlign w:val="center"/>
          </w:tcPr>
          <w:p w14:paraId="516FBA92" w14:textId="77777777" w:rsidR="00DF08A2" w:rsidRDefault="00DF08A2" w:rsidP="00221E0C">
            <w:pPr>
              <w:ind w:right="40"/>
              <w:jc w:val="center"/>
              <w:rPr>
                <w:sz w:val="16"/>
                <w:szCs w:val="16"/>
              </w:rPr>
            </w:pPr>
            <w:r>
              <w:rPr>
                <w:sz w:val="16"/>
                <w:szCs w:val="16"/>
              </w:rPr>
              <w:t>1.05</w:t>
            </w:r>
          </w:p>
        </w:tc>
        <w:tc>
          <w:tcPr>
            <w:tcW w:w="620" w:type="dxa"/>
            <w:tcBorders>
              <w:top w:val="nil"/>
              <w:left w:val="nil"/>
              <w:bottom w:val="single" w:sz="4" w:space="0" w:color="000000"/>
              <w:right w:val="single" w:sz="4" w:space="0" w:color="000000"/>
            </w:tcBorders>
            <w:shd w:val="clear" w:color="auto" w:fill="auto"/>
            <w:vAlign w:val="center"/>
          </w:tcPr>
          <w:p w14:paraId="46555306" w14:textId="77777777" w:rsidR="00DF08A2" w:rsidRDefault="00DF08A2" w:rsidP="00221E0C">
            <w:pPr>
              <w:ind w:right="40"/>
              <w:jc w:val="center"/>
              <w:rPr>
                <w:sz w:val="16"/>
                <w:szCs w:val="16"/>
              </w:rPr>
            </w:pPr>
            <w:r>
              <w:rPr>
                <w:sz w:val="16"/>
                <w:szCs w:val="16"/>
              </w:rPr>
              <w:t>1.05</w:t>
            </w:r>
          </w:p>
        </w:tc>
        <w:tc>
          <w:tcPr>
            <w:tcW w:w="1042" w:type="dxa"/>
            <w:tcBorders>
              <w:top w:val="nil"/>
              <w:left w:val="nil"/>
              <w:bottom w:val="single" w:sz="4" w:space="0" w:color="000000"/>
              <w:right w:val="single" w:sz="4" w:space="0" w:color="000000"/>
            </w:tcBorders>
            <w:shd w:val="clear" w:color="auto" w:fill="auto"/>
            <w:vAlign w:val="center"/>
          </w:tcPr>
          <w:p w14:paraId="525EDACE" w14:textId="77777777" w:rsidR="00DF08A2" w:rsidRDefault="00DF08A2" w:rsidP="00221E0C">
            <w:pPr>
              <w:ind w:right="40"/>
              <w:jc w:val="center"/>
              <w:rPr>
                <w:sz w:val="16"/>
                <w:szCs w:val="16"/>
              </w:rPr>
            </w:pPr>
            <w:r>
              <w:rPr>
                <w:sz w:val="16"/>
                <w:szCs w:val="16"/>
              </w:rPr>
              <w:t>1.05</w:t>
            </w:r>
          </w:p>
        </w:tc>
      </w:tr>
      <w:tr w:rsidR="00DF08A2" w14:paraId="5527E749" w14:textId="77777777" w:rsidTr="00A34889">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CC349F" w14:textId="77777777" w:rsidR="00DF08A2" w:rsidRDefault="00DF08A2" w:rsidP="00221E0C">
            <w:pPr>
              <w:ind w:right="42"/>
              <w:jc w:val="center"/>
              <w:rPr>
                <w:sz w:val="18"/>
                <w:szCs w:val="18"/>
              </w:rPr>
            </w:pPr>
            <w:r>
              <w:rPr>
                <w:sz w:val="18"/>
                <w:szCs w:val="18"/>
              </w:rPr>
              <w:t>Moquegua</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220B95A6" w14:textId="77777777" w:rsidR="00DF08A2" w:rsidRDefault="00DF08A2" w:rsidP="00221E0C">
            <w:pPr>
              <w:ind w:right="40"/>
              <w:jc w:val="center"/>
              <w:rPr>
                <w:sz w:val="16"/>
                <w:szCs w:val="16"/>
              </w:rPr>
            </w:pPr>
            <w:r>
              <w:rPr>
                <w:sz w:val="16"/>
                <w:szCs w:val="16"/>
              </w:rPr>
              <w:t>1.00</w:t>
            </w:r>
          </w:p>
        </w:tc>
        <w:tc>
          <w:tcPr>
            <w:tcW w:w="643" w:type="dxa"/>
            <w:tcBorders>
              <w:top w:val="nil"/>
              <w:left w:val="nil"/>
              <w:bottom w:val="single" w:sz="4" w:space="0" w:color="000000"/>
              <w:right w:val="single" w:sz="4" w:space="0" w:color="000000"/>
            </w:tcBorders>
            <w:shd w:val="clear" w:color="auto" w:fill="auto"/>
            <w:vAlign w:val="center"/>
          </w:tcPr>
          <w:p w14:paraId="3178CBA3" w14:textId="77777777" w:rsidR="00DF08A2" w:rsidRDefault="00DF08A2" w:rsidP="00221E0C">
            <w:pPr>
              <w:ind w:right="40"/>
              <w:jc w:val="center"/>
              <w:rPr>
                <w:sz w:val="16"/>
                <w:szCs w:val="16"/>
              </w:rPr>
            </w:pPr>
            <w:r>
              <w:rPr>
                <w:sz w:val="16"/>
                <w:szCs w:val="16"/>
              </w:rPr>
              <w:t>1.00</w:t>
            </w:r>
          </w:p>
        </w:tc>
        <w:tc>
          <w:tcPr>
            <w:tcW w:w="642" w:type="dxa"/>
            <w:tcBorders>
              <w:top w:val="nil"/>
              <w:left w:val="nil"/>
              <w:bottom w:val="single" w:sz="4" w:space="0" w:color="000000"/>
              <w:right w:val="single" w:sz="4" w:space="0" w:color="000000"/>
            </w:tcBorders>
            <w:shd w:val="clear" w:color="auto" w:fill="auto"/>
            <w:vAlign w:val="center"/>
          </w:tcPr>
          <w:p w14:paraId="0228E6E3" w14:textId="77777777" w:rsidR="00DF08A2" w:rsidRDefault="00DF08A2" w:rsidP="00221E0C">
            <w:pPr>
              <w:ind w:right="40"/>
              <w:jc w:val="center"/>
              <w:rPr>
                <w:sz w:val="16"/>
                <w:szCs w:val="16"/>
              </w:rPr>
            </w:pPr>
            <w:r>
              <w:rPr>
                <w:sz w:val="16"/>
                <w:szCs w:val="16"/>
              </w:rPr>
              <w:t>1.01</w:t>
            </w:r>
          </w:p>
        </w:tc>
        <w:tc>
          <w:tcPr>
            <w:tcW w:w="642" w:type="dxa"/>
            <w:tcBorders>
              <w:top w:val="nil"/>
              <w:left w:val="nil"/>
              <w:bottom w:val="single" w:sz="4" w:space="0" w:color="000000"/>
              <w:right w:val="single" w:sz="4" w:space="0" w:color="000000"/>
            </w:tcBorders>
            <w:shd w:val="clear" w:color="auto" w:fill="auto"/>
            <w:vAlign w:val="center"/>
          </w:tcPr>
          <w:p w14:paraId="762E4E8E" w14:textId="77777777" w:rsidR="00DF08A2" w:rsidRDefault="00DF08A2" w:rsidP="00221E0C">
            <w:pPr>
              <w:ind w:right="40"/>
              <w:jc w:val="center"/>
              <w:rPr>
                <w:sz w:val="16"/>
                <w:szCs w:val="16"/>
              </w:rPr>
            </w:pPr>
            <w:r>
              <w:rPr>
                <w:sz w:val="16"/>
                <w:szCs w:val="16"/>
              </w:rPr>
              <w:t>1.01</w:t>
            </w:r>
          </w:p>
        </w:tc>
        <w:tc>
          <w:tcPr>
            <w:tcW w:w="642" w:type="dxa"/>
            <w:tcBorders>
              <w:top w:val="nil"/>
              <w:left w:val="nil"/>
              <w:bottom w:val="single" w:sz="4" w:space="0" w:color="000000"/>
              <w:right w:val="single" w:sz="4" w:space="0" w:color="000000"/>
            </w:tcBorders>
            <w:shd w:val="clear" w:color="auto" w:fill="auto"/>
            <w:vAlign w:val="center"/>
          </w:tcPr>
          <w:p w14:paraId="6988915A" w14:textId="77777777" w:rsidR="00DF08A2" w:rsidRDefault="00DF08A2" w:rsidP="00221E0C">
            <w:pPr>
              <w:ind w:right="40"/>
              <w:jc w:val="center"/>
              <w:rPr>
                <w:sz w:val="16"/>
                <w:szCs w:val="16"/>
              </w:rPr>
            </w:pPr>
            <w:r>
              <w:rPr>
                <w:sz w:val="16"/>
                <w:szCs w:val="16"/>
              </w:rPr>
              <w:t>1.02</w:t>
            </w:r>
          </w:p>
        </w:tc>
        <w:tc>
          <w:tcPr>
            <w:tcW w:w="643" w:type="dxa"/>
            <w:tcBorders>
              <w:top w:val="nil"/>
              <w:left w:val="nil"/>
              <w:bottom w:val="single" w:sz="4" w:space="0" w:color="000000"/>
              <w:right w:val="single" w:sz="4" w:space="0" w:color="000000"/>
            </w:tcBorders>
            <w:shd w:val="clear" w:color="auto" w:fill="auto"/>
            <w:vAlign w:val="center"/>
          </w:tcPr>
          <w:p w14:paraId="373D0C87" w14:textId="77777777" w:rsidR="00DF08A2" w:rsidRDefault="00DF08A2" w:rsidP="00221E0C">
            <w:pPr>
              <w:ind w:right="40"/>
              <w:jc w:val="center"/>
              <w:rPr>
                <w:sz w:val="16"/>
                <w:szCs w:val="16"/>
              </w:rPr>
            </w:pPr>
            <w:r>
              <w:rPr>
                <w:sz w:val="16"/>
                <w:szCs w:val="16"/>
              </w:rPr>
              <w:t>1.02</w:t>
            </w:r>
          </w:p>
        </w:tc>
        <w:tc>
          <w:tcPr>
            <w:tcW w:w="642" w:type="dxa"/>
            <w:tcBorders>
              <w:top w:val="nil"/>
              <w:left w:val="nil"/>
              <w:bottom w:val="single" w:sz="4" w:space="0" w:color="000000"/>
              <w:right w:val="single" w:sz="4" w:space="0" w:color="000000"/>
            </w:tcBorders>
            <w:shd w:val="clear" w:color="auto" w:fill="auto"/>
            <w:vAlign w:val="center"/>
          </w:tcPr>
          <w:p w14:paraId="3C1660EC" w14:textId="77777777" w:rsidR="00DF08A2" w:rsidRDefault="00DF08A2" w:rsidP="00221E0C">
            <w:pPr>
              <w:ind w:right="40"/>
              <w:jc w:val="center"/>
              <w:rPr>
                <w:sz w:val="16"/>
                <w:szCs w:val="16"/>
              </w:rPr>
            </w:pPr>
            <w:r>
              <w:rPr>
                <w:sz w:val="16"/>
                <w:szCs w:val="16"/>
              </w:rPr>
              <w:t>1.03</w:t>
            </w:r>
          </w:p>
        </w:tc>
        <w:tc>
          <w:tcPr>
            <w:tcW w:w="641" w:type="dxa"/>
            <w:tcBorders>
              <w:top w:val="nil"/>
              <w:left w:val="nil"/>
              <w:bottom w:val="single" w:sz="4" w:space="0" w:color="000000"/>
              <w:right w:val="single" w:sz="4" w:space="0" w:color="000000"/>
            </w:tcBorders>
            <w:shd w:val="clear" w:color="auto" w:fill="auto"/>
            <w:vAlign w:val="center"/>
          </w:tcPr>
          <w:p w14:paraId="41911B52" w14:textId="77777777" w:rsidR="00DF08A2" w:rsidRDefault="00DF08A2" w:rsidP="00221E0C">
            <w:pPr>
              <w:ind w:right="40"/>
              <w:jc w:val="center"/>
              <w:rPr>
                <w:sz w:val="16"/>
                <w:szCs w:val="16"/>
              </w:rPr>
            </w:pPr>
            <w:r>
              <w:rPr>
                <w:sz w:val="16"/>
                <w:szCs w:val="16"/>
              </w:rPr>
              <w:t>1.03</w:t>
            </w:r>
          </w:p>
        </w:tc>
        <w:tc>
          <w:tcPr>
            <w:tcW w:w="642" w:type="dxa"/>
            <w:tcBorders>
              <w:top w:val="nil"/>
              <w:left w:val="nil"/>
              <w:bottom w:val="single" w:sz="4" w:space="0" w:color="000000"/>
              <w:right w:val="single" w:sz="4" w:space="0" w:color="000000"/>
            </w:tcBorders>
            <w:shd w:val="clear" w:color="auto" w:fill="auto"/>
            <w:vAlign w:val="center"/>
          </w:tcPr>
          <w:p w14:paraId="76D1ED9B" w14:textId="77777777" w:rsidR="00DF08A2" w:rsidRDefault="00DF08A2" w:rsidP="00221E0C">
            <w:pPr>
              <w:ind w:right="40"/>
              <w:jc w:val="center"/>
              <w:rPr>
                <w:sz w:val="16"/>
                <w:szCs w:val="16"/>
              </w:rPr>
            </w:pPr>
            <w:r>
              <w:rPr>
                <w:sz w:val="16"/>
                <w:szCs w:val="16"/>
              </w:rPr>
              <w:t>1.04</w:t>
            </w:r>
          </w:p>
        </w:tc>
        <w:tc>
          <w:tcPr>
            <w:tcW w:w="635" w:type="dxa"/>
            <w:tcBorders>
              <w:top w:val="nil"/>
              <w:left w:val="nil"/>
              <w:bottom w:val="single" w:sz="4" w:space="0" w:color="000000"/>
              <w:right w:val="single" w:sz="4" w:space="0" w:color="000000"/>
            </w:tcBorders>
            <w:shd w:val="clear" w:color="auto" w:fill="auto"/>
            <w:vAlign w:val="center"/>
          </w:tcPr>
          <w:p w14:paraId="6E9544D3" w14:textId="77777777" w:rsidR="00DF08A2" w:rsidRDefault="00DF08A2" w:rsidP="00221E0C">
            <w:pPr>
              <w:ind w:right="40"/>
              <w:jc w:val="center"/>
              <w:rPr>
                <w:sz w:val="16"/>
                <w:szCs w:val="16"/>
              </w:rPr>
            </w:pPr>
            <w:r>
              <w:rPr>
                <w:sz w:val="16"/>
                <w:szCs w:val="16"/>
              </w:rPr>
              <w:t>1.04</w:t>
            </w:r>
          </w:p>
        </w:tc>
        <w:tc>
          <w:tcPr>
            <w:tcW w:w="627" w:type="dxa"/>
            <w:tcBorders>
              <w:top w:val="nil"/>
              <w:left w:val="nil"/>
              <w:bottom w:val="single" w:sz="4" w:space="0" w:color="000000"/>
              <w:right w:val="single" w:sz="4" w:space="0" w:color="000000"/>
            </w:tcBorders>
            <w:shd w:val="clear" w:color="auto" w:fill="auto"/>
            <w:vAlign w:val="center"/>
          </w:tcPr>
          <w:p w14:paraId="6F7E33AF" w14:textId="77777777" w:rsidR="00DF08A2" w:rsidRDefault="00DF08A2" w:rsidP="00221E0C">
            <w:pPr>
              <w:ind w:right="40"/>
              <w:jc w:val="center"/>
              <w:rPr>
                <w:sz w:val="16"/>
                <w:szCs w:val="16"/>
              </w:rPr>
            </w:pPr>
            <w:r>
              <w:rPr>
                <w:sz w:val="16"/>
                <w:szCs w:val="16"/>
              </w:rPr>
              <w:t>1.05</w:t>
            </w:r>
          </w:p>
        </w:tc>
        <w:tc>
          <w:tcPr>
            <w:tcW w:w="620" w:type="dxa"/>
            <w:tcBorders>
              <w:top w:val="nil"/>
              <w:left w:val="nil"/>
              <w:bottom w:val="single" w:sz="4" w:space="0" w:color="000000"/>
              <w:right w:val="single" w:sz="4" w:space="0" w:color="000000"/>
            </w:tcBorders>
            <w:shd w:val="clear" w:color="auto" w:fill="auto"/>
            <w:vAlign w:val="center"/>
          </w:tcPr>
          <w:p w14:paraId="5791A31B" w14:textId="77777777" w:rsidR="00DF08A2" w:rsidRDefault="00DF08A2" w:rsidP="00221E0C">
            <w:pPr>
              <w:ind w:right="40"/>
              <w:jc w:val="center"/>
              <w:rPr>
                <w:sz w:val="16"/>
                <w:szCs w:val="16"/>
              </w:rPr>
            </w:pPr>
            <w:r>
              <w:rPr>
                <w:sz w:val="16"/>
                <w:szCs w:val="16"/>
              </w:rPr>
              <w:t>1.05</w:t>
            </w:r>
          </w:p>
        </w:tc>
        <w:tc>
          <w:tcPr>
            <w:tcW w:w="1042" w:type="dxa"/>
            <w:tcBorders>
              <w:top w:val="nil"/>
              <w:left w:val="nil"/>
              <w:bottom w:val="single" w:sz="4" w:space="0" w:color="000000"/>
              <w:right w:val="single" w:sz="4" w:space="0" w:color="000000"/>
            </w:tcBorders>
            <w:shd w:val="clear" w:color="auto" w:fill="auto"/>
            <w:vAlign w:val="center"/>
          </w:tcPr>
          <w:p w14:paraId="092B1742" w14:textId="77777777" w:rsidR="00DF08A2" w:rsidRDefault="00DF08A2" w:rsidP="00221E0C">
            <w:pPr>
              <w:ind w:right="40"/>
              <w:jc w:val="center"/>
              <w:rPr>
                <w:sz w:val="16"/>
                <w:szCs w:val="16"/>
              </w:rPr>
            </w:pPr>
            <w:r>
              <w:rPr>
                <w:sz w:val="16"/>
                <w:szCs w:val="16"/>
              </w:rPr>
              <w:t>1.06</w:t>
            </w:r>
          </w:p>
        </w:tc>
      </w:tr>
      <w:tr w:rsidR="00DF08A2" w14:paraId="75FFE695" w14:textId="77777777" w:rsidTr="00A34889">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E0D114" w14:textId="77777777" w:rsidR="00DF08A2" w:rsidRDefault="00DF08A2" w:rsidP="00221E0C">
            <w:pPr>
              <w:ind w:right="42"/>
              <w:jc w:val="center"/>
              <w:rPr>
                <w:sz w:val="18"/>
                <w:szCs w:val="18"/>
              </w:rPr>
            </w:pPr>
            <w:r>
              <w:rPr>
                <w:sz w:val="18"/>
                <w:szCs w:val="18"/>
              </w:rPr>
              <w:t>Pasco</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29C1EC3F" w14:textId="77777777" w:rsidR="00DF08A2" w:rsidRDefault="00DF08A2" w:rsidP="00221E0C">
            <w:pPr>
              <w:ind w:right="40"/>
              <w:jc w:val="center"/>
              <w:rPr>
                <w:sz w:val="16"/>
                <w:szCs w:val="16"/>
              </w:rPr>
            </w:pPr>
            <w:r>
              <w:rPr>
                <w:sz w:val="16"/>
                <w:szCs w:val="16"/>
              </w:rPr>
              <w:t>1.00</w:t>
            </w:r>
          </w:p>
        </w:tc>
        <w:tc>
          <w:tcPr>
            <w:tcW w:w="643" w:type="dxa"/>
            <w:tcBorders>
              <w:top w:val="nil"/>
              <w:left w:val="nil"/>
              <w:bottom w:val="single" w:sz="4" w:space="0" w:color="000000"/>
              <w:right w:val="single" w:sz="4" w:space="0" w:color="000000"/>
            </w:tcBorders>
            <w:shd w:val="clear" w:color="auto" w:fill="auto"/>
            <w:vAlign w:val="center"/>
          </w:tcPr>
          <w:p w14:paraId="0F90E9A8" w14:textId="77777777" w:rsidR="00DF08A2" w:rsidRDefault="00DF08A2" w:rsidP="00221E0C">
            <w:pPr>
              <w:ind w:right="40"/>
              <w:jc w:val="center"/>
              <w:rPr>
                <w:sz w:val="16"/>
                <w:szCs w:val="16"/>
              </w:rPr>
            </w:pPr>
            <w:r>
              <w:rPr>
                <w:sz w:val="16"/>
                <w:szCs w:val="16"/>
              </w:rPr>
              <w:t>1.01</w:t>
            </w:r>
          </w:p>
        </w:tc>
        <w:tc>
          <w:tcPr>
            <w:tcW w:w="642" w:type="dxa"/>
            <w:tcBorders>
              <w:top w:val="nil"/>
              <w:left w:val="nil"/>
              <w:bottom w:val="single" w:sz="4" w:space="0" w:color="000000"/>
              <w:right w:val="single" w:sz="4" w:space="0" w:color="000000"/>
            </w:tcBorders>
            <w:shd w:val="clear" w:color="auto" w:fill="auto"/>
            <w:vAlign w:val="center"/>
          </w:tcPr>
          <w:p w14:paraId="4560916C" w14:textId="77777777" w:rsidR="00DF08A2" w:rsidRDefault="00DF08A2" w:rsidP="00221E0C">
            <w:pPr>
              <w:ind w:right="40"/>
              <w:jc w:val="center"/>
              <w:rPr>
                <w:sz w:val="16"/>
                <w:szCs w:val="16"/>
              </w:rPr>
            </w:pPr>
            <w:r>
              <w:rPr>
                <w:sz w:val="16"/>
                <w:szCs w:val="16"/>
              </w:rPr>
              <w:t>1.02</w:t>
            </w:r>
          </w:p>
        </w:tc>
        <w:tc>
          <w:tcPr>
            <w:tcW w:w="642" w:type="dxa"/>
            <w:tcBorders>
              <w:top w:val="nil"/>
              <w:left w:val="nil"/>
              <w:bottom w:val="single" w:sz="4" w:space="0" w:color="000000"/>
              <w:right w:val="single" w:sz="4" w:space="0" w:color="000000"/>
            </w:tcBorders>
            <w:shd w:val="clear" w:color="auto" w:fill="auto"/>
            <w:vAlign w:val="center"/>
          </w:tcPr>
          <w:p w14:paraId="24B7A956" w14:textId="77777777" w:rsidR="00DF08A2" w:rsidRDefault="00DF08A2" w:rsidP="00221E0C">
            <w:pPr>
              <w:ind w:right="40"/>
              <w:jc w:val="center"/>
              <w:rPr>
                <w:sz w:val="16"/>
                <w:szCs w:val="16"/>
              </w:rPr>
            </w:pPr>
            <w:r>
              <w:rPr>
                <w:sz w:val="16"/>
                <w:szCs w:val="16"/>
              </w:rPr>
              <w:t>1.03</w:t>
            </w:r>
          </w:p>
        </w:tc>
        <w:tc>
          <w:tcPr>
            <w:tcW w:w="642" w:type="dxa"/>
            <w:tcBorders>
              <w:top w:val="nil"/>
              <w:left w:val="nil"/>
              <w:bottom w:val="single" w:sz="4" w:space="0" w:color="000000"/>
              <w:right w:val="single" w:sz="4" w:space="0" w:color="000000"/>
            </w:tcBorders>
            <w:shd w:val="clear" w:color="auto" w:fill="auto"/>
            <w:vAlign w:val="center"/>
          </w:tcPr>
          <w:p w14:paraId="34E81E90" w14:textId="77777777" w:rsidR="00DF08A2" w:rsidRDefault="00DF08A2" w:rsidP="00221E0C">
            <w:pPr>
              <w:ind w:right="40"/>
              <w:jc w:val="center"/>
              <w:rPr>
                <w:sz w:val="16"/>
                <w:szCs w:val="16"/>
              </w:rPr>
            </w:pPr>
            <w:r>
              <w:rPr>
                <w:sz w:val="16"/>
                <w:szCs w:val="16"/>
              </w:rPr>
              <w:t>1.05</w:t>
            </w:r>
          </w:p>
        </w:tc>
        <w:tc>
          <w:tcPr>
            <w:tcW w:w="643" w:type="dxa"/>
            <w:tcBorders>
              <w:top w:val="nil"/>
              <w:left w:val="nil"/>
              <w:bottom w:val="single" w:sz="4" w:space="0" w:color="000000"/>
              <w:right w:val="single" w:sz="4" w:space="0" w:color="000000"/>
            </w:tcBorders>
            <w:shd w:val="clear" w:color="auto" w:fill="auto"/>
            <w:vAlign w:val="center"/>
          </w:tcPr>
          <w:p w14:paraId="47E93761" w14:textId="77777777" w:rsidR="00DF08A2" w:rsidRDefault="00DF08A2" w:rsidP="00221E0C">
            <w:pPr>
              <w:ind w:right="40"/>
              <w:jc w:val="center"/>
              <w:rPr>
                <w:sz w:val="16"/>
                <w:szCs w:val="16"/>
              </w:rPr>
            </w:pPr>
            <w:r>
              <w:rPr>
                <w:sz w:val="16"/>
                <w:szCs w:val="16"/>
              </w:rPr>
              <w:t>1.06</w:t>
            </w:r>
          </w:p>
        </w:tc>
        <w:tc>
          <w:tcPr>
            <w:tcW w:w="642" w:type="dxa"/>
            <w:tcBorders>
              <w:top w:val="nil"/>
              <w:left w:val="nil"/>
              <w:bottom w:val="single" w:sz="4" w:space="0" w:color="000000"/>
              <w:right w:val="single" w:sz="4" w:space="0" w:color="000000"/>
            </w:tcBorders>
            <w:shd w:val="clear" w:color="auto" w:fill="auto"/>
            <w:vAlign w:val="center"/>
          </w:tcPr>
          <w:p w14:paraId="58FE5F80" w14:textId="77777777" w:rsidR="00DF08A2" w:rsidRDefault="00DF08A2" w:rsidP="00221E0C">
            <w:pPr>
              <w:ind w:right="40"/>
              <w:jc w:val="center"/>
              <w:rPr>
                <w:sz w:val="16"/>
                <w:szCs w:val="16"/>
              </w:rPr>
            </w:pPr>
            <w:r>
              <w:rPr>
                <w:sz w:val="16"/>
                <w:szCs w:val="16"/>
              </w:rPr>
              <w:t>1.07</w:t>
            </w:r>
          </w:p>
        </w:tc>
        <w:tc>
          <w:tcPr>
            <w:tcW w:w="641" w:type="dxa"/>
            <w:tcBorders>
              <w:top w:val="nil"/>
              <w:left w:val="nil"/>
              <w:bottom w:val="single" w:sz="4" w:space="0" w:color="000000"/>
              <w:right w:val="single" w:sz="4" w:space="0" w:color="000000"/>
            </w:tcBorders>
            <w:shd w:val="clear" w:color="auto" w:fill="auto"/>
            <w:vAlign w:val="center"/>
          </w:tcPr>
          <w:p w14:paraId="31A2947B" w14:textId="77777777" w:rsidR="00DF08A2" w:rsidRDefault="00DF08A2" w:rsidP="00221E0C">
            <w:pPr>
              <w:ind w:right="40"/>
              <w:jc w:val="center"/>
              <w:rPr>
                <w:sz w:val="16"/>
                <w:szCs w:val="16"/>
              </w:rPr>
            </w:pPr>
            <w:r>
              <w:rPr>
                <w:sz w:val="16"/>
                <w:szCs w:val="16"/>
              </w:rPr>
              <w:t>1.08</w:t>
            </w:r>
          </w:p>
        </w:tc>
        <w:tc>
          <w:tcPr>
            <w:tcW w:w="642" w:type="dxa"/>
            <w:tcBorders>
              <w:top w:val="nil"/>
              <w:left w:val="nil"/>
              <w:bottom w:val="single" w:sz="4" w:space="0" w:color="000000"/>
              <w:right w:val="single" w:sz="4" w:space="0" w:color="000000"/>
            </w:tcBorders>
            <w:shd w:val="clear" w:color="auto" w:fill="auto"/>
            <w:vAlign w:val="center"/>
          </w:tcPr>
          <w:p w14:paraId="45270A80" w14:textId="77777777" w:rsidR="00DF08A2" w:rsidRDefault="00DF08A2" w:rsidP="00221E0C">
            <w:pPr>
              <w:ind w:right="40"/>
              <w:jc w:val="center"/>
              <w:rPr>
                <w:sz w:val="16"/>
                <w:szCs w:val="16"/>
              </w:rPr>
            </w:pPr>
            <w:r>
              <w:rPr>
                <w:sz w:val="16"/>
                <w:szCs w:val="16"/>
              </w:rPr>
              <w:t>1.09</w:t>
            </w:r>
          </w:p>
        </w:tc>
        <w:tc>
          <w:tcPr>
            <w:tcW w:w="635" w:type="dxa"/>
            <w:tcBorders>
              <w:top w:val="nil"/>
              <w:left w:val="nil"/>
              <w:bottom w:val="single" w:sz="4" w:space="0" w:color="000000"/>
              <w:right w:val="single" w:sz="4" w:space="0" w:color="000000"/>
            </w:tcBorders>
            <w:shd w:val="clear" w:color="auto" w:fill="auto"/>
            <w:vAlign w:val="center"/>
          </w:tcPr>
          <w:p w14:paraId="05CAA5D9" w14:textId="77777777" w:rsidR="00DF08A2" w:rsidRDefault="00DF08A2" w:rsidP="00221E0C">
            <w:pPr>
              <w:ind w:right="40"/>
              <w:jc w:val="center"/>
              <w:rPr>
                <w:sz w:val="16"/>
                <w:szCs w:val="16"/>
              </w:rPr>
            </w:pPr>
            <w:r>
              <w:rPr>
                <w:sz w:val="16"/>
                <w:szCs w:val="16"/>
              </w:rPr>
              <w:t>1.10</w:t>
            </w:r>
          </w:p>
        </w:tc>
        <w:tc>
          <w:tcPr>
            <w:tcW w:w="627" w:type="dxa"/>
            <w:tcBorders>
              <w:top w:val="nil"/>
              <w:left w:val="nil"/>
              <w:bottom w:val="single" w:sz="4" w:space="0" w:color="000000"/>
              <w:right w:val="single" w:sz="4" w:space="0" w:color="000000"/>
            </w:tcBorders>
            <w:shd w:val="clear" w:color="auto" w:fill="auto"/>
            <w:vAlign w:val="center"/>
          </w:tcPr>
          <w:p w14:paraId="4A492509" w14:textId="77777777" w:rsidR="00DF08A2" w:rsidRDefault="00DF08A2" w:rsidP="00221E0C">
            <w:pPr>
              <w:ind w:right="40"/>
              <w:jc w:val="center"/>
              <w:rPr>
                <w:sz w:val="16"/>
                <w:szCs w:val="16"/>
              </w:rPr>
            </w:pPr>
            <w:r>
              <w:rPr>
                <w:sz w:val="16"/>
                <w:szCs w:val="16"/>
              </w:rPr>
              <w:t>1.12</w:t>
            </w:r>
          </w:p>
        </w:tc>
        <w:tc>
          <w:tcPr>
            <w:tcW w:w="620" w:type="dxa"/>
            <w:tcBorders>
              <w:top w:val="nil"/>
              <w:left w:val="nil"/>
              <w:bottom w:val="single" w:sz="4" w:space="0" w:color="000000"/>
              <w:right w:val="single" w:sz="4" w:space="0" w:color="000000"/>
            </w:tcBorders>
            <w:shd w:val="clear" w:color="auto" w:fill="auto"/>
            <w:vAlign w:val="center"/>
          </w:tcPr>
          <w:p w14:paraId="731EB4BD" w14:textId="77777777" w:rsidR="00DF08A2" w:rsidRDefault="00DF08A2" w:rsidP="00221E0C">
            <w:pPr>
              <w:ind w:right="40"/>
              <w:jc w:val="center"/>
              <w:rPr>
                <w:sz w:val="16"/>
                <w:szCs w:val="16"/>
              </w:rPr>
            </w:pPr>
            <w:r>
              <w:rPr>
                <w:sz w:val="16"/>
                <w:szCs w:val="16"/>
              </w:rPr>
              <w:t>1.13</w:t>
            </w:r>
          </w:p>
        </w:tc>
        <w:tc>
          <w:tcPr>
            <w:tcW w:w="1042" w:type="dxa"/>
            <w:tcBorders>
              <w:top w:val="nil"/>
              <w:left w:val="nil"/>
              <w:bottom w:val="single" w:sz="4" w:space="0" w:color="000000"/>
              <w:right w:val="single" w:sz="4" w:space="0" w:color="000000"/>
            </w:tcBorders>
            <w:shd w:val="clear" w:color="auto" w:fill="auto"/>
            <w:vAlign w:val="center"/>
          </w:tcPr>
          <w:p w14:paraId="7C08BB21" w14:textId="77777777" w:rsidR="00DF08A2" w:rsidRDefault="00DF08A2" w:rsidP="00221E0C">
            <w:pPr>
              <w:ind w:right="40"/>
              <w:jc w:val="center"/>
              <w:rPr>
                <w:sz w:val="16"/>
                <w:szCs w:val="16"/>
              </w:rPr>
            </w:pPr>
            <w:r>
              <w:rPr>
                <w:sz w:val="16"/>
                <w:szCs w:val="16"/>
              </w:rPr>
              <w:t>1.14</w:t>
            </w:r>
          </w:p>
        </w:tc>
      </w:tr>
      <w:tr w:rsidR="00DF08A2" w14:paraId="0409BA33" w14:textId="77777777" w:rsidTr="00A34889">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3DDD3C" w14:textId="77777777" w:rsidR="00DF08A2" w:rsidRDefault="00DF08A2" w:rsidP="00221E0C">
            <w:pPr>
              <w:ind w:right="42"/>
              <w:jc w:val="center"/>
              <w:rPr>
                <w:sz w:val="18"/>
                <w:szCs w:val="18"/>
              </w:rPr>
            </w:pPr>
            <w:r>
              <w:rPr>
                <w:sz w:val="18"/>
                <w:szCs w:val="18"/>
              </w:rPr>
              <w:t>Piura</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615D316B" w14:textId="77777777" w:rsidR="00DF08A2" w:rsidRDefault="00DF08A2" w:rsidP="00221E0C">
            <w:pPr>
              <w:ind w:right="40"/>
              <w:jc w:val="center"/>
              <w:rPr>
                <w:sz w:val="16"/>
                <w:szCs w:val="16"/>
              </w:rPr>
            </w:pPr>
            <w:r>
              <w:rPr>
                <w:sz w:val="16"/>
                <w:szCs w:val="16"/>
              </w:rPr>
              <w:t>1.00</w:t>
            </w:r>
          </w:p>
        </w:tc>
        <w:tc>
          <w:tcPr>
            <w:tcW w:w="643" w:type="dxa"/>
            <w:tcBorders>
              <w:top w:val="nil"/>
              <w:left w:val="nil"/>
              <w:bottom w:val="single" w:sz="4" w:space="0" w:color="000000"/>
              <w:right w:val="single" w:sz="4" w:space="0" w:color="000000"/>
            </w:tcBorders>
            <w:shd w:val="clear" w:color="auto" w:fill="auto"/>
            <w:vAlign w:val="center"/>
          </w:tcPr>
          <w:p w14:paraId="4F3DC1FE" w14:textId="77777777" w:rsidR="00DF08A2" w:rsidRDefault="00DF08A2" w:rsidP="00221E0C">
            <w:pPr>
              <w:ind w:right="40"/>
              <w:jc w:val="center"/>
              <w:rPr>
                <w:sz w:val="16"/>
                <w:szCs w:val="16"/>
              </w:rPr>
            </w:pPr>
            <w:r>
              <w:rPr>
                <w:sz w:val="16"/>
                <w:szCs w:val="16"/>
              </w:rPr>
              <w:t>1.01</w:t>
            </w:r>
          </w:p>
        </w:tc>
        <w:tc>
          <w:tcPr>
            <w:tcW w:w="642" w:type="dxa"/>
            <w:tcBorders>
              <w:top w:val="nil"/>
              <w:left w:val="nil"/>
              <w:bottom w:val="single" w:sz="4" w:space="0" w:color="000000"/>
              <w:right w:val="single" w:sz="4" w:space="0" w:color="000000"/>
            </w:tcBorders>
            <w:shd w:val="clear" w:color="auto" w:fill="auto"/>
            <w:vAlign w:val="center"/>
          </w:tcPr>
          <w:p w14:paraId="0F480B3D" w14:textId="77777777" w:rsidR="00DF08A2" w:rsidRDefault="00DF08A2" w:rsidP="00221E0C">
            <w:pPr>
              <w:ind w:right="40"/>
              <w:jc w:val="center"/>
              <w:rPr>
                <w:sz w:val="16"/>
                <w:szCs w:val="16"/>
              </w:rPr>
            </w:pPr>
            <w:r>
              <w:rPr>
                <w:sz w:val="16"/>
                <w:szCs w:val="16"/>
              </w:rPr>
              <w:t>1.02</w:t>
            </w:r>
          </w:p>
        </w:tc>
        <w:tc>
          <w:tcPr>
            <w:tcW w:w="642" w:type="dxa"/>
            <w:tcBorders>
              <w:top w:val="nil"/>
              <w:left w:val="nil"/>
              <w:bottom w:val="single" w:sz="4" w:space="0" w:color="000000"/>
              <w:right w:val="single" w:sz="4" w:space="0" w:color="000000"/>
            </w:tcBorders>
            <w:shd w:val="clear" w:color="auto" w:fill="auto"/>
            <w:vAlign w:val="center"/>
          </w:tcPr>
          <w:p w14:paraId="59E3CE18" w14:textId="77777777" w:rsidR="00DF08A2" w:rsidRDefault="00DF08A2" w:rsidP="00221E0C">
            <w:pPr>
              <w:ind w:right="40"/>
              <w:jc w:val="center"/>
              <w:rPr>
                <w:sz w:val="16"/>
                <w:szCs w:val="16"/>
              </w:rPr>
            </w:pPr>
            <w:r>
              <w:rPr>
                <w:sz w:val="16"/>
                <w:szCs w:val="16"/>
              </w:rPr>
              <w:t>1.03</w:t>
            </w:r>
          </w:p>
        </w:tc>
        <w:tc>
          <w:tcPr>
            <w:tcW w:w="642" w:type="dxa"/>
            <w:tcBorders>
              <w:top w:val="nil"/>
              <w:left w:val="nil"/>
              <w:bottom w:val="single" w:sz="4" w:space="0" w:color="000000"/>
              <w:right w:val="single" w:sz="4" w:space="0" w:color="000000"/>
            </w:tcBorders>
            <w:shd w:val="clear" w:color="auto" w:fill="auto"/>
            <w:vAlign w:val="center"/>
          </w:tcPr>
          <w:p w14:paraId="13664BA2" w14:textId="77777777" w:rsidR="00DF08A2" w:rsidRDefault="00DF08A2" w:rsidP="00221E0C">
            <w:pPr>
              <w:ind w:right="40"/>
              <w:jc w:val="center"/>
              <w:rPr>
                <w:sz w:val="16"/>
                <w:szCs w:val="16"/>
              </w:rPr>
            </w:pPr>
            <w:r>
              <w:rPr>
                <w:sz w:val="16"/>
                <w:szCs w:val="16"/>
              </w:rPr>
              <w:t>1.04</w:t>
            </w:r>
          </w:p>
        </w:tc>
        <w:tc>
          <w:tcPr>
            <w:tcW w:w="643" w:type="dxa"/>
            <w:tcBorders>
              <w:top w:val="nil"/>
              <w:left w:val="nil"/>
              <w:bottom w:val="single" w:sz="4" w:space="0" w:color="000000"/>
              <w:right w:val="single" w:sz="4" w:space="0" w:color="000000"/>
            </w:tcBorders>
            <w:shd w:val="clear" w:color="auto" w:fill="auto"/>
            <w:vAlign w:val="center"/>
          </w:tcPr>
          <w:p w14:paraId="56704251" w14:textId="77777777" w:rsidR="00DF08A2" w:rsidRDefault="00DF08A2" w:rsidP="00221E0C">
            <w:pPr>
              <w:ind w:right="40"/>
              <w:jc w:val="center"/>
              <w:rPr>
                <w:sz w:val="16"/>
                <w:szCs w:val="16"/>
              </w:rPr>
            </w:pPr>
            <w:r>
              <w:rPr>
                <w:sz w:val="16"/>
                <w:szCs w:val="16"/>
              </w:rPr>
              <w:t>1.05</w:t>
            </w:r>
          </w:p>
        </w:tc>
        <w:tc>
          <w:tcPr>
            <w:tcW w:w="642" w:type="dxa"/>
            <w:tcBorders>
              <w:top w:val="nil"/>
              <w:left w:val="nil"/>
              <w:bottom w:val="single" w:sz="4" w:space="0" w:color="000000"/>
              <w:right w:val="single" w:sz="4" w:space="0" w:color="000000"/>
            </w:tcBorders>
            <w:shd w:val="clear" w:color="auto" w:fill="auto"/>
            <w:vAlign w:val="center"/>
          </w:tcPr>
          <w:p w14:paraId="2BAD0DAC" w14:textId="77777777" w:rsidR="00DF08A2" w:rsidRDefault="00DF08A2" w:rsidP="00221E0C">
            <w:pPr>
              <w:ind w:right="40"/>
              <w:jc w:val="center"/>
              <w:rPr>
                <w:sz w:val="16"/>
                <w:szCs w:val="16"/>
              </w:rPr>
            </w:pPr>
            <w:r>
              <w:rPr>
                <w:sz w:val="16"/>
                <w:szCs w:val="16"/>
              </w:rPr>
              <w:t>1.06</w:t>
            </w:r>
          </w:p>
        </w:tc>
        <w:tc>
          <w:tcPr>
            <w:tcW w:w="641" w:type="dxa"/>
            <w:tcBorders>
              <w:top w:val="nil"/>
              <w:left w:val="nil"/>
              <w:bottom w:val="single" w:sz="4" w:space="0" w:color="000000"/>
              <w:right w:val="single" w:sz="4" w:space="0" w:color="000000"/>
            </w:tcBorders>
            <w:shd w:val="clear" w:color="auto" w:fill="auto"/>
            <w:vAlign w:val="center"/>
          </w:tcPr>
          <w:p w14:paraId="28F236B5" w14:textId="77777777" w:rsidR="00DF08A2" w:rsidRDefault="00DF08A2" w:rsidP="00221E0C">
            <w:pPr>
              <w:ind w:right="40"/>
              <w:jc w:val="center"/>
              <w:rPr>
                <w:sz w:val="16"/>
                <w:szCs w:val="16"/>
              </w:rPr>
            </w:pPr>
            <w:r>
              <w:rPr>
                <w:sz w:val="16"/>
                <w:szCs w:val="16"/>
              </w:rPr>
              <w:t>1.07</w:t>
            </w:r>
          </w:p>
        </w:tc>
        <w:tc>
          <w:tcPr>
            <w:tcW w:w="642" w:type="dxa"/>
            <w:tcBorders>
              <w:top w:val="nil"/>
              <w:left w:val="nil"/>
              <w:bottom w:val="single" w:sz="4" w:space="0" w:color="000000"/>
              <w:right w:val="single" w:sz="4" w:space="0" w:color="000000"/>
            </w:tcBorders>
            <w:shd w:val="clear" w:color="auto" w:fill="auto"/>
            <w:vAlign w:val="center"/>
          </w:tcPr>
          <w:p w14:paraId="6F299292" w14:textId="77777777" w:rsidR="00DF08A2" w:rsidRDefault="00DF08A2" w:rsidP="00221E0C">
            <w:pPr>
              <w:ind w:right="40"/>
              <w:jc w:val="center"/>
              <w:rPr>
                <w:sz w:val="16"/>
                <w:szCs w:val="16"/>
              </w:rPr>
            </w:pPr>
            <w:r>
              <w:rPr>
                <w:sz w:val="16"/>
                <w:szCs w:val="16"/>
              </w:rPr>
              <w:t>1.08</w:t>
            </w:r>
          </w:p>
        </w:tc>
        <w:tc>
          <w:tcPr>
            <w:tcW w:w="635" w:type="dxa"/>
            <w:tcBorders>
              <w:top w:val="nil"/>
              <w:left w:val="nil"/>
              <w:bottom w:val="single" w:sz="4" w:space="0" w:color="000000"/>
              <w:right w:val="single" w:sz="4" w:space="0" w:color="000000"/>
            </w:tcBorders>
            <w:shd w:val="clear" w:color="auto" w:fill="auto"/>
            <w:vAlign w:val="center"/>
          </w:tcPr>
          <w:p w14:paraId="28E8DC8F" w14:textId="77777777" w:rsidR="00DF08A2" w:rsidRDefault="00DF08A2" w:rsidP="00221E0C">
            <w:pPr>
              <w:ind w:right="40"/>
              <w:jc w:val="center"/>
              <w:rPr>
                <w:sz w:val="16"/>
                <w:szCs w:val="16"/>
              </w:rPr>
            </w:pPr>
            <w:r>
              <w:rPr>
                <w:sz w:val="16"/>
                <w:szCs w:val="16"/>
              </w:rPr>
              <w:t>1.09</w:t>
            </w:r>
          </w:p>
        </w:tc>
        <w:tc>
          <w:tcPr>
            <w:tcW w:w="627" w:type="dxa"/>
            <w:tcBorders>
              <w:top w:val="nil"/>
              <w:left w:val="nil"/>
              <w:bottom w:val="single" w:sz="4" w:space="0" w:color="000000"/>
              <w:right w:val="single" w:sz="4" w:space="0" w:color="000000"/>
            </w:tcBorders>
            <w:shd w:val="clear" w:color="auto" w:fill="auto"/>
            <w:vAlign w:val="center"/>
          </w:tcPr>
          <w:p w14:paraId="0862149F" w14:textId="77777777" w:rsidR="00DF08A2" w:rsidRDefault="00DF08A2" w:rsidP="00221E0C">
            <w:pPr>
              <w:ind w:right="40"/>
              <w:jc w:val="center"/>
              <w:rPr>
                <w:sz w:val="16"/>
                <w:szCs w:val="16"/>
              </w:rPr>
            </w:pPr>
            <w:r>
              <w:rPr>
                <w:sz w:val="16"/>
                <w:szCs w:val="16"/>
              </w:rPr>
              <w:t>1.10</w:t>
            </w:r>
          </w:p>
        </w:tc>
        <w:tc>
          <w:tcPr>
            <w:tcW w:w="620" w:type="dxa"/>
            <w:tcBorders>
              <w:top w:val="nil"/>
              <w:left w:val="nil"/>
              <w:bottom w:val="single" w:sz="4" w:space="0" w:color="000000"/>
              <w:right w:val="single" w:sz="4" w:space="0" w:color="000000"/>
            </w:tcBorders>
            <w:shd w:val="clear" w:color="auto" w:fill="auto"/>
            <w:vAlign w:val="center"/>
          </w:tcPr>
          <w:p w14:paraId="35BDD3DB" w14:textId="77777777" w:rsidR="00DF08A2" w:rsidRDefault="00DF08A2" w:rsidP="00221E0C">
            <w:pPr>
              <w:ind w:right="40"/>
              <w:jc w:val="center"/>
              <w:rPr>
                <w:sz w:val="16"/>
                <w:szCs w:val="16"/>
              </w:rPr>
            </w:pPr>
            <w:r>
              <w:rPr>
                <w:sz w:val="16"/>
                <w:szCs w:val="16"/>
              </w:rPr>
              <w:t>1.11</w:t>
            </w:r>
          </w:p>
        </w:tc>
        <w:tc>
          <w:tcPr>
            <w:tcW w:w="1042" w:type="dxa"/>
            <w:tcBorders>
              <w:top w:val="nil"/>
              <w:left w:val="nil"/>
              <w:bottom w:val="single" w:sz="4" w:space="0" w:color="000000"/>
              <w:right w:val="single" w:sz="4" w:space="0" w:color="000000"/>
            </w:tcBorders>
            <w:shd w:val="clear" w:color="auto" w:fill="auto"/>
            <w:vAlign w:val="center"/>
          </w:tcPr>
          <w:p w14:paraId="4E7545F5" w14:textId="77777777" w:rsidR="00DF08A2" w:rsidRDefault="00DF08A2" w:rsidP="00221E0C">
            <w:pPr>
              <w:ind w:right="40"/>
              <w:jc w:val="center"/>
              <w:rPr>
                <w:sz w:val="16"/>
                <w:szCs w:val="16"/>
              </w:rPr>
            </w:pPr>
            <w:r>
              <w:rPr>
                <w:sz w:val="16"/>
                <w:szCs w:val="16"/>
              </w:rPr>
              <w:t>1.12</w:t>
            </w:r>
          </w:p>
        </w:tc>
      </w:tr>
      <w:tr w:rsidR="00DF08A2" w14:paraId="05E2E32F" w14:textId="77777777" w:rsidTr="00A34889">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38E31D" w14:textId="77777777" w:rsidR="00DF08A2" w:rsidRDefault="00DF08A2" w:rsidP="00221E0C">
            <w:pPr>
              <w:ind w:right="42"/>
              <w:jc w:val="center"/>
              <w:rPr>
                <w:sz w:val="18"/>
                <w:szCs w:val="18"/>
              </w:rPr>
            </w:pPr>
            <w:r>
              <w:rPr>
                <w:sz w:val="18"/>
                <w:szCs w:val="18"/>
              </w:rPr>
              <w:t>Puno</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156D85F0" w14:textId="77777777" w:rsidR="00DF08A2" w:rsidRDefault="00DF08A2" w:rsidP="00221E0C">
            <w:pPr>
              <w:ind w:right="40"/>
              <w:jc w:val="center"/>
              <w:rPr>
                <w:sz w:val="16"/>
                <w:szCs w:val="16"/>
              </w:rPr>
            </w:pPr>
            <w:r>
              <w:rPr>
                <w:sz w:val="16"/>
                <w:szCs w:val="16"/>
              </w:rPr>
              <w:t>1.00</w:t>
            </w:r>
          </w:p>
        </w:tc>
        <w:tc>
          <w:tcPr>
            <w:tcW w:w="643" w:type="dxa"/>
            <w:tcBorders>
              <w:top w:val="nil"/>
              <w:left w:val="nil"/>
              <w:bottom w:val="single" w:sz="4" w:space="0" w:color="000000"/>
              <w:right w:val="single" w:sz="4" w:space="0" w:color="000000"/>
            </w:tcBorders>
            <w:shd w:val="clear" w:color="auto" w:fill="auto"/>
            <w:vAlign w:val="center"/>
          </w:tcPr>
          <w:p w14:paraId="25B7F6B8" w14:textId="77777777" w:rsidR="00DF08A2" w:rsidRDefault="00DF08A2" w:rsidP="00221E0C">
            <w:pPr>
              <w:ind w:right="40"/>
              <w:jc w:val="center"/>
              <w:rPr>
                <w:sz w:val="16"/>
                <w:szCs w:val="16"/>
              </w:rPr>
            </w:pPr>
            <w:r>
              <w:rPr>
                <w:sz w:val="16"/>
                <w:szCs w:val="16"/>
              </w:rPr>
              <w:t>1.02</w:t>
            </w:r>
          </w:p>
        </w:tc>
        <w:tc>
          <w:tcPr>
            <w:tcW w:w="642" w:type="dxa"/>
            <w:tcBorders>
              <w:top w:val="nil"/>
              <w:left w:val="nil"/>
              <w:bottom w:val="single" w:sz="4" w:space="0" w:color="000000"/>
              <w:right w:val="single" w:sz="4" w:space="0" w:color="000000"/>
            </w:tcBorders>
            <w:shd w:val="clear" w:color="auto" w:fill="auto"/>
            <w:vAlign w:val="center"/>
          </w:tcPr>
          <w:p w14:paraId="1D80C2F8" w14:textId="77777777" w:rsidR="00DF08A2" w:rsidRDefault="00DF08A2" w:rsidP="00221E0C">
            <w:pPr>
              <w:ind w:right="40"/>
              <w:jc w:val="center"/>
              <w:rPr>
                <w:sz w:val="16"/>
                <w:szCs w:val="16"/>
              </w:rPr>
            </w:pPr>
            <w:r>
              <w:rPr>
                <w:sz w:val="16"/>
                <w:szCs w:val="16"/>
              </w:rPr>
              <w:t>1.04</w:t>
            </w:r>
          </w:p>
        </w:tc>
        <w:tc>
          <w:tcPr>
            <w:tcW w:w="642" w:type="dxa"/>
            <w:tcBorders>
              <w:top w:val="nil"/>
              <w:left w:val="nil"/>
              <w:bottom w:val="single" w:sz="4" w:space="0" w:color="000000"/>
              <w:right w:val="single" w:sz="4" w:space="0" w:color="000000"/>
            </w:tcBorders>
            <w:shd w:val="clear" w:color="auto" w:fill="auto"/>
            <w:vAlign w:val="center"/>
          </w:tcPr>
          <w:p w14:paraId="6FC45A90" w14:textId="77777777" w:rsidR="00DF08A2" w:rsidRDefault="00DF08A2" w:rsidP="00221E0C">
            <w:pPr>
              <w:ind w:right="40"/>
              <w:jc w:val="center"/>
              <w:rPr>
                <w:sz w:val="16"/>
                <w:szCs w:val="16"/>
              </w:rPr>
            </w:pPr>
            <w:r>
              <w:rPr>
                <w:sz w:val="16"/>
                <w:szCs w:val="16"/>
              </w:rPr>
              <w:t>1.06</w:t>
            </w:r>
          </w:p>
        </w:tc>
        <w:tc>
          <w:tcPr>
            <w:tcW w:w="642" w:type="dxa"/>
            <w:tcBorders>
              <w:top w:val="nil"/>
              <w:left w:val="nil"/>
              <w:bottom w:val="single" w:sz="4" w:space="0" w:color="000000"/>
              <w:right w:val="single" w:sz="4" w:space="0" w:color="000000"/>
            </w:tcBorders>
            <w:shd w:val="clear" w:color="auto" w:fill="auto"/>
            <w:vAlign w:val="center"/>
          </w:tcPr>
          <w:p w14:paraId="5AD34889" w14:textId="77777777" w:rsidR="00DF08A2" w:rsidRDefault="00DF08A2" w:rsidP="00221E0C">
            <w:pPr>
              <w:ind w:right="40"/>
              <w:jc w:val="center"/>
              <w:rPr>
                <w:sz w:val="16"/>
                <w:szCs w:val="16"/>
              </w:rPr>
            </w:pPr>
            <w:r>
              <w:rPr>
                <w:sz w:val="16"/>
                <w:szCs w:val="16"/>
              </w:rPr>
              <w:t>1.08</w:t>
            </w:r>
          </w:p>
        </w:tc>
        <w:tc>
          <w:tcPr>
            <w:tcW w:w="643" w:type="dxa"/>
            <w:tcBorders>
              <w:top w:val="nil"/>
              <w:left w:val="nil"/>
              <w:bottom w:val="single" w:sz="4" w:space="0" w:color="000000"/>
              <w:right w:val="single" w:sz="4" w:space="0" w:color="000000"/>
            </w:tcBorders>
            <w:shd w:val="clear" w:color="auto" w:fill="auto"/>
            <w:vAlign w:val="center"/>
          </w:tcPr>
          <w:p w14:paraId="7692A448" w14:textId="77777777" w:rsidR="00DF08A2" w:rsidRDefault="00DF08A2" w:rsidP="00221E0C">
            <w:pPr>
              <w:ind w:right="40"/>
              <w:jc w:val="center"/>
              <w:rPr>
                <w:sz w:val="16"/>
                <w:szCs w:val="16"/>
              </w:rPr>
            </w:pPr>
            <w:r>
              <w:rPr>
                <w:sz w:val="16"/>
                <w:szCs w:val="16"/>
              </w:rPr>
              <w:t>1.10</w:t>
            </w:r>
          </w:p>
        </w:tc>
        <w:tc>
          <w:tcPr>
            <w:tcW w:w="642" w:type="dxa"/>
            <w:tcBorders>
              <w:top w:val="nil"/>
              <w:left w:val="nil"/>
              <w:bottom w:val="single" w:sz="4" w:space="0" w:color="000000"/>
              <w:right w:val="single" w:sz="4" w:space="0" w:color="000000"/>
            </w:tcBorders>
            <w:shd w:val="clear" w:color="auto" w:fill="auto"/>
            <w:vAlign w:val="center"/>
          </w:tcPr>
          <w:p w14:paraId="72B5494D" w14:textId="77777777" w:rsidR="00DF08A2" w:rsidRDefault="00DF08A2" w:rsidP="00221E0C">
            <w:pPr>
              <w:ind w:right="40"/>
              <w:jc w:val="center"/>
              <w:rPr>
                <w:sz w:val="16"/>
                <w:szCs w:val="16"/>
              </w:rPr>
            </w:pPr>
            <w:r>
              <w:rPr>
                <w:sz w:val="16"/>
                <w:szCs w:val="16"/>
              </w:rPr>
              <w:t>1.12</w:t>
            </w:r>
          </w:p>
        </w:tc>
        <w:tc>
          <w:tcPr>
            <w:tcW w:w="641" w:type="dxa"/>
            <w:tcBorders>
              <w:top w:val="nil"/>
              <w:left w:val="nil"/>
              <w:bottom w:val="single" w:sz="4" w:space="0" w:color="000000"/>
              <w:right w:val="single" w:sz="4" w:space="0" w:color="000000"/>
            </w:tcBorders>
            <w:shd w:val="clear" w:color="auto" w:fill="auto"/>
            <w:vAlign w:val="center"/>
          </w:tcPr>
          <w:p w14:paraId="2FCA0596" w14:textId="77777777" w:rsidR="00DF08A2" w:rsidRDefault="00DF08A2" w:rsidP="00221E0C">
            <w:pPr>
              <w:ind w:right="40"/>
              <w:jc w:val="center"/>
              <w:rPr>
                <w:sz w:val="16"/>
                <w:szCs w:val="16"/>
              </w:rPr>
            </w:pPr>
            <w:r>
              <w:rPr>
                <w:sz w:val="16"/>
                <w:szCs w:val="16"/>
              </w:rPr>
              <w:t>1.14</w:t>
            </w:r>
          </w:p>
        </w:tc>
        <w:tc>
          <w:tcPr>
            <w:tcW w:w="642" w:type="dxa"/>
            <w:tcBorders>
              <w:top w:val="nil"/>
              <w:left w:val="nil"/>
              <w:bottom w:val="single" w:sz="4" w:space="0" w:color="000000"/>
              <w:right w:val="single" w:sz="4" w:space="0" w:color="000000"/>
            </w:tcBorders>
            <w:shd w:val="clear" w:color="auto" w:fill="auto"/>
            <w:vAlign w:val="center"/>
          </w:tcPr>
          <w:p w14:paraId="744513A5" w14:textId="77777777" w:rsidR="00DF08A2" w:rsidRDefault="00DF08A2" w:rsidP="00221E0C">
            <w:pPr>
              <w:ind w:right="40"/>
              <w:jc w:val="center"/>
              <w:rPr>
                <w:sz w:val="16"/>
                <w:szCs w:val="16"/>
              </w:rPr>
            </w:pPr>
            <w:r>
              <w:rPr>
                <w:sz w:val="16"/>
                <w:szCs w:val="16"/>
              </w:rPr>
              <w:t>1.15</w:t>
            </w:r>
          </w:p>
        </w:tc>
        <w:tc>
          <w:tcPr>
            <w:tcW w:w="635" w:type="dxa"/>
            <w:tcBorders>
              <w:top w:val="nil"/>
              <w:left w:val="nil"/>
              <w:bottom w:val="single" w:sz="4" w:space="0" w:color="000000"/>
              <w:right w:val="single" w:sz="4" w:space="0" w:color="000000"/>
            </w:tcBorders>
            <w:shd w:val="clear" w:color="auto" w:fill="auto"/>
            <w:vAlign w:val="center"/>
          </w:tcPr>
          <w:p w14:paraId="190F9E13" w14:textId="77777777" w:rsidR="00DF08A2" w:rsidRDefault="00DF08A2" w:rsidP="00221E0C">
            <w:pPr>
              <w:ind w:right="40"/>
              <w:jc w:val="center"/>
              <w:rPr>
                <w:sz w:val="16"/>
                <w:szCs w:val="16"/>
              </w:rPr>
            </w:pPr>
            <w:r>
              <w:rPr>
                <w:sz w:val="16"/>
                <w:szCs w:val="16"/>
              </w:rPr>
              <w:t>1.17</w:t>
            </w:r>
          </w:p>
        </w:tc>
        <w:tc>
          <w:tcPr>
            <w:tcW w:w="627" w:type="dxa"/>
            <w:tcBorders>
              <w:top w:val="nil"/>
              <w:left w:val="nil"/>
              <w:bottom w:val="single" w:sz="4" w:space="0" w:color="000000"/>
              <w:right w:val="single" w:sz="4" w:space="0" w:color="000000"/>
            </w:tcBorders>
            <w:shd w:val="clear" w:color="auto" w:fill="auto"/>
            <w:vAlign w:val="center"/>
          </w:tcPr>
          <w:p w14:paraId="072FFF92" w14:textId="77777777" w:rsidR="00DF08A2" w:rsidRDefault="00DF08A2" w:rsidP="00221E0C">
            <w:pPr>
              <w:ind w:right="40"/>
              <w:jc w:val="center"/>
              <w:rPr>
                <w:sz w:val="16"/>
                <w:szCs w:val="16"/>
              </w:rPr>
            </w:pPr>
            <w:r>
              <w:rPr>
                <w:sz w:val="16"/>
                <w:szCs w:val="16"/>
              </w:rPr>
              <w:t>1.19</w:t>
            </w:r>
          </w:p>
        </w:tc>
        <w:tc>
          <w:tcPr>
            <w:tcW w:w="620" w:type="dxa"/>
            <w:tcBorders>
              <w:top w:val="nil"/>
              <w:left w:val="nil"/>
              <w:bottom w:val="single" w:sz="4" w:space="0" w:color="000000"/>
              <w:right w:val="single" w:sz="4" w:space="0" w:color="000000"/>
            </w:tcBorders>
            <w:shd w:val="clear" w:color="auto" w:fill="auto"/>
            <w:vAlign w:val="center"/>
          </w:tcPr>
          <w:p w14:paraId="576C2E26" w14:textId="77777777" w:rsidR="00DF08A2" w:rsidRDefault="00DF08A2" w:rsidP="00221E0C">
            <w:pPr>
              <w:ind w:right="40"/>
              <w:jc w:val="center"/>
              <w:rPr>
                <w:sz w:val="16"/>
                <w:szCs w:val="16"/>
              </w:rPr>
            </w:pPr>
            <w:r>
              <w:rPr>
                <w:sz w:val="16"/>
                <w:szCs w:val="16"/>
              </w:rPr>
              <w:t>1.21</w:t>
            </w:r>
          </w:p>
        </w:tc>
        <w:tc>
          <w:tcPr>
            <w:tcW w:w="1042" w:type="dxa"/>
            <w:tcBorders>
              <w:top w:val="nil"/>
              <w:left w:val="nil"/>
              <w:bottom w:val="single" w:sz="4" w:space="0" w:color="000000"/>
              <w:right w:val="single" w:sz="4" w:space="0" w:color="000000"/>
            </w:tcBorders>
            <w:shd w:val="clear" w:color="auto" w:fill="auto"/>
            <w:vAlign w:val="center"/>
          </w:tcPr>
          <w:p w14:paraId="6C3344CA" w14:textId="77777777" w:rsidR="00DF08A2" w:rsidRDefault="00DF08A2" w:rsidP="00221E0C">
            <w:pPr>
              <w:ind w:right="40"/>
              <w:jc w:val="center"/>
              <w:rPr>
                <w:sz w:val="16"/>
                <w:szCs w:val="16"/>
              </w:rPr>
            </w:pPr>
            <w:r>
              <w:rPr>
                <w:sz w:val="16"/>
                <w:szCs w:val="16"/>
              </w:rPr>
              <w:t>1.23</w:t>
            </w:r>
          </w:p>
        </w:tc>
      </w:tr>
      <w:tr w:rsidR="00DF08A2" w14:paraId="67DB2E20" w14:textId="77777777" w:rsidTr="00A34889">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3247D5" w14:textId="77777777" w:rsidR="00DF08A2" w:rsidRDefault="00DF08A2" w:rsidP="00221E0C">
            <w:pPr>
              <w:ind w:right="42"/>
              <w:jc w:val="center"/>
              <w:rPr>
                <w:sz w:val="18"/>
                <w:szCs w:val="18"/>
              </w:rPr>
            </w:pPr>
            <w:r>
              <w:rPr>
                <w:sz w:val="18"/>
                <w:szCs w:val="18"/>
              </w:rPr>
              <w:t>San Martín</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5FFA9456" w14:textId="77777777" w:rsidR="00DF08A2" w:rsidRDefault="00DF08A2" w:rsidP="00221E0C">
            <w:pPr>
              <w:ind w:right="40"/>
              <w:jc w:val="center"/>
              <w:rPr>
                <w:sz w:val="16"/>
                <w:szCs w:val="16"/>
              </w:rPr>
            </w:pPr>
            <w:r>
              <w:rPr>
                <w:sz w:val="16"/>
                <w:szCs w:val="16"/>
              </w:rPr>
              <w:t>1.00</w:t>
            </w:r>
          </w:p>
        </w:tc>
        <w:tc>
          <w:tcPr>
            <w:tcW w:w="643" w:type="dxa"/>
            <w:tcBorders>
              <w:top w:val="nil"/>
              <w:left w:val="nil"/>
              <w:bottom w:val="single" w:sz="4" w:space="0" w:color="000000"/>
              <w:right w:val="single" w:sz="4" w:space="0" w:color="000000"/>
            </w:tcBorders>
            <w:shd w:val="clear" w:color="auto" w:fill="auto"/>
            <w:vAlign w:val="center"/>
          </w:tcPr>
          <w:p w14:paraId="2B199F0E" w14:textId="77777777" w:rsidR="00DF08A2" w:rsidRDefault="00DF08A2" w:rsidP="00221E0C">
            <w:pPr>
              <w:ind w:right="40"/>
              <w:jc w:val="center"/>
              <w:rPr>
                <w:sz w:val="16"/>
                <w:szCs w:val="16"/>
              </w:rPr>
            </w:pPr>
            <w:r>
              <w:rPr>
                <w:sz w:val="16"/>
                <w:szCs w:val="16"/>
              </w:rPr>
              <w:t>1.01</w:t>
            </w:r>
          </w:p>
        </w:tc>
        <w:tc>
          <w:tcPr>
            <w:tcW w:w="642" w:type="dxa"/>
            <w:tcBorders>
              <w:top w:val="nil"/>
              <w:left w:val="nil"/>
              <w:bottom w:val="single" w:sz="4" w:space="0" w:color="000000"/>
              <w:right w:val="single" w:sz="4" w:space="0" w:color="000000"/>
            </w:tcBorders>
            <w:shd w:val="clear" w:color="auto" w:fill="auto"/>
            <w:vAlign w:val="center"/>
          </w:tcPr>
          <w:p w14:paraId="10F7A093" w14:textId="77777777" w:rsidR="00DF08A2" w:rsidRDefault="00DF08A2" w:rsidP="00221E0C">
            <w:pPr>
              <w:ind w:right="40"/>
              <w:jc w:val="center"/>
              <w:rPr>
                <w:sz w:val="16"/>
                <w:szCs w:val="16"/>
              </w:rPr>
            </w:pPr>
            <w:r>
              <w:rPr>
                <w:sz w:val="16"/>
                <w:szCs w:val="16"/>
              </w:rPr>
              <w:t>1.02</w:t>
            </w:r>
          </w:p>
        </w:tc>
        <w:tc>
          <w:tcPr>
            <w:tcW w:w="642" w:type="dxa"/>
            <w:tcBorders>
              <w:top w:val="nil"/>
              <w:left w:val="nil"/>
              <w:bottom w:val="single" w:sz="4" w:space="0" w:color="000000"/>
              <w:right w:val="single" w:sz="4" w:space="0" w:color="000000"/>
            </w:tcBorders>
            <w:shd w:val="clear" w:color="auto" w:fill="auto"/>
            <w:vAlign w:val="center"/>
          </w:tcPr>
          <w:p w14:paraId="06D7DBA2" w14:textId="77777777" w:rsidR="00DF08A2" w:rsidRDefault="00DF08A2" w:rsidP="00221E0C">
            <w:pPr>
              <w:ind w:right="40"/>
              <w:jc w:val="center"/>
              <w:rPr>
                <w:sz w:val="16"/>
                <w:szCs w:val="16"/>
              </w:rPr>
            </w:pPr>
            <w:r>
              <w:rPr>
                <w:sz w:val="16"/>
                <w:szCs w:val="16"/>
              </w:rPr>
              <w:t>1.03</w:t>
            </w:r>
          </w:p>
        </w:tc>
        <w:tc>
          <w:tcPr>
            <w:tcW w:w="642" w:type="dxa"/>
            <w:tcBorders>
              <w:top w:val="nil"/>
              <w:left w:val="nil"/>
              <w:bottom w:val="single" w:sz="4" w:space="0" w:color="000000"/>
              <w:right w:val="single" w:sz="4" w:space="0" w:color="000000"/>
            </w:tcBorders>
            <w:shd w:val="clear" w:color="auto" w:fill="auto"/>
            <w:vAlign w:val="center"/>
          </w:tcPr>
          <w:p w14:paraId="22117A1E" w14:textId="77777777" w:rsidR="00DF08A2" w:rsidRDefault="00DF08A2" w:rsidP="00221E0C">
            <w:pPr>
              <w:ind w:right="40"/>
              <w:jc w:val="center"/>
              <w:rPr>
                <w:sz w:val="16"/>
                <w:szCs w:val="16"/>
              </w:rPr>
            </w:pPr>
            <w:r>
              <w:rPr>
                <w:sz w:val="16"/>
                <w:szCs w:val="16"/>
              </w:rPr>
              <w:t>1.04</w:t>
            </w:r>
          </w:p>
        </w:tc>
        <w:tc>
          <w:tcPr>
            <w:tcW w:w="643" w:type="dxa"/>
            <w:tcBorders>
              <w:top w:val="nil"/>
              <w:left w:val="nil"/>
              <w:bottom w:val="single" w:sz="4" w:space="0" w:color="000000"/>
              <w:right w:val="single" w:sz="4" w:space="0" w:color="000000"/>
            </w:tcBorders>
            <w:shd w:val="clear" w:color="auto" w:fill="auto"/>
            <w:vAlign w:val="center"/>
          </w:tcPr>
          <w:p w14:paraId="1386A772" w14:textId="77777777" w:rsidR="00DF08A2" w:rsidRDefault="00DF08A2" w:rsidP="00221E0C">
            <w:pPr>
              <w:ind w:right="40"/>
              <w:jc w:val="center"/>
              <w:rPr>
                <w:sz w:val="16"/>
                <w:szCs w:val="16"/>
              </w:rPr>
            </w:pPr>
            <w:r>
              <w:rPr>
                <w:sz w:val="16"/>
                <w:szCs w:val="16"/>
              </w:rPr>
              <w:t>1.05</w:t>
            </w:r>
          </w:p>
        </w:tc>
        <w:tc>
          <w:tcPr>
            <w:tcW w:w="642" w:type="dxa"/>
            <w:tcBorders>
              <w:top w:val="nil"/>
              <w:left w:val="nil"/>
              <w:bottom w:val="single" w:sz="4" w:space="0" w:color="000000"/>
              <w:right w:val="single" w:sz="4" w:space="0" w:color="000000"/>
            </w:tcBorders>
            <w:shd w:val="clear" w:color="auto" w:fill="auto"/>
            <w:vAlign w:val="center"/>
          </w:tcPr>
          <w:p w14:paraId="2FD26C06" w14:textId="77777777" w:rsidR="00DF08A2" w:rsidRDefault="00DF08A2" w:rsidP="00221E0C">
            <w:pPr>
              <w:ind w:right="40"/>
              <w:jc w:val="center"/>
              <w:rPr>
                <w:sz w:val="16"/>
                <w:szCs w:val="16"/>
              </w:rPr>
            </w:pPr>
            <w:r>
              <w:rPr>
                <w:sz w:val="16"/>
                <w:szCs w:val="16"/>
              </w:rPr>
              <w:t>1.06</w:t>
            </w:r>
          </w:p>
        </w:tc>
        <w:tc>
          <w:tcPr>
            <w:tcW w:w="641" w:type="dxa"/>
            <w:tcBorders>
              <w:top w:val="nil"/>
              <w:left w:val="nil"/>
              <w:bottom w:val="single" w:sz="4" w:space="0" w:color="000000"/>
              <w:right w:val="single" w:sz="4" w:space="0" w:color="000000"/>
            </w:tcBorders>
            <w:shd w:val="clear" w:color="auto" w:fill="auto"/>
            <w:vAlign w:val="center"/>
          </w:tcPr>
          <w:p w14:paraId="3686F115" w14:textId="77777777" w:rsidR="00DF08A2" w:rsidRDefault="00DF08A2" w:rsidP="00221E0C">
            <w:pPr>
              <w:ind w:right="40"/>
              <w:jc w:val="center"/>
              <w:rPr>
                <w:sz w:val="16"/>
                <w:szCs w:val="16"/>
              </w:rPr>
            </w:pPr>
            <w:r>
              <w:rPr>
                <w:sz w:val="16"/>
                <w:szCs w:val="16"/>
              </w:rPr>
              <w:t>1.07</w:t>
            </w:r>
          </w:p>
        </w:tc>
        <w:tc>
          <w:tcPr>
            <w:tcW w:w="642" w:type="dxa"/>
            <w:tcBorders>
              <w:top w:val="nil"/>
              <w:left w:val="nil"/>
              <w:bottom w:val="single" w:sz="4" w:space="0" w:color="000000"/>
              <w:right w:val="single" w:sz="4" w:space="0" w:color="000000"/>
            </w:tcBorders>
            <w:shd w:val="clear" w:color="auto" w:fill="auto"/>
            <w:vAlign w:val="center"/>
          </w:tcPr>
          <w:p w14:paraId="71DB705E" w14:textId="77777777" w:rsidR="00DF08A2" w:rsidRDefault="00DF08A2" w:rsidP="00221E0C">
            <w:pPr>
              <w:ind w:right="40"/>
              <w:jc w:val="center"/>
              <w:rPr>
                <w:sz w:val="16"/>
                <w:szCs w:val="16"/>
              </w:rPr>
            </w:pPr>
            <w:r>
              <w:rPr>
                <w:sz w:val="16"/>
                <w:szCs w:val="16"/>
              </w:rPr>
              <w:t>1.08</w:t>
            </w:r>
          </w:p>
        </w:tc>
        <w:tc>
          <w:tcPr>
            <w:tcW w:w="635" w:type="dxa"/>
            <w:tcBorders>
              <w:top w:val="nil"/>
              <w:left w:val="nil"/>
              <w:bottom w:val="single" w:sz="4" w:space="0" w:color="000000"/>
              <w:right w:val="single" w:sz="4" w:space="0" w:color="000000"/>
            </w:tcBorders>
            <w:shd w:val="clear" w:color="auto" w:fill="auto"/>
            <w:vAlign w:val="center"/>
          </w:tcPr>
          <w:p w14:paraId="0A72B9C4" w14:textId="77777777" w:rsidR="00DF08A2" w:rsidRDefault="00DF08A2" w:rsidP="00221E0C">
            <w:pPr>
              <w:ind w:right="40"/>
              <w:jc w:val="center"/>
              <w:rPr>
                <w:sz w:val="16"/>
                <w:szCs w:val="16"/>
              </w:rPr>
            </w:pPr>
            <w:r>
              <w:rPr>
                <w:sz w:val="16"/>
                <w:szCs w:val="16"/>
              </w:rPr>
              <w:t>1.09</w:t>
            </w:r>
          </w:p>
        </w:tc>
        <w:tc>
          <w:tcPr>
            <w:tcW w:w="627" w:type="dxa"/>
            <w:tcBorders>
              <w:top w:val="nil"/>
              <w:left w:val="nil"/>
              <w:bottom w:val="single" w:sz="4" w:space="0" w:color="000000"/>
              <w:right w:val="single" w:sz="4" w:space="0" w:color="000000"/>
            </w:tcBorders>
            <w:shd w:val="clear" w:color="auto" w:fill="auto"/>
            <w:vAlign w:val="center"/>
          </w:tcPr>
          <w:p w14:paraId="6E4D522B" w14:textId="77777777" w:rsidR="00DF08A2" w:rsidRDefault="00DF08A2" w:rsidP="00221E0C">
            <w:pPr>
              <w:ind w:right="40"/>
              <w:jc w:val="center"/>
              <w:rPr>
                <w:sz w:val="16"/>
                <w:szCs w:val="16"/>
              </w:rPr>
            </w:pPr>
            <w:r>
              <w:rPr>
                <w:sz w:val="16"/>
                <w:szCs w:val="16"/>
              </w:rPr>
              <w:t>1.10</w:t>
            </w:r>
          </w:p>
        </w:tc>
        <w:tc>
          <w:tcPr>
            <w:tcW w:w="620" w:type="dxa"/>
            <w:tcBorders>
              <w:top w:val="nil"/>
              <w:left w:val="nil"/>
              <w:bottom w:val="single" w:sz="4" w:space="0" w:color="000000"/>
              <w:right w:val="single" w:sz="4" w:space="0" w:color="000000"/>
            </w:tcBorders>
            <w:shd w:val="clear" w:color="auto" w:fill="auto"/>
            <w:vAlign w:val="center"/>
          </w:tcPr>
          <w:p w14:paraId="27561DC7" w14:textId="77777777" w:rsidR="00DF08A2" w:rsidRDefault="00DF08A2" w:rsidP="00221E0C">
            <w:pPr>
              <w:ind w:right="40"/>
              <w:jc w:val="center"/>
              <w:rPr>
                <w:sz w:val="16"/>
                <w:szCs w:val="16"/>
              </w:rPr>
            </w:pPr>
            <w:r>
              <w:rPr>
                <w:sz w:val="16"/>
                <w:szCs w:val="16"/>
              </w:rPr>
              <w:t>1.11</w:t>
            </w:r>
          </w:p>
        </w:tc>
        <w:tc>
          <w:tcPr>
            <w:tcW w:w="1042" w:type="dxa"/>
            <w:tcBorders>
              <w:top w:val="nil"/>
              <w:left w:val="nil"/>
              <w:bottom w:val="single" w:sz="4" w:space="0" w:color="000000"/>
              <w:right w:val="single" w:sz="4" w:space="0" w:color="000000"/>
            </w:tcBorders>
            <w:shd w:val="clear" w:color="auto" w:fill="auto"/>
            <w:vAlign w:val="center"/>
          </w:tcPr>
          <w:p w14:paraId="2DC13356" w14:textId="77777777" w:rsidR="00DF08A2" w:rsidRDefault="00DF08A2" w:rsidP="00221E0C">
            <w:pPr>
              <w:ind w:right="40"/>
              <w:jc w:val="center"/>
              <w:rPr>
                <w:sz w:val="16"/>
                <w:szCs w:val="16"/>
              </w:rPr>
            </w:pPr>
            <w:r>
              <w:rPr>
                <w:sz w:val="16"/>
                <w:szCs w:val="16"/>
              </w:rPr>
              <w:t>1.12</w:t>
            </w:r>
          </w:p>
        </w:tc>
      </w:tr>
      <w:tr w:rsidR="00DF08A2" w14:paraId="6540DCF3" w14:textId="77777777" w:rsidTr="00A34889">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857131" w14:textId="77777777" w:rsidR="00DF08A2" w:rsidRDefault="00DF08A2" w:rsidP="00221E0C">
            <w:pPr>
              <w:ind w:right="42"/>
              <w:jc w:val="center"/>
              <w:rPr>
                <w:sz w:val="18"/>
                <w:szCs w:val="18"/>
              </w:rPr>
            </w:pPr>
            <w:r>
              <w:rPr>
                <w:sz w:val="18"/>
                <w:szCs w:val="18"/>
              </w:rPr>
              <w:t>Tacna</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40545066" w14:textId="77777777" w:rsidR="00DF08A2" w:rsidRDefault="00DF08A2" w:rsidP="00221E0C">
            <w:pPr>
              <w:ind w:right="40"/>
              <w:jc w:val="center"/>
              <w:rPr>
                <w:sz w:val="16"/>
                <w:szCs w:val="16"/>
              </w:rPr>
            </w:pPr>
            <w:r>
              <w:rPr>
                <w:sz w:val="16"/>
                <w:szCs w:val="16"/>
              </w:rPr>
              <w:t>1.00</w:t>
            </w:r>
          </w:p>
        </w:tc>
        <w:tc>
          <w:tcPr>
            <w:tcW w:w="643" w:type="dxa"/>
            <w:tcBorders>
              <w:top w:val="nil"/>
              <w:left w:val="nil"/>
              <w:bottom w:val="single" w:sz="4" w:space="0" w:color="000000"/>
              <w:right w:val="single" w:sz="4" w:space="0" w:color="000000"/>
            </w:tcBorders>
            <w:shd w:val="clear" w:color="auto" w:fill="auto"/>
            <w:vAlign w:val="center"/>
          </w:tcPr>
          <w:p w14:paraId="7D9D2C99" w14:textId="77777777" w:rsidR="00DF08A2" w:rsidRDefault="00DF08A2" w:rsidP="00221E0C">
            <w:pPr>
              <w:ind w:right="40"/>
              <w:jc w:val="center"/>
              <w:rPr>
                <w:sz w:val="16"/>
                <w:szCs w:val="16"/>
              </w:rPr>
            </w:pPr>
            <w:r>
              <w:rPr>
                <w:sz w:val="16"/>
                <w:szCs w:val="16"/>
              </w:rPr>
              <w:t>1.01</w:t>
            </w:r>
          </w:p>
        </w:tc>
        <w:tc>
          <w:tcPr>
            <w:tcW w:w="642" w:type="dxa"/>
            <w:tcBorders>
              <w:top w:val="nil"/>
              <w:left w:val="nil"/>
              <w:bottom w:val="single" w:sz="4" w:space="0" w:color="000000"/>
              <w:right w:val="single" w:sz="4" w:space="0" w:color="000000"/>
            </w:tcBorders>
            <w:shd w:val="clear" w:color="auto" w:fill="auto"/>
            <w:vAlign w:val="center"/>
          </w:tcPr>
          <w:p w14:paraId="11C4D7BB" w14:textId="77777777" w:rsidR="00DF08A2" w:rsidRDefault="00DF08A2" w:rsidP="00221E0C">
            <w:pPr>
              <w:ind w:right="40"/>
              <w:jc w:val="center"/>
              <w:rPr>
                <w:sz w:val="16"/>
                <w:szCs w:val="16"/>
              </w:rPr>
            </w:pPr>
            <w:r>
              <w:rPr>
                <w:sz w:val="16"/>
                <w:szCs w:val="16"/>
              </w:rPr>
              <w:t>1.02</w:t>
            </w:r>
          </w:p>
        </w:tc>
        <w:tc>
          <w:tcPr>
            <w:tcW w:w="642" w:type="dxa"/>
            <w:tcBorders>
              <w:top w:val="nil"/>
              <w:left w:val="nil"/>
              <w:bottom w:val="single" w:sz="4" w:space="0" w:color="000000"/>
              <w:right w:val="single" w:sz="4" w:space="0" w:color="000000"/>
            </w:tcBorders>
            <w:shd w:val="clear" w:color="auto" w:fill="auto"/>
            <w:vAlign w:val="center"/>
          </w:tcPr>
          <w:p w14:paraId="4794D502" w14:textId="77777777" w:rsidR="00DF08A2" w:rsidRDefault="00DF08A2" w:rsidP="00221E0C">
            <w:pPr>
              <w:ind w:right="40"/>
              <w:jc w:val="center"/>
              <w:rPr>
                <w:sz w:val="16"/>
                <w:szCs w:val="16"/>
              </w:rPr>
            </w:pPr>
            <w:r>
              <w:rPr>
                <w:sz w:val="16"/>
                <w:szCs w:val="16"/>
              </w:rPr>
              <w:t>1.02</w:t>
            </w:r>
          </w:p>
        </w:tc>
        <w:tc>
          <w:tcPr>
            <w:tcW w:w="642" w:type="dxa"/>
            <w:tcBorders>
              <w:top w:val="nil"/>
              <w:left w:val="nil"/>
              <w:bottom w:val="single" w:sz="4" w:space="0" w:color="000000"/>
              <w:right w:val="single" w:sz="4" w:space="0" w:color="000000"/>
            </w:tcBorders>
            <w:shd w:val="clear" w:color="auto" w:fill="auto"/>
            <w:vAlign w:val="center"/>
          </w:tcPr>
          <w:p w14:paraId="33BC90C8" w14:textId="77777777" w:rsidR="00DF08A2" w:rsidRDefault="00DF08A2" w:rsidP="00221E0C">
            <w:pPr>
              <w:ind w:right="40"/>
              <w:jc w:val="center"/>
              <w:rPr>
                <w:sz w:val="16"/>
                <w:szCs w:val="16"/>
              </w:rPr>
            </w:pPr>
            <w:r>
              <w:rPr>
                <w:sz w:val="16"/>
                <w:szCs w:val="16"/>
              </w:rPr>
              <w:t>1.03</w:t>
            </w:r>
          </w:p>
        </w:tc>
        <w:tc>
          <w:tcPr>
            <w:tcW w:w="643" w:type="dxa"/>
            <w:tcBorders>
              <w:top w:val="nil"/>
              <w:left w:val="nil"/>
              <w:bottom w:val="single" w:sz="4" w:space="0" w:color="000000"/>
              <w:right w:val="single" w:sz="4" w:space="0" w:color="000000"/>
            </w:tcBorders>
            <w:shd w:val="clear" w:color="auto" w:fill="auto"/>
            <w:vAlign w:val="center"/>
          </w:tcPr>
          <w:p w14:paraId="640B2770" w14:textId="77777777" w:rsidR="00DF08A2" w:rsidRDefault="00DF08A2" w:rsidP="00221E0C">
            <w:pPr>
              <w:ind w:right="40"/>
              <w:jc w:val="center"/>
              <w:rPr>
                <w:sz w:val="16"/>
                <w:szCs w:val="16"/>
              </w:rPr>
            </w:pPr>
            <w:r>
              <w:rPr>
                <w:sz w:val="16"/>
                <w:szCs w:val="16"/>
              </w:rPr>
              <w:t>1.04</w:t>
            </w:r>
          </w:p>
        </w:tc>
        <w:tc>
          <w:tcPr>
            <w:tcW w:w="642" w:type="dxa"/>
            <w:tcBorders>
              <w:top w:val="nil"/>
              <w:left w:val="nil"/>
              <w:bottom w:val="single" w:sz="4" w:space="0" w:color="000000"/>
              <w:right w:val="single" w:sz="4" w:space="0" w:color="000000"/>
            </w:tcBorders>
            <w:shd w:val="clear" w:color="auto" w:fill="auto"/>
            <w:vAlign w:val="center"/>
          </w:tcPr>
          <w:p w14:paraId="1AF4EB47" w14:textId="77777777" w:rsidR="00DF08A2" w:rsidRDefault="00DF08A2" w:rsidP="00221E0C">
            <w:pPr>
              <w:ind w:right="40"/>
              <w:jc w:val="center"/>
              <w:rPr>
                <w:sz w:val="16"/>
                <w:szCs w:val="16"/>
              </w:rPr>
            </w:pPr>
            <w:r>
              <w:rPr>
                <w:sz w:val="16"/>
                <w:szCs w:val="16"/>
              </w:rPr>
              <w:t>1.05</w:t>
            </w:r>
          </w:p>
        </w:tc>
        <w:tc>
          <w:tcPr>
            <w:tcW w:w="641" w:type="dxa"/>
            <w:tcBorders>
              <w:top w:val="nil"/>
              <w:left w:val="nil"/>
              <w:bottom w:val="single" w:sz="4" w:space="0" w:color="000000"/>
              <w:right w:val="single" w:sz="4" w:space="0" w:color="000000"/>
            </w:tcBorders>
            <w:shd w:val="clear" w:color="auto" w:fill="auto"/>
            <w:vAlign w:val="center"/>
          </w:tcPr>
          <w:p w14:paraId="40F2B25F" w14:textId="77777777" w:rsidR="00DF08A2" w:rsidRDefault="00DF08A2" w:rsidP="00221E0C">
            <w:pPr>
              <w:ind w:right="40"/>
              <w:jc w:val="center"/>
              <w:rPr>
                <w:sz w:val="16"/>
                <w:szCs w:val="16"/>
              </w:rPr>
            </w:pPr>
            <w:r>
              <w:rPr>
                <w:sz w:val="16"/>
                <w:szCs w:val="16"/>
              </w:rPr>
              <w:t>1.05</w:t>
            </w:r>
          </w:p>
        </w:tc>
        <w:tc>
          <w:tcPr>
            <w:tcW w:w="642" w:type="dxa"/>
            <w:tcBorders>
              <w:top w:val="nil"/>
              <w:left w:val="nil"/>
              <w:bottom w:val="single" w:sz="4" w:space="0" w:color="000000"/>
              <w:right w:val="single" w:sz="4" w:space="0" w:color="000000"/>
            </w:tcBorders>
            <w:shd w:val="clear" w:color="auto" w:fill="auto"/>
            <w:vAlign w:val="center"/>
          </w:tcPr>
          <w:p w14:paraId="39B1CD77" w14:textId="77777777" w:rsidR="00DF08A2" w:rsidRDefault="00DF08A2" w:rsidP="00221E0C">
            <w:pPr>
              <w:ind w:right="40"/>
              <w:jc w:val="center"/>
              <w:rPr>
                <w:sz w:val="16"/>
                <w:szCs w:val="16"/>
              </w:rPr>
            </w:pPr>
            <w:r>
              <w:rPr>
                <w:sz w:val="16"/>
                <w:szCs w:val="16"/>
              </w:rPr>
              <w:t>1.06</w:t>
            </w:r>
          </w:p>
        </w:tc>
        <w:tc>
          <w:tcPr>
            <w:tcW w:w="635" w:type="dxa"/>
            <w:tcBorders>
              <w:top w:val="nil"/>
              <w:left w:val="nil"/>
              <w:bottom w:val="single" w:sz="4" w:space="0" w:color="000000"/>
              <w:right w:val="single" w:sz="4" w:space="0" w:color="000000"/>
            </w:tcBorders>
            <w:shd w:val="clear" w:color="auto" w:fill="auto"/>
            <w:vAlign w:val="center"/>
          </w:tcPr>
          <w:p w14:paraId="752417BB" w14:textId="77777777" w:rsidR="00DF08A2" w:rsidRDefault="00DF08A2" w:rsidP="00221E0C">
            <w:pPr>
              <w:ind w:right="40"/>
              <w:jc w:val="center"/>
              <w:rPr>
                <w:sz w:val="16"/>
                <w:szCs w:val="16"/>
              </w:rPr>
            </w:pPr>
            <w:r>
              <w:rPr>
                <w:sz w:val="16"/>
                <w:szCs w:val="16"/>
              </w:rPr>
              <w:t>1.07</w:t>
            </w:r>
          </w:p>
        </w:tc>
        <w:tc>
          <w:tcPr>
            <w:tcW w:w="627" w:type="dxa"/>
            <w:tcBorders>
              <w:top w:val="nil"/>
              <w:left w:val="nil"/>
              <w:bottom w:val="single" w:sz="4" w:space="0" w:color="000000"/>
              <w:right w:val="single" w:sz="4" w:space="0" w:color="000000"/>
            </w:tcBorders>
            <w:shd w:val="clear" w:color="auto" w:fill="auto"/>
            <w:vAlign w:val="center"/>
          </w:tcPr>
          <w:p w14:paraId="04AF6868" w14:textId="77777777" w:rsidR="00DF08A2" w:rsidRDefault="00DF08A2" w:rsidP="00221E0C">
            <w:pPr>
              <w:ind w:right="40"/>
              <w:jc w:val="center"/>
              <w:rPr>
                <w:sz w:val="16"/>
                <w:szCs w:val="16"/>
              </w:rPr>
            </w:pPr>
            <w:r>
              <w:rPr>
                <w:sz w:val="16"/>
                <w:szCs w:val="16"/>
              </w:rPr>
              <w:t>1.08</w:t>
            </w:r>
          </w:p>
        </w:tc>
        <w:tc>
          <w:tcPr>
            <w:tcW w:w="620" w:type="dxa"/>
            <w:tcBorders>
              <w:top w:val="nil"/>
              <w:left w:val="nil"/>
              <w:bottom w:val="single" w:sz="4" w:space="0" w:color="000000"/>
              <w:right w:val="single" w:sz="4" w:space="0" w:color="000000"/>
            </w:tcBorders>
            <w:shd w:val="clear" w:color="auto" w:fill="auto"/>
            <w:vAlign w:val="center"/>
          </w:tcPr>
          <w:p w14:paraId="584520D7" w14:textId="77777777" w:rsidR="00DF08A2" w:rsidRDefault="00DF08A2" w:rsidP="00221E0C">
            <w:pPr>
              <w:ind w:right="40"/>
              <w:jc w:val="center"/>
              <w:rPr>
                <w:sz w:val="16"/>
                <w:szCs w:val="16"/>
              </w:rPr>
            </w:pPr>
            <w:r>
              <w:rPr>
                <w:sz w:val="16"/>
                <w:szCs w:val="16"/>
              </w:rPr>
              <w:t>1.09</w:t>
            </w:r>
          </w:p>
        </w:tc>
        <w:tc>
          <w:tcPr>
            <w:tcW w:w="1042" w:type="dxa"/>
            <w:tcBorders>
              <w:top w:val="nil"/>
              <w:left w:val="nil"/>
              <w:bottom w:val="single" w:sz="4" w:space="0" w:color="000000"/>
              <w:right w:val="single" w:sz="4" w:space="0" w:color="000000"/>
            </w:tcBorders>
            <w:shd w:val="clear" w:color="auto" w:fill="auto"/>
            <w:vAlign w:val="center"/>
          </w:tcPr>
          <w:p w14:paraId="6F09C7BF" w14:textId="77777777" w:rsidR="00DF08A2" w:rsidRDefault="00DF08A2" w:rsidP="00221E0C">
            <w:pPr>
              <w:ind w:right="40"/>
              <w:jc w:val="center"/>
              <w:rPr>
                <w:sz w:val="16"/>
                <w:szCs w:val="16"/>
              </w:rPr>
            </w:pPr>
            <w:r>
              <w:rPr>
                <w:sz w:val="16"/>
                <w:szCs w:val="16"/>
              </w:rPr>
              <w:t>1.09</w:t>
            </w:r>
          </w:p>
        </w:tc>
      </w:tr>
      <w:tr w:rsidR="00DF08A2" w14:paraId="0BF6BF68" w14:textId="77777777" w:rsidTr="00A34889">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694C25" w14:textId="77777777" w:rsidR="00DF08A2" w:rsidRDefault="00DF08A2" w:rsidP="00221E0C">
            <w:pPr>
              <w:ind w:right="42"/>
              <w:jc w:val="center"/>
              <w:rPr>
                <w:sz w:val="18"/>
                <w:szCs w:val="18"/>
              </w:rPr>
            </w:pPr>
            <w:r>
              <w:rPr>
                <w:sz w:val="18"/>
                <w:szCs w:val="18"/>
              </w:rPr>
              <w:t>Tumbes</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569AD034" w14:textId="77777777" w:rsidR="00DF08A2" w:rsidRDefault="00DF08A2" w:rsidP="00221E0C">
            <w:pPr>
              <w:ind w:right="40"/>
              <w:jc w:val="center"/>
              <w:rPr>
                <w:sz w:val="16"/>
                <w:szCs w:val="16"/>
              </w:rPr>
            </w:pPr>
            <w:r>
              <w:rPr>
                <w:sz w:val="16"/>
                <w:szCs w:val="16"/>
              </w:rPr>
              <w:t>1.00</w:t>
            </w:r>
          </w:p>
        </w:tc>
        <w:tc>
          <w:tcPr>
            <w:tcW w:w="643" w:type="dxa"/>
            <w:tcBorders>
              <w:top w:val="nil"/>
              <w:left w:val="nil"/>
              <w:bottom w:val="single" w:sz="4" w:space="0" w:color="000000"/>
              <w:right w:val="single" w:sz="4" w:space="0" w:color="000000"/>
            </w:tcBorders>
            <w:shd w:val="clear" w:color="auto" w:fill="auto"/>
            <w:vAlign w:val="center"/>
          </w:tcPr>
          <w:p w14:paraId="0C322D8A" w14:textId="77777777" w:rsidR="00DF08A2" w:rsidRDefault="00DF08A2" w:rsidP="00221E0C">
            <w:pPr>
              <w:ind w:right="40"/>
              <w:jc w:val="center"/>
              <w:rPr>
                <w:sz w:val="16"/>
                <w:szCs w:val="16"/>
              </w:rPr>
            </w:pPr>
            <w:r>
              <w:rPr>
                <w:sz w:val="16"/>
                <w:szCs w:val="16"/>
              </w:rPr>
              <w:t>1.00</w:t>
            </w:r>
          </w:p>
        </w:tc>
        <w:tc>
          <w:tcPr>
            <w:tcW w:w="642" w:type="dxa"/>
            <w:tcBorders>
              <w:top w:val="nil"/>
              <w:left w:val="nil"/>
              <w:bottom w:val="single" w:sz="4" w:space="0" w:color="000000"/>
              <w:right w:val="single" w:sz="4" w:space="0" w:color="000000"/>
            </w:tcBorders>
            <w:shd w:val="clear" w:color="auto" w:fill="auto"/>
            <w:vAlign w:val="center"/>
          </w:tcPr>
          <w:p w14:paraId="7C09C804" w14:textId="77777777" w:rsidR="00DF08A2" w:rsidRDefault="00DF08A2" w:rsidP="00221E0C">
            <w:pPr>
              <w:ind w:right="40"/>
              <w:jc w:val="center"/>
              <w:rPr>
                <w:sz w:val="16"/>
                <w:szCs w:val="16"/>
              </w:rPr>
            </w:pPr>
            <w:r>
              <w:rPr>
                <w:sz w:val="16"/>
                <w:szCs w:val="16"/>
              </w:rPr>
              <w:t>1.01</w:t>
            </w:r>
          </w:p>
        </w:tc>
        <w:tc>
          <w:tcPr>
            <w:tcW w:w="642" w:type="dxa"/>
            <w:tcBorders>
              <w:top w:val="nil"/>
              <w:left w:val="nil"/>
              <w:bottom w:val="single" w:sz="4" w:space="0" w:color="000000"/>
              <w:right w:val="single" w:sz="4" w:space="0" w:color="000000"/>
            </w:tcBorders>
            <w:shd w:val="clear" w:color="auto" w:fill="auto"/>
            <w:vAlign w:val="center"/>
          </w:tcPr>
          <w:p w14:paraId="1E4B4D32" w14:textId="77777777" w:rsidR="00DF08A2" w:rsidRDefault="00DF08A2" w:rsidP="00221E0C">
            <w:pPr>
              <w:ind w:right="40"/>
              <w:jc w:val="center"/>
              <w:rPr>
                <w:sz w:val="16"/>
                <w:szCs w:val="16"/>
              </w:rPr>
            </w:pPr>
            <w:r>
              <w:rPr>
                <w:sz w:val="16"/>
                <w:szCs w:val="16"/>
              </w:rPr>
              <w:t>1.01</w:t>
            </w:r>
          </w:p>
        </w:tc>
        <w:tc>
          <w:tcPr>
            <w:tcW w:w="642" w:type="dxa"/>
            <w:tcBorders>
              <w:top w:val="nil"/>
              <w:left w:val="nil"/>
              <w:bottom w:val="single" w:sz="4" w:space="0" w:color="000000"/>
              <w:right w:val="single" w:sz="4" w:space="0" w:color="000000"/>
            </w:tcBorders>
            <w:shd w:val="clear" w:color="auto" w:fill="auto"/>
            <w:vAlign w:val="center"/>
          </w:tcPr>
          <w:p w14:paraId="49DD47DD" w14:textId="77777777" w:rsidR="00DF08A2" w:rsidRDefault="00DF08A2" w:rsidP="00221E0C">
            <w:pPr>
              <w:ind w:right="40"/>
              <w:jc w:val="center"/>
              <w:rPr>
                <w:sz w:val="16"/>
                <w:szCs w:val="16"/>
              </w:rPr>
            </w:pPr>
            <w:r>
              <w:rPr>
                <w:sz w:val="16"/>
                <w:szCs w:val="16"/>
              </w:rPr>
              <w:t>1.01</w:t>
            </w:r>
          </w:p>
        </w:tc>
        <w:tc>
          <w:tcPr>
            <w:tcW w:w="643" w:type="dxa"/>
            <w:tcBorders>
              <w:top w:val="nil"/>
              <w:left w:val="nil"/>
              <w:bottom w:val="single" w:sz="4" w:space="0" w:color="000000"/>
              <w:right w:val="single" w:sz="4" w:space="0" w:color="000000"/>
            </w:tcBorders>
            <w:shd w:val="clear" w:color="auto" w:fill="auto"/>
            <w:vAlign w:val="center"/>
          </w:tcPr>
          <w:p w14:paraId="491AB4D0" w14:textId="77777777" w:rsidR="00DF08A2" w:rsidRDefault="00DF08A2" w:rsidP="00221E0C">
            <w:pPr>
              <w:ind w:right="40"/>
              <w:jc w:val="center"/>
              <w:rPr>
                <w:sz w:val="16"/>
                <w:szCs w:val="16"/>
              </w:rPr>
            </w:pPr>
            <w:r>
              <w:rPr>
                <w:sz w:val="16"/>
                <w:szCs w:val="16"/>
              </w:rPr>
              <w:t>1.02</w:t>
            </w:r>
          </w:p>
        </w:tc>
        <w:tc>
          <w:tcPr>
            <w:tcW w:w="642" w:type="dxa"/>
            <w:tcBorders>
              <w:top w:val="nil"/>
              <w:left w:val="nil"/>
              <w:bottom w:val="single" w:sz="4" w:space="0" w:color="000000"/>
              <w:right w:val="single" w:sz="4" w:space="0" w:color="000000"/>
            </w:tcBorders>
            <w:shd w:val="clear" w:color="auto" w:fill="auto"/>
            <w:vAlign w:val="center"/>
          </w:tcPr>
          <w:p w14:paraId="20976D00" w14:textId="77777777" w:rsidR="00DF08A2" w:rsidRDefault="00DF08A2" w:rsidP="00221E0C">
            <w:pPr>
              <w:ind w:right="40"/>
              <w:jc w:val="center"/>
              <w:rPr>
                <w:sz w:val="16"/>
                <w:szCs w:val="16"/>
              </w:rPr>
            </w:pPr>
            <w:r>
              <w:rPr>
                <w:sz w:val="16"/>
                <w:szCs w:val="16"/>
              </w:rPr>
              <w:t>1.02</w:t>
            </w:r>
          </w:p>
        </w:tc>
        <w:tc>
          <w:tcPr>
            <w:tcW w:w="641" w:type="dxa"/>
            <w:tcBorders>
              <w:top w:val="nil"/>
              <w:left w:val="nil"/>
              <w:bottom w:val="single" w:sz="4" w:space="0" w:color="000000"/>
              <w:right w:val="single" w:sz="4" w:space="0" w:color="000000"/>
            </w:tcBorders>
            <w:shd w:val="clear" w:color="auto" w:fill="auto"/>
            <w:vAlign w:val="center"/>
          </w:tcPr>
          <w:p w14:paraId="6C3D5FE1" w14:textId="77777777" w:rsidR="00DF08A2" w:rsidRDefault="00DF08A2" w:rsidP="00221E0C">
            <w:pPr>
              <w:ind w:right="40"/>
              <w:jc w:val="center"/>
              <w:rPr>
                <w:sz w:val="16"/>
                <w:szCs w:val="16"/>
              </w:rPr>
            </w:pPr>
            <w:r>
              <w:rPr>
                <w:sz w:val="16"/>
                <w:szCs w:val="16"/>
              </w:rPr>
              <w:t>1.02</w:t>
            </w:r>
          </w:p>
        </w:tc>
        <w:tc>
          <w:tcPr>
            <w:tcW w:w="642" w:type="dxa"/>
            <w:tcBorders>
              <w:top w:val="nil"/>
              <w:left w:val="nil"/>
              <w:bottom w:val="single" w:sz="4" w:space="0" w:color="000000"/>
              <w:right w:val="single" w:sz="4" w:space="0" w:color="000000"/>
            </w:tcBorders>
            <w:shd w:val="clear" w:color="auto" w:fill="auto"/>
            <w:vAlign w:val="center"/>
          </w:tcPr>
          <w:p w14:paraId="09943480" w14:textId="77777777" w:rsidR="00DF08A2" w:rsidRDefault="00DF08A2" w:rsidP="00221E0C">
            <w:pPr>
              <w:ind w:right="40"/>
              <w:jc w:val="center"/>
              <w:rPr>
                <w:sz w:val="16"/>
                <w:szCs w:val="16"/>
              </w:rPr>
            </w:pPr>
            <w:r>
              <w:rPr>
                <w:sz w:val="16"/>
                <w:szCs w:val="16"/>
              </w:rPr>
              <w:t>1.03</w:t>
            </w:r>
          </w:p>
        </w:tc>
        <w:tc>
          <w:tcPr>
            <w:tcW w:w="635" w:type="dxa"/>
            <w:tcBorders>
              <w:top w:val="nil"/>
              <w:left w:val="nil"/>
              <w:bottom w:val="single" w:sz="4" w:space="0" w:color="000000"/>
              <w:right w:val="single" w:sz="4" w:space="0" w:color="000000"/>
            </w:tcBorders>
            <w:shd w:val="clear" w:color="auto" w:fill="auto"/>
            <w:vAlign w:val="center"/>
          </w:tcPr>
          <w:p w14:paraId="15AECC6C" w14:textId="77777777" w:rsidR="00DF08A2" w:rsidRDefault="00DF08A2" w:rsidP="00221E0C">
            <w:pPr>
              <w:ind w:right="40"/>
              <w:jc w:val="center"/>
              <w:rPr>
                <w:sz w:val="16"/>
                <w:szCs w:val="16"/>
              </w:rPr>
            </w:pPr>
            <w:r>
              <w:rPr>
                <w:sz w:val="16"/>
                <w:szCs w:val="16"/>
              </w:rPr>
              <w:t>1.03</w:t>
            </w:r>
          </w:p>
        </w:tc>
        <w:tc>
          <w:tcPr>
            <w:tcW w:w="627" w:type="dxa"/>
            <w:tcBorders>
              <w:top w:val="nil"/>
              <w:left w:val="nil"/>
              <w:bottom w:val="single" w:sz="4" w:space="0" w:color="000000"/>
              <w:right w:val="single" w:sz="4" w:space="0" w:color="000000"/>
            </w:tcBorders>
            <w:shd w:val="clear" w:color="auto" w:fill="auto"/>
            <w:vAlign w:val="center"/>
          </w:tcPr>
          <w:p w14:paraId="6DE50E5E" w14:textId="77777777" w:rsidR="00DF08A2" w:rsidRDefault="00DF08A2" w:rsidP="00221E0C">
            <w:pPr>
              <w:ind w:right="40"/>
              <w:jc w:val="center"/>
              <w:rPr>
                <w:sz w:val="16"/>
                <w:szCs w:val="16"/>
              </w:rPr>
            </w:pPr>
            <w:r>
              <w:rPr>
                <w:sz w:val="16"/>
                <w:szCs w:val="16"/>
              </w:rPr>
              <w:t>1.04</w:t>
            </w:r>
          </w:p>
        </w:tc>
        <w:tc>
          <w:tcPr>
            <w:tcW w:w="620" w:type="dxa"/>
            <w:tcBorders>
              <w:top w:val="nil"/>
              <w:left w:val="nil"/>
              <w:bottom w:val="single" w:sz="4" w:space="0" w:color="000000"/>
              <w:right w:val="single" w:sz="4" w:space="0" w:color="000000"/>
            </w:tcBorders>
            <w:shd w:val="clear" w:color="auto" w:fill="auto"/>
            <w:vAlign w:val="center"/>
          </w:tcPr>
          <w:p w14:paraId="076522C4" w14:textId="77777777" w:rsidR="00DF08A2" w:rsidRDefault="00DF08A2" w:rsidP="00221E0C">
            <w:pPr>
              <w:ind w:right="40"/>
              <w:jc w:val="center"/>
              <w:rPr>
                <w:sz w:val="16"/>
                <w:szCs w:val="16"/>
              </w:rPr>
            </w:pPr>
            <w:r>
              <w:rPr>
                <w:sz w:val="16"/>
                <w:szCs w:val="16"/>
              </w:rPr>
              <w:t>1.04</w:t>
            </w:r>
          </w:p>
        </w:tc>
        <w:tc>
          <w:tcPr>
            <w:tcW w:w="1042" w:type="dxa"/>
            <w:tcBorders>
              <w:top w:val="nil"/>
              <w:left w:val="nil"/>
              <w:bottom w:val="single" w:sz="4" w:space="0" w:color="000000"/>
              <w:right w:val="single" w:sz="4" w:space="0" w:color="000000"/>
            </w:tcBorders>
            <w:shd w:val="clear" w:color="auto" w:fill="auto"/>
            <w:vAlign w:val="center"/>
          </w:tcPr>
          <w:p w14:paraId="4DF35AFF" w14:textId="77777777" w:rsidR="00DF08A2" w:rsidRDefault="00DF08A2" w:rsidP="00221E0C">
            <w:pPr>
              <w:ind w:right="40"/>
              <w:jc w:val="center"/>
              <w:rPr>
                <w:sz w:val="16"/>
                <w:szCs w:val="16"/>
              </w:rPr>
            </w:pPr>
            <w:r>
              <w:rPr>
                <w:sz w:val="16"/>
                <w:szCs w:val="16"/>
              </w:rPr>
              <w:t>1.04</w:t>
            </w:r>
          </w:p>
        </w:tc>
      </w:tr>
      <w:tr w:rsidR="00DF08A2" w14:paraId="0B5FA050" w14:textId="77777777" w:rsidTr="00A34889">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19B94C" w14:textId="77777777" w:rsidR="00DF08A2" w:rsidRDefault="00DF08A2" w:rsidP="00221E0C">
            <w:pPr>
              <w:ind w:right="42"/>
              <w:jc w:val="center"/>
              <w:rPr>
                <w:sz w:val="18"/>
                <w:szCs w:val="18"/>
              </w:rPr>
            </w:pPr>
            <w:r>
              <w:rPr>
                <w:sz w:val="18"/>
                <w:szCs w:val="18"/>
              </w:rPr>
              <w:t>Ucayali</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39E65B25" w14:textId="77777777" w:rsidR="00DF08A2" w:rsidRDefault="00DF08A2" w:rsidP="00221E0C">
            <w:pPr>
              <w:ind w:right="40"/>
              <w:jc w:val="center"/>
              <w:rPr>
                <w:sz w:val="16"/>
                <w:szCs w:val="16"/>
              </w:rPr>
            </w:pPr>
            <w:r>
              <w:rPr>
                <w:sz w:val="16"/>
                <w:szCs w:val="16"/>
              </w:rPr>
              <w:t>1.00</w:t>
            </w:r>
          </w:p>
        </w:tc>
        <w:tc>
          <w:tcPr>
            <w:tcW w:w="643" w:type="dxa"/>
            <w:tcBorders>
              <w:top w:val="nil"/>
              <w:left w:val="nil"/>
              <w:bottom w:val="single" w:sz="4" w:space="0" w:color="000000"/>
              <w:right w:val="single" w:sz="4" w:space="0" w:color="000000"/>
            </w:tcBorders>
            <w:shd w:val="clear" w:color="auto" w:fill="auto"/>
            <w:vAlign w:val="center"/>
          </w:tcPr>
          <w:p w14:paraId="55437FAB" w14:textId="77777777" w:rsidR="00DF08A2" w:rsidRDefault="00DF08A2" w:rsidP="00221E0C">
            <w:pPr>
              <w:ind w:right="40"/>
              <w:jc w:val="center"/>
              <w:rPr>
                <w:sz w:val="16"/>
                <w:szCs w:val="16"/>
              </w:rPr>
            </w:pPr>
            <w:r>
              <w:rPr>
                <w:sz w:val="16"/>
                <w:szCs w:val="16"/>
              </w:rPr>
              <w:t>1.00</w:t>
            </w:r>
          </w:p>
        </w:tc>
        <w:tc>
          <w:tcPr>
            <w:tcW w:w="642" w:type="dxa"/>
            <w:tcBorders>
              <w:top w:val="nil"/>
              <w:left w:val="nil"/>
              <w:bottom w:val="single" w:sz="4" w:space="0" w:color="000000"/>
              <w:right w:val="single" w:sz="4" w:space="0" w:color="000000"/>
            </w:tcBorders>
            <w:shd w:val="clear" w:color="auto" w:fill="auto"/>
            <w:vAlign w:val="center"/>
          </w:tcPr>
          <w:p w14:paraId="1985AC2C" w14:textId="77777777" w:rsidR="00DF08A2" w:rsidRDefault="00DF08A2" w:rsidP="00221E0C">
            <w:pPr>
              <w:ind w:right="40"/>
              <w:jc w:val="center"/>
              <w:rPr>
                <w:sz w:val="16"/>
                <w:szCs w:val="16"/>
              </w:rPr>
            </w:pPr>
            <w:r>
              <w:rPr>
                <w:sz w:val="16"/>
                <w:szCs w:val="16"/>
              </w:rPr>
              <w:t>1.01</w:t>
            </w:r>
          </w:p>
        </w:tc>
        <w:tc>
          <w:tcPr>
            <w:tcW w:w="642" w:type="dxa"/>
            <w:tcBorders>
              <w:top w:val="nil"/>
              <w:left w:val="nil"/>
              <w:bottom w:val="single" w:sz="4" w:space="0" w:color="000000"/>
              <w:right w:val="single" w:sz="4" w:space="0" w:color="000000"/>
            </w:tcBorders>
            <w:shd w:val="clear" w:color="auto" w:fill="auto"/>
            <w:vAlign w:val="center"/>
          </w:tcPr>
          <w:p w14:paraId="382AE0C9" w14:textId="77777777" w:rsidR="00DF08A2" w:rsidRDefault="00DF08A2" w:rsidP="00221E0C">
            <w:pPr>
              <w:ind w:right="40"/>
              <w:jc w:val="center"/>
              <w:rPr>
                <w:sz w:val="16"/>
                <w:szCs w:val="16"/>
              </w:rPr>
            </w:pPr>
            <w:r>
              <w:rPr>
                <w:sz w:val="16"/>
                <w:szCs w:val="16"/>
              </w:rPr>
              <w:t>1.01</w:t>
            </w:r>
          </w:p>
        </w:tc>
        <w:tc>
          <w:tcPr>
            <w:tcW w:w="642" w:type="dxa"/>
            <w:tcBorders>
              <w:top w:val="nil"/>
              <w:left w:val="nil"/>
              <w:bottom w:val="single" w:sz="4" w:space="0" w:color="000000"/>
              <w:right w:val="single" w:sz="4" w:space="0" w:color="000000"/>
            </w:tcBorders>
            <w:shd w:val="clear" w:color="auto" w:fill="auto"/>
            <w:vAlign w:val="center"/>
          </w:tcPr>
          <w:p w14:paraId="5FFE5FD3" w14:textId="77777777" w:rsidR="00DF08A2" w:rsidRDefault="00DF08A2" w:rsidP="00221E0C">
            <w:pPr>
              <w:ind w:right="40"/>
              <w:jc w:val="center"/>
              <w:rPr>
                <w:sz w:val="16"/>
                <w:szCs w:val="16"/>
              </w:rPr>
            </w:pPr>
            <w:r>
              <w:rPr>
                <w:sz w:val="16"/>
                <w:szCs w:val="16"/>
              </w:rPr>
              <w:t>1.01</w:t>
            </w:r>
          </w:p>
        </w:tc>
        <w:tc>
          <w:tcPr>
            <w:tcW w:w="643" w:type="dxa"/>
            <w:tcBorders>
              <w:top w:val="nil"/>
              <w:left w:val="nil"/>
              <w:bottom w:val="single" w:sz="4" w:space="0" w:color="000000"/>
              <w:right w:val="single" w:sz="4" w:space="0" w:color="000000"/>
            </w:tcBorders>
            <w:shd w:val="clear" w:color="auto" w:fill="auto"/>
            <w:vAlign w:val="center"/>
          </w:tcPr>
          <w:p w14:paraId="3CAF1591" w14:textId="77777777" w:rsidR="00DF08A2" w:rsidRDefault="00DF08A2" w:rsidP="00221E0C">
            <w:pPr>
              <w:ind w:right="40"/>
              <w:jc w:val="center"/>
              <w:rPr>
                <w:sz w:val="16"/>
                <w:szCs w:val="16"/>
              </w:rPr>
            </w:pPr>
            <w:r>
              <w:rPr>
                <w:sz w:val="16"/>
                <w:szCs w:val="16"/>
              </w:rPr>
              <w:t>1.02</w:t>
            </w:r>
          </w:p>
        </w:tc>
        <w:tc>
          <w:tcPr>
            <w:tcW w:w="642" w:type="dxa"/>
            <w:tcBorders>
              <w:top w:val="nil"/>
              <w:left w:val="nil"/>
              <w:bottom w:val="single" w:sz="4" w:space="0" w:color="000000"/>
              <w:right w:val="single" w:sz="4" w:space="0" w:color="000000"/>
            </w:tcBorders>
            <w:shd w:val="clear" w:color="auto" w:fill="auto"/>
            <w:vAlign w:val="center"/>
          </w:tcPr>
          <w:p w14:paraId="23DB3571" w14:textId="77777777" w:rsidR="00DF08A2" w:rsidRDefault="00DF08A2" w:rsidP="00221E0C">
            <w:pPr>
              <w:ind w:right="40"/>
              <w:jc w:val="center"/>
              <w:rPr>
                <w:sz w:val="16"/>
                <w:szCs w:val="16"/>
              </w:rPr>
            </w:pPr>
            <w:r>
              <w:rPr>
                <w:sz w:val="16"/>
                <w:szCs w:val="16"/>
              </w:rPr>
              <w:t>1.02</w:t>
            </w:r>
          </w:p>
        </w:tc>
        <w:tc>
          <w:tcPr>
            <w:tcW w:w="641" w:type="dxa"/>
            <w:tcBorders>
              <w:top w:val="nil"/>
              <w:left w:val="nil"/>
              <w:bottom w:val="single" w:sz="4" w:space="0" w:color="000000"/>
              <w:right w:val="single" w:sz="4" w:space="0" w:color="000000"/>
            </w:tcBorders>
            <w:shd w:val="clear" w:color="auto" w:fill="auto"/>
            <w:vAlign w:val="center"/>
          </w:tcPr>
          <w:p w14:paraId="2B9DFAC2" w14:textId="77777777" w:rsidR="00DF08A2" w:rsidRDefault="00DF08A2" w:rsidP="00221E0C">
            <w:pPr>
              <w:ind w:right="40"/>
              <w:jc w:val="center"/>
              <w:rPr>
                <w:sz w:val="16"/>
                <w:szCs w:val="16"/>
              </w:rPr>
            </w:pPr>
            <w:r>
              <w:rPr>
                <w:sz w:val="16"/>
                <w:szCs w:val="16"/>
              </w:rPr>
              <w:t>1.02</w:t>
            </w:r>
          </w:p>
        </w:tc>
        <w:tc>
          <w:tcPr>
            <w:tcW w:w="642" w:type="dxa"/>
            <w:tcBorders>
              <w:top w:val="nil"/>
              <w:left w:val="nil"/>
              <w:bottom w:val="single" w:sz="4" w:space="0" w:color="000000"/>
              <w:right w:val="single" w:sz="4" w:space="0" w:color="000000"/>
            </w:tcBorders>
            <w:shd w:val="clear" w:color="auto" w:fill="auto"/>
            <w:vAlign w:val="center"/>
          </w:tcPr>
          <w:p w14:paraId="66A99B9F" w14:textId="77777777" w:rsidR="00DF08A2" w:rsidRDefault="00DF08A2" w:rsidP="00221E0C">
            <w:pPr>
              <w:ind w:right="40"/>
              <w:jc w:val="center"/>
              <w:rPr>
                <w:sz w:val="16"/>
                <w:szCs w:val="16"/>
              </w:rPr>
            </w:pPr>
            <w:r>
              <w:rPr>
                <w:sz w:val="16"/>
                <w:szCs w:val="16"/>
              </w:rPr>
              <w:t>1.03</w:t>
            </w:r>
          </w:p>
        </w:tc>
        <w:tc>
          <w:tcPr>
            <w:tcW w:w="635" w:type="dxa"/>
            <w:tcBorders>
              <w:top w:val="nil"/>
              <w:left w:val="nil"/>
              <w:bottom w:val="single" w:sz="4" w:space="0" w:color="000000"/>
              <w:right w:val="single" w:sz="4" w:space="0" w:color="000000"/>
            </w:tcBorders>
            <w:shd w:val="clear" w:color="auto" w:fill="auto"/>
            <w:vAlign w:val="center"/>
          </w:tcPr>
          <w:p w14:paraId="13C416FB" w14:textId="77777777" w:rsidR="00DF08A2" w:rsidRDefault="00DF08A2" w:rsidP="00221E0C">
            <w:pPr>
              <w:ind w:right="40"/>
              <w:jc w:val="center"/>
              <w:rPr>
                <w:sz w:val="16"/>
                <w:szCs w:val="16"/>
              </w:rPr>
            </w:pPr>
            <w:r>
              <w:rPr>
                <w:sz w:val="16"/>
                <w:szCs w:val="16"/>
              </w:rPr>
              <w:t>1.03</w:t>
            </w:r>
          </w:p>
        </w:tc>
        <w:tc>
          <w:tcPr>
            <w:tcW w:w="627" w:type="dxa"/>
            <w:tcBorders>
              <w:top w:val="nil"/>
              <w:left w:val="nil"/>
              <w:bottom w:val="single" w:sz="4" w:space="0" w:color="000000"/>
              <w:right w:val="single" w:sz="4" w:space="0" w:color="000000"/>
            </w:tcBorders>
            <w:shd w:val="clear" w:color="auto" w:fill="auto"/>
            <w:vAlign w:val="center"/>
          </w:tcPr>
          <w:p w14:paraId="64B24418" w14:textId="77777777" w:rsidR="00DF08A2" w:rsidRDefault="00DF08A2" w:rsidP="00221E0C">
            <w:pPr>
              <w:ind w:right="40"/>
              <w:jc w:val="center"/>
              <w:rPr>
                <w:sz w:val="16"/>
                <w:szCs w:val="16"/>
              </w:rPr>
            </w:pPr>
            <w:r>
              <w:rPr>
                <w:sz w:val="16"/>
                <w:szCs w:val="16"/>
              </w:rPr>
              <w:t>1.03</w:t>
            </w:r>
          </w:p>
        </w:tc>
        <w:tc>
          <w:tcPr>
            <w:tcW w:w="620" w:type="dxa"/>
            <w:tcBorders>
              <w:top w:val="nil"/>
              <w:left w:val="nil"/>
              <w:bottom w:val="single" w:sz="4" w:space="0" w:color="000000"/>
              <w:right w:val="single" w:sz="4" w:space="0" w:color="000000"/>
            </w:tcBorders>
            <w:shd w:val="clear" w:color="auto" w:fill="auto"/>
            <w:vAlign w:val="center"/>
          </w:tcPr>
          <w:p w14:paraId="25EB2D4E" w14:textId="77777777" w:rsidR="00DF08A2" w:rsidRDefault="00DF08A2" w:rsidP="00221E0C">
            <w:pPr>
              <w:ind w:right="40"/>
              <w:jc w:val="center"/>
              <w:rPr>
                <w:sz w:val="16"/>
                <w:szCs w:val="16"/>
              </w:rPr>
            </w:pPr>
            <w:r>
              <w:rPr>
                <w:sz w:val="16"/>
                <w:szCs w:val="16"/>
              </w:rPr>
              <w:t>1.04</w:t>
            </w:r>
          </w:p>
        </w:tc>
        <w:tc>
          <w:tcPr>
            <w:tcW w:w="1042" w:type="dxa"/>
            <w:tcBorders>
              <w:top w:val="nil"/>
              <w:left w:val="nil"/>
              <w:bottom w:val="single" w:sz="4" w:space="0" w:color="000000"/>
              <w:right w:val="single" w:sz="4" w:space="0" w:color="000000"/>
            </w:tcBorders>
            <w:shd w:val="clear" w:color="auto" w:fill="auto"/>
            <w:vAlign w:val="center"/>
          </w:tcPr>
          <w:p w14:paraId="4A35C1FB" w14:textId="77777777" w:rsidR="00DF08A2" w:rsidRDefault="00DF08A2" w:rsidP="00221E0C">
            <w:pPr>
              <w:ind w:right="40"/>
              <w:jc w:val="center"/>
              <w:rPr>
                <w:sz w:val="16"/>
                <w:szCs w:val="16"/>
              </w:rPr>
            </w:pPr>
            <w:r>
              <w:rPr>
                <w:sz w:val="16"/>
                <w:szCs w:val="16"/>
              </w:rPr>
              <w:t>1.04</w:t>
            </w:r>
          </w:p>
        </w:tc>
      </w:tr>
      <w:tr w:rsidR="00DF08A2" w14:paraId="2085310C" w14:textId="77777777" w:rsidTr="00A34889">
        <w:trPr>
          <w:trHeight w:val="22"/>
          <w:jc w:val="center"/>
        </w:trPr>
        <w:tc>
          <w:tcPr>
            <w:tcW w:w="1288" w:type="dxa"/>
            <w:vMerge w:val="restart"/>
            <w:tcBorders>
              <w:top w:val="single" w:sz="4" w:space="0" w:color="000000"/>
              <w:left w:val="single" w:sz="4" w:space="0" w:color="000000"/>
              <w:right w:val="single" w:sz="4" w:space="0" w:color="000000"/>
            </w:tcBorders>
            <w:shd w:val="clear" w:color="auto" w:fill="EDEDED"/>
            <w:vAlign w:val="center"/>
          </w:tcPr>
          <w:p w14:paraId="6E95E6A4" w14:textId="77777777" w:rsidR="00DF08A2" w:rsidRDefault="00DF08A2" w:rsidP="00221E0C">
            <w:pPr>
              <w:ind w:right="40"/>
              <w:jc w:val="center"/>
              <w:rPr>
                <w:b/>
                <w:sz w:val="18"/>
                <w:szCs w:val="18"/>
              </w:rPr>
            </w:pPr>
            <w:r>
              <w:rPr>
                <w:b/>
                <w:sz w:val="18"/>
                <w:szCs w:val="18"/>
              </w:rPr>
              <w:t>Región\Año</w:t>
            </w:r>
          </w:p>
        </w:tc>
        <w:tc>
          <w:tcPr>
            <w:tcW w:w="8772" w:type="dxa"/>
            <w:gridSpan w:val="14"/>
            <w:tcBorders>
              <w:top w:val="single" w:sz="4" w:space="0" w:color="000000"/>
              <w:left w:val="single" w:sz="4" w:space="0" w:color="000000"/>
              <w:bottom w:val="single" w:sz="4" w:space="0" w:color="000000"/>
              <w:right w:val="single" w:sz="4" w:space="0" w:color="000000"/>
            </w:tcBorders>
            <w:shd w:val="clear" w:color="auto" w:fill="EDEDED"/>
            <w:vAlign w:val="center"/>
          </w:tcPr>
          <w:p w14:paraId="07BE09A8" w14:textId="77777777" w:rsidR="00DF08A2" w:rsidRDefault="00DF08A2" w:rsidP="00221E0C">
            <w:pPr>
              <w:ind w:right="40"/>
              <w:jc w:val="center"/>
              <w:rPr>
                <w:b/>
                <w:sz w:val="16"/>
                <w:szCs w:val="16"/>
              </w:rPr>
            </w:pPr>
            <w:r>
              <w:rPr>
                <w:b/>
                <w:sz w:val="16"/>
                <w:szCs w:val="16"/>
              </w:rPr>
              <w:t>Logros esperados</w:t>
            </w:r>
          </w:p>
        </w:tc>
      </w:tr>
      <w:tr w:rsidR="00DF08A2" w14:paraId="6C3298FF" w14:textId="77777777" w:rsidTr="00A34889">
        <w:trPr>
          <w:trHeight w:val="89"/>
          <w:jc w:val="center"/>
        </w:trPr>
        <w:tc>
          <w:tcPr>
            <w:tcW w:w="1288" w:type="dxa"/>
            <w:vMerge/>
            <w:tcBorders>
              <w:top w:val="single" w:sz="4" w:space="0" w:color="000000"/>
              <w:left w:val="single" w:sz="4" w:space="0" w:color="000000"/>
              <w:right w:val="single" w:sz="4" w:space="0" w:color="000000"/>
            </w:tcBorders>
            <w:shd w:val="clear" w:color="auto" w:fill="EDEDED"/>
            <w:vAlign w:val="center"/>
          </w:tcPr>
          <w:p w14:paraId="30B769FC" w14:textId="77777777" w:rsidR="00DF08A2" w:rsidRDefault="00DF08A2" w:rsidP="00221E0C">
            <w:pPr>
              <w:widowControl w:val="0"/>
              <w:pBdr>
                <w:top w:val="nil"/>
                <w:left w:val="nil"/>
                <w:bottom w:val="nil"/>
                <w:right w:val="nil"/>
                <w:between w:val="nil"/>
              </w:pBdr>
              <w:spacing w:line="276" w:lineRule="auto"/>
              <w:rPr>
                <w:b/>
                <w:sz w:val="16"/>
                <w:szCs w:val="16"/>
              </w:rPr>
            </w:pPr>
          </w:p>
        </w:tc>
        <w:tc>
          <w:tcPr>
            <w:tcW w:w="711" w:type="dxa"/>
            <w:gridSpan w:val="2"/>
            <w:tcBorders>
              <w:top w:val="single" w:sz="4" w:space="0" w:color="000000"/>
              <w:left w:val="single" w:sz="4" w:space="0" w:color="000000"/>
              <w:bottom w:val="single" w:sz="4" w:space="0" w:color="000000"/>
              <w:right w:val="single" w:sz="4" w:space="0" w:color="000000"/>
            </w:tcBorders>
            <w:shd w:val="clear" w:color="auto" w:fill="EDEDED"/>
            <w:vAlign w:val="center"/>
          </w:tcPr>
          <w:p w14:paraId="0769AD1C" w14:textId="77777777" w:rsidR="00DF08A2" w:rsidRDefault="00DF08A2" w:rsidP="00221E0C">
            <w:pPr>
              <w:ind w:right="40"/>
              <w:jc w:val="center"/>
              <w:rPr>
                <w:b/>
                <w:sz w:val="16"/>
                <w:szCs w:val="16"/>
              </w:rPr>
            </w:pPr>
            <w:r>
              <w:rPr>
                <w:b/>
                <w:sz w:val="16"/>
                <w:szCs w:val="16"/>
              </w:rPr>
              <w:t>2036</w:t>
            </w:r>
          </w:p>
        </w:tc>
        <w:tc>
          <w:tcPr>
            <w:tcW w:w="643"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7C22C65D" w14:textId="77777777" w:rsidR="00DF08A2" w:rsidRDefault="00DF08A2" w:rsidP="00221E0C">
            <w:pPr>
              <w:ind w:right="40"/>
              <w:jc w:val="center"/>
              <w:rPr>
                <w:b/>
                <w:sz w:val="16"/>
                <w:szCs w:val="16"/>
              </w:rPr>
            </w:pPr>
            <w:r>
              <w:rPr>
                <w:b/>
                <w:sz w:val="16"/>
                <w:szCs w:val="16"/>
              </w:rPr>
              <w:t>2037</w:t>
            </w:r>
          </w:p>
        </w:tc>
        <w:tc>
          <w:tcPr>
            <w:tcW w:w="642"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5D20CAA8" w14:textId="77777777" w:rsidR="00DF08A2" w:rsidRDefault="00DF08A2" w:rsidP="00221E0C">
            <w:pPr>
              <w:ind w:right="40"/>
              <w:jc w:val="center"/>
              <w:rPr>
                <w:b/>
                <w:sz w:val="16"/>
                <w:szCs w:val="16"/>
              </w:rPr>
            </w:pPr>
            <w:r>
              <w:rPr>
                <w:b/>
                <w:sz w:val="16"/>
                <w:szCs w:val="16"/>
              </w:rPr>
              <w:t>2038</w:t>
            </w:r>
          </w:p>
        </w:tc>
        <w:tc>
          <w:tcPr>
            <w:tcW w:w="642"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4E0B6606" w14:textId="77777777" w:rsidR="00DF08A2" w:rsidRDefault="00DF08A2" w:rsidP="00221E0C">
            <w:pPr>
              <w:ind w:right="40"/>
              <w:jc w:val="center"/>
              <w:rPr>
                <w:b/>
                <w:sz w:val="16"/>
                <w:szCs w:val="16"/>
              </w:rPr>
            </w:pPr>
            <w:r>
              <w:rPr>
                <w:b/>
                <w:sz w:val="16"/>
                <w:szCs w:val="16"/>
              </w:rPr>
              <w:t>2039</w:t>
            </w:r>
          </w:p>
        </w:tc>
        <w:tc>
          <w:tcPr>
            <w:tcW w:w="642"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2655C99A" w14:textId="77777777" w:rsidR="00DF08A2" w:rsidRDefault="00DF08A2" w:rsidP="00221E0C">
            <w:pPr>
              <w:ind w:right="40"/>
              <w:jc w:val="center"/>
              <w:rPr>
                <w:b/>
                <w:sz w:val="16"/>
                <w:szCs w:val="16"/>
              </w:rPr>
            </w:pPr>
            <w:r>
              <w:rPr>
                <w:b/>
                <w:sz w:val="16"/>
                <w:szCs w:val="16"/>
              </w:rPr>
              <w:t>2040</w:t>
            </w:r>
          </w:p>
        </w:tc>
        <w:tc>
          <w:tcPr>
            <w:tcW w:w="643"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4423CF1E" w14:textId="77777777" w:rsidR="00DF08A2" w:rsidRDefault="00DF08A2" w:rsidP="00221E0C">
            <w:pPr>
              <w:ind w:right="40"/>
              <w:jc w:val="center"/>
              <w:rPr>
                <w:b/>
                <w:sz w:val="16"/>
                <w:szCs w:val="16"/>
              </w:rPr>
            </w:pPr>
            <w:r>
              <w:rPr>
                <w:b/>
                <w:sz w:val="16"/>
                <w:szCs w:val="16"/>
              </w:rPr>
              <w:t>2041</w:t>
            </w:r>
          </w:p>
        </w:tc>
        <w:tc>
          <w:tcPr>
            <w:tcW w:w="642"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2CCD9841" w14:textId="77777777" w:rsidR="00DF08A2" w:rsidRDefault="00DF08A2" w:rsidP="00221E0C">
            <w:pPr>
              <w:ind w:right="40"/>
              <w:jc w:val="center"/>
              <w:rPr>
                <w:b/>
                <w:sz w:val="16"/>
                <w:szCs w:val="16"/>
              </w:rPr>
            </w:pPr>
            <w:r>
              <w:rPr>
                <w:b/>
                <w:sz w:val="16"/>
                <w:szCs w:val="16"/>
              </w:rPr>
              <w:t>2042</w:t>
            </w:r>
          </w:p>
        </w:tc>
        <w:tc>
          <w:tcPr>
            <w:tcW w:w="641"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6656ADBC" w14:textId="77777777" w:rsidR="00DF08A2" w:rsidRDefault="00DF08A2" w:rsidP="00221E0C">
            <w:pPr>
              <w:ind w:right="40"/>
              <w:jc w:val="center"/>
              <w:rPr>
                <w:b/>
                <w:sz w:val="16"/>
                <w:szCs w:val="16"/>
              </w:rPr>
            </w:pPr>
            <w:r>
              <w:rPr>
                <w:b/>
                <w:sz w:val="16"/>
                <w:szCs w:val="16"/>
              </w:rPr>
              <w:t>2043</w:t>
            </w:r>
          </w:p>
        </w:tc>
        <w:tc>
          <w:tcPr>
            <w:tcW w:w="642"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2653E103" w14:textId="77777777" w:rsidR="00DF08A2" w:rsidRDefault="00DF08A2" w:rsidP="00221E0C">
            <w:pPr>
              <w:ind w:right="40"/>
              <w:jc w:val="center"/>
              <w:rPr>
                <w:b/>
                <w:sz w:val="16"/>
                <w:szCs w:val="16"/>
              </w:rPr>
            </w:pPr>
            <w:r>
              <w:rPr>
                <w:b/>
                <w:sz w:val="16"/>
                <w:szCs w:val="16"/>
              </w:rPr>
              <w:t>2044</w:t>
            </w:r>
          </w:p>
        </w:tc>
        <w:tc>
          <w:tcPr>
            <w:tcW w:w="635"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7AEBF026" w14:textId="77777777" w:rsidR="00DF08A2" w:rsidRDefault="00DF08A2" w:rsidP="00221E0C">
            <w:pPr>
              <w:ind w:right="40"/>
              <w:jc w:val="center"/>
              <w:rPr>
                <w:b/>
                <w:sz w:val="16"/>
                <w:szCs w:val="16"/>
              </w:rPr>
            </w:pPr>
            <w:r>
              <w:rPr>
                <w:b/>
                <w:sz w:val="16"/>
                <w:szCs w:val="16"/>
              </w:rPr>
              <w:t>2045</w:t>
            </w:r>
          </w:p>
        </w:tc>
        <w:tc>
          <w:tcPr>
            <w:tcW w:w="627"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4868ED9F" w14:textId="77777777" w:rsidR="00DF08A2" w:rsidRDefault="00DF08A2" w:rsidP="00221E0C">
            <w:pPr>
              <w:ind w:right="40"/>
              <w:jc w:val="center"/>
              <w:rPr>
                <w:b/>
                <w:sz w:val="16"/>
                <w:szCs w:val="16"/>
              </w:rPr>
            </w:pPr>
            <w:r>
              <w:rPr>
                <w:b/>
                <w:sz w:val="16"/>
                <w:szCs w:val="16"/>
              </w:rPr>
              <w:t>2046</w:t>
            </w:r>
          </w:p>
        </w:tc>
        <w:tc>
          <w:tcPr>
            <w:tcW w:w="620"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7C70C480" w14:textId="77777777" w:rsidR="00DF08A2" w:rsidRDefault="00DF08A2" w:rsidP="00221E0C">
            <w:pPr>
              <w:ind w:right="40"/>
              <w:jc w:val="center"/>
              <w:rPr>
                <w:b/>
                <w:sz w:val="16"/>
                <w:szCs w:val="16"/>
              </w:rPr>
            </w:pPr>
            <w:r>
              <w:rPr>
                <w:b/>
                <w:sz w:val="16"/>
                <w:szCs w:val="16"/>
              </w:rPr>
              <w:t>2047</w:t>
            </w:r>
          </w:p>
        </w:tc>
        <w:tc>
          <w:tcPr>
            <w:tcW w:w="1042"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0D2F573E" w14:textId="77777777" w:rsidR="00DF08A2" w:rsidRDefault="00DF08A2" w:rsidP="00221E0C">
            <w:pPr>
              <w:ind w:right="40"/>
              <w:jc w:val="center"/>
              <w:rPr>
                <w:b/>
                <w:sz w:val="16"/>
                <w:szCs w:val="16"/>
              </w:rPr>
            </w:pPr>
            <w:r>
              <w:rPr>
                <w:b/>
                <w:sz w:val="16"/>
                <w:szCs w:val="16"/>
              </w:rPr>
              <w:t>2048</w:t>
            </w:r>
          </w:p>
        </w:tc>
      </w:tr>
      <w:tr w:rsidR="00DF08A2" w14:paraId="7EFE02A9" w14:textId="77777777" w:rsidTr="00A34889">
        <w:trPr>
          <w:trHeight w:val="89"/>
          <w:jc w:val="center"/>
        </w:trPr>
        <w:tc>
          <w:tcPr>
            <w:tcW w:w="1288" w:type="dxa"/>
            <w:tcBorders>
              <w:left w:val="single" w:sz="4" w:space="0" w:color="000000"/>
              <w:bottom w:val="single" w:sz="4" w:space="0" w:color="000000"/>
              <w:right w:val="single" w:sz="4" w:space="0" w:color="000000"/>
            </w:tcBorders>
            <w:shd w:val="clear" w:color="auto" w:fill="EDEDED"/>
            <w:vAlign w:val="center"/>
          </w:tcPr>
          <w:p w14:paraId="6C2466AB" w14:textId="77777777" w:rsidR="00DF08A2" w:rsidRDefault="00DF08A2" w:rsidP="00221E0C">
            <w:pPr>
              <w:ind w:right="40"/>
              <w:jc w:val="center"/>
              <w:rPr>
                <w:b/>
                <w:sz w:val="18"/>
                <w:szCs w:val="18"/>
              </w:rPr>
            </w:pPr>
            <w:r>
              <w:rPr>
                <w:b/>
                <w:sz w:val="18"/>
                <w:szCs w:val="18"/>
              </w:rPr>
              <w:t>Perú</w:t>
            </w:r>
          </w:p>
        </w:tc>
        <w:tc>
          <w:tcPr>
            <w:tcW w:w="711" w:type="dxa"/>
            <w:gridSpan w:val="2"/>
            <w:tcBorders>
              <w:top w:val="single" w:sz="4" w:space="0" w:color="000000"/>
              <w:left w:val="single" w:sz="4" w:space="0" w:color="000000"/>
              <w:bottom w:val="single" w:sz="4" w:space="0" w:color="000000"/>
              <w:right w:val="single" w:sz="4" w:space="0" w:color="000000"/>
            </w:tcBorders>
            <w:shd w:val="clear" w:color="auto" w:fill="EDEDED"/>
            <w:vAlign w:val="center"/>
          </w:tcPr>
          <w:p w14:paraId="4B83AE06" w14:textId="77777777" w:rsidR="00DF08A2" w:rsidRDefault="00DF08A2" w:rsidP="00221E0C">
            <w:pPr>
              <w:ind w:right="40"/>
              <w:jc w:val="center"/>
              <w:rPr>
                <w:b/>
                <w:sz w:val="16"/>
                <w:szCs w:val="16"/>
              </w:rPr>
            </w:pPr>
            <w:r>
              <w:rPr>
                <w:b/>
                <w:sz w:val="16"/>
                <w:szCs w:val="16"/>
              </w:rPr>
              <w:t>1.13</w:t>
            </w:r>
          </w:p>
        </w:tc>
        <w:tc>
          <w:tcPr>
            <w:tcW w:w="643" w:type="dxa"/>
            <w:tcBorders>
              <w:top w:val="single" w:sz="4" w:space="0" w:color="000000"/>
              <w:left w:val="nil"/>
              <w:bottom w:val="single" w:sz="4" w:space="0" w:color="000000"/>
              <w:right w:val="single" w:sz="4" w:space="0" w:color="000000"/>
            </w:tcBorders>
            <w:shd w:val="clear" w:color="auto" w:fill="EDEDED"/>
            <w:vAlign w:val="center"/>
          </w:tcPr>
          <w:p w14:paraId="15B7F86B" w14:textId="77777777" w:rsidR="00DF08A2" w:rsidRDefault="00DF08A2" w:rsidP="00221E0C">
            <w:pPr>
              <w:ind w:right="40"/>
              <w:jc w:val="center"/>
              <w:rPr>
                <w:b/>
                <w:sz w:val="16"/>
                <w:szCs w:val="16"/>
              </w:rPr>
            </w:pPr>
            <w:r>
              <w:rPr>
                <w:b/>
                <w:sz w:val="16"/>
                <w:szCs w:val="16"/>
              </w:rPr>
              <w:t>1.14</w:t>
            </w:r>
          </w:p>
        </w:tc>
        <w:tc>
          <w:tcPr>
            <w:tcW w:w="642" w:type="dxa"/>
            <w:tcBorders>
              <w:top w:val="single" w:sz="4" w:space="0" w:color="000000"/>
              <w:left w:val="nil"/>
              <w:bottom w:val="single" w:sz="4" w:space="0" w:color="000000"/>
              <w:right w:val="single" w:sz="4" w:space="0" w:color="000000"/>
            </w:tcBorders>
            <w:shd w:val="clear" w:color="auto" w:fill="EDEDED"/>
            <w:vAlign w:val="center"/>
          </w:tcPr>
          <w:p w14:paraId="4DC1EB59" w14:textId="77777777" w:rsidR="00DF08A2" w:rsidRDefault="00DF08A2" w:rsidP="00221E0C">
            <w:pPr>
              <w:ind w:right="40"/>
              <w:jc w:val="center"/>
              <w:rPr>
                <w:b/>
                <w:sz w:val="16"/>
                <w:szCs w:val="16"/>
              </w:rPr>
            </w:pPr>
            <w:r>
              <w:rPr>
                <w:b/>
                <w:sz w:val="16"/>
                <w:szCs w:val="16"/>
              </w:rPr>
              <w:t>1.15</w:t>
            </w:r>
          </w:p>
        </w:tc>
        <w:tc>
          <w:tcPr>
            <w:tcW w:w="642" w:type="dxa"/>
            <w:tcBorders>
              <w:top w:val="single" w:sz="4" w:space="0" w:color="000000"/>
              <w:left w:val="nil"/>
              <w:bottom w:val="single" w:sz="4" w:space="0" w:color="000000"/>
              <w:right w:val="single" w:sz="4" w:space="0" w:color="000000"/>
            </w:tcBorders>
            <w:shd w:val="clear" w:color="auto" w:fill="EDEDED"/>
            <w:vAlign w:val="center"/>
          </w:tcPr>
          <w:p w14:paraId="236EA44E" w14:textId="77777777" w:rsidR="00DF08A2" w:rsidRDefault="00DF08A2" w:rsidP="00221E0C">
            <w:pPr>
              <w:ind w:right="40"/>
              <w:jc w:val="center"/>
              <w:rPr>
                <w:b/>
                <w:sz w:val="16"/>
                <w:szCs w:val="16"/>
              </w:rPr>
            </w:pPr>
            <w:r>
              <w:rPr>
                <w:b/>
                <w:sz w:val="16"/>
                <w:szCs w:val="16"/>
              </w:rPr>
              <w:t>1.16</w:t>
            </w:r>
          </w:p>
        </w:tc>
        <w:tc>
          <w:tcPr>
            <w:tcW w:w="642" w:type="dxa"/>
            <w:tcBorders>
              <w:top w:val="single" w:sz="4" w:space="0" w:color="000000"/>
              <w:left w:val="nil"/>
              <w:bottom w:val="single" w:sz="4" w:space="0" w:color="000000"/>
              <w:right w:val="single" w:sz="4" w:space="0" w:color="000000"/>
            </w:tcBorders>
            <w:shd w:val="clear" w:color="auto" w:fill="EDEDED"/>
            <w:vAlign w:val="center"/>
          </w:tcPr>
          <w:p w14:paraId="66A1F82F" w14:textId="77777777" w:rsidR="00DF08A2" w:rsidRDefault="00DF08A2" w:rsidP="00221E0C">
            <w:pPr>
              <w:ind w:right="40"/>
              <w:jc w:val="center"/>
              <w:rPr>
                <w:b/>
                <w:sz w:val="16"/>
                <w:szCs w:val="16"/>
              </w:rPr>
            </w:pPr>
            <w:r>
              <w:rPr>
                <w:b/>
                <w:sz w:val="16"/>
                <w:szCs w:val="16"/>
              </w:rPr>
              <w:t>1.17</w:t>
            </w:r>
          </w:p>
        </w:tc>
        <w:tc>
          <w:tcPr>
            <w:tcW w:w="643" w:type="dxa"/>
            <w:tcBorders>
              <w:top w:val="single" w:sz="4" w:space="0" w:color="000000"/>
              <w:left w:val="nil"/>
              <w:bottom w:val="single" w:sz="4" w:space="0" w:color="000000"/>
              <w:right w:val="single" w:sz="4" w:space="0" w:color="000000"/>
            </w:tcBorders>
            <w:shd w:val="clear" w:color="auto" w:fill="EDEDED"/>
            <w:vAlign w:val="center"/>
          </w:tcPr>
          <w:p w14:paraId="6EBB1796" w14:textId="77777777" w:rsidR="00DF08A2" w:rsidRDefault="00DF08A2" w:rsidP="00221E0C">
            <w:pPr>
              <w:ind w:right="40"/>
              <w:jc w:val="center"/>
              <w:rPr>
                <w:b/>
                <w:sz w:val="16"/>
                <w:szCs w:val="16"/>
              </w:rPr>
            </w:pPr>
            <w:r>
              <w:rPr>
                <w:b/>
                <w:sz w:val="16"/>
                <w:szCs w:val="16"/>
              </w:rPr>
              <w:t>1.18</w:t>
            </w:r>
          </w:p>
        </w:tc>
        <w:tc>
          <w:tcPr>
            <w:tcW w:w="642" w:type="dxa"/>
            <w:tcBorders>
              <w:top w:val="single" w:sz="4" w:space="0" w:color="000000"/>
              <w:left w:val="nil"/>
              <w:bottom w:val="single" w:sz="4" w:space="0" w:color="000000"/>
              <w:right w:val="single" w:sz="4" w:space="0" w:color="000000"/>
            </w:tcBorders>
            <w:shd w:val="clear" w:color="auto" w:fill="EDEDED"/>
            <w:vAlign w:val="center"/>
          </w:tcPr>
          <w:p w14:paraId="1A84C0A4" w14:textId="77777777" w:rsidR="00DF08A2" w:rsidRDefault="00DF08A2" w:rsidP="00221E0C">
            <w:pPr>
              <w:ind w:right="40"/>
              <w:jc w:val="center"/>
              <w:rPr>
                <w:b/>
                <w:sz w:val="16"/>
                <w:szCs w:val="16"/>
              </w:rPr>
            </w:pPr>
            <w:r>
              <w:rPr>
                <w:b/>
                <w:sz w:val="16"/>
                <w:szCs w:val="16"/>
              </w:rPr>
              <w:t>1.19</w:t>
            </w:r>
          </w:p>
        </w:tc>
        <w:tc>
          <w:tcPr>
            <w:tcW w:w="641" w:type="dxa"/>
            <w:tcBorders>
              <w:top w:val="single" w:sz="4" w:space="0" w:color="000000"/>
              <w:left w:val="nil"/>
              <w:bottom w:val="single" w:sz="4" w:space="0" w:color="000000"/>
              <w:right w:val="single" w:sz="4" w:space="0" w:color="000000"/>
            </w:tcBorders>
            <w:shd w:val="clear" w:color="auto" w:fill="EDEDED"/>
            <w:vAlign w:val="center"/>
          </w:tcPr>
          <w:p w14:paraId="71DF23D3" w14:textId="77777777" w:rsidR="00DF08A2" w:rsidRDefault="00DF08A2" w:rsidP="00221E0C">
            <w:pPr>
              <w:ind w:right="40"/>
              <w:jc w:val="center"/>
              <w:rPr>
                <w:b/>
                <w:sz w:val="16"/>
                <w:szCs w:val="16"/>
              </w:rPr>
            </w:pPr>
            <w:r>
              <w:rPr>
                <w:b/>
                <w:sz w:val="16"/>
                <w:szCs w:val="16"/>
              </w:rPr>
              <w:t>1.20</w:t>
            </w:r>
          </w:p>
        </w:tc>
        <w:tc>
          <w:tcPr>
            <w:tcW w:w="642" w:type="dxa"/>
            <w:tcBorders>
              <w:top w:val="single" w:sz="4" w:space="0" w:color="000000"/>
              <w:left w:val="nil"/>
              <w:bottom w:val="single" w:sz="4" w:space="0" w:color="000000"/>
              <w:right w:val="single" w:sz="4" w:space="0" w:color="000000"/>
            </w:tcBorders>
            <w:shd w:val="clear" w:color="auto" w:fill="EDEDED"/>
            <w:vAlign w:val="center"/>
          </w:tcPr>
          <w:p w14:paraId="186E4419" w14:textId="77777777" w:rsidR="00DF08A2" w:rsidRDefault="00DF08A2" w:rsidP="00221E0C">
            <w:pPr>
              <w:ind w:right="40"/>
              <w:jc w:val="center"/>
              <w:rPr>
                <w:b/>
                <w:sz w:val="16"/>
                <w:szCs w:val="16"/>
              </w:rPr>
            </w:pPr>
            <w:r>
              <w:rPr>
                <w:b/>
                <w:sz w:val="16"/>
                <w:szCs w:val="16"/>
              </w:rPr>
              <w:t>1.21</w:t>
            </w:r>
          </w:p>
        </w:tc>
        <w:tc>
          <w:tcPr>
            <w:tcW w:w="635" w:type="dxa"/>
            <w:tcBorders>
              <w:top w:val="single" w:sz="4" w:space="0" w:color="000000"/>
              <w:left w:val="nil"/>
              <w:bottom w:val="single" w:sz="4" w:space="0" w:color="000000"/>
              <w:right w:val="single" w:sz="4" w:space="0" w:color="000000"/>
            </w:tcBorders>
            <w:shd w:val="clear" w:color="auto" w:fill="EDEDED"/>
            <w:vAlign w:val="center"/>
          </w:tcPr>
          <w:p w14:paraId="59374308" w14:textId="77777777" w:rsidR="00DF08A2" w:rsidRDefault="00DF08A2" w:rsidP="00221E0C">
            <w:pPr>
              <w:ind w:right="40"/>
              <w:jc w:val="center"/>
              <w:rPr>
                <w:b/>
                <w:sz w:val="16"/>
                <w:szCs w:val="16"/>
              </w:rPr>
            </w:pPr>
            <w:r>
              <w:rPr>
                <w:b/>
                <w:sz w:val="16"/>
                <w:szCs w:val="16"/>
              </w:rPr>
              <w:t>1.22</w:t>
            </w:r>
          </w:p>
        </w:tc>
        <w:tc>
          <w:tcPr>
            <w:tcW w:w="627" w:type="dxa"/>
            <w:tcBorders>
              <w:top w:val="single" w:sz="4" w:space="0" w:color="000000"/>
              <w:left w:val="nil"/>
              <w:bottom w:val="single" w:sz="4" w:space="0" w:color="000000"/>
              <w:right w:val="single" w:sz="4" w:space="0" w:color="000000"/>
            </w:tcBorders>
            <w:shd w:val="clear" w:color="auto" w:fill="EDEDED"/>
            <w:vAlign w:val="center"/>
          </w:tcPr>
          <w:p w14:paraId="38135C7A" w14:textId="77777777" w:rsidR="00DF08A2" w:rsidRDefault="00DF08A2" w:rsidP="00221E0C">
            <w:pPr>
              <w:ind w:right="40"/>
              <w:jc w:val="center"/>
              <w:rPr>
                <w:b/>
                <w:sz w:val="16"/>
                <w:szCs w:val="16"/>
              </w:rPr>
            </w:pPr>
            <w:r>
              <w:rPr>
                <w:b/>
                <w:sz w:val="16"/>
                <w:szCs w:val="16"/>
              </w:rPr>
              <w:t>1.23</w:t>
            </w:r>
          </w:p>
        </w:tc>
        <w:tc>
          <w:tcPr>
            <w:tcW w:w="620" w:type="dxa"/>
            <w:tcBorders>
              <w:top w:val="single" w:sz="4" w:space="0" w:color="000000"/>
              <w:left w:val="nil"/>
              <w:bottom w:val="single" w:sz="4" w:space="0" w:color="000000"/>
              <w:right w:val="single" w:sz="4" w:space="0" w:color="000000"/>
            </w:tcBorders>
            <w:shd w:val="clear" w:color="auto" w:fill="EDEDED"/>
            <w:vAlign w:val="center"/>
          </w:tcPr>
          <w:p w14:paraId="59CF949A" w14:textId="77777777" w:rsidR="00DF08A2" w:rsidRDefault="00DF08A2" w:rsidP="00221E0C">
            <w:pPr>
              <w:ind w:right="40"/>
              <w:jc w:val="center"/>
              <w:rPr>
                <w:b/>
                <w:sz w:val="16"/>
                <w:szCs w:val="16"/>
              </w:rPr>
            </w:pPr>
            <w:r>
              <w:rPr>
                <w:b/>
                <w:sz w:val="16"/>
                <w:szCs w:val="16"/>
              </w:rPr>
              <w:t>1.23</w:t>
            </w:r>
          </w:p>
        </w:tc>
        <w:tc>
          <w:tcPr>
            <w:tcW w:w="1042" w:type="dxa"/>
            <w:tcBorders>
              <w:top w:val="single" w:sz="4" w:space="0" w:color="000000"/>
              <w:left w:val="nil"/>
              <w:bottom w:val="single" w:sz="4" w:space="0" w:color="000000"/>
              <w:right w:val="single" w:sz="4" w:space="0" w:color="000000"/>
            </w:tcBorders>
            <w:shd w:val="clear" w:color="auto" w:fill="EDEDED"/>
            <w:vAlign w:val="center"/>
          </w:tcPr>
          <w:p w14:paraId="0B84C173" w14:textId="77777777" w:rsidR="00DF08A2" w:rsidRDefault="00DF08A2" w:rsidP="00221E0C">
            <w:pPr>
              <w:ind w:right="40"/>
              <w:jc w:val="center"/>
              <w:rPr>
                <w:b/>
                <w:sz w:val="16"/>
                <w:szCs w:val="16"/>
              </w:rPr>
            </w:pPr>
            <w:r>
              <w:rPr>
                <w:b/>
                <w:sz w:val="16"/>
                <w:szCs w:val="16"/>
              </w:rPr>
              <w:t>1.24</w:t>
            </w:r>
          </w:p>
        </w:tc>
      </w:tr>
      <w:tr w:rsidR="00DF08A2" w14:paraId="36557EA1" w14:textId="77777777" w:rsidTr="00A34889">
        <w:trPr>
          <w:trHeight w:val="62"/>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B8FBD6" w14:textId="77777777" w:rsidR="00DF08A2" w:rsidRDefault="00DF08A2" w:rsidP="00221E0C">
            <w:pPr>
              <w:ind w:right="42"/>
              <w:jc w:val="center"/>
              <w:rPr>
                <w:sz w:val="18"/>
                <w:szCs w:val="18"/>
              </w:rPr>
            </w:pPr>
            <w:r>
              <w:rPr>
                <w:sz w:val="18"/>
                <w:szCs w:val="18"/>
              </w:rPr>
              <w:t>Amazonas</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60A2370D" w14:textId="77777777" w:rsidR="00DF08A2" w:rsidRDefault="00DF08A2" w:rsidP="00221E0C">
            <w:pPr>
              <w:ind w:right="40"/>
              <w:jc w:val="center"/>
              <w:rPr>
                <w:sz w:val="16"/>
                <w:szCs w:val="16"/>
              </w:rPr>
            </w:pPr>
            <w:r>
              <w:rPr>
                <w:sz w:val="16"/>
                <w:szCs w:val="16"/>
              </w:rPr>
              <w:t>1.32</w:t>
            </w:r>
          </w:p>
        </w:tc>
        <w:tc>
          <w:tcPr>
            <w:tcW w:w="643" w:type="dxa"/>
            <w:tcBorders>
              <w:top w:val="nil"/>
              <w:left w:val="nil"/>
              <w:bottom w:val="single" w:sz="4" w:space="0" w:color="000000"/>
              <w:right w:val="single" w:sz="4" w:space="0" w:color="000000"/>
            </w:tcBorders>
            <w:shd w:val="clear" w:color="auto" w:fill="auto"/>
            <w:vAlign w:val="center"/>
          </w:tcPr>
          <w:p w14:paraId="4A26E6BB" w14:textId="77777777" w:rsidR="00DF08A2" w:rsidRDefault="00DF08A2" w:rsidP="00221E0C">
            <w:pPr>
              <w:ind w:right="40"/>
              <w:jc w:val="center"/>
              <w:rPr>
                <w:sz w:val="16"/>
                <w:szCs w:val="16"/>
              </w:rPr>
            </w:pPr>
            <w:r>
              <w:rPr>
                <w:sz w:val="16"/>
                <w:szCs w:val="16"/>
              </w:rPr>
              <w:t>1.34</w:t>
            </w:r>
          </w:p>
        </w:tc>
        <w:tc>
          <w:tcPr>
            <w:tcW w:w="642" w:type="dxa"/>
            <w:tcBorders>
              <w:top w:val="nil"/>
              <w:left w:val="nil"/>
              <w:bottom w:val="single" w:sz="4" w:space="0" w:color="000000"/>
              <w:right w:val="single" w:sz="4" w:space="0" w:color="000000"/>
            </w:tcBorders>
            <w:shd w:val="clear" w:color="auto" w:fill="auto"/>
            <w:vAlign w:val="center"/>
          </w:tcPr>
          <w:p w14:paraId="516E7B2F" w14:textId="77777777" w:rsidR="00DF08A2" w:rsidRDefault="00DF08A2" w:rsidP="00221E0C">
            <w:pPr>
              <w:ind w:right="40"/>
              <w:jc w:val="center"/>
              <w:rPr>
                <w:sz w:val="16"/>
                <w:szCs w:val="16"/>
              </w:rPr>
            </w:pPr>
            <w:r>
              <w:rPr>
                <w:sz w:val="16"/>
                <w:szCs w:val="16"/>
              </w:rPr>
              <w:t>1.37</w:t>
            </w:r>
          </w:p>
        </w:tc>
        <w:tc>
          <w:tcPr>
            <w:tcW w:w="642" w:type="dxa"/>
            <w:tcBorders>
              <w:top w:val="nil"/>
              <w:left w:val="nil"/>
              <w:bottom w:val="single" w:sz="4" w:space="0" w:color="000000"/>
              <w:right w:val="single" w:sz="4" w:space="0" w:color="000000"/>
            </w:tcBorders>
            <w:shd w:val="clear" w:color="auto" w:fill="auto"/>
            <w:vAlign w:val="center"/>
          </w:tcPr>
          <w:p w14:paraId="16789F74" w14:textId="77777777" w:rsidR="00DF08A2" w:rsidRDefault="00DF08A2" w:rsidP="00221E0C">
            <w:pPr>
              <w:ind w:right="40"/>
              <w:jc w:val="center"/>
              <w:rPr>
                <w:sz w:val="16"/>
                <w:szCs w:val="16"/>
              </w:rPr>
            </w:pPr>
            <w:r>
              <w:rPr>
                <w:sz w:val="16"/>
                <w:szCs w:val="16"/>
              </w:rPr>
              <w:t>1.39</w:t>
            </w:r>
          </w:p>
        </w:tc>
        <w:tc>
          <w:tcPr>
            <w:tcW w:w="642" w:type="dxa"/>
            <w:tcBorders>
              <w:top w:val="nil"/>
              <w:left w:val="nil"/>
              <w:bottom w:val="single" w:sz="4" w:space="0" w:color="000000"/>
              <w:right w:val="single" w:sz="4" w:space="0" w:color="000000"/>
            </w:tcBorders>
            <w:shd w:val="clear" w:color="auto" w:fill="auto"/>
            <w:vAlign w:val="center"/>
          </w:tcPr>
          <w:p w14:paraId="2C89F5C4" w14:textId="77777777" w:rsidR="00DF08A2" w:rsidRDefault="00DF08A2" w:rsidP="00221E0C">
            <w:pPr>
              <w:ind w:right="40"/>
              <w:jc w:val="center"/>
              <w:rPr>
                <w:sz w:val="16"/>
                <w:szCs w:val="16"/>
              </w:rPr>
            </w:pPr>
            <w:r>
              <w:rPr>
                <w:sz w:val="16"/>
                <w:szCs w:val="16"/>
              </w:rPr>
              <w:t>1.42</w:t>
            </w:r>
          </w:p>
        </w:tc>
        <w:tc>
          <w:tcPr>
            <w:tcW w:w="643" w:type="dxa"/>
            <w:tcBorders>
              <w:top w:val="nil"/>
              <w:left w:val="nil"/>
              <w:bottom w:val="single" w:sz="4" w:space="0" w:color="000000"/>
              <w:right w:val="single" w:sz="4" w:space="0" w:color="000000"/>
            </w:tcBorders>
            <w:shd w:val="clear" w:color="auto" w:fill="auto"/>
            <w:vAlign w:val="center"/>
          </w:tcPr>
          <w:p w14:paraId="43A624C3" w14:textId="77777777" w:rsidR="00DF08A2" w:rsidRDefault="00DF08A2" w:rsidP="00221E0C">
            <w:pPr>
              <w:ind w:right="40"/>
              <w:jc w:val="center"/>
              <w:rPr>
                <w:sz w:val="16"/>
                <w:szCs w:val="16"/>
              </w:rPr>
            </w:pPr>
            <w:r>
              <w:rPr>
                <w:sz w:val="16"/>
                <w:szCs w:val="16"/>
              </w:rPr>
              <w:t>1.44</w:t>
            </w:r>
          </w:p>
        </w:tc>
        <w:tc>
          <w:tcPr>
            <w:tcW w:w="642" w:type="dxa"/>
            <w:tcBorders>
              <w:top w:val="nil"/>
              <w:left w:val="nil"/>
              <w:bottom w:val="single" w:sz="4" w:space="0" w:color="000000"/>
              <w:right w:val="single" w:sz="4" w:space="0" w:color="000000"/>
            </w:tcBorders>
            <w:shd w:val="clear" w:color="auto" w:fill="auto"/>
            <w:vAlign w:val="center"/>
          </w:tcPr>
          <w:p w14:paraId="57DD2E65" w14:textId="77777777" w:rsidR="00DF08A2" w:rsidRDefault="00DF08A2" w:rsidP="00221E0C">
            <w:pPr>
              <w:ind w:right="40"/>
              <w:jc w:val="center"/>
              <w:rPr>
                <w:sz w:val="16"/>
                <w:szCs w:val="16"/>
              </w:rPr>
            </w:pPr>
            <w:r>
              <w:rPr>
                <w:sz w:val="16"/>
                <w:szCs w:val="16"/>
              </w:rPr>
              <w:t>1.47</w:t>
            </w:r>
          </w:p>
        </w:tc>
        <w:tc>
          <w:tcPr>
            <w:tcW w:w="641" w:type="dxa"/>
            <w:tcBorders>
              <w:top w:val="nil"/>
              <w:left w:val="nil"/>
              <w:bottom w:val="single" w:sz="4" w:space="0" w:color="000000"/>
              <w:right w:val="single" w:sz="4" w:space="0" w:color="000000"/>
            </w:tcBorders>
            <w:shd w:val="clear" w:color="auto" w:fill="auto"/>
            <w:vAlign w:val="center"/>
          </w:tcPr>
          <w:p w14:paraId="5B49C590" w14:textId="77777777" w:rsidR="00DF08A2" w:rsidRDefault="00DF08A2" w:rsidP="00221E0C">
            <w:pPr>
              <w:ind w:right="40"/>
              <w:jc w:val="center"/>
              <w:rPr>
                <w:sz w:val="16"/>
                <w:szCs w:val="16"/>
              </w:rPr>
            </w:pPr>
            <w:r>
              <w:rPr>
                <w:sz w:val="16"/>
                <w:szCs w:val="16"/>
              </w:rPr>
              <w:t>1.49</w:t>
            </w:r>
          </w:p>
        </w:tc>
        <w:tc>
          <w:tcPr>
            <w:tcW w:w="642" w:type="dxa"/>
            <w:tcBorders>
              <w:top w:val="nil"/>
              <w:left w:val="nil"/>
              <w:bottom w:val="single" w:sz="4" w:space="0" w:color="000000"/>
              <w:right w:val="single" w:sz="4" w:space="0" w:color="000000"/>
            </w:tcBorders>
            <w:shd w:val="clear" w:color="auto" w:fill="auto"/>
            <w:vAlign w:val="center"/>
          </w:tcPr>
          <w:p w14:paraId="382CFC3B" w14:textId="77777777" w:rsidR="00DF08A2" w:rsidRDefault="00DF08A2" w:rsidP="00221E0C">
            <w:pPr>
              <w:ind w:right="40"/>
              <w:jc w:val="center"/>
              <w:rPr>
                <w:sz w:val="16"/>
                <w:szCs w:val="16"/>
              </w:rPr>
            </w:pPr>
            <w:r>
              <w:rPr>
                <w:sz w:val="16"/>
                <w:szCs w:val="16"/>
              </w:rPr>
              <w:t>1.51</w:t>
            </w:r>
          </w:p>
        </w:tc>
        <w:tc>
          <w:tcPr>
            <w:tcW w:w="635" w:type="dxa"/>
            <w:tcBorders>
              <w:top w:val="nil"/>
              <w:left w:val="nil"/>
              <w:bottom w:val="single" w:sz="4" w:space="0" w:color="000000"/>
              <w:right w:val="single" w:sz="4" w:space="0" w:color="000000"/>
            </w:tcBorders>
            <w:shd w:val="clear" w:color="auto" w:fill="auto"/>
            <w:vAlign w:val="center"/>
          </w:tcPr>
          <w:p w14:paraId="30D531E3" w14:textId="77777777" w:rsidR="00DF08A2" w:rsidRDefault="00DF08A2" w:rsidP="00221E0C">
            <w:pPr>
              <w:ind w:right="40"/>
              <w:jc w:val="center"/>
              <w:rPr>
                <w:sz w:val="16"/>
                <w:szCs w:val="16"/>
              </w:rPr>
            </w:pPr>
            <w:r>
              <w:rPr>
                <w:sz w:val="16"/>
                <w:szCs w:val="16"/>
              </w:rPr>
              <w:t>1.54</w:t>
            </w:r>
          </w:p>
        </w:tc>
        <w:tc>
          <w:tcPr>
            <w:tcW w:w="627" w:type="dxa"/>
            <w:tcBorders>
              <w:top w:val="nil"/>
              <w:left w:val="nil"/>
              <w:bottom w:val="single" w:sz="4" w:space="0" w:color="000000"/>
              <w:right w:val="single" w:sz="4" w:space="0" w:color="000000"/>
            </w:tcBorders>
            <w:shd w:val="clear" w:color="auto" w:fill="auto"/>
            <w:vAlign w:val="center"/>
          </w:tcPr>
          <w:p w14:paraId="7DE78BC1" w14:textId="77777777" w:rsidR="00DF08A2" w:rsidRDefault="00DF08A2" w:rsidP="00221E0C">
            <w:pPr>
              <w:ind w:right="40"/>
              <w:jc w:val="center"/>
              <w:rPr>
                <w:sz w:val="16"/>
                <w:szCs w:val="16"/>
              </w:rPr>
            </w:pPr>
            <w:r>
              <w:rPr>
                <w:sz w:val="16"/>
                <w:szCs w:val="16"/>
              </w:rPr>
              <w:t>1.56</w:t>
            </w:r>
          </w:p>
        </w:tc>
        <w:tc>
          <w:tcPr>
            <w:tcW w:w="620" w:type="dxa"/>
            <w:tcBorders>
              <w:top w:val="nil"/>
              <w:left w:val="nil"/>
              <w:bottom w:val="single" w:sz="4" w:space="0" w:color="000000"/>
              <w:right w:val="single" w:sz="4" w:space="0" w:color="000000"/>
            </w:tcBorders>
            <w:shd w:val="clear" w:color="auto" w:fill="auto"/>
            <w:vAlign w:val="center"/>
          </w:tcPr>
          <w:p w14:paraId="36E97774" w14:textId="77777777" w:rsidR="00DF08A2" w:rsidRDefault="00DF08A2" w:rsidP="00221E0C">
            <w:pPr>
              <w:ind w:right="40"/>
              <w:jc w:val="center"/>
              <w:rPr>
                <w:sz w:val="16"/>
                <w:szCs w:val="16"/>
              </w:rPr>
            </w:pPr>
            <w:r>
              <w:rPr>
                <w:sz w:val="16"/>
                <w:szCs w:val="16"/>
              </w:rPr>
              <w:t>1.59</w:t>
            </w:r>
          </w:p>
        </w:tc>
        <w:tc>
          <w:tcPr>
            <w:tcW w:w="1042" w:type="dxa"/>
            <w:tcBorders>
              <w:top w:val="nil"/>
              <w:left w:val="nil"/>
              <w:bottom w:val="single" w:sz="4" w:space="0" w:color="000000"/>
              <w:right w:val="single" w:sz="4" w:space="0" w:color="000000"/>
            </w:tcBorders>
            <w:shd w:val="clear" w:color="auto" w:fill="auto"/>
            <w:vAlign w:val="center"/>
          </w:tcPr>
          <w:p w14:paraId="35987F39" w14:textId="77777777" w:rsidR="00DF08A2" w:rsidRDefault="00DF08A2" w:rsidP="00221E0C">
            <w:pPr>
              <w:ind w:right="40"/>
              <w:jc w:val="center"/>
              <w:rPr>
                <w:sz w:val="16"/>
                <w:szCs w:val="16"/>
              </w:rPr>
            </w:pPr>
            <w:r>
              <w:rPr>
                <w:sz w:val="16"/>
                <w:szCs w:val="16"/>
              </w:rPr>
              <w:t>1.61</w:t>
            </w:r>
          </w:p>
        </w:tc>
      </w:tr>
      <w:tr w:rsidR="00DF08A2" w14:paraId="1ED44CA8" w14:textId="77777777" w:rsidTr="00A34889">
        <w:trPr>
          <w:trHeight w:val="194"/>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E7C6ED" w14:textId="77777777" w:rsidR="00DF08A2" w:rsidRDefault="00DF08A2" w:rsidP="00221E0C">
            <w:pPr>
              <w:ind w:right="42"/>
              <w:jc w:val="center"/>
              <w:rPr>
                <w:sz w:val="18"/>
                <w:szCs w:val="18"/>
              </w:rPr>
            </w:pPr>
            <w:r>
              <w:rPr>
                <w:sz w:val="18"/>
                <w:szCs w:val="18"/>
              </w:rPr>
              <w:t>Ancash</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3EC71CCF" w14:textId="77777777" w:rsidR="00DF08A2" w:rsidRDefault="00DF08A2" w:rsidP="00221E0C">
            <w:pPr>
              <w:ind w:right="40"/>
              <w:jc w:val="center"/>
              <w:rPr>
                <w:sz w:val="16"/>
                <w:szCs w:val="16"/>
              </w:rPr>
            </w:pPr>
            <w:r>
              <w:rPr>
                <w:sz w:val="16"/>
                <w:szCs w:val="16"/>
              </w:rPr>
              <w:t>1.12</w:t>
            </w:r>
          </w:p>
        </w:tc>
        <w:tc>
          <w:tcPr>
            <w:tcW w:w="643" w:type="dxa"/>
            <w:tcBorders>
              <w:top w:val="nil"/>
              <w:left w:val="nil"/>
              <w:bottom w:val="single" w:sz="4" w:space="0" w:color="000000"/>
              <w:right w:val="single" w:sz="4" w:space="0" w:color="000000"/>
            </w:tcBorders>
            <w:shd w:val="clear" w:color="auto" w:fill="auto"/>
            <w:vAlign w:val="center"/>
          </w:tcPr>
          <w:p w14:paraId="77A8F934" w14:textId="77777777" w:rsidR="00DF08A2" w:rsidRDefault="00DF08A2" w:rsidP="00221E0C">
            <w:pPr>
              <w:ind w:right="40"/>
              <w:jc w:val="center"/>
              <w:rPr>
                <w:sz w:val="16"/>
                <w:szCs w:val="16"/>
              </w:rPr>
            </w:pPr>
            <w:r>
              <w:rPr>
                <w:sz w:val="16"/>
                <w:szCs w:val="16"/>
              </w:rPr>
              <w:t>1.13</w:t>
            </w:r>
          </w:p>
        </w:tc>
        <w:tc>
          <w:tcPr>
            <w:tcW w:w="642" w:type="dxa"/>
            <w:tcBorders>
              <w:top w:val="nil"/>
              <w:left w:val="nil"/>
              <w:bottom w:val="single" w:sz="4" w:space="0" w:color="000000"/>
              <w:right w:val="single" w:sz="4" w:space="0" w:color="000000"/>
            </w:tcBorders>
            <w:shd w:val="clear" w:color="auto" w:fill="auto"/>
            <w:vAlign w:val="center"/>
          </w:tcPr>
          <w:p w14:paraId="286D2F16" w14:textId="77777777" w:rsidR="00DF08A2" w:rsidRDefault="00DF08A2" w:rsidP="00221E0C">
            <w:pPr>
              <w:ind w:right="40"/>
              <w:jc w:val="center"/>
              <w:rPr>
                <w:sz w:val="16"/>
                <w:szCs w:val="16"/>
              </w:rPr>
            </w:pPr>
            <w:r>
              <w:rPr>
                <w:sz w:val="16"/>
                <w:szCs w:val="16"/>
              </w:rPr>
              <w:t>1.14</w:t>
            </w:r>
          </w:p>
        </w:tc>
        <w:tc>
          <w:tcPr>
            <w:tcW w:w="642" w:type="dxa"/>
            <w:tcBorders>
              <w:top w:val="nil"/>
              <w:left w:val="nil"/>
              <w:bottom w:val="single" w:sz="4" w:space="0" w:color="000000"/>
              <w:right w:val="single" w:sz="4" w:space="0" w:color="000000"/>
            </w:tcBorders>
            <w:shd w:val="clear" w:color="auto" w:fill="auto"/>
            <w:vAlign w:val="center"/>
          </w:tcPr>
          <w:p w14:paraId="7FB427BE" w14:textId="77777777" w:rsidR="00DF08A2" w:rsidRDefault="00DF08A2" w:rsidP="00221E0C">
            <w:pPr>
              <w:ind w:right="40"/>
              <w:jc w:val="center"/>
              <w:rPr>
                <w:sz w:val="16"/>
                <w:szCs w:val="16"/>
              </w:rPr>
            </w:pPr>
            <w:r>
              <w:rPr>
                <w:sz w:val="16"/>
                <w:szCs w:val="16"/>
              </w:rPr>
              <w:t>1.15</w:t>
            </w:r>
          </w:p>
        </w:tc>
        <w:tc>
          <w:tcPr>
            <w:tcW w:w="642" w:type="dxa"/>
            <w:tcBorders>
              <w:top w:val="nil"/>
              <w:left w:val="nil"/>
              <w:bottom w:val="single" w:sz="4" w:space="0" w:color="000000"/>
              <w:right w:val="single" w:sz="4" w:space="0" w:color="000000"/>
            </w:tcBorders>
            <w:shd w:val="clear" w:color="auto" w:fill="auto"/>
            <w:vAlign w:val="center"/>
          </w:tcPr>
          <w:p w14:paraId="3D65B28A" w14:textId="77777777" w:rsidR="00DF08A2" w:rsidRDefault="00DF08A2" w:rsidP="00221E0C">
            <w:pPr>
              <w:ind w:right="40"/>
              <w:jc w:val="center"/>
              <w:rPr>
                <w:sz w:val="16"/>
                <w:szCs w:val="16"/>
              </w:rPr>
            </w:pPr>
            <w:r>
              <w:rPr>
                <w:sz w:val="16"/>
                <w:szCs w:val="16"/>
              </w:rPr>
              <w:t>1.15</w:t>
            </w:r>
          </w:p>
        </w:tc>
        <w:tc>
          <w:tcPr>
            <w:tcW w:w="643" w:type="dxa"/>
            <w:tcBorders>
              <w:top w:val="nil"/>
              <w:left w:val="nil"/>
              <w:bottom w:val="single" w:sz="4" w:space="0" w:color="000000"/>
              <w:right w:val="single" w:sz="4" w:space="0" w:color="000000"/>
            </w:tcBorders>
            <w:shd w:val="clear" w:color="auto" w:fill="auto"/>
            <w:vAlign w:val="center"/>
          </w:tcPr>
          <w:p w14:paraId="017F1E32" w14:textId="77777777" w:rsidR="00DF08A2" w:rsidRDefault="00DF08A2" w:rsidP="00221E0C">
            <w:pPr>
              <w:ind w:right="40"/>
              <w:jc w:val="center"/>
              <w:rPr>
                <w:sz w:val="16"/>
                <w:szCs w:val="16"/>
              </w:rPr>
            </w:pPr>
            <w:r>
              <w:rPr>
                <w:sz w:val="16"/>
                <w:szCs w:val="16"/>
              </w:rPr>
              <w:t>1.16</w:t>
            </w:r>
          </w:p>
        </w:tc>
        <w:tc>
          <w:tcPr>
            <w:tcW w:w="642" w:type="dxa"/>
            <w:tcBorders>
              <w:top w:val="nil"/>
              <w:left w:val="nil"/>
              <w:bottom w:val="single" w:sz="4" w:space="0" w:color="000000"/>
              <w:right w:val="single" w:sz="4" w:space="0" w:color="000000"/>
            </w:tcBorders>
            <w:shd w:val="clear" w:color="auto" w:fill="auto"/>
            <w:vAlign w:val="center"/>
          </w:tcPr>
          <w:p w14:paraId="04B61146" w14:textId="77777777" w:rsidR="00DF08A2" w:rsidRDefault="00DF08A2" w:rsidP="00221E0C">
            <w:pPr>
              <w:ind w:right="40"/>
              <w:jc w:val="center"/>
              <w:rPr>
                <w:sz w:val="16"/>
                <w:szCs w:val="16"/>
              </w:rPr>
            </w:pPr>
            <w:r>
              <w:rPr>
                <w:sz w:val="16"/>
                <w:szCs w:val="16"/>
              </w:rPr>
              <w:t>1.17</w:t>
            </w:r>
          </w:p>
        </w:tc>
        <w:tc>
          <w:tcPr>
            <w:tcW w:w="641" w:type="dxa"/>
            <w:tcBorders>
              <w:top w:val="nil"/>
              <w:left w:val="nil"/>
              <w:bottom w:val="single" w:sz="4" w:space="0" w:color="000000"/>
              <w:right w:val="single" w:sz="4" w:space="0" w:color="000000"/>
            </w:tcBorders>
            <w:shd w:val="clear" w:color="auto" w:fill="auto"/>
            <w:vAlign w:val="center"/>
          </w:tcPr>
          <w:p w14:paraId="57C16B3E" w14:textId="77777777" w:rsidR="00DF08A2" w:rsidRDefault="00DF08A2" w:rsidP="00221E0C">
            <w:pPr>
              <w:ind w:right="40"/>
              <w:jc w:val="center"/>
              <w:rPr>
                <w:sz w:val="16"/>
                <w:szCs w:val="16"/>
              </w:rPr>
            </w:pPr>
            <w:r>
              <w:rPr>
                <w:sz w:val="16"/>
                <w:szCs w:val="16"/>
              </w:rPr>
              <w:t>1.18</w:t>
            </w:r>
          </w:p>
        </w:tc>
        <w:tc>
          <w:tcPr>
            <w:tcW w:w="642" w:type="dxa"/>
            <w:tcBorders>
              <w:top w:val="nil"/>
              <w:left w:val="nil"/>
              <w:bottom w:val="single" w:sz="4" w:space="0" w:color="000000"/>
              <w:right w:val="single" w:sz="4" w:space="0" w:color="000000"/>
            </w:tcBorders>
            <w:shd w:val="clear" w:color="auto" w:fill="auto"/>
            <w:vAlign w:val="center"/>
          </w:tcPr>
          <w:p w14:paraId="323C136E" w14:textId="77777777" w:rsidR="00DF08A2" w:rsidRDefault="00DF08A2" w:rsidP="00221E0C">
            <w:pPr>
              <w:ind w:right="40"/>
              <w:jc w:val="center"/>
              <w:rPr>
                <w:sz w:val="16"/>
                <w:szCs w:val="16"/>
              </w:rPr>
            </w:pPr>
            <w:r>
              <w:rPr>
                <w:sz w:val="16"/>
                <w:szCs w:val="16"/>
              </w:rPr>
              <w:t>1.19</w:t>
            </w:r>
          </w:p>
        </w:tc>
        <w:tc>
          <w:tcPr>
            <w:tcW w:w="635" w:type="dxa"/>
            <w:tcBorders>
              <w:top w:val="nil"/>
              <w:left w:val="nil"/>
              <w:bottom w:val="single" w:sz="4" w:space="0" w:color="000000"/>
              <w:right w:val="single" w:sz="4" w:space="0" w:color="000000"/>
            </w:tcBorders>
            <w:shd w:val="clear" w:color="auto" w:fill="auto"/>
            <w:vAlign w:val="center"/>
          </w:tcPr>
          <w:p w14:paraId="45C23EC0" w14:textId="77777777" w:rsidR="00DF08A2" w:rsidRDefault="00DF08A2" w:rsidP="00221E0C">
            <w:pPr>
              <w:ind w:right="40"/>
              <w:jc w:val="center"/>
              <w:rPr>
                <w:sz w:val="16"/>
                <w:szCs w:val="16"/>
              </w:rPr>
            </w:pPr>
            <w:r>
              <w:rPr>
                <w:sz w:val="16"/>
                <w:szCs w:val="16"/>
              </w:rPr>
              <w:t>1.20</w:t>
            </w:r>
          </w:p>
        </w:tc>
        <w:tc>
          <w:tcPr>
            <w:tcW w:w="627" w:type="dxa"/>
            <w:tcBorders>
              <w:top w:val="nil"/>
              <w:left w:val="nil"/>
              <w:bottom w:val="single" w:sz="4" w:space="0" w:color="000000"/>
              <w:right w:val="single" w:sz="4" w:space="0" w:color="000000"/>
            </w:tcBorders>
            <w:shd w:val="clear" w:color="auto" w:fill="auto"/>
            <w:vAlign w:val="center"/>
          </w:tcPr>
          <w:p w14:paraId="47EE12C8" w14:textId="77777777" w:rsidR="00DF08A2" w:rsidRDefault="00DF08A2" w:rsidP="00221E0C">
            <w:pPr>
              <w:ind w:right="40"/>
              <w:jc w:val="center"/>
              <w:rPr>
                <w:sz w:val="16"/>
                <w:szCs w:val="16"/>
              </w:rPr>
            </w:pPr>
            <w:r>
              <w:rPr>
                <w:sz w:val="16"/>
                <w:szCs w:val="16"/>
              </w:rPr>
              <w:t>1.21</w:t>
            </w:r>
          </w:p>
        </w:tc>
        <w:tc>
          <w:tcPr>
            <w:tcW w:w="620" w:type="dxa"/>
            <w:tcBorders>
              <w:top w:val="nil"/>
              <w:left w:val="nil"/>
              <w:bottom w:val="single" w:sz="4" w:space="0" w:color="000000"/>
              <w:right w:val="single" w:sz="4" w:space="0" w:color="000000"/>
            </w:tcBorders>
            <w:shd w:val="clear" w:color="auto" w:fill="auto"/>
            <w:vAlign w:val="center"/>
          </w:tcPr>
          <w:p w14:paraId="135363FE" w14:textId="77777777" w:rsidR="00DF08A2" w:rsidRDefault="00DF08A2" w:rsidP="00221E0C">
            <w:pPr>
              <w:ind w:right="40"/>
              <w:jc w:val="center"/>
              <w:rPr>
                <w:sz w:val="16"/>
                <w:szCs w:val="16"/>
              </w:rPr>
            </w:pPr>
            <w:r>
              <w:rPr>
                <w:sz w:val="16"/>
                <w:szCs w:val="16"/>
              </w:rPr>
              <w:t>1.22</w:t>
            </w:r>
          </w:p>
        </w:tc>
        <w:tc>
          <w:tcPr>
            <w:tcW w:w="1042" w:type="dxa"/>
            <w:tcBorders>
              <w:top w:val="nil"/>
              <w:left w:val="nil"/>
              <w:bottom w:val="single" w:sz="4" w:space="0" w:color="000000"/>
              <w:right w:val="single" w:sz="4" w:space="0" w:color="000000"/>
            </w:tcBorders>
            <w:shd w:val="clear" w:color="auto" w:fill="auto"/>
            <w:vAlign w:val="center"/>
          </w:tcPr>
          <w:p w14:paraId="012FB8E1" w14:textId="77777777" w:rsidR="00DF08A2" w:rsidRDefault="00DF08A2" w:rsidP="00221E0C">
            <w:pPr>
              <w:ind w:right="40"/>
              <w:jc w:val="center"/>
              <w:rPr>
                <w:sz w:val="16"/>
                <w:szCs w:val="16"/>
              </w:rPr>
            </w:pPr>
            <w:r>
              <w:rPr>
                <w:sz w:val="16"/>
                <w:szCs w:val="16"/>
              </w:rPr>
              <w:t>1.23</w:t>
            </w:r>
          </w:p>
        </w:tc>
      </w:tr>
      <w:tr w:rsidR="00DF08A2" w14:paraId="5C02F534" w14:textId="77777777" w:rsidTr="00A34889">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8D965C" w14:textId="77777777" w:rsidR="00DF08A2" w:rsidRDefault="00DF08A2" w:rsidP="00221E0C">
            <w:pPr>
              <w:ind w:right="42"/>
              <w:jc w:val="center"/>
              <w:rPr>
                <w:sz w:val="18"/>
                <w:szCs w:val="18"/>
              </w:rPr>
            </w:pPr>
            <w:r>
              <w:rPr>
                <w:sz w:val="18"/>
                <w:szCs w:val="18"/>
              </w:rPr>
              <w:t>Apurímac</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3FCE17C8" w14:textId="77777777" w:rsidR="00DF08A2" w:rsidRDefault="00DF08A2" w:rsidP="00221E0C">
            <w:pPr>
              <w:ind w:right="40"/>
              <w:jc w:val="center"/>
              <w:rPr>
                <w:sz w:val="16"/>
                <w:szCs w:val="16"/>
              </w:rPr>
            </w:pPr>
            <w:r>
              <w:rPr>
                <w:sz w:val="16"/>
                <w:szCs w:val="16"/>
              </w:rPr>
              <w:t>1.37</w:t>
            </w:r>
          </w:p>
        </w:tc>
        <w:tc>
          <w:tcPr>
            <w:tcW w:w="643" w:type="dxa"/>
            <w:tcBorders>
              <w:top w:val="nil"/>
              <w:left w:val="nil"/>
              <w:bottom w:val="single" w:sz="4" w:space="0" w:color="000000"/>
              <w:right w:val="single" w:sz="4" w:space="0" w:color="000000"/>
            </w:tcBorders>
            <w:shd w:val="clear" w:color="auto" w:fill="auto"/>
            <w:vAlign w:val="center"/>
          </w:tcPr>
          <w:p w14:paraId="60733968" w14:textId="77777777" w:rsidR="00DF08A2" w:rsidRDefault="00DF08A2" w:rsidP="00221E0C">
            <w:pPr>
              <w:ind w:right="40"/>
              <w:jc w:val="center"/>
              <w:rPr>
                <w:sz w:val="16"/>
                <w:szCs w:val="16"/>
              </w:rPr>
            </w:pPr>
            <w:r>
              <w:rPr>
                <w:sz w:val="16"/>
                <w:szCs w:val="16"/>
              </w:rPr>
              <w:t>1.40</w:t>
            </w:r>
          </w:p>
        </w:tc>
        <w:tc>
          <w:tcPr>
            <w:tcW w:w="642" w:type="dxa"/>
            <w:tcBorders>
              <w:top w:val="nil"/>
              <w:left w:val="nil"/>
              <w:bottom w:val="single" w:sz="4" w:space="0" w:color="000000"/>
              <w:right w:val="single" w:sz="4" w:space="0" w:color="000000"/>
            </w:tcBorders>
            <w:shd w:val="clear" w:color="auto" w:fill="auto"/>
            <w:vAlign w:val="center"/>
          </w:tcPr>
          <w:p w14:paraId="3F6E3E3F" w14:textId="77777777" w:rsidR="00DF08A2" w:rsidRDefault="00DF08A2" w:rsidP="00221E0C">
            <w:pPr>
              <w:ind w:right="40"/>
              <w:jc w:val="center"/>
              <w:rPr>
                <w:sz w:val="16"/>
                <w:szCs w:val="16"/>
              </w:rPr>
            </w:pPr>
            <w:r>
              <w:rPr>
                <w:sz w:val="16"/>
                <w:szCs w:val="16"/>
              </w:rPr>
              <w:t>1.43</w:t>
            </w:r>
          </w:p>
        </w:tc>
        <w:tc>
          <w:tcPr>
            <w:tcW w:w="642" w:type="dxa"/>
            <w:tcBorders>
              <w:top w:val="nil"/>
              <w:left w:val="nil"/>
              <w:bottom w:val="single" w:sz="4" w:space="0" w:color="000000"/>
              <w:right w:val="single" w:sz="4" w:space="0" w:color="000000"/>
            </w:tcBorders>
            <w:shd w:val="clear" w:color="auto" w:fill="auto"/>
            <w:vAlign w:val="center"/>
          </w:tcPr>
          <w:p w14:paraId="0356CD35" w14:textId="77777777" w:rsidR="00DF08A2" w:rsidRDefault="00DF08A2" w:rsidP="00221E0C">
            <w:pPr>
              <w:ind w:right="40"/>
              <w:jc w:val="center"/>
              <w:rPr>
                <w:sz w:val="16"/>
                <w:szCs w:val="16"/>
              </w:rPr>
            </w:pPr>
            <w:r>
              <w:rPr>
                <w:sz w:val="16"/>
                <w:szCs w:val="16"/>
              </w:rPr>
              <w:t>1.46</w:t>
            </w:r>
          </w:p>
        </w:tc>
        <w:tc>
          <w:tcPr>
            <w:tcW w:w="642" w:type="dxa"/>
            <w:tcBorders>
              <w:top w:val="nil"/>
              <w:left w:val="nil"/>
              <w:bottom w:val="single" w:sz="4" w:space="0" w:color="000000"/>
              <w:right w:val="single" w:sz="4" w:space="0" w:color="000000"/>
            </w:tcBorders>
            <w:shd w:val="clear" w:color="auto" w:fill="auto"/>
            <w:vAlign w:val="center"/>
          </w:tcPr>
          <w:p w14:paraId="340B2752" w14:textId="77777777" w:rsidR="00DF08A2" w:rsidRDefault="00DF08A2" w:rsidP="00221E0C">
            <w:pPr>
              <w:ind w:right="40"/>
              <w:jc w:val="center"/>
              <w:rPr>
                <w:sz w:val="16"/>
                <w:szCs w:val="16"/>
              </w:rPr>
            </w:pPr>
            <w:r>
              <w:rPr>
                <w:sz w:val="16"/>
                <w:szCs w:val="16"/>
              </w:rPr>
              <w:t>1.49</w:t>
            </w:r>
          </w:p>
        </w:tc>
        <w:tc>
          <w:tcPr>
            <w:tcW w:w="643" w:type="dxa"/>
            <w:tcBorders>
              <w:top w:val="nil"/>
              <w:left w:val="nil"/>
              <w:bottom w:val="single" w:sz="4" w:space="0" w:color="000000"/>
              <w:right w:val="single" w:sz="4" w:space="0" w:color="000000"/>
            </w:tcBorders>
            <w:shd w:val="clear" w:color="auto" w:fill="auto"/>
            <w:vAlign w:val="center"/>
          </w:tcPr>
          <w:p w14:paraId="2AF0500E" w14:textId="77777777" w:rsidR="00DF08A2" w:rsidRDefault="00DF08A2" w:rsidP="00221E0C">
            <w:pPr>
              <w:ind w:right="40"/>
              <w:jc w:val="center"/>
              <w:rPr>
                <w:sz w:val="16"/>
                <w:szCs w:val="16"/>
              </w:rPr>
            </w:pPr>
            <w:r>
              <w:rPr>
                <w:sz w:val="16"/>
                <w:szCs w:val="16"/>
              </w:rPr>
              <w:t>1.52</w:t>
            </w:r>
          </w:p>
        </w:tc>
        <w:tc>
          <w:tcPr>
            <w:tcW w:w="642" w:type="dxa"/>
            <w:tcBorders>
              <w:top w:val="nil"/>
              <w:left w:val="nil"/>
              <w:bottom w:val="single" w:sz="4" w:space="0" w:color="000000"/>
              <w:right w:val="single" w:sz="4" w:space="0" w:color="000000"/>
            </w:tcBorders>
            <w:shd w:val="clear" w:color="auto" w:fill="auto"/>
            <w:vAlign w:val="center"/>
          </w:tcPr>
          <w:p w14:paraId="603BE5B4" w14:textId="77777777" w:rsidR="00DF08A2" w:rsidRDefault="00DF08A2" w:rsidP="00221E0C">
            <w:pPr>
              <w:ind w:right="40"/>
              <w:jc w:val="center"/>
              <w:rPr>
                <w:sz w:val="16"/>
                <w:szCs w:val="16"/>
              </w:rPr>
            </w:pPr>
            <w:r>
              <w:rPr>
                <w:sz w:val="16"/>
                <w:szCs w:val="16"/>
              </w:rPr>
              <w:t>1.54</w:t>
            </w:r>
          </w:p>
        </w:tc>
        <w:tc>
          <w:tcPr>
            <w:tcW w:w="641" w:type="dxa"/>
            <w:tcBorders>
              <w:top w:val="nil"/>
              <w:left w:val="nil"/>
              <w:bottom w:val="single" w:sz="4" w:space="0" w:color="000000"/>
              <w:right w:val="single" w:sz="4" w:space="0" w:color="000000"/>
            </w:tcBorders>
            <w:shd w:val="clear" w:color="auto" w:fill="auto"/>
            <w:vAlign w:val="center"/>
          </w:tcPr>
          <w:p w14:paraId="74E80234" w14:textId="77777777" w:rsidR="00DF08A2" w:rsidRDefault="00DF08A2" w:rsidP="00221E0C">
            <w:pPr>
              <w:ind w:right="40"/>
              <w:jc w:val="center"/>
              <w:rPr>
                <w:sz w:val="16"/>
                <w:szCs w:val="16"/>
              </w:rPr>
            </w:pPr>
            <w:r>
              <w:rPr>
                <w:sz w:val="16"/>
                <w:szCs w:val="16"/>
              </w:rPr>
              <w:t>1.57</w:t>
            </w:r>
          </w:p>
        </w:tc>
        <w:tc>
          <w:tcPr>
            <w:tcW w:w="642" w:type="dxa"/>
            <w:tcBorders>
              <w:top w:val="nil"/>
              <w:left w:val="nil"/>
              <w:bottom w:val="single" w:sz="4" w:space="0" w:color="000000"/>
              <w:right w:val="single" w:sz="4" w:space="0" w:color="000000"/>
            </w:tcBorders>
            <w:shd w:val="clear" w:color="auto" w:fill="auto"/>
            <w:vAlign w:val="center"/>
          </w:tcPr>
          <w:p w14:paraId="03A9809A" w14:textId="77777777" w:rsidR="00DF08A2" w:rsidRDefault="00DF08A2" w:rsidP="00221E0C">
            <w:pPr>
              <w:ind w:right="40"/>
              <w:jc w:val="center"/>
              <w:rPr>
                <w:sz w:val="16"/>
                <w:szCs w:val="16"/>
              </w:rPr>
            </w:pPr>
            <w:r>
              <w:rPr>
                <w:sz w:val="16"/>
                <w:szCs w:val="16"/>
              </w:rPr>
              <w:t>1.60</w:t>
            </w:r>
          </w:p>
        </w:tc>
        <w:tc>
          <w:tcPr>
            <w:tcW w:w="635" w:type="dxa"/>
            <w:tcBorders>
              <w:top w:val="nil"/>
              <w:left w:val="nil"/>
              <w:bottom w:val="single" w:sz="4" w:space="0" w:color="000000"/>
              <w:right w:val="single" w:sz="4" w:space="0" w:color="000000"/>
            </w:tcBorders>
            <w:shd w:val="clear" w:color="auto" w:fill="auto"/>
            <w:vAlign w:val="center"/>
          </w:tcPr>
          <w:p w14:paraId="18B7433A" w14:textId="77777777" w:rsidR="00DF08A2" w:rsidRDefault="00DF08A2" w:rsidP="00221E0C">
            <w:pPr>
              <w:ind w:right="40"/>
              <w:jc w:val="center"/>
              <w:rPr>
                <w:sz w:val="16"/>
                <w:szCs w:val="16"/>
              </w:rPr>
            </w:pPr>
            <w:r>
              <w:rPr>
                <w:sz w:val="16"/>
                <w:szCs w:val="16"/>
              </w:rPr>
              <w:t>1.63</w:t>
            </w:r>
          </w:p>
        </w:tc>
        <w:tc>
          <w:tcPr>
            <w:tcW w:w="627" w:type="dxa"/>
            <w:tcBorders>
              <w:top w:val="nil"/>
              <w:left w:val="nil"/>
              <w:bottom w:val="single" w:sz="4" w:space="0" w:color="000000"/>
              <w:right w:val="single" w:sz="4" w:space="0" w:color="000000"/>
            </w:tcBorders>
            <w:shd w:val="clear" w:color="auto" w:fill="auto"/>
            <w:vAlign w:val="center"/>
          </w:tcPr>
          <w:p w14:paraId="499AD326" w14:textId="77777777" w:rsidR="00DF08A2" w:rsidRDefault="00DF08A2" w:rsidP="00221E0C">
            <w:pPr>
              <w:ind w:right="40"/>
              <w:jc w:val="center"/>
              <w:rPr>
                <w:sz w:val="16"/>
                <w:szCs w:val="16"/>
              </w:rPr>
            </w:pPr>
            <w:r>
              <w:rPr>
                <w:sz w:val="16"/>
                <w:szCs w:val="16"/>
              </w:rPr>
              <w:t>1.66</w:t>
            </w:r>
          </w:p>
        </w:tc>
        <w:tc>
          <w:tcPr>
            <w:tcW w:w="620" w:type="dxa"/>
            <w:tcBorders>
              <w:top w:val="nil"/>
              <w:left w:val="nil"/>
              <w:bottom w:val="single" w:sz="4" w:space="0" w:color="000000"/>
              <w:right w:val="single" w:sz="4" w:space="0" w:color="000000"/>
            </w:tcBorders>
            <w:shd w:val="clear" w:color="auto" w:fill="auto"/>
            <w:vAlign w:val="center"/>
          </w:tcPr>
          <w:p w14:paraId="53A332CB" w14:textId="77777777" w:rsidR="00DF08A2" w:rsidRDefault="00DF08A2" w:rsidP="00221E0C">
            <w:pPr>
              <w:ind w:right="40"/>
              <w:jc w:val="center"/>
              <w:rPr>
                <w:sz w:val="16"/>
                <w:szCs w:val="16"/>
              </w:rPr>
            </w:pPr>
            <w:r>
              <w:rPr>
                <w:sz w:val="16"/>
                <w:szCs w:val="16"/>
              </w:rPr>
              <w:t>1.69</w:t>
            </w:r>
          </w:p>
        </w:tc>
        <w:tc>
          <w:tcPr>
            <w:tcW w:w="1042" w:type="dxa"/>
            <w:tcBorders>
              <w:top w:val="nil"/>
              <w:left w:val="nil"/>
              <w:bottom w:val="single" w:sz="4" w:space="0" w:color="000000"/>
              <w:right w:val="single" w:sz="4" w:space="0" w:color="000000"/>
            </w:tcBorders>
            <w:shd w:val="clear" w:color="auto" w:fill="auto"/>
            <w:vAlign w:val="center"/>
          </w:tcPr>
          <w:p w14:paraId="36E0755B" w14:textId="77777777" w:rsidR="00DF08A2" w:rsidRDefault="00DF08A2" w:rsidP="00221E0C">
            <w:pPr>
              <w:ind w:right="40"/>
              <w:jc w:val="center"/>
              <w:rPr>
                <w:sz w:val="16"/>
                <w:szCs w:val="16"/>
              </w:rPr>
            </w:pPr>
            <w:r>
              <w:rPr>
                <w:sz w:val="16"/>
                <w:szCs w:val="16"/>
              </w:rPr>
              <w:t>1.72</w:t>
            </w:r>
          </w:p>
        </w:tc>
      </w:tr>
      <w:tr w:rsidR="00DF08A2" w14:paraId="018A6853" w14:textId="77777777" w:rsidTr="00A34889">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85C13A" w14:textId="77777777" w:rsidR="00DF08A2" w:rsidRDefault="00DF08A2" w:rsidP="00221E0C">
            <w:pPr>
              <w:ind w:right="42"/>
              <w:jc w:val="center"/>
              <w:rPr>
                <w:sz w:val="18"/>
                <w:szCs w:val="18"/>
              </w:rPr>
            </w:pPr>
            <w:r>
              <w:rPr>
                <w:sz w:val="18"/>
                <w:szCs w:val="18"/>
              </w:rPr>
              <w:t>Arequipa</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3E52B925" w14:textId="77777777" w:rsidR="00DF08A2" w:rsidRDefault="00DF08A2" w:rsidP="00221E0C">
            <w:pPr>
              <w:ind w:right="40"/>
              <w:jc w:val="center"/>
              <w:rPr>
                <w:sz w:val="16"/>
                <w:szCs w:val="16"/>
              </w:rPr>
            </w:pPr>
            <w:r>
              <w:rPr>
                <w:sz w:val="16"/>
                <w:szCs w:val="16"/>
              </w:rPr>
              <w:t>1.10</w:t>
            </w:r>
          </w:p>
        </w:tc>
        <w:tc>
          <w:tcPr>
            <w:tcW w:w="643" w:type="dxa"/>
            <w:tcBorders>
              <w:top w:val="nil"/>
              <w:left w:val="nil"/>
              <w:bottom w:val="single" w:sz="4" w:space="0" w:color="000000"/>
              <w:right w:val="single" w:sz="4" w:space="0" w:color="000000"/>
            </w:tcBorders>
            <w:shd w:val="clear" w:color="auto" w:fill="auto"/>
            <w:vAlign w:val="center"/>
          </w:tcPr>
          <w:p w14:paraId="069589A6" w14:textId="77777777" w:rsidR="00DF08A2" w:rsidRDefault="00DF08A2" w:rsidP="00221E0C">
            <w:pPr>
              <w:ind w:right="40"/>
              <w:jc w:val="center"/>
              <w:rPr>
                <w:sz w:val="16"/>
                <w:szCs w:val="16"/>
              </w:rPr>
            </w:pPr>
            <w:r>
              <w:rPr>
                <w:sz w:val="16"/>
                <w:szCs w:val="16"/>
              </w:rPr>
              <w:t>1.11</w:t>
            </w:r>
          </w:p>
        </w:tc>
        <w:tc>
          <w:tcPr>
            <w:tcW w:w="642" w:type="dxa"/>
            <w:tcBorders>
              <w:top w:val="nil"/>
              <w:left w:val="nil"/>
              <w:bottom w:val="single" w:sz="4" w:space="0" w:color="000000"/>
              <w:right w:val="single" w:sz="4" w:space="0" w:color="000000"/>
            </w:tcBorders>
            <w:shd w:val="clear" w:color="auto" w:fill="auto"/>
            <w:vAlign w:val="center"/>
          </w:tcPr>
          <w:p w14:paraId="31CE6A8A" w14:textId="77777777" w:rsidR="00DF08A2" w:rsidRDefault="00DF08A2" w:rsidP="00221E0C">
            <w:pPr>
              <w:ind w:right="40"/>
              <w:jc w:val="center"/>
              <w:rPr>
                <w:sz w:val="16"/>
                <w:szCs w:val="16"/>
              </w:rPr>
            </w:pPr>
            <w:r>
              <w:rPr>
                <w:sz w:val="16"/>
                <w:szCs w:val="16"/>
              </w:rPr>
              <w:t>1.12</w:t>
            </w:r>
          </w:p>
        </w:tc>
        <w:tc>
          <w:tcPr>
            <w:tcW w:w="642" w:type="dxa"/>
            <w:tcBorders>
              <w:top w:val="nil"/>
              <w:left w:val="nil"/>
              <w:bottom w:val="single" w:sz="4" w:space="0" w:color="000000"/>
              <w:right w:val="single" w:sz="4" w:space="0" w:color="000000"/>
            </w:tcBorders>
            <w:shd w:val="clear" w:color="auto" w:fill="auto"/>
            <w:vAlign w:val="center"/>
          </w:tcPr>
          <w:p w14:paraId="56DA03AD" w14:textId="77777777" w:rsidR="00DF08A2" w:rsidRDefault="00DF08A2" w:rsidP="00221E0C">
            <w:pPr>
              <w:ind w:right="40"/>
              <w:jc w:val="center"/>
              <w:rPr>
                <w:sz w:val="16"/>
                <w:szCs w:val="16"/>
              </w:rPr>
            </w:pPr>
            <w:r>
              <w:rPr>
                <w:sz w:val="16"/>
                <w:szCs w:val="16"/>
              </w:rPr>
              <w:t>1.13</w:t>
            </w:r>
          </w:p>
        </w:tc>
        <w:tc>
          <w:tcPr>
            <w:tcW w:w="642" w:type="dxa"/>
            <w:tcBorders>
              <w:top w:val="nil"/>
              <w:left w:val="nil"/>
              <w:bottom w:val="single" w:sz="4" w:space="0" w:color="000000"/>
              <w:right w:val="single" w:sz="4" w:space="0" w:color="000000"/>
            </w:tcBorders>
            <w:shd w:val="clear" w:color="auto" w:fill="auto"/>
            <w:vAlign w:val="center"/>
          </w:tcPr>
          <w:p w14:paraId="04CBF1FF" w14:textId="77777777" w:rsidR="00DF08A2" w:rsidRDefault="00DF08A2" w:rsidP="00221E0C">
            <w:pPr>
              <w:ind w:right="40"/>
              <w:jc w:val="center"/>
              <w:rPr>
                <w:sz w:val="16"/>
                <w:szCs w:val="16"/>
              </w:rPr>
            </w:pPr>
            <w:r>
              <w:rPr>
                <w:sz w:val="16"/>
                <w:szCs w:val="16"/>
              </w:rPr>
              <w:t>1.13</w:t>
            </w:r>
          </w:p>
        </w:tc>
        <w:tc>
          <w:tcPr>
            <w:tcW w:w="643" w:type="dxa"/>
            <w:tcBorders>
              <w:top w:val="nil"/>
              <w:left w:val="nil"/>
              <w:bottom w:val="single" w:sz="4" w:space="0" w:color="000000"/>
              <w:right w:val="single" w:sz="4" w:space="0" w:color="000000"/>
            </w:tcBorders>
            <w:shd w:val="clear" w:color="auto" w:fill="auto"/>
            <w:vAlign w:val="center"/>
          </w:tcPr>
          <w:p w14:paraId="1F0F7790" w14:textId="77777777" w:rsidR="00DF08A2" w:rsidRDefault="00DF08A2" w:rsidP="00221E0C">
            <w:pPr>
              <w:ind w:right="40"/>
              <w:jc w:val="center"/>
              <w:rPr>
                <w:sz w:val="16"/>
                <w:szCs w:val="16"/>
              </w:rPr>
            </w:pPr>
            <w:r>
              <w:rPr>
                <w:sz w:val="16"/>
                <w:szCs w:val="16"/>
              </w:rPr>
              <w:t>1.14</w:t>
            </w:r>
          </w:p>
        </w:tc>
        <w:tc>
          <w:tcPr>
            <w:tcW w:w="642" w:type="dxa"/>
            <w:tcBorders>
              <w:top w:val="nil"/>
              <w:left w:val="nil"/>
              <w:bottom w:val="single" w:sz="4" w:space="0" w:color="000000"/>
              <w:right w:val="single" w:sz="4" w:space="0" w:color="000000"/>
            </w:tcBorders>
            <w:shd w:val="clear" w:color="auto" w:fill="auto"/>
            <w:vAlign w:val="center"/>
          </w:tcPr>
          <w:p w14:paraId="2F6AA46F" w14:textId="77777777" w:rsidR="00DF08A2" w:rsidRDefault="00DF08A2" w:rsidP="00221E0C">
            <w:pPr>
              <w:ind w:right="40"/>
              <w:jc w:val="center"/>
              <w:rPr>
                <w:sz w:val="16"/>
                <w:szCs w:val="16"/>
              </w:rPr>
            </w:pPr>
            <w:r>
              <w:rPr>
                <w:sz w:val="16"/>
                <w:szCs w:val="16"/>
              </w:rPr>
              <w:t>1.15</w:t>
            </w:r>
          </w:p>
        </w:tc>
        <w:tc>
          <w:tcPr>
            <w:tcW w:w="641" w:type="dxa"/>
            <w:tcBorders>
              <w:top w:val="nil"/>
              <w:left w:val="nil"/>
              <w:bottom w:val="single" w:sz="4" w:space="0" w:color="000000"/>
              <w:right w:val="single" w:sz="4" w:space="0" w:color="000000"/>
            </w:tcBorders>
            <w:shd w:val="clear" w:color="auto" w:fill="auto"/>
            <w:vAlign w:val="center"/>
          </w:tcPr>
          <w:p w14:paraId="2932F6FD" w14:textId="77777777" w:rsidR="00DF08A2" w:rsidRDefault="00DF08A2" w:rsidP="00221E0C">
            <w:pPr>
              <w:ind w:right="40"/>
              <w:jc w:val="center"/>
              <w:rPr>
                <w:sz w:val="16"/>
                <w:szCs w:val="16"/>
              </w:rPr>
            </w:pPr>
            <w:r>
              <w:rPr>
                <w:sz w:val="16"/>
                <w:szCs w:val="16"/>
              </w:rPr>
              <w:t>1.16</w:t>
            </w:r>
          </w:p>
        </w:tc>
        <w:tc>
          <w:tcPr>
            <w:tcW w:w="642" w:type="dxa"/>
            <w:tcBorders>
              <w:top w:val="nil"/>
              <w:left w:val="nil"/>
              <w:bottom w:val="single" w:sz="4" w:space="0" w:color="000000"/>
              <w:right w:val="single" w:sz="4" w:space="0" w:color="000000"/>
            </w:tcBorders>
            <w:shd w:val="clear" w:color="auto" w:fill="auto"/>
            <w:vAlign w:val="center"/>
          </w:tcPr>
          <w:p w14:paraId="233A1863" w14:textId="77777777" w:rsidR="00DF08A2" w:rsidRDefault="00DF08A2" w:rsidP="00221E0C">
            <w:pPr>
              <w:ind w:right="40"/>
              <w:jc w:val="center"/>
              <w:rPr>
                <w:sz w:val="16"/>
                <w:szCs w:val="16"/>
              </w:rPr>
            </w:pPr>
            <w:r>
              <w:rPr>
                <w:sz w:val="16"/>
                <w:szCs w:val="16"/>
              </w:rPr>
              <w:t>1.17</w:t>
            </w:r>
          </w:p>
        </w:tc>
        <w:tc>
          <w:tcPr>
            <w:tcW w:w="635" w:type="dxa"/>
            <w:tcBorders>
              <w:top w:val="nil"/>
              <w:left w:val="nil"/>
              <w:bottom w:val="single" w:sz="4" w:space="0" w:color="000000"/>
              <w:right w:val="single" w:sz="4" w:space="0" w:color="000000"/>
            </w:tcBorders>
            <w:shd w:val="clear" w:color="auto" w:fill="auto"/>
            <w:vAlign w:val="center"/>
          </w:tcPr>
          <w:p w14:paraId="06C64497" w14:textId="77777777" w:rsidR="00DF08A2" w:rsidRDefault="00DF08A2" w:rsidP="00221E0C">
            <w:pPr>
              <w:ind w:right="40"/>
              <w:jc w:val="center"/>
              <w:rPr>
                <w:sz w:val="16"/>
                <w:szCs w:val="16"/>
              </w:rPr>
            </w:pPr>
            <w:r>
              <w:rPr>
                <w:sz w:val="16"/>
                <w:szCs w:val="16"/>
              </w:rPr>
              <w:t>1.17</w:t>
            </w:r>
          </w:p>
        </w:tc>
        <w:tc>
          <w:tcPr>
            <w:tcW w:w="627" w:type="dxa"/>
            <w:tcBorders>
              <w:top w:val="nil"/>
              <w:left w:val="nil"/>
              <w:bottom w:val="single" w:sz="4" w:space="0" w:color="000000"/>
              <w:right w:val="single" w:sz="4" w:space="0" w:color="000000"/>
            </w:tcBorders>
            <w:shd w:val="clear" w:color="auto" w:fill="auto"/>
            <w:vAlign w:val="center"/>
          </w:tcPr>
          <w:p w14:paraId="7F42184A" w14:textId="77777777" w:rsidR="00DF08A2" w:rsidRDefault="00DF08A2" w:rsidP="00221E0C">
            <w:pPr>
              <w:ind w:right="40"/>
              <w:jc w:val="center"/>
              <w:rPr>
                <w:sz w:val="16"/>
                <w:szCs w:val="16"/>
              </w:rPr>
            </w:pPr>
            <w:r>
              <w:rPr>
                <w:sz w:val="16"/>
                <w:szCs w:val="16"/>
              </w:rPr>
              <w:t>1.18</w:t>
            </w:r>
          </w:p>
        </w:tc>
        <w:tc>
          <w:tcPr>
            <w:tcW w:w="620" w:type="dxa"/>
            <w:tcBorders>
              <w:top w:val="nil"/>
              <w:left w:val="nil"/>
              <w:bottom w:val="single" w:sz="4" w:space="0" w:color="000000"/>
              <w:right w:val="single" w:sz="4" w:space="0" w:color="000000"/>
            </w:tcBorders>
            <w:shd w:val="clear" w:color="auto" w:fill="auto"/>
            <w:vAlign w:val="center"/>
          </w:tcPr>
          <w:p w14:paraId="25AABB02" w14:textId="77777777" w:rsidR="00DF08A2" w:rsidRDefault="00DF08A2" w:rsidP="00221E0C">
            <w:pPr>
              <w:ind w:right="40"/>
              <w:jc w:val="center"/>
              <w:rPr>
                <w:sz w:val="16"/>
                <w:szCs w:val="16"/>
              </w:rPr>
            </w:pPr>
            <w:r>
              <w:rPr>
                <w:sz w:val="16"/>
                <w:szCs w:val="16"/>
              </w:rPr>
              <w:t>1.19</w:t>
            </w:r>
          </w:p>
        </w:tc>
        <w:tc>
          <w:tcPr>
            <w:tcW w:w="1042" w:type="dxa"/>
            <w:tcBorders>
              <w:top w:val="nil"/>
              <w:left w:val="nil"/>
              <w:bottom w:val="single" w:sz="4" w:space="0" w:color="000000"/>
              <w:right w:val="single" w:sz="4" w:space="0" w:color="000000"/>
            </w:tcBorders>
            <w:shd w:val="clear" w:color="auto" w:fill="auto"/>
            <w:vAlign w:val="center"/>
          </w:tcPr>
          <w:p w14:paraId="21D4F367" w14:textId="77777777" w:rsidR="00DF08A2" w:rsidRDefault="00DF08A2" w:rsidP="00221E0C">
            <w:pPr>
              <w:ind w:right="40"/>
              <w:jc w:val="center"/>
              <w:rPr>
                <w:sz w:val="16"/>
                <w:szCs w:val="16"/>
              </w:rPr>
            </w:pPr>
            <w:r>
              <w:rPr>
                <w:sz w:val="16"/>
                <w:szCs w:val="16"/>
              </w:rPr>
              <w:t>1.20</w:t>
            </w:r>
          </w:p>
        </w:tc>
      </w:tr>
      <w:tr w:rsidR="00DF08A2" w14:paraId="2AF41E0E" w14:textId="77777777" w:rsidTr="00A34889">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D0EA94" w14:textId="77777777" w:rsidR="00DF08A2" w:rsidRDefault="00DF08A2" w:rsidP="00221E0C">
            <w:pPr>
              <w:ind w:right="42"/>
              <w:jc w:val="center"/>
              <w:rPr>
                <w:sz w:val="18"/>
                <w:szCs w:val="18"/>
              </w:rPr>
            </w:pPr>
            <w:r>
              <w:rPr>
                <w:sz w:val="18"/>
                <w:szCs w:val="18"/>
              </w:rPr>
              <w:t>Ayacucho</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2AC412F9" w14:textId="77777777" w:rsidR="00DF08A2" w:rsidRDefault="00DF08A2" w:rsidP="00221E0C">
            <w:pPr>
              <w:ind w:right="40"/>
              <w:jc w:val="center"/>
              <w:rPr>
                <w:sz w:val="16"/>
                <w:szCs w:val="16"/>
              </w:rPr>
            </w:pPr>
            <w:r>
              <w:rPr>
                <w:sz w:val="16"/>
                <w:szCs w:val="16"/>
              </w:rPr>
              <w:t>1.24</w:t>
            </w:r>
          </w:p>
        </w:tc>
        <w:tc>
          <w:tcPr>
            <w:tcW w:w="643" w:type="dxa"/>
            <w:tcBorders>
              <w:top w:val="nil"/>
              <w:left w:val="nil"/>
              <w:bottom w:val="single" w:sz="4" w:space="0" w:color="000000"/>
              <w:right w:val="single" w:sz="4" w:space="0" w:color="000000"/>
            </w:tcBorders>
            <w:shd w:val="clear" w:color="auto" w:fill="auto"/>
            <w:vAlign w:val="center"/>
          </w:tcPr>
          <w:p w14:paraId="3F18AC47" w14:textId="77777777" w:rsidR="00DF08A2" w:rsidRDefault="00DF08A2" w:rsidP="00221E0C">
            <w:pPr>
              <w:ind w:right="40"/>
              <w:jc w:val="center"/>
              <w:rPr>
                <w:sz w:val="16"/>
                <w:szCs w:val="16"/>
              </w:rPr>
            </w:pPr>
            <w:r>
              <w:rPr>
                <w:sz w:val="16"/>
                <w:szCs w:val="16"/>
              </w:rPr>
              <w:t>1.26</w:t>
            </w:r>
          </w:p>
        </w:tc>
        <w:tc>
          <w:tcPr>
            <w:tcW w:w="642" w:type="dxa"/>
            <w:tcBorders>
              <w:top w:val="nil"/>
              <w:left w:val="nil"/>
              <w:bottom w:val="single" w:sz="4" w:space="0" w:color="000000"/>
              <w:right w:val="single" w:sz="4" w:space="0" w:color="000000"/>
            </w:tcBorders>
            <w:shd w:val="clear" w:color="auto" w:fill="auto"/>
            <w:vAlign w:val="center"/>
          </w:tcPr>
          <w:p w14:paraId="3096071F" w14:textId="77777777" w:rsidR="00DF08A2" w:rsidRDefault="00DF08A2" w:rsidP="00221E0C">
            <w:pPr>
              <w:ind w:right="40"/>
              <w:jc w:val="center"/>
              <w:rPr>
                <w:sz w:val="16"/>
                <w:szCs w:val="16"/>
              </w:rPr>
            </w:pPr>
            <w:r>
              <w:rPr>
                <w:sz w:val="16"/>
                <w:szCs w:val="16"/>
              </w:rPr>
              <w:t>1.27</w:t>
            </w:r>
          </w:p>
        </w:tc>
        <w:tc>
          <w:tcPr>
            <w:tcW w:w="642" w:type="dxa"/>
            <w:tcBorders>
              <w:top w:val="nil"/>
              <w:left w:val="nil"/>
              <w:bottom w:val="single" w:sz="4" w:space="0" w:color="000000"/>
              <w:right w:val="single" w:sz="4" w:space="0" w:color="000000"/>
            </w:tcBorders>
            <w:shd w:val="clear" w:color="auto" w:fill="auto"/>
            <w:vAlign w:val="center"/>
          </w:tcPr>
          <w:p w14:paraId="069BF640" w14:textId="77777777" w:rsidR="00DF08A2" w:rsidRDefault="00DF08A2" w:rsidP="00221E0C">
            <w:pPr>
              <w:ind w:right="40"/>
              <w:jc w:val="center"/>
              <w:rPr>
                <w:sz w:val="16"/>
                <w:szCs w:val="16"/>
              </w:rPr>
            </w:pPr>
            <w:r>
              <w:rPr>
                <w:sz w:val="16"/>
                <w:szCs w:val="16"/>
              </w:rPr>
              <w:t>1.29</w:t>
            </w:r>
          </w:p>
        </w:tc>
        <w:tc>
          <w:tcPr>
            <w:tcW w:w="642" w:type="dxa"/>
            <w:tcBorders>
              <w:top w:val="nil"/>
              <w:left w:val="nil"/>
              <w:bottom w:val="single" w:sz="4" w:space="0" w:color="000000"/>
              <w:right w:val="single" w:sz="4" w:space="0" w:color="000000"/>
            </w:tcBorders>
            <w:shd w:val="clear" w:color="auto" w:fill="auto"/>
            <w:vAlign w:val="center"/>
          </w:tcPr>
          <w:p w14:paraId="28429B64" w14:textId="77777777" w:rsidR="00DF08A2" w:rsidRDefault="00DF08A2" w:rsidP="00221E0C">
            <w:pPr>
              <w:ind w:right="40"/>
              <w:jc w:val="center"/>
              <w:rPr>
                <w:sz w:val="16"/>
                <w:szCs w:val="16"/>
              </w:rPr>
            </w:pPr>
            <w:r>
              <w:rPr>
                <w:sz w:val="16"/>
                <w:szCs w:val="16"/>
              </w:rPr>
              <w:t>1.31</w:t>
            </w:r>
          </w:p>
        </w:tc>
        <w:tc>
          <w:tcPr>
            <w:tcW w:w="643" w:type="dxa"/>
            <w:tcBorders>
              <w:top w:val="nil"/>
              <w:left w:val="nil"/>
              <w:bottom w:val="single" w:sz="4" w:space="0" w:color="000000"/>
              <w:right w:val="single" w:sz="4" w:space="0" w:color="000000"/>
            </w:tcBorders>
            <w:shd w:val="clear" w:color="auto" w:fill="auto"/>
            <w:vAlign w:val="center"/>
          </w:tcPr>
          <w:p w14:paraId="1E501044" w14:textId="77777777" w:rsidR="00DF08A2" w:rsidRDefault="00DF08A2" w:rsidP="00221E0C">
            <w:pPr>
              <w:ind w:right="40"/>
              <w:jc w:val="center"/>
              <w:rPr>
                <w:sz w:val="16"/>
                <w:szCs w:val="16"/>
              </w:rPr>
            </w:pPr>
            <w:r>
              <w:rPr>
                <w:sz w:val="16"/>
                <w:szCs w:val="16"/>
              </w:rPr>
              <w:t>1.33</w:t>
            </w:r>
          </w:p>
        </w:tc>
        <w:tc>
          <w:tcPr>
            <w:tcW w:w="642" w:type="dxa"/>
            <w:tcBorders>
              <w:top w:val="nil"/>
              <w:left w:val="nil"/>
              <w:bottom w:val="single" w:sz="4" w:space="0" w:color="000000"/>
              <w:right w:val="single" w:sz="4" w:space="0" w:color="000000"/>
            </w:tcBorders>
            <w:shd w:val="clear" w:color="auto" w:fill="auto"/>
            <w:vAlign w:val="center"/>
          </w:tcPr>
          <w:p w14:paraId="008CB861" w14:textId="77777777" w:rsidR="00DF08A2" w:rsidRDefault="00DF08A2" w:rsidP="00221E0C">
            <w:pPr>
              <w:ind w:right="40"/>
              <w:jc w:val="center"/>
              <w:rPr>
                <w:sz w:val="16"/>
                <w:szCs w:val="16"/>
              </w:rPr>
            </w:pPr>
            <w:r>
              <w:rPr>
                <w:sz w:val="16"/>
                <w:szCs w:val="16"/>
              </w:rPr>
              <w:t>1.35</w:t>
            </w:r>
          </w:p>
        </w:tc>
        <w:tc>
          <w:tcPr>
            <w:tcW w:w="641" w:type="dxa"/>
            <w:tcBorders>
              <w:top w:val="nil"/>
              <w:left w:val="nil"/>
              <w:bottom w:val="single" w:sz="4" w:space="0" w:color="000000"/>
              <w:right w:val="single" w:sz="4" w:space="0" w:color="000000"/>
            </w:tcBorders>
            <w:shd w:val="clear" w:color="auto" w:fill="auto"/>
            <w:vAlign w:val="center"/>
          </w:tcPr>
          <w:p w14:paraId="318A1324" w14:textId="77777777" w:rsidR="00DF08A2" w:rsidRDefault="00DF08A2" w:rsidP="00221E0C">
            <w:pPr>
              <w:ind w:right="40"/>
              <w:jc w:val="center"/>
              <w:rPr>
                <w:sz w:val="16"/>
                <w:szCs w:val="16"/>
              </w:rPr>
            </w:pPr>
            <w:r>
              <w:rPr>
                <w:sz w:val="16"/>
                <w:szCs w:val="16"/>
              </w:rPr>
              <w:t>1.37</w:t>
            </w:r>
          </w:p>
        </w:tc>
        <w:tc>
          <w:tcPr>
            <w:tcW w:w="642" w:type="dxa"/>
            <w:tcBorders>
              <w:top w:val="nil"/>
              <w:left w:val="nil"/>
              <w:bottom w:val="single" w:sz="4" w:space="0" w:color="000000"/>
              <w:right w:val="single" w:sz="4" w:space="0" w:color="000000"/>
            </w:tcBorders>
            <w:shd w:val="clear" w:color="auto" w:fill="auto"/>
            <w:vAlign w:val="center"/>
          </w:tcPr>
          <w:p w14:paraId="190D24DF" w14:textId="77777777" w:rsidR="00DF08A2" w:rsidRDefault="00DF08A2" w:rsidP="00221E0C">
            <w:pPr>
              <w:ind w:right="40"/>
              <w:jc w:val="center"/>
              <w:rPr>
                <w:sz w:val="16"/>
                <w:szCs w:val="16"/>
              </w:rPr>
            </w:pPr>
            <w:r>
              <w:rPr>
                <w:sz w:val="16"/>
                <w:szCs w:val="16"/>
              </w:rPr>
              <w:t>1.38</w:t>
            </w:r>
          </w:p>
        </w:tc>
        <w:tc>
          <w:tcPr>
            <w:tcW w:w="635" w:type="dxa"/>
            <w:tcBorders>
              <w:top w:val="nil"/>
              <w:left w:val="nil"/>
              <w:bottom w:val="single" w:sz="4" w:space="0" w:color="000000"/>
              <w:right w:val="single" w:sz="4" w:space="0" w:color="000000"/>
            </w:tcBorders>
            <w:shd w:val="clear" w:color="auto" w:fill="auto"/>
            <w:vAlign w:val="center"/>
          </w:tcPr>
          <w:p w14:paraId="284C475B" w14:textId="77777777" w:rsidR="00DF08A2" w:rsidRDefault="00DF08A2" w:rsidP="00221E0C">
            <w:pPr>
              <w:ind w:right="40"/>
              <w:jc w:val="center"/>
              <w:rPr>
                <w:sz w:val="16"/>
                <w:szCs w:val="16"/>
              </w:rPr>
            </w:pPr>
            <w:r>
              <w:rPr>
                <w:sz w:val="16"/>
                <w:szCs w:val="16"/>
              </w:rPr>
              <w:t>1.40</w:t>
            </w:r>
          </w:p>
        </w:tc>
        <w:tc>
          <w:tcPr>
            <w:tcW w:w="627" w:type="dxa"/>
            <w:tcBorders>
              <w:top w:val="nil"/>
              <w:left w:val="nil"/>
              <w:bottom w:val="single" w:sz="4" w:space="0" w:color="000000"/>
              <w:right w:val="single" w:sz="4" w:space="0" w:color="000000"/>
            </w:tcBorders>
            <w:shd w:val="clear" w:color="auto" w:fill="auto"/>
            <w:vAlign w:val="center"/>
          </w:tcPr>
          <w:p w14:paraId="115A4311" w14:textId="77777777" w:rsidR="00DF08A2" w:rsidRDefault="00DF08A2" w:rsidP="00221E0C">
            <w:pPr>
              <w:ind w:right="40"/>
              <w:jc w:val="center"/>
              <w:rPr>
                <w:sz w:val="16"/>
                <w:szCs w:val="16"/>
              </w:rPr>
            </w:pPr>
            <w:r>
              <w:rPr>
                <w:sz w:val="16"/>
                <w:szCs w:val="16"/>
              </w:rPr>
              <w:t>1.42</w:t>
            </w:r>
          </w:p>
        </w:tc>
        <w:tc>
          <w:tcPr>
            <w:tcW w:w="620" w:type="dxa"/>
            <w:tcBorders>
              <w:top w:val="nil"/>
              <w:left w:val="nil"/>
              <w:bottom w:val="single" w:sz="4" w:space="0" w:color="000000"/>
              <w:right w:val="single" w:sz="4" w:space="0" w:color="000000"/>
            </w:tcBorders>
            <w:shd w:val="clear" w:color="auto" w:fill="auto"/>
            <w:vAlign w:val="center"/>
          </w:tcPr>
          <w:p w14:paraId="4ECBAC91" w14:textId="77777777" w:rsidR="00DF08A2" w:rsidRDefault="00DF08A2" w:rsidP="00221E0C">
            <w:pPr>
              <w:ind w:right="40"/>
              <w:jc w:val="center"/>
              <w:rPr>
                <w:sz w:val="16"/>
                <w:szCs w:val="16"/>
              </w:rPr>
            </w:pPr>
            <w:r>
              <w:rPr>
                <w:sz w:val="16"/>
                <w:szCs w:val="16"/>
              </w:rPr>
              <w:t>1.44</w:t>
            </w:r>
          </w:p>
        </w:tc>
        <w:tc>
          <w:tcPr>
            <w:tcW w:w="1042" w:type="dxa"/>
            <w:tcBorders>
              <w:top w:val="nil"/>
              <w:left w:val="nil"/>
              <w:bottom w:val="single" w:sz="4" w:space="0" w:color="000000"/>
              <w:right w:val="single" w:sz="4" w:space="0" w:color="000000"/>
            </w:tcBorders>
            <w:shd w:val="clear" w:color="auto" w:fill="auto"/>
            <w:vAlign w:val="center"/>
          </w:tcPr>
          <w:p w14:paraId="76A82082" w14:textId="77777777" w:rsidR="00DF08A2" w:rsidRDefault="00DF08A2" w:rsidP="00221E0C">
            <w:pPr>
              <w:ind w:right="40"/>
              <w:jc w:val="center"/>
              <w:rPr>
                <w:sz w:val="16"/>
                <w:szCs w:val="16"/>
              </w:rPr>
            </w:pPr>
            <w:r>
              <w:rPr>
                <w:sz w:val="16"/>
                <w:szCs w:val="16"/>
              </w:rPr>
              <w:t>1.46</w:t>
            </w:r>
          </w:p>
        </w:tc>
      </w:tr>
      <w:tr w:rsidR="00DF08A2" w14:paraId="3315D55C" w14:textId="77777777" w:rsidTr="00A34889">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31B841" w14:textId="77777777" w:rsidR="00DF08A2" w:rsidRDefault="00DF08A2" w:rsidP="00221E0C">
            <w:pPr>
              <w:ind w:right="42"/>
              <w:jc w:val="center"/>
              <w:rPr>
                <w:sz w:val="18"/>
                <w:szCs w:val="18"/>
              </w:rPr>
            </w:pPr>
            <w:r>
              <w:rPr>
                <w:sz w:val="18"/>
                <w:szCs w:val="18"/>
              </w:rPr>
              <w:t>Cajamarca</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78768627" w14:textId="77777777" w:rsidR="00DF08A2" w:rsidRDefault="00DF08A2" w:rsidP="00221E0C">
            <w:pPr>
              <w:ind w:right="40"/>
              <w:jc w:val="center"/>
              <w:rPr>
                <w:sz w:val="16"/>
                <w:szCs w:val="16"/>
              </w:rPr>
            </w:pPr>
            <w:r>
              <w:rPr>
                <w:sz w:val="16"/>
                <w:szCs w:val="16"/>
              </w:rPr>
              <w:t>1.26</w:t>
            </w:r>
          </w:p>
        </w:tc>
        <w:tc>
          <w:tcPr>
            <w:tcW w:w="643" w:type="dxa"/>
            <w:tcBorders>
              <w:top w:val="nil"/>
              <w:left w:val="nil"/>
              <w:bottom w:val="single" w:sz="4" w:space="0" w:color="000000"/>
              <w:right w:val="single" w:sz="4" w:space="0" w:color="000000"/>
            </w:tcBorders>
            <w:shd w:val="clear" w:color="auto" w:fill="auto"/>
            <w:vAlign w:val="center"/>
          </w:tcPr>
          <w:p w14:paraId="76057FC6" w14:textId="77777777" w:rsidR="00DF08A2" w:rsidRDefault="00DF08A2" w:rsidP="00221E0C">
            <w:pPr>
              <w:ind w:right="40"/>
              <w:jc w:val="center"/>
              <w:rPr>
                <w:sz w:val="16"/>
                <w:szCs w:val="16"/>
              </w:rPr>
            </w:pPr>
            <w:r>
              <w:rPr>
                <w:sz w:val="16"/>
                <w:szCs w:val="16"/>
              </w:rPr>
              <w:t>1.28</w:t>
            </w:r>
          </w:p>
        </w:tc>
        <w:tc>
          <w:tcPr>
            <w:tcW w:w="642" w:type="dxa"/>
            <w:tcBorders>
              <w:top w:val="nil"/>
              <w:left w:val="nil"/>
              <w:bottom w:val="single" w:sz="4" w:space="0" w:color="000000"/>
              <w:right w:val="single" w:sz="4" w:space="0" w:color="000000"/>
            </w:tcBorders>
            <w:shd w:val="clear" w:color="auto" w:fill="auto"/>
            <w:vAlign w:val="center"/>
          </w:tcPr>
          <w:p w14:paraId="4C03C7A4" w14:textId="77777777" w:rsidR="00DF08A2" w:rsidRDefault="00DF08A2" w:rsidP="00221E0C">
            <w:pPr>
              <w:ind w:right="40"/>
              <w:jc w:val="center"/>
              <w:rPr>
                <w:sz w:val="16"/>
                <w:szCs w:val="16"/>
              </w:rPr>
            </w:pPr>
            <w:r>
              <w:rPr>
                <w:sz w:val="16"/>
                <w:szCs w:val="16"/>
              </w:rPr>
              <w:t>1.30</w:t>
            </w:r>
          </w:p>
        </w:tc>
        <w:tc>
          <w:tcPr>
            <w:tcW w:w="642" w:type="dxa"/>
            <w:tcBorders>
              <w:top w:val="nil"/>
              <w:left w:val="nil"/>
              <w:bottom w:val="single" w:sz="4" w:space="0" w:color="000000"/>
              <w:right w:val="single" w:sz="4" w:space="0" w:color="000000"/>
            </w:tcBorders>
            <w:shd w:val="clear" w:color="auto" w:fill="auto"/>
            <w:vAlign w:val="center"/>
          </w:tcPr>
          <w:p w14:paraId="480EAA08" w14:textId="77777777" w:rsidR="00DF08A2" w:rsidRDefault="00DF08A2" w:rsidP="00221E0C">
            <w:pPr>
              <w:ind w:right="40"/>
              <w:jc w:val="center"/>
              <w:rPr>
                <w:sz w:val="16"/>
                <w:szCs w:val="16"/>
              </w:rPr>
            </w:pPr>
            <w:r>
              <w:rPr>
                <w:sz w:val="16"/>
                <w:szCs w:val="16"/>
              </w:rPr>
              <w:t>1.32</w:t>
            </w:r>
          </w:p>
        </w:tc>
        <w:tc>
          <w:tcPr>
            <w:tcW w:w="642" w:type="dxa"/>
            <w:tcBorders>
              <w:top w:val="nil"/>
              <w:left w:val="nil"/>
              <w:bottom w:val="single" w:sz="4" w:space="0" w:color="000000"/>
              <w:right w:val="single" w:sz="4" w:space="0" w:color="000000"/>
            </w:tcBorders>
            <w:shd w:val="clear" w:color="auto" w:fill="auto"/>
            <w:vAlign w:val="center"/>
          </w:tcPr>
          <w:p w14:paraId="759DCB5F" w14:textId="77777777" w:rsidR="00DF08A2" w:rsidRDefault="00DF08A2" w:rsidP="00221E0C">
            <w:pPr>
              <w:ind w:right="40"/>
              <w:jc w:val="center"/>
              <w:rPr>
                <w:sz w:val="16"/>
                <w:szCs w:val="16"/>
              </w:rPr>
            </w:pPr>
            <w:r>
              <w:rPr>
                <w:sz w:val="16"/>
                <w:szCs w:val="16"/>
              </w:rPr>
              <w:t>1.34</w:t>
            </w:r>
          </w:p>
        </w:tc>
        <w:tc>
          <w:tcPr>
            <w:tcW w:w="643" w:type="dxa"/>
            <w:tcBorders>
              <w:top w:val="nil"/>
              <w:left w:val="nil"/>
              <w:bottom w:val="single" w:sz="4" w:space="0" w:color="000000"/>
              <w:right w:val="single" w:sz="4" w:space="0" w:color="000000"/>
            </w:tcBorders>
            <w:shd w:val="clear" w:color="auto" w:fill="auto"/>
            <w:vAlign w:val="center"/>
          </w:tcPr>
          <w:p w14:paraId="418FECE1" w14:textId="77777777" w:rsidR="00DF08A2" w:rsidRDefault="00DF08A2" w:rsidP="00221E0C">
            <w:pPr>
              <w:ind w:right="40"/>
              <w:jc w:val="center"/>
              <w:rPr>
                <w:sz w:val="16"/>
                <w:szCs w:val="16"/>
              </w:rPr>
            </w:pPr>
            <w:r>
              <w:rPr>
                <w:sz w:val="16"/>
                <w:szCs w:val="16"/>
              </w:rPr>
              <w:t>1.36</w:t>
            </w:r>
          </w:p>
        </w:tc>
        <w:tc>
          <w:tcPr>
            <w:tcW w:w="642" w:type="dxa"/>
            <w:tcBorders>
              <w:top w:val="nil"/>
              <w:left w:val="nil"/>
              <w:bottom w:val="single" w:sz="4" w:space="0" w:color="000000"/>
              <w:right w:val="single" w:sz="4" w:space="0" w:color="000000"/>
            </w:tcBorders>
            <w:shd w:val="clear" w:color="auto" w:fill="auto"/>
            <w:vAlign w:val="center"/>
          </w:tcPr>
          <w:p w14:paraId="497F46D5" w14:textId="77777777" w:rsidR="00DF08A2" w:rsidRDefault="00DF08A2" w:rsidP="00221E0C">
            <w:pPr>
              <w:ind w:right="40"/>
              <w:jc w:val="center"/>
              <w:rPr>
                <w:sz w:val="16"/>
                <w:szCs w:val="16"/>
              </w:rPr>
            </w:pPr>
            <w:r>
              <w:rPr>
                <w:sz w:val="16"/>
                <w:szCs w:val="16"/>
              </w:rPr>
              <w:t>1.38</w:t>
            </w:r>
          </w:p>
        </w:tc>
        <w:tc>
          <w:tcPr>
            <w:tcW w:w="641" w:type="dxa"/>
            <w:tcBorders>
              <w:top w:val="nil"/>
              <w:left w:val="nil"/>
              <w:bottom w:val="single" w:sz="4" w:space="0" w:color="000000"/>
              <w:right w:val="single" w:sz="4" w:space="0" w:color="000000"/>
            </w:tcBorders>
            <w:shd w:val="clear" w:color="auto" w:fill="auto"/>
            <w:vAlign w:val="center"/>
          </w:tcPr>
          <w:p w14:paraId="32CD4414" w14:textId="77777777" w:rsidR="00DF08A2" w:rsidRDefault="00DF08A2" w:rsidP="00221E0C">
            <w:pPr>
              <w:ind w:right="40"/>
              <w:jc w:val="center"/>
              <w:rPr>
                <w:sz w:val="16"/>
                <w:szCs w:val="16"/>
              </w:rPr>
            </w:pPr>
            <w:r>
              <w:rPr>
                <w:sz w:val="16"/>
                <w:szCs w:val="16"/>
              </w:rPr>
              <w:t>1.40</w:t>
            </w:r>
          </w:p>
        </w:tc>
        <w:tc>
          <w:tcPr>
            <w:tcW w:w="642" w:type="dxa"/>
            <w:tcBorders>
              <w:top w:val="nil"/>
              <w:left w:val="nil"/>
              <w:bottom w:val="single" w:sz="4" w:space="0" w:color="000000"/>
              <w:right w:val="single" w:sz="4" w:space="0" w:color="000000"/>
            </w:tcBorders>
            <w:shd w:val="clear" w:color="auto" w:fill="auto"/>
            <w:vAlign w:val="center"/>
          </w:tcPr>
          <w:p w14:paraId="07B97FEC" w14:textId="77777777" w:rsidR="00DF08A2" w:rsidRDefault="00DF08A2" w:rsidP="00221E0C">
            <w:pPr>
              <w:ind w:right="40"/>
              <w:jc w:val="center"/>
              <w:rPr>
                <w:sz w:val="16"/>
                <w:szCs w:val="16"/>
              </w:rPr>
            </w:pPr>
            <w:r>
              <w:rPr>
                <w:sz w:val="16"/>
                <w:szCs w:val="16"/>
              </w:rPr>
              <w:t>1.42</w:t>
            </w:r>
          </w:p>
        </w:tc>
        <w:tc>
          <w:tcPr>
            <w:tcW w:w="635" w:type="dxa"/>
            <w:tcBorders>
              <w:top w:val="nil"/>
              <w:left w:val="nil"/>
              <w:bottom w:val="single" w:sz="4" w:space="0" w:color="000000"/>
              <w:right w:val="single" w:sz="4" w:space="0" w:color="000000"/>
            </w:tcBorders>
            <w:shd w:val="clear" w:color="auto" w:fill="auto"/>
            <w:vAlign w:val="center"/>
          </w:tcPr>
          <w:p w14:paraId="726D2D3D" w14:textId="77777777" w:rsidR="00DF08A2" w:rsidRDefault="00DF08A2" w:rsidP="00221E0C">
            <w:pPr>
              <w:ind w:right="40"/>
              <w:jc w:val="center"/>
              <w:rPr>
                <w:sz w:val="16"/>
                <w:szCs w:val="16"/>
              </w:rPr>
            </w:pPr>
            <w:r>
              <w:rPr>
                <w:sz w:val="16"/>
                <w:szCs w:val="16"/>
              </w:rPr>
              <w:t>1.44</w:t>
            </w:r>
          </w:p>
        </w:tc>
        <w:tc>
          <w:tcPr>
            <w:tcW w:w="627" w:type="dxa"/>
            <w:tcBorders>
              <w:top w:val="nil"/>
              <w:left w:val="nil"/>
              <w:bottom w:val="single" w:sz="4" w:space="0" w:color="000000"/>
              <w:right w:val="single" w:sz="4" w:space="0" w:color="000000"/>
            </w:tcBorders>
            <w:shd w:val="clear" w:color="auto" w:fill="auto"/>
            <w:vAlign w:val="center"/>
          </w:tcPr>
          <w:p w14:paraId="616D7951" w14:textId="77777777" w:rsidR="00DF08A2" w:rsidRDefault="00DF08A2" w:rsidP="00221E0C">
            <w:pPr>
              <w:ind w:right="40"/>
              <w:jc w:val="center"/>
              <w:rPr>
                <w:sz w:val="16"/>
                <w:szCs w:val="16"/>
              </w:rPr>
            </w:pPr>
            <w:r>
              <w:rPr>
                <w:sz w:val="16"/>
                <w:szCs w:val="16"/>
              </w:rPr>
              <w:t>1.46</w:t>
            </w:r>
          </w:p>
        </w:tc>
        <w:tc>
          <w:tcPr>
            <w:tcW w:w="620" w:type="dxa"/>
            <w:tcBorders>
              <w:top w:val="nil"/>
              <w:left w:val="nil"/>
              <w:bottom w:val="single" w:sz="4" w:space="0" w:color="000000"/>
              <w:right w:val="single" w:sz="4" w:space="0" w:color="000000"/>
            </w:tcBorders>
            <w:shd w:val="clear" w:color="auto" w:fill="auto"/>
            <w:vAlign w:val="center"/>
          </w:tcPr>
          <w:p w14:paraId="3FD3F184" w14:textId="77777777" w:rsidR="00DF08A2" w:rsidRDefault="00DF08A2" w:rsidP="00221E0C">
            <w:pPr>
              <w:ind w:right="40"/>
              <w:jc w:val="center"/>
              <w:rPr>
                <w:sz w:val="16"/>
                <w:szCs w:val="16"/>
              </w:rPr>
            </w:pPr>
            <w:r>
              <w:rPr>
                <w:sz w:val="16"/>
                <w:szCs w:val="16"/>
              </w:rPr>
              <w:t>1.48</w:t>
            </w:r>
          </w:p>
        </w:tc>
        <w:tc>
          <w:tcPr>
            <w:tcW w:w="1042" w:type="dxa"/>
            <w:tcBorders>
              <w:top w:val="nil"/>
              <w:left w:val="nil"/>
              <w:bottom w:val="single" w:sz="4" w:space="0" w:color="000000"/>
              <w:right w:val="single" w:sz="4" w:space="0" w:color="000000"/>
            </w:tcBorders>
            <w:shd w:val="clear" w:color="auto" w:fill="auto"/>
            <w:vAlign w:val="center"/>
          </w:tcPr>
          <w:p w14:paraId="40E52DAB" w14:textId="77777777" w:rsidR="00DF08A2" w:rsidRDefault="00DF08A2" w:rsidP="00221E0C">
            <w:pPr>
              <w:ind w:right="40"/>
              <w:jc w:val="center"/>
              <w:rPr>
                <w:sz w:val="16"/>
                <w:szCs w:val="16"/>
              </w:rPr>
            </w:pPr>
            <w:r>
              <w:rPr>
                <w:sz w:val="16"/>
                <w:szCs w:val="16"/>
              </w:rPr>
              <w:t>1.50</w:t>
            </w:r>
          </w:p>
        </w:tc>
      </w:tr>
      <w:tr w:rsidR="00DF08A2" w14:paraId="5954900D" w14:textId="77777777" w:rsidTr="00A34889">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A6F4E6" w14:textId="77777777" w:rsidR="00DF08A2" w:rsidRDefault="00DF08A2" w:rsidP="00221E0C">
            <w:pPr>
              <w:ind w:right="42"/>
              <w:jc w:val="center"/>
              <w:rPr>
                <w:sz w:val="18"/>
                <w:szCs w:val="18"/>
              </w:rPr>
            </w:pPr>
            <w:r>
              <w:rPr>
                <w:sz w:val="18"/>
                <w:szCs w:val="18"/>
              </w:rPr>
              <w:t>Callao</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0B0E0A87" w14:textId="77777777" w:rsidR="00DF08A2" w:rsidRDefault="00DF08A2" w:rsidP="00221E0C">
            <w:pPr>
              <w:ind w:right="40"/>
              <w:jc w:val="center"/>
              <w:rPr>
                <w:sz w:val="16"/>
                <w:szCs w:val="16"/>
              </w:rPr>
            </w:pPr>
            <w:r>
              <w:rPr>
                <w:sz w:val="16"/>
                <w:szCs w:val="16"/>
              </w:rPr>
              <w:t>1.09</w:t>
            </w:r>
          </w:p>
        </w:tc>
        <w:tc>
          <w:tcPr>
            <w:tcW w:w="643" w:type="dxa"/>
            <w:tcBorders>
              <w:top w:val="nil"/>
              <w:left w:val="nil"/>
              <w:bottom w:val="single" w:sz="4" w:space="0" w:color="000000"/>
              <w:right w:val="single" w:sz="4" w:space="0" w:color="000000"/>
            </w:tcBorders>
            <w:shd w:val="clear" w:color="auto" w:fill="auto"/>
            <w:vAlign w:val="center"/>
          </w:tcPr>
          <w:p w14:paraId="34B690E5" w14:textId="77777777" w:rsidR="00DF08A2" w:rsidRDefault="00DF08A2" w:rsidP="00221E0C">
            <w:pPr>
              <w:ind w:right="40"/>
              <w:jc w:val="center"/>
              <w:rPr>
                <w:sz w:val="16"/>
                <w:szCs w:val="16"/>
              </w:rPr>
            </w:pPr>
            <w:r>
              <w:rPr>
                <w:sz w:val="16"/>
                <w:szCs w:val="16"/>
              </w:rPr>
              <w:t>1.10</w:t>
            </w:r>
          </w:p>
        </w:tc>
        <w:tc>
          <w:tcPr>
            <w:tcW w:w="642" w:type="dxa"/>
            <w:tcBorders>
              <w:top w:val="nil"/>
              <w:left w:val="nil"/>
              <w:bottom w:val="single" w:sz="4" w:space="0" w:color="000000"/>
              <w:right w:val="single" w:sz="4" w:space="0" w:color="000000"/>
            </w:tcBorders>
            <w:shd w:val="clear" w:color="auto" w:fill="auto"/>
            <w:vAlign w:val="center"/>
          </w:tcPr>
          <w:p w14:paraId="5AE16F57" w14:textId="77777777" w:rsidR="00DF08A2" w:rsidRDefault="00DF08A2" w:rsidP="00221E0C">
            <w:pPr>
              <w:ind w:right="40"/>
              <w:jc w:val="center"/>
              <w:rPr>
                <w:sz w:val="16"/>
                <w:szCs w:val="16"/>
              </w:rPr>
            </w:pPr>
            <w:r>
              <w:rPr>
                <w:sz w:val="16"/>
                <w:szCs w:val="16"/>
              </w:rPr>
              <w:t>1.11</w:t>
            </w:r>
          </w:p>
        </w:tc>
        <w:tc>
          <w:tcPr>
            <w:tcW w:w="642" w:type="dxa"/>
            <w:tcBorders>
              <w:top w:val="nil"/>
              <w:left w:val="nil"/>
              <w:bottom w:val="single" w:sz="4" w:space="0" w:color="000000"/>
              <w:right w:val="single" w:sz="4" w:space="0" w:color="000000"/>
            </w:tcBorders>
            <w:shd w:val="clear" w:color="auto" w:fill="auto"/>
            <w:vAlign w:val="center"/>
          </w:tcPr>
          <w:p w14:paraId="157947C1" w14:textId="77777777" w:rsidR="00DF08A2" w:rsidRDefault="00DF08A2" w:rsidP="00221E0C">
            <w:pPr>
              <w:ind w:right="40"/>
              <w:jc w:val="center"/>
              <w:rPr>
                <w:sz w:val="16"/>
                <w:szCs w:val="16"/>
              </w:rPr>
            </w:pPr>
            <w:r>
              <w:rPr>
                <w:sz w:val="16"/>
                <w:szCs w:val="16"/>
              </w:rPr>
              <w:t>1.11</w:t>
            </w:r>
          </w:p>
        </w:tc>
        <w:tc>
          <w:tcPr>
            <w:tcW w:w="642" w:type="dxa"/>
            <w:tcBorders>
              <w:top w:val="nil"/>
              <w:left w:val="nil"/>
              <w:bottom w:val="single" w:sz="4" w:space="0" w:color="000000"/>
              <w:right w:val="single" w:sz="4" w:space="0" w:color="000000"/>
            </w:tcBorders>
            <w:shd w:val="clear" w:color="auto" w:fill="auto"/>
            <w:vAlign w:val="center"/>
          </w:tcPr>
          <w:p w14:paraId="68C28736" w14:textId="77777777" w:rsidR="00DF08A2" w:rsidRDefault="00DF08A2" w:rsidP="00221E0C">
            <w:pPr>
              <w:ind w:right="40"/>
              <w:jc w:val="center"/>
              <w:rPr>
                <w:sz w:val="16"/>
                <w:szCs w:val="16"/>
              </w:rPr>
            </w:pPr>
            <w:r>
              <w:rPr>
                <w:sz w:val="16"/>
                <w:szCs w:val="16"/>
              </w:rPr>
              <w:t>1.12</w:t>
            </w:r>
          </w:p>
        </w:tc>
        <w:tc>
          <w:tcPr>
            <w:tcW w:w="643" w:type="dxa"/>
            <w:tcBorders>
              <w:top w:val="nil"/>
              <w:left w:val="nil"/>
              <w:bottom w:val="single" w:sz="4" w:space="0" w:color="000000"/>
              <w:right w:val="single" w:sz="4" w:space="0" w:color="000000"/>
            </w:tcBorders>
            <w:shd w:val="clear" w:color="auto" w:fill="auto"/>
            <w:vAlign w:val="center"/>
          </w:tcPr>
          <w:p w14:paraId="09CA0321" w14:textId="77777777" w:rsidR="00DF08A2" w:rsidRDefault="00DF08A2" w:rsidP="00221E0C">
            <w:pPr>
              <w:ind w:right="40"/>
              <w:jc w:val="center"/>
              <w:rPr>
                <w:sz w:val="16"/>
                <w:szCs w:val="16"/>
              </w:rPr>
            </w:pPr>
            <w:r>
              <w:rPr>
                <w:sz w:val="16"/>
                <w:szCs w:val="16"/>
              </w:rPr>
              <w:t>1.13</w:t>
            </w:r>
          </w:p>
        </w:tc>
        <w:tc>
          <w:tcPr>
            <w:tcW w:w="642" w:type="dxa"/>
            <w:tcBorders>
              <w:top w:val="nil"/>
              <w:left w:val="nil"/>
              <w:bottom w:val="single" w:sz="4" w:space="0" w:color="000000"/>
              <w:right w:val="single" w:sz="4" w:space="0" w:color="000000"/>
            </w:tcBorders>
            <w:shd w:val="clear" w:color="auto" w:fill="auto"/>
            <w:vAlign w:val="center"/>
          </w:tcPr>
          <w:p w14:paraId="25E6BAAB" w14:textId="77777777" w:rsidR="00DF08A2" w:rsidRDefault="00DF08A2" w:rsidP="00221E0C">
            <w:pPr>
              <w:ind w:right="40"/>
              <w:jc w:val="center"/>
              <w:rPr>
                <w:sz w:val="16"/>
                <w:szCs w:val="16"/>
              </w:rPr>
            </w:pPr>
            <w:r>
              <w:rPr>
                <w:sz w:val="16"/>
                <w:szCs w:val="16"/>
              </w:rPr>
              <w:t>1.14</w:t>
            </w:r>
          </w:p>
        </w:tc>
        <w:tc>
          <w:tcPr>
            <w:tcW w:w="641" w:type="dxa"/>
            <w:tcBorders>
              <w:top w:val="nil"/>
              <w:left w:val="nil"/>
              <w:bottom w:val="single" w:sz="4" w:space="0" w:color="000000"/>
              <w:right w:val="single" w:sz="4" w:space="0" w:color="000000"/>
            </w:tcBorders>
            <w:shd w:val="clear" w:color="auto" w:fill="auto"/>
            <w:vAlign w:val="center"/>
          </w:tcPr>
          <w:p w14:paraId="1F93F602" w14:textId="77777777" w:rsidR="00DF08A2" w:rsidRDefault="00DF08A2" w:rsidP="00221E0C">
            <w:pPr>
              <w:ind w:right="40"/>
              <w:jc w:val="center"/>
              <w:rPr>
                <w:sz w:val="16"/>
                <w:szCs w:val="16"/>
              </w:rPr>
            </w:pPr>
            <w:r>
              <w:rPr>
                <w:sz w:val="16"/>
                <w:szCs w:val="16"/>
              </w:rPr>
              <w:t>1.14</w:t>
            </w:r>
          </w:p>
        </w:tc>
        <w:tc>
          <w:tcPr>
            <w:tcW w:w="642" w:type="dxa"/>
            <w:tcBorders>
              <w:top w:val="nil"/>
              <w:left w:val="nil"/>
              <w:bottom w:val="single" w:sz="4" w:space="0" w:color="000000"/>
              <w:right w:val="single" w:sz="4" w:space="0" w:color="000000"/>
            </w:tcBorders>
            <w:shd w:val="clear" w:color="auto" w:fill="auto"/>
            <w:vAlign w:val="center"/>
          </w:tcPr>
          <w:p w14:paraId="0A5173EF" w14:textId="77777777" w:rsidR="00DF08A2" w:rsidRDefault="00DF08A2" w:rsidP="00221E0C">
            <w:pPr>
              <w:ind w:right="40"/>
              <w:jc w:val="center"/>
              <w:rPr>
                <w:sz w:val="16"/>
                <w:szCs w:val="16"/>
              </w:rPr>
            </w:pPr>
            <w:r>
              <w:rPr>
                <w:sz w:val="16"/>
                <w:szCs w:val="16"/>
              </w:rPr>
              <w:t>1.15</w:t>
            </w:r>
          </w:p>
        </w:tc>
        <w:tc>
          <w:tcPr>
            <w:tcW w:w="635" w:type="dxa"/>
            <w:tcBorders>
              <w:top w:val="nil"/>
              <w:left w:val="nil"/>
              <w:bottom w:val="single" w:sz="4" w:space="0" w:color="000000"/>
              <w:right w:val="single" w:sz="4" w:space="0" w:color="000000"/>
            </w:tcBorders>
            <w:shd w:val="clear" w:color="auto" w:fill="auto"/>
            <w:vAlign w:val="center"/>
          </w:tcPr>
          <w:p w14:paraId="71D95D0E" w14:textId="77777777" w:rsidR="00DF08A2" w:rsidRDefault="00DF08A2" w:rsidP="00221E0C">
            <w:pPr>
              <w:ind w:right="40"/>
              <w:jc w:val="center"/>
              <w:rPr>
                <w:sz w:val="16"/>
                <w:szCs w:val="16"/>
              </w:rPr>
            </w:pPr>
            <w:r>
              <w:rPr>
                <w:sz w:val="16"/>
                <w:szCs w:val="16"/>
              </w:rPr>
              <w:t>1.16</w:t>
            </w:r>
          </w:p>
        </w:tc>
        <w:tc>
          <w:tcPr>
            <w:tcW w:w="627" w:type="dxa"/>
            <w:tcBorders>
              <w:top w:val="nil"/>
              <w:left w:val="nil"/>
              <w:bottom w:val="single" w:sz="4" w:space="0" w:color="000000"/>
              <w:right w:val="single" w:sz="4" w:space="0" w:color="000000"/>
            </w:tcBorders>
            <w:shd w:val="clear" w:color="auto" w:fill="auto"/>
            <w:vAlign w:val="center"/>
          </w:tcPr>
          <w:p w14:paraId="3AD3DBFF" w14:textId="77777777" w:rsidR="00DF08A2" w:rsidRDefault="00DF08A2" w:rsidP="00221E0C">
            <w:pPr>
              <w:ind w:right="40"/>
              <w:jc w:val="center"/>
              <w:rPr>
                <w:sz w:val="16"/>
                <w:szCs w:val="16"/>
              </w:rPr>
            </w:pPr>
            <w:r>
              <w:rPr>
                <w:sz w:val="16"/>
                <w:szCs w:val="16"/>
              </w:rPr>
              <w:t>1.16</w:t>
            </w:r>
          </w:p>
        </w:tc>
        <w:tc>
          <w:tcPr>
            <w:tcW w:w="620" w:type="dxa"/>
            <w:tcBorders>
              <w:top w:val="nil"/>
              <w:left w:val="nil"/>
              <w:bottom w:val="single" w:sz="4" w:space="0" w:color="000000"/>
              <w:right w:val="single" w:sz="4" w:space="0" w:color="000000"/>
            </w:tcBorders>
            <w:shd w:val="clear" w:color="auto" w:fill="auto"/>
            <w:vAlign w:val="center"/>
          </w:tcPr>
          <w:p w14:paraId="6CAB8D7E" w14:textId="77777777" w:rsidR="00DF08A2" w:rsidRDefault="00DF08A2" w:rsidP="00221E0C">
            <w:pPr>
              <w:ind w:right="40"/>
              <w:jc w:val="center"/>
              <w:rPr>
                <w:sz w:val="16"/>
                <w:szCs w:val="16"/>
              </w:rPr>
            </w:pPr>
            <w:r>
              <w:rPr>
                <w:sz w:val="16"/>
                <w:szCs w:val="16"/>
              </w:rPr>
              <w:t>1.17</w:t>
            </w:r>
          </w:p>
        </w:tc>
        <w:tc>
          <w:tcPr>
            <w:tcW w:w="1042" w:type="dxa"/>
            <w:tcBorders>
              <w:top w:val="nil"/>
              <w:left w:val="nil"/>
              <w:bottom w:val="single" w:sz="4" w:space="0" w:color="000000"/>
              <w:right w:val="single" w:sz="4" w:space="0" w:color="000000"/>
            </w:tcBorders>
            <w:shd w:val="clear" w:color="auto" w:fill="auto"/>
            <w:vAlign w:val="center"/>
          </w:tcPr>
          <w:p w14:paraId="0C5FFC09" w14:textId="77777777" w:rsidR="00DF08A2" w:rsidRDefault="00DF08A2" w:rsidP="00221E0C">
            <w:pPr>
              <w:ind w:right="40"/>
              <w:jc w:val="center"/>
              <w:rPr>
                <w:sz w:val="16"/>
                <w:szCs w:val="16"/>
              </w:rPr>
            </w:pPr>
            <w:r>
              <w:rPr>
                <w:sz w:val="16"/>
                <w:szCs w:val="16"/>
              </w:rPr>
              <w:t>1.18</w:t>
            </w:r>
          </w:p>
        </w:tc>
      </w:tr>
      <w:tr w:rsidR="00DF08A2" w14:paraId="1AF6DCA7" w14:textId="77777777" w:rsidTr="00A34889">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273810" w14:textId="77777777" w:rsidR="00DF08A2" w:rsidRDefault="00DF08A2" w:rsidP="00221E0C">
            <w:pPr>
              <w:ind w:right="42"/>
              <w:jc w:val="center"/>
              <w:rPr>
                <w:sz w:val="18"/>
                <w:szCs w:val="18"/>
              </w:rPr>
            </w:pPr>
            <w:r>
              <w:rPr>
                <w:sz w:val="18"/>
                <w:szCs w:val="18"/>
              </w:rPr>
              <w:t>Cusco</w:t>
            </w:r>
          </w:p>
        </w:tc>
        <w:tc>
          <w:tcPr>
            <w:tcW w:w="71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79E8286" w14:textId="77777777" w:rsidR="00DF08A2" w:rsidRDefault="00DF08A2" w:rsidP="00221E0C">
            <w:pPr>
              <w:ind w:right="40"/>
              <w:jc w:val="center"/>
              <w:rPr>
                <w:sz w:val="16"/>
                <w:szCs w:val="16"/>
              </w:rPr>
            </w:pPr>
            <w:r>
              <w:rPr>
                <w:sz w:val="16"/>
                <w:szCs w:val="16"/>
              </w:rPr>
              <w:t>1.10</w:t>
            </w:r>
          </w:p>
        </w:tc>
        <w:tc>
          <w:tcPr>
            <w:tcW w:w="6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0217D0" w14:textId="77777777" w:rsidR="00DF08A2" w:rsidRDefault="00DF08A2" w:rsidP="00221E0C">
            <w:pPr>
              <w:ind w:right="40"/>
              <w:jc w:val="center"/>
              <w:rPr>
                <w:sz w:val="16"/>
                <w:szCs w:val="16"/>
              </w:rPr>
            </w:pPr>
            <w:r>
              <w:rPr>
                <w:sz w:val="16"/>
                <w:szCs w:val="16"/>
              </w:rPr>
              <w:t>1.11</w:t>
            </w:r>
          </w:p>
        </w:tc>
        <w:tc>
          <w:tcPr>
            <w:tcW w:w="6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5844D3" w14:textId="77777777" w:rsidR="00DF08A2" w:rsidRDefault="00DF08A2" w:rsidP="00221E0C">
            <w:pPr>
              <w:ind w:right="40"/>
              <w:jc w:val="center"/>
              <w:rPr>
                <w:sz w:val="16"/>
                <w:szCs w:val="16"/>
              </w:rPr>
            </w:pPr>
            <w:r>
              <w:rPr>
                <w:sz w:val="16"/>
                <w:szCs w:val="16"/>
              </w:rPr>
              <w:t>1.11</w:t>
            </w:r>
          </w:p>
        </w:tc>
        <w:tc>
          <w:tcPr>
            <w:tcW w:w="6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5550AF" w14:textId="77777777" w:rsidR="00DF08A2" w:rsidRDefault="00DF08A2" w:rsidP="00221E0C">
            <w:pPr>
              <w:ind w:right="40"/>
              <w:jc w:val="center"/>
              <w:rPr>
                <w:sz w:val="16"/>
                <w:szCs w:val="16"/>
              </w:rPr>
            </w:pPr>
            <w:r>
              <w:rPr>
                <w:sz w:val="16"/>
                <w:szCs w:val="16"/>
              </w:rPr>
              <w:t>1.12</w:t>
            </w:r>
          </w:p>
        </w:tc>
        <w:tc>
          <w:tcPr>
            <w:tcW w:w="6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051121" w14:textId="77777777" w:rsidR="00DF08A2" w:rsidRDefault="00DF08A2" w:rsidP="00221E0C">
            <w:pPr>
              <w:ind w:right="40"/>
              <w:jc w:val="center"/>
              <w:rPr>
                <w:sz w:val="16"/>
                <w:szCs w:val="16"/>
              </w:rPr>
            </w:pPr>
            <w:r>
              <w:rPr>
                <w:sz w:val="16"/>
                <w:szCs w:val="16"/>
              </w:rPr>
              <w:t>1.13</w:t>
            </w:r>
          </w:p>
        </w:tc>
        <w:tc>
          <w:tcPr>
            <w:tcW w:w="6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6F0ABC" w14:textId="77777777" w:rsidR="00DF08A2" w:rsidRDefault="00DF08A2" w:rsidP="00221E0C">
            <w:pPr>
              <w:ind w:right="40"/>
              <w:jc w:val="center"/>
              <w:rPr>
                <w:sz w:val="16"/>
                <w:szCs w:val="16"/>
              </w:rPr>
            </w:pPr>
            <w:r>
              <w:rPr>
                <w:sz w:val="16"/>
                <w:szCs w:val="16"/>
              </w:rPr>
              <w:t>1.14</w:t>
            </w:r>
          </w:p>
        </w:tc>
        <w:tc>
          <w:tcPr>
            <w:tcW w:w="6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FBAFEF" w14:textId="77777777" w:rsidR="00DF08A2" w:rsidRDefault="00DF08A2" w:rsidP="00221E0C">
            <w:pPr>
              <w:ind w:right="40"/>
              <w:jc w:val="center"/>
              <w:rPr>
                <w:sz w:val="16"/>
                <w:szCs w:val="16"/>
              </w:rPr>
            </w:pPr>
            <w:r>
              <w:rPr>
                <w:sz w:val="16"/>
                <w:szCs w:val="16"/>
              </w:rPr>
              <w:t>1.14</w:t>
            </w:r>
          </w:p>
        </w:tc>
        <w:tc>
          <w:tcPr>
            <w:tcW w:w="6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990AEF" w14:textId="77777777" w:rsidR="00DF08A2" w:rsidRDefault="00DF08A2" w:rsidP="00221E0C">
            <w:pPr>
              <w:ind w:right="40"/>
              <w:jc w:val="center"/>
              <w:rPr>
                <w:sz w:val="16"/>
                <w:szCs w:val="16"/>
              </w:rPr>
            </w:pPr>
            <w:r>
              <w:rPr>
                <w:sz w:val="16"/>
                <w:szCs w:val="16"/>
              </w:rPr>
              <w:t>1.15</w:t>
            </w:r>
          </w:p>
        </w:tc>
        <w:tc>
          <w:tcPr>
            <w:tcW w:w="6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456BFC" w14:textId="77777777" w:rsidR="00DF08A2" w:rsidRDefault="00DF08A2" w:rsidP="00221E0C">
            <w:pPr>
              <w:ind w:right="40"/>
              <w:jc w:val="center"/>
              <w:rPr>
                <w:sz w:val="16"/>
                <w:szCs w:val="16"/>
              </w:rPr>
            </w:pPr>
            <w:r>
              <w:rPr>
                <w:sz w:val="16"/>
                <w:szCs w:val="16"/>
              </w:rPr>
              <w:t>1.16</w:t>
            </w:r>
          </w:p>
        </w:tc>
        <w:tc>
          <w:tcPr>
            <w:tcW w:w="6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4C7172" w14:textId="77777777" w:rsidR="00DF08A2" w:rsidRDefault="00DF08A2" w:rsidP="00221E0C">
            <w:pPr>
              <w:ind w:right="40"/>
              <w:jc w:val="center"/>
              <w:rPr>
                <w:sz w:val="16"/>
                <w:szCs w:val="16"/>
              </w:rPr>
            </w:pPr>
            <w:r>
              <w:rPr>
                <w:sz w:val="16"/>
                <w:szCs w:val="16"/>
              </w:rPr>
              <w:t>1.17</w:t>
            </w:r>
          </w:p>
        </w:tc>
        <w:tc>
          <w:tcPr>
            <w:tcW w:w="6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A90684" w14:textId="77777777" w:rsidR="00DF08A2" w:rsidRDefault="00DF08A2" w:rsidP="00221E0C">
            <w:pPr>
              <w:ind w:right="40"/>
              <w:jc w:val="center"/>
              <w:rPr>
                <w:sz w:val="16"/>
                <w:szCs w:val="16"/>
              </w:rPr>
            </w:pPr>
            <w:r>
              <w:rPr>
                <w:sz w:val="16"/>
                <w:szCs w:val="16"/>
              </w:rPr>
              <w:t>1.17</w:t>
            </w:r>
          </w:p>
        </w:tc>
        <w:tc>
          <w:tcPr>
            <w:tcW w:w="6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6BE991" w14:textId="77777777" w:rsidR="00DF08A2" w:rsidRDefault="00DF08A2" w:rsidP="00221E0C">
            <w:pPr>
              <w:ind w:right="40"/>
              <w:jc w:val="center"/>
              <w:rPr>
                <w:sz w:val="16"/>
                <w:szCs w:val="16"/>
              </w:rPr>
            </w:pPr>
            <w:r>
              <w:rPr>
                <w:sz w:val="16"/>
                <w:szCs w:val="16"/>
              </w:rPr>
              <w:t>1.18</w:t>
            </w:r>
          </w:p>
        </w:tc>
        <w:tc>
          <w:tcPr>
            <w:tcW w:w="10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EC43ED" w14:textId="77777777" w:rsidR="00DF08A2" w:rsidRDefault="00DF08A2" w:rsidP="00221E0C">
            <w:pPr>
              <w:ind w:right="40"/>
              <w:jc w:val="center"/>
              <w:rPr>
                <w:sz w:val="16"/>
                <w:szCs w:val="16"/>
              </w:rPr>
            </w:pPr>
            <w:r>
              <w:rPr>
                <w:sz w:val="16"/>
                <w:szCs w:val="16"/>
              </w:rPr>
              <w:t>1.19</w:t>
            </w:r>
          </w:p>
        </w:tc>
      </w:tr>
      <w:tr w:rsidR="00DF08A2" w14:paraId="257BD9FB" w14:textId="77777777" w:rsidTr="00A34889">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7BA865" w14:textId="77777777" w:rsidR="00DF08A2" w:rsidRDefault="00DF08A2" w:rsidP="00221E0C">
            <w:pPr>
              <w:ind w:right="42"/>
              <w:jc w:val="center"/>
              <w:rPr>
                <w:sz w:val="18"/>
                <w:szCs w:val="18"/>
              </w:rPr>
            </w:pPr>
            <w:r>
              <w:rPr>
                <w:sz w:val="18"/>
                <w:szCs w:val="18"/>
              </w:rPr>
              <w:t>Huancavelica</w:t>
            </w:r>
          </w:p>
        </w:tc>
        <w:tc>
          <w:tcPr>
            <w:tcW w:w="71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1F7E73C" w14:textId="77777777" w:rsidR="00DF08A2" w:rsidRDefault="00DF08A2" w:rsidP="00221E0C">
            <w:pPr>
              <w:ind w:right="40"/>
              <w:jc w:val="center"/>
              <w:rPr>
                <w:sz w:val="16"/>
                <w:szCs w:val="16"/>
              </w:rPr>
            </w:pPr>
            <w:r>
              <w:rPr>
                <w:sz w:val="16"/>
                <w:szCs w:val="16"/>
              </w:rPr>
              <w:t>1.25</w:t>
            </w:r>
          </w:p>
        </w:tc>
        <w:tc>
          <w:tcPr>
            <w:tcW w:w="6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6EB9A5" w14:textId="77777777" w:rsidR="00DF08A2" w:rsidRDefault="00DF08A2" w:rsidP="00221E0C">
            <w:pPr>
              <w:ind w:right="40"/>
              <w:jc w:val="center"/>
              <w:rPr>
                <w:sz w:val="16"/>
                <w:szCs w:val="16"/>
              </w:rPr>
            </w:pPr>
            <w:r>
              <w:rPr>
                <w:sz w:val="16"/>
                <w:szCs w:val="16"/>
              </w:rPr>
              <w:t>1.27</w:t>
            </w:r>
          </w:p>
        </w:tc>
        <w:tc>
          <w:tcPr>
            <w:tcW w:w="6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D4C868" w14:textId="77777777" w:rsidR="00DF08A2" w:rsidRDefault="00DF08A2" w:rsidP="00221E0C">
            <w:pPr>
              <w:ind w:right="40"/>
              <w:jc w:val="center"/>
              <w:rPr>
                <w:sz w:val="16"/>
                <w:szCs w:val="16"/>
              </w:rPr>
            </w:pPr>
            <w:r>
              <w:rPr>
                <w:sz w:val="16"/>
                <w:szCs w:val="16"/>
              </w:rPr>
              <w:t>1.29</w:t>
            </w:r>
          </w:p>
        </w:tc>
        <w:tc>
          <w:tcPr>
            <w:tcW w:w="6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1912F9" w14:textId="77777777" w:rsidR="00DF08A2" w:rsidRDefault="00DF08A2" w:rsidP="00221E0C">
            <w:pPr>
              <w:ind w:right="40"/>
              <w:jc w:val="center"/>
              <w:rPr>
                <w:sz w:val="16"/>
                <w:szCs w:val="16"/>
              </w:rPr>
            </w:pPr>
            <w:r>
              <w:rPr>
                <w:sz w:val="16"/>
                <w:szCs w:val="16"/>
              </w:rPr>
              <w:t>1.31</w:t>
            </w:r>
          </w:p>
        </w:tc>
        <w:tc>
          <w:tcPr>
            <w:tcW w:w="6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F9C874" w14:textId="77777777" w:rsidR="00DF08A2" w:rsidRDefault="00DF08A2" w:rsidP="00221E0C">
            <w:pPr>
              <w:ind w:right="40"/>
              <w:jc w:val="center"/>
              <w:rPr>
                <w:sz w:val="16"/>
                <w:szCs w:val="16"/>
              </w:rPr>
            </w:pPr>
            <w:r>
              <w:rPr>
                <w:sz w:val="16"/>
                <w:szCs w:val="16"/>
              </w:rPr>
              <w:t>1.33</w:t>
            </w:r>
          </w:p>
        </w:tc>
        <w:tc>
          <w:tcPr>
            <w:tcW w:w="6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8BD67D" w14:textId="77777777" w:rsidR="00DF08A2" w:rsidRDefault="00DF08A2" w:rsidP="00221E0C">
            <w:pPr>
              <w:ind w:right="40"/>
              <w:jc w:val="center"/>
              <w:rPr>
                <w:sz w:val="16"/>
                <w:szCs w:val="16"/>
              </w:rPr>
            </w:pPr>
            <w:r>
              <w:rPr>
                <w:sz w:val="16"/>
                <w:szCs w:val="16"/>
              </w:rPr>
              <w:t>1.35</w:t>
            </w:r>
          </w:p>
        </w:tc>
        <w:tc>
          <w:tcPr>
            <w:tcW w:w="6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B07D22" w14:textId="77777777" w:rsidR="00DF08A2" w:rsidRDefault="00DF08A2" w:rsidP="00221E0C">
            <w:pPr>
              <w:ind w:right="40"/>
              <w:jc w:val="center"/>
              <w:rPr>
                <w:sz w:val="16"/>
                <w:szCs w:val="16"/>
              </w:rPr>
            </w:pPr>
            <w:r>
              <w:rPr>
                <w:sz w:val="16"/>
                <w:szCs w:val="16"/>
              </w:rPr>
              <w:t>1.37</w:t>
            </w:r>
          </w:p>
        </w:tc>
        <w:tc>
          <w:tcPr>
            <w:tcW w:w="6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BD67C8" w14:textId="77777777" w:rsidR="00DF08A2" w:rsidRDefault="00DF08A2" w:rsidP="00221E0C">
            <w:pPr>
              <w:ind w:right="40"/>
              <w:jc w:val="center"/>
              <w:rPr>
                <w:sz w:val="16"/>
                <w:szCs w:val="16"/>
              </w:rPr>
            </w:pPr>
            <w:r>
              <w:rPr>
                <w:sz w:val="16"/>
                <w:szCs w:val="16"/>
              </w:rPr>
              <w:t>1.39</w:t>
            </w:r>
          </w:p>
        </w:tc>
        <w:tc>
          <w:tcPr>
            <w:tcW w:w="6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4322BE" w14:textId="77777777" w:rsidR="00DF08A2" w:rsidRDefault="00DF08A2" w:rsidP="00221E0C">
            <w:pPr>
              <w:ind w:right="40"/>
              <w:jc w:val="center"/>
              <w:rPr>
                <w:sz w:val="16"/>
                <w:szCs w:val="16"/>
              </w:rPr>
            </w:pPr>
            <w:r>
              <w:rPr>
                <w:sz w:val="16"/>
                <w:szCs w:val="16"/>
              </w:rPr>
              <w:t>1.41</w:t>
            </w:r>
          </w:p>
        </w:tc>
        <w:tc>
          <w:tcPr>
            <w:tcW w:w="6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98D0F9" w14:textId="77777777" w:rsidR="00DF08A2" w:rsidRDefault="00DF08A2" w:rsidP="00221E0C">
            <w:pPr>
              <w:ind w:right="40"/>
              <w:jc w:val="center"/>
              <w:rPr>
                <w:sz w:val="16"/>
                <w:szCs w:val="16"/>
              </w:rPr>
            </w:pPr>
            <w:r>
              <w:rPr>
                <w:sz w:val="16"/>
                <w:szCs w:val="16"/>
              </w:rPr>
              <w:t>1.43</w:t>
            </w:r>
          </w:p>
        </w:tc>
        <w:tc>
          <w:tcPr>
            <w:tcW w:w="6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95ED9F" w14:textId="77777777" w:rsidR="00DF08A2" w:rsidRDefault="00DF08A2" w:rsidP="00221E0C">
            <w:pPr>
              <w:ind w:right="40"/>
              <w:jc w:val="center"/>
              <w:rPr>
                <w:sz w:val="16"/>
                <w:szCs w:val="16"/>
              </w:rPr>
            </w:pPr>
            <w:r>
              <w:rPr>
                <w:sz w:val="16"/>
                <w:szCs w:val="16"/>
              </w:rPr>
              <w:t>1.45</w:t>
            </w:r>
          </w:p>
        </w:tc>
        <w:tc>
          <w:tcPr>
            <w:tcW w:w="6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C9CEB1" w14:textId="77777777" w:rsidR="00DF08A2" w:rsidRDefault="00DF08A2" w:rsidP="00221E0C">
            <w:pPr>
              <w:ind w:right="40"/>
              <w:jc w:val="center"/>
              <w:rPr>
                <w:sz w:val="16"/>
                <w:szCs w:val="16"/>
              </w:rPr>
            </w:pPr>
            <w:r>
              <w:rPr>
                <w:sz w:val="16"/>
                <w:szCs w:val="16"/>
              </w:rPr>
              <w:t>1.47</w:t>
            </w:r>
          </w:p>
        </w:tc>
        <w:tc>
          <w:tcPr>
            <w:tcW w:w="10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0B45A7" w14:textId="77777777" w:rsidR="00DF08A2" w:rsidRDefault="00DF08A2" w:rsidP="00221E0C">
            <w:pPr>
              <w:ind w:right="40"/>
              <w:jc w:val="center"/>
              <w:rPr>
                <w:sz w:val="16"/>
                <w:szCs w:val="16"/>
              </w:rPr>
            </w:pPr>
            <w:r>
              <w:rPr>
                <w:sz w:val="16"/>
                <w:szCs w:val="16"/>
              </w:rPr>
              <w:t>1.49</w:t>
            </w:r>
          </w:p>
        </w:tc>
      </w:tr>
      <w:tr w:rsidR="00DF08A2" w14:paraId="2CE2B44F" w14:textId="77777777" w:rsidTr="00A34889">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664282" w14:textId="77777777" w:rsidR="00DF08A2" w:rsidRDefault="00DF08A2" w:rsidP="00221E0C">
            <w:pPr>
              <w:ind w:right="42"/>
              <w:jc w:val="center"/>
              <w:rPr>
                <w:sz w:val="18"/>
                <w:szCs w:val="18"/>
              </w:rPr>
            </w:pPr>
            <w:r>
              <w:rPr>
                <w:sz w:val="18"/>
                <w:szCs w:val="18"/>
              </w:rPr>
              <w:t>Huánuco</w:t>
            </w:r>
          </w:p>
        </w:tc>
        <w:tc>
          <w:tcPr>
            <w:tcW w:w="71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D124447" w14:textId="77777777" w:rsidR="00DF08A2" w:rsidRDefault="00DF08A2" w:rsidP="00221E0C">
            <w:pPr>
              <w:ind w:right="40"/>
              <w:jc w:val="center"/>
              <w:rPr>
                <w:sz w:val="16"/>
                <w:szCs w:val="16"/>
              </w:rPr>
            </w:pPr>
            <w:r>
              <w:rPr>
                <w:sz w:val="16"/>
                <w:szCs w:val="16"/>
              </w:rPr>
              <w:t>1.15</w:t>
            </w:r>
          </w:p>
        </w:tc>
        <w:tc>
          <w:tcPr>
            <w:tcW w:w="643" w:type="dxa"/>
            <w:tcBorders>
              <w:top w:val="single" w:sz="4" w:space="0" w:color="000000"/>
              <w:left w:val="nil"/>
              <w:bottom w:val="single" w:sz="4" w:space="0" w:color="000000"/>
              <w:right w:val="single" w:sz="4" w:space="0" w:color="000000"/>
            </w:tcBorders>
            <w:shd w:val="clear" w:color="auto" w:fill="auto"/>
            <w:vAlign w:val="center"/>
          </w:tcPr>
          <w:p w14:paraId="00D2237A" w14:textId="77777777" w:rsidR="00DF08A2" w:rsidRDefault="00DF08A2" w:rsidP="00221E0C">
            <w:pPr>
              <w:ind w:right="40"/>
              <w:jc w:val="center"/>
              <w:rPr>
                <w:sz w:val="16"/>
                <w:szCs w:val="16"/>
              </w:rPr>
            </w:pPr>
            <w:r>
              <w:rPr>
                <w:sz w:val="16"/>
                <w:szCs w:val="16"/>
              </w:rPr>
              <w:t>1.17</w:t>
            </w:r>
          </w:p>
        </w:tc>
        <w:tc>
          <w:tcPr>
            <w:tcW w:w="642" w:type="dxa"/>
            <w:tcBorders>
              <w:top w:val="single" w:sz="4" w:space="0" w:color="000000"/>
              <w:left w:val="nil"/>
              <w:bottom w:val="single" w:sz="4" w:space="0" w:color="000000"/>
              <w:right w:val="single" w:sz="4" w:space="0" w:color="000000"/>
            </w:tcBorders>
            <w:shd w:val="clear" w:color="auto" w:fill="auto"/>
            <w:vAlign w:val="center"/>
          </w:tcPr>
          <w:p w14:paraId="18A79DF8" w14:textId="77777777" w:rsidR="00DF08A2" w:rsidRDefault="00DF08A2" w:rsidP="00221E0C">
            <w:pPr>
              <w:ind w:right="40"/>
              <w:jc w:val="center"/>
              <w:rPr>
                <w:sz w:val="16"/>
                <w:szCs w:val="16"/>
              </w:rPr>
            </w:pPr>
            <w:r>
              <w:rPr>
                <w:sz w:val="16"/>
                <w:szCs w:val="16"/>
              </w:rPr>
              <w:t>1.18</w:t>
            </w:r>
          </w:p>
        </w:tc>
        <w:tc>
          <w:tcPr>
            <w:tcW w:w="642" w:type="dxa"/>
            <w:tcBorders>
              <w:top w:val="single" w:sz="4" w:space="0" w:color="000000"/>
              <w:left w:val="nil"/>
              <w:bottom w:val="single" w:sz="4" w:space="0" w:color="000000"/>
              <w:right w:val="single" w:sz="4" w:space="0" w:color="000000"/>
            </w:tcBorders>
            <w:shd w:val="clear" w:color="auto" w:fill="auto"/>
            <w:vAlign w:val="center"/>
          </w:tcPr>
          <w:p w14:paraId="7163F1BB" w14:textId="77777777" w:rsidR="00DF08A2" w:rsidRDefault="00DF08A2" w:rsidP="00221E0C">
            <w:pPr>
              <w:ind w:right="40"/>
              <w:jc w:val="center"/>
              <w:rPr>
                <w:sz w:val="16"/>
                <w:szCs w:val="16"/>
              </w:rPr>
            </w:pPr>
            <w:r>
              <w:rPr>
                <w:sz w:val="16"/>
                <w:szCs w:val="16"/>
              </w:rPr>
              <w:t>1.19</w:t>
            </w:r>
          </w:p>
        </w:tc>
        <w:tc>
          <w:tcPr>
            <w:tcW w:w="642" w:type="dxa"/>
            <w:tcBorders>
              <w:top w:val="single" w:sz="4" w:space="0" w:color="000000"/>
              <w:left w:val="nil"/>
              <w:bottom w:val="single" w:sz="4" w:space="0" w:color="000000"/>
              <w:right w:val="single" w:sz="4" w:space="0" w:color="000000"/>
            </w:tcBorders>
            <w:shd w:val="clear" w:color="auto" w:fill="auto"/>
            <w:vAlign w:val="center"/>
          </w:tcPr>
          <w:p w14:paraId="223D98F2" w14:textId="77777777" w:rsidR="00DF08A2" w:rsidRDefault="00DF08A2" w:rsidP="00221E0C">
            <w:pPr>
              <w:ind w:right="40"/>
              <w:jc w:val="center"/>
              <w:rPr>
                <w:sz w:val="16"/>
                <w:szCs w:val="16"/>
              </w:rPr>
            </w:pPr>
            <w:r>
              <w:rPr>
                <w:sz w:val="16"/>
                <w:szCs w:val="16"/>
              </w:rPr>
              <w:t>1.20</w:t>
            </w:r>
          </w:p>
        </w:tc>
        <w:tc>
          <w:tcPr>
            <w:tcW w:w="643" w:type="dxa"/>
            <w:tcBorders>
              <w:top w:val="single" w:sz="4" w:space="0" w:color="000000"/>
              <w:left w:val="nil"/>
              <w:bottom w:val="single" w:sz="4" w:space="0" w:color="000000"/>
              <w:right w:val="single" w:sz="4" w:space="0" w:color="000000"/>
            </w:tcBorders>
            <w:shd w:val="clear" w:color="auto" w:fill="auto"/>
            <w:vAlign w:val="center"/>
          </w:tcPr>
          <w:p w14:paraId="30213D7A" w14:textId="77777777" w:rsidR="00DF08A2" w:rsidRDefault="00DF08A2" w:rsidP="00221E0C">
            <w:pPr>
              <w:ind w:right="40"/>
              <w:jc w:val="center"/>
              <w:rPr>
                <w:sz w:val="16"/>
                <w:szCs w:val="16"/>
              </w:rPr>
            </w:pPr>
            <w:r>
              <w:rPr>
                <w:sz w:val="16"/>
                <w:szCs w:val="16"/>
              </w:rPr>
              <w:t>1.21</w:t>
            </w:r>
          </w:p>
        </w:tc>
        <w:tc>
          <w:tcPr>
            <w:tcW w:w="642" w:type="dxa"/>
            <w:tcBorders>
              <w:top w:val="single" w:sz="4" w:space="0" w:color="000000"/>
              <w:left w:val="nil"/>
              <w:bottom w:val="single" w:sz="4" w:space="0" w:color="000000"/>
              <w:right w:val="single" w:sz="4" w:space="0" w:color="000000"/>
            </w:tcBorders>
            <w:shd w:val="clear" w:color="auto" w:fill="auto"/>
            <w:vAlign w:val="center"/>
          </w:tcPr>
          <w:p w14:paraId="064048B1" w14:textId="77777777" w:rsidR="00DF08A2" w:rsidRDefault="00DF08A2" w:rsidP="00221E0C">
            <w:pPr>
              <w:ind w:right="40"/>
              <w:jc w:val="center"/>
              <w:rPr>
                <w:sz w:val="16"/>
                <w:szCs w:val="16"/>
              </w:rPr>
            </w:pPr>
            <w:r>
              <w:rPr>
                <w:sz w:val="16"/>
                <w:szCs w:val="16"/>
              </w:rPr>
              <w:t>1.23</w:t>
            </w:r>
          </w:p>
        </w:tc>
        <w:tc>
          <w:tcPr>
            <w:tcW w:w="641" w:type="dxa"/>
            <w:tcBorders>
              <w:top w:val="single" w:sz="4" w:space="0" w:color="000000"/>
              <w:left w:val="nil"/>
              <w:bottom w:val="single" w:sz="4" w:space="0" w:color="000000"/>
              <w:right w:val="single" w:sz="4" w:space="0" w:color="000000"/>
            </w:tcBorders>
            <w:shd w:val="clear" w:color="auto" w:fill="auto"/>
            <w:vAlign w:val="center"/>
          </w:tcPr>
          <w:p w14:paraId="6B3159D5" w14:textId="77777777" w:rsidR="00DF08A2" w:rsidRDefault="00DF08A2" w:rsidP="00221E0C">
            <w:pPr>
              <w:ind w:right="40"/>
              <w:jc w:val="center"/>
              <w:rPr>
                <w:sz w:val="16"/>
                <w:szCs w:val="16"/>
              </w:rPr>
            </w:pPr>
            <w:r>
              <w:rPr>
                <w:sz w:val="16"/>
                <w:szCs w:val="16"/>
              </w:rPr>
              <w:t>1.24</w:t>
            </w:r>
          </w:p>
        </w:tc>
        <w:tc>
          <w:tcPr>
            <w:tcW w:w="642" w:type="dxa"/>
            <w:tcBorders>
              <w:top w:val="single" w:sz="4" w:space="0" w:color="000000"/>
              <w:left w:val="nil"/>
              <w:bottom w:val="single" w:sz="4" w:space="0" w:color="000000"/>
              <w:right w:val="single" w:sz="4" w:space="0" w:color="000000"/>
            </w:tcBorders>
            <w:shd w:val="clear" w:color="auto" w:fill="auto"/>
            <w:vAlign w:val="center"/>
          </w:tcPr>
          <w:p w14:paraId="5F502EAC" w14:textId="77777777" w:rsidR="00DF08A2" w:rsidRDefault="00DF08A2" w:rsidP="00221E0C">
            <w:pPr>
              <w:ind w:right="40"/>
              <w:jc w:val="center"/>
              <w:rPr>
                <w:sz w:val="16"/>
                <w:szCs w:val="16"/>
              </w:rPr>
            </w:pPr>
            <w:r>
              <w:rPr>
                <w:sz w:val="16"/>
                <w:szCs w:val="16"/>
              </w:rPr>
              <w:t>1.25</w:t>
            </w:r>
          </w:p>
        </w:tc>
        <w:tc>
          <w:tcPr>
            <w:tcW w:w="635" w:type="dxa"/>
            <w:tcBorders>
              <w:top w:val="single" w:sz="4" w:space="0" w:color="000000"/>
              <w:left w:val="nil"/>
              <w:bottom w:val="single" w:sz="4" w:space="0" w:color="000000"/>
              <w:right w:val="single" w:sz="4" w:space="0" w:color="000000"/>
            </w:tcBorders>
            <w:shd w:val="clear" w:color="auto" w:fill="auto"/>
            <w:vAlign w:val="center"/>
          </w:tcPr>
          <w:p w14:paraId="221B64B6" w14:textId="77777777" w:rsidR="00DF08A2" w:rsidRDefault="00DF08A2" w:rsidP="00221E0C">
            <w:pPr>
              <w:ind w:right="40"/>
              <w:jc w:val="center"/>
              <w:rPr>
                <w:sz w:val="16"/>
                <w:szCs w:val="16"/>
              </w:rPr>
            </w:pPr>
            <w:r>
              <w:rPr>
                <w:sz w:val="16"/>
                <w:szCs w:val="16"/>
              </w:rPr>
              <w:t>1.26</w:t>
            </w:r>
          </w:p>
        </w:tc>
        <w:tc>
          <w:tcPr>
            <w:tcW w:w="627" w:type="dxa"/>
            <w:tcBorders>
              <w:top w:val="single" w:sz="4" w:space="0" w:color="000000"/>
              <w:left w:val="nil"/>
              <w:bottom w:val="single" w:sz="4" w:space="0" w:color="000000"/>
              <w:right w:val="single" w:sz="4" w:space="0" w:color="000000"/>
            </w:tcBorders>
            <w:shd w:val="clear" w:color="auto" w:fill="auto"/>
            <w:vAlign w:val="center"/>
          </w:tcPr>
          <w:p w14:paraId="0FF366FF" w14:textId="77777777" w:rsidR="00DF08A2" w:rsidRDefault="00DF08A2" w:rsidP="00221E0C">
            <w:pPr>
              <w:ind w:right="40"/>
              <w:jc w:val="center"/>
              <w:rPr>
                <w:sz w:val="16"/>
                <w:szCs w:val="16"/>
              </w:rPr>
            </w:pPr>
            <w:r>
              <w:rPr>
                <w:sz w:val="16"/>
                <w:szCs w:val="16"/>
              </w:rPr>
              <w:t>1.27</w:t>
            </w:r>
          </w:p>
        </w:tc>
        <w:tc>
          <w:tcPr>
            <w:tcW w:w="620" w:type="dxa"/>
            <w:tcBorders>
              <w:top w:val="single" w:sz="4" w:space="0" w:color="000000"/>
              <w:left w:val="nil"/>
              <w:bottom w:val="single" w:sz="4" w:space="0" w:color="000000"/>
              <w:right w:val="single" w:sz="4" w:space="0" w:color="000000"/>
            </w:tcBorders>
            <w:shd w:val="clear" w:color="auto" w:fill="auto"/>
            <w:vAlign w:val="center"/>
          </w:tcPr>
          <w:p w14:paraId="07C3060E" w14:textId="77777777" w:rsidR="00DF08A2" w:rsidRDefault="00DF08A2" w:rsidP="00221E0C">
            <w:pPr>
              <w:ind w:right="40"/>
              <w:jc w:val="center"/>
              <w:rPr>
                <w:sz w:val="16"/>
                <w:szCs w:val="16"/>
              </w:rPr>
            </w:pPr>
            <w:r>
              <w:rPr>
                <w:sz w:val="16"/>
                <w:szCs w:val="16"/>
              </w:rPr>
              <w:t>1.29</w:t>
            </w:r>
          </w:p>
        </w:tc>
        <w:tc>
          <w:tcPr>
            <w:tcW w:w="1042" w:type="dxa"/>
            <w:tcBorders>
              <w:top w:val="single" w:sz="4" w:space="0" w:color="000000"/>
              <w:left w:val="nil"/>
              <w:bottom w:val="single" w:sz="4" w:space="0" w:color="000000"/>
              <w:right w:val="single" w:sz="4" w:space="0" w:color="000000"/>
            </w:tcBorders>
            <w:shd w:val="clear" w:color="auto" w:fill="auto"/>
            <w:vAlign w:val="center"/>
          </w:tcPr>
          <w:p w14:paraId="5FCBEA27" w14:textId="77777777" w:rsidR="00DF08A2" w:rsidRDefault="00DF08A2" w:rsidP="00221E0C">
            <w:pPr>
              <w:ind w:right="40"/>
              <w:jc w:val="center"/>
              <w:rPr>
                <w:sz w:val="16"/>
                <w:szCs w:val="16"/>
              </w:rPr>
            </w:pPr>
            <w:r>
              <w:rPr>
                <w:sz w:val="16"/>
                <w:szCs w:val="16"/>
              </w:rPr>
              <w:t>1.30</w:t>
            </w:r>
          </w:p>
        </w:tc>
      </w:tr>
      <w:tr w:rsidR="00DF08A2" w14:paraId="18FC4D39" w14:textId="77777777" w:rsidTr="00A34889">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2C01E2" w14:textId="77777777" w:rsidR="00DF08A2" w:rsidRDefault="00DF08A2" w:rsidP="00221E0C">
            <w:pPr>
              <w:ind w:right="42"/>
              <w:jc w:val="center"/>
              <w:rPr>
                <w:sz w:val="18"/>
                <w:szCs w:val="18"/>
              </w:rPr>
            </w:pPr>
            <w:r>
              <w:rPr>
                <w:sz w:val="18"/>
                <w:szCs w:val="18"/>
              </w:rPr>
              <w:t>Ica</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03510403" w14:textId="77777777" w:rsidR="00DF08A2" w:rsidRDefault="00DF08A2" w:rsidP="00221E0C">
            <w:pPr>
              <w:ind w:right="40"/>
              <w:jc w:val="center"/>
              <w:rPr>
                <w:sz w:val="16"/>
                <w:szCs w:val="16"/>
              </w:rPr>
            </w:pPr>
            <w:r>
              <w:rPr>
                <w:sz w:val="16"/>
                <w:szCs w:val="16"/>
              </w:rPr>
              <w:t>1.12</w:t>
            </w:r>
          </w:p>
        </w:tc>
        <w:tc>
          <w:tcPr>
            <w:tcW w:w="643" w:type="dxa"/>
            <w:tcBorders>
              <w:top w:val="nil"/>
              <w:left w:val="nil"/>
              <w:bottom w:val="single" w:sz="4" w:space="0" w:color="000000"/>
              <w:right w:val="single" w:sz="4" w:space="0" w:color="000000"/>
            </w:tcBorders>
            <w:shd w:val="clear" w:color="auto" w:fill="auto"/>
            <w:vAlign w:val="center"/>
          </w:tcPr>
          <w:p w14:paraId="56139073" w14:textId="77777777" w:rsidR="00DF08A2" w:rsidRDefault="00DF08A2" w:rsidP="00221E0C">
            <w:pPr>
              <w:ind w:right="40"/>
              <w:jc w:val="center"/>
              <w:rPr>
                <w:sz w:val="16"/>
                <w:szCs w:val="16"/>
              </w:rPr>
            </w:pPr>
            <w:r>
              <w:rPr>
                <w:sz w:val="16"/>
                <w:szCs w:val="16"/>
              </w:rPr>
              <w:t>1.13</w:t>
            </w:r>
          </w:p>
        </w:tc>
        <w:tc>
          <w:tcPr>
            <w:tcW w:w="642" w:type="dxa"/>
            <w:tcBorders>
              <w:top w:val="nil"/>
              <w:left w:val="nil"/>
              <w:bottom w:val="single" w:sz="4" w:space="0" w:color="000000"/>
              <w:right w:val="single" w:sz="4" w:space="0" w:color="000000"/>
            </w:tcBorders>
            <w:shd w:val="clear" w:color="auto" w:fill="auto"/>
            <w:vAlign w:val="center"/>
          </w:tcPr>
          <w:p w14:paraId="47996FCF" w14:textId="77777777" w:rsidR="00DF08A2" w:rsidRDefault="00DF08A2" w:rsidP="00221E0C">
            <w:pPr>
              <w:ind w:right="40"/>
              <w:jc w:val="center"/>
              <w:rPr>
                <w:sz w:val="16"/>
                <w:szCs w:val="16"/>
              </w:rPr>
            </w:pPr>
            <w:r>
              <w:rPr>
                <w:sz w:val="16"/>
                <w:szCs w:val="16"/>
              </w:rPr>
              <w:t>1.13</w:t>
            </w:r>
          </w:p>
        </w:tc>
        <w:tc>
          <w:tcPr>
            <w:tcW w:w="642" w:type="dxa"/>
            <w:tcBorders>
              <w:top w:val="nil"/>
              <w:left w:val="nil"/>
              <w:bottom w:val="single" w:sz="4" w:space="0" w:color="000000"/>
              <w:right w:val="single" w:sz="4" w:space="0" w:color="000000"/>
            </w:tcBorders>
            <w:shd w:val="clear" w:color="auto" w:fill="auto"/>
            <w:vAlign w:val="center"/>
          </w:tcPr>
          <w:p w14:paraId="6463357C" w14:textId="77777777" w:rsidR="00DF08A2" w:rsidRDefault="00DF08A2" w:rsidP="00221E0C">
            <w:pPr>
              <w:ind w:right="40"/>
              <w:jc w:val="center"/>
              <w:rPr>
                <w:sz w:val="16"/>
                <w:szCs w:val="16"/>
              </w:rPr>
            </w:pPr>
            <w:r>
              <w:rPr>
                <w:sz w:val="16"/>
                <w:szCs w:val="16"/>
              </w:rPr>
              <w:t>1.14</w:t>
            </w:r>
          </w:p>
        </w:tc>
        <w:tc>
          <w:tcPr>
            <w:tcW w:w="642" w:type="dxa"/>
            <w:tcBorders>
              <w:top w:val="nil"/>
              <w:left w:val="nil"/>
              <w:bottom w:val="single" w:sz="4" w:space="0" w:color="000000"/>
              <w:right w:val="single" w:sz="4" w:space="0" w:color="000000"/>
            </w:tcBorders>
            <w:shd w:val="clear" w:color="auto" w:fill="auto"/>
            <w:vAlign w:val="center"/>
          </w:tcPr>
          <w:p w14:paraId="4D07B55B" w14:textId="77777777" w:rsidR="00DF08A2" w:rsidRDefault="00DF08A2" w:rsidP="00221E0C">
            <w:pPr>
              <w:ind w:right="40"/>
              <w:jc w:val="center"/>
              <w:rPr>
                <w:sz w:val="16"/>
                <w:szCs w:val="16"/>
              </w:rPr>
            </w:pPr>
            <w:r>
              <w:rPr>
                <w:sz w:val="16"/>
                <w:szCs w:val="16"/>
              </w:rPr>
              <w:t>1.15</w:t>
            </w:r>
          </w:p>
        </w:tc>
        <w:tc>
          <w:tcPr>
            <w:tcW w:w="643" w:type="dxa"/>
            <w:tcBorders>
              <w:top w:val="nil"/>
              <w:left w:val="nil"/>
              <w:bottom w:val="single" w:sz="4" w:space="0" w:color="000000"/>
              <w:right w:val="single" w:sz="4" w:space="0" w:color="000000"/>
            </w:tcBorders>
            <w:shd w:val="clear" w:color="auto" w:fill="auto"/>
            <w:vAlign w:val="center"/>
          </w:tcPr>
          <w:p w14:paraId="3BC53FB2" w14:textId="77777777" w:rsidR="00DF08A2" w:rsidRDefault="00DF08A2" w:rsidP="00221E0C">
            <w:pPr>
              <w:ind w:right="40"/>
              <w:jc w:val="center"/>
              <w:rPr>
                <w:sz w:val="16"/>
                <w:szCs w:val="16"/>
              </w:rPr>
            </w:pPr>
            <w:r>
              <w:rPr>
                <w:sz w:val="16"/>
                <w:szCs w:val="16"/>
              </w:rPr>
              <w:t>1.16</w:t>
            </w:r>
          </w:p>
        </w:tc>
        <w:tc>
          <w:tcPr>
            <w:tcW w:w="642" w:type="dxa"/>
            <w:tcBorders>
              <w:top w:val="nil"/>
              <w:left w:val="nil"/>
              <w:bottom w:val="single" w:sz="4" w:space="0" w:color="000000"/>
              <w:right w:val="single" w:sz="4" w:space="0" w:color="000000"/>
            </w:tcBorders>
            <w:shd w:val="clear" w:color="auto" w:fill="auto"/>
            <w:vAlign w:val="center"/>
          </w:tcPr>
          <w:p w14:paraId="19296F20" w14:textId="77777777" w:rsidR="00DF08A2" w:rsidRDefault="00DF08A2" w:rsidP="00221E0C">
            <w:pPr>
              <w:ind w:right="40"/>
              <w:jc w:val="center"/>
              <w:rPr>
                <w:sz w:val="16"/>
                <w:szCs w:val="16"/>
              </w:rPr>
            </w:pPr>
            <w:r>
              <w:rPr>
                <w:sz w:val="16"/>
                <w:szCs w:val="16"/>
              </w:rPr>
              <w:t>1.17</w:t>
            </w:r>
          </w:p>
        </w:tc>
        <w:tc>
          <w:tcPr>
            <w:tcW w:w="641" w:type="dxa"/>
            <w:tcBorders>
              <w:top w:val="nil"/>
              <w:left w:val="nil"/>
              <w:bottom w:val="single" w:sz="4" w:space="0" w:color="000000"/>
              <w:right w:val="single" w:sz="4" w:space="0" w:color="000000"/>
            </w:tcBorders>
            <w:shd w:val="clear" w:color="auto" w:fill="auto"/>
            <w:vAlign w:val="center"/>
          </w:tcPr>
          <w:p w14:paraId="6598E1D5" w14:textId="77777777" w:rsidR="00DF08A2" w:rsidRDefault="00DF08A2" w:rsidP="00221E0C">
            <w:pPr>
              <w:ind w:right="40"/>
              <w:jc w:val="center"/>
              <w:rPr>
                <w:sz w:val="16"/>
                <w:szCs w:val="16"/>
              </w:rPr>
            </w:pPr>
            <w:r>
              <w:rPr>
                <w:sz w:val="16"/>
                <w:szCs w:val="16"/>
              </w:rPr>
              <w:t>1.18</w:t>
            </w:r>
          </w:p>
        </w:tc>
        <w:tc>
          <w:tcPr>
            <w:tcW w:w="642" w:type="dxa"/>
            <w:tcBorders>
              <w:top w:val="nil"/>
              <w:left w:val="nil"/>
              <w:bottom w:val="single" w:sz="4" w:space="0" w:color="000000"/>
              <w:right w:val="single" w:sz="4" w:space="0" w:color="000000"/>
            </w:tcBorders>
            <w:shd w:val="clear" w:color="auto" w:fill="auto"/>
            <w:vAlign w:val="center"/>
          </w:tcPr>
          <w:p w14:paraId="351CA5F6" w14:textId="77777777" w:rsidR="00DF08A2" w:rsidRDefault="00DF08A2" w:rsidP="00221E0C">
            <w:pPr>
              <w:ind w:right="40"/>
              <w:jc w:val="center"/>
              <w:rPr>
                <w:sz w:val="16"/>
                <w:szCs w:val="16"/>
              </w:rPr>
            </w:pPr>
            <w:r>
              <w:rPr>
                <w:sz w:val="16"/>
                <w:szCs w:val="16"/>
              </w:rPr>
              <w:t>1.19</w:t>
            </w:r>
          </w:p>
        </w:tc>
        <w:tc>
          <w:tcPr>
            <w:tcW w:w="635" w:type="dxa"/>
            <w:tcBorders>
              <w:top w:val="nil"/>
              <w:left w:val="nil"/>
              <w:bottom w:val="single" w:sz="4" w:space="0" w:color="000000"/>
              <w:right w:val="single" w:sz="4" w:space="0" w:color="000000"/>
            </w:tcBorders>
            <w:shd w:val="clear" w:color="auto" w:fill="auto"/>
            <w:vAlign w:val="center"/>
          </w:tcPr>
          <w:p w14:paraId="27179254" w14:textId="77777777" w:rsidR="00DF08A2" w:rsidRDefault="00DF08A2" w:rsidP="00221E0C">
            <w:pPr>
              <w:ind w:right="40"/>
              <w:jc w:val="center"/>
              <w:rPr>
                <w:sz w:val="16"/>
                <w:szCs w:val="16"/>
              </w:rPr>
            </w:pPr>
            <w:r>
              <w:rPr>
                <w:sz w:val="16"/>
                <w:szCs w:val="16"/>
              </w:rPr>
              <w:t>1.20</w:t>
            </w:r>
          </w:p>
        </w:tc>
        <w:tc>
          <w:tcPr>
            <w:tcW w:w="627" w:type="dxa"/>
            <w:tcBorders>
              <w:top w:val="nil"/>
              <w:left w:val="nil"/>
              <w:bottom w:val="single" w:sz="4" w:space="0" w:color="000000"/>
              <w:right w:val="single" w:sz="4" w:space="0" w:color="000000"/>
            </w:tcBorders>
            <w:shd w:val="clear" w:color="auto" w:fill="auto"/>
            <w:vAlign w:val="center"/>
          </w:tcPr>
          <w:p w14:paraId="4E5570B0" w14:textId="77777777" w:rsidR="00DF08A2" w:rsidRDefault="00DF08A2" w:rsidP="00221E0C">
            <w:pPr>
              <w:ind w:right="40"/>
              <w:jc w:val="center"/>
              <w:rPr>
                <w:sz w:val="16"/>
                <w:szCs w:val="16"/>
              </w:rPr>
            </w:pPr>
            <w:r>
              <w:rPr>
                <w:sz w:val="16"/>
                <w:szCs w:val="16"/>
              </w:rPr>
              <w:t>1.21</w:t>
            </w:r>
          </w:p>
        </w:tc>
        <w:tc>
          <w:tcPr>
            <w:tcW w:w="620" w:type="dxa"/>
            <w:tcBorders>
              <w:top w:val="nil"/>
              <w:left w:val="nil"/>
              <w:bottom w:val="single" w:sz="4" w:space="0" w:color="000000"/>
              <w:right w:val="single" w:sz="4" w:space="0" w:color="000000"/>
            </w:tcBorders>
            <w:shd w:val="clear" w:color="auto" w:fill="auto"/>
            <w:vAlign w:val="center"/>
          </w:tcPr>
          <w:p w14:paraId="3ED0F76A" w14:textId="77777777" w:rsidR="00DF08A2" w:rsidRDefault="00DF08A2" w:rsidP="00221E0C">
            <w:pPr>
              <w:ind w:right="40"/>
              <w:jc w:val="center"/>
              <w:rPr>
                <w:sz w:val="16"/>
                <w:szCs w:val="16"/>
              </w:rPr>
            </w:pPr>
            <w:r>
              <w:rPr>
                <w:sz w:val="16"/>
                <w:szCs w:val="16"/>
              </w:rPr>
              <w:t>1.21</w:t>
            </w:r>
          </w:p>
        </w:tc>
        <w:tc>
          <w:tcPr>
            <w:tcW w:w="1042" w:type="dxa"/>
            <w:tcBorders>
              <w:top w:val="nil"/>
              <w:left w:val="nil"/>
              <w:bottom w:val="single" w:sz="4" w:space="0" w:color="000000"/>
              <w:right w:val="single" w:sz="4" w:space="0" w:color="000000"/>
            </w:tcBorders>
            <w:shd w:val="clear" w:color="auto" w:fill="auto"/>
            <w:vAlign w:val="center"/>
          </w:tcPr>
          <w:p w14:paraId="71B0716D" w14:textId="77777777" w:rsidR="00DF08A2" w:rsidRDefault="00DF08A2" w:rsidP="00221E0C">
            <w:pPr>
              <w:ind w:right="40"/>
              <w:jc w:val="center"/>
              <w:rPr>
                <w:sz w:val="16"/>
                <w:szCs w:val="16"/>
              </w:rPr>
            </w:pPr>
            <w:r>
              <w:rPr>
                <w:sz w:val="16"/>
                <w:szCs w:val="16"/>
              </w:rPr>
              <w:t>1.22</w:t>
            </w:r>
          </w:p>
        </w:tc>
      </w:tr>
      <w:tr w:rsidR="00DF08A2" w14:paraId="22C679DD" w14:textId="77777777" w:rsidTr="00A34889">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2B4978" w14:textId="77777777" w:rsidR="00DF08A2" w:rsidRDefault="00DF08A2" w:rsidP="00221E0C">
            <w:pPr>
              <w:ind w:right="42"/>
              <w:jc w:val="center"/>
              <w:rPr>
                <w:sz w:val="18"/>
                <w:szCs w:val="18"/>
              </w:rPr>
            </w:pPr>
            <w:r>
              <w:rPr>
                <w:sz w:val="18"/>
                <w:szCs w:val="18"/>
              </w:rPr>
              <w:t>Junín</w:t>
            </w:r>
          </w:p>
        </w:tc>
        <w:tc>
          <w:tcPr>
            <w:tcW w:w="71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1AE3830" w14:textId="77777777" w:rsidR="00DF08A2" w:rsidRDefault="00DF08A2" w:rsidP="00221E0C">
            <w:pPr>
              <w:ind w:right="40"/>
              <w:jc w:val="center"/>
              <w:rPr>
                <w:sz w:val="16"/>
                <w:szCs w:val="16"/>
              </w:rPr>
            </w:pPr>
            <w:r>
              <w:rPr>
                <w:sz w:val="16"/>
                <w:szCs w:val="16"/>
              </w:rPr>
              <w:t>1.10</w:t>
            </w:r>
          </w:p>
        </w:tc>
        <w:tc>
          <w:tcPr>
            <w:tcW w:w="6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AE8119" w14:textId="77777777" w:rsidR="00DF08A2" w:rsidRDefault="00DF08A2" w:rsidP="00221E0C">
            <w:pPr>
              <w:ind w:right="40"/>
              <w:jc w:val="center"/>
              <w:rPr>
                <w:sz w:val="16"/>
                <w:szCs w:val="16"/>
              </w:rPr>
            </w:pPr>
            <w:r>
              <w:rPr>
                <w:sz w:val="16"/>
                <w:szCs w:val="16"/>
              </w:rPr>
              <w:t>1.11</w:t>
            </w:r>
          </w:p>
        </w:tc>
        <w:tc>
          <w:tcPr>
            <w:tcW w:w="6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9B7912" w14:textId="77777777" w:rsidR="00DF08A2" w:rsidRDefault="00DF08A2" w:rsidP="00221E0C">
            <w:pPr>
              <w:ind w:right="40"/>
              <w:jc w:val="center"/>
              <w:rPr>
                <w:sz w:val="16"/>
                <w:szCs w:val="16"/>
              </w:rPr>
            </w:pPr>
            <w:r>
              <w:rPr>
                <w:sz w:val="16"/>
                <w:szCs w:val="16"/>
              </w:rPr>
              <w:t>1.12</w:t>
            </w:r>
          </w:p>
        </w:tc>
        <w:tc>
          <w:tcPr>
            <w:tcW w:w="6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806AFA" w14:textId="77777777" w:rsidR="00DF08A2" w:rsidRDefault="00DF08A2" w:rsidP="00221E0C">
            <w:pPr>
              <w:ind w:right="40"/>
              <w:jc w:val="center"/>
              <w:rPr>
                <w:sz w:val="16"/>
                <w:szCs w:val="16"/>
              </w:rPr>
            </w:pPr>
            <w:r>
              <w:rPr>
                <w:sz w:val="16"/>
                <w:szCs w:val="16"/>
              </w:rPr>
              <w:t>1.12</w:t>
            </w:r>
          </w:p>
        </w:tc>
        <w:tc>
          <w:tcPr>
            <w:tcW w:w="6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94BE95" w14:textId="77777777" w:rsidR="00DF08A2" w:rsidRDefault="00DF08A2" w:rsidP="00221E0C">
            <w:pPr>
              <w:ind w:right="40"/>
              <w:jc w:val="center"/>
              <w:rPr>
                <w:sz w:val="16"/>
                <w:szCs w:val="16"/>
              </w:rPr>
            </w:pPr>
            <w:r>
              <w:rPr>
                <w:sz w:val="16"/>
                <w:szCs w:val="16"/>
              </w:rPr>
              <w:t>1.13</w:t>
            </w:r>
          </w:p>
        </w:tc>
        <w:tc>
          <w:tcPr>
            <w:tcW w:w="6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6011BB" w14:textId="77777777" w:rsidR="00DF08A2" w:rsidRDefault="00DF08A2" w:rsidP="00221E0C">
            <w:pPr>
              <w:ind w:right="40"/>
              <w:jc w:val="center"/>
              <w:rPr>
                <w:sz w:val="16"/>
                <w:szCs w:val="16"/>
              </w:rPr>
            </w:pPr>
            <w:r>
              <w:rPr>
                <w:sz w:val="16"/>
                <w:szCs w:val="16"/>
              </w:rPr>
              <w:t>1.14</w:t>
            </w:r>
          </w:p>
        </w:tc>
        <w:tc>
          <w:tcPr>
            <w:tcW w:w="6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94DDDE" w14:textId="77777777" w:rsidR="00DF08A2" w:rsidRDefault="00DF08A2" w:rsidP="00221E0C">
            <w:pPr>
              <w:ind w:right="40"/>
              <w:jc w:val="center"/>
              <w:rPr>
                <w:sz w:val="16"/>
                <w:szCs w:val="16"/>
              </w:rPr>
            </w:pPr>
            <w:r>
              <w:rPr>
                <w:sz w:val="16"/>
                <w:szCs w:val="16"/>
              </w:rPr>
              <w:t>1.15</w:t>
            </w:r>
          </w:p>
        </w:tc>
        <w:tc>
          <w:tcPr>
            <w:tcW w:w="6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106A8F" w14:textId="77777777" w:rsidR="00DF08A2" w:rsidRDefault="00DF08A2" w:rsidP="00221E0C">
            <w:pPr>
              <w:ind w:right="40"/>
              <w:jc w:val="center"/>
              <w:rPr>
                <w:sz w:val="16"/>
                <w:szCs w:val="16"/>
              </w:rPr>
            </w:pPr>
            <w:r>
              <w:rPr>
                <w:sz w:val="16"/>
                <w:szCs w:val="16"/>
              </w:rPr>
              <w:t>1.16</w:t>
            </w:r>
          </w:p>
        </w:tc>
        <w:tc>
          <w:tcPr>
            <w:tcW w:w="6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D4D2C7" w14:textId="77777777" w:rsidR="00DF08A2" w:rsidRDefault="00DF08A2" w:rsidP="00221E0C">
            <w:pPr>
              <w:ind w:right="40"/>
              <w:jc w:val="center"/>
              <w:rPr>
                <w:sz w:val="16"/>
                <w:szCs w:val="16"/>
              </w:rPr>
            </w:pPr>
            <w:r>
              <w:rPr>
                <w:sz w:val="16"/>
                <w:szCs w:val="16"/>
              </w:rPr>
              <w:t>1.16</w:t>
            </w:r>
          </w:p>
        </w:tc>
        <w:tc>
          <w:tcPr>
            <w:tcW w:w="6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A70C89" w14:textId="77777777" w:rsidR="00DF08A2" w:rsidRDefault="00DF08A2" w:rsidP="00221E0C">
            <w:pPr>
              <w:ind w:right="40"/>
              <w:jc w:val="center"/>
              <w:rPr>
                <w:sz w:val="16"/>
                <w:szCs w:val="16"/>
              </w:rPr>
            </w:pPr>
            <w:r>
              <w:rPr>
                <w:sz w:val="16"/>
                <w:szCs w:val="16"/>
              </w:rPr>
              <w:t>1.17</w:t>
            </w:r>
          </w:p>
        </w:tc>
        <w:tc>
          <w:tcPr>
            <w:tcW w:w="6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98C15B" w14:textId="77777777" w:rsidR="00DF08A2" w:rsidRDefault="00DF08A2" w:rsidP="00221E0C">
            <w:pPr>
              <w:ind w:right="40"/>
              <w:jc w:val="center"/>
              <w:rPr>
                <w:sz w:val="16"/>
                <w:szCs w:val="16"/>
              </w:rPr>
            </w:pPr>
            <w:r>
              <w:rPr>
                <w:sz w:val="16"/>
                <w:szCs w:val="16"/>
              </w:rPr>
              <w:t>1.18</w:t>
            </w:r>
          </w:p>
        </w:tc>
        <w:tc>
          <w:tcPr>
            <w:tcW w:w="6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3E94E0" w14:textId="77777777" w:rsidR="00DF08A2" w:rsidRDefault="00DF08A2" w:rsidP="00221E0C">
            <w:pPr>
              <w:ind w:right="40"/>
              <w:jc w:val="center"/>
              <w:rPr>
                <w:sz w:val="16"/>
                <w:szCs w:val="16"/>
              </w:rPr>
            </w:pPr>
            <w:r>
              <w:rPr>
                <w:sz w:val="16"/>
                <w:szCs w:val="16"/>
              </w:rPr>
              <w:t>1.19</w:t>
            </w:r>
          </w:p>
        </w:tc>
        <w:tc>
          <w:tcPr>
            <w:tcW w:w="10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E246E5" w14:textId="77777777" w:rsidR="00DF08A2" w:rsidRDefault="00DF08A2" w:rsidP="00221E0C">
            <w:pPr>
              <w:ind w:right="40"/>
              <w:jc w:val="center"/>
              <w:rPr>
                <w:sz w:val="16"/>
                <w:szCs w:val="16"/>
              </w:rPr>
            </w:pPr>
            <w:r>
              <w:rPr>
                <w:sz w:val="16"/>
                <w:szCs w:val="16"/>
              </w:rPr>
              <w:t>1.19</w:t>
            </w:r>
          </w:p>
        </w:tc>
      </w:tr>
      <w:tr w:rsidR="00DF08A2" w14:paraId="482ADA53" w14:textId="77777777" w:rsidTr="00A34889">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3DCF61" w14:textId="77777777" w:rsidR="00DF08A2" w:rsidRDefault="00DF08A2" w:rsidP="00221E0C">
            <w:pPr>
              <w:ind w:right="42"/>
              <w:jc w:val="center"/>
              <w:rPr>
                <w:sz w:val="18"/>
                <w:szCs w:val="18"/>
              </w:rPr>
            </w:pPr>
            <w:r>
              <w:rPr>
                <w:sz w:val="18"/>
                <w:szCs w:val="18"/>
              </w:rPr>
              <w:t>La Libertad</w:t>
            </w:r>
          </w:p>
        </w:tc>
        <w:tc>
          <w:tcPr>
            <w:tcW w:w="71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54989A3" w14:textId="77777777" w:rsidR="00DF08A2" w:rsidRDefault="00DF08A2" w:rsidP="00221E0C">
            <w:pPr>
              <w:ind w:right="40"/>
              <w:jc w:val="center"/>
              <w:rPr>
                <w:sz w:val="16"/>
                <w:szCs w:val="16"/>
              </w:rPr>
            </w:pPr>
            <w:r>
              <w:rPr>
                <w:sz w:val="16"/>
                <w:szCs w:val="16"/>
              </w:rPr>
              <w:t>1.17</w:t>
            </w:r>
          </w:p>
        </w:tc>
        <w:tc>
          <w:tcPr>
            <w:tcW w:w="643" w:type="dxa"/>
            <w:tcBorders>
              <w:top w:val="single" w:sz="4" w:space="0" w:color="000000"/>
              <w:left w:val="nil"/>
              <w:bottom w:val="single" w:sz="4" w:space="0" w:color="000000"/>
              <w:right w:val="single" w:sz="4" w:space="0" w:color="000000"/>
            </w:tcBorders>
            <w:shd w:val="clear" w:color="auto" w:fill="auto"/>
            <w:vAlign w:val="center"/>
          </w:tcPr>
          <w:p w14:paraId="51322468" w14:textId="77777777" w:rsidR="00DF08A2" w:rsidRDefault="00DF08A2" w:rsidP="00221E0C">
            <w:pPr>
              <w:ind w:right="40"/>
              <w:jc w:val="center"/>
              <w:rPr>
                <w:sz w:val="16"/>
                <w:szCs w:val="16"/>
              </w:rPr>
            </w:pPr>
            <w:r>
              <w:rPr>
                <w:sz w:val="16"/>
                <w:szCs w:val="16"/>
              </w:rPr>
              <w:t>1.19</w:t>
            </w:r>
          </w:p>
        </w:tc>
        <w:tc>
          <w:tcPr>
            <w:tcW w:w="642" w:type="dxa"/>
            <w:tcBorders>
              <w:top w:val="single" w:sz="4" w:space="0" w:color="000000"/>
              <w:left w:val="nil"/>
              <w:bottom w:val="single" w:sz="4" w:space="0" w:color="000000"/>
              <w:right w:val="single" w:sz="4" w:space="0" w:color="000000"/>
            </w:tcBorders>
            <w:shd w:val="clear" w:color="auto" w:fill="auto"/>
            <w:vAlign w:val="center"/>
          </w:tcPr>
          <w:p w14:paraId="0BAB7CBB" w14:textId="77777777" w:rsidR="00DF08A2" w:rsidRDefault="00DF08A2" w:rsidP="00221E0C">
            <w:pPr>
              <w:ind w:right="40"/>
              <w:jc w:val="center"/>
              <w:rPr>
                <w:sz w:val="16"/>
                <w:szCs w:val="16"/>
              </w:rPr>
            </w:pPr>
            <w:r>
              <w:rPr>
                <w:sz w:val="16"/>
                <w:szCs w:val="16"/>
              </w:rPr>
              <w:t>1.20</w:t>
            </w:r>
          </w:p>
        </w:tc>
        <w:tc>
          <w:tcPr>
            <w:tcW w:w="642" w:type="dxa"/>
            <w:tcBorders>
              <w:top w:val="single" w:sz="4" w:space="0" w:color="000000"/>
              <w:left w:val="nil"/>
              <w:bottom w:val="single" w:sz="4" w:space="0" w:color="000000"/>
              <w:right w:val="single" w:sz="4" w:space="0" w:color="000000"/>
            </w:tcBorders>
            <w:shd w:val="clear" w:color="auto" w:fill="auto"/>
            <w:vAlign w:val="center"/>
          </w:tcPr>
          <w:p w14:paraId="4CDCC855" w14:textId="77777777" w:rsidR="00DF08A2" w:rsidRDefault="00DF08A2" w:rsidP="00221E0C">
            <w:pPr>
              <w:ind w:right="40"/>
              <w:jc w:val="center"/>
              <w:rPr>
                <w:sz w:val="16"/>
                <w:szCs w:val="16"/>
              </w:rPr>
            </w:pPr>
            <w:r>
              <w:rPr>
                <w:sz w:val="16"/>
                <w:szCs w:val="16"/>
              </w:rPr>
              <w:t>1.21</w:t>
            </w:r>
          </w:p>
        </w:tc>
        <w:tc>
          <w:tcPr>
            <w:tcW w:w="642" w:type="dxa"/>
            <w:tcBorders>
              <w:top w:val="single" w:sz="4" w:space="0" w:color="000000"/>
              <w:left w:val="nil"/>
              <w:bottom w:val="single" w:sz="4" w:space="0" w:color="000000"/>
              <w:right w:val="single" w:sz="4" w:space="0" w:color="000000"/>
            </w:tcBorders>
            <w:shd w:val="clear" w:color="auto" w:fill="auto"/>
            <w:vAlign w:val="center"/>
          </w:tcPr>
          <w:p w14:paraId="4CFE39C6" w14:textId="77777777" w:rsidR="00DF08A2" w:rsidRDefault="00DF08A2" w:rsidP="00221E0C">
            <w:pPr>
              <w:ind w:right="40"/>
              <w:jc w:val="center"/>
              <w:rPr>
                <w:sz w:val="16"/>
                <w:szCs w:val="16"/>
              </w:rPr>
            </w:pPr>
            <w:r>
              <w:rPr>
                <w:sz w:val="16"/>
                <w:szCs w:val="16"/>
              </w:rPr>
              <w:t>1.23</w:t>
            </w:r>
          </w:p>
        </w:tc>
        <w:tc>
          <w:tcPr>
            <w:tcW w:w="643" w:type="dxa"/>
            <w:tcBorders>
              <w:top w:val="single" w:sz="4" w:space="0" w:color="000000"/>
              <w:left w:val="nil"/>
              <w:bottom w:val="single" w:sz="4" w:space="0" w:color="000000"/>
              <w:right w:val="single" w:sz="4" w:space="0" w:color="000000"/>
            </w:tcBorders>
            <w:shd w:val="clear" w:color="auto" w:fill="auto"/>
            <w:vAlign w:val="center"/>
          </w:tcPr>
          <w:p w14:paraId="4FFB330D" w14:textId="77777777" w:rsidR="00DF08A2" w:rsidRDefault="00DF08A2" w:rsidP="00221E0C">
            <w:pPr>
              <w:ind w:right="40"/>
              <w:jc w:val="center"/>
              <w:rPr>
                <w:sz w:val="16"/>
                <w:szCs w:val="16"/>
              </w:rPr>
            </w:pPr>
            <w:r>
              <w:rPr>
                <w:sz w:val="16"/>
                <w:szCs w:val="16"/>
              </w:rPr>
              <w:t>1.24</w:t>
            </w:r>
          </w:p>
        </w:tc>
        <w:tc>
          <w:tcPr>
            <w:tcW w:w="642" w:type="dxa"/>
            <w:tcBorders>
              <w:top w:val="single" w:sz="4" w:space="0" w:color="000000"/>
              <w:left w:val="nil"/>
              <w:bottom w:val="single" w:sz="4" w:space="0" w:color="000000"/>
              <w:right w:val="single" w:sz="4" w:space="0" w:color="000000"/>
            </w:tcBorders>
            <w:shd w:val="clear" w:color="auto" w:fill="auto"/>
            <w:vAlign w:val="center"/>
          </w:tcPr>
          <w:p w14:paraId="72E2568E" w14:textId="77777777" w:rsidR="00DF08A2" w:rsidRDefault="00DF08A2" w:rsidP="00221E0C">
            <w:pPr>
              <w:ind w:right="40"/>
              <w:jc w:val="center"/>
              <w:rPr>
                <w:sz w:val="16"/>
                <w:szCs w:val="16"/>
              </w:rPr>
            </w:pPr>
            <w:r>
              <w:rPr>
                <w:sz w:val="16"/>
                <w:szCs w:val="16"/>
              </w:rPr>
              <w:t>1.25</w:t>
            </w:r>
          </w:p>
        </w:tc>
        <w:tc>
          <w:tcPr>
            <w:tcW w:w="641" w:type="dxa"/>
            <w:tcBorders>
              <w:top w:val="single" w:sz="4" w:space="0" w:color="000000"/>
              <w:left w:val="nil"/>
              <w:bottom w:val="single" w:sz="4" w:space="0" w:color="000000"/>
              <w:right w:val="single" w:sz="4" w:space="0" w:color="000000"/>
            </w:tcBorders>
            <w:shd w:val="clear" w:color="auto" w:fill="auto"/>
            <w:vAlign w:val="center"/>
          </w:tcPr>
          <w:p w14:paraId="701F87CF" w14:textId="77777777" w:rsidR="00DF08A2" w:rsidRDefault="00DF08A2" w:rsidP="00221E0C">
            <w:pPr>
              <w:ind w:right="40"/>
              <w:jc w:val="center"/>
              <w:rPr>
                <w:sz w:val="16"/>
                <w:szCs w:val="16"/>
              </w:rPr>
            </w:pPr>
            <w:r>
              <w:rPr>
                <w:sz w:val="16"/>
                <w:szCs w:val="16"/>
              </w:rPr>
              <w:t>1.27</w:t>
            </w:r>
          </w:p>
        </w:tc>
        <w:tc>
          <w:tcPr>
            <w:tcW w:w="642" w:type="dxa"/>
            <w:tcBorders>
              <w:top w:val="single" w:sz="4" w:space="0" w:color="000000"/>
              <w:left w:val="nil"/>
              <w:bottom w:val="single" w:sz="4" w:space="0" w:color="000000"/>
              <w:right w:val="single" w:sz="4" w:space="0" w:color="000000"/>
            </w:tcBorders>
            <w:shd w:val="clear" w:color="auto" w:fill="auto"/>
            <w:vAlign w:val="center"/>
          </w:tcPr>
          <w:p w14:paraId="04AA04B7" w14:textId="77777777" w:rsidR="00DF08A2" w:rsidRDefault="00DF08A2" w:rsidP="00221E0C">
            <w:pPr>
              <w:ind w:right="40"/>
              <w:jc w:val="center"/>
              <w:rPr>
                <w:sz w:val="16"/>
                <w:szCs w:val="16"/>
              </w:rPr>
            </w:pPr>
            <w:r>
              <w:rPr>
                <w:sz w:val="16"/>
                <w:szCs w:val="16"/>
              </w:rPr>
              <w:t>1.28</w:t>
            </w:r>
          </w:p>
        </w:tc>
        <w:tc>
          <w:tcPr>
            <w:tcW w:w="635" w:type="dxa"/>
            <w:tcBorders>
              <w:top w:val="single" w:sz="4" w:space="0" w:color="000000"/>
              <w:left w:val="nil"/>
              <w:bottom w:val="single" w:sz="4" w:space="0" w:color="000000"/>
              <w:right w:val="single" w:sz="4" w:space="0" w:color="000000"/>
            </w:tcBorders>
            <w:shd w:val="clear" w:color="auto" w:fill="auto"/>
            <w:vAlign w:val="center"/>
          </w:tcPr>
          <w:p w14:paraId="0983A558" w14:textId="77777777" w:rsidR="00DF08A2" w:rsidRDefault="00DF08A2" w:rsidP="00221E0C">
            <w:pPr>
              <w:ind w:right="40"/>
              <w:jc w:val="center"/>
              <w:rPr>
                <w:sz w:val="16"/>
                <w:szCs w:val="16"/>
              </w:rPr>
            </w:pPr>
            <w:r>
              <w:rPr>
                <w:sz w:val="16"/>
                <w:szCs w:val="16"/>
              </w:rPr>
              <w:t>1.29</w:t>
            </w:r>
          </w:p>
        </w:tc>
        <w:tc>
          <w:tcPr>
            <w:tcW w:w="627" w:type="dxa"/>
            <w:tcBorders>
              <w:top w:val="single" w:sz="4" w:space="0" w:color="000000"/>
              <w:left w:val="nil"/>
              <w:bottom w:val="single" w:sz="4" w:space="0" w:color="000000"/>
              <w:right w:val="single" w:sz="4" w:space="0" w:color="000000"/>
            </w:tcBorders>
            <w:shd w:val="clear" w:color="auto" w:fill="auto"/>
            <w:vAlign w:val="center"/>
          </w:tcPr>
          <w:p w14:paraId="1A6AD1AD" w14:textId="77777777" w:rsidR="00DF08A2" w:rsidRDefault="00DF08A2" w:rsidP="00221E0C">
            <w:pPr>
              <w:ind w:right="40"/>
              <w:jc w:val="center"/>
              <w:rPr>
                <w:sz w:val="16"/>
                <w:szCs w:val="16"/>
              </w:rPr>
            </w:pPr>
            <w:r>
              <w:rPr>
                <w:sz w:val="16"/>
                <w:szCs w:val="16"/>
              </w:rPr>
              <w:t>1.31</w:t>
            </w:r>
          </w:p>
        </w:tc>
        <w:tc>
          <w:tcPr>
            <w:tcW w:w="620" w:type="dxa"/>
            <w:tcBorders>
              <w:top w:val="single" w:sz="4" w:space="0" w:color="000000"/>
              <w:left w:val="nil"/>
              <w:bottom w:val="single" w:sz="4" w:space="0" w:color="000000"/>
              <w:right w:val="single" w:sz="4" w:space="0" w:color="000000"/>
            </w:tcBorders>
            <w:shd w:val="clear" w:color="auto" w:fill="auto"/>
            <w:vAlign w:val="center"/>
          </w:tcPr>
          <w:p w14:paraId="0EFA8FE0" w14:textId="77777777" w:rsidR="00DF08A2" w:rsidRDefault="00DF08A2" w:rsidP="00221E0C">
            <w:pPr>
              <w:ind w:right="40"/>
              <w:jc w:val="center"/>
              <w:rPr>
                <w:sz w:val="16"/>
                <w:szCs w:val="16"/>
              </w:rPr>
            </w:pPr>
            <w:r>
              <w:rPr>
                <w:sz w:val="16"/>
                <w:szCs w:val="16"/>
              </w:rPr>
              <w:t>1.32</w:t>
            </w:r>
          </w:p>
        </w:tc>
        <w:tc>
          <w:tcPr>
            <w:tcW w:w="1042" w:type="dxa"/>
            <w:tcBorders>
              <w:top w:val="single" w:sz="4" w:space="0" w:color="000000"/>
              <w:left w:val="nil"/>
              <w:bottom w:val="single" w:sz="4" w:space="0" w:color="000000"/>
              <w:right w:val="single" w:sz="4" w:space="0" w:color="000000"/>
            </w:tcBorders>
            <w:shd w:val="clear" w:color="auto" w:fill="auto"/>
            <w:vAlign w:val="center"/>
          </w:tcPr>
          <w:p w14:paraId="3D6E366D" w14:textId="77777777" w:rsidR="00DF08A2" w:rsidRDefault="00DF08A2" w:rsidP="00221E0C">
            <w:pPr>
              <w:ind w:right="40"/>
              <w:jc w:val="center"/>
              <w:rPr>
                <w:sz w:val="16"/>
                <w:szCs w:val="16"/>
              </w:rPr>
            </w:pPr>
            <w:r>
              <w:rPr>
                <w:sz w:val="16"/>
                <w:szCs w:val="16"/>
              </w:rPr>
              <w:t>1.33</w:t>
            </w:r>
          </w:p>
        </w:tc>
      </w:tr>
      <w:tr w:rsidR="00DF08A2" w14:paraId="7418B43C" w14:textId="77777777" w:rsidTr="00A34889">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067D1E" w14:textId="77777777" w:rsidR="00DF08A2" w:rsidRDefault="00DF08A2" w:rsidP="00221E0C">
            <w:pPr>
              <w:ind w:right="42"/>
              <w:jc w:val="center"/>
              <w:rPr>
                <w:sz w:val="18"/>
                <w:szCs w:val="18"/>
              </w:rPr>
            </w:pPr>
            <w:r>
              <w:rPr>
                <w:sz w:val="18"/>
                <w:szCs w:val="18"/>
              </w:rPr>
              <w:t>Lambayeque</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26FAAF02" w14:textId="77777777" w:rsidR="00DF08A2" w:rsidRDefault="00DF08A2" w:rsidP="00221E0C">
            <w:pPr>
              <w:ind w:right="40"/>
              <w:jc w:val="center"/>
              <w:rPr>
                <w:sz w:val="16"/>
                <w:szCs w:val="16"/>
              </w:rPr>
            </w:pPr>
            <w:r>
              <w:rPr>
                <w:sz w:val="16"/>
                <w:szCs w:val="16"/>
              </w:rPr>
              <w:t>1.13</w:t>
            </w:r>
          </w:p>
        </w:tc>
        <w:tc>
          <w:tcPr>
            <w:tcW w:w="643" w:type="dxa"/>
            <w:tcBorders>
              <w:top w:val="nil"/>
              <w:left w:val="nil"/>
              <w:bottom w:val="single" w:sz="4" w:space="0" w:color="000000"/>
              <w:right w:val="single" w:sz="4" w:space="0" w:color="000000"/>
            </w:tcBorders>
            <w:shd w:val="clear" w:color="auto" w:fill="auto"/>
            <w:vAlign w:val="center"/>
          </w:tcPr>
          <w:p w14:paraId="7A18A1A9" w14:textId="77777777" w:rsidR="00DF08A2" w:rsidRDefault="00DF08A2" w:rsidP="00221E0C">
            <w:pPr>
              <w:ind w:right="40"/>
              <w:jc w:val="center"/>
              <w:rPr>
                <w:sz w:val="16"/>
                <w:szCs w:val="16"/>
              </w:rPr>
            </w:pPr>
            <w:r>
              <w:rPr>
                <w:sz w:val="16"/>
                <w:szCs w:val="16"/>
              </w:rPr>
              <w:t>1.15</w:t>
            </w:r>
          </w:p>
        </w:tc>
        <w:tc>
          <w:tcPr>
            <w:tcW w:w="642" w:type="dxa"/>
            <w:tcBorders>
              <w:top w:val="nil"/>
              <w:left w:val="nil"/>
              <w:bottom w:val="single" w:sz="4" w:space="0" w:color="000000"/>
              <w:right w:val="single" w:sz="4" w:space="0" w:color="000000"/>
            </w:tcBorders>
            <w:shd w:val="clear" w:color="auto" w:fill="auto"/>
            <w:vAlign w:val="center"/>
          </w:tcPr>
          <w:p w14:paraId="1DFECA9B" w14:textId="77777777" w:rsidR="00DF08A2" w:rsidRDefault="00DF08A2" w:rsidP="00221E0C">
            <w:pPr>
              <w:ind w:right="40"/>
              <w:jc w:val="center"/>
              <w:rPr>
                <w:sz w:val="16"/>
                <w:szCs w:val="16"/>
              </w:rPr>
            </w:pPr>
            <w:r>
              <w:rPr>
                <w:sz w:val="16"/>
                <w:szCs w:val="16"/>
              </w:rPr>
              <w:t>1.16</w:t>
            </w:r>
          </w:p>
        </w:tc>
        <w:tc>
          <w:tcPr>
            <w:tcW w:w="642" w:type="dxa"/>
            <w:tcBorders>
              <w:top w:val="nil"/>
              <w:left w:val="nil"/>
              <w:bottom w:val="single" w:sz="4" w:space="0" w:color="000000"/>
              <w:right w:val="single" w:sz="4" w:space="0" w:color="000000"/>
            </w:tcBorders>
            <w:shd w:val="clear" w:color="auto" w:fill="auto"/>
            <w:vAlign w:val="center"/>
          </w:tcPr>
          <w:p w14:paraId="52AF59AD" w14:textId="77777777" w:rsidR="00DF08A2" w:rsidRDefault="00DF08A2" w:rsidP="00221E0C">
            <w:pPr>
              <w:ind w:right="40"/>
              <w:jc w:val="center"/>
              <w:rPr>
                <w:sz w:val="16"/>
                <w:szCs w:val="16"/>
              </w:rPr>
            </w:pPr>
            <w:r>
              <w:rPr>
                <w:sz w:val="16"/>
                <w:szCs w:val="16"/>
              </w:rPr>
              <w:t>1.17</w:t>
            </w:r>
          </w:p>
        </w:tc>
        <w:tc>
          <w:tcPr>
            <w:tcW w:w="642" w:type="dxa"/>
            <w:tcBorders>
              <w:top w:val="nil"/>
              <w:left w:val="nil"/>
              <w:bottom w:val="single" w:sz="4" w:space="0" w:color="000000"/>
              <w:right w:val="single" w:sz="4" w:space="0" w:color="000000"/>
            </w:tcBorders>
            <w:shd w:val="clear" w:color="auto" w:fill="auto"/>
            <w:vAlign w:val="center"/>
          </w:tcPr>
          <w:p w14:paraId="2C10129F" w14:textId="77777777" w:rsidR="00DF08A2" w:rsidRDefault="00DF08A2" w:rsidP="00221E0C">
            <w:pPr>
              <w:ind w:right="40"/>
              <w:jc w:val="center"/>
              <w:rPr>
                <w:sz w:val="16"/>
                <w:szCs w:val="16"/>
              </w:rPr>
            </w:pPr>
            <w:r>
              <w:rPr>
                <w:sz w:val="16"/>
                <w:szCs w:val="16"/>
              </w:rPr>
              <w:t>1.18</w:t>
            </w:r>
          </w:p>
        </w:tc>
        <w:tc>
          <w:tcPr>
            <w:tcW w:w="643" w:type="dxa"/>
            <w:tcBorders>
              <w:top w:val="nil"/>
              <w:left w:val="nil"/>
              <w:bottom w:val="single" w:sz="4" w:space="0" w:color="000000"/>
              <w:right w:val="single" w:sz="4" w:space="0" w:color="000000"/>
            </w:tcBorders>
            <w:shd w:val="clear" w:color="auto" w:fill="auto"/>
            <w:vAlign w:val="center"/>
          </w:tcPr>
          <w:p w14:paraId="7FA73041" w14:textId="77777777" w:rsidR="00DF08A2" w:rsidRDefault="00DF08A2" w:rsidP="00221E0C">
            <w:pPr>
              <w:ind w:right="40"/>
              <w:jc w:val="center"/>
              <w:rPr>
                <w:sz w:val="16"/>
                <w:szCs w:val="16"/>
              </w:rPr>
            </w:pPr>
            <w:r>
              <w:rPr>
                <w:sz w:val="16"/>
                <w:szCs w:val="16"/>
              </w:rPr>
              <w:t>1.19</w:t>
            </w:r>
          </w:p>
        </w:tc>
        <w:tc>
          <w:tcPr>
            <w:tcW w:w="642" w:type="dxa"/>
            <w:tcBorders>
              <w:top w:val="nil"/>
              <w:left w:val="nil"/>
              <w:bottom w:val="single" w:sz="4" w:space="0" w:color="000000"/>
              <w:right w:val="single" w:sz="4" w:space="0" w:color="000000"/>
            </w:tcBorders>
            <w:shd w:val="clear" w:color="auto" w:fill="auto"/>
            <w:vAlign w:val="center"/>
          </w:tcPr>
          <w:p w14:paraId="4BF32D4A" w14:textId="77777777" w:rsidR="00DF08A2" w:rsidRDefault="00DF08A2" w:rsidP="00221E0C">
            <w:pPr>
              <w:ind w:right="40"/>
              <w:jc w:val="center"/>
              <w:rPr>
                <w:sz w:val="16"/>
                <w:szCs w:val="16"/>
              </w:rPr>
            </w:pPr>
            <w:r>
              <w:rPr>
                <w:sz w:val="16"/>
                <w:szCs w:val="16"/>
              </w:rPr>
              <w:t>1.20</w:t>
            </w:r>
          </w:p>
        </w:tc>
        <w:tc>
          <w:tcPr>
            <w:tcW w:w="641" w:type="dxa"/>
            <w:tcBorders>
              <w:top w:val="nil"/>
              <w:left w:val="nil"/>
              <w:bottom w:val="single" w:sz="4" w:space="0" w:color="000000"/>
              <w:right w:val="single" w:sz="4" w:space="0" w:color="000000"/>
            </w:tcBorders>
            <w:shd w:val="clear" w:color="auto" w:fill="auto"/>
            <w:vAlign w:val="center"/>
          </w:tcPr>
          <w:p w14:paraId="4B1D5D81" w14:textId="77777777" w:rsidR="00DF08A2" w:rsidRDefault="00DF08A2" w:rsidP="00221E0C">
            <w:pPr>
              <w:ind w:right="40"/>
              <w:jc w:val="center"/>
              <w:rPr>
                <w:sz w:val="16"/>
                <w:szCs w:val="16"/>
              </w:rPr>
            </w:pPr>
            <w:r>
              <w:rPr>
                <w:sz w:val="16"/>
                <w:szCs w:val="16"/>
              </w:rPr>
              <w:t>1.21</w:t>
            </w:r>
          </w:p>
        </w:tc>
        <w:tc>
          <w:tcPr>
            <w:tcW w:w="642" w:type="dxa"/>
            <w:tcBorders>
              <w:top w:val="nil"/>
              <w:left w:val="nil"/>
              <w:bottom w:val="single" w:sz="4" w:space="0" w:color="000000"/>
              <w:right w:val="single" w:sz="4" w:space="0" w:color="000000"/>
            </w:tcBorders>
            <w:shd w:val="clear" w:color="auto" w:fill="auto"/>
            <w:vAlign w:val="center"/>
          </w:tcPr>
          <w:p w14:paraId="4098EDBD" w14:textId="77777777" w:rsidR="00DF08A2" w:rsidRDefault="00DF08A2" w:rsidP="00221E0C">
            <w:pPr>
              <w:ind w:right="40"/>
              <w:jc w:val="center"/>
              <w:rPr>
                <w:sz w:val="16"/>
                <w:szCs w:val="16"/>
              </w:rPr>
            </w:pPr>
            <w:r>
              <w:rPr>
                <w:sz w:val="16"/>
                <w:szCs w:val="16"/>
              </w:rPr>
              <w:t>1.22</w:t>
            </w:r>
          </w:p>
        </w:tc>
        <w:tc>
          <w:tcPr>
            <w:tcW w:w="635" w:type="dxa"/>
            <w:tcBorders>
              <w:top w:val="nil"/>
              <w:left w:val="nil"/>
              <w:bottom w:val="single" w:sz="4" w:space="0" w:color="000000"/>
              <w:right w:val="single" w:sz="4" w:space="0" w:color="000000"/>
            </w:tcBorders>
            <w:shd w:val="clear" w:color="auto" w:fill="auto"/>
            <w:vAlign w:val="center"/>
          </w:tcPr>
          <w:p w14:paraId="45E53743" w14:textId="77777777" w:rsidR="00DF08A2" w:rsidRDefault="00DF08A2" w:rsidP="00221E0C">
            <w:pPr>
              <w:ind w:right="40"/>
              <w:jc w:val="center"/>
              <w:rPr>
                <w:sz w:val="16"/>
                <w:szCs w:val="16"/>
              </w:rPr>
            </w:pPr>
            <w:r>
              <w:rPr>
                <w:sz w:val="16"/>
                <w:szCs w:val="16"/>
              </w:rPr>
              <w:t>1.23</w:t>
            </w:r>
          </w:p>
        </w:tc>
        <w:tc>
          <w:tcPr>
            <w:tcW w:w="627" w:type="dxa"/>
            <w:tcBorders>
              <w:top w:val="nil"/>
              <w:left w:val="nil"/>
              <w:bottom w:val="single" w:sz="4" w:space="0" w:color="000000"/>
              <w:right w:val="single" w:sz="4" w:space="0" w:color="000000"/>
            </w:tcBorders>
            <w:shd w:val="clear" w:color="auto" w:fill="auto"/>
            <w:vAlign w:val="center"/>
          </w:tcPr>
          <w:p w14:paraId="0585E9BF" w14:textId="77777777" w:rsidR="00DF08A2" w:rsidRDefault="00DF08A2" w:rsidP="00221E0C">
            <w:pPr>
              <w:ind w:right="40"/>
              <w:jc w:val="center"/>
              <w:rPr>
                <w:sz w:val="16"/>
                <w:szCs w:val="16"/>
              </w:rPr>
            </w:pPr>
            <w:r>
              <w:rPr>
                <w:sz w:val="16"/>
                <w:szCs w:val="16"/>
              </w:rPr>
              <w:t>1.24</w:t>
            </w:r>
          </w:p>
        </w:tc>
        <w:tc>
          <w:tcPr>
            <w:tcW w:w="620" w:type="dxa"/>
            <w:tcBorders>
              <w:top w:val="nil"/>
              <w:left w:val="nil"/>
              <w:bottom w:val="single" w:sz="4" w:space="0" w:color="000000"/>
              <w:right w:val="single" w:sz="4" w:space="0" w:color="000000"/>
            </w:tcBorders>
            <w:shd w:val="clear" w:color="auto" w:fill="auto"/>
            <w:vAlign w:val="center"/>
          </w:tcPr>
          <w:p w14:paraId="7D650725" w14:textId="77777777" w:rsidR="00DF08A2" w:rsidRDefault="00DF08A2" w:rsidP="00221E0C">
            <w:pPr>
              <w:ind w:right="40"/>
              <w:jc w:val="center"/>
              <w:rPr>
                <w:sz w:val="16"/>
                <w:szCs w:val="16"/>
              </w:rPr>
            </w:pPr>
            <w:r>
              <w:rPr>
                <w:sz w:val="16"/>
                <w:szCs w:val="16"/>
              </w:rPr>
              <w:t>1.25</w:t>
            </w:r>
          </w:p>
        </w:tc>
        <w:tc>
          <w:tcPr>
            <w:tcW w:w="1042" w:type="dxa"/>
            <w:tcBorders>
              <w:top w:val="nil"/>
              <w:left w:val="nil"/>
              <w:bottom w:val="single" w:sz="4" w:space="0" w:color="000000"/>
              <w:right w:val="single" w:sz="4" w:space="0" w:color="000000"/>
            </w:tcBorders>
            <w:shd w:val="clear" w:color="auto" w:fill="auto"/>
            <w:vAlign w:val="center"/>
          </w:tcPr>
          <w:p w14:paraId="27D01094" w14:textId="77777777" w:rsidR="00DF08A2" w:rsidRDefault="00DF08A2" w:rsidP="00221E0C">
            <w:pPr>
              <w:ind w:right="40"/>
              <w:jc w:val="center"/>
              <w:rPr>
                <w:sz w:val="16"/>
                <w:szCs w:val="16"/>
              </w:rPr>
            </w:pPr>
            <w:r>
              <w:rPr>
                <w:sz w:val="16"/>
                <w:szCs w:val="16"/>
              </w:rPr>
              <w:t>1.26</w:t>
            </w:r>
          </w:p>
        </w:tc>
      </w:tr>
      <w:tr w:rsidR="00DF08A2" w14:paraId="6ED15D04" w14:textId="77777777" w:rsidTr="00A34889">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C76405" w14:textId="77777777" w:rsidR="00DF08A2" w:rsidRDefault="00DF08A2" w:rsidP="00221E0C">
            <w:pPr>
              <w:ind w:right="42"/>
              <w:jc w:val="center"/>
              <w:rPr>
                <w:sz w:val="18"/>
                <w:szCs w:val="18"/>
              </w:rPr>
            </w:pPr>
            <w:r>
              <w:rPr>
                <w:sz w:val="18"/>
                <w:szCs w:val="18"/>
              </w:rPr>
              <w:t xml:space="preserve">Lima </w:t>
            </w:r>
            <w:proofErr w:type="spellStart"/>
            <w:r>
              <w:rPr>
                <w:sz w:val="18"/>
                <w:szCs w:val="18"/>
              </w:rPr>
              <w:t>Metrop</w:t>
            </w:r>
            <w:proofErr w:type="spellEnd"/>
            <w:r>
              <w:rPr>
                <w:sz w:val="18"/>
                <w:szCs w:val="18"/>
              </w:rPr>
              <w:t>.</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66550854" w14:textId="77777777" w:rsidR="00DF08A2" w:rsidRDefault="00DF08A2" w:rsidP="00221E0C">
            <w:pPr>
              <w:ind w:right="40"/>
              <w:jc w:val="center"/>
              <w:rPr>
                <w:sz w:val="16"/>
                <w:szCs w:val="16"/>
              </w:rPr>
            </w:pPr>
            <w:r>
              <w:rPr>
                <w:sz w:val="16"/>
                <w:szCs w:val="16"/>
              </w:rPr>
              <w:t>1.09</w:t>
            </w:r>
          </w:p>
        </w:tc>
        <w:tc>
          <w:tcPr>
            <w:tcW w:w="643" w:type="dxa"/>
            <w:tcBorders>
              <w:top w:val="nil"/>
              <w:left w:val="nil"/>
              <w:bottom w:val="single" w:sz="4" w:space="0" w:color="000000"/>
              <w:right w:val="single" w:sz="4" w:space="0" w:color="000000"/>
            </w:tcBorders>
            <w:shd w:val="clear" w:color="auto" w:fill="auto"/>
            <w:vAlign w:val="center"/>
          </w:tcPr>
          <w:p w14:paraId="672D69BC" w14:textId="77777777" w:rsidR="00DF08A2" w:rsidRDefault="00DF08A2" w:rsidP="00221E0C">
            <w:pPr>
              <w:ind w:right="40"/>
              <w:jc w:val="center"/>
              <w:rPr>
                <w:sz w:val="16"/>
                <w:szCs w:val="16"/>
              </w:rPr>
            </w:pPr>
            <w:r>
              <w:rPr>
                <w:sz w:val="16"/>
                <w:szCs w:val="16"/>
              </w:rPr>
              <w:t>1.10</w:t>
            </w:r>
          </w:p>
        </w:tc>
        <w:tc>
          <w:tcPr>
            <w:tcW w:w="642" w:type="dxa"/>
            <w:tcBorders>
              <w:top w:val="nil"/>
              <w:left w:val="nil"/>
              <w:bottom w:val="single" w:sz="4" w:space="0" w:color="000000"/>
              <w:right w:val="single" w:sz="4" w:space="0" w:color="000000"/>
            </w:tcBorders>
            <w:shd w:val="clear" w:color="auto" w:fill="auto"/>
            <w:vAlign w:val="center"/>
          </w:tcPr>
          <w:p w14:paraId="543E4EBA" w14:textId="77777777" w:rsidR="00DF08A2" w:rsidRDefault="00DF08A2" w:rsidP="00221E0C">
            <w:pPr>
              <w:ind w:right="40"/>
              <w:jc w:val="center"/>
              <w:rPr>
                <w:sz w:val="16"/>
                <w:szCs w:val="16"/>
              </w:rPr>
            </w:pPr>
            <w:r>
              <w:rPr>
                <w:sz w:val="16"/>
                <w:szCs w:val="16"/>
              </w:rPr>
              <w:t>1.11</w:t>
            </w:r>
          </w:p>
        </w:tc>
        <w:tc>
          <w:tcPr>
            <w:tcW w:w="642" w:type="dxa"/>
            <w:tcBorders>
              <w:top w:val="nil"/>
              <w:left w:val="nil"/>
              <w:bottom w:val="single" w:sz="4" w:space="0" w:color="000000"/>
              <w:right w:val="single" w:sz="4" w:space="0" w:color="000000"/>
            </w:tcBorders>
            <w:shd w:val="clear" w:color="auto" w:fill="auto"/>
            <w:vAlign w:val="center"/>
          </w:tcPr>
          <w:p w14:paraId="755F11F4" w14:textId="77777777" w:rsidR="00DF08A2" w:rsidRDefault="00DF08A2" w:rsidP="00221E0C">
            <w:pPr>
              <w:ind w:right="40"/>
              <w:jc w:val="center"/>
              <w:rPr>
                <w:sz w:val="16"/>
                <w:szCs w:val="16"/>
              </w:rPr>
            </w:pPr>
            <w:r>
              <w:rPr>
                <w:sz w:val="16"/>
                <w:szCs w:val="16"/>
              </w:rPr>
              <w:t>1.11</w:t>
            </w:r>
          </w:p>
        </w:tc>
        <w:tc>
          <w:tcPr>
            <w:tcW w:w="642" w:type="dxa"/>
            <w:tcBorders>
              <w:top w:val="nil"/>
              <w:left w:val="nil"/>
              <w:bottom w:val="single" w:sz="4" w:space="0" w:color="000000"/>
              <w:right w:val="single" w:sz="4" w:space="0" w:color="000000"/>
            </w:tcBorders>
            <w:shd w:val="clear" w:color="auto" w:fill="auto"/>
            <w:vAlign w:val="center"/>
          </w:tcPr>
          <w:p w14:paraId="5B40BC6B" w14:textId="77777777" w:rsidR="00DF08A2" w:rsidRDefault="00DF08A2" w:rsidP="00221E0C">
            <w:pPr>
              <w:ind w:right="40"/>
              <w:jc w:val="center"/>
              <w:rPr>
                <w:sz w:val="16"/>
                <w:szCs w:val="16"/>
              </w:rPr>
            </w:pPr>
            <w:r>
              <w:rPr>
                <w:sz w:val="16"/>
                <w:szCs w:val="16"/>
              </w:rPr>
              <w:t>1.12</w:t>
            </w:r>
          </w:p>
        </w:tc>
        <w:tc>
          <w:tcPr>
            <w:tcW w:w="643" w:type="dxa"/>
            <w:tcBorders>
              <w:top w:val="nil"/>
              <w:left w:val="nil"/>
              <w:bottom w:val="single" w:sz="4" w:space="0" w:color="000000"/>
              <w:right w:val="single" w:sz="4" w:space="0" w:color="000000"/>
            </w:tcBorders>
            <w:shd w:val="clear" w:color="auto" w:fill="auto"/>
            <w:vAlign w:val="center"/>
          </w:tcPr>
          <w:p w14:paraId="5D893B99" w14:textId="77777777" w:rsidR="00DF08A2" w:rsidRDefault="00DF08A2" w:rsidP="00221E0C">
            <w:pPr>
              <w:ind w:right="40"/>
              <w:jc w:val="center"/>
              <w:rPr>
                <w:sz w:val="16"/>
                <w:szCs w:val="16"/>
              </w:rPr>
            </w:pPr>
            <w:r>
              <w:rPr>
                <w:sz w:val="16"/>
                <w:szCs w:val="16"/>
              </w:rPr>
              <w:t>1.13</w:t>
            </w:r>
          </w:p>
        </w:tc>
        <w:tc>
          <w:tcPr>
            <w:tcW w:w="642" w:type="dxa"/>
            <w:tcBorders>
              <w:top w:val="nil"/>
              <w:left w:val="nil"/>
              <w:bottom w:val="single" w:sz="4" w:space="0" w:color="000000"/>
              <w:right w:val="single" w:sz="4" w:space="0" w:color="000000"/>
            </w:tcBorders>
            <w:shd w:val="clear" w:color="auto" w:fill="auto"/>
            <w:vAlign w:val="center"/>
          </w:tcPr>
          <w:p w14:paraId="74C0378B" w14:textId="77777777" w:rsidR="00DF08A2" w:rsidRDefault="00DF08A2" w:rsidP="00221E0C">
            <w:pPr>
              <w:ind w:right="40"/>
              <w:jc w:val="center"/>
              <w:rPr>
                <w:sz w:val="16"/>
                <w:szCs w:val="16"/>
              </w:rPr>
            </w:pPr>
            <w:r>
              <w:rPr>
                <w:sz w:val="16"/>
                <w:szCs w:val="16"/>
              </w:rPr>
              <w:t>1.14</w:t>
            </w:r>
          </w:p>
        </w:tc>
        <w:tc>
          <w:tcPr>
            <w:tcW w:w="641" w:type="dxa"/>
            <w:tcBorders>
              <w:top w:val="nil"/>
              <w:left w:val="nil"/>
              <w:bottom w:val="single" w:sz="4" w:space="0" w:color="000000"/>
              <w:right w:val="single" w:sz="4" w:space="0" w:color="000000"/>
            </w:tcBorders>
            <w:shd w:val="clear" w:color="auto" w:fill="auto"/>
            <w:vAlign w:val="center"/>
          </w:tcPr>
          <w:p w14:paraId="0D1FBCF8" w14:textId="77777777" w:rsidR="00DF08A2" w:rsidRDefault="00DF08A2" w:rsidP="00221E0C">
            <w:pPr>
              <w:ind w:right="40"/>
              <w:jc w:val="center"/>
              <w:rPr>
                <w:sz w:val="16"/>
                <w:szCs w:val="16"/>
              </w:rPr>
            </w:pPr>
            <w:r>
              <w:rPr>
                <w:sz w:val="16"/>
                <w:szCs w:val="16"/>
              </w:rPr>
              <w:t>1.14</w:t>
            </w:r>
          </w:p>
        </w:tc>
        <w:tc>
          <w:tcPr>
            <w:tcW w:w="642" w:type="dxa"/>
            <w:tcBorders>
              <w:top w:val="nil"/>
              <w:left w:val="nil"/>
              <w:bottom w:val="single" w:sz="4" w:space="0" w:color="000000"/>
              <w:right w:val="single" w:sz="4" w:space="0" w:color="000000"/>
            </w:tcBorders>
            <w:shd w:val="clear" w:color="auto" w:fill="auto"/>
            <w:vAlign w:val="center"/>
          </w:tcPr>
          <w:p w14:paraId="15A1381C" w14:textId="77777777" w:rsidR="00DF08A2" w:rsidRDefault="00DF08A2" w:rsidP="00221E0C">
            <w:pPr>
              <w:ind w:right="40"/>
              <w:jc w:val="center"/>
              <w:rPr>
                <w:sz w:val="16"/>
                <w:szCs w:val="16"/>
              </w:rPr>
            </w:pPr>
            <w:r>
              <w:rPr>
                <w:sz w:val="16"/>
                <w:szCs w:val="16"/>
              </w:rPr>
              <w:t>1.15</w:t>
            </w:r>
          </w:p>
        </w:tc>
        <w:tc>
          <w:tcPr>
            <w:tcW w:w="635" w:type="dxa"/>
            <w:tcBorders>
              <w:top w:val="nil"/>
              <w:left w:val="nil"/>
              <w:bottom w:val="single" w:sz="4" w:space="0" w:color="000000"/>
              <w:right w:val="single" w:sz="4" w:space="0" w:color="000000"/>
            </w:tcBorders>
            <w:shd w:val="clear" w:color="auto" w:fill="auto"/>
            <w:vAlign w:val="center"/>
          </w:tcPr>
          <w:p w14:paraId="64F23E9F" w14:textId="77777777" w:rsidR="00DF08A2" w:rsidRDefault="00DF08A2" w:rsidP="00221E0C">
            <w:pPr>
              <w:ind w:right="40"/>
              <w:jc w:val="center"/>
              <w:rPr>
                <w:sz w:val="16"/>
                <w:szCs w:val="16"/>
              </w:rPr>
            </w:pPr>
            <w:r>
              <w:rPr>
                <w:sz w:val="16"/>
                <w:szCs w:val="16"/>
              </w:rPr>
              <w:t>1.16</w:t>
            </w:r>
          </w:p>
        </w:tc>
        <w:tc>
          <w:tcPr>
            <w:tcW w:w="627" w:type="dxa"/>
            <w:tcBorders>
              <w:top w:val="nil"/>
              <w:left w:val="nil"/>
              <w:bottom w:val="single" w:sz="4" w:space="0" w:color="000000"/>
              <w:right w:val="single" w:sz="4" w:space="0" w:color="000000"/>
            </w:tcBorders>
            <w:shd w:val="clear" w:color="auto" w:fill="auto"/>
            <w:vAlign w:val="center"/>
          </w:tcPr>
          <w:p w14:paraId="3C59394C" w14:textId="77777777" w:rsidR="00DF08A2" w:rsidRDefault="00DF08A2" w:rsidP="00221E0C">
            <w:pPr>
              <w:ind w:right="40"/>
              <w:jc w:val="center"/>
              <w:rPr>
                <w:sz w:val="16"/>
                <w:szCs w:val="16"/>
              </w:rPr>
            </w:pPr>
            <w:r>
              <w:rPr>
                <w:sz w:val="16"/>
                <w:szCs w:val="16"/>
              </w:rPr>
              <w:t>1.16</w:t>
            </w:r>
          </w:p>
        </w:tc>
        <w:tc>
          <w:tcPr>
            <w:tcW w:w="620" w:type="dxa"/>
            <w:tcBorders>
              <w:top w:val="nil"/>
              <w:left w:val="nil"/>
              <w:bottom w:val="single" w:sz="4" w:space="0" w:color="000000"/>
              <w:right w:val="single" w:sz="4" w:space="0" w:color="000000"/>
            </w:tcBorders>
            <w:shd w:val="clear" w:color="auto" w:fill="auto"/>
            <w:vAlign w:val="center"/>
          </w:tcPr>
          <w:p w14:paraId="45F7E2CA" w14:textId="77777777" w:rsidR="00DF08A2" w:rsidRDefault="00DF08A2" w:rsidP="00221E0C">
            <w:pPr>
              <w:ind w:right="40"/>
              <w:jc w:val="center"/>
              <w:rPr>
                <w:sz w:val="16"/>
                <w:szCs w:val="16"/>
              </w:rPr>
            </w:pPr>
            <w:r>
              <w:rPr>
                <w:sz w:val="16"/>
                <w:szCs w:val="16"/>
              </w:rPr>
              <w:t>1.17</w:t>
            </w:r>
          </w:p>
        </w:tc>
        <w:tc>
          <w:tcPr>
            <w:tcW w:w="1042" w:type="dxa"/>
            <w:tcBorders>
              <w:top w:val="nil"/>
              <w:left w:val="nil"/>
              <w:bottom w:val="single" w:sz="4" w:space="0" w:color="000000"/>
              <w:right w:val="single" w:sz="4" w:space="0" w:color="000000"/>
            </w:tcBorders>
            <w:shd w:val="clear" w:color="auto" w:fill="auto"/>
            <w:vAlign w:val="center"/>
          </w:tcPr>
          <w:p w14:paraId="51C4327A" w14:textId="77777777" w:rsidR="00DF08A2" w:rsidRDefault="00DF08A2" w:rsidP="00221E0C">
            <w:pPr>
              <w:ind w:right="40"/>
              <w:jc w:val="center"/>
              <w:rPr>
                <w:sz w:val="16"/>
                <w:szCs w:val="16"/>
              </w:rPr>
            </w:pPr>
            <w:r>
              <w:rPr>
                <w:sz w:val="16"/>
                <w:szCs w:val="16"/>
              </w:rPr>
              <w:t>1.18</w:t>
            </w:r>
          </w:p>
        </w:tc>
      </w:tr>
      <w:tr w:rsidR="00DF08A2" w14:paraId="6A103E55" w14:textId="77777777" w:rsidTr="00A34889">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EA5577" w14:textId="77777777" w:rsidR="00DF08A2" w:rsidRDefault="00DF08A2" w:rsidP="00221E0C">
            <w:pPr>
              <w:ind w:right="42"/>
              <w:jc w:val="center"/>
              <w:rPr>
                <w:sz w:val="18"/>
                <w:szCs w:val="18"/>
              </w:rPr>
            </w:pPr>
            <w:r>
              <w:rPr>
                <w:sz w:val="18"/>
                <w:szCs w:val="18"/>
              </w:rPr>
              <w:lastRenderedPageBreak/>
              <w:t>Lima Prov.</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68DDAF8A" w14:textId="77777777" w:rsidR="00DF08A2" w:rsidRDefault="00DF08A2" w:rsidP="00221E0C">
            <w:pPr>
              <w:ind w:right="40"/>
              <w:jc w:val="center"/>
              <w:rPr>
                <w:sz w:val="16"/>
                <w:szCs w:val="16"/>
              </w:rPr>
            </w:pPr>
            <w:r>
              <w:rPr>
                <w:sz w:val="16"/>
                <w:szCs w:val="16"/>
              </w:rPr>
              <w:t>1.14</w:t>
            </w:r>
          </w:p>
        </w:tc>
        <w:tc>
          <w:tcPr>
            <w:tcW w:w="643" w:type="dxa"/>
            <w:tcBorders>
              <w:top w:val="nil"/>
              <w:left w:val="nil"/>
              <w:bottom w:val="single" w:sz="4" w:space="0" w:color="000000"/>
              <w:right w:val="single" w:sz="4" w:space="0" w:color="000000"/>
            </w:tcBorders>
            <w:shd w:val="clear" w:color="auto" w:fill="auto"/>
            <w:vAlign w:val="center"/>
          </w:tcPr>
          <w:p w14:paraId="1BA41DF9" w14:textId="77777777" w:rsidR="00DF08A2" w:rsidRDefault="00DF08A2" w:rsidP="00221E0C">
            <w:pPr>
              <w:ind w:right="40"/>
              <w:jc w:val="center"/>
              <w:rPr>
                <w:sz w:val="16"/>
                <w:szCs w:val="16"/>
              </w:rPr>
            </w:pPr>
            <w:r>
              <w:rPr>
                <w:sz w:val="16"/>
                <w:szCs w:val="16"/>
              </w:rPr>
              <w:t>1.15</w:t>
            </w:r>
          </w:p>
        </w:tc>
        <w:tc>
          <w:tcPr>
            <w:tcW w:w="642" w:type="dxa"/>
            <w:tcBorders>
              <w:top w:val="nil"/>
              <w:left w:val="nil"/>
              <w:bottom w:val="single" w:sz="4" w:space="0" w:color="000000"/>
              <w:right w:val="single" w:sz="4" w:space="0" w:color="000000"/>
            </w:tcBorders>
            <w:shd w:val="clear" w:color="auto" w:fill="auto"/>
            <w:vAlign w:val="center"/>
          </w:tcPr>
          <w:p w14:paraId="021E8EF6" w14:textId="77777777" w:rsidR="00DF08A2" w:rsidRDefault="00DF08A2" w:rsidP="00221E0C">
            <w:pPr>
              <w:ind w:right="40"/>
              <w:jc w:val="center"/>
              <w:rPr>
                <w:sz w:val="16"/>
                <w:szCs w:val="16"/>
              </w:rPr>
            </w:pPr>
            <w:r>
              <w:rPr>
                <w:sz w:val="16"/>
                <w:szCs w:val="16"/>
              </w:rPr>
              <w:t>1.16</w:t>
            </w:r>
          </w:p>
        </w:tc>
        <w:tc>
          <w:tcPr>
            <w:tcW w:w="642" w:type="dxa"/>
            <w:tcBorders>
              <w:top w:val="nil"/>
              <w:left w:val="nil"/>
              <w:bottom w:val="single" w:sz="4" w:space="0" w:color="000000"/>
              <w:right w:val="single" w:sz="4" w:space="0" w:color="000000"/>
            </w:tcBorders>
            <w:shd w:val="clear" w:color="auto" w:fill="auto"/>
            <w:vAlign w:val="center"/>
          </w:tcPr>
          <w:p w14:paraId="695F1B01" w14:textId="77777777" w:rsidR="00DF08A2" w:rsidRDefault="00DF08A2" w:rsidP="00221E0C">
            <w:pPr>
              <w:ind w:right="40"/>
              <w:jc w:val="center"/>
              <w:rPr>
                <w:sz w:val="16"/>
                <w:szCs w:val="16"/>
              </w:rPr>
            </w:pPr>
            <w:r>
              <w:rPr>
                <w:sz w:val="16"/>
                <w:szCs w:val="16"/>
              </w:rPr>
              <w:t>1.17</w:t>
            </w:r>
          </w:p>
        </w:tc>
        <w:tc>
          <w:tcPr>
            <w:tcW w:w="642" w:type="dxa"/>
            <w:tcBorders>
              <w:top w:val="nil"/>
              <w:left w:val="nil"/>
              <w:bottom w:val="single" w:sz="4" w:space="0" w:color="000000"/>
              <w:right w:val="single" w:sz="4" w:space="0" w:color="000000"/>
            </w:tcBorders>
            <w:shd w:val="clear" w:color="auto" w:fill="auto"/>
            <w:vAlign w:val="center"/>
          </w:tcPr>
          <w:p w14:paraId="009BD295" w14:textId="77777777" w:rsidR="00DF08A2" w:rsidRDefault="00DF08A2" w:rsidP="00221E0C">
            <w:pPr>
              <w:ind w:right="40"/>
              <w:jc w:val="center"/>
              <w:rPr>
                <w:sz w:val="16"/>
                <w:szCs w:val="16"/>
              </w:rPr>
            </w:pPr>
            <w:r>
              <w:rPr>
                <w:sz w:val="16"/>
                <w:szCs w:val="16"/>
              </w:rPr>
              <w:t>1.18</w:t>
            </w:r>
          </w:p>
        </w:tc>
        <w:tc>
          <w:tcPr>
            <w:tcW w:w="643" w:type="dxa"/>
            <w:tcBorders>
              <w:top w:val="nil"/>
              <w:left w:val="nil"/>
              <w:bottom w:val="single" w:sz="4" w:space="0" w:color="000000"/>
              <w:right w:val="single" w:sz="4" w:space="0" w:color="000000"/>
            </w:tcBorders>
            <w:shd w:val="clear" w:color="auto" w:fill="auto"/>
            <w:vAlign w:val="center"/>
          </w:tcPr>
          <w:p w14:paraId="74EA40BE" w14:textId="77777777" w:rsidR="00DF08A2" w:rsidRDefault="00DF08A2" w:rsidP="00221E0C">
            <w:pPr>
              <w:ind w:right="40"/>
              <w:jc w:val="center"/>
              <w:rPr>
                <w:sz w:val="16"/>
                <w:szCs w:val="16"/>
              </w:rPr>
            </w:pPr>
            <w:r>
              <w:rPr>
                <w:sz w:val="16"/>
                <w:szCs w:val="16"/>
              </w:rPr>
              <w:t>1.19</w:t>
            </w:r>
          </w:p>
        </w:tc>
        <w:tc>
          <w:tcPr>
            <w:tcW w:w="642" w:type="dxa"/>
            <w:tcBorders>
              <w:top w:val="nil"/>
              <w:left w:val="nil"/>
              <w:bottom w:val="single" w:sz="4" w:space="0" w:color="000000"/>
              <w:right w:val="single" w:sz="4" w:space="0" w:color="000000"/>
            </w:tcBorders>
            <w:shd w:val="clear" w:color="auto" w:fill="auto"/>
            <w:vAlign w:val="center"/>
          </w:tcPr>
          <w:p w14:paraId="59C2B614" w14:textId="77777777" w:rsidR="00DF08A2" w:rsidRDefault="00DF08A2" w:rsidP="00221E0C">
            <w:pPr>
              <w:ind w:right="40"/>
              <w:jc w:val="center"/>
              <w:rPr>
                <w:sz w:val="16"/>
                <w:szCs w:val="16"/>
              </w:rPr>
            </w:pPr>
            <w:r>
              <w:rPr>
                <w:sz w:val="16"/>
                <w:szCs w:val="16"/>
              </w:rPr>
              <w:t>1.20</w:t>
            </w:r>
          </w:p>
        </w:tc>
        <w:tc>
          <w:tcPr>
            <w:tcW w:w="641" w:type="dxa"/>
            <w:tcBorders>
              <w:top w:val="nil"/>
              <w:left w:val="nil"/>
              <w:bottom w:val="single" w:sz="4" w:space="0" w:color="000000"/>
              <w:right w:val="single" w:sz="4" w:space="0" w:color="000000"/>
            </w:tcBorders>
            <w:shd w:val="clear" w:color="auto" w:fill="auto"/>
            <w:vAlign w:val="center"/>
          </w:tcPr>
          <w:p w14:paraId="1DD008CA" w14:textId="77777777" w:rsidR="00DF08A2" w:rsidRDefault="00DF08A2" w:rsidP="00221E0C">
            <w:pPr>
              <w:ind w:right="40"/>
              <w:jc w:val="center"/>
              <w:rPr>
                <w:sz w:val="16"/>
                <w:szCs w:val="16"/>
              </w:rPr>
            </w:pPr>
            <w:r>
              <w:rPr>
                <w:sz w:val="16"/>
                <w:szCs w:val="16"/>
              </w:rPr>
              <w:t>1.21</w:t>
            </w:r>
          </w:p>
        </w:tc>
        <w:tc>
          <w:tcPr>
            <w:tcW w:w="642" w:type="dxa"/>
            <w:tcBorders>
              <w:top w:val="nil"/>
              <w:left w:val="nil"/>
              <w:bottom w:val="single" w:sz="4" w:space="0" w:color="000000"/>
              <w:right w:val="single" w:sz="4" w:space="0" w:color="000000"/>
            </w:tcBorders>
            <w:shd w:val="clear" w:color="auto" w:fill="auto"/>
            <w:vAlign w:val="center"/>
          </w:tcPr>
          <w:p w14:paraId="50EDF9F5" w14:textId="77777777" w:rsidR="00DF08A2" w:rsidRDefault="00DF08A2" w:rsidP="00221E0C">
            <w:pPr>
              <w:ind w:right="40"/>
              <w:jc w:val="center"/>
              <w:rPr>
                <w:sz w:val="16"/>
                <w:szCs w:val="16"/>
              </w:rPr>
            </w:pPr>
            <w:r>
              <w:rPr>
                <w:sz w:val="16"/>
                <w:szCs w:val="16"/>
              </w:rPr>
              <w:t>1.22</w:t>
            </w:r>
          </w:p>
        </w:tc>
        <w:tc>
          <w:tcPr>
            <w:tcW w:w="635" w:type="dxa"/>
            <w:tcBorders>
              <w:top w:val="nil"/>
              <w:left w:val="nil"/>
              <w:bottom w:val="single" w:sz="4" w:space="0" w:color="000000"/>
              <w:right w:val="single" w:sz="4" w:space="0" w:color="000000"/>
            </w:tcBorders>
            <w:shd w:val="clear" w:color="auto" w:fill="auto"/>
            <w:vAlign w:val="center"/>
          </w:tcPr>
          <w:p w14:paraId="549B1E45" w14:textId="77777777" w:rsidR="00DF08A2" w:rsidRDefault="00DF08A2" w:rsidP="00221E0C">
            <w:pPr>
              <w:ind w:right="40"/>
              <w:jc w:val="center"/>
              <w:rPr>
                <w:sz w:val="16"/>
                <w:szCs w:val="16"/>
              </w:rPr>
            </w:pPr>
            <w:r>
              <w:rPr>
                <w:sz w:val="16"/>
                <w:szCs w:val="16"/>
              </w:rPr>
              <w:t>1.23</w:t>
            </w:r>
          </w:p>
        </w:tc>
        <w:tc>
          <w:tcPr>
            <w:tcW w:w="627" w:type="dxa"/>
            <w:tcBorders>
              <w:top w:val="nil"/>
              <w:left w:val="nil"/>
              <w:bottom w:val="single" w:sz="4" w:space="0" w:color="000000"/>
              <w:right w:val="single" w:sz="4" w:space="0" w:color="000000"/>
            </w:tcBorders>
            <w:shd w:val="clear" w:color="auto" w:fill="auto"/>
            <w:vAlign w:val="center"/>
          </w:tcPr>
          <w:p w14:paraId="5DE516FB" w14:textId="77777777" w:rsidR="00DF08A2" w:rsidRDefault="00DF08A2" w:rsidP="00221E0C">
            <w:pPr>
              <w:ind w:right="40"/>
              <w:jc w:val="center"/>
              <w:rPr>
                <w:sz w:val="16"/>
                <w:szCs w:val="16"/>
              </w:rPr>
            </w:pPr>
            <w:r>
              <w:rPr>
                <w:sz w:val="16"/>
                <w:szCs w:val="16"/>
              </w:rPr>
              <w:t>1.24</w:t>
            </w:r>
          </w:p>
        </w:tc>
        <w:tc>
          <w:tcPr>
            <w:tcW w:w="620" w:type="dxa"/>
            <w:tcBorders>
              <w:top w:val="nil"/>
              <w:left w:val="nil"/>
              <w:bottom w:val="single" w:sz="4" w:space="0" w:color="000000"/>
              <w:right w:val="single" w:sz="4" w:space="0" w:color="000000"/>
            </w:tcBorders>
            <w:shd w:val="clear" w:color="auto" w:fill="auto"/>
            <w:vAlign w:val="center"/>
          </w:tcPr>
          <w:p w14:paraId="38AF73D3" w14:textId="77777777" w:rsidR="00DF08A2" w:rsidRDefault="00DF08A2" w:rsidP="00221E0C">
            <w:pPr>
              <w:ind w:right="40"/>
              <w:jc w:val="center"/>
              <w:rPr>
                <w:sz w:val="16"/>
                <w:szCs w:val="16"/>
              </w:rPr>
            </w:pPr>
            <w:r>
              <w:rPr>
                <w:sz w:val="16"/>
                <w:szCs w:val="16"/>
              </w:rPr>
              <w:t>1.25</w:t>
            </w:r>
          </w:p>
        </w:tc>
        <w:tc>
          <w:tcPr>
            <w:tcW w:w="1042" w:type="dxa"/>
            <w:tcBorders>
              <w:top w:val="nil"/>
              <w:left w:val="nil"/>
              <w:bottom w:val="single" w:sz="4" w:space="0" w:color="000000"/>
              <w:right w:val="single" w:sz="4" w:space="0" w:color="000000"/>
            </w:tcBorders>
            <w:shd w:val="clear" w:color="auto" w:fill="auto"/>
            <w:vAlign w:val="center"/>
          </w:tcPr>
          <w:p w14:paraId="3DFB3AEC" w14:textId="77777777" w:rsidR="00DF08A2" w:rsidRDefault="00DF08A2" w:rsidP="00221E0C">
            <w:pPr>
              <w:ind w:right="40"/>
              <w:jc w:val="center"/>
              <w:rPr>
                <w:sz w:val="16"/>
                <w:szCs w:val="16"/>
              </w:rPr>
            </w:pPr>
            <w:r>
              <w:rPr>
                <w:sz w:val="16"/>
                <w:szCs w:val="16"/>
              </w:rPr>
              <w:t>1.26</w:t>
            </w:r>
          </w:p>
        </w:tc>
      </w:tr>
      <w:tr w:rsidR="00DF08A2" w14:paraId="0AEBB33E" w14:textId="77777777" w:rsidTr="00A34889">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34317A" w14:textId="77777777" w:rsidR="00DF08A2" w:rsidRDefault="00DF08A2" w:rsidP="00221E0C">
            <w:pPr>
              <w:ind w:right="42"/>
              <w:jc w:val="center"/>
              <w:rPr>
                <w:sz w:val="18"/>
                <w:szCs w:val="18"/>
              </w:rPr>
            </w:pPr>
            <w:r>
              <w:rPr>
                <w:sz w:val="18"/>
                <w:szCs w:val="18"/>
              </w:rPr>
              <w:t>Loreto</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495ACCB1" w14:textId="77777777" w:rsidR="00DF08A2" w:rsidRDefault="00DF08A2" w:rsidP="00221E0C">
            <w:pPr>
              <w:ind w:right="40"/>
              <w:jc w:val="center"/>
              <w:rPr>
                <w:sz w:val="16"/>
                <w:szCs w:val="16"/>
              </w:rPr>
            </w:pPr>
            <w:r>
              <w:rPr>
                <w:sz w:val="16"/>
                <w:szCs w:val="16"/>
              </w:rPr>
              <w:t>1.08</w:t>
            </w:r>
          </w:p>
        </w:tc>
        <w:tc>
          <w:tcPr>
            <w:tcW w:w="643" w:type="dxa"/>
            <w:tcBorders>
              <w:top w:val="nil"/>
              <w:left w:val="nil"/>
              <w:bottom w:val="single" w:sz="4" w:space="0" w:color="000000"/>
              <w:right w:val="single" w:sz="4" w:space="0" w:color="000000"/>
            </w:tcBorders>
            <w:shd w:val="clear" w:color="auto" w:fill="auto"/>
            <w:vAlign w:val="center"/>
          </w:tcPr>
          <w:p w14:paraId="3B6B850F" w14:textId="77777777" w:rsidR="00DF08A2" w:rsidRDefault="00DF08A2" w:rsidP="00221E0C">
            <w:pPr>
              <w:ind w:right="40"/>
              <w:jc w:val="center"/>
              <w:rPr>
                <w:sz w:val="16"/>
                <w:szCs w:val="16"/>
              </w:rPr>
            </w:pPr>
            <w:r>
              <w:rPr>
                <w:sz w:val="16"/>
                <w:szCs w:val="16"/>
              </w:rPr>
              <w:t>1.08</w:t>
            </w:r>
          </w:p>
        </w:tc>
        <w:tc>
          <w:tcPr>
            <w:tcW w:w="642" w:type="dxa"/>
            <w:tcBorders>
              <w:top w:val="nil"/>
              <w:left w:val="nil"/>
              <w:bottom w:val="single" w:sz="4" w:space="0" w:color="000000"/>
              <w:right w:val="single" w:sz="4" w:space="0" w:color="000000"/>
            </w:tcBorders>
            <w:shd w:val="clear" w:color="auto" w:fill="auto"/>
            <w:vAlign w:val="center"/>
          </w:tcPr>
          <w:p w14:paraId="26DC535D" w14:textId="77777777" w:rsidR="00DF08A2" w:rsidRDefault="00DF08A2" w:rsidP="00221E0C">
            <w:pPr>
              <w:ind w:right="40"/>
              <w:jc w:val="center"/>
              <w:rPr>
                <w:sz w:val="16"/>
                <w:szCs w:val="16"/>
              </w:rPr>
            </w:pPr>
            <w:r>
              <w:rPr>
                <w:sz w:val="16"/>
                <w:szCs w:val="16"/>
              </w:rPr>
              <w:t>1.09</w:t>
            </w:r>
          </w:p>
        </w:tc>
        <w:tc>
          <w:tcPr>
            <w:tcW w:w="642" w:type="dxa"/>
            <w:tcBorders>
              <w:top w:val="nil"/>
              <w:left w:val="nil"/>
              <w:bottom w:val="single" w:sz="4" w:space="0" w:color="000000"/>
              <w:right w:val="single" w:sz="4" w:space="0" w:color="000000"/>
            </w:tcBorders>
            <w:shd w:val="clear" w:color="auto" w:fill="auto"/>
            <w:vAlign w:val="center"/>
          </w:tcPr>
          <w:p w14:paraId="6D76D220" w14:textId="77777777" w:rsidR="00DF08A2" w:rsidRDefault="00DF08A2" w:rsidP="00221E0C">
            <w:pPr>
              <w:ind w:right="40"/>
              <w:jc w:val="center"/>
              <w:rPr>
                <w:sz w:val="16"/>
                <w:szCs w:val="16"/>
              </w:rPr>
            </w:pPr>
            <w:r>
              <w:rPr>
                <w:sz w:val="16"/>
                <w:szCs w:val="16"/>
              </w:rPr>
              <w:t>1.09</w:t>
            </w:r>
          </w:p>
        </w:tc>
        <w:tc>
          <w:tcPr>
            <w:tcW w:w="642" w:type="dxa"/>
            <w:tcBorders>
              <w:top w:val="nil"/>
              <w:left w:val="nil"/>
              <w:bottom w:val="single" w:sz="4" w:space="0" w:color="000000"/>
              <w:right w:val="single" w:sz="4" w:space="0" w:color="000000"/>
            </w:tcBorders>
            <w:shd w:val="clear" w:color="auto" w:fill="auto"/>
            <w:vAlign w:val="center"/>
          </w:tcPr>
          <w:p w14:paraId="02681070" w14:textId="77777777" w:rsidR="00DF08A2" w:rsidRDefault="00DF08A2" w:rsidP="00221E0C">
            <w:pPr>
              <w:ind w:right="40"/>
              <w:jc w:val="center"/>
              <w:rPr>
                <w:sz w:val="16"/>
                <w:szCs w:val="16"/>
              </w:rPr>
            </w:pPr>
            <w:r>
              <w:rPr>
                <w:sz w:val="16"/>
                <w:szCs w:val="16"/>
              </w:rPr>
              <w:t>1.10</w:t>
            </w:r>
          </w:p>
        </w:tc>
        <w:tc>
          <w:tcPr>
            <w:tcW w:w="643" w:type="dxa"/>
            <w:tcBorders>
              <w:top w:val="nil"/>
              <w:left w:val="nil"/>
              <w:bottom w:val="single" w:sz="4" w:space="0" w:color="000000"/>
              <w:right w:val="single" w:sz="4" w:space="0" w:color="000000"/>
            </w:tcBorders>
            <w:shd w:val="clear" w:color="auto" w:fill="auto"/>
            <w:vAlign w:val="center"/>
          </w:tcPr>
          <w:p w14:paraId="6D4B4112" w14:textId="77777777" w:rsidR="00DF08A2" w:rsidRDefault="00DF08A2" w:rsidP="00221E0C">
            <w:pPr>
              <w:ind w:right="40"/>
              <w:jc w:val="center"/>
              <w:rPr>
                <w:sz w:val="16"/>
                <w:szCs w:val="16"/>
              </w:rPr>
            </w:pPr>
            <w:r>
              <w:rPr>
                <w:sz w:val="16"/>
                <w:szCs w:val="16"/>
              </w:rPr>
              <w:t>1.10</w:t>
            </w:r>
          </w:p>
        </w:tc>
        <w:tc>
          <w:tcPr>
            <w:tcW w:w="642" w:type="dxa"/>
            <w:tcBorders>
              <w:top w:val="nil"/>
              <w:left w:val="nil"/>
              <w:bottom w:val="single" w:sz="4" w:space="0" w:color="000000"/>
              <w:right w:val="single" w:sz="4" w:space="0" w:color="000000"/>
            </w:tcBorders>
            <w:shd w:val="clear" w:color="auto" w:fill="auto"/>
            <w:vAlign w:val="center"/>
          </w:tcPr>
          <w:p w14:paraId="7B0C4C12" w14:textId="77777777" w:rsidR="00DF08A2" w:rsidRDefault="00DF08A2" w:rsidP="00221E0C">
            <w:pPr>
              <w:ind w:right="40"/>
              <w:jc w:val="center"/>
              <w:rPr>
                <w:sz w:val="16"/>
                <w:szCs w:val="16"/>
              </w:rPr>
            </w:pPr>
            <w:r>
              <w:rPr>
                <w:sz w:val="16"/>
                <w:szCs w:val="16"/>
              </w:rPr>
              <w:t>1.11</w:t>
            </w:r>
          </w:p>
        </w:tc>
        <w:tc>
          <w:tcPr>
            <w:tcW w:w="641" w:type="dxa"/>
            <w:tcBorders>
              <w:top w:val="nil"/>
              <w:left w:val="nil"/>
              <w:bottom w:val="single" w:sz="4" w:space="0" w:color="000000"/>
              <w:right w:val="single" w:sz="4" w:space="0" w:color="000000"/>
            </w:tcBorders>
            <w:shd w:val="clear" w:color="auto" w:fill="auto"/>
            <w:vAlign w:val="center"/>
          </w:tcPr>
          <w:p w14:paraId="21CF3B1D" w14:textId="77777777" w:rsidR="00DF08A2" w:rsidRDefault="00DF08A2" w:rsidP="00221E0C">
            <w:pPr>
              <w:ind w:right="40"/>
              <w:jc w:val="center"/>
              <w:rPr>
                <w:sz w:val="16"/>
                <w:szCs w:val="16"/>
              </w:rPr>
            </w:pPr>
            <w:r>
              <w:rPr>
                <w:sz w:val="16"/>
                <w:szCs w:val="16"/>
              </w:rPr>
              <w:t>1.12</w:t>
            </w:r>
          </w:p>
        </w:tc>
        <w:tc>
          <w:tcPr>
            <w:tcW w:w="642" w:type="dxa"/>
            <w:tcBorders>
              <w:top w:val="nil"/>
              <w:left w:val="nil"/>
              <w:bottom w:val="single" w:sz="4" w:space="0" w:color="000000"/>
              <w:right w:val="single" w:sz="4" w:space="0" w:color="000000"/>
            </w:tcBorders>
            <w:shd w:val="clear" w:color="auto" w:fill="auto"/>
            <w:vAlign w:val="center"/>
          </w:tcPr>
          <w:p w14:paraId="261B82A8" w14:textId="77777777" w:rsidR="00DF08A2" w:rsidRDefault="00DF08A2" w:rsidP="00221E0C">
            <w:pPr>
              <w:ind w:right="40"/>
              <w:jc w:val="center"/>
              <w:rPr>
                <w:sz w:val="16"/>
                <w:szCs w:val="16"/>
              </w:rPr>
            </w:pPr>
            <w:r>
              <w:rPr>
                <w:sz w:val="16"/>
                <w:szCs w:val="16"/>
              </w:rPr>
              <w:t>1.12</w:t>
            </w:r>
          </w:p>
        </w:tc>
        <w:tc>
          <w:tcPr>
            <w:tcW w:w="635" w:type="dxa"/>
            <w:tcBorders>
              <w:top w:val="nil"/>
              <w:left w:val="nil"/>
              <w:bottom w:val="single" w:sz="4" w:space="0" w:color="000000"/>
              <w:right w:val="single" w:sz="4" w:space="0" w:color="000000"/>
            </w:tcBorders>
            <w:shd w:val="clear" w:color="auto" w:fill="auto"/>
            <w:vAlign w:val="center"/>
          </w:tcPr>
          <w:p w14:paraId="08702693" w14:textId="77777777" w:rsidR="00DF08A2" w:rsidRDefault="00DF08A2" w:rsidP="00221E0C">
            <w:pPr>
              <w:ind w:right="40"/>
              <w:jc w:val="center"/>
              <w:rPr>
                <w:sz w:val="16"/>
                <w:szCs w:val="16"/>
              </w:rPr>
            </w:pPr>
            <w:r>
              <w:rPr>
                <w:sz w:val="16"/>
                <w:szCs w:val="16"/>
              </w:rPr>
              <w:t>1.13</w:t>
            </w:r>
          </w:p>
        </w:tc>
        <w:tc>
          <w:tcPr>
            <w:tcW w:w="627" w:type="dxa"/>
            <w:tcBorders>
              <w:top w:val="nil"/>
              <w:left w:val="nil"/>
              <w:bottom w:val="single" w:sz="4" w:space="0" w:color="000000"/>
              <w:right w:val="single" w:sz="4" w:space="0" w:color="000000"/>
            </w:tcBorders>
            <w:shd w:val="clear" w:color="auto" w:fill="auto"/>
            <w:vAlign w:val="center"/>
          </w:tcPr>
          <w:p w14:paraId="51848A14" w14:textId="77777777" w:rsidR="00DF08A2" w:rsidRDefault="00DF08A2" w:rsidP="00221E0C">
            <w:pPr>
              <w:ind w:right="40"/>
              <w:jc w:val="center"/>
              <w:rPr>
                <w:sz w:val="16"/>
                <w:szCs w:val="16"/>
              </w:rPr>
            </w:pPr>
            <w:r>
              <w:rPr>
                <w:sz w:val="16"/>
                <w:szCs w:val="16"/>
              </w:rPr>
              <w:t>1.13</w:t>
            </w:r>
          </w:p>
        </w:tc>
        <w:tc>
          <w:tcPr>
            <w:tcW w:w="620" w:type="dxa"/>
            <w:tcBorders>
              <w:top w:val="nil"/>
              <w:left w:val="nil"/>
              <w:bottom w:val="single" w:sz="4" w:space="0" w:color="000000"/>
              <w:right w:val="single" w:sz="4" w:space="0" w:color="000000"/>
            </w:tcBorders>
            <w:shd w:val="clear" w:color="auto" w:fill="auto"/>
            <w:vAlign w:val="center"/>
          </w:tcPr>
          <w:p w14:paraId="64B1EF57" w14:textId="77777777" w:rsidR="00DF08A2" w:rsidRDefault="00DF08A2" w:rsidP="00221E0C">
            <w:pPr>
              <w:ind w:right="40"/>
              <w:jc w:val="center"/>
              <w:rPr>
                <w:sz w:val="16"/>
                <w:szCs w:val="16"/>
              </w:rPr>
            </w:pPr>
            <w:r>
              <w:rPr>
                <w:sz w:val="16"/>
                <w:szCs w:val="16"/>
              </w:rPr>
              <w:t>1.14</w:t>
            </w:r>
          </w:p>
        </w:tc>
        <w:tc>
          <w:tcPr>
            <w:tcW w:w="1042" w:type="dxa"/>
            <w:tcBorders>
              <w:top w:val="nil"/>
              <w:left w:val="nil"/>
              <w:bottom w:val="single" w:sz="4" w:space="0" w:color="000000"/>
              <w:right w:val="single" w:sz="4" w:space="0" w:color="000000"/>
            </w:tcBorders>
            <w:shd w:val="clear" w:color="auto" w:fill="auto"/>
            <w:vAlign w:val="center"/>
          </w:tcPr>
          <w:p w14:paraId="1937C0CA" w14:textId="77777777" w:rsidR="00DF08A2" w:rsidRDefault="00DF08A2" w:rsidP="00221E0C">
            <w:pPr>
              <w:ind w:right="40"/>
              <w:jc w:val="center"/>
              <w:rPr>
                <w:sz w:val="16"/>
                <w:szCs w:val="16"/>
              </w:rPr>
            </w:pPr>
            <w:r>
              <w:rPr>
                <w:sz w:val="16"/>
                <w:szCs w:val="16"/>
              </w:rPr>
              <w:t>1.15</w:t>
            </w:r>
          </w:p>
        </w:tc>
      </w:tr>
      <w:tr w:rsidR="00DF08A2" w14:paraId="7BE7EA17" w14:textId="77777777" w:rsidTr="00A34889">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480B4C" w14:textId="77777777" w:rsidR="00DF08A2" w:rsidRDefault="00DF08A2" w:rsidP="00221E0C">
            <w:pPr>
              <w:ind w:right="42"/>
              <w:jc w:val="center"/>
              <w:rPr>
                <w:sz w:val="18"/>
                <w:szCs w:val="18"/>
              </w:rPr>
            </w:pPr>
            <w:r>
              <w:rPr>
                <w:sz w:val="18"/>
                <w:szCs w:val="18"/>
              </w:rPr>
              <w:t>Madre de Dios</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59E617CF" w14:textId="77777777" w:rsidR="00DF08A2" w:rsidRDefault="00DF08A2" w:rsidP="00221E0C">
            <w:pPr>
              <w:ind w:right="40"/>
              <w:jc w:val="center"/>
              <w:rPr>
                <w:sz w:val="16"/>
                <w:szCs w:val="16"/>
              </w:rPr>
            </w:pPr>
            <w:r>
              <w:rPr>
                <w:sz w:val="16"/>
                <w:szCs w:val="16"/>
              </w:rPr>
              <w:t>1.06</w:t>
            </w:r>
          </w:p>
        </w:tc>
        <w:tc>
          <w:tcPr>
            <w:tcW w:w="643" w:type="dxa"/>
            <w:tcBorders>
              <w:top w:val="nil"/>
              <w:left w:val="nil"/>
              <w:bottom w:val="single" w:sz="4" w:space="0" w:color="000000"/>
              <w:right w:val="single" w:sz="4" w:space="0" w:color="000000"/>
            </w:tcBorders>
            <w:shd w:val="clear" w:color="auto" w:fill="auto"/>
            <w:vAlign w:val="center"/>
          </w:tcPr>
          <w:p w14:paraId="6B2C38B0" w14:textId="77777777" w:rsidR="00DF08A2" w:rsidRDefault="00DF08A2" w:rsidP="00221E0C">
            <w:pPr>
              <w:ind w:right="40"/>
              <w:jc w:val="center"/>
              <w:rPr>
                <w:sz w:val="16"/>
                <w:szCs w:val="16"/>
              </w:rPr>
            </w:pPr>
            <w:r>
              <w:rPr>
                <w:sz w:val="16"/>
                <w:szCs w:val="16"/>
              </w:rPr>
              <w:t>1.06</w:t>
            </w:r>
          </w:p>
        </w:tc>
        <w:tc>
          <w:tcPr>
            <w:tcW w:w="642" w:type="dxa"/>
            <w:tcBorders>
              <w:top w:val="nil"/>
              <w:left w:val="nil"/>
              <w:bottom w:val="single" w:sz="4" w:space="0" w:color="000000"/>
              <w:right w:val="single" w:sz="4" w:space="0" w:color="000000"/>
            </w:tcBorders>
            <w:shd w:val="clear" w:color="auto" w:fill="auto"/>
            <w:vAlign w:val="center"/>
          </w:tcPr>
          <w:p w14:paraId="1A87A5A3" w14:textId="77777777" w:rsidR="00DF08A2" w:rsidRDefault="00DF08A2" w:rsidP="00221E0C">
            <w:pPr>
              <w:ind w:right="40"/>
              <w:jc w:val="center"/>
              <w:rPr>
                <w:sz w:val="16"/>
                <w:szCs w:val="16"/>
              </w:rPr>
            </w:pPr>
            <w:r>
              <w:rPr>
                <w:sz w:val="16"/>
                <w:szCs w:val="16"/>
              </w:rPr>
              <w:t>1.07</w:t>
            </w:r>
          </w:p>
        </w:tc>
        <w:tc>
          <w:tcPr>
            <w:tcW w:w="642" w:type="dxa"/>
            <w:tcBorders>
              <w:top w:val="nil"/>
              <w:left w:val="nil"/>
              <w:bottom w:val="single" w:sz="4" w:space="0" w:color="000000"/>
              <w:right w:val="single" w:sz="4" w:space="0" w:color="000000"/>
            </w:tcBorders>
            <w:shd w:val="clear" w:color="auto" w:fill="auto"/>
            <w:vAlign w:val="center"/>
          </w:tcPr>
          <w:p w14:paraId="60EA0EB1" w14:textId="77777777" w:rsidR="00DF08A2" w:rsidRDefault="00DF08A2" w:rsidP="00221E0C">
            <w:pPr>
              <w:ind w:right="40"/>
              <w:jc w:val="center"/>
              <w:rPr>
                <w:sz w:val="16"/>
                <w:szCs w:val="16"/>
              </w:rPr>
            </w:pPr>
            <w:r>
              <w:rPr>
                <w:sz w:val="16"/>
                <w:szCs w:val="16"/>
              </w:rPr>
              <w:t>1.07</w:t>
            </w:r>
          </w:p>
        </w:tc>
        <w:tc>
          <w:tcPr>
            <w:tcW w:w="642" w:type="dxa"/>
            <w:tcBorders>
              <w:top w:val="nil"/>
              <w:left w:val="nil"/>
              <w:bottom w:val="single" w:sz="4" w:space="0" w:color="000000"/>
              <w:right w:val="single" w:sz="4" w:space="0" w:color="000000"/>
            </w:tcBorders>
            <w:shd w:val="clear" w:color="auto" w:fill="auto"/>
            <w:vAlign w:val="center"/>
          </w:tcPr>
          <w:p w14:paraId="0E428A26" w14:textId="77777777" w:rsidR="00DF08A2" w:rsidRDefault="00DF08A2" w:rsidP="00221E0C">
            <w:pPr>
              <w:ind w:right="40"/>
              <w:jc w:val="center"/>
              <w:rPr>
                <w:sz w:val="16"/>
                <w:szCs w:val="16"/>
              </w:rPr>
            </w:pPr>
            <w:r>
              <w:rPr>
                <w:sz w:val="16"/>
                <w:szCs w:val="16"/>
              </w:rPr>
              <w:t>1.08</w:t>
            </w:r>
          </w:p>
        </w:tc>
        <w:tc>
          <w:tcPr>
            <w:tcW w:w="643" w:type="dxa"/>
            <w:tcBorders>
              <w:top w:val="nil"/>
              <w:left w:val="nil"/>
              <w:bottom w:val="single" w:sz="4" w:space="0" w:color="000000"/>
              <w:right w:val="single" w:sz="4" w:space="0" w:color="000000"/>
            </w:tcBorders>
            <w:shd w:val="clear" w:color="auto" w:fill="auto"/>
            <w:vAlign w:val="center"/>
          </w:tcPr>
          <w:p w14:paraId="29BA9239" w14:textId="77777777" w:rsidR="00DF08A2" w:rsidRDefault="00DF08A2" w:rsidP="00221E0C">
            <w:pPr>
              <w:ind w:right="40"/>
              <w:jc w:val="center"/>
              <w:rPr>
                <w:sz w:val="16"/>
                <w:szCs w:val="16"/>
              </w:rPr>
            </w:pPr>
            <w:r>
              <w:rPr>
                <w:sz w:val="16"/>
                <w:szCs w:val="16"/>
              </w:rPr>
              <w:t>1.08</w:t>
            </w:r>
          </w:p>
        </w:tc>
        <w:tc>
          <w:tcPr>
            <w:tcW w:w="642" w:type="dxa"/>
            <w:tcBorders>
              <w:top w:val="nil"/>
              <w:left w:val="nil"/>
              <w:bottom w:val="single" w:sz="4" w:space="0" w:color="000000"/>
              <w:right w:val="single" w:sz="4" w:space="0" w:color="000000"/>
            </w:tcBorders>
            <w:shd w:val="clear" w:color="auto" w:fill="auto"/>
            <w:vAlign w:val="center"/>
          </w:tcPr>
          <w:p w14:paraId="758853F2" w14:textId="77777777" w:rsidR="00DF08A2" w:rsidRDefault="00DF08A2" w:rsidP="00221E0C">
            <w:pPr>
              <w:ind w:right="40"/>
              <w:jc w:val="center"/>
              <w:rPr>
                <w:sz w:val="16"/>
                <w:szCs w:val="16"/>
              </w:rPr>
            </w:pPr>
            <w:r>
              <w:rPr>
                <w:sz w:val="16"/>
                <w:szCs w:val="16"/>
              </w:rPr>
              <w:t>1.09</w:t>
            </w:r>
          </w:p>
        </w:tc>
        <w:tc>
          <w:tcPr>
            <w:tcW w:w="641" w:type="dxa"/>
            <w:tcBorders>
              <w:top w:val="nil"/>
              <w:left w:val="nil"/>
              <w:bottom w:val="single" w:sz="4" w:space="0" w:color="000000"/>
              <w:right w:val="single" w:sz="4" w:space="0" w:color="000000"/>
            </w:tcBorders>
            <w:shd w:val="clear" w:color="auto" w:fill="auto"/>
            <w:vAlign w:val="center"/>
          </w:tcPr>
          <w:p w14:paraId="0A095072" w14:textId="77777777" w:rsidR="00DF08A2" w:rsidRDefault="00DF08A2" w:rsidP="00221E0C">
            <w:pPr>
              <w:ind w:right="40"/>
              <w:jc w:val="center"/>
              <w:rPr>
                <w:sz w:val="16"/>
                <w:szCs w:val="16"/>
              </w:rPr>
            </w:pPr>
            <w:r>
              <w:rPr>
                <w:sz w:val="16"/>
                <w:szCs w:val="16"/>
              </w:rPr>
              <w:t>1.09</w:t>
            </w:r>
          </w:p>
        </w:tc>
        <w:tc>
          <w:tcPr>
            <w:tcW w:w="642" w:type="dxa"/>
            <w:tcBorders>
              <w:top w:val="nil"/>
              <w:left w:val="nil"/>
              <w:bottom w:val="single" w:sz="4" w:space="0" w:color="000000"/>
              <w:right w:val="single" w:sz="4" w:space="0" w:color="000000"/>
            </w:tcBorders>
            <w:shd w:val="clear" w:color="auto" w:fill="auto"/>
            <w:vAlign w:val="center"/>
          </w:tcPr>
          <w:p w14:paraId="225FDDB0" w14:textId="77777777" w:rsidR="00DF08A2" w:rsidRDefault="00DF08A2" w:rsidP="00221E0C">
            <w:pPr>
              <w:ind w:right="40"/>
              <w:jc w:val="center"/>
              <w:rPr>
                <w:sz w:val="16"/>
                <w:szCs w:val="16"/>
              </w:rPr>
            </w:pPr>
            <w:r>
              <w:rPr>
                <w:sz w:val="16"/>
                <w:szCs w:val="16"/>
              </w:rPr>
              <w:t>1.10</w:t>
            </w:r>
          </w:p>
        </w:tc>
        <w:tc>
          <w:tcPr>
            <w:tcW w:w="635" w:type="dxa"/>
            <w:tcBorders>
              <w:top w:val="nil"/>
              <w:left w:val="nil"/>
              <w:bottom w:val="single" w:sz="4" w:space="0" w:color="000000"/>
              <w:right w:val="single" w:sz="4" w:space="0" w:color="000000"/>
            </w:tcBorders>
            <w:shd w:val="clear" w:color="auto" w:fill="auto"/>
            <w:vAlign w:val="center"/>
          </w:tcPr>
          <w:p w14:paraId="52C86C39" w14:textId="77777777" w:rsidR="00DF08A2" w:rsidRDefault="00DF08A2" w:rsidP="00221E0C">
            <w:pPr>
              <w:ind w:right="40"/>
              <w:jc w:val="center"/>
              <w:rPr>
                <w:sz w:val="16"/>
                <w:szCs w:val="16"/>
              </w:rPr>
            </w:pPr>
            <w:r>
              <w:rPr>
                <w:sz w:val="16"/>
                <w:szCs w:val="16"/>
              </w:rPr>
              <w:t>1.10</w:t>
            </w:r>
          </w:p>
        </w:tc>
        <w:tc>
          <w:tcPr>
            <w:tcW w:w="627" w:type="dxa"/>
            <w:tcBorders>
              <w:top w:val="nil"/>
              <w:left w:val="nil"/>
              <w:bottom w:val="single" w:sz="4" w:space="0" w:color="000000"/>
              <w:right w:val="single" w:sz="4" w:space="0" w:color="000000"/>
            </w:tcBorders>
            <w:shd w:val="clear" w:color="auto" w:fill="auto"/>
            <w:vAlign w:val="center"/>
          </w:tcPr>
          <w:p w14:paraId="6DECA4E4" w14:textId="77777777" w:rsidR="00DF08A2" w:rsidRDefault="00DF08A2" w:rsidP="00221E0C">
            <w:pPr>
              <w:ind w:right="40"/>
              <w:jc w:val="center"/>
              <w:rPr>
                <w:sz w:val="16"/>
                <w:szCs w:val="16"/>
              </w:rPr>
            </w:pPr>
            <w:r>
              <w:rPr>
                <w:sz w:val="16"/>
                <w:szCs w:val="16"/>
              </w:rPr>
              <w:t>1.10</w:t>
            </w:r>
          </w:p>
        </w:tc>
        <w:tc>
          <w:tcPr>
            <w:tcW w:w="620" w:type="dxa"/>
            <w:tcBorders>
              <w:top w:val="nil"/>
              <w:left w:val="nil"/>
              <w:bottom w:val="single" w:sz="4" w:space="0" w:color="000000"/>
              <w:right w:val="single" w:sz="4" w:space="0" w:color="000000"/>
            </w:tcBorders>
            <w:shd w:val="clear" w:color="auto" w:fill="auto"/>
            <w:vAlign w:val="center"/>
          </w:tcPr>
          <w:p w14:paraId="2A7EA508" w14:textId="77777777" w:rsidR="00DF08A2" w:rsidRDefault="00DF08A2" w:rsidP="00221E0C">
            <w:pPr>
              <w:ind w:right="40"/>
              <w:jc w:val="center"/>
              <w:rPr>
                <w:sz w:val="16"/>
                <w:szCs w:val="16"/>
              </w:rPr>
            </w:pPr>
            <w:r>
              <w:rPr>
                <w:sz w:val="16"/>
                <w:szCs w:val="16"/>
              </w:rPr>
              <w:t>1.11</w:t>
            </w:r>
          </w:p>
        </w:tc>
        <w:tc>
          <w:tcPr>
            <w:tcW w:w="1042" w:type="dxa"/>
            <w:tcBorders>
              <w:top w:val="nil"/>
              <w:left w:val="nil"/>
              <w:bottom w:val="single" w:sz="4" w:space="0" w:color="000000"/>
              <w:right w:val="single" w:sz="4" w:space="0" w:color="000000"/>
            </w:tcBorders>
            <w:shd w:val="clear" w:color="auto" w:fill="auto"/>
            <w:vAlign w:val="center"/>
          </w:tcPr>
          <w:p w14:paraId="578DF474" w14:textId="77777777" w:rsidR="00DF08A2" w:rsidRDefault="00DF08A2" w:rsidP="00221E0C">
            <w:pPr>
              <w:ind w:right="40"/>
              <w:jc w:val="center"/>
              <w:rPr>
                <w:sz w:val="16"/>
                <w:szCs w:val="16"/>
              </w:rPr>
            </w:pPr>
            <w:r>
              <w:rPr>
                <w:sz w:val="16"/>
                <w:szCs w:val="16"/>
              </w:rPr>
              <w:t>1.11</w:t>
            </w:r>
          </w:p>
        </w:tc>
      </w:tr>
      <w:tr w:rsidR="00DF08A2" w14:paraId="66EA0859" w14:textId="77777777" w:rsidTr="00A34889">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0C8066" w14:textId="77777777" w:rsidR="00DF08A2" w:rsidRDefault="00DF08A2" w:rsidP="00221E0C">
            <w:pPr>
              <w:ind w:right="42"/>
              <w:jc w:val="center"/>
              <w:rPr>
                <w:sz w:val="18"/>
                <w:szCs w:val="18"/>
              </w:rPr>
            </w:pPr>
            <w:r>
              <w:rPr>
                <w:sz w:val="18"/>
                <w:szCs w:val="18"/>
              </w:rPr>
              <w:t>Moquegua</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79A68F42" w14:textId="77777777" w:rsidR="00DF08A2" w:rsidRDefault="00DF08A2" w:rsidP="00221E0C">
            <w:pPr>
              <w:ind w:right="40"/>
              <w:jc w:val="center"/>
              <w:rPr>
                <w:sz w:val="16"/>
                <w:szCs w:val="16"/>
              </w:rPr>
            </w:pPr>
            <w:r>
              <w:rPr>
                <w:sz w:val="16"/>
                <w:szCs w:val="16"/>
              </w:rPr>
              <w:t>1.06</w:t>
            </w:r>
          </w:p>
        </w:tc>
        <w:tc>
          <w:tcPr>
            <w:tcW w:w="643" w:type="dxa"/>
            <w:tcBorders>
              <w:top w:val="nil"/>
              <w:left w:val="nil"/>
              <w:bottom w:val="single" w:sz="4" w:space="0" w:color="000000"/>
              <w:right w:val="single" w:sz="4" w:space="0" w:color="000000"/>
            </w:tcBorders>
            <w:shd w:val="clear" w:color="auto" w:fill="auto"/>
            <w:vAlign w:val="center"/>
          </w:tcPr>
          <w:p w14:paraId="05D2DEC0" w14:textId="77777777" w:rsidR="00DF08A2" w:rsidRDefault="00DF08A2" w:rsidP="00221E0C">
            <w:pPr>
              <w:ind w:right="40"/>
              <w:jc w:val="center"/>
              <w:rPr>
                <w:sz w:val="16"/>
                <w:szCs w:val="16"/>
              </w:rPr>
            </w:pPr>
            <w:r>
              <w:rPr>
                <w:sz w:val="16"/>
                <w:szCs w:val="16"/>
              </w:rPr>
              <w:t>1.06</w:t>
            </w:r>
          </w:p>
        </w:tc>
        <w:tc>
          <w:tcPr>
            <w:tcW w:w="642" w:type="dxa"/>
            <w:tcBorders>
              <w:top w:val="nil"/>
              <w:left w:val="nil"/>
              <w:bottom w:val="single" w:sz="4" w:space="0" w:color="000000"/>
              <w:right w:val="single" w:sz="4" w:space="0" w:color="000000"/>
            </w:tcBorders>
            <w:shd w:val="clear" w:color="auto" w:fill="auto"/>
            <w:vAlign w:val="center"/>
          </w:tcPr>
          <w:p w14:paraId="05B82453" w14:textId="77777777" w:rsidR="00DF08A2" w:rsidRDefault="00DF08A2" w:rsidP="00221E0C">
            <w:pPr>
              <w:ind w:right="40"/>
              <w:jc w:val="center"/>
              <w:rPr>
                <w:sz w:val="16"/>
                <w:szCs w:val="16"/>
              </w:rPr>
            </w:pPr>
            <w:r>
              <w:rPr>
                <w:sz w:val="16"/>
                <w:szCs w:val="16"/>
              </w:rPr>
              <w:t>1.07</w:t>
            </w:r>
          </w:p>
        </w:tc>
        <w:tc>
          <w:tcPr>
            <w:tcW w:w="642" w:type="dxa"/>
            <w:tcBorders>
              <w:top w:val="nil"/>
              <w:left w:val="nil"/>
              <w:bottom w:val="single" w:sz="4" w:space="0" w:color="000000"/>
              <w:right w:val="single" w:sz="4" w:space="0" w:color="000000"/>
            </w:tcBorders>
            <w:shd w:val="clear" w:color="auto" w:fill="auto"/>
            <w:vAlign w:val="center"/>
          </w:tcPr>
          <w:p w14:paraId="04563CF4" w14:textId="77777777" w:rsidR="00DF08A2" w:rsidRDefault="00DF08A2" w:rsidP="00221E0C">
            <w:pPr>
              <w:ind w:right="40"/>
              <w:jc w:val="center"/>
              <w:rPr>
                <w:sz w:val="16"/>
                <w:szCs w:val="16"/>
              </w:rPr>
            </w:pPr>
            <w:r>
              <w:rPr>
                <w:sz w:val="16"/>
                <w:szCs w:val="16"/>
              </w:rPr>
              <w:t>1.07</w:t>
            </w:r>
          </w:p>
        </w:tc>
        <w:tc>
          <w:tcPr>
            <w:tcW w:w="642" w:type="dxa"/>
            <w:tcBorders>
              <w:top w:val="nil"/>
              <w:left w:val="nil"/>
              <w:bottom w:val="single" w:sz="4" w:space="0" w:color="000000"/>
              <w:right w:val="single" w:sz="4" w:space="0" w:color="000000"/>
            </w:tcBorders>
            <w:shd w:val="clear" w:color="auto" w:fill="auto"/>
            <w:vAlign w:val="center"/>
          </w:tcPr>
          <w:p w14:paraId="7B6D03FA" w14:textId="77777777" w:rsidR="00DF08A2" w:rsidRDefault="00DF08A2" w:rsidP="00221E0C">
            <w:pPr>
              <w:ind w:right="40"/>
              <w:jc w:val="center"/>
              <w:rPr>
                <w:sz w:val="16"/>
                <w:szCs w:val="16"/>
              </w:rPr>
            </w:pPr>
            <w:r>
              <w:rPr>
                <w:sz w:val="16"/>
                <w:szCs w:val="16"/>
              </w:rPr>
              <w:t>1.08</w:t>
            </w:r>
          </w:p>
        </w:tc>
        <w:tc>
          <w:tcPr>
            <w:tcW w:w="643" w:type="dxa"/>
            <w:tcBorders>
              <w:top w:val="nil"/>
              <w:left w:val="nil"/>
              <w:bottom w:val="single" w:sz="4" w:space="0" w:color="000000"/>
              <w:right w:val="single" w:sz="4" w:space="0" w:color="000000"/>
            </w:tcBorders>
            <w:shd w:val="clear" w:color="auto" w:fill="auto"/>
            <w:vAlign w:val="center"/>
          </w:tcPr>
          <w:p w14:paraId="203E7586" w14:textId="77777777" w:rsidR="00DF08A2" w:rsidRDefault="00DF08A2" w:rsidP="00221E0C">
            <w:pPr>
              <w:ind w:right="40"/>
              <w:jc w:val="center"/>
              <w:rPr>
                <w:sz w:val="16"/>
                <w:szCs w:val="16"/>
              </w:rPr>
            </w:pPr>
            <w:r>
              <w:rPr>
                <w:sz w:val="16"/>
                <w:szCs w:val="16"/>
              </w:rPr>
              <w:t>1.08</w:t>
            </w:r>
          </w:p>
        </w:tc>
        <w:tc>
          <w:tcPr>
            <w:tcW w:w="642" w:type="dxa"/>
            <w:tcBorders>
              <w:top w:val="nil"/>
              <w:left w:val="nil"/>
              <w:bottom w:val="single" w:sz="4" w:space="0" w:color="000000"/>
              <w:right w:val="single" w:sz="4" w:space="0" w:color="000000"/>
            </w:tcBorders>
            <w:shd w:val="clear" w:color="auto" w:fill="auto"/>
            <w:vAlign w:val="center"/>
          </w:tcPr>
          <w:p w14:paraId="172F5825" w14:textId="77777777" w:rsidR="00DF08A2" w:rsidRDefault="00DF08A2" w:rsidP="00221E0C">
            <w:pPr>
              <w:ind w:right="40"/>
              <w:jc w:val="center"/>
              <w:rPr>
                <w:sz w:val="16"/>
                <w:szCs w:val="16"/>
              </w:rPr>
            </w:pPr>
            <w:r>
              <w:rPr>
                <w:sz w:val="16"/>
                <w:szCs w:val="16"/>
              </w:rPr>
              <w:t>1.09</w:t>
            </w:r>
          </w:p>
        </w:tc>
        <w:tc>
          <w:tcPr>
            <w:tcW w:w="641" w:type="dxa"/>
            <w:tcBorders>
              <w:top w:val="nil"/>
              <w:left w:val="nil"/>
              <w:bottom w:val="single" w:sz="4" w:space="0" w:color="000000"/>
              <w:right w:val="single" w:sz="4" w:space="0" w:color="000000"/>
            </w:tcBorders>
            <w:shd w:val="clear" w:color="auto" w:fill="auto"/>
            <w:vAlign w:val="center"/>
          </w:tcPr>
          <w:p w14:paraId="0E553B57" w14:textId="77777777" w:rsidR="00DF08A2" w:rsidRDefault="00DF08A2" w:rsidP="00221E0C">
            <w:pPr>
              <w:ind w:right="40"/>
              <w:jc w:val="center"/>
              <w:rPr>
                <w:sz w:val="16"/>
                <w:szCs w:val="16"/>
              </w:rPr>
            </w:pPr>
            <w:r>
              <w:rPr>
                <w:sz w:val="16"/>
                <w:szCs w:val="16"/>
              </w:rPr>
              <w:t>1.09</w:t>
            </w:r>
          </w:p>
        </w:tc>
        <w:tc>
          <w:tcPr>
            <w:tcW w:w="642" w:type="dxa"/>
            <w:tcBorders>
              <w:top w:val="nil"/>
              <w:left w:val="nil"/>
              <w:bottom w:val="single" w:sz="4" w:space="0" w:color="000000"/>
              <w:right w:val="single" w:sz="4" w:space="0" w:color="000000"/>
            </w:tcBorders>
            <w:shd w:val="clear" w:color="auto" w:fill="auto"/>
            <w:vAlign w:val="center"/>
          </w:tcPr>
          <w:p w14:paraId="76D23F69" w14:textId="77777777" w:rsidR="00DF08A2" w:rsidRDefault="00DF08A2" w:rsidP="00221E0C">
            <w:pPr>
              <w:ind w:right="40"/>
              <w:jc w:val="center"/>
              <w:rPr>
                <w:sz w:val="16"/>
                <w:szCs w:val="16"/>
              </w:rPr>
            </w:pPr>
            <w:r>
              <w:rPr>
                <w:sz w:val="16"/>
                <w:szCs w:val="16"/>
              </w:rPr>
              <w:t>1.10</w:t>
            </w:r>
          </w:p>
        </w:tc>
        <w:tc>
          <w:tcPr>
            <w:tcW w:w="635" w:type="dxa"/>
            <w:tcBorders>
              <w:top w:val="nil"/>
              <w:left w:val="nil"/>
              <w:bottom w:val="single" w:sz="4" w:space="0" w:color="000000"/>
              <w:right w:val="single" w:sz="4" w:space="0" w:color="000000"/>
            </w:tcBorders>
            <w:shd w:val="clear" w:color="auto" w:fill="auto"/>
            <w:vAlign w:val="center"/>
          </w:tcPr>
          <w:p w14:paraId="7AD791EE" w14:textId="77777777" w:rsidR="00DF08A2" w:rsidRDefault="00DF08A2" w:rsidP="00221E0C">
            <w:pPr>
              <w:ind w:right="40"/>
              <w:jc w:val="center"/>
              <w:rPr>
                <w:sz w:val="16"/>
                <w:szCs w:val="16"/>
              </w:rPr>
            </w:pPr>
            <w:r>
              <w:rPr>
                <w:sz w:val="16"/>
                <w:szCs w:val="16"/>
              </w:rPr>
              <w:t>1.10</w:t>
            </w:r>
          </w:p>
        </w:tc>
        <w:tc>
          <w:tcPr>
            <w:tcW w:w="627" w:type="dxa"/>
            <w:tcBorders>
              <w:top w:val="nil"/>
              <w:left w:val="nil"/>
              <w:bottom w:val="single" w:sz="4" w:space="0" w:color="000000"/>
              <w:right w:val="single" w:sz="4" w:space="0" w:color="000000"/>
            </w:tcBorders>
            <w:shd w:val="clear" w:color="auto" w:fill="auto"/>
            <w:vAlign w:val="center"/>
          </w:tcPr>
          <w:p w14:paraId="3B066227" w14:textId="77777777" w:rsidR="00DF08A2" w:rsidRDefault="00DF08A2" w:rsidP="00221E0C">
            <w:pPr>
              <w:ind w:right="40"/>
              <w:jc w:val="center"/>
              <w:rPr>
                <w:sz w:val="16"/>
                <w:szCs w:val="16"/>
              </w:rPr>
            </w:pPr>
            <w:r>
              <w:rPr>
                <w:sz w:val="16"/>
                <w:szCs w:val="16"/>
              </w:rPr>
              <w:t>1.11</w:t>
            </w:r>
          </w:p>
        </w:tc>
        <w:tc>
          <w:tcPr>
            <w:tcW w:w="620" w:type="dxa"/>
            <w:tcBorders>
              <w:top w:val="nil"/>
              <w:left w:val="nil"/>
              <w:bottom w:val="single" w:sz="4" w:space="0" w:color="000000"/>
              <w:right w:val="single" w:sz="4" w:space="0" w:color="000000"/>
            </w:tcBorders>
            <w:shd w:val="clear" w:color="auto" w:fill="auto"/>
            <w:vAlign w:val="center"/>
          </w:tcPr>
          <w:p w14:paraId="7EF05465" w14:textId="77777777" w:rsidR="00DF08A2" w:rsidRDefault="00DF08A2" w:rsidP="00221E0C">
            <w:pPr>
              <w:ind w:right="40"/>
              <w:jc w:val="center"/>
              <w:rPr>
                <w:sz w:val="16"/>
                <w:szCs w:val="16"/>
              </w:rPr>
            </w:pPr>
            <w:r>
              <w:rPr>
                <w:sz w:val="16"/>
                <w:szCs w:val="16"/>
              </w:rPr>
              <w:t>1.11</w:t>
            </w:r>
          </w:p>
        </w:tc>
        <w:tc>
          <w:tcPr>
            <w:tcW w:w="1042" w:type="dxa"/>
            <w:tcBorders>
              <w:top w:val="nil"/>
              <w:left w:val="nil"/>
              <w:bottom w:val="single" w:sz="4" w:space="0" w:color="000000"/>
              <w:right w:val="single" w:sz="4" w:space="0" w:color="000000"/>
            </w:tcBorders>
            <w:shd w:val="clear" w:color="auto" w:fill="auto"/>
            <w:vAlign w:val="center"/>
          </w:tcPr>
          <w:p w14:paraId="64E2ABE9" w14:textId="77777777" w:rsidR="00DF08A2" w:rsidRDefault="00DF08A2" w:rsidP="00221E0C">
            <w:pPr>
              <w:ind w:right="40"/>
              <w:jc w:val="center"/>
              <w:rPr>
                <w:sz w:val="16"/>
                <w:szCs w:val="16"/>
              </w:rPr>
            </w:pPr>
            <w:r>
              <w:rPr>
                <w:sz w:val="16"/>
                <w:szCs w:val="16"/>
              </w:rPr>
              <w:t>1.12</w:t>
            </w:r>
          </w:p>
        </w:tc>
      </w:tr>
      <w:tr w:rsidR="00DF08A2" w14:paraId="7B282EA9" w14:textId="77777777" w:rsidTr="00A34889">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4F1E17" w14:textId="77777777" w:rsidR="00DF08A2" w:rsidRDefault="00DF08A2" w:rsidP="00221E0C">
            <w:pPr>
              <w:ind w:right="42"/>
              <w:jc w:val="center"/>
              <w:rPr>
                <w:sz w:val="18"/>
                <w:szCs w:val="18"/>
              </w:rPr>
            </w:pPr>
            <w:r>
              <w:rPr>
                <w:sz w:val="18"/>
                <w:szCs w:val="18"/>
              </w:rPr>
              <w:t>Pasco</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65423770" w14:textId="77777777" w:rsidR="00DF08A2" w:rsidRDefault="00DF08A2" w:rsidP="00221E0C">
            <w:pPr>
              <w:ind w:right="40"/>
              <w:jc w:val="center"/>
              <w:rPr>
                <w:sz w:val="16"/>
                <w:szCs w:val="16"/>
              </w:rPr>
            </w:pPr>
            <w:r>
              <w:rPr>
                <w:sz w:val="16"/>
                <w:szCs w:val="16"/>
              </w:rPr>
              <w:t>1.15</w:t>
            </w:r>
          </w:p>
        </w:tc>
        <w:tc>
          <w:tcPr>
            <w:tcW w:w="643" w:type="dxa"/>
            <w:tcBorders>
              <w:top w:val="nil"/>
              <w:left w:val="nil"/>
              <w:bottom w:val="single" w:sz="4" w:space="0" w:color="000000"/>
              <w:right w:val="single" w:sz="4" w:space="0" w:color="000000"/>
            </w:tcBorders>
            <w:shd w:val="clear" w:color="auto" w:fill="auto"/>
            <w:vAlign w:val="center"/>
          </w:tcPr>
          <w:p w14:paraId="3855B0C9" w14:textId="77777777" w:rsidR="00DF08A2" w:rsidRDefault="00DF08A2" w:rsidP="00221E0C">
            <w:pPr>
              <w:ind w:right="40"/>
              <w:jc w:val="center"/>
              <w:rPr>
                <w:sz w:val="16"/>
                <w:szCs w:val="16"/>
              </w:rPr>
            </w:pPr>
            <w:r>
              <w:rPr>
                <w:sz w:val="16"/>
                <w:szCs w:val="16"/>
              </w:rPr>
              <w:t>1.16</w:t>
            </w:r>
          </w:p>
        </w:tc>
        <w:tc>
          <w:tcPr>
            <w:tcW w:w="642" w:type="dxa"/>
            <w:tcBorders>
              <w:top w:val="nil"/>
              <w:left w:val="nil"/>
              <w:bottom w:val="single" w:sz="4" w:space="0" w:color="000000"/>
              <w:right w:val="single" w:sz="4" w:space="0" w:color="000000"/>
            </w:tcBorders>
            <w:shd w:val="clear" w:color="auto" w:fill="auto"/>
            <w:vAlign w:val="center"/>
          </w:tcPr>
          <w:p w14:paraId="4A6BD47A" w14:textId="77777777" w:rsidR="00DF08A2" w:rsidRDefault="00DF08A2" w:rsidP="00221E0C">
            <w:pPr>
              <w:ind w:right="40"/>
              <w:jc w:val="center"/>
              <w:rPr>
                <w:sz w:val="16"/>
                <w:szCs w:val="16"/>
              </w:rPr>
            </w:pPr>
            <w:r>
              <w:rPr>
                <w:sz w:val="16"/>
                <w:szCs w:val="16"/>
              </w:rPr>
              <w:t>1.17</w:t>
            </w:r>
          </w:p>
        </w:tc>
        <w:tc>
          <w:tcPr>
            <w:tcW w:w="642" w:type="dxa"/>
            <w:tcBorders>
              <w:top w:val="nil"/>
              <w:left w:val="nil"/>
              <w:bottom w:val="single" w:sz="4" w:space="0" w:color="000000"/>
              <w:right w:val="single" w:sz="4" w:space="0" w:color="000000"/>
            </w:tcBorders>
            <w:shd w:val="clear" w:color="auto" w:fill="auto"/>
            <w:vAlign w:val="center"/>
          </w:tcPr>
          <w:p w14:paraId="25C334C6" w14:textId="77777777" w:rsidR="00DF08A2" w:rsidRDefault="00DF08A2" w:rsidP="00221E0C">
            <w:pPr>
              <w:ind w:right="40"/>
              <w:jc w:val="center"/>
              <w:rPr>
                <w:sz w:val="16"/>
                <w:szCs w:val="16"/>
              </w:rPr>
            </w:pPr>
            <w:r>
              <w:rPr>
                <w:sz w:val="16"/>
                <w:szCs w:val="16"/>
              </w:rPr>
              <w:t>1.19</w:t>
            </w:r>
          </w:p>
        </w:tc>
        <w:tc>
          <w:tcPr>
            <w:tcW w:w="642" w:type="dxa"/>
            <w:tcBorders>
              <w:top w:val="nil"/>
              <w:left w:val="nil"/>
              <w:bottom w:val="single" w:sz="4" w:space="0" w:color="000000"/>
              <w:right w:val="single" w:sz="4" w:space="0" w:color="000000"/>
            </w:tcBorders>
            <w:shd w:val="clear" w:color="auto" w:fill="auto"/>
            <w:vAlign w:val="center"/>
          </w:tcPr>
          <w:p w14:paraId="4CCC4B59" w14:textId="77777777" w:rsidR="00DF08A2" w:rsidRDefault="00DF08A2" w:rsidP="00221E0C">
            <w:pPr>
              <w:ind w:right="40"/>
              <w:jc w:val="center"/>
              <w:rPr>
                <w:sz w:val="16"/>
                <w:szCs w:val="16"/>
              </w:rPr>
            </w:pPr>
            <w:r>
              <w:rPr>
                <w:sz w:val="16"/>
                <w:szCs w:val="16"/>
              </w:rPr>
              <w:t>1.20</w:t>
            </w:r>
          </w:p>
        </w:tc>
        <w:tc>
          <w:tcPr>
            <w:tcW w:w="643" w:type="dxa"/>
            <w:tcBorders>
              <w:top w:val="nil"/>
              <w:left w:val="nil"/>
              <w:bottom w:val="single" w:sz="4" w:space="0" w:color="000000"/>
              <w:right w:val="single" w:sz="4" w:space="0" w:color="000000"/>
            </w:tcBorders>
            <w:shd w:val="clear" w:color="auto" w:fill="auto"/>
            <w:vAlign w:val="center"/>
          </w:tcPr>
          <w:p w14:paraId="547370BE" w14:textId="77777777" w:rsidR="00DF08A2" w:rsidRDefault="00DF08A2" w:rsidP="00221E0C">
            <w:pPr>
              <w:ind w:right="40"/>
              <w:jc w:val="center"/>
              <w:rPr>
                <w:sz w:val="16"/>
                <w:szCs w:val="16"/>
              </w:rPr>
            </w:pPr>
            <w:r>
              <w:rPr>
                <w:sz w:val="16"/>
                <w:szCs w:val="16"/>
              </w:rPr>
              <w:t>1.21</w:t>
            </w:r>
          </w:p>
        </w:tc>
        <w:tc>
          <w:tcPr>
            <w:tcW w:w="642" w:type="dxa"/>
            <w:tcBorders>
              <w:top w:val="nil"/>
              <w:left w:val="nil"/>
              <w:bottom w:val="single" w:sz="4" w:space="0" w:color="000000"/>
              <w:right w:val="single" w:sz="4" w:space="0" w:color="000000"/>
            </w:tcBorders>
            <w:shd w:val="clear" w:color="auto" w:fill="auto"/>
            <w:vAlign w:val="center"/>
          </w:tcPr>
          <w:p w14:paraId="6BB919F0" w14:textId="77777777" w:rsidR="00DF08A2" w:rsidRDefault="00DF08A2" w:rsidP="00221E0C">
            <w:pPr>
              <w:ind w:right="40"/>
              <w:jc w:val="center"/>
              <w:rPr>
                <w:sz w:val="16"/>
                <w:szCs w:val="16"/>
              </w:rPr>
            </w:pPr>
            <w:r>
              <w:rPr>
                <w:sz w:val="16"/>
                <w:szCs w:val="16"/>
              </w:rPr>
              <w:t>1.22</w:t>
            </w:r>
          </w:p>
        </w:tc>
        <w:tc>
          <w:tcPr>
            <w:tcW w:w="641" w:type="dxa"/>
            <w:tcBorders>
              <w:top w:val="nil"/>
              <w:left w:val="nil"/>
              <w:bottom w:val="single" w:sz="4" w:space="0" w:color="000000"/>
              <w:right w:val="single" w:sz="4" w:space="0" w:color="000000"/>
            </w:tcBorders>
            <w:shd w:val="clear" w:color="auto" w:fill="auto"/>
            <w:vAlign w:val="center"/>
          </w:tcPr>
          <w:p w14:paraId="37250220" w14:textId="77777777" w:rsidR="00DF08A2" w:rsidRDefault="00DF08A2" w:rsidP="00221E0C">
            <w:pPr>
              <w:ind w:right="40"/>
              <w:jc w:val="center"/>
              <w:rPr>
                <w:sz w:val="16"/>
                <w:szCs w:val="16"/>
              </w:rPr>
            </w:pPr>
            <w:r>
              <w:rPr>
                <w:sz w:val="16"/>
                <w:szCs w:val="16"/>
              </w:rPr>
              <w:t>1.23</w:t>
            </w:r>
          </w:p>
        </w:tc>
        <w:tc>
          <w:tcPr>
            <w:tcW w:w="642" w:type="dxa"/>
            <w:tcBorders>
              <w:top w:val="nil"/>
              <w:left w:val="nil"/>
              <w:bottom w:val="single" w:sz="4" w:space="0" w:color="000000"/>
              <w:right w:val="single" w:sz="4" w:space="0" w:color="000000"/>
            </w:tcBorders>
            <w:shd w:val="clear" w:color="auto" w:fill="auto"/>
            <w:vAlign w:val="center"/>
          </w:tcPr>
          <w:p w14:paraId="21CF5BDF" w14:textId="77777777" w:rsidR="00DF08A2" w:rsidRDefault="00DF08A2" w:rsidP="00221E0C">
            <w:pPr>
              <w:ind w:right="40"/>
              <w:jc w:val="center"/>
              <w:rPr>
                <w:sz w:val="16"/>
                <w:szCs w:val="16"/>
              </w:rPr>
            </w:pPr>
            <w:r>
              <w:rPr>
                <w:sz w:val="16"/>
                <w:szCs w:val="16"/>
              </w:rPr>
              <w:t>1.24</w:t>
            </w:r>
          </w:p>
        </w:tc>
        <w:tc>
          <w:tcPr>
            <w:tcW w:w="635" w:type="dxa"/>
            <w:tcBorders>
              <w:top w:val="nil"/>
              <w:left w:val="nil"/>
              <w:bottom w:val="single" w:sz="4" w:space="0" w:color="000000"/>
              <w:right w:val="single" w:sz="4" w:space="0" w:color="000000"/>
            </w:tcBorders>
            <w:shd w:val="clear" w:color="auto" w:fill="auto"/>
            <w:vAlign w:val="center"/>
          </w:tcPr>
          <w:p w14:paraId="2B04301D" w14:textId="77777777" w:rsidR="00DF08A2" w:rsidRDefault="00DF08A2" w:rsidP="00221E0C">
            <w:pPr>
              <w:ind w:right="40"/>
              <w:jc w:val="center"/>
              <w:rPr>
                <w:sz w:val="16"/>
                <w:szCs w:val="16"/>
              </w:rPr>
            </w:pPr>
            <w:r>
              <w:rPr>
                <w:sz w:val="16"/>
                <w:szCs w:val="16"/>
              </w:rPr>
              <w:t>1.26</w:t>
            </w:r>
          </w:p>
        </w:tc>
        <w:tc>
          <w:tcPr>
            <w:tcW w:w="627" w:type="dxa"/>
            <w:tcBorders>
              <w:top w:val="nil"/>
              <w:left w:val="nil"/>
              <w:bottom w:val="single" w:sz="4" w:space="0" w:color="000000"/>
              <w:right w:val="single" w:sz="4" w:space="0" w:color="000000"/>
            </w:tcBorders>
            <w:shd w:val="clear" w:color="auto" w:fill="auto"/>
            <w:vAlign w:val="center"/>
          </w:tcPr>
          <w:p w14:paraId="5AB6818E" w14:textId="77777777" w:rsidR="00DF08A2" w:rsidRDefault="00DF08A2" w:rsidP="00221E0C">
            <w:pPr>
              <w:ind w:right="40"/>
              <w:jc w:val="center"/>
              <w:rPr>
                <w:sz w:val="16"/>
                <w:szCs w:val="16"/>
              </w:rPr>
            </w:pPr>
            <w:r>
              <w:rPr>
                <w:sz w:val="16"/>
                <w:szCs w:val="16"/>
              </w:rPr>
              <w:t>1.27</w:t>
            </w:r>
          </w:p>
        </w:tc>
        <w:tc>
          <w:tcPr>
            <w:tcW w:w="620" w:type="dxa"/>
            <w:tcBorders>
              <w:top w:val="nil"/>
              <w:left w:val="nil"/>
              <w:bottom w:val="single" w:sz="4" w:space="0" w:color="000000"/>
              <w:right w:val="single" w:sz="4" w:space="0" w:color="000000"/>
            </w:tcBorders>
            <w:shd w:val="clear" w:color="auto" w:fill="auto"/>
            <w:vAlign w:val="center"/>
          </w:tcPr>
          <w:p w14:paraId="26950732" w14:textId="77777777" w:rsidR="00DF08A2" w:rsidRDefault="00DF08A2" w:rsidP="00221E0C">
            <w:pPr>
              <w:ind w:right="40"/>
              <w:jc w:val="center"/>
              <w:rPr>
                <w:sz w:val="16"/>
                <w:szCs w:val="16"/>
              </w:rPr>
            </w:pPr>
            <w:r>
              <w:rPr>
                <w:sz w:val="16"/>
                <w:szCs w:val="16"/>
              </w:rPr>
              <w:t>1.28</w:t>
            </w:r>
          </w:p>
        </w:tc>
        <w:tc>
          <w:tcPr>
            <w:tcW w:w="1042" w:type="dxa"/>
            <w:tcBorders>
              <w:top w:val="nil"/>
              <w:left w:val="nil"/>
              <w:bottom w:val="single" w:sz="4" w:space="0" w:color="000000"/>
              <w:right w:val="single" w:sz="4" w:space="0" w:color="000000"/>
            </w:tcBorders>
            <w:shd w:val="clear" w:color="auto" w:fill="auto"/>
            <w:vAlign w:val="center"/>
          </w:tcPr>
          <w:p w14:paraId="3E41BE24" w14:textId="77777777" w:rsidR="00DF08A2" w:rsidRDefault="00DF08A2" w:rsidP="00221E0C">
            <w:pPr>
              <w:ind w:right="40"/>
              <w:jc w:val="center"/>
              <w:rPr>
                <w:sz w:val="16"/>
                <w:szCs w:val="16"/>
              </w:rPr>
            </w:pPr>
            <w:r>
              <w:rPr>
                <w:sz w:val="16"/>
                <w:szCs w:val="16"/>
              </w:rPr>
              <w:t>1.29</w:t>
            </w:r>
          </w:p>
        </w:tc>
      </w:tr>
      <w:tr w:rsidR="00DF08A2" w14:paraId="0C08AAD8" w14:textId="77777777" w:rsidTr="00A34889">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930374" w14:textId="77777777" w:rsidR="00DF08A2" w:rsidRDefault="00DF08A2" w:rsidP="00221E0C">
            <w:pPr>
              <w:ind w:right="42"/>
              <w:jc w:val="center"/>
              <w:rPr>
                <w:sz w:val="18"/>
                <w:szCs w:val="18"/>
              </w:rPr>
            </w:pPr>
            <w:r>
              <w:rPr>
                <w:sz w:val="18"/>
                <w:szCs w:val="18"/>
              </w:rPr>
              <w:t>Piura</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55F84EEF" w14:textId="77777777" w:rsidR="00DF08A2" w:rsidRDefault="00DF08A2" w:rsidP="00221E0C">
            <w:pPr>
              <w:ind w:right="40"/>
              <w:jc w:val="center"/>
              <w:rPr>
                <w:sz w:val="16"/>
                <w:szCs w:val="16"/>
              </w:rPr>
            </w:pPr>
            <w:r>
              <w:rPr>
                <w:sz w:val="16"/>
                <w:szCs w:val="16"/>
              </w:rPr>
              <w:t>1.12</w:t>
            </w:r>
          </w:p>
        </w:tc>
        <w:tc>
          <w:tcPr>
            <w:tcW w:w="643" w:type="dxa"/>
            <w:tcBorders>
              <w:top w:val="nil"/>
              <w:left w:val="nil"/>
              <w:bottom w:val="single" w:sz="4" w:space="0" w:color="000000"/>
              <w:right w:val="single" w:sz="4" w:space="0" w:color="000000"/>
            </w:tcBorders>
            <w:shd w:val="clear" w:color="auto" w:fill="auto"/>
            <w:vAlign w:val="center"/>
          </w:tcPr>
          <w:p w14:paraId="31F8FFD7" w14:textId="77777777" w:rsidR="00DF08A2" w:rsidRDefault="00DF08A2" w:rsidP="00221E0C">
            <w:pPr>
              <w:ind w:right="40"/>
              <w:jc w:val="center"/>
              <w:rPr>
                <w:sz w:val="16"/>
                <w:szCs w:val="16"/>
              </w:rPr>
            </w:pPr>
            <w:r>
              <w:rPr>
                <w:sz w:val="16"/>
                <w:szCs w:val="16"/>
              </w:rPr>
              <w:t>1.13</w:t>
            </w:r>
          </w:p>
        </w:tc>
        <w:tc>
          <w:tcPr>
            <w:tcW w:w="642" w:type="dxa"/>
            <w:tcBorders>
              <w:top w:val="nil"/>
              <w:left w:val="nil"/>
              <w:bottom w:val="single" w:sz="4" w:space="0" w:color="000000"/>
              <w:right w:val="single" w:sz="4" w:space="0" w:color="000000"/>
            </w:tcBorders>
            <w:shd w:val="clear" w:color="auto" w:fill="auto"/>
            <w:vAlign w:val="center"/>
          </w:tcPr>
          <w:p w14:paraId="387BACDA" w14:textId="77777777" w:rsidR="00DF08A2" w:rsidRDefault="00DF08A2" w:rsidP="00221E0C">
            <w:pPr>
              <w:ind w:right="40"/>
              <w:jc w:val="center"/>
              <w:rPr>
                <w:sz w:val="16"/>
                <w:szCs w:val="16"/>
              </w:rPr>
            </w:pPr>
            <w:r>
              <w:rPr>
                <w:sz w:val="16"/>
                <w:szCs w:val="16"/>
              </w:rPr>
              <w:t>1.14</w:t>
            </w:r>
          </w:p>
        </w:tc>
        <w:tc>
          <w:tcPr>
            <w:tcW w:w="642" w:type="dxa"/>
            <w:tcBorders>
              <w:top w:val="nil"/>
              <w:left w:val="nil"/>
              <w:bottom w:val="single" w:sz="4" w:space="0" w:color="000000"/>
              <w:right w:val="single" w:sz="4" w:space="0" w:color="000000"/>
            </w:tcBorders>
            <w:shd w:val="clear" w:color="auto" w:fill="auto"/>
            <w:vAlign w:val="center"/>
          </w:tcPr>
          <w:p w14:paraId="7BA3078D" w14:textId="77777777" w:rsidR="00DF08A2" w:rsidRDefault="00DF08A2" w:rsidP="00221E0C">
            <w:pPr>
              <w:ind w:right="40"/>
              <w:jc w:val="center"/>
              <w:rPr>
                <w:sz w:val="16"/>
                <w:szCs w:val="16"/>
              </w:rPr>
            </w:pPr>
            <w:r>
              <w:rPr>
                <w:sz w:val="16"/>
                <w:szCs w:val="16"/>
              </w:rPr>
              <w:t>1.15</w:t>
            </w:r>
          </w:p>
        </w:tc>
        <w:tc>
          <w:tcPr>
            <w:tcW w:w="642" w:type="dxa"/>
            <w:tcBorders>
              <w:top w:val="nil"/>
              <w:left w:val="nil"/>
              <w:bottom w:val="single" w:sz="4" w:space="0" w:color="000000"/>
              <w:right w:val="single" w:sz="4" w:space="0" w:color="000000"/>
            </w:tcBorders>
            <w:shd w:val="clear" w:color="auto" w:fill="auto"/>
            <w:vAlign w:val="center"/>
          </w:tcPr>
          <w:p w14:paraId="38659CB1" w14:textId="77777777" w:rsidR="00DF08A2" w:rsidRDefault="00DF08A2" w:rsidP="00221E0C">
            <w:pPr>
              <w:ind w:right="40"/>
              <w:jc w:val="center"/>
              <w:rPr>
                <w:sz w:val="16"/>
                <w:szCs w:val="16"/>
              </w:rPr>
            </w:pPr>
            <w:r>
              <w:rPr>
                <w:sz w:val="16"/>
                <w:szCs w:val="16"/>
              </w:rPr>
              <w:t>1.16</w:t>
            </w:r>
          </w:p>
        </w:tc>
        <w:tc>
          <w:tcPr>
            <w:tcW w:w="643" w:type="dxa"/>
            <w:tcBorders>
              <w:top w:val="nil"/>
              <w:left w:val="nil"/>
              <w:bottom w:val="single" w:sz="4" w:space="0" w:color="000000"/>
              <w:right w:val="single" w:sz="4" w:space="0" w:color="000000"/>
            </w:tcBorders>
            <w:shd w:val="clear" w:color="auto" w:fill="auto"/>
            <w:vAlign w:val="center"/>
          </w:tcPr>
          <w:p w14:paraId="2D38FE81" w14:textId="77777777" w:rsidR="00DF08A2" w:rsidRDefault="00DF08A2" w:rsidP="00221E0C">
            <w:pPr>
              <w:ind w:right="40"/>
              <w:jc w:val="center"/>
              <w:rPr>
                <w:sz w:val="16"/>
                <w:szCs w:val="16"/>
              </w:rPr>
            </w:pPr>
            <w:r>
              <w:rPr>
                <w:sz w:val="16"/>
                <w:szCs w:val="16"/>
              </w:rPr>
              <w:t>1.17</w:t>
            </w:r>
          </w:p>
        </w:tc>
        <w:tc>
          <w:tcPr>
            <w:tcW w:w="642" w:type="dxa"/>
            <w:tcBorders>
              <w:top w:val="nil"/>
              <w:left w:val="nil"/>
              <w:bottom w:val="single" w:sz="4" w:space="0" w:color="000000"/>
              <w:right w:val="single" w:sz="4" w:space="0" w:color="000000"/>
            </w:tcBorders>
            <w:shd w:val="clear" w:color="auto" w:fill="auto"/>
            <w:vAlign w:val="center"/>
          </w:tcPr>
          <w:p w14:paraId="7E886A49" w14:textId="77777777" w:rsidR="00DF08A2" w:rsidRDefault="00DF08A2" w:rsidP="00221E0C">
            <w:pPr>
              <w:ind w:right="40"/>
              <w:jc w:val="center"/>
              <w:rPr>
                <w:sz w:val="16"/>
                <w:szCs w:val="16"/>
              </w:rPr>
            </w:pPr>
            <w:r>
              <w:rPr>
                <w:sz w:val="16"/>
                <w:szCs w:val="16"/>
              </w:rPr>
              <w:t>1.18</w:t>
            </w:r>
          </w:p>
        </w:tc>
        <w:tc>
          <w:tcPr>
            <w:tcW w:w="641" w:type="dxa"/>
            <w:tcBorders>
              <w:top w:val="nil"/>
              <w:left w:val="nil"/>
              <w:bottom w:val="single" w:sz="4" w:space="0" w:color="000000"/>
              <w:right w:val="single" w:sz="4" w:space="0" w:color="000000"/>
            </w:tcBorders>
            <w:shd w:val="clear" w:color="auto" w:fill="auto"/>
            <w:vAlign w:val="center"/>
          </w:tcPr>
          <w:p w14:paraId="5262610A" w14:textId="77777777" w:rsidR="00DF08A2" w:rsidRDefault="00DF08A2" w:rsidP="00221E0C">
            <w:pPr>
              <w:ind w:right="40"/>
              <w:jc w:val="center"/>
              <w:rPr>
                <w:sz w:val="16"/>
                <w:szCs w:val="16"/>
              </w:rPr>
            </w:pPr>
            <w:r>
              <w:rPr>
                <w:sz w:val="16"/>
                <w:szCs w:val="16"/>
              </w:rPr>
              <w:t>1.19</w:t>
            </w:r>
          </w:p>
        </w:tc>
        <w:tc>
          <w:tcPr>
            <w:tcW w:w="642" w:type="dxa"/>
            <w:tcBorders>
              <w:top w:val="nil"/>
              <w:left w:val="nil"/>
              <w:bottom w:val="single" w:sz="4" w:space="0" w:color="000000"/>
              <w:right w:val="single" w:sz="4" w:space="0" w:color="000000"/>
            </w:tcBorders>
            <w:shd w:val="clear" w:color="auto" w:fill="auto"/>
            <w:vAlign w:val="center"/>
          </w:tcPr>
          <w:p w14:paraId="2331937A" w14:textId="77777777" w:rsidR="00DF08A2" w:rsidRDefault="00DF08A2" w:rsidP="00221E0C">
            <w:pPr>
              <w:ind w:right="40"/>
              <w:jc w:val="center"/>
              <w:rPr>
                <w:sz w:val="16"/>
                <w:szCs w:val="16"/>
              </w:rPr>
            </w:pPr>
            <w:r>
              <w:rPr>
                <w:sz w:val="16"/>
                <w:szCs w:val="16"/>
              </w:rPr>
              <w:t>1.20</w:t>
            </w:r>
          </w:p>
        </w:tc>
        <w:tc>
          <w:tcPr>
            <w:tcW w:w="635" w:type="dxa"/>
            <w:tcBorders>
              <w:top w:val="nil"/>
              <w:left w:val="nil"/>
              <w:bottom w:val="single" w:sz="4" w:space="0" w:color="000000"/>
              <w:right w:val="single" w:sz="4" w:space="0" w:color="000000"/>
            </w:tcBorders>
            <w:shd w:val="clear" w:color="auto" w:fill="auto"/>
            <w:vAlign w:val="center"/>
          </w:tcPr>
          <w:p w14:paraId="3FF376CD" w14:textId="77777777" w:rsidR="00DF08A2" w:rsidRDefault="00DF08A2" w:rsidP="00221E0C">
            <w:pPr>
              <w:ind w:right="40"/>
              <w:jc w:val="center"/>
              <w:rPr>
                <w:sz w:val="16"/>
                <w:szCs w:val="16"/>
              </w:rPr>
            </w:pPr>
            <w:r>
              <w:rPr>
                <w:sz w:val="16"/>
                <w:szCs w:val="16"/>
              </w:rPr>
              <w:t>1.21</w:t>
            </w:r>
          </w:p>
        </w:tc>
        <w:tc>
          <w:tcPr>
            <w:tcW w:w="627" w:type="dxa"/>
            <w:tcBorders>
              <w:top w:val="nil"/>
              <w:left w:val="nil"/>
              <w:bottom w:val="single" w:sz="4" w:space="0" w:color="000000"/>
              <w:right w:val="single" w:sz="4" w:space="0" w:color="000000"/>
            </w:tcBorders>
            <w:shd w:val="clear" w:color="auto" w:fill="auto"/>
            <w:vAlign w:val="center"/>
          </w:tcPr>
          <w:p w14:paraId="7A217B3F" w14:textId="77777777" w:rsidR="00DF08A2" w:rsidRDefault="00DF08A2" w:rsidP="00221E0C">
            <w:pPr>
              <w:ind w:right="40"/>
              <w:jc w:val="center"/>
              <w:rPr>
                <w:sz w:val="16"/>
                <w:szCs w:val="16"/>
              </w:rPr>
            </w:pPr>
            <w:r>
              <w:rPr>
                <w:sz w:val="16"/>
                <w:szCs w:val="16"/>
              </w:rPr>
              <w:t>1.22</w:t>
            </w:r>
          </w:p>
        </w:tc>
        <w:tc>
          <w:tcPr>
            <w:tcW w:w="620" w:type="dxa"/>
            <w:tcBorders>
              <w:top w:val="nil"/>
              <w:left w:val="nil"/>
              <w:bottom w:val="single" w:sz="4" w:space="0" w:color="000000"/>
              <w:right w:val="single" w:sz="4" w:space="0" w:color="000000"/>
            </w:tcBorders>
            <w:shd w:val="clear" w:color="auto" w:fill="auto"/>
            <w:vAlign w:val="center"/>
          </w:tcPr>
          <w:p w14:paraId="71822BDA" w14:textId="77777777" w:rsidR="00DF08A2" w:rsidRDefault="00DF08A2" w:rsidP="00221E0C">
            <w:pPr>
              <w:ind w:right="40"/>
              <w:jc w:val="center"/>
              <w:rPr>
                <w:sz w:val="16"/>
                <w:szCs w:val="16"/>
              </w:rPr>
            </w:pPr>
            <w:r>
              <w:rPr>
                <w:sz w:val="16"/>
                <w:szCs w:val="16"/>
              </w:rPr>
              <w:t>1.23</w:t>
            </w:r>
          </w:p>
        </w:tc>
        <w:tc>
          <w:tcPr>
            <w:tcW w:w="1042" w:type="dxa"/>
            <w:tcBorders>
              <w:top w:val="nil"/>
              <w:left w:val="nil"/>
              <w:bottom w:val="single" w:sz="4" w:space="0" w:color="000000"/>
              <w:right w:val="single" w:sz="4" w:space="0" w:color="000000"/>
            </w:tcBorders>
            <w:shd w:val="clear" w:color="auto" w:fill="auto"/>
            <w:vAlign w:val="center"/>
          </w:tcPr>
          <w:p w14:paraId="29D92FBA" w14:textId="77777777" w:rsidR="00DF08A2" w:rsidRDefault="00DF08A2" w:rsidP="00221E0C">
            <w:pPr>
              <w:ind w:right="40"/>
              <w:jc w:val="center"/>
              <w:rPr>
                <w:sz w:val="16"/>
                <w:szCs w:val="16"/>
              </w:rPr>
            </w:pPr>
            <w:r>
              <w:rPr>
                <w:sz w:val="16"/>
                <w:szCs w:val="16"/>
              </w:rPr>
              <w:t>1.24</w:t>
            </w:r>
          </w:p>
        </w:tc>
      </w:tr>
      <w:tr w:rsidR="00DF08A2" w14:paraId="66C16B81" w14:textId="77777777" w:rsidTr="00A34889">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8EE3C1" w14:textId="77777777" w:rsidR="00DF08A2" w:rsidRDefault="00DF08A2" w:rsidP="00221E0C">
            <w:pPr>
              <w:ind w:right="42"/>
              <w:jc w:val="center"/>
              <w:rPr>
                <w:sz w:val="18"/>
                <w:szCs w:val="18"/>
              </w:rPr>
            </w:pPr>
            <w:r>
              <w:rPr>
                <w:sz w:val="18"/>
                <w:szCs w:val="18"/>
              </w:rPr>
              <w:t>Puno</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5BC4414C" w14:textId="77777777" w:rsidR="00DF08A2" w:rsidRDefault="00DF08A2" w:rsidP="00221E0C">
            <w:pPr>
              <w:ind w:right="40"/>
              <w:jc w:val="center"/>
              <w:rPr>
                <w:sz w:val="16"/>
                <w:szCs w:val="16"/>
              </w:rPr>
            </w:pPr>
            <w:r>
              <w:rPr>
                <w:sz w:val="16"/>
                <w:szCs w:val="16"/>
              </w:rPr>
              <w:t>1.25</w:t>
            </w:r>
          </w:p>
        </w:tc>
        <w:tc>
          <w:tcPr>
            <w:tcW w:w="643" w:type="dxa"/>
            <w:tcBorders>
              <w:top w:val="nil"/>
              <w:left w:val="nil"/>
              <w:bottom w:val="single" w:sz="4" w:space="0" w:color="000000"/>
              <w:right w:val="single" w:sz="4" w:space="0" w:color="000000"/>
            </w:tcBorders>
            <w:shd w:val="clear" w:color="auto" w:fill="auto"/>
            <w:vAlign w:val="center"/>
          </w:tcPr>
          <w:p w14:paraId="1309E6D1" w14:textId="77777777" w:rsidR="00DF08A2" w:rsidRDefault="00DF08A2" w:rsidP="00221E0C">
            <w:pPr>
              <w:ind w:right="40"/>
              <w:jc w:val="center"/>
              <w:rPr>
                <w:sz w:val="16"/>
                <w:szCs w:val="16"/>
              </w:rPr>
            </w:pPr>
            <w:r>
              <w:rPr>
                <w:sz w:val="16"/>
                <w:szCs w:val="16"/>
              </w:rPr>
              <w:t>1.27</w:t>
            </w:r>
          </w:p>
        </w:tc>
        <w:tc>
          <w:tcPr>
            <w:tcW w:w="642" w:type="dxa"/>
            <w:tcBorders>
              <w:top w:val="nil"/>
              <w:left w:val="nil"/>
              <w:bottom w:val="single" w:sz="4" w:space="0" w:color="000000"/>
              <w:right w:val="single" w:sz="4" w:space="0" w:color="000000"/>
            </w:tcBorders>
            <w:shd w:val="clear" w:color="auto" w:fill="auto"/>
            <w:vAlign w:val="center"/>
          </w:tcPr>
          <w:p w14:paraId="7DE88A1B" w14:textId="77777777" w:rsidR="00DF08A2" w:rsidRDefault="00DF08A2" w:rsidP="00221E0C">
            <w:pPr>
              <w:ind w:right="40"/>
              <w:jc w:val="center"/>
              <w:rPr>
                <w:sz w:val="16"/>
                <w:szCs w:val="16"/>
              </w:rPr>
            </w:pPr>
            <w:r>
              <w:rPr>
                <w:sz w:val="16"/>
                <w:szCs w:val="16"/>
              </w:rPr>
              <w:t>1.29</w:t>
            </w:r>
          </w:p>
        </w:tc>
        <w:tc>
          <w:tcPr>
            <w:tcW w:w="642" w:type="dxa"/>
            <w:tcBorders>
              <w:top w:val="nil"/>
              <w:left w:val="nil"/>
              <w:bottom w:val="single" w:sz="4" w:space="0" w:color="000000"/>
              <w:right w:val="single" w:sz="4" w:space="0" w:color="000000"/>
            </w:tcBorders>
            <w:shd w:val="clear" w:color="auto" w:fill="auto"/>
            <w:vAlign w:val="center"/>
          </w:tcPr>
          <w:p w14:paraId="5D073820" w14:textId="77777777" w:rsidR="00DF08A2" w:rsidRDefault="00DF08A2" w:rsidP="00221E0C">
            <w:pPr>
              <w:ind w:right="40"/>
              <w:jc w:val="center"/>
              <w:rPr>
                <w:sz w:val="16"/>
                <w:szCs w:val="16"/>
              </w:rPr>
            </w:pPr>
            <w:r>
              <w:rPr>
                <w:sz w:val="16"/>
                <w:szCs w:val="16"/>
              </w:rPr>
              <w:t>1.31</w:t>
            </w:r>
          </w:p>
        </w:tc>
        <w:tc>
          <w:tcPr>
            <w:tcW w:w="642" w:type="dxa"/>
            <w:tcBorders>
              <w:top w:val="nil"/>
              <w:left w:val="nil"/>
              <w:bottom w:val="single" w:sz="4" w:space="0" w:color="000000"/>
              <w:right w:val="single" w:sz="4" w:space="0" w:color="000000"/>
            </w:tcBorders>
            <w:shd w:val="clear" w:color="auto" w:fill="auto"/>
            <w:vAlign w:val="center"/>
          </w:tcPr>
          <w:p w14:paraId="79010973" w14:textId="77777777" w:rsidR="00DF08A2" w:rsidRDefault="00DF08A2" w:rsidP="00221E0C">
            <w:pPr>
              <w:ind w:right="40"/>
              <w:jc w:val="center"/>
              <w:rPr>
                <w:sz w:val="16"/>
                <w:szCs w:val="16"/>
              </w:rPr>
            </w:pPr>
            <w:r>
              <w:rPr>
                <w:sz w:val="16"/>
                <w:szCs w:val="16"/>
              </w:rPr>
              <w:t>1.33</w:t>
            </w:r>
          </w:p>
        </w:tc>
        <w:tc>
          <w:tcPr>
            <w:tcW w:w="643" w:type="dxa"/>
            <w:tcBorders>
              <w:top w:val="nil"/>
              <w:left w:val="nil"/>
              <w:bottom w:val="single" w:sz="4" w:space="0" w:color="000000"/>
              <w:right w:val="single" w:sz="4" w:space="0" w:color="000000"/>
            </w:tcBorders>
            <w:shd w:val="clear" w:color="auto" w:fill="auto"/>
            <w:vAlign w:val="center"/>
          </w:tcPr>
          <w:p w14:paraId="37D47B36" w14:textId="77777777" w:rsidR="00DF08A2" w:rsidRDefault="00DF08A2" w:rsidP="00221E0C">
            <w:pPr>
              <w:ind w:right="40"/>
              <w:jc w:val="center"/>
              <w:rPr>
                <w:sz w:val="16"/>
                <w:szCs w:val="16"/>
              </w:rPr>
            </w:pPr>
            <w:r>
              <w:rPr>
                <w:sz w:val="16"/>
                <w:szCs w:val="16"/>
              </w:rPr>
              <w:t>1.35</w:t>
            </w:r>
          </w:p>
        </w:tc>
        <w:tc>
          <w:tcPr>
            <w:tcW w:w="642" w:type="dxa"/>
            <w:tcBorders>
              <w:top w:val="nil"/>
              <w:left w:val="nil"/>
              <w:bottom w:val="single" w:sz="4" w:space="0" w:color="000000"/>
              <w:right w:val="single" w:sz="4" w:space="0" w:color="000000"/>
            </w:tcBorders>
            <w:shd w:val="clear" w:color="auto" w:fill="auto"/>
            <w:vAlign w:val="center"/>
          </w:tcPr>
          <w:p w14:paraId="6D8798F6" w14:textId="77777777" w:rsidR="00DF08A2" w:rsidRDefault="00DF08A2" w:rsidP="00221E0C">
            <w:pPr>
              <w:ind w:right="40"/>
              <w:jc w:val="center"/>
              <w:rPr>
                <w:sz w:val="16"/>
                <w:szCs w:val="16"/>
              </w:rPr>
            </w:pPr>
            <w:r>
              <w:rPr>
                <w:sz w:val="16"/>
                <w:szCs w:val="16"/>
              </w:rPr>
              <w:t>1.37</w:t>
            </w:r>
          </w:p>
        </w:tc>
        <w:tc>
          <w:tcPr>
            <w:tcW w:w="641" w:type="dxa"/>
            <w:tcBorders>
              <w:top w:val="nil"/>
              <w:left w:val="nil"/>
              <w:bottom w:val="single" w:sz="4" w:space="0" w:color="000000"/>
              <w:right w:val="single" w:sz="4" w:space="0" w:color="000000"/>
            </w:tcBorders>
            <w:shd w:val="clear" w:color="auto" w:fill="auto"/>
            <w:vAlign w:val="center"/>
          </w:tcPr>
          <w:p w14:paraId="0604071D" w14:textId="77777777" w:rsidR="00DF08A2" w:rsidRDefault="00DF08A2" w:rsidP="00221E0C">
            <w:pPr>
              <w:ind w:right="40"/>
              <w:jc w:val="center"/>
              <w:rPr>
                <w:sz w:val="16"/>
                <w:szCs w:val="16"/>
              </w:rPr>
            </w:pPr>
            <w:r>
              <w:rPr>
                <w:sz w:val="16"/>
                <w:szCs w:val="16"/>
              </w:rPr>
              <w:t>1.39</w:t>
            </w:r>
          </w:p>
        </w:tc>
        <w:tc>
          <w:tcPr>
            <w:tcW w:w="642" w:type="dxa"/>
            <w:tcBorders>
              <w:top w:val="nil"/>
              <w:left w:val="nil"/>
              <w:bottom w:val="single" w:sz="4" w:space="0" w:color="000000"/>
              <w:right w:val="single" w:sz="4" w:space="0" w:color="000000"/>
            </w:tcBorders>
            <w:shd w:val="clear" w:color="auto" w:fill="auto"/>
            <w:vAlign w:val="center"/>
          </w:tcPr>
          <w:p w14:paraId="63918CD2" w14:textId="77777777" w:rsidR="00DF08A2" w:rsidRDefault="00DF08A2" w:rsidP="00221E0C">
            <w:pPr>
              <w:ind w:right="40"/>
              <w:jc w:val="center"/>
              <w:rPr>
                <w:sz w:val="16"/>
                <w:szCs w:val="16"/>
              </w:rPr>
            </w:pPr>
            <w:r>
              <w:rPr>
                <w:sz w:val="16"/>
                <w:szCs w:val="16"/>
              </w:rPr>
              <w:t>1.41</w:t>
            </w:r>
          </w:p>
        </w:tc>
        <w:tc>
          <w:tcPr>
            <w:tcW w:w="635" w:type="dxa"/>
            <w:tcBorders>
              <w:top w:val="nil"/>
              <w:left w:val="nil"/>
              <w:bottom w:val="single" w:sz="4" w:space="0" w:color="000000"/>
              <w:right w:val="single" w:sz="4" w:space="0" w:color="000000"/>
            </w:tcBorders>
            <w:shd w:val="clear" w:color="auto" w:fill="auto"/>
            <w:vAlign w:val="center"/>
          </w:tcPr>
          <w:p w14:paraId="61D43159" w14:textId="77777777" w:rsidR="00DF08A2" w:rsidRDefault="00DF08A2" w:rsidP="00221E0C">
            <w:pPr>
              <w:ind w:right="40"/>
              <w:jc w:val="center"/>
              <w:rPr>
                <w:sz w:val="16"/>
                <w:szCs w:val="16"/>
              </w:rPr>
            </w:pPr>
            <w:r>
              <w:rPr>
                <w:sz w:val="16"/>
                <w:szCs w:val="16"/>
              </w:rPr>
              <w:t>1.43</w:t>
            </w:r>
          </w:p>
        </w:tc>
        <w:tc>
          <w:tcPr>
            <w:tcW w:w="627" w:type="dxa"/>
            <w:tcBorders>
              <w:top w:val="nil"/>
              <w:left w:val="nil"/>
              <w:bottom w:val="single" w:sz="4" w:space="0" w:color="000000"/>
              <w:right w:val="single" w:sz="4" w:space="0" w:color="000000"/>
            </w:tcBorders>
            <w:shd w:val="clear" w:color="auto" w:fill="auto"/>
            <w:vAlign w:val="center"/>
          </w:tcPr>
          <w:p w14:paraId="2476141A" w14:textId="77777777" w:rsidR="00DF08A2" w:rsidRDefault="00DF08A2" w:rsidP="00221E0C">
            <w:pPr>
              <w:ind w:right="40"/>
              <w:jc w:val="center"/>
              <w:rPr>
                <w:sz w:val="16"/>
                <w:szCs w:val="16"/>
              </w:rPr>
            </w:pPr>
            <w:r>
              <w:rPr>
                <w:sz w:val="16"/>
                <w:szCs w:val="16"/>
              </w:rPr>
              <w:t>1.45</w:t>
            </w:r>
          </w:p>
        </w:tc>
        <w:tc>
          <w:tcPr>
            <w:tcW w:w="620" w:type="dxa"/>
            <w:tcBorders>
              <w:top w:val="nil"/>
              <w:left w:val="nil"/>
              <w:bottom w:val="single" w:sz="4" w:space="0" w:color="000000"/>
              <w:right w:val="single" w:sz="4" w:space="0" w:color="000000"/>
            </w:tcBorders>
            <w:shd w:val="clear" w:color="auto" w:fill="auto"/>
            <w:vAlign w:val="center"/>
          </w:tcPr>
          <w:p w14:paraId="60EDEB15" w14:textId="77777777" w:rsidR="00DF08A2" w:rsidRDefault="00DF08A2" w:rsidP="00221E0C">
            <w:pPr>
              <w:ind w:right="40"/>
              <w:jc w:val="center"/>
              <w:rPr>
                <w:sz w:val="16"/>
                <w:szCs w:val="16"/>
              </w:rPr>
            </w:pPr>
            <w:r>
              <w:rPr>
                <w:sz w:val="16"/>
                <w:szCs w:val="16"/>
              </w:rPr>
              <w:t>1.46</w:t>
            </w:r>
          </w:p>
        </w:tc>
        <w:tc>
          <w:tcPr>
            <w:tcW w:w="1042" w:type="dxa"/>
            <w:tcBorders>
              <w:top w:val="nil"/>
              <w:left w:val="nil"/>
              <w:bottom w:val="single" w:sz="4" w:space="0" w:color="000000"/>
              <w:right w:val="single" w:sz="4" w:space="0" w:color="000000"/>
            </w:tcBorders>
            <w:shd w:val="clear" w:color="auto" w:fill="auto"/>
            <w:vAlign w:val="center"/>
          </w:tcPr>
          <w:p w14:paraId="226062F7" w14:textId="77777777" w:rsidR="00DF08A2" w:rsidRDefault="00DF08A2" w:rsidP="00221E0C">
            <w:pPr>
              <w:ind w:right="40"/>
              <w:jc w:val="center"/>
              <w:rPr>
                <w:sz w:val="16"/>
                <w:szCs w:val="16"/>
              </w:rPr>
            </w:pPr>
            <w:r>
              <w:rPr>
                <w:sz w:val="16"/>
                <w:szCs w:val="16"/>
              </w:rPr>
              <w:t>1.48</w:t>
            </w:r>
          </w:p>
        </w:tc>
      </w:tr>
      <w:tr w:rsidR="00DF08A2" w14:paraId="5A9D70E5" w14:textId="77777777" w:rsidTr="00A34889">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462289" w14:textId="77777777" w:rsidR="00DF08A2" w:rsidRDefault="00DF08A2" w:rsidP="00221E0C">
            <w:pPr>
              <w:ind w:right="42"/>
              <w:jc w:val="center"/>
              <w:rPr>
                <w:sz w:val="18"/>
                <w:szCs w:val="18"/>
              </w:rPr>
            </w:pPr>
            <w:r>
              <w:rPr>
                <w:sz w:val="18"/>
                <w:szCs w:val="18"/>
              </w:rPr>
              <w:t>San Martín</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0EA7A01D" w14:textId="77777777" w:rsidR="00DF08A2" w:rsidRDefault="00DF08A2" w:rsidP="00221E0C">
            <w:pPr>
              <w:ind w:right="40"/>
              <w:jc w:val="center"/>
              <w:rPr>
                <w:sz w:val="16"/>
                <w:szCs w:val="16"/>
              </w:rPr>
            </w:pPr>
            <w:r>
              <w:rPr>
                <w:sz w:val="16"/>
                <w:szCs w:val="16"/>
              </w:rPr>
              <w:t>1.13</w:t>
            </w:r>
          </w:p>
        </w:tc>
        <w:tc>
          <w:tcPr>
            <w:tcW w:w="643" w:type="dxa"/>
            <w:tcBorders>
              <w:top w:val="nil"/>
              <w:left w:val="nil"/>
              <w:bottom w:val="single" w:sz="4" w:space="0" w:color="000000"/>
              <w:right w:val="single" w:sz="4" w:space="0" w:color="000000"/>
            </w:tcBorders>
            <w:shd w:val="clear" w:color="auto" w:fill="auto"/>
            <w:vAlign w:val="center"/>
          </w:tcPr>
          <w:p w14:paraId="4FB630CE" w14:textId="77777777" w:rsidR="00DF08A2" w:rsidRDefault="00DF08A2" w:rsidP="00221E0C">
            <w:pPr>
              <w:ind w:right="40"/>
              <w:jc w:val="center"/>
              <w:rPr>
                <w:sz w:val="16"/>
                <w:szCs w:val="16"/>
              </w:rPr>
            </w:pPr>
            <w:r>
              <w:rPr>
                <w:sz w:val="16"/>
                <w:szCs w:val="16"/>
              </w:rPr>
              <w:t>1.14</w:t>
            </w:r>
          </w:p>
        </w:tc>
        <w:tc>
          <w:tcPr>
            <w:tcW w:w="642" w:type="dxa"/>
            <w:tcBorders>
              <w:top w:val="nil"/>
              <w:left w:val="nil"/>
              <w:bottom w:val="single" w:sz="4" w:space="0" w:color="000000"/>
              <w:right w:val="single" w:sz="4" w:space="0" w:color="000000"/>
            </w:tcBorders>
            <w:shd w:val="clear" w:color="auto" w:fill="auto"/>
            <w:vAlign w:val="center"/>
          </w:tcPr>
          <w:p w14:paraId="1B7B387D" w14:textId="77777777" w:rsidR="00DF08A2" w:rsidRDefault="00DF08A2" w:rsidP="00221E0C">
            <w:pPr>
              <w:ind w:right="40"/>
              <w:jc w:val="center"/>
              <w:rPr>
                <w:sz w:val="16"/>
                <w:szCs w:val="16"/>
              </w:rPr>
            </w:pPr>
            <w:r>
              <w:rPr>
                <w:sz w:val="16"/>
                <w:szCs w:val="16"/>
              </w:rPr>
              <w:t>1.15</w:t>
            </w:r>
          </w:p>
        </w:tc>
        <w:tc>
          <w:tcPr>
            <w:tcW w:w="642" w:type="dxa"/>
            <w:tcBorders>
              <w:top w:val="nil"/>
              <w:left w:val="nil"/>
              <w:bottom w:val="single" w:sz="4" w:space="0" w:color="000000"/>
              <w:right w:val="single" w:sz="4" w:space="0" w:color="000000"/>
            </w:tcBorders>
            <w:shd w:val="clear" w:color="auto" w:fill="auto"/>
            <w:vAlign w:val="center"/>
          </w:tcPr>
          <w:p w14:paraId="6132CB3B" w14:textId="77777777" w:rsidR="00DF08A2" w:rsidRDefault="00DF08A2" w:rsidP="00221E0C">
            <w:pPr>
              <w:ind w:right="40"/>
              <w:jc w:val="center"/>
              <w:rPr>
                <w:sz w:val="16"/>
                <w:szCs w:val="16"/>
              </w:rPr>
            </w:pPr>
            <w:r>
              <w:rPr>
                <w:sz w:val="16"/>
                <w:szCs w:val="16"/>
              </w:rPr>
              <w:t>1.16</w:t>
            </w:r>
          </w:p>
        </w:tc>
        <w:tc>
          <w:tcPr>
            <w:tcW w:w="642" w:type="dxa"/>
            <w:tcBorders>
              <w:top w:val="nil"/>
              <w:left w:val="nil"/>
              <w:bottom w:val="single" w:sz="4" w:space="0" w:color="000000"/>
              <w:right w:val="single" w:sz="4" w:space="0" w:color="000000"/>
            </w:tcBorders>
            <w:shd w:val="clear" w:color="auto" w:fill="auto"/>
            <w:vAlign w:val="center"/>
          </w:tcPr>
          <w:p w14:paraId="74AB7CA2" w14:textId="77777777" w:rsidR="00DF08A2" w:rsidRDefault="00DF08A2" w:rsidP="00221E0C">
            <w:pPr>
              <w:ind w:right="40"/>
              <w:jc w:val="center"/>
              <w:rPr>
                <w:sz w:val="16"/>
                <w:szCs w:val="16"/>
              </w:rPr>
            </w:pPr>
            <w:r>
              <w:rPr>
                <w:sz w:val="16"/>
                <w:szCs w:val="16"/>
              </w:rPr>
              <w:t>1.17</w:t>
            </w:r>
          </w:p>
        </w:tc>
        <w:tc>
          <w:tcPr>
            <w:tcW w:w="643" w:type="dxa"/>
            <w:tcBorders>
              <w:top w:val="nil"/>
              <w:left w:val="nil"/>
              <w:bottom w:val="single" w:sz="4" w:space="0" w:color="000000"/>
              <w:right w:val="single" w:sz="4" w:space="0" w:color="000000"/>
            </w:tcBorders>
            <w:shd w:val="clear" w:color="auto" w:fill="auto"/>
            <w:vAlign w:val="center"/>
          </w:tcPr>
          <w:p w14:paraId="71D949C3" w14:textId="77777777" w:rsidR="00DF08A2" w:rsidRDefault="00DF08A2" w:rsidP="00221E0C">
            <w:pPr>
              <w:ind w:right="40"/>
              <w:jc w:val="center"/>
              <w:rPr>
                <w:sz w:val="16"/>
                <w:szCs w:val="16"/>
              </w:rPr>
            </w:pPr>
            <w:r>
              <w:rPr>
                <w:sz w:val="16"/>
                <w:szCs w:val="16"/>
              </w:rPr>
              <w:t>1.18</w:t>
            </w:r>
          </w:p>
        </w:tc>
        <w:tc>
          <w:tcPr>
            <w:tcW w:w="642" w:type="dxa"/>
            <w:tcBorders>
              <w:top w:val="nil"/>
              <w:left w:val="nil"/>
              <w:bottom w:val="single" w:sz="4" w:space="0" w:color="000000"/>
              <w:right w:val="single" w:sz="4" w:space="0" w:color="000000"/>
            </w:tcBorders>
            <w:shd w:val="clear" w:color="auto" w:fill="auto"/>
            <w:vAlign w:val="center"/>
          </w:tcPr>
          <w:p w14:paraId="37EFA1DF" w14:textId="77777777" w:rsidR="00DF08A2" w:rsidRDefault="00DF08A2" w:rsidP="00221E0C">
            <w:pPr>
              <w:ind w:right="40"/>
              <w:jc w:val="center"/>
              <w:rPr>
                <w:sz w:val="16"/>
                <w:szCs w:val="16"/>
              </w:rPr>
            </w:pPr>
            <w:r>
              <w:rPr>
                <w:sz w:val="16"/>
                <w:szCs w:val="16"/>
              </w:rPr>
              <w:t>1.19</w:t>
            </w:r>
          </w:p>
        </w:tc>
        <w:tc>
          <w:tcPr>
            <w:tcW w:w="641" w:type="dxa"/>
            <w:tcBorders>
              <w:top w:val="nil"/>
              <w:left w:val="nil"/>
              <w:bottom w:val="single" w:sz="4" w:space="0" w:color="000000"/>
              <w:right w:val="single" w:sz="4" w:space="0" w:color="000000"/>
            </w:tcBorders>
            <w:shd w:val="clear" w:color="auto" w:fill="auto"/>
            <w:vAlign w:val="center"/>
          </w:tcPr>
          <w:p w14:paraId="7F21AE5E" w14:textId="77777777" w:rsidR="00DF08A2" w:rsidRDefault="00DF08A2" w:rsidP="00221E0C">
            <w:pPr>
              <w:ind w:right="40"/>
              <w:jc w:val="center"/>
              <w:rPr>
                <w:sz w:val="16"/>
                <w:szCs w:val="16"/>
              </w:rPr>
            </w:pPr>
            <w:r>
              <w:rPr>
                <w:sz w:val="16"/>
                <w:szCs w:val="16"/>
              </w:rPr>
              <w:t>1.20</w:t>
            </w:r>
          </w:p>
        </w:tc>
        <w:tc>
          <w:tcPr>
            <w:tcW w:w="642" w:type="dxa"/>
            <w:tcBorders>
              <w:top w:val="nil"/>
              <w:left w:val="nil"/>
              <w:bottom w:val="single" w:sz="4" w:space="0" w:color="000000"/>
              <w:right w:val="single" w:sz="4" w:space="0" w:color="000000"/>
            </w:tcBorders>
            <w:shd w:val="clear" w:color="auto" w:fill="auto"/>
            <w:vAlign w:val="center"/>
          </w:tcPr>
          <w:p w14:paraId="4A2B3B7E" w14:textId="77777777" w:rsidR="00DF08A2" w:rsidRDefault="00DF08A2" w:rsidP="00221E0C">
            <w:pPr>
              <w:ind w:right="40"/>
              <w:jc w:val="center"/>
              <w:rPr>
                <w:sz w:val="16"/>
                <w:szCs w:val="16"/>
              </w:rPr>
            </w:pPr>
            <w:r>
              <w:rPr>
                <w:sz w:val="16"/>
                <w:szCs w:val="16"/>
              </w:rPr>
              <w:t>1.21</w:t>
            </w:r>
          </w:p>
        </w:tc>
        <w:tc>
          <w:tcPr>
            <w:tcW w:w="635" w:type="dxa"/>
            <w:tcBorders>
              <w:top w:val="nil"/>
              <w:left w:val="nil"/>
              <w:bottom w:val="single" w:sz="4" w:space="0" w:color="000000"/>
              <w:right w:val="single" w:sz="4" w:space="0" w:color="000000"/>
            </w:tcBorders>
            <w:shd w:val="clear" w:color="auto" w:fill="auto"/>
            <w:vAlign w:val="center"/>
          </w:tcPr>
          <w:p w14:paraId="7796279D" w14:textId="77777777" w:rsidR="00DF08A2" w:rsidRDefault="00DF08A2" w:rsidP="00221E0C">
            <w:pPr>
              <w:ind w:right="40"/>
              <w:jc w:val="center"/>
              <w:rPr>
                <w:sz w:val="16"/>
                <w:szCs w:val="16"/>
              </w:rPr>
            </w:pPr>
            <w:r>
              <w:rPr>
                <w:sz w:val="16"/>
                <w:szCs w:val="16"/>
              </w:rPr>
              <w:t>1.22</w:t>
            </w:r>
          </w:p>
        </w:tc>
        <w:tc>
          <w:tcPr>
            <w:tcW w:w="627" w:type="dxa"/>
            <w:tcBorders>
              <w:top w:val="nil"/>
              <w:left w:val="nil"/>
              <w:bottom w:val="single" w:sz="4" w:space="0" w:color="000000"/>
              <w:right w:val="single" w:sz="4" w:space="0" w:color="000000"/>
            </w:tcBorders>
            <w:shd w:val="clear" w:color="auto" w:fill="auto"/>
            <w:vAlign w:val="center"/>
          </w:tcPr>
          <w:p w14:paraId="567A9FE1" w14:textId="77777777" w:rsidR="00DF08A2" w:rsidRDefault="00DF08A2" w:rsidP="00221E0C">
            <w:pPr>
              <w:ind w:right="40"/>
              <w:jc w:val="center"/>
              <w:rPr>
                <w:sz w:val="16"/>
                <w:szCs w:val="16"/>
              </w:rPr>
            </w:pPr>
            <w:r>
              <w:rPr>
                <w:sz w:val="16"/>
                <w:szCs w:val="16"/>
              </w:rPr>
              <w:t>1.23</w:t>
            </w:r>
          </w:p>
        </w:tc>
        <w:tc>
          <w:tcPr>
            <w:tcW w:w="620" w:type="dxa"/>
            <w:tcBorders>
              <w:top w:val="nil"/>
              <w:left w:val="nil"/>
              <w:bottom w:val="single" w:sz="4" w:space="0" w:color="000000"/>
              <w:right w:val="single" w:sz="4" w:space="0" w:color="000000"/>
            </w:tcBorders>
            <w:shd w:val="clear" w:color="auto" w:fill="auto"/>
            <w:vAlign w:val="center"/>
          </w:tcPr>
          <w:p w14:paraId="39545FAB" w14:textId="77777777" w:rsidR="00DF08A2" w:rsidRDefault="00DF08A2" w:rsidP="00221E0C">
            <w:pPr>
              <w:ind w:right="40"/>
              <w:jc w:val="center"/>
              <w:rPr>
                <w:sz w:val="16"/>
                <w:szCs w:val="16"/>
              </w:rPr>
            </w:pPr>
            <w:r>
              <w:rPr>
                <w:sz w:val="16"/>
                <w:szCs w:val="16"/>
              </w:rPr>
              <w:t>1.24</w:t>
            </w:r>
          </w:p>
        </w:tc>
        <w:tc>
          <w:tcPr>
            <w:tcW w:w="1042" w:type="dxa"/>
            <w:tcBorders>
              <w:top w:val="nil"/>
              <w:left w:val="nil"/>
              <w:bottom w:val="single" w:sz="4" w:space="0" w:color="000000"/>
              <w:right w:val="single" w:sz="4" w:space="0" w:color="000000"/>
            </w:tcBorders>
            <w:shd w:val="clear" w:color="auto" w:fill="auto"/>
            <w:vAlign w:val="center"/>
          </w:tcPr>
          <w:p w14:paraId="74E6F04B" w14:textId="77777777" w:rsidR="00DF08A2" w:rsidRDefault="00DF08A2" w:rsidP="00221E0C">
            <w:pPr>
              <w:ind w:right="40"/>
              <w:jc w:val="center"/>
              <w:rPr>
                <w:sz w:val="16"/>
                <w:szCs w:val="16"/>
              </w:rPr>
            </w:pPr>
            <w:r>
              <w:rPr>
                <w:sz w:val="16"/>
                <w:szCs w:val="16"/>
              </w:rPr>
              <w:t>1.25</w:t>
            </w:r>
          </w:p>
        </w:tc>
      </w:tr>
      <w:tr w:rsidR="00DF08A2" w14:paraId="7CA22AB8" w14:textId="77777777" w:rsidTr="00A34889">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00E093" w14:textId="77777777" w:rsidR="00DF08A2" w:rsidRDefault="00DF08A2" w:rsidP="00221E0C">
            <w:pPr>
              <w:ind w:right="42"/>
              <w:jc w:val="center"/>
              <w:rPr>
                <w:sz w:val="18"/>
                <w:szCs w:val="18"/>
              </w:rPr>
            </w:pPr>
            <w:r>
              <w:rPr>
                <w:sz w:val="18"/>
                <w:szCs w:val="18"/>
              </w:rPr>
              <w:t>Tacna</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6DB44A01" w14:textId="77777777" w:rsidR="00DF08A2" w:rsidRDefault="00DF08A2" w:rsidP="00221E0C">
            <w:pPr>
              <w:ind w:right="40"/>
              <w:jc w:val="center"/>
              <w:rPr>
                <w:sz w:val="16"/>
                <w:szCs w:val="16"/>
              </w:rPr>
            </w:pPr>
            <w:r>
              <w:rPr>
                <w:sz w:val="16"/>
                <w:szCs w:val="16"/>
              </w:rPr>
              <w:t>1.10</w:t>
            </w:r>
          </w:p>
        </w:tc>
        <w:tc>
          <w:tcPr>
            <w:tcW w:w="643" w:type="dxa"/>
            <w:tcBorders>
              <w:top w:val="nil"/>
              <w:left w:val="nil"/>
              <w:bottom w:val="single" w:sz="4" w:space="0" w:color="000000"/>
              <w:right w:val="single" w:sz="4" w:space="0" w:color="000000"/>
            </w:tcBorders>
            <w:shd w:val="clear" w:color="auto" w:fill="auto"/>
            <w:vAlign w:val="center"/>
          </w:tcPr>
          <w:p w14:paraId="38880A11" w14:textId="77777777" w:rsidR="00DF08A2" w:rsidRDefault="00DF08A2" w:rsidP="00221E0C">
            <w:pPr>
              <w:ind w:right="40"/>
              <w:jc w:val="center"/>
              <w:rPr>
                <w:sz w:val="16"/>
                <w:szCs w:val="16"/>
              </w:rPr>
            </w:pPr>
            <w:r>
              <w:rPr>
                <w:sz w:val="16"/>
                <w:szCs w:val="16"/>
              </w:rPr>
              <w:t>1.11</w:t>
            </w:r>
          </w:p>
        </w:tc>
        <w:tc>
          <w:tcPr>
            <w:tcW w:w="642" w:type="dxa"/>
            <w:tcBorders>
              <w:top w:val="nil"/>
              <w:left w:val="nil"/>
              <w:bottom w:val="single" w:sz="4" w:space="0" w:color="000000"/>
              <w:right w:val="single" w:sz="4" w:space="0" w:color="000000"/>
            </w:tcBorders>
            <w:shd w:val="clear" w:color="auto" w:fill="auto"/>
            <w:vAlign w:val="center"/>
          </w:tcPr>
          <w:p w14:paraId="55F6F1D6" w14:textId="77777777" w:rsidR="00DF08A2" w:rsidRDefault="00DF08A2" w:rsidP="00221E0C">
            <w:pPr>
              <w:ind w:right="40"/>
              <w:jc w:val="center"/>
              <w:rPr>
                <w:sz w:val="16"/>
                <w:szCs w:val="16"/>
              </w:rPr>
            </w:pPr>
            <w:r>
              <w:rPr>
                <w:sz w:val="16"/>
                <w:szCs w:val="16"/>
              </w:rPr>
              <w:t>1.12</w:t>
            </w:r>
          </w:p>
        </w:tc>
        <w:tc>
          <w:tcPr>
            <w:tcW w:w="642" w:type="dxa"/>
            <w:tcBorders>
              <w:top w:val="nil"/>
              <w:left w:val="nil"/>
              <w:bottom w:val="single" w:sz="4" w:space="0" w:color="000000"/>
              <w:right w:val="single" w:sz="4" w:space="0" w:color="000000"/>
            </w:tcBorders>
            <w:shd w:val="clear" w:color="auto" w:fill="auto"/>
            <w:vAlign w:val="center"/>
          </w:tcPr>
          <w:p w14:paraId="7DA87967" w14:textId="77777777" w:rsidR="00DF08A2" w:rsidRDefault="00DF08A2" w:rsidP="00221E0C">
            <w:pPr>
              <w:ind w:right="40"/>
              <w:jc w:val="center"/>
              <w:rPr>
                <w:sz w:val="16"/>
                <w:szCs w:val="16"/>
              </w:rPr>
            </w:pPr>
            <w:r>
              <w:rPr>
                <w:sz w:val="16"/>
                <w:szCs w:val="16"/>
              </w:rPr>
              <w:t>1.13</w:t>
            </w:r>
          </w:p>
        </w:tc>
        <w:tc>
          <w:tcPr>
            <w:tcW w:w="642" w:type="dxa"/>
            <w:tcBorders>
              <w:top w:val="nil"/>
              <w:left w:val="nil"/>
              <w:bottom w:val="single" w:sz="4" w:space="0" w:color="000000"/>
              <w:right w:val="single" w:sz="4" w:space="0" w:color="000000"/>
            </w:tcBorders>
            <w:shd w:val="clear" w:color="auto" w:fill="auto"/>
            <w:vAlign w:val="center"/>
          </w:tcPr>
          <w:p w14:paraId="43465C61" w14:textId="77777777" w:rsidR="00DF08A2" w:rsidRDefault="00DF08A2" w:rsidP="00221E0C">
            <w:pPr>
              <w:ind w:right="40"/>
              <w:jc w:val="center"/>
              <w:rPr>
                <w:sz w:val="16"/>
                <w:szCs w:val="16"/>
              </w:rPr>
            </w:pPr>
            <w:r>
              <w:rPr>
                <w:sz w:val="16"/>
                <w:szCs w:val="16"/>
              </w:rPr>
              <w:t>1.13</w:t>
            </w:r>
          </w:p>
        </w:tc>
        <w:tc>
          <w:tcPr>
            <w:tcW w:w="643" w:type="dxa"/>
            <w:tcBorders>
              <w:top w:val="nil"/>
              <w:left w:val="nil"/>
              <w:bottom w:val="single" w:sz="4" w:space="0" w:color="000000"/>
              <w:right w:val="single" w:sz="4" w:space="0" w:color="000000"/>
            </w:tcBorders>
            <w:shd w:val="clear" w:color="auto" w:fill="auto"/>
            <w:vAlign w:val="center"/>
          </w:tcPr>
          <w:p w14:paraId="7D52C7BB" w14:textId="77777777" w:rsidR="00DF08A2" w:rsidRDefault="00DF08A2" w:rsidP="00221E0C">
            <w:pPr>
              <w:ind w:right="40"/>
              <w:jc w:val="center"/>
              <w:rPr>
                <w:sz w:val="16"/>
                <w:szCs w:val="16"/>
              </w:rPr>
            </w:pPr>
            <w:r>
              <w:rPr>
                <w:sz w:val="16"/>
                <w:szCs w:val="16"/>
              </w:rPr>
              <w:t>1.14</w:t>
            </w:r>
          </w:p>
        </w:tc>
        <w:tc>
          <w:tcPr>
            <w:tcW w:w="642" w:type="dxa"/>
            <w:tcBorders>
              <w:top w:val="nil"/>
              <w:left w:val="nil"/>
              <w:bottom w:val="single" w:sz="4" w:space="0" w:color="000000"/>
              <w:right w:val="single" w:sz="4" w:space="0" w:color="000000"/>
            </w:tcBorders>
            <w:shd w:val="clear" w:color="auto" w:fill="auto"/>
            <w:vAlign w:val="center"/>
          </w:tcPr>
          <w:p w14:paraId="6BC5509C" w14:textId="77777777" w:rsidR="00DF08A2" w:rsidRDefault="00DF08A2" w:rsidP="00221E0C">
            <w:pPr>
              <w:ind w:right="40"/>
              <w:jc w:val="center"/>
              <w:rPr>
                <w:sz w:val="16"/>
                <w:szCs w:val="16"/>
              </w:rPr>
            </w:pPr>
            <w:r>
              <w:rPr>
                <w:sz w:val="16"/>
                <w:szCs w:val="16"/>
              </w:rPr>
              <w:t>1.15</w:t>
            </w:r>
          </w:p>
        </w:tc>
        <w:tc>
          <w:tcPr>
            <w:tcW w:w="641" w:type="dxa"/>
            <w:tcBorders>
              <w:top w:val="nil"/>
              <w:left w:val="nil"/>
              <w:bottom w:val="single" w:sz="4" w:space="0" w:color="000000"/>
              <w:right w:val="single" w:sz="4" w:space="0" w:color="000000"/>
            </w:tcBorders>
            <w:shd w:val="clear" w:color="auto" w:fill="auto"/>
            <w:vAlign w:val="center"/>
          </w:tcPr>
          <w:p w14:paraId="0BB25E4C" w14:textId="77777777" w:rsidR="00DF08A2" w:rsidRDefault="00DF08A2" w:rsidP="00221E0C">
            <w:pPr>
              <w:ind w:right="40"/>
              <w:jc w:val="center"/>
              <w:rPr>
                <w:sz w:val="16"/>
                <w:szCs w:val="16"/>
              </w:rPr>
            </w:pPr>
            <w:r>
              <w:rPr>
                <w:sz w:val="16"/>
                <w:szCs w:val="16"/>
              </w:rPr>
              <w:t>1.16</w:t>
            </w:r>
          </w:p>
        </w:tc>
        <w:tc>
          <w:tcPr>
            <w:tcW w:w="642" w:type="dxa"/>
            <w:tcBorders>
              <w:top w:val="nil"/>
              <w:left w:val="nil"/>
              <w:bottom w:val="single" w:sz="4" w:space="0" w:color="000000"/>
              <w:right w:val="single" w:sz="4" w:space="0" w:color="000000"/>
            </w:tcBorders>
            <w:shd w:val="clear" w:color="auto" w:fill="auto"/>
            <w:vAlign w:val="center"/>
          </w:tcPr>
          <w:p w14:paraId="54D83332" w14:textId="77777777" w:rsidR="00DF08A2" w:rsidRDefault="00DF08A2" w:rsidP="00221E0C">
            <w:pPr>
              <w:ind w:right="40"/>
              <w:jc w:val="center"/>
              <w:rPr>
                <w:sz w:val="16"/>
                <w:szCs w:val="16"/>
              </w:rPr>
            </w:pPr>
            <w:r>
              <w:rPr>
                <w:sz w:val="16"/>
                <w:szCs w:val="16"/>
              </w:rPr>
              <w:t>1.16</w:t>
            </w:r>
          </w:p>
        </w:tc>
        <w:tc>
          <w:tcPr>
            <w:tcW w:w="635" w:type="dxa"/>
            <w:tcBorders>
              <w:top w:val="nil"/>
              <w:left w:val="nil"/>
              <w:bottom w:val="single" w:sz="4" w:space="0" w:color="000000"/>
              <w:right w:val="single" w:sz="4" w:space="0" w:color="000000"/>
            </w:tcBorders>
            <w:shd w:val="clear" w:color="auto" w:fill="auto"/>
            <w:vAlign w:val="center"/>
          </w:tcPr>
          <w:p w14:paraId="0530D7BD" w14:textId="77777777" w:rsidR="00DF08A2" w:rsidRDefault="00DF08A2" w:rsidP="00221E0C">
            <w:pPr>
              <w:ind w:right="40"/>
              <w:jc w:val="center"/>
              <w:rPr>
                <w:sz w:val="16"/>
                <w:szCs w:val="16"/>
              </w:rPr>
            </w:pPr>
            <w:r>
              <w:rPr>
                <w:sz w:val="16"/>
                <w:szCs w:val="16"/>
              </w:rPr>
              <w:t>1.17</w:t>
            </w:r>
          </w:p>
        </w:tc>
        <w:tc>
          <w:tcPr>
            <w:tcW w:w="627" w:type="dxa"/>
            <w:tcBorders>
              <w:top w:val="nil"/>
              <w:left w:val="nil"/>
              <w:bottom w:val="single" w:sz="4" w:space="0" w:color="000000"/>
              <w:right w:val="single" w:sz="4" w:space="0" w:color="000000"/>
            </w:tcBorders>
            <w:shd w:val="clear" w:color="auto" w:fill="auto"/>
            <w:vAlign w:val="center"/>
          </w:tcPr>
          <w:p w14:paraId="3DD12795" w14:textId="77777777" w:rsidR="00DF08A2" w:rsidRDefault="00DF08A2" w:rsidP="00221E0C">
            <w:pPr>
              <w:ind w:right="40"/>
              <w:jc w:val="center"/>
              <w:rPr>
                <w:sz w:val="16"/>
                <w:szCs w:val="16"/>
              </w:rPr>
            </w:pPr>
            <w:r>
              <w:rPr>
                <w:sz w:val="16"/>
                <w:szCs w:val="16"/>
              </w:rPr>
              <w:t>1.18</w:t>
            </w:r>
          </w:p>
        </w:tc>
        <w:tc>
          <w:tcPr>
            <w:tcW w:w="620" w:type="dxa"/>
            <w:tcBorders>
              <w:top w:val="nil"/>
              <w:left w:val="nil"/>
              <w:bottom w:val="single" w:sz="4" w:space="0" w:color="000000"/>
              <w:right w:val="single" w:sz="4" w:space="0" w:color="000000"/>
            </w:tcBorders>
            <w:shd w:val="clear" w:color="auto" w:fill="auto"/>
            <w:vAlign w:val="center"/>
          </w:tcPr>
          <w:p w14:paraId="1BE84244" w14:textId="77777777" w:rsidR="00DF08A2" w:rsidRDefault="00DF08A2" w:rsidP="00221E0C">
            <w:pPr>
              <w:ind w:right="40"/>
              <w:jc w:val="center"/>
              <w:rPr>
                <w:sz w:val="16"/>
                <w:szCs w:val="16"/>
              </w:rPr>
            </w:pPr>
            <w:r>
              <w:rPr>
                <w:sz w:val="16"/>
                <w:szCs w:val="16"/>
              </w:rPr>
              <w:t>1.19</w:t>
            </w:r>
          </w:p>
        </w:tc>
        <w:tc>
          <w:tcPr>
            <w:tcW w:w="1042" w:type="dxa"/>
            <w:tcBorders>
              <w:top w:val="nil"/>
              <w:left w:val="nil"/>
              <w:bottom w:val="single" w:sz="4" w:space="0" w:color="000000"/>
              <w:right w:val="single" w:sz="4" w:space="0" w:color="000000"/>
            </w:tcBorders>
            <w:shd w:val="clear" w:color="auto" w:fill="auto"/>
            <w:vAlign w:val="center"/>
          </w:tcPr>
          <w:p w14:paraId="3842FAF4" w14:textId="77777777" w:rsidR="00DF08A2" w:rsidRDefault="00DF08A2" w:rsidP="00221E0C">
            <w:pPr>
              <w:ind w:right="40"/>
              <w:jc w:val="center"/>
              <w:rPr>
                <w:sz w:val="16"/>
                <w:szCs w:val="16"/>
              </w:rPr>
            </w:pPr>
            <w:r>
              <w:rPr>
                <w:sz w:val="16"/>
                <w:szCs w:val="16"/>
              </w:rPr>
              <w:t>1.20</w:t>
            </w:r>
          </w:p>
        </w:tc>
      </w:tr>
      <w:tr w:rsidR="00DF08A2" w14:paraId="31409A42" w14:textId="77777777" w:rsidTr="00A34889">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4DCB01" w14:textId="77777777" w:rsidR="00DF08A2" w:rsidRDefault="00DF08A2" w:rsidP="00221E0C">
            <w:pPr>
              <w:ind w:right="42"/>
              <w:jc w:val="center"/>
              <w:rPr>
                <w:sz w:val="18"/>
                <w:szCs w:val="18"/>
              </w:rPr>
            </w:pPr>
            <w:r>
              <w:rPr>
                <w:sz w:val="18"/>
                <w:szCs w:val="18"/>
              </w:rPr>
              <w:t>Tumbes</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6771D06F" w14:textId="77777777" w:rsidR="00DF08A2" w:rsidRDefault="00DF08A2" w:rsidP="00221E0C">
            <w:pPr>
              <w:ind w:right="40"/>
              <w:jc w:val="center"/>
              <w:rPr>
                <w:sz w:val="16"/>
                <w:szCs w:val="16"/>
              </w:rPr>
            </w:pPr>
            <w:r>
              <w:rPr>
                <w:sz w:val="16"/>
                <w:szCs w:val="16"/>
              </w:rPr>
              <w:t>1.05</w:t>
            </w:r>
          </w:p>
        </w:tc>
        <w:tc>
          <w:tcPr>
            <w:tcW w:w="643" w:type="dxa"/>
            <w:tcBorders>
              <w:top w:val="nil"/>
              <w:left w:val="nil"/>
              <w:bottom w:val="single" w:sz="4" w:space="0" w:color="000000"/>
              <w:right w:val="single" w:sz="4" w:space="0" w:color="000000"/>
            </w:tcBorders>
            <w:shd w:val="clear" w:color="auto" w:fill="auto"/>
            <w:vAlign w:val="center"/>
          </w:tcPr>
          <w:p w14:paraId="145621E5" w14:textId="77777777" w:rsidR="00DF08A2" w:rsidRDefault="00DF08A2" w:rsidP="00221E0C">
            <w:pPr>
              <w:ind w:right="40"/>
              <w:jc w:val="center"/>
              <w:rPr>
                <w:sz w:val="16"/>
                <w:szCs w:val="16"/>
              </w:rPr>
            </w:pPr>
            <w:r>
              <w:rPr>
                <w:sz w:val="16"/>
                <w:szCs w:val="16"/>
              </w:rPr>
              <w:t>1.05</w:t>
            </w:r>
          </w:p>
        </w:tc>
        <w:tc>
          <w:tcPr>
            <w:tcW w:w="642" w:type="dxa"/>
            <w:tcBorders>
              <w:top w:val="nil"/>
              <w:left w:val="nil"/>
              <w:bottom w:val="single" w:sz="4" w:space="0" w:color="000000"/>
              <w:right w:val="single" w:sz="4" w:space="0" w:color="000000"/>
            </w:tcBorders>
            <w:shd w:val="clear" w:color="auto" w:fill="auto"/>
            <w:vAlign w:val="center"/>
          </w:tcPr>
          <w:p w14:paraId="475F136D" w14:textId="77777777" w:rsidR="00DF08A2" w:rsidRDefault="00DF08A2" w:rsidP="00221E0C">
            <w:pPr>
              <w:ind w:right="40"/>
              <w:jc w:val="center"/>
              <w:rPr>
                <w:sz w:val="16"/>
                <w:szCs w:val="16"/>
              </w:rPr>
            </w:pPr>
            <w:r>
              <w:rPr>
                <w:sz w:val="16"/>
                <w:szCs w:val="16"/>
              </w:rPr>
              <w:t>1.05</w:t>
            </w:r>
          </w:p>
        </w:tc>
        <w:tc>
          <w:tcPr>
            <w:tcW w:w="642" w:type="dxa"/>
            <w:tcBorders>
              <w:top w:val="nil"/>
              <w:left w:val="nil"/>
              <w:bottom w:val="single" w:sz="4" w:space="0" w:color="000000"/>
              <w:right w:val="single" w:sz="4" w:space="0" w:color="000000"/>
            </w:tcBorders>
            <w:shd w:val="clear" w:color="auto" w:fill="auto"/>
            <w:vAlign w:val="center"/>
          </w:tcPr>
          <w:p w14:paraId="25791025" w14:textId="77777777" w:rsidR="00DF08A2" w:rsidRDefault="00DF08A2" w:rsidP="00221E0C">
            <w:pPr>
              <w:ind w:right="40"/>
              <w:jc w:val="center"/>
              <w:rPr>
                <w:sz w:val="16"/>
                <w:szCs w:val="16"/>
              </w:rPr>
            </w:pPr>
            <w:r>
              <w:rPr>
                <w:sz w:val="16"/>
                <w:szCs w:val="16"/>
              </w:rPr>
              <w:t>1.06</w:t>
            </w:r>
          </w:p>
        </w:tc>
        <w:tc>
          <w:tcPr>
            <w:tcW w:w="642" w:type="dxa"/>
            <w:tcBorders>
              <w:top w:val="nil"/>
              <w:left w:val="nil"/>
              <w:bottom w:val="single" w:sz="4" w:space="0" w:color="000000"/>
              <w:right w:val="single" w:sz="4" w:space="0" w:color="000000"/>
            </w:tcBorders>
            <w:shd w:val="clear" w:color="auto" w:fill="auto"/>
            <w:vAlign w:val="center"/>
          </w:tcPr>
          <w:p w14:paraId="306D2339" w14:textId="77777777" w:rsidR="00DF08A2" w:rsidRDefault="00DF08A2" w:rsidP="00221E0C">
            <w:pPr>
              <w:ind w:right="40"/>
              <w:jc w:val="center"/>
              <w:rPr>
                <w:sz w:val="16"/>
                <w:szCs w:val="16"/>
              </w:rPr>
            </w:pPr>
            <w:r>
              <w:rPr>
                <w:sz w:val="16"/>
                <w:szCs w:val="16"/>
              </w:rPr>
              <w:t>1.06</w:t>
            </w:r>
          </w:p>
        </w:tc>
        <w:tc>
          <w:tcPr>
            <w:tcW w:w="643" w:type="dxa"/>
            <w:tcBorders>
              <w:top w:val="nil"/>
              <w:left w:val="nil"/>
              <w:bottom w:val="single" w:sz="4" w:space="0" w:color="000000"/>
              <w:right w:val="single" w:sz="4" w:space="0" w:color="000000"/>
            </w:tcBorders>
            <w:shd w:val="clear" w:color="auto" w:fill="auto"/>
            <w:vAlign w:val="center"/>
          </w:tcPr>
          <w:p w14:paraId="65ED1BFE" w14:textId="77777777" w:rsidR="00DF08A2" w:rsidRDefault="00DF08A2" w:rsidP="00221E0C">
            <w:pPr>
              <w:ind w:right="40"/>
              <w:jc w:val="center"/>
              <w:rPr>
                <w:sz w:val="16"/>
                <w:szCs w:val="16"/>
              </w:rPr>
            </w:pPr>
            <w:r>
              <w:rPr>
                <w:sz w:val="16"/>
                <w:szCs w:val="16"/>
              </w:rPr>
              <w:t>1.06</w:t>
            </w:r>
          </w:p>
        </w:tc>
        <w:tc>
          <w:tcPr>
            <w:tcW w:w="642" w:type="dxa"/>
            <w:tcBorders>
              <w:top w:val="nil"/>
              <w:left w:val="nil"/>
              <w:bottom w:val="single" w:sz="4" w:space="0" w:color="000000"/>
              <w:right w:val="single" w:sz="4" w:space="0" w:color="000000"/>
            </w:tcBorders>
            <w:shd w:val="clear" w:color="auto" w:fill="auto"/>
            <w:vAlign w:val="center"/>
          </w:tcPr>
          <w:p w14:paraId="5457DAC1" w14:textId="77777777" w:rsidR="00DF08A2" w:rsidRDefault="00DF08A2" w:rsidP="00221E0C">
            <w:pPr>
              <w:ind w:right="40"/>
              <w:jc w:val="center"/>
              <w:rPr>
                <w:sz w:val="16"/>
                <w:szCs w:val="16"/>
              </w:rPr>
            </w:pPr>
            <w:r>
              <w:rPr>
                <w:sz w:val="16"/>
                <w:szCs w:val="16"/>
              </w:rPr>
              <w:t>1.07</w:t>
            </w:r>
          </w:p>
        </w:tc>
        <w:tc>
          <w:tcPr>
            <w:tcW w:w="641" w:type="dxa"/>
            <w:tcBorders>
              <w:top w:val="nil"/>
              <w:left w:val="nil"/>
              <w:bottom w:val="single" w:sz="4" w:space="0" w:color="000000"/>
              <w:right w:val="single" w:sz="4" w:space="0" w:color="000000"/>
            </w:tcBorders>
            <w:shd w:val="clear" w:color="auto" w:fill="auto"/>
            <w:vAlign w:val="center"/>
          </w:tcPr>
          <w:p w14:paraId="49700524" w14:textId="77777777" w:rsidR="00DF08A2" w:rsidRDefault="00DF08A2" w:rsidP="00221E0C">
            <w:pPr>
              <w:ind w:right="40"/>
              <w:jc w:val="center"/>
              <w:rPr>
                <w:sz w:val="16"/>
                <w:szCs w:val="16"/>
              </w:rPr>
            </w:pPr>
            <w:r>
              <w:rPr>
                <w:sz w:val="16"/>
                <w:szCs w:val="16"/>
              </w:rPr>
              <w:t>1.07</w:t>
            </w:r>
          </w:p>
        </w:tc>
        <w:tc>
          <w:tcPr>
            <w:tcW w:w="642" w:type="dxa"/>
            <w:tcBorders>
              <w:top w:val="nil"/>
              <w:left w:val="nil"/>
              <w:bottom w:val="single" w:sz="4" w:space="0" w:color="000000"/>
              <w:right w:val="single" w:sz="4" w:space="0" w:color="000000"/>
            </w:tcBorders>
            <w:shd w:val="clear" w:color="auto" w:fill="auto"/>
            <w:vAlign w:val="center"/>
          </w:tcPr>
          <w:p w14:paraId="6982068D" w14:textId="77777777" w:rsidR="00DF08A2" w:rsidRDefault="00DF08A2" w:rsidP="00221E0C">
            <w:pPr>
              <w:ind w:right="40"/>
              <w:jc w:val="center"/>
              <w:rPr>
                <w:sz w:val="16"/>
                <w:szCs w:val="16"/>
              </w:rPr>
            </w:pPr>
            <w:r>
              <w:rPr>
                <w:sz w:val="16"/>
                <w:szCs w:val="16"/>
              </w:rPr>
              <w:t>1.07</w:t>
            </w:r>
          </w:p>
        </w:tc>
        <w:tc>
          <w:tcPr>
            <w:tcW w:w="635" w:type="dxa"/>
            <w:tcBorders>
              <w:top w:val="nil"/>
              <w:left w:val="nil"/>
              <w:bottom w:val="single" w:sz="4" w:space="0" w:color="000000"/>
              <w:right w:val="single" w:sz="4" w:space="0" w:color="000000"/>
            </w:tcBorders>
            <w:shd w:val="clear" w:color="auto" w:fill="auto"/>
            <w:vAlign w:val="center"/>
          </w:tcPr>
          <w:p w14:paraId="3C422C36" w14:textId="77777777" w:rsidR="00DF08A2" w:rsidRDefault="00DF08A2" w:rsidP="00221E0C">
            <w:pPr>
              <w:ind w:right="40"/>
              <w:jc w:val="center"/>
              <w:rPr>
                <w:sz w:val="16"/>
                <w:szCs w:val="16"/>
              </w:rPr>
            </w:pPr>
            <w:r>
              <w:rPr>
                <w:sz w:val="16"/>
                <w:szCs w:val="16"/>
              </w:rPr>
              <w:t>1.08</w:t>
            </w:r>
          </w:p>
        </w:tc>
        <w:tc>
          <w:tcPr>
            <w:tcW w:w="627" w:type="dxa"/>
            <w:tcBorders>
              <w:top w:val="nil"/>
              <w:left w:val="nil"/>
              <w:bottom w:val="single" w:sz="4" w:space="0" w:color="000000"/>
              <w:right w:val="single" w:sz="4" w:space="0" w:color="000000"/>
            </w:tcBorders>
            <w:shd w:val="clear" w:color="auto" w:fill="auto"/>
            <w:vAlign w:val="center"/>
          </w:tcPr>
          <w:p w14:paraId="51A6D70D" w14:textId="77777777" w:rsidR="00DF08A2" w:rsidRDefault="00DF08A2" w:rsidP="00221E0C">
            <w:pPr>
              <w:ind w:right="40"/>
              <w:jc w:val="center"/>
              <w:rPr>
                <w:sz w:val="16"/>
                <w:szCs w:val="16"/>
              </w:rPr>
            </w:pPr>
            <w:r>
              <w:rPr>
                <w:sz w:val="16"/>
                <w:szCs w:val="16"/>
              </w:rPr>
              <w:t>1.08</w:t>
            </w:r>
          </w:p>
        </w:tc>
        <w:tc>
          <w:tcPr>
            <w:tcW w:w="620" w:type="dxa"/>
            <w:tcBorders>
              <w:top w:val="nil"/>
              <w:left w:val="nil"/>
              <w:bottom w:val="single" w:sz="4" w:space="0" w:color="000000"/>
              <w:right w:val="single" w:sz="4" w:space="0" w:color="000000"/>
            </w:tcBorders>
            <w:shd w:val="clear" w:color="auto" w:fill="auto"/>
            <w:vAlign w:val="center"/>
          </w:tcPr>
          <w:p w14:paraId="0894F9D9" w14:textId="77777777" w:rsidR="00DF08A2" w:rsidRDefault="00DF08A2" w:rsidP="00221E0C">
            <w:pPr>
              <w:ind w:right="40"/>
              <w:jc w:val="center"/>
              <w:rPr>
                <w:sz w:val="16"/>
                <w:szCs w:val="16"/>
              </w:rPr>
            </w:pPr>
            <w:r>
              <w:rPr>
                <w:sz w:val="16"/>
                <w:szCs w:val="16"/>
              </w:rPr>
              <w:t>1.08</w:t>
            </w:r>
          </w:p>
        </w:tc>
        <w:tc>
          <w:tcPr>
            <w:tcW w:w="1042" w:type="dxa"/>
            <w:tcBorders>
              <w:top w:val="nil"/>
              <w:left w:val="nil"/>
              <w:bottom w:val="single" w:sz="4" w:space="0" w:color="000000"/>
              <w:right w:val="single" w:sz="4" w:space="0" w:color="000000"/>
            </w:tcBorders>
            <w:shd w:val="clear" w:color="auto" w:fill="auto"/>
            <w:vAlign w:val="center"/>
          </w:tcPr>
          <w:p w14:paraId="5641B16E" w14:textId="77777777" w:rsidR="00DF08A2" w:rsidRDefault="00DF08A2" w:rsidP="00221E0C">
            <w:pPr>
              <w:ind w:right="40"/>
              <w:jc w:val="center"/>
              <w:rPr>
                <w:sz w:val="16"/>
                <w:szCs w:val="16"/>
              </w:rPr>
            </w:pPr>
            <w:r>
              <w:rPr>
                <w:sz w:val="16"/>
                <w:szCs w:val="16"/>
              </w:rPr>
              <w:t>1.09</w:t>
            </w:r>
          </w:p>
        </w:tc>
      </w:tr>
      <w:tr w:rsidR="00DF08A2" w14:paraId="4A50C177" w14:textId="77777777" w:rsidTr="00A34889">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6AB2E4" w14:textId="77777777" w:rsidR="00DF08A2" w:rsidRDefault="00DF08A2" w:rsidP="00221E0C">
            <w:pPr>
              <w:ind w:right="42"/>
              <w:jc w:val="center"/>
              <w:rPr>
                <w:sz w:val="18"/>
                <w:szCs w:val="18"/>
              </w:rPr>
            </w:pPr>
            <w:r>
              <w:rPr>
                <w:sz w:val="18"/>
                <w:szCs w:val="18"/>
              </w:rPr>
              <w:t>Ucayali</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165D914C" w14:textId="77777777" w:rsidR="00DF08A2" w:rsidRDefault="00DF08A2" w:rsidP="00221E0C">
            <w:pPr>
              <w:ind w:right="40"/>
              <w:jc w:val="center"/>
              <w:rPr>
                <w:sz w:val="16"/>
                <w:szCs w:val="16"/>
              </w:rPr>
            </w:pPr>
            <w:r>
              <w:rPr>
                <w:sz w:val="16"/>
                <w:szCs w:val="16"/>
              </w:rPr>
              <w:t>1.04</w:t>
            </w:r>
          </w:p>
        </w:tc>
        <w:tc>
          <w:tcPr>
            <w:tcW w:w="643" w:type="dxa"/>
            <w:tcBorders>
              <w:top w:val="nil"/>
              <w:left w:val="nil"/>
              <w:bottom w:val="single" w:sz="4" w:space="0" w:color="000000"/>
              <w:right w:val="single" w:sz="4" w:space="0" w:color="000000"/>
            </w:tcBorders>
            <w:shd w:val="clear" w:color="auto" w:fill="auto"/>
            <w:vAlign w:val="center"/>
          </w:tcPr>
          <w:p w14:paraId="1E9BDA7E" w14:textId="77777777" w:rsidR="00DF08A2" w:rsidRDefault="00DF08A2" w:rsidP="00221E0C">
            <w:pPr>
              <w:ind w:right="40"/>
              <w:jc w:val="center"/>
              <w:rPr>
                <w:sz w:val="16"/>
                <w:szCs w:val="16"/>
              </w:rPr>
            </w:pPr>
            <w:r>
              <w:rPr>
                <w:sz w:val="16"/>
                <w:szCs w:val="16"/>
              </w:rPr>
              <w:t>1.05</w:t>
            </w:r>
          </w:p>
        </w:tc>
        <w:tc>
          <w:tcPr>
            <w:tcW w:w="642" w:type="dxa"/>
            <w:tcBorders>
              <w:top w:val="nil"/>
              <w:left w:val="nil"/>
              <w:bottom w:val="single" w:sz="4" w:space="0" w:color="000000"/>
              <w:right w:val="single" w:sz="4" w:space="0" w:color="000000"/>
            </w:tcBorders>
            <w:shd w:val="clear" w:color="auto" w:fill="auto"/>
            <w:vAlign w:val="center"/>
          </w:tcPr>
          <w:p w14:paraId="5C19CAFF" w14:textId="77777777" w:rsidR="00DF08A2" w:rsidRDefault="00DF08A2" w:rsidP="00221E0C">
            <w:pPr>
              <w:ind w:right="40"/>
              <w:jc w:val="center"/>
              <w:rPr>
                <w:sz w:val="16"/>
                <w:szCs w:val="16"/>
              </w:rPr>
            </w:pPr>
            <w:r>
              <w:rPr>
                <w:sz w:val="16"/>
                <w:szCs w:val="16"/>
              </w:rPr>
              <w:t>1.05</w:t>
            </w:r>
          </w:p>
        </w:tc>
        <w:tc>
          <w:tcPr>
            <w:tcW w:w="642" w:type="dxa"/>
            <w:tcBorders>
              <w:top w:val="nil"/>
              <w:left w:val="nil"/>
              <w:bottom w:val="single" w:sz="4" w:space="0" w:color="000000"/>
              <w:right w:val="single" w:sz="4" w:space="0" w:color="000000"/>
            </w:tcBorders>
            <w:shd w:val="clear" w:color="auto" w:fill="auto"/>
            <w:vAlign w:val="center"/>
          </w:tcPr>
          <w:p w14:paraId="648D6D74" w14:textId="77777777" w:rsidR="00DF08A2" w:rsidRDefault="00DF08A2" w:rsidP="00221E0C">
            <w:pPr>
              <w:ind w:right="40"/>
              <w:jc w:val="center"/>
              <w:rPr>
                <w:sz w:val="16"/>
                <w:szCs w:val="16"/>
              </w:rPr>
            </w:pPr>
            <w:r>
              <w:rPr>
                <w:sz w:val="16"/>
                <w:szCs w:val="16"/>
              </w:rPr>
              <w:t>1.05</w:t>
            </w:r>
          </w:p>
        </w:tc>
        <w:tc>
          <w:tcPr>
            <w:tcW w:w="642" w:type="dxa"/>
            <w:tcBorders>
              <w:top w:val="nil"/>
              <w:left w:val="nil"/>
              <w:bottom w:val="single" w:sz="4" w:space="0" w:color="000000"/>
              <w:right w:val="single" w:sz="4" w:space="0" w:color="000000"/>
            </w:tcBorders>
            <w:shd w:val="clear" w:color="auto" w:fill="auto"/>
            <w:vAlign w:val="center"/>
          </w:tcPr>
          <w:p w14:paraId="20ACECA9" w14:textId="77777777" w:rsidR="00DF08A2" w:rsidRDefault="00DF08A2" w:rsidP="00221E0C">
            <w:pPr>
              <w:ind w:right="40"/>
              <w:jc w:val="center"/>
              <w:rPr>
                <w:sz w:val="16"/>
                <w:szCs w:val="16"/>
              </w:rPr>
            </w:pPr>
            <w:r>
              <w:rPr>
                <w:sz w:val="16"/>
                <w:szCs w:val="16"/>
              </w:rPr>
              <w:t>1.06</w:t>
            </w:r>
          </w:p>
        </w:tc>
        <w:tc>
          <w:tcPr>
            <w:tcW w:w="643" w:type="dxa"/>
            <w:tcBorders>
              <w:top w:val="nil"/>
              <w:left w:val="nil"/>
              <w:bottom w:val="single" w:sz="4" w:space="0" w:color="000000"/>
              <w:right w:val="single" w:sz="4" w:space="0" w:color="000000"/>
            </w:tcBorders>
            <w:shd w:val="clear" w:color="auto" w:fill="auto"/>
            <w:vAlign w:val="center"/>
          </w:tcPr>
          <w:p w14:paraId="24FFC9FE" w14:textId="77777777" w:rsidR="00DF08A2" w:rsidRDefault="00DF08A2" w:rsidP="00221E0C">
            <w:pPr>
              <w:ind w:right="40"/>
              <w:jc w:val="center"/>
              <w:rPr>
                <w:sz w:val="16"/>
                <w:szCs w:val="16"/>
              </w:rPr>
            </w:pPr>
            <w:r>
              <w:rPr>
                <w:sz w:val="16"/>
                <w:szCs w:val="16"/>
              </w:rPr>
              <w:t>1.06</w:t>
            </w:r>
          </w:p>
        </w:tc>
        <w:tc>
          <w:tcPr>
            <w:tcW w:w="642" w:type="dxa"/>
            <w:tcBorders>
              <w:top w:val="nil"/>
              <w:left w:val="nil"/>
              <w:bottom w:val="single" w:sz="4" w:space="0" w:color="000000"/>
              <w:right w:val="single" w:sz="4" w:space="0" w:color="000000"/>
            </w:tcBorders>
            <w:shd w:val="clear" w:color="auto" w:fill="auto"/>
            <w:vAlign w:val="center"/>
          </w:tcPr>
          <w:p w14:paraId="03F4CA67" w14:textId="77777777" w:rsidR="00DF08A2" w:rsidRDefault="00DF08A2" w:rsidP="00221E0C">
            <w:pPr>
              <w:ind w:right="40"/>
              <w:jc w:val="center"/>
              <w:rPr>
                <w:sz w:val="16"/>
                <w:szCs w:val="16"/>
              </w:rPr>
            </w:pPr>
            <w:r>
              <w:rPr>
                <w:sz w:val="16"/>
                <w:szCs w:val="16"/>
              </w:rPr>
              <w:t>1.06</w:t>
            </w:r>
          </w:p>
        </w:tc>
        <w:tc>
          <w:tcPr>
            <w:tcW w:w="641" w:type="dxa"/>
            <w:tcBorders>
              <w:top w:val="nil"/>
              <w:left w:val="nil"/>
              <w:bottom w:val="single" w:sz="4" w:space="0" w:color="000000"/>
              <w:right w:val="single" w:sz="4" w:space="0" w:color="000000"/>
            </w:tcBorders>
            <w:shd w:val="clear" w:color="auto" w:fill="auto"/>
            <w:vAlign w:val="center"/>
          </w:tcPr>
          <w:p w14:paraId="61057C93" w14:textId="77777777" w:rsidR="00DF08A2" w:rsidRDefault="00DF08A2" w:rsidP="00221E0C">
            <w:pPr>
              <w:ind w:right="40"/>
              <w:jc w:val="center"/>
              <w:rPr>
                <w:sz w:val="16"/>
                <w:szCs w:val="16"/>
              </w:rPr>
            </w:pPr>
            <w:r>
              <w:rPr>
                <w:sz w:val="16"/>
                <w:szCs w:val="16"/>
              </w:rPr>
              <w:t>1.06</w:t>
            </w:r>
          </w:p>
        </w:tc>
        <w:tc>
          <w:tcPr>
            <w:tcW w:w="642" w:type="dxa"/>
            <w:tcBorders>
              <w:top w:val="nil"/>
              <w:left w:val="nil"/>
              <w:bottom w:val="single" w:sz="4" w:space="0" w:color="000000"/>
              <w:right w:val="single" w:sz="4" w:space="0" w:color="000000"/>
            </w:tcBorders>
            <w:shd w:val="clear" w:color="auto" w:fill="auto"/>
            <w:vAlign w:val="center"/>
          </w:tcPr>
          <w:p w14:paraId="2A890538" w14:textId="77777777" w:rsidR="00DF08A2" w:rsidRDefault="00DF08A2" w:rsidP="00221E0C">
            <w:pPr>
              <w:ind w:right="40"/>
              <w:jc w:val="center"/>
              <w:rPr>
                <w:sz w:val="16"/>
                <w:szCs w:val="16"/>
              </w:rPr>
            </w:pPr>
            <w:r>
              <w:rPr>
                <w:sz w:val="16"/>
                <w:szCs w:val="16"/>
              </w:rPr>
              <w:t>1.07</w:t>
            </w:r>
          </w:p>
        </w:tc>
        <w:tc>
          <w:tcPr>
            <w:tcW w:w="635" w:type="dxa"/>
            <w:tcBorders>
              <w:top w:val="nil"/>
              <w:left w:val="nil"/>
              <w:bottom w:val="single" w:sz="4" w:space="0" w:color="000000"/>
              <w:right w:val="single" w:sz="4" w:space="0" w:color="000000"/>
            </w:tcBorders>
            <w:shd w:val="clear" w:color="auto" w:fill="auto"/>
            <w:vAlign w:val="center"/>
          </w:tcPr>
          <w:p w14:paraId="659A0BCF" w14:textId="77777777" w:rsidR="00DF08A2" w:rsidRDefault="00DF08A2" w:rsidP="00221E0C">
            <w:pPr>
              <w:ind w:right="40"/>
              <w:jc w:val="center"/>
              <w:rPr>
                <w:sz w:val="16"/>
                <w:szCs w:val="16"/>
              </w:rPr>
            </w:pPr>
            <w:r>
              <w:rPr>
                <w:sz w:val="16"/>
                <w:szCs w:val="16"/>
              </w:rPr>
              <w:t>1.07</w:t>
            </w:r>
          </w:p>
        </w:tc>
        <w:tc>
          <w:tcPr>
            <w:tcW w:w="627" w:type="dxa"/>
            <w:tcBorders>
              <w:top w:val="nil"/>
              <w:left w:val="nil"/>
              <w:bottom w:val="single" w:sz="4" w:space="0" w:color="000000"/>
              <w:right w:val="single" w:sz="4" w:space="0" w:color="000000"/>
            </w:tcBorders>
            <w:shd w:val="clear" w:color="auto" w:fill="auto"/>
            <w:vAlign w:val="center"/>
          </w:tcPr>
          <w:p w14:paraId="61C3F590" w14:textId="77777777" w:rsidR="00DF08A2" w:rsidRDefault="00DF08A2" w:rsidP="00221E0C">
            <w:pPr>
              <w:ind w:right="40"/>
              <w:jc w:val="center"/>
              <w:rPr>
                <w:sz w:val="16"/>
                <w:szCs w:val="16"/>
              </w:rPr>
            </w:pPr>
            <w:r>
              <w:rPr>
                <w:sz w:val="16"/>
                <w:szCs w:val="16"/>
              </w:rPr>
              <w:t>1.07</w:t>
            </w:r>
          </w:p>
        </w:tc>
        <w:tc>
          <w:tcPr>
            <w:tcW w:w="620" w:type="dxa"/>
            <w:tcBorders>
              <w:top w:val="nil"/>
              <w:left w:val="nil"/>
              <w:bottom w:val="single" w:sz="4" w:space="0" w:color="000000"/>
              <w:right w:val="single" w:sz="4" w:space="0" w:color="000000"/>
            </w:tcBorders>
            <w:shd w:val="clear" w:color="auto" w:fill="auto"/>
            <w:vAlign w:val="center"/>
          </w:tcPr>
          <w:p w14:paraId="35B08EB3" w14:textId="77777777" w:rsidR="00DF08A2" w:rsidRDefault="00DF08A2" w:rsidP="00221E0C">
            <w:pPr>
              <w:ind w:right="40"/>
              <w:jc w:val="center"/>
              <w:rPr>
                <w:sz w:val="16"/>
                <w:szCs w:val="16"/>
              </w:rPr>
            </w:pPr>
            <w:r>
              <w:rPr>
                <w:sz w:val="16"/>
                <w:szCs w:val="16"/>
              </w:rPr>
              <w:t>1.08</w:t>
            </w:r>
          </w:p>
        </w:tc>
        <w:tc>
          <w:tcPr>
            <w:tcW w:w="1042" w:type="dxa"/>
            <w:tcBorders>
              <w:top w:val="nil"/>
              <w:left w:val="nil"/>
              <w:bottom w:val="single" w:sz="4" w:space="0" w:color="000000"/>
              <w:right w:val="single" w:sz="4" w:space="0" w:color="000000"/>
            </w:tcBorders>
            <w:shd w:val="clear" w:color="auto" w:fill="auto"/>
            <w:vAlign w:val="center"/>
          </w:tcPr>
          <w:p w14:paraId="515F2665" w14:textId="77777777" w:rsidR="00DF08A2" w:rsidRDefault="00DF08A2" w:rsidP="00221E0C">
            <w:pPr>
              <w:ind w:right="40"/>
              <w:jc w:val="center"/>
              <w:rPr>
                <w:sz w:val="16"/>
                <w:szCs w:val="16"/>
              </w:rPr>
            </w:pPr>
            <w:r>
              <w:rPr>
                <w:sz w:val="16"/>
                <w:szCs w:val="16"/>
              </w:rPr>
              <w:t>1.08</w:t>
            </w:r>
          </w:p>
        </w:tc>
      </w:tr>
      <w:tr w:rsidR="00DF08A2" w14:paraId="270187B9" w14:textId="77777777" w:rsidTr="00A34889">
        <w:trPr>
          <w:trHeight w:val="22"/>
          <w:jc w:val="center"/>
        </w:trPr>
        <w:tc>
          <w:tcPr>
            <w:tcW w:w="1288" w:type="dxa"/>
            <w:vMerge w:val="restart"/>
            <w:tcBorders>
              <w:top w:val="single" w:sz="4" w:space="0" w:color="000000"/>
              <w:left w:val="single" w:sz="4" w:space="0" w:color="000000"/>
              <w:right w:val="single" w:sz="4" w:space="0" w:color="000000"/>
            </w:tcBorders>
            <w:shd w:val="clear" w:color="auto" w:fill="EDEDED"/>
            <w:vAlign w:val="center"/>
          </w:tcPr>
          <w:p w14:paraId="171AC4BB" w14:textId="77777777" w:rsidR="00DF08A2" w:rsidRDefault="00DF08A2" w:rsidP="00221E0C">
            <w:pPr>
              <w:ind w:right="40"/>
              <w:jc w:val="center"/>
              <w:rPr>
                <w:b/>
                <w:sz w:val="18"/>
                <w:szCs w:val="18"/>
              </w:rPr>
            </w:pPr>
            <w:r>
              <w:rPr>
                <w:b/>
                <w:sz w:val="18"/>
                <w:szCs w:val="18"/>
              </w:rPr>
              <w:t>Región\Año</w:t>
            </w:r>
          </w:p>
        </w:tc>
        <w:tc>
          <w:tcPr>
            <w:tcW w:w="8772" w:type="dxa"/>
            <w:gridSpan w:val="14"/>
            <w:tcBorders>
              <w:top w:val="single" w:sz="4" w:space="0" w:color="000000"/>
              <w:left w:val="single" w:sz="4" w:space="0" w:color="000000"/>
              <w:bottom w:val="single" w:sz="4" w:space="0" w:color="000000"/>
              <w:right w:val="single" w:sz="4" w:space="0" w:color="000000"/>
            </w:tcBorders>
            <w:shd w:val="clear" w:color="auto" w:fill="EDEDED"/>
            <w:vAlign w:val="center"/>
          </w:tcPr>
          <w:p w14:paraId="78F9ECE2" w14:textId="77777777" w:rsidR="00DF08A2" w:rsidRDefault="00DF08A2" w:rsidP="00221E0C">
            <w:pPr>
              <w:ind w:right="40"/>
              <w:jc w:val="center"/>
              <w:rPr>
                <w:b/>
                <w:sz w:val="16"/>
                <w:szCs w:val="16"/>
              </w:rPr>
            </w:pPr>
            <w:r>
              <w:rPr>
                <w:b/>
                <w:sz w:val="16"/>
                <w:szCs w:val="16"/>
              </w:rPr>
              <w:t>Logros esperados</w:t>
            </w:r>
          </w:p>
        </w:tc>
      </w:tr>
      <w:tr w:rsidR="00DF08A2" w14:paraId="4020E93B" w14:textId="77777777" w:rsidTr="00A34889">
        <w:trPr>
          <w:trHeight w:val="89"/>
          <w:jc w:val="center"/>
        </w:trPr>
        <w:tc>
          <w:tcPr>
            <w:tcW w:w="1288" w:type="dxa"/>
            <w:vMerge/>
            <w:tcBorders>
              <w:top w:val="single" w:sz="4" w:space="0" w:color="000000"/>
              <w:left w:val="single" w:sz="4" w:space="0" w:color="000000"/>
              <w:right w:val="single" w:sz="4" w:space="0" w:color="000000"/>
            </w:tcBorders>
            <w:shd w:val="clear" w:color="auto" w:fill="EDEDED"/>
            <w:vAlign w:val="center"/>
          </w:tcPr>
          <w:p w14:paraId="00C09429" w14:textId="77777777" w:rsidR="00DF08A2" w:rsidRDefault="00DF08A2" w:rsidP="00221E0C">
            <w:pPr>
              <w:widowControl w:val="0"/>
              <w:pBdr>
                <w:top w:val="nil"/>
                <w:left w:val="nil"/>
                <w:bottom w:val="nil"/>
                <w:right w:val="nil"/>
                <w:between w:val="nil"/>
              </w:pBdr>
              <w:spacing w:line="276" w:lineRule="auto"/>
              <w:rPr>
                <w:b/>
                <w:sz w:val="16"/>
                <w:szCs w:val="16"/>
              </w:rPr>
            </w:pPr>
          </w:p>
        </w:tc>
        <w:tc>
          <w:tcPr>
            <w:tcW w:w="711" w:type="dxa"/>
            <w:gridSpan w:val="2"/>
            <w:tcBorders>
              <w:top w:val="single" w:sz="4" w:space="0" w:color="000000"/>
              <w:left w:val="single" w:sz="4" w:space="0" w:color="000000"/>
              <w:bottom w:val="single" w:sz="4" w:space="0" w:color="000000"/>
              <w:right w:val="single" w:sz="4" w:space="0" w:color="000000"/>
            </w:tcBorders>
            <w:shd w:val="clear" w:color="auto" w:fill="EDEDED"/>
            <w:vAlign w:val="center"/>
          </w:tcPr>
          <w:p w14:paraId="77009519" w14:textId="77777777" w:rsidR="00DF08A2" w:rsidRDefault="00DF08A2" w:rsidP="00221E0C">
            <w:pPr>
              <w:ind w:right="40"/>
              <w:jc w:val="center"/>
              <w:rPr>
                <w:b/>
                <w:sz w:val="16"/>
                <w:szCs w:val="16"/>
              </w:rPr>
            </w:pPr>
            <w:r>
              <w:rPr>
                <w:b/>
                <w:sz w:val="16"/>
                <w:szCs w:val="16"/>
              </w:rPr>
              <w:t>2049</w:t>
            </w:r>
          </w:p>
        </w:tc>
        <w:tc>
          <w:tcPr>
            <w:tcW w:w="643"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6C64E6BA" w14:textId="77777777" w:rsidR="00DF08A2" w:rsidRDefault="00DF08A2" w:rsidP="00221E0C">
            <w:pPr>
              <w:ind w:right="40"/>
              <w:jc w:val="center"/>
              <w:rPr>
                <w:b/>
                <w:sz w:val="16"/>
                <w:szCs w:val="16"/>
              </w:rPr>
            </w:pPr>
            <w:r>
              <w:rPr>
                <w:b/>
                <w:sz w:val="16"/>
                <w:szCs w:val="16"/>
              </w:rPr>
              <w:t>2050</w:t>
            </w: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5F462AE"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B7AA9D1"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BD19376" w14:textId="77777777" w:rsidR="00DF08A2" w:rsidRDefault="00DF08A2" w:rsidP="00221E0C">
            <w:pPr>
              <w:ind w:right="40"/>
              <w:jc w:val="center"/>
              <w:rPr>
                <w:b/>
                <w:sz w:val="16"/>
                <w:szCs w:val="16"/>
              </w:rPr>
            </w:pPr>
          </w:p>
        </w:tc>
        <w:tc>
          <w:tcPr>
            <w:tcW w:w="64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212FC38"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D62CEFB" w14:textId="77777777" w:rsidR="00DF08A2" w:rsidRDefault="00DF08A2" w:rsidP="00221E0C">
            <w:pPr>
              <w:ind w:right="40"/>
              <w:jc w:val="center"/>
              <w:rPr>
                <w:b/>
                <w:sz w:val="16"/>
                <w:szCs w:val="16"/>
              </w:rPr>
            </w:pPr>
          </w:p>
        </w:tc>
        <w:tc>
          <w:tcPr>
            <w:tcW w:w="64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2AB3679"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D5577C8" w14:textId="77777777" w:rsidR="00DF08A2" w:rsidRDefault="00DF08A2" w:rsidP="00221E0C">
            <w:pPr>
              <w:ind w:right="40"/>
              <w:jc w:val="center"/>
              <w:rPr>
                <w:b/>
                <w:sz w:val="16"/>
                <w:szCs w:val="16"/>
              </w:rPr>
            </w:pPr>
          </w:p>
        </w:tc>
        <w:tc>
          <w:tcPr>
            <w:tcW w:w="635"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2E0F37E" w14:textId="77777777" w:rsidR="00DF08A2" w:rsidRDefault="00DF08A2" w:rsidP="00221E0C">
            <w:pPr>
              <w:ind w:right="40"/>
              <w:jc w:val="center"/>
              <w:rPr>
                <w:b/>
                <w:sz w:val="16"/>
                <w:szCs w:val="16"/>
              </w:rPr>
            </w:pPr>
          </w:p>
        </w:tc>
        <w:tc>
          <w:tcPr>
            <w:tcW w:w="62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AEA1FAF" w14:textId="77777777" w:rsidR="00DF08A2" w:rsidRDefault="00DF08A2" w:rsidP="00221E0C">
            <w:pPr>
              <w:ind w:right="40"/>
              <w:jc w:val="center"/>
              <w:rPr>
                <w:b/>
                <w:sz w:val="16"/>
                <w:szCs w:val="16"/>
              </w:rPr>
            </w:pPr>
          </w:p>
        </w:tc>
        <w:tc>
          <w:tcPr>
            <w:tcW w:w="62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2CE609B" w14:textId="77777777" w:rsidR="00DF08A2" w:rsidRDefault="00DF08A2" w:rsidP="00221E0C">
            <w:pPr>
              <w:ind w:right="40"/>
              <w:jc w:val="center"/>
              <w:rPr>
                <w:b/>
                <w:sz w:val="16"/>
                <w:szCs w:val="16"/>
              </w:rPr>
            </w:pPr>
          </w:p>
        </w:tc>
        <w:tc>
          <w:tcPr>
            <w:tcW w:w="10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25CE098" w14:textId="77777777" w:rsidR="00DF08A2" w:rsidRDefault="00DF08A2" w:rsidP="00221E0C">
            <w:pPr>
              <w:ind w:right="40"/>
              <w:jc w:val="center"/>
              <w:rPr>
                <w:b/>
                <w:sz w:val="16"/>
                <w:szCs w:val="16"/>
              </w:rPr>
            </w:pPr>
          </w:p>
        </w:tc>
      </w:tr>
      <w:tr w:rsidR="00DF08A2" w14:paraId="03A8C0FF" w14:textId="77777777" w:rsidTr="00A34889">
        <w:trPr>
          <w:trHeight w:val="89"/>
          <w:jc w:val="center"/>
        </w:trPr>
        <w:tc>
          <w:tcPr>
            <w:tcW w:w="1288" w:type="dxa"/>
            <w:tcBorders>
              <w:left w:val="single" w:sz="4" w:space="0" w:color="000000"/>
              <w:bottom w:val="single" w:sz="4" w:space="0" w:color="000000"/>
              <w:right w:val="single" w:sz="4" w:space="0" w:color="000000"/>
            </w:tcBorders>
            <w:shd w:val="clear" w:color="auto" w:fill="EDEDED"/>
            <w:vAlign w:val="center"/>
          </w:tcPr>
          <w:p w14:paraId="49A05740" w14:textId="77777777" w:rsidR="00DF08A2" w:rsidRDefault="00DF08A2" w:rsidP="00221E0C">
            <w:pPr>
              <w:ind w:right="40"/>
              <w:jc w:val="center"/>
              <w:rPr>
                <w:b/>
                <w:sz w:val="18"/>
                <w:szCs w:val="18"/>
              </w:rPr>
            </w:pPr>
            <w:r>
              <w:rPr>
                <w:b/>
                <w:sz w:val="18"/>
                <w:szCs w:val="18"/>
              </w:rPr>
              <w:t>Perú</w:t>
            </w:r>
          </w:p>
        </w:tc>
        <w:tc>
          <w:tcPr>
            <w:tcW w:w="711" w:type="dxa"/>
            <w:gridSpan w:val="2"/>
            <w:tcBorders>
              <w:top w:val="single" w:sz="4" w:space="0" w:color="000000"/>
              <w:left w:val="single" w:sz="4" w:space="0" w:color="000000"/>
              <w:bottom w:val="single" w:sz="4" w:space="0" w:color="000000"/>
              <w:right w:val="single" w:sz="4" w:space="0" w:color="000000"/>
            </w:tcBorders>
            <w:shd w:val="clear" w:color="auto" w:fill="EDEDED"/>
            <w:vAlign w:val="center"/>
          </w:tcPr>
          <w:p w14:paraId="2740026D" w14:textId="77777777" w:rsidR="00DF08A2" w:rsidRDefault="00DF08A2" w:rsidP="00221E0C">
            <w:pPr>
              <w:ind w:right="40"/>
              <w:jc w:val="center"/>
              <w:rPr>
                <w:b/>
                <w:sz w:val="16"/>
                <w:szCs w:val="16"/>
              </w:rPr>
            </w:pPr>
            <w:r>
              <w:rPr>
                <w:b/>
                <w:sz w:val="16"/>
                <w:szCs w:val="16"/>
              </w:rPr>
              <w:t>1.25</w:t>
            </w:r>
          </w:p>
        </w:tc>
        <w:tc>
          <w:tcPr>
            <w:tcW w:w="643" w:type="dxa"/>
            <w:tcBorders>
              <w:top w:val="single" w:sz="4" w:space="0" w:color="000000"/>
              <w:left w:val="nil"/>
              <w:bottom w:val="single" w:sz="4" w:space="0" w:color="000000"/>
              <w:right w:val="single" w:sz="4" w:space="0" w:color="000000"/>
            </w:tcBorders>
            <w:shd w:val="clear" w:color="auto" w:fill="EDEDED"/>
            <w:vAlign w:val="center"/>
          </w:tcPr>
          <w:p w14:paraId="5DA9D0B5" w14:textId="77777777" w:rsidR="00DF08A2" w:rsidRDefault="00DF08A2" w:rsidP="00221E0C">
            <w:pPr>
              <w:ind w:right="40"/>
              <w:jc w:val="center"/>
              <w:rPr>
                <w:b/>
                <w:sz w:val="16"/>
                <w:szCs w:val="16"/>
              </w:rPr>
            </w:pPr>
            <w:r>
              <w:rPr>
                <w:b/>
                <w:sz w:val="16"/>
                <w:szCs w:val="16"/>
              </w:rPr>
              <w:t>1.26</w:t>
            </w: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6B8AA09"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56005E5"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FCEE7E0" w14:textId="77777777" w:rsidR="00DF08A2" w:rsidRDefault="00DF08A2" w:rsidP="00221E0C">
            <w:pPr>
              <w:ind w:right="40"/>
              <w:jc w:val="center"/>
              <w:rPr>
                <w:b/>
                <w:sz w:val="16"/>
                <w:szCs w:val="16"/>
              </w:rPr>
            </w:pPr>
          </w:p>
        </w:tc>
        <w:tc>
          <w:tcPr>
            <w:tcW w:w="64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FA2535E"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1651292" w14:textId="77777777" w:rsidR="00DF08A2" w:rsidRDefault="00DF08A2" w:rsidP="00221E0C">
            <w:pPr>
              <w:ind w:right="40"/>
              <w:jc w:val="center"/>
              <w:rPr>
                <w:b/>
                <w:sz w:val="16"/>
                <w:szCs w:val="16"/>
              </w:rPr>
            </w:pPr>
          </w:p>
        </w:tc>
        <w:tc>
          <w:tcPr>
            <w:tcW w:w="64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D862136"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DB4FAF8" w14:textId="77777777" w:rsidR="00DF08A2" w:rsidRDefault="00DF08A2" w:rsidP="00221E0C">
            <w:pPr>
              <w:ind w:right="40"/>
              <w:jc w:val="center"/>
              <w:rPr>
                <w:b/>
                <w:sz w:val="16"/>
                <w:szCs w:val="16"/>
              </w:rPr>
            </w:pPr>
          </w:p>
        </w:tc>
        <w:tc>
          <w:tcPr>
            <w:tcW w:w="635"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30CDA95" w14:textId="77777777" w:rsidR="00DF08A2" w:rsidRDefault="00DF08A2" w:rsidP="00221E0C">
            <w:pPr>
              <w:ind w:right="40"/>
              <w:jc w:val="center"/>
              <w:rPr>
                <w:b/>
                <w:sz w:val="16"/>
                <w:szCs w:val="16"/>
              </w:rPr>
            </w:pPr>
          </w:p>
        </w:tc>
        <w:tc>
          <w:tcPr>
            <w:tcW w:w="62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F2A3B7B" w14:textId="77777777" w:rsidR="00DF08A2" w:rsidRDefault="00DF08A2" w:rsidP="00221E0C">
            <w:pPr>
              <w:ind w:right="40"/>
              <w:jc w:val="center"/>
              <w:rPr>
                <w:b/>
                <w:sz w:val="16"/>
                <w:szCs w:val="16"/>
              </w:rPr>
            </w:pPr>
          </w:p>
        </w:tc>
        <w:tc>
          <w:tcPr>
            <w:tcW w:w="62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2389DC0" w14:textId="77777777" w:rsidR="00DF08A2" w:rsidRDefault="00DF08A2" w:rsidP="00221E0C">
            <w:pPr>
              <w:ind w:right="40"/>
              <w:jc w:val="center"/>
              <w:rPr>
                <w:b/>
                <w:sz w:val="16"/>
                <w:szCs w:val="16"/>
              </w:rPr>
            </w:pPr>
          </w:p>
        </w:tc>
        <w:tc>
          <w:tcPr>
            <w:tcW w:w="10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108A4D8" w14:textId="77777777" w:rsidR="00DF08A2" w:rsidRDefault="00DF08A2" w:rsidP="00221E0C">
            <w:pPr>
              <w:ind w:right="40"/>
              <w:jc w:val="center"/>
              <w:rPr>
                <w:b/>
                <w:sz w:val="16"/>
                <w:szCs w:val="16"/>
              </w:rPr>
            </w:pPr>
          </w:p>
        </w:tc>
      </w:tr>
      <w:tr w:rsidR="00DF08A2" w14:paraId="2163A18C" w14:textId="77777777" w:rsidTr="00A34889">
        <w:trPr>
          <w:trHeight w:val="62"/>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00B7E5" w14:textId="77777777" w:rsidR="00DF08A2" w:rsidRDefault="00DF08A2" w:rsidP="00221E0C">
            <w:pPr>
              <w:ind w:right="42"/>
              <w:jc w:val="center"/>
              <w:rPr>
                <w:sz w:val="18"/>
                <w:szCs w:val="18"/>
              </w:rPr>
            </w:pPr>
            <w:r>
              <w:rPr>
                <w:sz w:val="18"/>
                <w:szCs w:val="18"/>
              </w:rPr>
              <w:t>Amazonas</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429BD469" w14:textId="77777777" w:rsidR="00DF08A2" w:rsidRDefault="00DF08A2" w:rsidP="00221E0C">
            <w:pPr>
              <w:ind w:right="40"/>
              <w:jc w:val="center"/>
              <w:rPr>
                <w:sz w:val="16"/>
                <w:szCs w:val="16"/>
              </w:rPr>
            </w:pPr>
            <w:r>
              <w:rPr>
                <w:sz w:val="16"/>
                <w:szCs w:val="16"/>
              </w:rPr>
              <w:t>1.64</w:t>
            </w:r>
          </w:p>
        </w:tc>
        <w:tc>
          <w:tcPr>
            <w:tcW w:w="643" w:type="dxa"/>
            <w:tcBorders>
              <w:top w:val="nil"/>
              <w:left w:val="nil"/>
              <w:bottom w:val="single" w:sz="4" w:space="0" w:color="000000"/>
              <w:right w:val="single" w:sz="4" w:space="0" w:color="000000"/>
            </w:tcBorders>
            <w:shd w:val="clear" w:color="auto" w:fill="auto"/>
            <w:vAlign w:val="center"/>
          </w:tcPr>
          <w:p w14:paraId="6F30A2AC" w14:textId="77777777" w:rsidR="00DF08A2" w:rsidRDefault="00DF08A2" w:rsidP="00221E0C">
            <w:pPr>
              <w:ind w:right="40"/>
              <w:jc w:val="center"/>
              <w:rPr>
                <w:sz w:val="16"/>
                <w:szCs w:val="16"/>
              </w:rPr>
            </w:pPr>
            <w:r>
              <w:rPr>
                <w:sz w:val="16"/>
                <w:szCs w:val="16"/>
              </w:rPr>
              <w:t>1.66</w:t>
            </w: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7DD9B38"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B987B33"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3BB34C9" w14:textId="77777777" w:rsidR="00DF08A2" w:rsidRDefault="00DF08A2" w:rsidP="00221E0C">
            <w:pPr>
              <w:ind w:right="40"/>
              <w:jc w:val="center"/>
              <w:rPr>
                <w:b/>
                <w:sz w:val="16"/>
                <w:szCs w:val="16"/>
              </w:rPr>
            </w:pPr>
          </w:p>
        </w:tc>
        <w:tc>
          <w:tcPr>
            <w:tcW w:w="64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FE4D405"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8A684DA" w14:textId="77777777" w:rsidR="00DF08A2" w:rsidRDefault="00DF08A2" w:rsidP="00221E0C">
            <w:pPr>
              <w:ind w:right="40"/>
              <w:jc w:val="center"/>
              <w:rPr>
                <w:b/>
                <w:sz w:val="16"/>
                <w:szCs w:val="16"/>
              </w:rPr>
            </w:pPr>
          </w:p>
        </w:tc>
        <w:tc>
          <w:tcPr>
            <w:tcW w:w="64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7439283"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658740B" w14:textId="77777777" w:rsidR="00DF08A2" w:rsidRDefault="00DF08A2" w:rsidP="00221E0C">
            <w:pPr>
              <w:ind w:right="40"/>
              <w:jc w:val="center"/>
              <w:rPr>
                <w:b/>
                <w:sz w:val="16"/>
                <w:szCs w:val="16"/>
              </w:rPr>
            </w:pPr>
          </w:p>
        </w:tc>
        <w:tc>
          <w:tcPr>
            <w:tcW w:w="635"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A68BCA2" w14:textId="77777777" w:rsidR="00DF08A2" w:rsidRDefault="00DF08A2" w:rsidP="00221E0C">
            <w:pPr>
              <w:ind w:right="40"/>
              <w:jc w:val="center"/>
              <w:rPr>
                <w:b/>
                <w:sz w:val="16"/>
                <w:szCs w:val="16"/>
              </w:rPr>
            </w:pPr>
          </w:p>
        </w:tc>
        <w:tc>
          <w:tcPr>
            <w:tcW w:w="62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F198F9B" w14:textId="77777777" w:rsidR="00DF08A2" w:rsidRDefault="00DF08A2" w:rsidP="00221E0C">
            <w:pPr>
              <w:ind w:right="40"/>
              <w:jc w:val="center"/>
              <w:rPr>
                <w:b/>
                <w:sz w:val="16"/>
                <w:szCs w:val="16"/>
              </w:rPr>
            </w:pPr>
          </w:p>
        </w:tc>
        <w:tc>
          <w:tcPr>
            <w:tcW w:w="62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2A717B5" w14:textId="77777777" w:rsidR="00DF08A2" w:rsidRDefault="00DF08A2" w:rsidP="00221E0C">
            <w:pPr>
              <w:ind w:right="40"/>
              <w:jc w:val="center"/>
              <w:rPr>
                <w:b/>
                <w:sz w:val="16"/>
                <w:szCs w:val="16"/>
              </w:rPr>
            </w:pPr>
          </w:p>
        </w:tc>
        <w:tc>
          <w:tcPr>
            <w:tcW w:w="10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F4551E4" w14:textId="77777777" w:rsidR="00DF08A2" w:rsidRDefault="00DF08A2" w:rsidP="00221E0C">
            <w:pPr>
              <w:ind w:right="40"/>
              <w:jc w:val="center"/>
              <w:rPr>
                <w:b/>
                <w:sz w:val="16"/>
                <w:szCs w:val="16"/>
              </w:rPr>
            </w:pPr>
          </w:p>
        </w:tc>
      </w:tr>
      <w:tr w:rsidR="00DF08A2" w14:paraId="2822C76B" w14:textId="77777777" w:rsidTr="00A34889">
        <w:trPr>
          <w:trHeight w:val="194"/>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394C4F" w14:textId="77777777" w:rsidR="00DF08A2" w:rsidRDefault="00DF08A2" w:rsidP="00221E0C">
            <w:pPr>
              <w:ind w:right="42"/>
              <w:jc w:val="center"/>
              <w:rPr>
                <w:sz w:val="18"/>
                <w:szCs w:val="18"/>
              </w:rPr>
            </w:pPr>
            <w:r>
              <w:rPr>
                <w:sz w:val="18"/>
                <w:szCs w:val="18"/>
              </w:rPr>
              <w:t>Ancash</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5F311B02" w14:textId="77777777" w:rsidR="00DF08A2" w:rsidRDefault="00DF08A2" w:rsidP="00221E0C">
            <w:pPr>
              <w:ind w:right="40"/>
              <w:jc w:val="center"/>
              <w:rPr>
                <w:sz w:val="16"/>
                <w:szCs w:val="16"/>
              </w:rPr>
            </w:pPr>
            <w:r>
              <w:rPr>
                <w:sz w:val="16"/>
                <w:szCs w:val="16"/>
              </w:rPr>
              <w:t>1.24</w:t>
            </w:r>
          </w:p>
        </w:tc>
        <w:tc>
          <w:tcPr>
            <w:tcW w:w="643" w:type="dxa"/>
            <w:tcBorders>
              <w:top w:val="nil"/>
              <w:left w:val="nil"/>
              <w:bottom w:val="single" w:sz="4" w:space="0" w:color="000000"/>
              <w:right w:val="single" w:sz="4" w:space="0" w:color="000000"/>
            </w:tcBorders>
            <w:shd w:val="clear" w:color="auto" w:fill="auto"/>
            <w:vAlign w:val="center"/>
          </w:tcPr>
          <w:p w14:paraId="79E61149" w14:textId="77777777" w:rsidR="00DF08A2" w:rsidRDefault="00DF08A2" w:rsidP="00221E0C">
            <w:pPr>
              <w:ind w:right="40"/>
              <w:jc w:val="center"/>
              <w:rPr>
                <w:sz w:val="16"/>
                <w:szCs w:val="16"/>
              </w:rPr>
            </w:pPr>
            <w:r>
              <w:rPr>
                <w:sz w:val="16"/>
                <w:szCs w:val="16"/>
              </w:rPr>
              <w:t>1.25</w:t>
            </w: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A321D80"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FA27444"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6533A74" w14:textId="77777777" w:rsidR="00DF08A2" w:rsidRDefault="00DF08A2" w:rsidP="00221E0C">
            <w:pPr>
              <w:ind w:right="40"/>
              <w:jc w:val="center"/>
              <w:rPr>
                <w:b/>
                <w:sz w:val="16"/>
                <w:szCs w:val="16"/>
              </w:rPr>
            </w:pPr>
          </w:p>
        </w:tc>
        <w:tc>
          <w:tcPr>
            <w:tcW w:w="64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1F6679B"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4F17BA0" w14:textId="77777777" w:rsidR="00DF08A2" w:rsidRDefault="00DF08A2" w:rsidP="00221E0C">
            <w:pPr>
              <w:ind w:right="40"/>
              <w:jc w:val="center"/>
              <w:rPr>
                <w:b/>
                <w:sz w:val="16"/>
                <w:szCs w:val="16"/>
              </w:rPr>
            </w:pPr>
          </w:p>
        </w:tc>
        <w:tc>
          <w:tcPr>
            <w:tcW w:w="64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F208C8D"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EBCFEEC" w14:textId="77777777" w:rsidR="00DF08A2" w:rsidRDefault="00DF08A2" w:rsidP="00221E0C">
            <w:pPr>
              <w:ind w:right="40"/>
              <w:jc w:val="center"/>
              <w:rPr>
                <w:b/>
                <w:sz w:val="16"/>
                <w:szCs w:val="16"/>
              </w:rPr>
            </w:pPr>
          </w:p>
        </w:tc>
        <w:tc>
          <w:tcPr>
            <w:tcW w:w="635"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38C8DC2" w14:textId="77777777" w:rsidR="00DF08A2" w:rsidRDefault="00DF08A2" w:rsidP="00221E0C">
            <w:pPr>
              <w:ind w:right="40"/>
              <w:jc w:val="center"/>
              <w:rPr>
                <w:b/>
                <w:sz w:val="16"/>
                <w:szCs w:val="16"/>
              </w:rPr>
            </w:pPr>
          </w:p>
        </w:tc>
        <w:tc>
          <w:tcPr>
            <w:tcW w:w="62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2272625" w14:textId="77777777" w:rsidR="00DF08A2" w:rsidRDefault="00DF08A2" w:rsidP="00221E0C">
            <w:pPr>
              <w:ind w:right="40"/>
              <w:jc w:val="center"/>
              <w:rPr>
                <w:b/>
                <w:sz w:val="16"/>
                <w:szCs w:val="16"/>
              </w:rPr>
            </w:pPr>
          </w:p>
        </w:tc>
        <w:tc>
          <w:tcPr>
            <w:tcW w:w="62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2EF04AD" w14:textId="77777777" w:rsidR="00DF08A2" w:rsidRDefault="00DF08A2" w:rsidP="00221E0C">
            <w:pPr>
              <w:ind w:right="40"/>
              <w:jc w:val="center"/>
              <w:rPr>
                <w:b/>
                <w:sz w:val="16"/>
                <w:szCs w:val="16"/>
              </w:rPr>
            </w:pPr>
          </w:p>
        </w:tc>
        <w:tc>
          <w:tcPr>
            <w:tcW w:w="10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6933346" w14:textId="77777777" w:rsidR="00DF08A2" w:rsidRDefault="00DF08A2" w:rsidP="00221E0C">
            <w:pPr>
              <w:ind w:right="40"/>
              <w:jc w:val="center"/>
              <w:rPr>
                <w:b/>
                <w:sz w:val="16"/>
                <w:szCs w:val="16"/>
              </w:rPr>
            </w:pPr>
          </w:p>
        </w:tc>
      </w:tr>
      <w:tr w:rsidR="00DF08A2" w14:paraId="160B4A62" w14:textId="77777777" w:rsidTr="00A34889">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49162E" w14:textId="77777777" w:rsidR="00DF08A2" w:rsidRDefault="00DF08A2" w:rsidP="00221E0C">
            <w:pPr>
              <w:ind w:right="42"/>
              <w:jc w:val="center"/>
              <w:rPr>
                <w:sz w:val="18"/>
                <w:szCs w:val="18"/>
              </w:rPr>
            </w:pPr>
            <w:r>
              <w:rPr>
                <w:sz w:val="18"/>
                <w:szCs w:val="18"/>
              </w:rPr>
              <w:t>Apurímac</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63E4D965" w14:textId="77777777" w:rsidR="00DF08A2" w:rsidRDefault="00DF08A2" w:rsidP="00221E0C">
            <w:pPr>
              <w:ind w:right="40"/>
              <w:jc w:val="center"/>
              <w:rPr>
                <w:sz w:val="16"/>
                <w:szCs w:val="16"/>
              </w:rPr>
            </w:pPr>
            <w:r>
              <w:rPr>
                <w:sz w:val="16"/>
                <w:szCs w:val="16"/>
              </w:rPr>
              <w:t>1.75</w:t>
            </w:r>
          </w:p>
        </w:tc>
        <w:tc>
          <w:tcPr>
            <w:tcW w:w="643" w:type="dxa"/>
            <w:tcBorders>
              <w:top w:val="nil"/>
              <w:left w:val="nil"/>
              <w:bottom w:val="single" w:sz="4" w:space="0" w:color="000000"/>
              <w:right w:val="single" w:sz="4" w:space="0" w:color="000000"/>
            </w:tcBorders>
            <w:shd w:val="clear" w:color="auto" w:fill="auto"/>
            <w:vAlign w:val="center"/>
          </w:tcPr>
          <w:p w14:paraId="5D74ED1A" w14:textId="77777777" w:rsidR="00DF08A2" w:rsidRDefault="00DF08A2" w:rsidP="00221E0C">
            <w:pPr>
              <w:ind w:right="40"/>
              <w:jc w:val="center"/>
              <w:rPr>
                <w:sz w:val="16"/>
                <w:szCs w:val="16"/>
              </w:rPr>
            </w:pPr>
            <w:r>
              <w:rPr>
                <w:sz w:val="16"/>
                <w:szCs w:val="16"/>
              </w:rPr>
              <w:t>1.77</w:t>
            </w: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9B8F07C"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6EEB06B"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DF2DDE0" w14:textId="77777777" w:rsidR="00DF08A2" w:rsidRDefault="00DF08A2" w:rsidP="00221E0C">
            <w:pPr>
              <w:ind w:right="40"/>
              <w:jc w:val="center"/>
              <w:rPr>
                <w:b/>
                <w:sz w:val="16"/>
                <w:szCs w:val="16"/>
              </w:rPr>
            </w:pPr>
          </w:p>
        </w:tc>
        <w:tc>
          <w:tcPr>
            <w:tcW w:w="64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936AE85"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1D1FD7B" w14:textId="77777777" w:rsidR="00DF08A2" w:rsidRDefault="00DF08A2" w:rsidP="00221E0C">
            <w:pPr>
              <w:ind w:right="40"/>
              <w:jc w:val="center"/>
              <w:rPr>
                <w:b/>
                <w:sz w:val="16"/>
                <w:szCs w:val="16"/>
              </w:rPr>
            </w:pPr>
          </w:p>
        </w:tc>
        <w:tc>
          <w:tcPr>
            <w:tcW w:w="64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FF6375E"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3B6E945" w14:textId="77777777" w:rsidR="00DF08A2" w:rsidRDefault="00DF08A2" w:rsidP="00221E0C">
            <w:pPr>
              <w:ind w:right="40"/>
              <w:jc w:val="center"/>
              <w:rPr>
                <w:b/>
                <w:sz w:val="16"/>
                <w:szCs w:val="16"/>
              </w:rPr>
            </w:pPr>
          </w:p>
        </w:tc>
        <w:tc>
          <w:tcPr>
            <w:tcW w:w="635"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B1FA08F" w14:textId="77777777" w:rsidR="00DF08A2" w:rsidRDefault="00DF08A2" w:rsidP="00221E0C">
            <w:pPr>
              <w:ind w:right="40"/>
              <w:jc w:val="center"/>
              <w:rPr>
                <w:b/>
                <w:sz w:val="16"/>
                <w:szCs w:val="16"/>
              </w:rPr>
            </w:pPr>
          </w:p>
        </w:tc>
        <w:tc>
          <w:tcPr>
            <w:tcW w:w="62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75F5309" w14:textId="77777777" w:rsidR="00DF08A2" w:rsidRDefault="00DF08A2" w:rsidP="00221E0C">
            <w:pPr>
              <w:ind w:right="40"/>
              <w:jc w:val="center"/>
              <w:rPr>
                <w:b/>
                <w:sz w:val="16"/>
                <w:szCs w:val="16"/>
              </w:rPr>
            </w:pPr>
          </w:p>
        </w:tc>
        <w:tc>
          <w:tcPr>
            <w:tcW w:w="62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F0145E2" w14:textId="77777777" w:rsidR="00DF08A2" w:rsidRDefault="00DF08A2" w:rsidP="00221E0C">
            <w:pPr>
              <w:ind w:right="40"/>
              <w:jc w:val="center"/>
              <w:rPr>
                <w:b/>
                <w:sz w:val="16"/>
                <w:szCs w:val="16"/>
              </w:rPr>
            </w:pPr>
          </w:p>
        </w:tc>
        <w:tc>
          <w:tcPr>
            <w:tcW w:w="10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EE298C3" w14:textId="77777777" w:rsidR="00DF08A2" w:rsidRDefault="00DF08A2" w:rsidP="00221E0C">
            <w:pPr>
              <w:ind w:right="40"/>
              <w:jc w:val="center"/>
              <w:rPr>
                <w:b/>
                <w:sz w:val="16"/>
                <w:szCs w:val="16"/>
              </w:rPr>
            </w:pPr>
          </w:p>
        </w:tc>
      </w:tr>
      <w:tr w:rsidR="00DF08A2" w14:paraId="4B2D2F6D" w14:textId="77777777" w:rsidTr="00A34889">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314766" w14:textId="77777777" w:rsidR="00DF08A2" w:rsidRDefault="00DF08A2" w:rsidP="00221E0C">
            <w:pPr>
              <w:ind w:right="42"/>
              <w:jc w:val="center"/>
              <w:rPr>
                <w:sz w:val="18"/>
                <w:szCs w:val="18"/>
              </w:rPr>
            </w:pPr>
            <w:r>
              <w:rPr>
                <w:sz w:val="18"/>
                <w:szCs w:val="18"/>
              </w:rPr>
              <w:t>Arequipa</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5F8CFDED" w14:textId="77777777" w:rsidR="00DF08A2" w:rsidRDefault="00DF08A2" w:rsidP="00221E0C">
            <w:pPr>
              <w:ind w:right="40"/>
              <w:jc w:val="center"/>
              <w:rPr>
                <w:sz w:val="16"/>
                <w:szCs w:val="16"/>
              </w:rPr>
            </w:pPr>
            <w:r>
              <w:rPr>
                <w:sz w:val="16"/>
                <w:szCs w:val="16"/>
              </w:rPr>
              <w:t>1.20</w:t>
            </w:r>
          </w:p>
        </w:tc>
        <w:tc>
          <w:tcPr>
            <w:tcW w:w="643" w:type="dxa"/>
            <w:tcBorders>
              <w:top w:val="nil"/>
              <w:left w:val="nil"/>
              <w:bottom w:val="single" w:sz="4" w:space="0" w:color="000000"/>
              <w:right w:val="single" w:sz="4" w:space="0" w:color="000000"/>
            </w:tcBorders>
            <w:shd w:val="clear" w:color="auto" w:fill="auto"/>
            <w:vAlign w:val="center"/>
          </w:tcPr>
          <w:p w14:paraId="3EF66030" w14:textId="77777777" w:rsidR="00DF08A2" w:rsidRDefault="00DF08A2" w:rsidP="00221E0C">
            <w:pPr>
              <w:ind w:right="40"/>
              <w:jc w:val="center"/>
              <w:rPr>
                <w:sz w:val="16"/>
                <w:szCs w:val="16"/>
              </w:rPr>
            </w:pPr>
            <w:r>
              <w:rPr>
                <w:sz w:val="16"/>
                <w:szCs w:val="16"/>
              </w:rPr>
              <w:t>1.21</w:t>
            </w: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CD4EB48"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F52D477"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7ADB2A0" w14:textId="77777777" w:rsidR="00DF08A2" w:rsidRDefault="00DF08A2" w:rsidP="00221E0C">
            <w:pPr>
              <w:ind w:right="40"/>
              <w:jc w:val="center"/>
              <w:rPr>
                <w:b/>
                <w:sz w:val="16"/>
                <w:szCs w:val="16"/>
              </w:rPr>
            </w:pPr>
          </w:p>
        </w:tc>
        <w:tc>
          <w:tcPr>
            <w:tcW w:w="64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DAA4BFD"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931F4A9" w14:textId="77777777" w:rsidR="00DF08A2" w:rsidRDefault="00DF08A2" w:rsidP="00221E0C">
            <w:pPr>
              <w:ind w:right="40"/>
              <w:jc w:val="center"/>
              <w:rPr>
                <w:b/>
                <w:sz w:val="16"/>
                <w:szCs w:val="16"/>
              </w:rPr>
            </w:pPr>
          </w:p>
        </w:tc>
        <w:tc>
          <w:tcPr>
            <w:tcW w:w="64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C83E9BD"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BAAB254" w14:textId="77777777" w:rsidR="00DF08A2" w:rsidRDefault="00DF08A2" w:rsidP="00221E0C">
            <w:pPr>
              <w:ind w:right="40"/>
              <w:jc w:val="center"/>
              <w:rPr>
                <w:b/>
                <w:sz w:val="16"/>
                <w:szCs w:val="16"/>
              </w:rPr>
            </w:pPr>
          </w:p>
        </w:tc>
        <w:tc>
          <w:tcPr>
            <w:tcW w:w="635"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E8822F9" w14:textId="77777777" w:rsidR="00DF08A2" w:rsidRDefault="00DF08A2" w:rsidP="00221E0C">
            <w:pPr>
              <w:ind w:right="40"/>
              <w:jc w:val="center"/>
              <w:rPr>
                <w:b/>
                <w:sz w:val="16"/>
                <w:szCs w:val="16"/>
              </w:rPr>
            </w:pPr>
          </w:p>
        </w:tc>
        <w:tc>
          <w:tcPr>
            <w:tcW w:w="62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7B277DB" w14:textId="77777777" w:rsidR="00DF08A2" w:rsidRDefault="00DF08A2" w:rsidP="00221E0C">
            <w:pPr>
              <w:ind w:right="40"/>
              <w:jc w:val="center"/>
              <w:rPr>
                <w:b/>
                <w:sz w:val="16"/>
                <w:szCs w:val="16"/>
              </w:rPr>
            </w:pPr>
          </w:p>
        </w:tc>
        <w:tc>
          <w:tcPr>
            <w:tcW w:w="62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4ACFEC0" w14:textId="77777777" w:rsidR="00DF08A2" w:rsidRDefault="00DF08A2" w:rsidP="00221E0C">
            <w:pPr>
              <w:ind w:right="40"/>
              <w:jc w:val="center"/>
              <w:rPr>
                <w:b/>
                <w:sz w:val="16"/>
                <w:szCs w:val="16"/>
              </w:rPr>
            </w:pPr>
          </w:p>
        </w:tc>
        <w:tc>
          <w:tcPr>
            <w:tcW w:w="10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BB5DEB2" w14:textId="77777777" w:rsidR="00DF08A2" w:rsidRDefault="00DF08A2" w:rsidP="00221E0C">
            <w:pPr>
              <w:ind w:right="40"/>
              <w:jc w:val="center"/>
              <w:rPr>
                <w:b/>
                <w:sz w:val="16"/>
                <w:szCs w:val="16"/>
              </w:rPr>
            </w:pPr>
          </w:p>
        </w:tc>
      </w:tr>
      <w:tr w:rsidR="00DF08A2" w14:paraId="070BF2F5" w14:textId="77777777" w:rsidTr="00A34889">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813D7E" w14:textId="77777777" w:rsidR="00DF08A2" w:rsidRDefault="00DF08A2" w:rsidP="00221E0C">
            <w:pPr>
              <w:ind w:right="42"/>
              <w:jc w:val="center"/>
              <w:rPr>
                <w:sz w:val="18"/>
                <w:szCs w:val="18"/>
              </w:rPr>
            </w:pPr>
            <w:r>
              <w:rPr>
                <w:sz w:val="18"/>
                <w:szCs w:val="18"/>
              </w:rPr>
              <w:t>Ayacucho</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3C20DCE5" w14:textId="77777777" w:rsidR="00DF08A2" w:rsidRDefault="00DF08A2" w:rsidP="00221E0C">
            <w:pPr>
              <w:ind w:right="40"/>
              <w:jc w:val="center"/>
              <w:rPr>
                <w:sz w:val="16"/>
                <w:szCs w:val="16"/>
              </w:rPr>
            </w:pPr>
            <w:r>
              <w:rPr>
                <w:sz w:val="16"/>
                <w:szCs w:val="16"/>
              </w:rPr>
              <w:t>1.48</w:t>
            </w:r>
          </w:p>
        </w:tc>
        <w:tc>
          <w:tcPr>
            <w:tcW w:w="643" w:type="dxa"/>
            <w:tcBorders>
              <w:top w:val="nil"/>
              <w:left w:val="nil"/>
              <w:bottom w:val="single" w:sz="4" w:space="0" w:color="000000"/>
              <w:right w:val="single" w:sz="4" w:space="0" w:color="000000"/>
            </w:tcBorders>
            <w:shd w:val="clear" w:color="auto" w:fill="auto"/>
            <w:vAlign w:val="center"/>
          </w:tcPr>
          <w:p w14:paraId="53C71A07" w14:textId="77777777" w:rsidR="00DF08A2" w:rsidRDefault="00DF08A2" w:rsidP="00221E0C">
            <w:pPr>
              <w:ind w:right="40"/>
              <w:jc w:val="center"/>
              <w:rPr>
                <w:sz w:val="16"/>
                <w:szCs w:val="16"/>
              </w:rPr>
            </w:pPr>
            <w:r>
              <w:rPr>
                <w:sz w:val="16"/>
                <w:szCs w:val="16"/>
              </w:rPr>
              <w:t>1.49</w:t>
            </w: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83E5A68"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B1F15C9"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29376DE" w14:textId="77777777" w:rsidR="00DF08A2" w:rsidRDefault="00DF08A2" w:rsidP="00221E0C">
            <w:pPr>
              <w:ind w:right="40"/>
              <w:jc w:val="center"/>
              <w:rPr>
                <w:b/>
                <w:sz w:val="16"/>
                <w:szCs w:val="16"/>
              </w:rPr>
            </w:pPr>
          </w:p>
        </w:tc>
        <w:tc>
          <w:tcPr>
            <w:tcW w:w="64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E43FAFD"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1009BAC" w14:textId="77777777" w:rsidR="00DF08A2" w:rsidRDefault="00DF08A2" w:rsidP="00221E0C">
            <w:pPr>
              <w:ind w:right="40"/>
              <w:jc w:val="center"/>
              <w:rPr>
                <w:b/>
                <w:sz w:val="16"/>
                <w:szCs w:val="16"/>
              </w:rPr>
            </w:pPr>
          </w:p>
        </w:tc>
        <w:tc>
          <w:tcPr>
            <w:tcW w:w="64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F60CE35"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FD38DFD" w14:textId="77777777" w:rsidR="00DF08A2" w:rsidRDefault="00DF08A2" w:rsidP="00221E0C">
            <w:pPr>
              <w:ind w:right="40"/>
              <w:jc w:val="center"/>
              <w:rPr>
                <w:b/>
                <w:sz w:val="16"/>
                <w:szCs w:val="16"/>
              </w:rPr>
            </w:pPr>
          </w:p>
        </w:tc>
        <w:tc>
          <w:tcPr>
            <w:tcW w:w="635"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1FAE85E" w14:textId="77777777" w:rsidR="00DF08A2" w:rsidRDefault="00DF08A2" w:rsidP="00221E0C">
            <w:pPr>
              <w:ind w:right="40"/>
              <w:jc w:val="center"/>
              <w:rPr>
                <w:b/>
                <w:sz w:val="16"/>
                <w:szCs w:val="16"/>
              </w:rPr>
            </w:pPr>
          </w:p>
        </w:tc>
        <w:tc>
          <w:tcPr>
            <w:tcW w:w="62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1B14699" w14:textId="77777777" w:rsidR="00DF08A2" w:rsidRDefault="00DF08A2" w:rsidP="00221E0C">
            <w:pPr>
              <w:ind w:right="40"/>
              <w:jc w:val="center"/>
              <w:rPr>
                <w:b/>
                <w:sz w:val="16"/>
                <w:szCs w:val="16"/>
              </w:rPr>
            </w:pPr>
          </w:p>
        </w:tc>
        <w:tc>
          <w:tcPr>
            <w:tcW w:w="62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8EE3D5D" w14:textId="77777777" w:rsidR="00DF08A2" w:rsidRDefault="00DF08A2" w:rsidP="00221E0C">
            <w:pPr>
              <w:ind w:right="40"/>
              <w:jc w:val="center"/>
              <w:rPr>
                <w:b/>
                <w:sz w:val="16"/>
                <w:szCs w:val="16"/>
              </w:rPr>
            </w:pPr>
          </w:p>
        </w:tc>
        <w:tc>
          <w:tcPr>
            <w:tcW w:w="10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6B4F446" w14:textId="77777777" w:rsidR="00DF08A2" w:rsidRDefault="00DF08A2" w:rsidP="00221E0C">
            <w:pPr>
              <w:ind w:right="40"/>
              <w:jc w:val="center"/>
              <w:rPr>
                <w:b/>
                <w:sz w:val="16"/>
                <w:szCs w:val="16"/>
              </w:rPr>
            </w:pPr>
          </w:p>
        </w:tc>
      </w:tr>
      <w:tr w:rsidR="00DF08A2" w14:paraId="60E2E716" w14:textId="77777777" w:rsidTr="00A34889">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744617" w14:textId="77777777" w:rsidR="00DF08A2" w:rsidRDefault="00DF08A2" w:rsidP="00221E0C">
            <w:pPr>
              <w:ind w:right="42"/>
              <w:jc w:val="center"/>
              <w:rPr>
                <w:sz w:val="18"/>
                <w:szCs w:val="18"/>
              </w:rPr>
            </w:pPr>
            <w:r>
              <w:rPr>
                <w:sz w:val="18"/>
                <w:szCs w:val="18"/>
              </w:rPr>
              <w:t>Cajamarca</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37B1DD30" w14:textId="77777777" w:rsidR="00DF08A2" w:rsidRDefault="00DF08A2" w:rsidP="00221E0C">
            <w:pPr>
              <w:ind w:right="40"/>
              <w:jc w:val="center"/>
              <w:rPr>
                <w:sz w:val="16"/>
                <w:szCs w:val="16"/>
              </w:rPr>
            </w:pPr>
            <w:r>
              <w:rPr>
                <w:sz w:val="16"/>
                <w:szCs w:val="16"/>
              </w:rPr>
              <w:t>1.52</w:t>
            </w:r>
          </w:p>
        </w:tc>
        <w:tc>
          <w:tcPr>
            <w:tcW w:w="643" w:type="dxa"/>
            <w:tcBorders>
              <w:top w:val="nil"/>
              <w:left w:val="nil"/>
              <w:bottom w:val="single" w:sz="4" w:space="0" w:color="000000"/>
              <w:right w:val="single" w:sz="4" w:space="0" w:color="000000"/>
            </w:tcBorders>
            <w:shd w:val="clear" w:color="auto" w:fill="auto"/>
            <w:vAlign w:val="center"/>
          </w:tcPr>
          <w:p w14:paraId="3D7F4597" w14:textId="77777777" w:rsidR="00DF08A2" w:rsidRDefault="00DF08A2" w:rsidP="00221E0C">
            <w:pPr>
              <w:ind w:right="40"/>
              <w:jc w:val="center"/>
              <w:rPr>
                <w:sz w:val="16"/>
                <w:szCs w:val="16"/>
              </w:rPr>
            </w:pPr>
            <w:r>
              <w:rPr>
                <w:sz w:val="16"/>
                <w:szCs w:val="16"/>
              </w:rPr>
              <w:t>1.54</w:t>
            </w: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69D92D0"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616110C"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798F13F" w14:textId="77777777" w:rsidR="00DF08A2" w:rsidRDefault="00DF08A2" w:rsidP="00221E0C">
            <w:pPr>
              <w:ind w:right="40"/>
              <w:jc w:val="center"/>
              <w:rPr>
                <w:b/>
                <w:sz w:val="16"/>
                <w:szCs w:val="16"/>
              </w:rPr>
            </w:pPr>
          </w:p>
        </w:tc>
        <w:tc>
          <w:tcPr>
            <w:tcW w:w="64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16BC957"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F17E513" w14:textId="77777777" w:rsidR="00DF08A2" w:rsidRDefault="00DF08A2" w:rsidP="00221E0C">
            <w:pPr>
              <w:ind w:right="40"/>
              <w:jc w:val="center"/>
              <w:rPr>
                <w:b/>
                <w:sz w:val="16"/>
                <w:szCs w:val="16"/>
              </w:rPr>
            </w:pPr>
          </w:p>
        </w:tc>
        <w:tc>
          <w:tcPr>
            <w:tcW w:w="64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2BBD4E8"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AE39B4D" w14:textId="77777777" w:rsidR="00DF08A2" w:rsidRDefault="00DF08A2" w:rsidP="00221E0C">
            <w:pPr>
              <w:ind w:right="40"/>
              <w:jc w:val="center"/>
              <w:rPr>
                <w:b/>
                <w:sz w:val="16"/>
                <w:szCs w:val="16"/>
              </w:rPr>
            </w:pPr>
          </w:p>
        </w:tc>
        <w:tc>
          <w:tcPr>
            <w:tcW w:w="635"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8C9BCB4" w14:textId="77777777" w:rsidR="00DF08A2" w:rsidRDefault="00DF08A2" w:rsidP="00221E0C">
            <w:pPr>
              <w:ind w:right="40"/>
              <w:jc w:val="center"/>
              <w:rPr>
                <w:b/>
                <w:sz w:val="16"/>
                <w:szCs w:val="16"/>
              </w:rPr>
            </w:pPr>
          </w:p>
        </w:tc>
        <w:tc>
          <w:tcPr>
            <w:tcW w:w="62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E591629" w14:textId="77777777" w:rsidR="00DF08A2" w:rsidRDefault="00DF08A2" w:rsidP="00221E0C">
            <w:pPr>
              <w:ind w:right="40"/>
              <w:jc w:val="center"/>
              <w:rPr>
                <w:b/>
                <w:sz w:val="16"/>
                <w:szCs w:val="16"/>
              </w:rPr>
            </w:pPr>
          </w:p>
        </w:tc>
        <w:tc>
          <w:tcPr>
            <w:tcW w:w="62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AB41BC1" w14:textId="77777777" w:rsidR="00DF08A2" w:rsidRDefault="00DF08A2" w:rsidP="00221E0C">
            <w:pPr>
              <w:ind w:right="40"/>
              <w:jc w:val="center"/>
              <w:rPr>
                <w:b/>
                <w:sz w:val="16"/>
                <w:szCs w:val="16"/>
              </w:rPr>
            </w:pPr>
          </w:p>
        </w:tc>
        <w:tc>
          <w:tcPr>
            <w:tcW w:w="10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A999481" w14:textId="77777777" w:rsidR="00DF08A2" w:rsidRDefault="00DF08A2" w:rsidP="00221E0C">
            <w:pPr>
              <w:ind w:right="40"/>
              <w:jc w:val="center"/>
              <w:rPr>
                <w:b/>
                <w:sz w:val="16"/>
                <w:szCs w:val="16"/>
              </w:rPr>
            </w:pPr>
          </w:p>
        </w:tc>
      </w:tr>
      <w:tr w:rsidR="00DF08A2" w14:paraId="4BF3DF5F" w14:textId="77777777" w:rsidTr="00A34889">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C8291B" w14:textId="77777777" w:rsidR="00DF08A2" w:rsidRDefault="00DF08A2" w:rsidP="00221E0C">
            <w:pPr>
              <w:ind w:right="42"/>
              <w:jc w:val="center"/>
              <w:rPr>
                <w:sz w:val="18"/>
                <w:szCs w:val="18"/>
              </w:rPr>
            </w:pPr>
            <w:r>
              <w:rPr>
                <w:sz w:val="18"/>
                <w:szCs w:val="18"/>
              </w:rPr>
              <w:t>Callao</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48DDE326" w14:textId="77777777" w:rsidR="00DF08A2" w:rsidRDefault="00DF08A2" w:rsidP="00221E0C">
            <w:pPr>
              <w:ind w:right="40"/>
              <w:jc w:val="center"/>
              <w:rPr>
                <w:sz w:val="16"/>
                <w:szCs w:val="16"/>
              </w:rPr>
            </w:pPr>
            <w:r>
              <w:rPr>
                <w:sz w:val="16"/>
                <w:szCs w:val="16"/>
              </w:rPr>
              <w:t>1.19</w:t>
            </w:r>
          </w:p>
        </w:tc>
        <w:tc>
          <w:tcPr>
            <w:tcW w:w="643" w:type="dxa"/>
            <w:tcBorders>
              <w:top w:val="nil"/>
              <w:left w:val="nil"/>
              <w:bottom w:val="single" w:sz="4" w:space="0" w:color="000000"/>
              <w:right w:val="single" w:sz="4" w:space="0" w:color="000000"/>
            </w:tcBorders>
            <w:shd w:val="clear" w:color="auto" w:fill="auto"/>
            <w:vAlign w:val="center"/>
          </w:tcPr>
          <w:p w14:paraId="036009D7" w14:textId="77777777" w:rsidR="00DF08A2" w:rsidRDefault="00DF08A2" w:rsidP="00221E0C">
            <w:pPr>
              <w:ind w:right="40"/>
              <w:jc w:val="center"/>
              <w:rPr>
                <w:sz w:val="16"/>
                <w:szCs w:val="16"/>
              </w:rPr>
            </w:pPr>
            <w:r>
              <w:rPr>
                <w:sz w:val="16"/>
                <w:szCs w:val="16"/>
              </w:rPr>
              <w:t>1.19</w:t>
            </w: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6663933"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AAD26ED"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FBB444B" w14:textId="77777777" w:rsidR="00DF08A2" w:rsidRDefault="00DF08A2" w:rsidP="00221E0C">
            <w:pPr>
              <w:ind w:right="40"/>
              <w:jc w:val="center"/>
              <w:rPr>
                <w:b/>
                <w:sz w:val="16"/>
                <w:szCs w:val="16"/>
              </w:rPr>
            </w:pPr>
          </w:p>
        </w:tc>
        <w:tc>
          <w:tcPr>
            <w:tcW w:w="64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E379DD5"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6AEAAC7" w14:textId="77777777" w:rsidR="00DF08A2" w:rsidRDefault="00DF08A2" w:rsidP="00221E0C">
            <w:pPr>
              <w:ind w:right="40"/>
              <w:jc w:val="center"/>
              <w:rPr>
                <w:b/>
                <w:sz w:val="16"/>
                <w:szCs w:val="16"/>
              </w:rPr>
            </w:pPr>
          </w:p>
        </w:tc>
        <w:tc>
          <w:tcPr>
            <w:tcW w:w="64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5DA6931"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7022890" w14:textId="77777777" w:rsidR="00DF08A2" w:rsidRDefault="00DF08A2" w:rsidP="00221E0C">
            <w:pPr>
              <w:ind w:right="40"/>
              <w:jc w:val="center"/>
              <w:rPr>
                <w:b/>
                <w:sz w:val="16"/>
                <w:szCs w:val="16"/>
              </w:rPr>
            </w:pPr>
          </w:p>
        </w:tc>
        <w:tc>
          <w:tcPr>
            <w:tcW w:w="635"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8DAD2CA" w14:textId="77777777" w:rsidR="00DF08A2" w:rsidRDefault="00DF08A2" w:rsidP="00221E0C">
            <w:pPr>
              <w:ind w:right="40"/>
              <w:jc w:val="center"/>
              <w:rPr>
                <w:b/>
                <w:sz w:val="16"/>
                <w:szCs w:val="16"/>
              </w:rPr>
            </w:pPr>
          </w:p>
        </w:tc>
        <w:tc>
          <w:tcPr>
            <w:tcW w:w="62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DD544E2" w14:textId="77777777" w:rsidR="00DF08A2" w:rsidRDefault="00DF08A2" w:rsidP="00221E0C">
            <w:pPr>
              <w:ind w:right="40"/>
              <w:jc w:val="center"/>
              <w:rPr>
                <w:b/>
                <w:sz w:val="16"/>
                <w:szCs w:val="16"/>
              </w:rPr>
            </w:pPr>
          </w:p>
        </w:tc>
        <w:tc>
          <w:tcPr>
            <w:tcW w:w="62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9C0601B" w14:textId="77777777" w:rsidR="00DF08A2" w:rsidRDefault="00DF08A2" w:rsidP="00221E0C">
            <w:pPr>
              <w:ind w:right="40"/>
              <w:jc w:val="center"/>
              <w:rPr>
                <w:b/>
                <w:sz w:val="16"/>
                <w:szCs w:val="16"/>
              </w:rPr>
            </w:pPr>
          </w:p>
        </w:tc>
        <w:tc>
          <w:tcPr>
            <w:tcW w:w="10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433A2A9" w14:textId="77777777" w:rsidR="00DF08A2" w:rsidRDefault="00DF08A2" w:rsidP="00221E0C">
            <w:pPr>
              <w:ind w:right="40"/>
              <w:jc w:val="center"/>
              <w:rPr>
                <w:b/>
                <w:sz w:val="16"/>
                <w:szCs w:val="16"/>
              </w:rPr>
            </w:pPr>
          </w:p>
        </w:tc>
      </w:tr>
      <w:tr w:rsidR="00DF08A2" w14:paraId="3523E518" w14:textId="77777777" w:rsidTr="00A34889">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CD1F45" w14:textId="77777777" w:rsidR="00DF08A2" w:rsidRDefault="00DF08A2" w:rsidP="00221E0C">
            <w:pPr>
              <w:ind w:right="42"/>
              <w:jc w:val="center"/>
              <w:rPr>
                <w:sz w:val="18"/>
                <w:szCs w:val="18"/>
              </w:rPr>
            </w:pPr>
            <w:r>
              <w:rPr>
                <w:sz w:val="18"/>
                <w:szCs w:val="18"/>
              </w:rPr>
              <w:t>Cusco</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09357927" w14:textId="77777777" w:rsidR="00DF08A2" w:rsidRDefault="00DF08A2" w:rsidP="00221E0C">
            <w:pPr>
              <w:ind w:right="40"/>
              <w:jc w:val="center"/>
              <w:rPr>
                <w:sz w:val="16"/>
                <w:szCs w:val="16"/>
              </w:rPr>
            </w:pPr>
            <w:r>
              <w:rPr>
                <w:sz w:val="16"/>
                <w:szCs w:val="16"/>
              </w:rPr>
              <w:t>1.20</w:t>
            </w:r>
          </w:p>
        </w:tc>
        <w:tc>
          <w:tcPr>
            <w:tcW w:w="643" w:type="dxa"/>
            <w:tcBorders>
              <w:top w:val="nil"/>
              <w:left w:val="nil"/>
              <w:bottom w:val="single" w:sz="4" w:space="0" w:color="000000"/>
              <w:right w:val="single" w:sz="4" w:space="0" w:color="000000"/>
            </w:tcBorders>
            <w:shd w:val="clear" w:color="auto" w:fill="auto"/>
            <w:vAlign w:val="center"/>
          </w:tcPr>
          <w:p w14:paraId="637593E6" w14:textId="77777777" w:rsidR="00DF08A2" w:rsidRDefault="00DF08A2" w:rsidP="00221E0C">
            <w:pPr>
              <w:ind w:right="40"/>
              <w:jc w:val="center"/>
              <w:rPr>
                <w:sz w:val="16"/>
                <w:szCs w:val="16"/>
              </w:rPr>
            </w:pPr>
            <w:r>
              <w:rPr>
                <w:sz w:val="16"/>
                <w:szCs w:val="16"/>
              </w:rPr>
              <w:t>1.20</w:t>
            </w: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0B7CA61"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5DBAD54"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7952AF0" w14:textId="77777777" w:rsidR="00DF08A2" w:rsidRDefault="00DF08A2" w:rsidP="00221E0C">
            <w:pPr>
              <w:ind w:right="40"/>
              <w:jc w:val="center"/>
              <w:rPr>
                <w:b/>
                <w:sz w:val="16"/>
                <w:szCs w:val="16"/>
              </w:rPr>
            </w:pPr>
          </w:p>
        </w:tc>
        <w:tc>
          <w:tcPr>
            <w:tcW w:w="64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09CEE3D"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F6C64B7" w14:textId="77777777" w:rsidR="00DF08A2" w:rsidRDefault="00DF08A2" w:rsidP="00221E0C">
            <w:pPr>
              <w:ind w:right="40"/>
              <w:jc w:val="center"/>
              <w:rPr>
                <w:b/>
                <w:sz w:val="16"/>
                <w:szCs w:val="16"/>
              </w:rPr>
            </w:pPr>
          </w:p>
        </w:tc>
        <w:tc>
          <w:tcPr>
            <w:tcW w:w="64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C60900E"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F833F2D" w14:textId="77777777" w:rsidR="00DF08A2" w:rsidRDefault="00DF08A2" w:rsidP="00221E0C">
            <w:pPr>
              <w:ind w:right="40"/>
              <w:jc w:val="center"/>
              <w:rPr>
                <w:b/>
                <w:sz w:val="16"/>
                <w:szCs w:val="16"/>
              </w:rPr>
            </w:pPr>
          </w:p>
        </w:tc>
        <w:tc>
          <w:tcPr>
            <w:tcW w:w="635"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91B963C" w14:textId="77777777" w:rsidR="00DF08A2" w:rsidRDefault="00DF08A2" w:rsidP="00221E0C">
            <w:pPr>
              <w:ind w:right="40"/>
              <w:jc w:val="center"/>
              <w:rPr>
                <w:b/>
                <w:sz w:val="16"/>
                <w:szCs w:val="16"/>
              </w:rPr>
            </w:pPr>
          </w:p>
        </w:tc>
        <w:tc>
          <w:tcPr>
            <w:tcW w:w="62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25F636C" w14:textId="77777777" w:rsidR="00DF08A2" w:rsidRDefault="00DF08A2" w:rsidP="00221E0C">
            <w:pPr>
              <w:ind w:right="40"/>
              <w:jc w:val="center"/>
              <w:rPr>
                <w:b/>
                <w:sz w:val="16"/>
                <w:szCs w:val="16"/>
              </w:rPr>
            </w:pPr>
          </w:p>
        </w:tc>
        <w:tc>
          <w:tcPr>
            <w:tcW w:w="62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0760817" w14:textId="77777777" w:rsidR="00DF08A2" w:rsidRDefault="00DF08A2" w:rsidP="00221E0C">
            <w:pPr>
              <w:ind w:right="40"/>
              <w:jc w:val="center"/>
              <w:rPr>
                <w:b/>
                <w:sz w:val="16"/>
                <w:szCs w:val="16"/>
              </w:rPr>
            </w:pPr>
          </w:p>
        </w:tc>
        <w:tc>
          <w:tcPr>
            <w:tcW w:w="10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B213CBD" w14:textId="77777777" w:rsidR="00DF08A2" w:rsidRDefault="00DF08A2" w:rsidP="00221E0C">
            <w:pPr>
              <w:ind w:right="40"/>
              <w:jc w:val="center"/>
              <w:rPr>
                <w:b/>
                <w:sz w:val="16"/>
                <w:szCs w:val="16"/>
              </w:rPr>
            </w:pPr>
          </w:p>
        </w:tc>
      </w:tr>
      <w:tr w:rsidR="00DF08A2" w14:paraId="19B091BC" w14:textId="77777777" w:rsidTr="00A34889">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1899AB" w14:textId="77777777" w:rsidR="00DF08A2" w:rsidRDefault="00DF08A2" w:rsidP="00221E0C">
            <w:pPr>
              <w:ind w:right="42"/>
              <w:jc w:val="center"/>
              <w:rPr>
                <w:sz w:val="18"/>
                <w:szCs w:val="18"/>
              </w:rPr>
            </w:pPr>
            <w:r>
              <w:rPr>
                <w:sz w:val="18"/>
                <w:szCs w:val="18"/>
              </w:rPr>
              <w:t>Huancavelica</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73CC07B0" w14:textId="77777777" w:rsidR="00DF08A2" w:rsidRDefault="00DF08A2" w:rsidP="00221E0C">
            <w:pPr>
              <w:ind w:right="40"/>
              <w:jc w:val="center"/>
              <w:rPr>
                <w:sz w:val="16"/>
                <w:szCs w:val="16"/>
              </w:rPr>
            </w:pPr>
            <w:r>
              <w:rPr>
                <w:sz w:val="16"/>
                <w:szCs w:val="16"/>
              </w:rPr>
              <w:t>1.51</w:t>
            </w:r>
          </w:p>
        </w:tc>
        <w:tc>
          <w:tcPr>
            <w:tcW w:w="643" w:type="dxa"/>
            <w:tcBorders>
              <w:top w:val="nil"/>
              <w:left w:val="nil"/>
              <w:bottom w:val="single" w:sz="4" w:space="0" w:color="000000"/>
              <w:right w:val="single" w:sz="4" w:space="0" w:color="000000"/>
            </w:tcBorders>
            <w:shd w:val="clear" w:color="auto" w:fill="auto"/>
            <w:vAlign w:val="center"/>
          </w:tcPr>
          <w:p w14:paraId="754FF195" w14:textId="77777777" w:rsidR="00DF08A2" w:rsidRDefault="00DF08A2" w:rsidP="00221E0C">
            <w:pPr>
              <w:ind w:right="40"/>
              <w:jc w:val="center"/>
              <w:rPr>
                <w:sz w:val="16"/>
                <w:szCs w:val="16"/>
              </w:rPr>
            </w:pPr>
            <w:r>
              <w:rPr>
                <w:sz w:val="16"/>
                <w:szCs w:val="16"/>
              </w:rPr>
              <w:t>1.53</w:t>
            </w: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6F3CAB5"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1B432AF"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9092E81" w14:textId="77777777" w:rsidR="00DF08A2" w:rsidRDefault="00DF08A2" w:rsidP="00221E0C">
            <w:pPr>
              <w:ind w:right="40"/>
              <w:jc w:val="center"/>
              <w:rPr>
                <w:b/>
                <w:sz w:val="16"/>
                <w:szCs w:val="16"/>
              </w:rPr>
            </w:pPr>
          </w:p>
        </w:tc>
        <w:tc>
          <w:tcPr>
            <w:tcW w:w="64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049D6EB"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BC6B6DB" w14:textId="77777777" w:rsidR="00DF08A2" w:rsidRDefault="00DF08A2" w:rsidP="00221E0C">
            <w:pPr>
              <w:ind w:right="40"/>
              <w:jc w:val="center"/>
              <w:rPr>
                <w:b/>
                <w:sz w:val="16"/>
                <w:szCs w:val="16"/>
              </w:rPr>
            </w:pPr>
          </w:p>
        </w:tc>
        <w:tc>
          <w:tcPr>
            <w:tcW w:w="64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161E653"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3CDADE1" w14:textId="77777777" w:rsidR="00DF08A2" w:rsidRDefault="00DF08A2" w:rsidP="00221E0C">
            <w:pPr>
              <w:ind w:right="40"/>
              <w:jc w:val="center"/>
              <w:rPr>
                <w:b/>
                <w:sz w:val="16"/>
                <w:szCs w:val="16"/>
              </w:rPr>
            </w:pPr>
          </w:p>
        </w:tc>
        <w:tc>
          <w:tcPr>
            <w:tcW w:w="635"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49485A1" w14:textId="77777777" w:rsidR="00DF08A2" w:rsidRDefault="00DF08A2" w:rsidP="00221E0C">
            <w:pPr>
              <w:ind w:right="40"/>
              <w:jc w:val="center"/>
              <w:rPr>
                <w:b/>
                <w:sz w:val="16"/>
                <w:szCs w:val="16"/>
              </w:rPr>
            </w:pPr>
          </w:p>
        </w:tc>
        <w:tc>
          <w:tcPr>
            <w:tcW w:w="62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0D732C0" w14:textId="77777777" w:rsidR="00DF08A2" w:rsidRDefault="00DF08A2" w:rsidP="00221E0C">
            <w:pPr>
              <w:ind w:right="40"/>
              <w:jc w:val="center"/>
              <w:rPr>
                <w:b/>
                <w:sz w:val="16"/>
                <w:szCs w:val="16"/>
              </w:rPr>
            </w:pPr>
          </w:p>
        </w:tc>
        <w:tc>
          <w:tcPr>
            <w:tcW w:w="62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AC2D19C" w14:textId="77777777" w:rsidR="00DF08A2" w:rsidRDefault="00DF08A2" w:rsidP="00221E0C">
            <w:pPr>
              <w:ind w:right="40"/>
              <w:jc w:val="center"/>
              <w:rPr>
                <w:b/>
                <w:sz w:val="16"/>
                <w:szCs w:val="16"/>
              </w:rPr>
            </w:pPr>
          </w:p>
        </w:tc>
        <w:tc>
          <w:tcPr>
            <w:tcW w:w="10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EF009B1" w14:textId="77777777" w:rsidR="00DF08A2" w:rsidRDefault="00DF08A2" w:rsidP="00221E0C">
            <w:pPr>
              <w:ind w:right="40"/>
              <w:jc w:val="center"/>
              <w:rPr>
                <w:b/>
                <w:sz w:val="16"/>
                <w:szCs w:val="16"/>
              </w:rPr>
            </w:pPr>
          </w:p>
        </w:tc>
      </w:tr>
      <w:tr w:rsidR="00DF08A2" w14:paraId="188652D2" w14:textId="77777777" w:rsidTr="00A34889">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D3A93F" w14:textId="77777777" w:rsidR="00DF08A2" w:rsidRDefault="00DF08A2" w:rsidP="00221E0C">
            <w:pPr>
              <w:ind w:right="42"/>
              <w:jc w:val="center"/>
              <w:rPr>
                <w:sz w:val="18"/>
                <w:szCs w:val="18"/>
              </w:rPr>
            </w:pPr>
            <w:r>
              <w:rPr>
                <w:sz w:val="18"/>
                <w:szCs w:val="18"/>
              </w:rPr>
              <w:t>Huánuco</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4410A875" w14:textId="77777777" w:rsidR="00DF08A2" w:rsidRDefault="00DF08A2" w:rsidP="00221E0C">
            <w:pPr>
              <w:ind w:right="40"/>
              <w:jc w:val="center"/>
              <w:rPr>
                <w:sz w:val="16"/>
                <w:szCs w:val="16"/>
              </w:rPr>
            </w:pPr>
            <w:r>
              <w:rPr>
                <w:sz w:val="16"/>
                <w:szCs w:val="16"/>
              </w:rPr>
              <w:t>1.31</w:t>
            </w:r>
          </w:p>
        </w:tc>
        <w:tc>
          <w:tcPr>
            <w:tcW w:w="643" w:type="dxa"/>
            <w:tcBorders>
              <w:top w:val="nil"/>
              <w:left w:val="nil"/>
              <w:bottom w:val="single" w:sz="4" w:space="0" w:color="000000"/>
              <w:right w:val="single" w:sz="4" w:space="0" w:color="000000"/>
            </w:tcBorders>
            <w:shd w:val="clear" w:color="auto" w:fill="auto"/>
            <w:vAlign w:val="center"/>
          </w:tcPr>
          <w:p w14:paraId="4E1B70C9" w14:textId="77777777" w:rsidR="00DF08A2" w:rsidRDefault="00DF08A2" w:rsidP="00221E0C">
            <w:pPr>
              <w:ind w:right="40"/>
              <w:jc w:val="center"/>
              <w:rPr>
                <w:sz w:val="16"/>
                <w:szCs w:val="16"/>
              </w:rPr>
            </w:pPr>
            <w:r>
              <w:rPr>
                <w:sz w:val="16"/>
                <w:szCs w:val="16"/>
              </w:rPr>
              <w:t>1.32</w:t>
            </w: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DC2B886"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22D9692"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9F600C2" w14:textId="77777777" w:rsidR="00DF08A2" w:rsidRDefault="00DF08A2" w:rsidP="00221E0C">
            <w:pPr>
              <w:ind w:right="40"/>
              <w:jc w:val="center"/>
              <w:rPr>
                <w:b/>
                <w:sz w:val="16"/>
                <w:szCs w:val="16"/>
              </w:rPr>
            </w:pPr>
          </w:p>
        </w:tc>
        <w:tc>
          <w:tcPr>
            <w:tcW w:w="64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D87E247"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100996E" w14:textId="77777777" w:rsidR="00DF08A2" w:rsidRDefault="00DF08A2" w:rsidP="00221E0C">
            <w:pPr>
              <w:ind w:right="40"/>
              <w:jc w:val="center"/>
              <w:rPr>
                <w:b/>
                <w:sz w:val="16"/>
                <w:szCs w:val="16"/>
              </w:rPr>
            </w:pPr>
          </w:p>
        </w:tc>
        <w:tc>
          <w:tcPr>
            <w:tcW w:w="64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F0AF06B"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1B62271" w14:textId="77777777" w:rsidR="00DF08A2" w:rsidRDefault="00DF08A2" w:rsidP="00221E0C">
            <w:pPr>
              <w:ind w:right="40"/>
              <w:jc w:val="center"/>
              <w:rPr>
                <w:b/>
                <w:sz w:val="16"/>
                <w:szCs w:val="16"/>
              </w:rPr>
            </w:pPr>
          </w:p>
        </w:tc>
        <w:tc>
          <w:tcPr>
            <w:tcW w:w="635"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35446A1" w14:textId="77777777" w:rsidR="00DF08A2" w:rsidRDefault="00DF08A2" w:rsidP="00221E0C">
            <w:pPr>
              <w:ind w:right="40"/>
              <w:jc w:val="center"/>
              <w:rPr>
                <w:b/>
                <w:sz w:val="16"/>
                <w:szCs w:val="16"/>
              </w:rPr>
            </w:pPr>
          </w:p>
        </w:tc>
        <w:tc>
          <w:tcPr>
            <w:tcW w:w="62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32678D1" w14:textId="77777777" w:rsidR="00DF08A2" w:rsidRDefault="00DF08A2" w:rsidP="00221E0C">
            <w:pPr>
              <w:ind w:right="40"/>
              <w:jc w:val="center"/>
              <w:rPr>
                <w:b/>
                <w:sz w:val="16"/>
                <w:szCs w:val="16"/>
              </w:rPr>
            </w:pPr>
          </w:p>
        </w:tc>
        <w:tc>
          <w:tcPr>
            <w:tcW w:w="62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5F593CF" w14:textId="77777777" w:rsidR="00DF08A2" w:rsidRDefault="00DF08A2" w:rsidP="00221E0C">
            <w:pPr>
              <w:ind w:right="40"/>
              <w:jc w:val="center"/>
              <w:rPr>
                <w:b/>
                <w:sz w:val="16"/>
                <w:szCs w:val="16"/>
              </w:rPr>
            </w:pPr>
          </w:p>
        </w:tc>
        <w:tc>
          <w:tcPr>
            <w:tcW w:w="10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9345AA5" w14:textId="77777777" w:rsidR="00DF08A2" w:rsidRDefault="00DF08A2" w:rsidP="00221E0C">
            <w:pPr>
              <w:ind w:right="40"/>
              <w:jc w:val="center"/>
              <w:rPr>
                <w:b/>
                <w:sz w:val="16"/>
                <w:szCs w:val="16"/>
              </w:rPr>
            </w:pPr>
          </w:p>
        </w:tc>
      </w:tr>
      <w:tr w:rsidR="00DF08A2" w14:paraId="40DE7303" w14:textId="77777777" w:rsidTr="00A34889">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2404D3" w14:textId="77777777" w:rsidR="00DF08A2" w:rsidRDefault="00DF08A2" w:rsidP="00221E0C">
            <w:pPr>
              <w:ind w:right="42"/>
              <w:jc w:val="center"/>
              <w:rPr>
                <w:sz w:val="18"/>
                <w:szCs w:val="18"/>
              </w:rPr>
            </w:pPr>
            <w:r>
              <w:rPr>
                <w:sz w:val="18"/>
                <w:szCs w:val="18"/>
              </w:rPr>
              <w:t>Ica</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24D9F7E2" w14:textId="77777777" w:rsidR="00DF08A2" w:rsidRDefault="00DF08A2" w:rsidP="00221E0C">
            <w:pPr>
              <w:ind w:right="40"/>
              <w:jc w:val="center"/>
              <w:rPr>
                <w:sz w:val="16"/>
                <w:szCs w:val="16"/>
              </w:rPr>
            </w:pPr>
            <w:r>
              <w:rPr>
                <w:sz w:val="16"/>
                <w:szCs w:val="16"/>
              </w:rPr>
              <w:t>1.23</w:t>
            </w:r>
          </w:p>
        </w:tc>
        <w:tc>
          <w:tcPr>
            <w:tcW w:w="643" w:type="dxa"/>
            <w:tcBorders>
              <w:top w:val="nil"/>
              <w:left w:val="nil"/>
              <w:bottom w:val="single" w:sz="4" w:space="0" w:color="000000"/>
              <w:right w:val="single" w:sz="4" w:space="0" w:color="000000"/>
            </w:tcBorders>
            <w:shd w:val="clear" w:color="auto" w:fill="auto"/>
            <w:vAlign w:val="center"/>
          </w:tcPr>
          <w:p w14:paraId="59075BDD" w14:textId="77777777" w:rsidR="00DF08A2" w:rsidRDefault="00DF08A2" w:rsidP="00221E0C">
            <w:pPr>
              <w:ind w:right="40"/>
              <w:jc w:val="center"/>
              <w:rPr>
                <w:sz w:val="16"/>
                <w:szCs w:val="16"/>
              </w:rPr>
            </w:pPr>
            <w:r>
              <w:rPr>
                <w:sz w:val="16"/>
                <w:szCs w:val="16"/>
              </w:rPr>
              <w:t>1.24</w:t>
            </w: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A5C010F"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6A152C7"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5F143DA" w14:textId="77777777" w:rsidR="00DF08A2" w:rsidRDefault="00DF08A2" w:rsidP="00221E0C">
            <w:pPr>
              <w:ind w:right="40"/>
              <w:jc w:val="center"/>
              <w:rPr>
                <w:b/>
                <w:sz w:val="16"/>
                <w:szCs w:val="16"/>
              </w:rPr>
            </w:pPr>
          </w:p>
        </w:tc>
        <w:tc>
          <w:tcPr>
            <w:tcW w:w="64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3C4FECD"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76FDB02" w14:textId="77777777" w:rsidR="00DF08A2" w:rsidRDefault="00DF08A2" w:rsidP="00221E0C">
            <w:pPr>
              <w:ind w:right="40"/>
              <w:jc w:val="center"/>
              <w:rPr>
                <w:b/>
                <w:sz w:val="16"/>
                <w:szCs w:val="16"/>
              </w:rPr>
            </w:pPr>
          </w:p>
        </w:tc>
        <w:tc>
          <w:tcPr>
            <w:tcW w:w="64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931C215"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4EF57E7" w14:textId="77777777" w:rsidR="00DF08A2" w:rsidRDefault="00DF08A2" w:rsidP="00221E0C">
            <w:pPr>
              <w:ind w:right="40"/>
              <w:jc w:val="center"/>
              <w:rPr>
                <w:b/>
                <w:sz w:val="16"/>
                <w:szCs w:val="16"/>
              </w:rPr>
            </w:pPr>
          </w:p>
        </w:tc>
        <w:tc>
          <w:tcPr>
            <w:tcW w:w="635"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D0BFC35" w14:textId="77777777" w:rsidR="00DF08A2" w:rsidRDefault="00DF08A2" w:rsidP="00221E0C">
            <w:pPr>
              <w:ind w:right="40"/>
              <w:jc w:val="center"/>
              <w:rPr>
                <w:b/>
                <w:sz w:val="16"/>
                <w:szCs w:val="16"/>
              </w:rPr>
            </w:pPr>
          </w:p>
        </w:tc>
        <w:tc>
          <w:tcPr>
            <w:tcW w:w="62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FD73514" w14:textId="77777777" w:rsidR="00DF08A2" w:rsidRDefault="00DF08A2" w:rsidP="00221E0C">
            <w:pPr>
              <w:ind w:right="40"/>
              <w:jc w:val="center"/>
              <w:rPr>
                <w:b/>
                <w:sz w:val="16"/>
                <w:szCs w:val="16"/>
              </w:rPr>
            </w:pPr>
          </w:p>
        </w:tc>
        <w:tc>
          <w:tcPr>
            <w:tcW w:w="62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E1C001B" w14:textId="77777777" w:rsidR="00DF08A2" w:rsidRDefault="00DF08A2" w:rsidP="00221E0C">
            <w:pPr>
              <w:ind w:right="40"/>
              <w:jc w:val="center"/>
              <w:rPr>
                <w:b/>
                <w:sz w:val="16"/>
                <w:szCs w:val="16"/>
              </w:rPr>
            </w:pPr>
          </w:p>
        </w:tc>
        <w:tc>
          <w:tcPr>
            <w:tcW w:w="10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33CDC5C" w14:textId="77777777" w:rsidR="00DF08A2" w:rsidRDefault="00DF08A2" w:rsidP="00221E0C">
            <w:pPr>
              <w:ind w:right="40"/>
              <w:jc w:val="center"/>
              <w:rPr>
                <w:b/>
                <w:sz w:val="16"/>
                <w:szCs w:val="16"/>
              </w:rPr>
            </w:pPr>
          </w:p>
        </w:tc>
      </w:tr>
      <w:tr w:rsidR="00DF08A2" w14:paraId="18F90C2F" w14:textId="77777777" w:rsidTr="00A34889">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EF1FC5" w14:textId="77777777" w:rsidR="00DF08A2" w:rsidRDefault="00DF08A2" w:rsidP="00221E0C">
            <w:pPr>
              <w:ind w:right="42"/>
              <w:jc w:val="center"/>
              <w:rPr>
                <w:sz w:val="18"/>
                <w:szCs w:val="18"/>
              </w:rPr>
            </w:pPr>
            <w:r>
              <w:rPr>
                <w:sz w:val="18"/>
                <w:szCs w:val="18"/>
              </w:rPr>
              <w:t>Junín</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60A28EB3" w14:textId="77777777" w:rsidR="00DF08A2" w:rsidRDefault="00DF08A2" w:rsidP="00221E0C">
            <w:pPr>
              <w:ind w:right="40"/>
              <w:jc w:val="center"/>
              <w:rPr>
                <w:sz w:val="16"/>
                <w:szCs w:val="16"/>
              </w:rPr>
            </w:pPr>
            <w:r>
              <w:rPr>
                <w:sz w:val="16"/>
                <w:szCs w:val="16"/>
              </w:rPr>
              <w:t>1.20</w:t>
            </w:r>
          </w:p>
        </w:tc>
        <w:tc>
          <w:tcPr>
            <w:tcW w:w="643" w:type="dxa"/>
            <w:tcBorders>
              <w:top w:val="nil"/>
              <w:left w:val="nil"/>
              <w:bottom w:val="single" w:sz="4" w:space="0" w:color="000000"/>
              <w:right w:val="single" w:sz="4" w:space="0" w:color="000000"/>
            </w:tcBorders>
            <w:shd w:val="clear" w:color="auto" w:fill="auto"/>
            <w:vAlign w:val="center"/>
          </w:tcPr>
          <w:p w14:paraId="57494377" w14:textId="77777777" w:rsidR="00DF08A2" w:rsidRDefault="00DF08A2" w:rsidP="00221E0C">
            <w:pPr>
              <w:ind w:right="40"/>
              <w:jc w:val="center"/>
              <w:rPr>
                <w:sz w:val="16"/>
                <w:szCs w:val="16"/>
              </w:rPr>
            </w:pPr>
            <w:r>
              <w:rPr>
                <w:sz w:val="16"/>
                <w:szCs w:val="16"/>
              </w:rPr>
              <w:t>1.21</w:t>
            </w: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0AE0F49"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08D424E"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6357B8E" w14:textId="77777777" w:rsidR="00DF08A2" w:rsidRDefault="00DF08A2" w:rsidP="00221E0C">
            <w:pPr>
              <w:ind w:right="40"/>
              <w:jc w:val="center"/>
              <w:rPr>
                <w:b/>
                <w:sz w:val="16"/>
                <w:szCs w:val="16"/>
              </w:rPr>
            </w:pPr>
          </w:p>
        </w:tc>
        <w:tc>
          <w:tcPr>
            <w:tcW w:w="64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CD1F2E5"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D5FFBC8" w14:textId="77777777" w:rsidR="00DF08A2" w:rsidRDefault="00DF08A2" w:rsidP="00221E0C">
            <w:pPr>
              <w:ind w:right="40"/>
              <w:jc w:val="center"/>
              <w:rPr>
                <w:b/>
                <w:sz w:val="16"/>
                <w:szCs w:val="16"/>
              </w:rPr>
            </w:pPr>
          </w:p>
        </w:tc>
        <w:tc>
          <w:tcPr>
            <w:tcW w:w="64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64AF129"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4129300" w14:textId="77777777" w:rsidR="00DF08A2" w:rsidRDefault="00DF08A2" w:rsidP="00221E0C">
            <w:pPr>
              <w:ind w:right="40"/>
              <w:jc w:val="center"/>
              <w:rPr>
                <w:b/>
                <w:sz w:val="16"/>
                <w:szCs w:val="16"/>
              </w:rPr>
            </w:pPr>
          </w:p>
        </w:tc>
        <w:tc>
          <w:tcPr>
            <w:tcW w:w="635"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79E506E" w14:textId="77777777" w:rsidR="00DF08A2" w:rsidRDefault="00DF08A2" w:rsidP="00221E0C">
            <w:pPr>
              <w:ind w:right="40"/>
              <w:jc w:val="center"/>
              <w:rPr>
                <w:b/>
                <w:sz w:val="16"/>
                <w:szCs w:val="16"/>
              </w:rPr>
            </w:pPr>
          </w:p>
        </w:tc>
        <w:tc>
          <w:tcPr>
            <w:tcW w:w="62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F802EF3" w14:textId="77777777" w:rsidR="00DF08A2" w:rsidRDefault="00DF08A2" w:rsidP="00221E0C">
            <w:pPr>
              <w:ind w:right="40"/>
              <w:jc w:val="center"/>
              <w:rPr>
                <w:b/>
                <w:sz w:val="16"/>
                <w:szCs w:val="16"/>
              </w:rPr>
            </w:pPr>
          </w:p>
        </w:tc>
        <w:tc>
          <w:tcPr>
            <w:tcW w:w="62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39619CF" w14:textId="77777777" w:rsidR="00DF08A2" w:rsidRDefault="00DF08A2" w:rsidP="00221E0C">
            <w:pPr>
              <w:ind w:right="40"/>
              <w:jc w:val="center"/>
              <w:rPr>
                <w:b/>
                <w:sz w:val="16"/>
                <w:szCs w:val="16"/>
              </w:rPr>
            </w:pPr>
          </w:p>
        </w:tc>
        <w:tc>
          <w:tcPr>
            <w:tcW w:w="10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0690BDE" w14:textId="77777777" w:rsidR="00DF08A2" w:rsidRDefault="00DF08A2" w:rsidP="00221E0C">
            <w:pPr>
              <w:ind w:right="40"/>
              <w:jc w:val="center"/>
              <w:rPr>
                <w:b/>
                <w:sz w:val="16"/>
                <w:szCs w:val="16"/>
              </w:rPr>
            </w:pPr>
          </w:p>
        </w:tc>
      </w:tr>
      <w:tr w:rsidR="00DF08A2" w14:paraId="529E4E32" w14:textId="77777777" w:rsidTr="00A34889">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5513F5" w14:textId="77777777" w:rsidR="00DF08A2" w:rsidRDefault="00DF08A2" w:rsidP="00221E0C">
            <w:pPr>
              <w:ind w:right="42"/>
              <w:jc w:val="center"/>
              <w:rPr>
                <w:sz w:val="18"/>
                <w:szCs w:val="18"/>
              </w:rPr>
            </w:pPr>
            <w:r>
              <w:rPr>
                <w:sz w:val="18"/>
                <w:szCs w:val="18"/>
              </w:rPr>
              <w:t>La Libertad</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4BEB7046" w14:textId="77777777" w:rsidR="00DF08A2" w:rsidRDefault="00DF08A2" w:rsidP="00221E0C">
            <w:pPr>
              <w:ind w:right="40"/>
              <w:jc w:val="center"/>
              <w:rPr>
                <w:sz w:val="16"/>
                <w:szCs w:val="16"/>
              </w:rPr>
            </w:pPr>
            <w:r>
              <w:rPr>
                <w:sz w:val="16"/>
                <w:szCs w:val="16"/>
              </w:rPr>
              <w:t>1.35</w:t>
            </w:r>
          </w:p>
        </w:tc>
        <w:tc>
          <w:tcPr>
            <w:tcW w:w="643" w:type="dxa"/>
            <w:tcBorders>
              <w:top w:val="nil"/>
              <w:left w:val="nil"/>
              <w:bottom w:val="single" w:sz="4" w:space="0" w:color="000000"/>
              <w:right w:val="single" w:sz="4" w:space="0" w:color="000000"/>
            </w:tcBorders>
            <w:shd w:val="clear" w:color="auto" w:fill="auto"/>
            <w:vAlign w:val="center"/>
          </w:tcPr>
          <w:p w14:paraId="223F1834" w14:textId="77777777" w:rsidR="00DF08A2" w:rsidRDefault="00DF08A2" w:rsidP="00221E0C">
            <w:pPr>
              <w:ind w:right="40"/>
              <w:jc w:val="center"/>
              <w:rPr>
                <w:sz w:val="16"/>
                <w:szCs w:val="16"/>
              </w:rPr>
            </w:pPr>
            <w:r>
              <w:rPr>
                <w:sz w:val="16"/>
                <w:szCs w:val="16"/>
              </w:rPr>
              <w:t>1.36</w:t>
            </w: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9905682"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153AE56"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25415C5" w14:textId="77777777" w:rsidR="00DF08A2" w:rsidRDefault="00DF08A2" w:rsidP="00221E0C">
            <w:pPr>
              <w:ind w:right="40"/>
              <w:jc w:val="center"/>
              <w:rPr>
                <w:b/>
                <w:sz w:val="16"/>
                <w:szCs w:val="16"/>
              </w:rPr>
            </w:pPr>
          </w:p>
        </w:tc>
        <w:tc>
          <w:tcPr>
            <w:tcW w:w="64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ED4226C"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B396CBD" w14:textId="77777777" w:rsidR="00DF08A2" w:rsidRDefault="00DF08A2" w:rsidP="00221E0C">
            <w:pPr>
              <w:ind w:right="40"/>
              <w:jc w:val="center"/>
              <w:rPr>
                <w:b/>
                <w:sz w:val="16"/>
                <w:szCs w:val="16"/>
              </w:rPr>
            </w:pPr>
          </w:p>
        </w:tc>
        <w:tc>
          <w:tcPr>
            <w:tcW w:w="64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50D70E5"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FB0B9B1" w14:textId="77777777" w:rsidR="00DF08A2" w:rsidRDefault="00DF08A2" w:rsidP="00221E0C">
            <w:pPr>
              <w:ind w:right="40"/>
              <w:jc w:val="center"/>
              <w:rPr>
                <w:b/>
                <w:sz w:val="16"/>
                <w:szCs w:val="16"/>
              </w:rPr>
            </w:pPr>
          </w:p>
        </w:tc>
        <w:tc>
          <w:tcPr>
            <w:tcW w:w="635"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9D06D22" w14:textId="77777777" w:rsidR="00DF08A2" w:rsidRDefault="00DF08A2" w:rsidP="00221E0C">
            <w:pPr>
              <w:ind w:right="40"/>
              <w:jc w:val="center"/>
              <w:rPr>
                <w:b/>
                <w:sz w:val="16"/>
                <w:szCs w:val="16"/>
              </w:rPr>
            </w:pPr>
          </w:p>
        </w:tc>
        <w:tc>
          <w:tcPr>
            <w:tcW w:w="62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BF75CD0" w14:textId="77777777" w:rsidR="00DF08A2" w:rsidRDefault="00DF08A2" w:rsidP="00221E0C">
            <w:pPr>
              <w:ind w:right="40"/>
              <w:jc w:val="center"/>
              <w:rPr>
                <w:b/>
                <w:sz w:val="16"/>
                <w:szCs w:val="16"/>
              </w:rPr>
            </w:pPr>
          </w:p>
        </w:tc>
        <w:tc>
          <w:tcPr>
            <w:tcW w:w="62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BB05886" w14:textId="77777777" w:rsidR="00DF08A2" w:rsidRDefault="00DF08A2" w:rsidP="00221E0C">
            <w:pPr>
              <w:ind w:right="40"/>
              <w:jc w:val="center"/>
              <w:rPr>
                <w:b/>
                <w:sz w:val="16"/>
                <w:szCs w:val="16"/>
              </w:rPr>
            </w:pPr>
          </w:p>
        </w:tc>
        <w:tc>
          <w:tcPr>
            <w:tcW w:w="10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740F907" w14:textId="77777777" w:rsidR="00DF08A2" w:rsidRDefault="00DF08A2" w:rsidP="00221E0C">
            <w:pPr>
              <w:ind w:right="40"/>
              <w:jc w:val="center"/>
              <w:rPr>
                <w:b/>
                <w:sz w:val="16"/>
                <w:szCs w:val="16"/>
              </w:rPr>
            </w:pPr>
          </w:p>
        </w:tc>
      </w:tr>
      <w:tr w:rsidR="00DF08A2" w14:paraId="5F2092BD" w14:textId="77777777" w:rsidTr="00A34889">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2AA70A" w14:textId="77777777" w:rsidR="00DF08A2" w:rsidRDefault="00DF08A2" w:rsidP="00221E0C">
            <w:pPr>
              <w:ind w:right="42"/>
              <w:jc w:val="center"/>
              <w:rPr>
                <w:sz w:val="18"/>
                <w:szCs w:val="18"/>
              </w:rPr>
            </w:pPr>
            <w:r>
              <w:rPr>
                <w:sz w:val="18"/>
                <w:szCs w:val="18"/>
              </w:rPr>
              <w:t>Lambayeque</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6556DA0F" w14:textId="77777777" w:rsidR="00DF08A2" w:rsidRDefault="00DF08A2" w:rsidP="00221E0C">
            <w:pPr>
              <w:ind w:right="40"/>
              <w:jc w:val="center"/>
              <w:rPr>
                <w:sz w:val="16"/>
                <w:szCs w:val="16"/>
              </w:rPr>
            </w:pPr>
            <w:r>
              <w:rPr>
                <w:sz w:val="16"/>
                <w:szCs w:val="16"/>
              </w:rPr>
              <w:t>1.27</w:t>
            </w:r>
          </w:p>
        </w:tc>
        <w:tc>
          <w:tcPr>
            <w:tcW w:w="643" w:type="dxa"/>
            <w:tcBorders>
              <w:top w:val="nil"/>
              <w:left w:val="nil"/>
              <w:bottom w:val="single" w:sz="4" w:space="0" w:color="000000"/>
              <w:right w:val="single" w:sz="4" w:space="0" w:color="000000"/>
            </w:tcBorders>
            <w:shd w:val="clear" w:color="auto" w:fill="auto"/>
            <w:vAlign w:val="center"/>
          </w:tcPr>
          <w:p w14:paraId="4FF870D4" w14:textId="77777777" w:rsidR="00DF08A2" w:rsidRDefault="00DF08A2" w:rsidP="00221E0C">
            <w:pPr>
              <w:ind w:right="40"/>
              <w:jc w:val="center"/>
              <w:rPr>
                <w:sz w:val="16"/>
                <w:szCs w:val="16"/>
              </w:rPr>
            </w:pPr>
            <w:r>
              <w:rPr>
                <w:sz w:val="16"/>
                <w:szCs w:val="16"/>
              </w:rPr>
              <w:t>1.28</w:t>
            </w: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90D46C4"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D608732"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B2F79A1" w14:textId="77777777" w:rsidR="00DF08A2" w:rsidRDefault="00DF08A2" w:rsidP="00221E0C">
            <w:pPr>
              <w:ind w:right="40"/>
              <w:jc w:val="center"/>
              <w:rPr>
                <w:b/>
                <w:sz w:val="16"/>
                <w:szCs w:val="16"/>
              </w:rPr>
            </w:pPr>
          </w:p>
        </w:tc>
        <w:tc>
          <w:tcPr>
            <w:tcW w:w="64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75A07FB"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3F0F0A3" w14:textId="77777777" w:rsidR="00DF08A2" w:rsidRDefault="00DF08A2" w:rsidP="00221E0C">
            <w:pPr>
              <w:ind w:right="40"/>
              <w:jc w:val="center"/>
              <w:rPr>
                <w:b/>
                <w:sz w:val="16"/>
                <w:szCs w:val="16"/>
              </w:rPr>
            </w:pPr>
          </w:p>
        </w:tc>
        <w:tc>
          <w:tcPr>
            <w:tcW w:w="64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D4C8FDB"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D379AF3" w14:textId="77777777" w:rsidR="00DF08A2" w:rsidRDefault="00DF08A2" w:rsidP="00221E0C">
            <w:pPr>
              <w:ind w:right="40"/>
              <w:jc w:val="center"/>
              <w:rPr>
                <w:b/>
                <w:sz w:val="16"/>
                <w:szCs w:val="16"/>
              </w:rPr>
            </w:pPr>
          </w:p>
        </w:tc>
        <w:tc>
          <w:tcPr>
            <w:tcW w:w="635"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94046AE" w14:textId="77777777" w:rsidR="00DF08A2" w:rsidRDefault="00DF08A2" w:rsidP="00221E0C">
            <w:pPr>
              <w:ind w:right="40"/>
              <w:jc w:val="center"/>
              <w:rPr>
                <w:b/>
                <w:sz w:val="16"/>
                <w:szCs w:val="16"/>
              </w:rPr>
            </w:pPr>
          </w:p>
        </w:tc>
        <w:tc>
          <w:tcPr>
            <w:tcW w:w="62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1E431FE" w14:textId="77777777" w:rsidR="00DF08A2" w:rsidRDefault="00DF08A2" w:rsidP="00221E0C">
            <w:pPr>
              <w:ind w:right="40"/>
              <w:jc w:val="center"/>
              <w:rPr>
                <w:b/>
                <w:sz w:val="16"/>
                <w:szCs w:val="16"/>
              </w:rPr>
            </w:pPr>
          </w:p>
        </w:tc>
        <w:tc>
          <w:tcPr>
            <w:tcW w:w="62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A5E9A44" w14:textId="77777777" w:rsidR="00DF08A2" w:rsidRDefault="00DF08A2" w:rsidP="00221E0C">
            <w:pPr>
              <w:ind w:right="40"/>
              <w:jc w:val="center"/>
              <w:rPr>
                <w:b/>
                <w:sz w:val="16"/>
                <w:szCs w:val="16"/>
              </w:rPr>
            </w:pPr>
          </w:p>
        </w:tc>
        <w:tc>
          <w:tcPr>
            <w:tcW w:w="10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A50F701" w14:textId="77777777" w:rsidR="00DF08A2" w:rsidRDefault="00DF08A2" w:rsidP="00221E0C">
            <w:pPr>
              <w:ind w:right="40"/>
              <w:jc w:val="center"/>
              <w:rPr>
                <w:b/>
                <w:sz w:val="16"/>
                <w:szCs w:val="16"/>
              </w:rPr>
            </w:pPr>
          </w:p>
        </w:tc>
      </w:tr>
      <w:tr w:rsidR="00DF08A2" w14:paraId="212E06BD" w14:textId="77777777" w:rsidTr="00A34889">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AA5165" w14:textId="77777777" w:rsidR="00DF08A2" w:rsidRDefault="00DF08A2" w:rsidP="00221E0C">
            <w:pPr>
              <w:ind w:right="42"/>
              <w:jc w:val="center"/>
              <w:rPr>
                <w:sz w:val="18"/>
                <w:szCs w:val="18"/>
              </w:rPr>
            </w:pPr>
            <w:r>
              <w:rPr>
                <w:sz w:val="18"/>
                <w:szCs w:val="18"/>
              </w:rPr>
              <w:t xml:space="preserve">Lima </w:t>
            </w:r>
            <w:proofErr w:type="spellStart"/>
            <w:r>
              <w:rPr>
                <w:sz w:val="18"/>
                <w:szCs w:val="18"/>
              </w:rPr>
              <w:t>Metrop</w:t>
            </w:r>
            <w:proofErr w:type="spellEnd"/>
            <w:r>
              <w:rPr>
                <w:sz w:val="18"/>
                <w:szCs w:val="18"/>
              </w:rPr>
              <w:t>.</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44018FBE" w14:textId="77777777" w:rsidR="00DF08A2" w:rsidRDefault="00DF08A2" w:rsidP="00221E0C">
            <w:pPr>
              <w:ind w:right="40"/>
              <w:jc w:val="center"/>
              <w:rPr>
                <w:sz w:val="16"/>
                <w:szCs w:val="16"/>
              </w:rPr>
            </w:pPr>
            <w:r>
              <w:rPr>
                <w:sz w:val="16"/>
                <w:szCs w:val="16"/>
              </w:rPr>
              <w:t>1.19</w:t>
            </w:r>
          </w:p>
        </w:tc>
        <w:tc>
          <w:tcPr>
            <w:tcW w:w="643" w:type="dxa"/>
            <w:tcBorders>
              <w:top w:val="nil"/>
              <w:left w:val="nil"/>
              <w:bottom w:val="single" w:sz="4" w:space="0" w:color="000000"/>
              <w:right w:val="single" w:sz="4" w:space="0" w:color="000000"/>
            </w:tcBorders>
            <w:shd w:val="clear" w:color="auto" w:fill="auto"/>
            <w:vAlign w:val="center"/>
          </w:tcPr>
          <w:p w14:paraId="0AF45633" w14:textId="77777777" w:rsidR="00DF08A2" w:rsidRDefault="00DF08A2" w:rsidP="00221E0C">
            <w:pPr>
              <w:ind w:right="40"/>
              <w:jc w:val="center"/>
              <w:rPr>
                <w:sz w:val="16"/>
                <w:szCs w:val="16"/>
              </w:rPr>
            </w:pPr>
            <w:r>
              <w:rPr>
                <w:sz w:val="16"/>
                <w:szCs w:val="16"/>
              </w:rPr>
              <w:t>1.19</w:t>
            </w: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A9BA4C3"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00CBC8F"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3AA8D1F" w14:textId="77777777" w:rsidR="00DF08A2" w:rsidRDefault="00DF08A2" w:rsidP="00221E0C">
            <w:pPr>
              <w:ind w:right="40"/>
              <w:jc w:val="center"/>
              <w:rPr>
                <w:b/>
                <w:sz w:val="16"/>
                <w:szCs w:val="16"/>
              </w:rPr>
            </w:pPr>
          </w:p>
        </w:tc>
        <w:tc>
          <w:tcPr>
            <w:tcW w:w="64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0F4A990"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519E835" w14:textId="77777777" w:rsidR="00DF08A2" w:rsidRDefault="00DF08A2" w:rsidP="00221E0C">
            <w:pPr>
              <w:ind w:right="40"/>
              <w:jc w:val="center"/>
              <w:rPr>
                <w:b/>
                <w:sz w:val="16"/>
                <w:szCs w:val="16"/>
              </w:rPr>
            </w:pPr>
          </w:p>
        </w:tc>
        <w:tc>
          <w:tcPr>
            <w:tcW w:w="64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DEE0C7F"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0625CC5" w14:textId="77777777" w:rsidR="00DF08A2" w:rsidRDefault="00DF08A2" w:rsidP="00221E0C">
            <w:pPr>
              <w:ind w:right="40"/>
              <w:jc w:val="center"/>
              <w:rPr>
                <w:b/>
                <w:sz w:val="16"/>
                <w:szCs w:val="16"/>
              </w:rPr>
            </w:pPr>
          </w:p>
        </w:tc>
        <w:tc>
          <w:tcPr>
            <w:tcW w:w="635"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88DDC7D" w14:textId="77777777" w:rsidR="00DF08A2" w:rsidRDefault="00DF08A2" w:rsidP="00221E0C">
            <w:pPr>
              <w:ind w:right="40"/>
              <w:jc w:val="center"/>
              <w:rPr>
                <w:b/>
                <w:sz w:val="16"/>
                <w:szCs w:val="16"/>
              </w:rPr>
            </w:pPr>
          </w:p>
        </w:tc>
        <w:tc>
          <w:tcPr>
            <w:tcW w:w="62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55088F8" w14:textId="77777777" w:rsidR="00DF08A2" w:rsidRDefault="00DF08A2" w:rsidP="00221E0C">
            <w:pPr>
              <w:ind w:right="40"/>
              <w:jc w:val="center"/>
              <w:rPr>
                <w:b/>
                <w:sz w:val="16"/>
                <w:szCs w:val="16"/>
              </w:rPr>
            </w:pPr>
          </w:p>
        </w:tc>
        <w:tc>
          <w:tcPr>
            <w:tcW w:w="62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DA35899" w14:textId="77777777" w:rsidR="00DF08A2" w:rsidRDefault="00DF08A2" w:rsidP="00221E0C">
            <w:pPr>
              <w:ind w:right="40"/>
              <w:jc w:val="center"/>
              <w:rPr>
                <w:b/>
                <w:sz w:val="16"/>
                <w:szCs w:val="16"/>
              </w:rPr>
            </w:pPr>
          </w:p>
        </w:tc>
        <w:tc>
          <w:tcPr>
            <w:tcW w:w="10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E8AE2DD" w14:textId="77777777" w:rsidR="00DF08A2" w:rsidRDefault="00DF08A2" w:rsidP="00221E0C">
            <w:pPr>
              <w:ind w:right="40"/>
              <w:jc w:val="center"/>
              <w:rPr>
                <w:b/>
                <w:sz w:val="16"/>
                <w:szCs w:val="16"/>
              </w:rPr>
            </w:pPr>
          </w:p>
        </w:tc>
      </w:tr>
      <w:tr w:rsidR="00DF08A2" w14:paraId="459009B3" w14:textId="77777777" w:rsidTr="00A34889">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C53AF3" w14:textId="77777777" w:rsidR="00DF08A2" w:rsidRDefault="00DF08A2" w:rsidP="00221E0C">
            <w:pPr>
              <w:ind w:right="42"/>
              <w:jc w:val="center"/>
              <w:rPr>
                <w:sz w:val="18"/>
                <w:szCs w:val="18"/>
              </w:rPr>
            </w:pPr>
            <w:r>
              <w:rPr>
                <w:sz w:val="18"/>
                <w:szCs w:val="18"/>
              </w:rPr>
              <w:t>Lima Prov.</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1273889F" w14:textId="77777777" w:rsidR="00DF08A2" w:rsidRDefault="00DF08A2" w:rsidP="00221E0C">
            <w:pPr>
              <w:ind w:right="40"/>
              <w:jc w:val="center"/>
              <w:rPr>
                <w:sz w:val="16"/>
                <w:szCs w:val="16"/>
              </w:rPr>
            </w:pPr>
            <w:r>
              <w:rPr>
                <w:sz w:val="16"/>
                <w:szCs w:val="16"/>
              </w:rPr>
              <w:t>1.27</w:t>
            </w:r>
          </w:p>
        </w:tc>
        <w:tc>
          <w:tcPr>
            <w:tcW w:w="643" w:type="dxa"/>
            <w:tcBorders>
              <w:top w:val="nil"/>
              <w:left w:val="nil"/>
              <w:bottom w:val="single" w:sz="4" w:space="0" w:color="000000"/>
              <w:right w:val="single" w:sz="4" w:space="0" w:color="000000"/>
            </w:tcBorders>
            <w:shd w:val="clear" w:color="auto" w:fill="auto"/>
            <w:vAlign w:val="center"/>
          </w:tcPr>
          <w:p w14:paraId="754CF77A" w14:textId="77777777" w:rsidR="00DF08A2" w:rsidRDefault="00DF08A2" w:rsidP="00221E0C">
            <w:pPr>
              <w:ind w:right="40"/>
              <w:jc w:val="center"/>
              <w:rPr>
                <w:sz w:val="16"/>
                <w:szCs w:val="16"/>
              </w:rPr>
            </w:pPr>
            <w:r>
              <w:rPr>
                <w:sz w:val="16"/>
                <w:szCs w:val="16"/>
              </w:rPr>
              <w:t>1.28</w:t>
            </w: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4BEFA9C"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DA0ECBE"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1A70619" w14:textId="77777777" w:rsidR="00DF08A2" w:rsidRDefault="00DF08A2" w:rsidP="00221E0C">
            <w:pPr>
              <w:ind w:right="40"/>
              <w:jc w:val="center"/>
              <w:rPr>
                <w:b/>
                <w:sz w:val="16"/>
                <w:szCs w:val="16"/>
              </w:rPr>
            </w:pPr>
          </w:p>
        </w:tc>
        <w:tc>
          <w:tcPr>
            <w:tcW w:w="64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FA1B516"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9ACFC30" w14:textId="77777777" w:rsidR="00DF08A2" w:rsidRDefault="00DF08A2" w:rsidP="00221E0C">
            <w:pPr>
              <w:ind w:right="40"/>
              <w:jc w:val="center"/>
              <w:rPr>
                <w:b/>
                <w:sz w:val="16"/>
                <w:szCs w:val="16"/>
              </w:rPr>
            </w:pPr>
          </w:p>
        </w:tc>
        <w:tc>
          <w:tcPr>
            <w:tcW w:w="64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C538631"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B4FEDF3" w14:textId="77777777" w:rsidR="00DF08A2" w:rsidRDefault="00DF08A2" w:rsidP="00221E0C">
            <w:pPr>
              <w:ind w:right="40"/>
              <w:jc w:val="center"/>
              <w:rPr>
                <w:b/>
                <w:sz w:val="16"/>
                <w:szCs w:val="16"/>
              </w:rPr>
            </w:pPr>
          </w:p>
        </w:tc>
        <w:tc>
          <w:tcPr>
            <w:tcW w:w="635"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4686FB3" w14:textId="77777777" w:rsidR="00DF08A2" w:rsidRDefault="00DF08A2" w:rsidP="00221E0C">
            <w:pPr>
              <w:ind w:right="40"/>
              <w:jc w:val="center"/>
              <w:rPr>
                <w:b/>
                <w:sz w:val="16"/>
                <w:szCs w:val="16"/>
              </w:rPr>
            </w:pPr>
          </w:p>
        </w:tc>
        <w:tc>
          <w:tcPr>
            <w:tcW w:w="62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591F97F" w14:textId="77777777" w:rsidR="00DF08A2" w:rsidRDefault="00DF08A2" w:rsidP="00221E0C">
            <w:pPr>
              <w:ind w:right="40"/>
              <w:jc w:val="center"/>
              <w:rPr>
                <w:b/>
                <w:sz w:val="16"/>
                <w:szCs w:val="16"/>
              </w:rPr>
            </w:pPr>
          </w:p>
        </w:tc>
        <w:tc>
          <w:tcPr>
            <w:tcW w:w="62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C1D6450" w14:textId="77777777" w:rsidR="00DF08A2" w:rsidRDefault="00DF08A2" w:rsidP="00221E0C">
            <w:pPr>
              <w:ind w:right="40"/>
              <w:jc w:val="center"/>
              <w:rPr>
                <w:b/>
                <w:sz w:val="16"/>
                <w:szCs w:val="16"/>
              </w:rPr>
            </w:pPr>
          </w:p>
        </w:tc>
        <w:tc>
          <w:tcPr>
            <w:tcW w:w="10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E9E2F78" w14:textId="77777777" w:rsidR="00DF08A2" w:rsidRDefault="00DF08A2" w:rsidP="00221E0C">
            <w:pPr>
              <w:ind w:right="40"/>
              <w:jc w:val="center"/>
              <w:rPr>
                <w:b/>
                <w:sz w:val="16"/>
                <w:szCs w:val="16"/>
              </w:rPr>
            </w:pPr>
          </w:p>
        </w:tc>
      </w:tr>
      <w:tr w:rsidR="00DF08A2" w14:paraId="47DD6606" w14:textId="77777777" w:rsidTr="00A34889">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D102A7" w14:textId="77777777" w:rsidR="00DF08A2" w:rsidRDefault="00DF08A2" w:rsidP="00221E0C">
            <w:pPr>
              <w:ind w:right="42"/>
              <w:jc w:val="center"/>
              <w:rPr>
                <w:sz w:val="18"/>
                <w:szCs w:val="18"/>
              </w:rPr>
            </w:pPr>
            <w:r>
              <w:rPr>
                <w:sz w:val="18"/>
                <w:szCs w:val="18"/>
              </w:rPr>
              <w:t>Loreto</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0A5F865B" w14:textId="77777777" w:rsidR="00DF08A2" w:rsidRDefault="00DF08A2" w:rsidP="00221E0C">
            <w:pPr>
              <w:ind w:right="40"/>
              <w:jc w:val="center"/>
              <w:rPr>
                <w:sz w:val="16"/>
                <w:szCs w:val="16"/>
              </w:rPr>
            </w:pPr>
            <w:r>
              <w:rPr>
                <w:sz w:val="16"/>
                <w:szCs w:val="16"/>
              </w:rPr>
              <w:t>1.15</w:t>
            </w:r>
          </w:p>
        </w:tc>
        <w:tc>
          <w:tcPr>
            <w:tcW w:w="643" w:type="dxa"/>
            <w:tcBorders>
              <w:top w:val="nil"/>
              <w:left w:val="nil"/>
              <w:bottom w:val="single" w:sz="4" w:space="0" w:color="000000"/>
              <w:right w:val="single" w:sz="4" w:space="0" w:color="000000"/>
            </w:tcBorders>
            <w:shd w:val="clear" w:color="auto" w:fill="auto"/>
            <w:vAlign w:val="center"/>
          </w:tcPr>
          <w:p w14:paraId="0DB201B1" w14:textId="77777777" w:rsidR="00DF08A2" w:rsidRDefault="00DF08A2" w:rsidP="00221E0C">
            <w:pPr>
              <w:ind w:right="40"/>
              <w:jc w:val="center"/>
              <w:rPr>
                <w:sz w:val="16"/>
                <w:szCs w:val="16"/>
              </w:rPr>
            </w:pPr>
            <w:r>
              <w:rPr>
                <w:sz w:val="16"/>
                <w:szCs w:val="16"/>
              </w:rPr>
              <w:t>1.16</w:t>
            </w: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0F7925C"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4B68999"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9C97292" w14:textId="77777777" w:rsidR="00DF08A2" w:rsidRDefault="00DF08A2" w:rsidP="00221E0C">
            <w:pPr>
              <w:ind w:right="40"/>
              <w:jc w:val="center"/>
              <w:rPr>
                <w:b/>
                <w:sz w:val="16"/>
                <w:szCs w:val="16"/>
              </w:rPr>
            </w:pPr>
          </w:p>
        </w:tc>
        <w:tc>
          <w:tcPr>
            <w:tcW w:w="64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03D3507"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7281193" w14:textId="77777777" w:rsidR="00DF08A2" w:rsidRDefault="00DF08A2" w:rsidP="00221E0C">
            <w:pPr>
              <w:ind w:right="40"/>
              <w:jc w:val="center"/>
              <w:rPr>
                <w:b/>
                <w:sz w:val="16"/>
                <w:szCs w:val="16"/>
              </w:rPr>
            </w:pPr>
          </w:p>
        </w:tc>
        <w:tc>
          <w:tcPr>
            <w:tcW w:w="64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73731E9"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B8274A2" w14:textId="77777777" w:rsidR="00DF08A2" w:rsidRDefault="00DF08A2" w:rsidP="00221E0C">
            <w:pPr>
              <w:ind w:right="40"/>
              <w:jc w:val="center"/>
              <w:rPr>
                <w:b/>
                <w:sz w:val="16"/>
                <w:szCs w:val="16"/>
              </w:rPr>
            </w:pPr>
          </w:p>
        </w:tc>
        <w:tc>
          <w:tcPr>
            <w:tcW w:w="635"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6C16583" w14:textId="77777777" w:rsidR="00DF08A2" w:rsidRDefault="00DF08A2" w:rsidP="00221E0C">
            <w:pPr>
              <w:ind w:right="40"/>
              <w:jc w:val="center"/>
              <w:rPr>
                <w:b/>
                <w:sz w:val="16"/>
                <w:szCs w:val="16"/>
              </w:rPr>
            </w:pPr>
          </w:p>
        </w:tc>
        <w:tc>
          <w:tcPr>
            <w:tcW w:w="62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4601367" w14:textId="77777777" w:rsidR="00DF08A2" w:rsidRDefault="00DF08A2" w:rsidP="00221E0C">
            <w:pPr>
              <w:ind w:right="40"/>
              <w:jc w:val="center"/>
              <w:rPr>
                <w:b/>
                <w:sz w:val="16"/>
                <w:szCs w:val="16"/>
              </w:rPr>
            </w:pPr>
          </w:p>
        </w:tc>
        <w:tc>
          <w:tcPr>
            <w:tcW w:w="62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4D534D4" w14:textId="77777777" w:rsidR="00DF08A2" w:rsidRDefault="00DF08A2" w:rsidP="00221E0C">
            <w:pPr>
              <w:ind w:right="40"/>
              <w:jc w:val="center"/>
              <w:rPr>
                <w:b/>
                <w:sz w:val="16"/>
                <w:szCs w:val="16"/>
              </w:rPr>
            </w:pPr>
          </w:p>
        </w:tc>
        <w:tc>
          <w:tcPr>
            <w:tcW w:w="10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2587DC2" w14:textId="77777777" w:rsidR="00DF08A2" w:rsidRDefault="00DF08A2" w:rsidP="00221E0C">
            <w:pPr>
              <w:ind w:right="40"/>
              <w:jc w:val="center"/>
              <w:rPr>
                <w:b/>
                <w:sz w:val="16"/>
                <w:szCs w:val="16"/>
              </w:rPr>
            </w:pPr>
          </w:p>
        </w:tc>
      </w:tr>
      <w:tr w:rsidR="00DF08A2" w14:paraId="1963486A" w14:textId="77777777" w:rsidTr="00A34889">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9FD969" w14:textId="77777777" w:rsidR="00DF08A2" w:rsidRDefault="00DF08A2" w:rsidP="00221E0C">
            <w:pPr>
              <w:ind w:right="42"/>
              <w:jc w:val="center"/>
              <w:rPr>
                <w:sz w:val="18"/>
                <w:szCs w:val="18"/>
              </w:rPr>
            </w:pPr>
            <w:r>
              <w:rPr>
                <w:sz w:val="18"/>
                <w:szCs w:val="18"/>
              </w:rPr>
              <w:t>Madre de Dios</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766453D4" w14:textId="77777777" w:rsidR="00DF08A2" w:rsidRDefault="00DF08A2" w:rsidP="00221E0C">
            <w:pPr>
              <w:ind w:right="40"/>
              <w:jc w:val="center"/>
              <w:rPr>
                <w:sz w:val="16"/>
                <w:szCs w:val="16"/>
              </w:rPr>
            </w:pPr>
            <w:r>
              <w:rPr>
                <w:sz w:val="16"/>
                <w:szCs w:val="16"/>
              </w:rPr>
              <w:t>1.12</w:t>
            </w:r>
          </w:p>
        </w:tc>
        <w:tc>
          <w:tcPr>
            <w:tcW w:w="643" w:type="dxa"/>
            <w:tcBorders>
              <w:top w:val="nil"/>
              <w:left w:val="nil"/>
              <w:bottom w:val="single" w:sz="4" w:space="0" w:color="000000"/>
              <w:right w:val="single" w:sz="4" w:space="0" w:color="000000"/>
            </w:tcBorders>
            <w:shd w:val="clear" w:color="auto" w:fill="auto"/>
            <w:vAlign w:val="center"/>
          </w:tcPr>
          <w:p w14:paraId="01F0DF2F" w14:textId="77777777" w:rsidR="00DF08A2" w:rsidRDefault="00DF08A2" w:rsidP="00221E0C">
            <w:pPr>
              <w:ind w:right="40"/>
              <w:jc w:val="center"/>
              <w:rPr>
                <w:sz w:val="16"/>
                <w:szCs w:val="16"/>
              </w:rPr>
            </w:pPr>
            <w:r>
              <w:rPr>
                <w:sz w:val="16"/>
                <w:szCs w:val="16"/>
              </w:rPr>
              <w:t>1.12</w:t>
            </w: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0AEC899"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C5243BE"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AFD964F" w14:textId="77777777" w:rsidR="00DF08A2" w:rsidRDefault="00DF08A2" w:rsidP="00221E0C">
            <w:pPr>
              <w:ind w:right="40"/>
              <w:jc w:val="center"/>
              <w:rPr>
                <w:b/>
                <w:sz w:val="16"/>
                <w:szCs w:val="16"/>
              </w:rPr>
            </w:pPr>
          </w:p>
        </w:tc>
        <w:tc>
          <w:tcPr>
            <w:tcW w:w="64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D7C16B7"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C801EEE" w14:textId="77777777" w:rsidR="00DF08A2" w:rsidRDefault="00DF08A2" w:rsidP="00221E0C">
            <w:pPr>
              <w:ind w:right="40"/>
              <w:jc w:val="center"/>
              <w:rPr>
                <w:b/>
                <w:sz w:val="16"/>
                <w:szCs w:val="16"/>
              </w:rPr>
            </w:pPr>
          </w:p>
        </w:tc>
        <w:tc>
          <w:tcPr>
            <w:tcW w:w="64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A2F7000"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8E853E4" w14:textId="77777777" w:rsidR="00DF08A2" w:rsidRDefault="00DF08A2" w:rsidP="00221E0C">
            <w:pPr>
              <w:ind w:right="40"/>
              <w:jc w:val="center"/>
              <w:rPr>
                <w:b/>
                <w:sz w:val="16"/>
                <w:szCs w:val="16"/>
              </w:rPr>
            </w:pPr>
          </w:p>
        </w:tc>
        <w:tc>
          <w:tcPr>
            <w:tcW w:w="635"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3E72BE4" w14:textId="77777777" w:rsidR="00DF08A2" w:rsidRDefault="00DF08A2" w:rsidP="00221E0C">
            <w:pPr>
              <w:ind w:right="40"/>
              <w:jc w:val="center"/>
              <w:rPr>
                <w:b/>
                <w:sz w:val="16"/>
                <w:szCs w:val="16"/>
              </w:rPr>
            </w:pPr>
          </w:p>
        </w:tc>
        <w:tc>
          <w:tcPr>
            <w:tcW w:w="62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68BB068" w14:textId="77777777" w:rsidR="00DF08A2" w:rsidRDefault="00DF08A2" w:rsidP="00221E0C">
            <w:pPr>
              <w:ind w:right="40"/>
              <w:jc w:val="center"/>
              <w:rPr>
                <w:b/>
                <w:sz w:val="16"/>
                <w:szCs w:val="16"/>
              </w:rPr>
            </w:pPr>
          </w:p>
        </w:tc>
        <w:tc>
          <w:tcPr>
            <w:tcW w:w="62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7FB52CF" w14:textId="77777777" w:rsidR="00DF08A2" w:rsidRDefault="00DF08A2" w:rsidP="00221E0C">
            <w:pPr>
              <w:ind w:right="40"/>
              <w:jc w:val="center"/>
              <w:rPr>
                <w:b/>
                <w:sz w:val="16"/>
                <w:szCs w:val="16"/>
              </w:rPr>
            </w:pPr>
          </w:p>
        </w:tc>
        <w:tc>
          <w:tcPr>
            <w:tcW w:w="10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FA49E8C" w14:textId="77777777" w:rsidR="00DF08A2" w:rsidRDefault="00DF08A2" w:rsidP="00221E0C">
            <w:pPr>
              <w:ind w:right="40"/>
              <w:jc w:val="center"/>
              <w:rPr>
                <w:b/>
                <w:sz w:val="16"/>
                <w:szCs w:val="16"/>
              </w:rPr>
            </w:pPr>
          </w:p>
        </w:tc>
      </w:tr>
      <w:tr w:rsidR="00DF08A2" w14:paraId="6401652A" w14:textId="77777777" w:rsidTr="00A34889">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DDBF30" w14:textId="77777777" w:rsidR="00DF08A2" w:rsidRDefault="00DF08A2" w:rsidP="00221E0C">
            <w:pPr>
              <w:ind w:right="42"/>
              <w:jc w:val="center"/>
              <w:rPr>
                <w:sz w:val="18"/>
                <w:szCs w:val="18"/>
              </w:rPr>
            </w:pPr>
            <w:r>
              <w:rPr>
                <w:sz w:val="18"/>
                <w:szCs w:val="18"/>
              </w:rPr>
              <w:t>Moquegua</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25FC3C27" w14:textId="77777777" w:rsidR="00DF08A2" w:rsidRDefault="00DF08A2" w:rsidP="00221E0C">
            <w:pPr>
              <w:ind w:right="40"/>
              <w:jc w:val="center"/>
              <w:rPr>
                <w:sz w:val="16"/>
                <w:szCs w:val="16"/>
              </w:rPr>
            </w:pPr>
            <w:r>
              <w:rPr>
                <w:sz w:val="16"/>
                <w:szCs w:val="16"/>
              </w:rPr>
              <w:t>1.12</w:t>
            </w:r>
          </w:p>
        </w:tc>
        <w:tc>
          <w:tcPr>
            <w:tcW w:w="643" w:type="dxa"/>
            <w:tcBorders>
              <w:top w:val="nil"/>
              <w:left w:val="nil"/>
              <w:bottom w:val="single" w:sz="4" w:space="0" w:color="000000"/>
              <w:right w:val="single" w:sz="4" w:space="0" w:color="000000"/>
            </w:tcBorders>
            <w:shd w:val="clear" w:color="auto" w:fill="auto"/>
            <w:vAlign w:val="center"/>
          </w:tcPr>
          <w:p w14:paraId="589C61FC" w14:textId="77777777" w:rsidR="00DF08A2" w:rsidRDefault="00DF08A2" w:rsidP="00221E0C">
            <w:pPr>
              <w:ind w:right="40"/>
              <w:jc w:val="center"/>
              <w:rPr>
                <w:sz w:val="16"/>
                <w:szCs w:val="16"/>
              </w:rPr>
            </w:pPr>
            <w:r>
              <w:rPr>
                <w:sz w:val="16"/>
                <w:szCs w:val="16"/>
              </w:rPr>
              <w:t>1.13</w:t>
            </w: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267D4C5"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45A4356"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5D615CE" w14:textId="77777777" w:rsidR="00DF08A2" w:rsidRDefault="00DF08A2" w:rsidP="00221E0C">
            <w:pPr>
              <w:ind w:right="40"/>
              <w:jc w:val="center"/>
              <w:rPr>
                <w:b/>
                <w:sz w:val="16"/>
                <w:szCs w:val="16"/>
              </w:rPr>
            </w:pPr>
          </w:p>
        </w:tc>
        <w:tc>
          <w:tcPr>
            <w:tcW w:w="64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10F6F55"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82ECE25" w14:textId="77777777" w:rsidR="00DF08A2" w:rsidRDefault="00DF08A2" w:rsidP="00221E0C">
            <w:pPr>
              <w:ind w:right="40"/>
              <w:jc w:val="center"/>
              <w:rPr>
                <w:b/>
                <w:sz w:val="16"/>
                <w:szCs w:val="16"/>
              </w:rPr>
            </w:pPr>
          </w:p>
        </w:tc>
        <w:tc>
          <w:tcPr>
            <w:tcW w:w="64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6A7391B"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846AE95" w14:textId="77777777" w:rsidR="00DF08A2" w:rsidRDefault="00DF08A2" w:rsidP="00221E0C">
            <w:pPr>
              <w:ind w:right="40"/>
              <w:jc w:val="center"/>
              <w:rPr>
                <w:b/>
                <w:sz w:val="16"/>
                <w:szCs w:val="16"/>
              </w:rPr>
            </w:pPr>
          </w:p>
        </w:tc>
        <w:tc>
          <w:tcPr>
            <w:tcW w:w="635"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AA441A7" w14:textId="77777777" w:rsidR="00DF08A2" w:rsidRDefault="00DF08A2" w:rsidP="00221E0C">
            <w:pPr>
              <w:ind w:right="40"/>
              <w:jc w:val="center"/>
              <w:rPr>
                <w:b/>
                <w:sz w:val="16"/>
                <w:szCs w:val="16"/>
              </w:rPr>
            </w:pPr>
          </w:p>
        </w:tc>
        <w:tc>
          <w:tcPr>
            <w:tcW w:w="62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A776E00" w14:textId="77777777" w:rsidR="00DF08A2" w:rsidRDefault="00DF08A2" w:rsidP="00221E0C">
            <w:pPr>
              <w:ind w:right="40"/>
              <w:jc w:val="center"/>
              <w:rPr>
                <w:b/>
                <w:sz w:val="16"/>
                <w:szCs w:val="16"/>
              </w:rPr>
            </w:pPr>
          </w:p>
        </w:tc>
        <w:tc>
          <w:tcPr>
            <w:tcW w:w="62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2C3B0AB" w14:textId="77777777" w:rsidR="00DF08A2" w:rsidRDefault="00DF08A2" w:rsidP="00221E0C">
            <w:pPr>
              <w:ind w:right="40"/>
              <w:jc w:val="center"/>
              <w:rPr>
                <w:b/>
                <w:sz w:val="16"/>
                <w:szCs w:val="16"/>
              </w:rPr>
            </w:pPr>
          </w:p>
        </w:tc>
        <w:tc>
          <w:tcPr>
            <w:tcW w:w="10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85D7293" w14:textId="77777777" w:rsidR="00DF08A2" w:rsidRDefault="00DF08A2" w:rsidP="00221E0C">
            <w:pPr>
              <w:ind w:right="40"/>
              <w:jc w:val="center"/>
              <w:rPr>
                <w:b/>
                <w:sz w:val="16"/>
                <w:szCs w:val="16"/>
              </w:rPr>
            </w:pPr>
          </w:p>
        </w:tc>
      </w:tr>
      <w:tr w:rsidR="00DF08A2" w14:paraId="0995A449" w14:textId="77777777" w:rsidTr="00A34889">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92EE73" w14:textId="77777777" w:rsidR="00DF08A2" w:rsidRDefault="00DF08A2" w:rsidP="00221E0C">
            <w:pPr>
              <w:ind w:right="42"/>
              <w:jc w:val="center"/>
              <w:rPr>
                <w:sz w:val="18"/>
                <w:szCs w:val="18"/>
              </w:rPr>
            </w:pPr>
            <w:r>
              <w:rPr>
                <w:sz w:val="18"/>
                <w:szCs w:val="18"/>
              </w:rPr>
              <w:t>Pasco</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33D284B9" w14:textId="77777777" w:rsidR="00DF08A2" w:rsidRDefault="00DF08A2" w:rsidP="00221E0C">
            <w:pPr>
              <w:ind w:right="40"/>
              <w:jc w:val="center"/>
              <w:rPr>
                <w:sz w:val="16"/>
                <w:szCs w:val="16"/>
              </w:rPr>
            </w:pPr>
            <w:r>
              <w:rPr>
                <w:sz w:val="16"/>
                <w:szCs w:val="16"/>
              </w:rPr>
              <w:t>1.30</w:t>
            </w:r>
          </w:p>
        </w:tc>
        <w:tc>
          <w:tcPr>
            <w:tcW w:w="643" w:type="dxa"/>
            <w:tcBorders>
              <w:top w:val="nil"/>
              <w:left w:val="nil"/>
              <w:bottom w:val="single" w:sz="4" w:space="0" w:color="000000"/>
              <w:right w:val="single" w:sz="4" w:space="0" w:color="000000"/>
            </w:tcBorders>
            <w:shd w:val="clear" w:color="auto" w:fill="auto"/>
            <w:vAlign w:val="center"/>
          </w:tcPr>
          <w:p w14:paraId="2E3A89F8" w14:textId="77777777" w:rsidR="00DF08A2" w:rsidRDefault="00DF08A2" w:rsidP="00221E0C">
            <w:pPr>
              <w:ind w:right="40"/>
              <w:jc w:val="center"/>
              <w:rPr>
                <w:sz w:val="16"/>
                <w:szCs w:val="16"/>
              </w:rPr>
            </w:pPr>
            <w:r>
              <w:rPr>
                <w:sz w:val="16"/>
                <w:szCs w:val="16"/>
              </w:rPr>
              <w:t>1.31</w:t>
            </w: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6CBC3FE"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22A9309"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65776BE" w14:textId="77777777" w:rsidR="00DF08A2" w:rsidRDefault="00DF08A2" w:rsidP="00221E0C">
            <w:pPr>
              <w:ind w:right="40"/>
              <w:jc w:val="center"/>
              <w:rPr>
                <w:b/>
                <w:sz w:val="16"/>
                <w:szCs w:val="16"/>
              </w:rPr>
            </w:pPr>
          </w:p>
        </w:tc>
        <w:tc>
          <w:tcPr>
            <w:tcW w:w="64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47332E2"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273FC78" w14:textId="77777777" w:rsidR="00DF08A2" w:rsidRDefault="00DF08A2" w:rsidP="00221E0C">
            <w:pPr>
              <w:ind w:right="40"/>
              <w:jc w:val="center"/>
              <w:rPr>
                <w:b/>
                <w:sz w:val="16"/>
                <w:szCs w:val="16"/>
              </w:rPr>
            </w:pPr>
          </w:p>
        </w:tc>
        <w:tc>
          <w:tcPr>
            <w:tcW w:w="64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6A93E84"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5D02D44" w14:textId="77777777" w:rsidR="00DF08A2" w:rsidRDefault="00DF08A2" w:rsidP="00221E0C">
            <w:pPr>
              <w:ind w:right="40"/>
              <w:jc w:val="center"/>
              <w:rPr>
                <w:b/>
                <w:sz w:val="16"/>
                <w:szCs w:val="16"/>
              </w:rPr>
            </w:pPr>
          </w:p>
        </w:tc>
        <w:tc>
          <w:tcPr>
            <w:tcW w:w="635"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E6555FA" w14:textId="77777777" w:rsidR="00DF08A2" w:rsidRDefault="00DF08A2" w:rsidP="00221E0C">
            <w:pPr>
              <w:ind w:right="40"/>
              <w:jc w:val="center"/>
              <w:rPr>
                <w:b/>
                <w:sz w:val="16"/>
                <w:szCs w:val="16"/>
              </w:rPr>
            </w:pPr>
          </w:p>
        </w:tc>
        <w:tc>
          <w:tcPr>
            <w:tcW w:w="62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0A05494" w14:textId="77777777" w:rsidR="00DF08A2" w:rsidRDefault="00DF08A2" w:rsidP="00221E0C">
            <w:pPr>
              <w:ind w:right="40"/>
              <w:jc w:val="center"/>
              <w:rPr>
                <w:b/>
                <w:sz w:val="16"/>
                <w:szCs w:val="16"/>
              </w:rPr>
            </w:pPr>
          </w:p>
        </w:tc>
        <w:tc>
          <w:tcPr>
            <w:tcW w:w="62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1D975E0" w14:textId="77777777" w:rsidR="00DF08A2" w:rsidRDefault="00DF08A2" w:rsidP="00221E0C">
            <w:pPr>
              <w:ind w:right="40"/>
              <w:jc w:val="center"/>
              <w:rPr>
                <w:b/>
                <w:sz w:val="16"/>
                <w:szCs w:val="16"/>
              </w:rPr>
            </w:pPr>
          </w:p>
        </w:tc>
        <w:tc>
          <w:tcPr>
            <w:tcW w:w="10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E8BF07B" w14:textId="77777777" w:rsidR="00DF08A2" w:rsidRDefault="00DF08A2" w:rsidP="00221E0C">
            <w:pPr>
              <w:ind w:right="40"/>
              <w:jc w:val="center"/>
              <w:rPr>
                <w:b/>
                <w:sz w:val="16"/>
                <w:szCs w:val="16"/>
              </w:rPr>
            </w:pPr>
          </w:p>
        </w:tc>
      </w:tr>
      <w:tr w:rsidR="00DF08A2" w14:paraId="74813775" w14:textId="77777777" w:rsidTr="00A34889">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CC32E6" w14:textId="77777777" w:rsidR="00DF08A2" w:rsidRDefault="00DF08A2" w:rsidP="00221E0C">
            <w:pPr>
              <w:ind w:right="42"/>
              <w:jc w:val="center"/>
              <w:rPr>
                <w:sz w:val="18"/>
                <w:szCs w:val="18"/>
              </w:rPr>
            </w:pPr>
            <w:r>
              <w:rPr>
                <w:sz w:val="18"/>
                <w:szCs w:val="18"/>
              </w:rPr>
              <w:lastRenderedPageBreak/>
              <w:t>Piura</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50C98C1A" w14:textId="77777777" w:rsidR="00DF08A2" w:rsidRDefault="00DF08A2" w:rsidP="00221E0C">
            <w:pPr>
              <w:ind w:right="40"/>
              <w:jc w:val="center"/>
              <w:rPr>
                <w:sz w:val="16"/>
                <w:szCs w:val="16"/>
              </w:rPr>
            </w:pPr>
            <w:r>
              <w:rPr>
                <w:sz w:val="16"/>
                <w:szCs w:val="16"/>
              </w:rPr>
              <w:t>1.25</w:t>
            </w:r>
          </w:p>
        </w:tc>
        <w:tc>
          <w:tcPr>
            <w:tcW w:w="643" w:type="dxa"/>
            <w:tcBorders>
              <w:top w:val="nil"/>
              <w:left w:val="nil"/>
              <w:bottom w:val="single" w:sz="4" w:space="0" w:color="000000"/>
              <w:right w:val="single" w:sz="4" w:space="0" w:color="000000"/>
            </w:tcBorders>
            <w:shd w:val="clear" w:color="auto" w:fill="auto"/>
            <w:vAlign w:val="center"/>
          </w:tcPr>
          <w:p w14:paraId="5F10A686" w14:textId="77777777" w:rsidR="00DF08A2" w:rsidRDefault="00DF08A2" w:rsidP="00221E0C">
            <w:pPr>
              <w:ind w:right="40"/>
              <w:jc w:val="center"/>
              <w:rPr>
                <w:sz w:val="16"/>
                <w:szCs w:val="16"/>
              </w:rPr>
            </w:pPr>
            <w:r>
              <w:rPr>
                <w:sz w:val="16"/>
                <w:szCs w:val="16"/>
              </w:rPr>
              <w:t>1.26</w:t>
            </w: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CD13DCC"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23C69CB"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2B34A72" w14:textId="77777777" w:rsidR="00DF08A2" w:rsidRDefault="00DF08A2" w:rsidP="00221E0C">
            <w:pPr>
              <w:ind w:right="40"/>
              <w:jc w:val="center"/>
              <w:rPr>
                <w:b/>
                <w:sz w:val="16"/>
                <w:szCs w:val="16"/>
              </w:rPr>
            </w:pPr>
          </w:p>
        </w:tc>
        <w:tc>
          <w:tcPr>
            <w:tcW w:w="64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33BA5A5"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24E878F" w14:textId="77777777" w:rsidR="00DF08A2" w:rsidRDefault="00DF08A2" w:rsidP="00221E0C">
            <w:pPr>
              <w:ind w:right="40"/>
              <w:jc w:val="center"/>
              <w:rPr>
                <w:b/>
                <w:sz w:val="16"/>
                <w:szCs w:val="16"/>
              </w:rPr>
            </w:pPr>
          </w:p>
        </w:tc>
        <w:tc>
          <w:tcPr>
            <w:tcW w:w="64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9B3308B"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A5A3C29" w14:textId="77777777" w:rsidR="00DF08A2" w:rsidRDefault="00DF08A2" w:rsidP="00221E0C">
            <w:pPr>
              <w:ind w:right="40"/>
              <w:jc w:val="center"/>
              <w:rPr>
                <w:b/>
                <w:sz w:val="16"/>
                <w:szCs w:val="16"/>
              </w:rPr>
            </w:pPr>
          </w:p>
        </w:tc>
        <w:tc>
          <w:tcPr>
            <w:tcW w:w="635"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2C2A772" w14:textId="77777777" w:rsidR="00DF08A2" w:rsidRDefault="00DF08A2" w:rsidP="00221E0C">
            <w:pPr>
              <w:ind w:right="40"/>
              <w:jc w:val="center"/>
              <w:rPr>
                <w:b/>
                <w:sz w:val="16"/>
                <w:szCs w:val="16"/>
              </w:rPr>
            </w:pPr>
          </w:p>
        </w:tc>
        <w:tc>
          <w:tcPr>
            <w:tcW w:w="62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09E7CE1" w14:textId="77777777" w:rsidR="00DF08A2" w:rsidRDefault="00DF08A2" w:rsidP="00221E0C">
            <w:pPr>
              <w:ind w:right="40"/>
              <w:jc w:val="center"/>
              <w:rPr>
                <w:b/>
                <w:sz w:val="16"/>
                <w:szCs w:val="16"/>
              </w:rPr>
            </w:pPr>
          </w:p>
        </w:tc>
        <w:tc>
          <w:tcPr>
            <w:tcW w:w="62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B29B3FB" w14:textId="77777777" w:rsidR="00DF08A2" w:rsidRDefault="00DF08A2" w:rsidP="00221E0C">
            <w:pPr>
              <w:ind w:right="40"/>
              <w:jc w:val="center"/>
              <w:rPr>
                <w:b/>
                <w:sz w:val="16"/>
                <w:szCs w:val="16"/>
              </w:rPr>
            </w:pPr>
          </w:p>
        </w:tc>
        <w:tc>
          <w:tcPr>
            <w:tcW w:w="10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9EA81C5" w14:textId="77777777" w:rsidR="00DF08A2" w:rsidRDefault="00DF08A2" w:rsidP="00221E0C">
            <w:pPr>
              <w:ind w:right="40"/>
              <w:jc w:val="center"/>
              <w:rPr>
                <w:b/>
                <w:sz w:val="16"/>
                <w:szCs w:val="16"/>
              </w:rPr>
            </w:pPr>
          </w:p>
        </w:tc>
      </w:tr>
      <w:tr w:rsidR="00DF08A2" w14:paraId="365A328C" w14:textId="77777777" w:rsidTr="00A34889">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397BFE" w14:textId="77777777" w:rsidR="00DF08A2" w:rsidRDefault="00DF08A2" w:rsidP="00221E0C">
            <w:pPr>
              <w:ind w:right="42"/>
              <w:jc w:val="center"/>
              <w:rPr>
                <w:sz w:val="18"/>
                <w:szCs w:val="18"/>
              </w:rPr>
            </w:pPr>
            <w:r>
              <w:rPr>
                <w:sz w:val="18"/>
                <w:szCs w:val="18"/>
              </w:rPr>
              <w:t>Puno</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645675BF" w14:textId="77777777" w:rsidR="00DF08A2" w:rsidRDefault="00DF08A2" w:rsidP="00221E0C">
            <w:pPr>
              <w:ind w:right="40"/>
              <w:jc w:val="center"/>
              <w:rPr>
                <w:sz w:val="16"/>
                <w:szCs w:val="16"/>
              </w:rPr>
            </w:pPr>
            <w:r>
              <w:rPr>
                <w:sz w:val="16"/>
                <w:szCs w:val="16"/>
              </w:rPr>
              <w:t>1.50</w:t>
            </w:r>
          </w:p>
        </w:tc>
        <w:tc>
          <w:tcPr>
            <w:tcW w:w="643" w:type="dxa"/>
            <w:tcBorders>
              <w:top w:val="nil"/>
              <w:left w:val="nil"/>
              <w:bottom w:val="single" w:sz="4" w:space="0" w:color="000000"/>
              <w:right w:val="single" w:sz="4" w:space="0" w:color="000000"/>
            </w:tcBorders>
            <w:shd w:val="clear" w:color="auto" w:fill="auto"/>
            <w:vAlign w:val="center"/>
          </w:tcPr>
          <w:p w14:paraId="63EFFC3F" w14:textId="77777777" w:rsidR="00DF08A2" w:rsidRDefault="00DF08A2" w:rsidP="00221E0C">
            <w:pPr>
              <w:ind w:right="40"/>
              <w:jc w:val="center"/>
              <w:rPr>
                <w:sz w:val="16"/>
                <w:szCs w:val="16"/>
              </w:rPr>
            </w:pPr>
            <w:r>
              <w:rPr>
                <w:sz w:val="16"/>
                <w:szCs w:val="16"/>
              </w:rPr>
              <w:t>1.52</w:t>
            </w: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8ACF141"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DB00175"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434E436" w14:textId="77777777" w:rsidR="00DF08A2" w:rsidRDefault="00DF08A2" w:rsidP="00221E0C">
            <w:pPr>
              <w:ind w:right="40"/>
              <w:jc w:val="center"/>
              <w:rPr>
                <w:b/>
                <w:sz w:val="16"/>
                <w:szCs w:val="16"/>
              </w:rPr>
            </w:pPr>
          </w:p>
        </w:tc>
        <w:tc>
          <w:tcPr>
            <w:tcW w:w="64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C23A516"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E81230C" w14:textId="77777777" w:rsidR="00DF08A2" w:rsidRDefault="00DF08A2" w:rsidP="00221E0C">
            <w:pPr>
              <w:ind w:right="40"/>
              <w:jc w:val="center"/>
              <w:rPr>
                <w:b/>
                <w:sz w:val="16"/>
                <w:szCs w:val="16"/>
              </w:rPr>
            </w:pPr>
          </w:p>
        </w:tc>
        <w:tc>
          <w:tcPr>
            <w:tcW w:w="64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B2A45F9"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FCB274A" w14:textId="77777777" w:rsidR="00DF08A2" w:rsidRDefault="00DF08A2" w:rsidP="00221E0C">
            <w:pPr>
              <w:ind w:right="40"/>
              <w:jc w:val="center"/>
              <w:rPr>
                <w:b/>
                <w:sz w:val="16"/>
                <w:szCs w:val="16"/>
              </w:rPr>
            </w:pPr>
          </w:p>
        </w:tc>
        <w:tc>
          <w:tcPr>
            <w:tcW w:w="635"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FAF26CF" w14:textId="77777777" w:rsidR="00DF08A2" w:rsidRDefault="00DF08A2" w:rsidP="00221E0C">
            <w:pPr>
              <w:ind w:right="40"/>
              <w:jc w:val="center"/>
              <w:rPr>
                <w:b/>
                <w:sz w:val="16"/>
                <w:szCs w:val="16"/>
              </w:rPr>
            </w:pPr>
          </w:p>
        </w:tc>
        <w:tc>
          <w:tcPr>
            <w:tcW w:w="62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D70C6D0" w14:textId="77777777" w:rsidR="00DF08A2" w:rsidRDefault="00DF08A2" w:rsidP="00221E0C">
            <w:pPr>
              <w:ind w:right="40"/>
              <w:jc w:val="center"/>
              <w:rPr>
                <w:b/>
                <w:sz w:val="16"/>
                <w:szCs w:val="16"/>
              </w:rPr>
            </w:pPr>
          </w:p>
        </w:tc>
        <w:tc>
          <w:tcPr>
            <w:tcW w:w="62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A87FDD1" w14:textId="77777777" w:rsidR="00DF08A2" w:rsidRDefault="00DF08A2" w:rsidP="00221E0C">
            <w:pPr>
              <w:ind w:right="40"/>
              <w:jc w:val="center"/>
              <w:rPr>
                <w:b/>
                <w:sz w:val="16"/>
                <w:szCs w:val="16"/>
              </w:rPr>
            </w:pPr>
          </w:p>
        </w:tc>
        <w:tc>
          <w:tcPr>
            <w:tcW w:w="10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E21161D" w14:textId="77777777" w:rsidR="00DF08A2" w:rsidRDefault="00DF08A2" w:rsidP="00221E0C">
            <w:pPr>
              <w:ind w:right="40"/>
              <w:jc w:val="center"/>
              <w:rPr>
                <w:b/>
                <w:sz w:val="16"/>
                <w:szCs w:val="16"/>
              </w:rPr>
            </w:pPr>
          </w:p>
        </w:tc>
      </w:tr>
      <w:tr w:rsidR="00DF08A2" w14:paraId="07B9A1D6" w14:textId="77777777" w:rsidTr="00A34889">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5200CC" w14:textId="77777777" w:rsidR="00DF08A2" w:rsidRDefault="00DF08A2" w:rsidP="00221E0C">
            <w:pPr>
              <w:ind w:right="42"/>
              <w:jc w:val="center"/>
              <w:rPr>
                <w:sz w:val="18"/>
                <w:szCs w:val="18"/>
              </w:rPr>
            </w:pPr>
            <w:r>
              <w:rPr>
                <w:sz w:val="18"/>
                <w:szCs w:val="18"/>
              </w:rPr>
              <w:t>San Martín</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0DF56715" w14:textId="77777777" w:rsidR="00DF08A2" w:rsidRDefault="00DF08A2" w:rsidP="00221E0C">
            <w:pPr>
              <w:ind w:right="40"/>
              <w:jc w:val="center"/>
              <w:rPr>
                <w:sz w:val="16"/>
                <w:szCs w:val="16"/>
              </w:rPr>
            </w:pPr>
            <w:r>
              <w:rPr>
                <w:sz w:val="16"/>
                <w:szCs w:val="16"/>
              </w:rPr>
              <w:t>1.26</w:t>
            </w:r>
          </w:p>
        </w:tc>
        <w:tc>
          <w:tcPr>
            <w:tcW w:w="643" w:type="dxa"/>
            <w:tcBorders>
              <w:top w:val="nil"/>
              <w:left w:val="nil"/>
              <w:bottom w:val="single" w:sz="4" w:space="0" w:color="000000"/>
              <w:right w:val="single" w:sz="4" w:space="0" w:color="000000"/>
            </w:tcBorders>
            <w:shd w:val="clear" w:color="auto" w:fill="auto"/>
            <w:vAlign w:val="center"/>
          </w:tcPr>
          <w:p w14:paraId="1A80435C" w14:textId="77777777" w:rsidR="00DF08A2" w:rsidRDefault="00DF08A2" w:rsidP="00221E0C">
            <w:pPr>
              <w:ind w:right="40"/>
              <w:jc w:val="center"/>
              <w:rPr>
                <w:sz w:val="16"/>
                <w:szCs w:val="16"/>
              </w:rPr>
            </w:pPr>
            <w:r>
              <w:rPr>
                <w:sz w:val="16"/>
                <w:szCs w:val="16"/>
              </w:rPr>
              <w:t>1.27</w:t>
            </w: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5A4D2C6"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F36D22A"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5298619" w14:textId="77777777" w:rsidR="00DF08A2" w:rsidRDefault="00DF08A2" w:rsidP="00221E0C">
            <w:pPr>
              <w:ind w:right="40"/>
              <w:jc w:val="center"/>
              <w:rPr>
                <w:b/>
                <w:sz w:val="16"/>
                <w:szCs w:val="16"/>
              </w:rPr>
            </w:pPr>
          </w:p>
        </w:tc>
        <w:tc>
          <w:tcPr>
            <w:tcW w:w="64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50A5C0D"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97A38EF" w14:textId="77777777" w:rsidR="00DF08A2" w:rsidRDefault="00DF08A2" w:rsidP="00221E0C">
            <w:pPr>
              <w:ind w:right="40"/>
              <w:jc w:val="center"/>
              <w:rPr>
                <w:b/>
                <w:sz w:val="16"/>
                <w:szCs w:val="16"/>
              </w:rPr>
            </w:pPr>
          </w:p>
        </w:tc>
        <w:tc>
          <w:tcPr>
            <w:tcW w:w="64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0E71D57"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D5D5765" w14:textId="77777777" w:rsidR="00DF08A2" w:rsidRDefault="00DF08A2" w:rsidP="00221E0C">
            <w:pPr>
              <w:ind w:right="40"/>
              <w:jc w:val="center"/>
              <w:rPr>
                <w:b/>
                <w:sz w:val="16"/>
                <w:szCs w:val="16"/>
              </w:rPr>
            </w:pPr>
          </w:p>
        </w:tc>
        <w:tc>
          <w:tcPr>
            <w:tcW w:w="635"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0EE676D" w14:textId="77777777" w:rsidR="00DF08A2" w:rsidRDefault="00DF08A2" w:rsidP="00221E0C">
            <w:pPr>
              <w:ind w:right="40"/>
              <w:jc w:val="center"/>
              <w:rPr>
                <w:b/>
                <w:sz w:val="16"/>
                <w:szCs w:val="16"/>
              </w:rPr>
            </w:pPr>
          </w:p>
        </w:tc>
        <w:tc>
          <w:tcPr>
            <w:tcW w:w="62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502A11A" w14:textId="77777777" w:rsidR="00DF08A2" w:rsidRDefault="00DF08A2" w:rsidP="00221E0C">
            <w:pPr>
              <w:ind w:right="40"/>
              <w:jc w:val="center"/>
              <w:rPr>
                <w:b/>
                <w:sz w:val="16"/>
                <w:szCs w:val="16"/>
              </w:rPr>
            </w:pPr>
          </w:p>
        </w:tc>
        <w:tc>
          <w:tcPr>
            <w:tcW w:w="62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0EB60DA" w14:textId="77777777" w:rsidR="00DF08A2" w:rsidRDefault="00DF08A2" w:rsidP="00221E0C">
            <w:pPr>
              <w:ind w:right="40"/>
              <w:jc w:val="center"/>
              <w:rPr>
                <w:b/>
                <w:sz w:val="16"/>
                <w:szCs w:val="16"/>
              </w:rPr>
            </w:pPr>
          </w:p>
        </w:tc>
        <w:tc>
          <w:tcPr>
            <w:tcW w:w="10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0EF4F14" w14:textId="77777777" w:rsidR="00DF08A2" w:rsidRDefault="00DF08A2" w:rsidP="00221E0C">
            <w:pPr>
              <w:ind w:right="40"/>
              <w:jc w:val="center"/>
              <w:rPr>
                <w:b/>
                <w:sz w:val="16"/>
                <w:szCs w:val="16"/>
              </w:rPr>
            </w:pPr>
          </w:p>
        </w:tc>
      </w:tr>
      <w:tr w:rsidR="00DF08A2" w14:paraId="5BECC336" w14:textId="77777777" w:rsidTr="00A34889">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8253F9" w14:textId="77777777" w:rsidR="00DF08A2" w:rsidRDefault="00DF08A2" w:rsidP="00221E0C">
            <w:pPr>
              <w:ind w:right="42"/>
              <w:jc w:val="center"/>
              <w:rPr>
                <w:sz w:val="18"/>
                <w:szCs w:val="18"/>
              </w:rPr>
            </w:pPr>
            <w:r>
              <w:rPr>
                <w:sz w:val="18"/>
                <w:szCs w:val="18"/>
              </w:rPr>
              <w:t>Tacna</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5DDC715D" w14:textId="77777777" w:rsidR="00DF08A2" w:rsidRDefault="00DF08A2" w:rsidP="00221E0C">
            <w:pPr>
              <w:ind w:right="40"/>
              <w:jc w:val="center"/>
              <w:rPr>
                <w:sz w:val="16"/>
                <w:szCs w:val="16"/>
              </w:rPr>
            </w:pPr>
            <w:r>
              <w:rPr>
                <w:sz w:val="16"/>
                <w:szCs w:val="16"/>
              </w:rPr>
              <w:t>1.20</w:t>
            </w:r>
          </w:p>
        </w:tc>
        <w:tc>
          <w:tcPr>
            <w:tcW w:w="643" w:type="dxa"/>
            <w:tcBorders>
              <w:top w:val="nil"/>
              <w:left w:val="nil"/>
              <w:bottom w:val="single" w:sz="4" w:space="0" w:color="000000"/>
              <w:right w:val="single" w:sz="4" w:space="0" w:color="000000"/>
            </w:tcBorders>
            <w:shd w:val="clear" w:color="auto" w:fill="auto"/>
            <w:vAlign w:val="center"/>
          </w:tcPr>
          <w:p w14:paraId="6CF5EB01" w14:textId="77777777" w:rsidR="00DF08A2" w:rsidRDefault="00DF08A2" w:rsidP="00221E0C">
            <w:pPr>
              <w:ind w:right="40"/>
              <w:jc w:val="center"/>
              <w:rPr>
                <w:sz w:val="16"/>
                <w:szCs w:val="16"/>
              </w:rPr>
            </w:pPr>
            <w:r>
              <w:rPr>
                <w:sz w:val="16"/>
                <w:szCs w:val="16"/>
              </w:rPr>
              <w:t>1.21</w:t>
            </w: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145669F"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E7EB2E9"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DA2639E" w14:textId="77777777" w:rsidR="00DF08A2" w:rsidRDefault="00DF08A2" w:rsidP="00221E0C">
            <w:pPr>
              <w:ind w:right="40"/>
              <w:jc w:val="center"/>
              <w:rPr>
                <w:b/>
                <w:sz w:val="16"/>
                <w:szCs w:val="16"/>
              </w:rPr>
            </w:pPr>
          </w:p>
        </w:tc>
        <w:tc>
          <w:tcPr>
            <w:tcW w:w="64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9D48F79"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A90DE2A" w14:textId="77777777" w:rsidR="00DF08A2" w:rsidRDefault="00DF08A2" w:rsidP="00221E0C">
            <w:pPr>
              <w:ind w:right="40"/>
              <w:jc w:val="center"/>
              <w:rPr>
                <w:b/>
                <w:sz w:val="16"/>
                <w:szCs w:val="16"/>
              </w:rPr>
            </w:pPr>
          </w:p>
        </w:tc>
        <w:tc>
          <w:tcPr>
            <w:tcW w:w="64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2A7B67D"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710D351" w14:textId="77777777" w:rsidR="00DF08A2" w:rsidRDefault="00DF08A2" w:rsidP="00221E0C">
            <w:pPr>
              <w:ind w:right="40"/>
              <w:jc w:val="center"/>
              <w:rPr>
                <w:b/>
                <w:sz w:val="16"/>
                <w:szCs w:val="16"/>
              </w:rPr>
            </w:pPr>
          </w:p>
        </w:tc>
        <w:tc>
          <w:tcPr>
            <w:tcW w:w="635"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B87B892" w14:textId="77777777" w:rsidR="00DF08A2" w:rsidRDefault="00DF08A2" w:rsidP="00221E0C">
            <w:pPr>
              <w:ind w:right="40"/>
              <w:jc w:val="center"/>
              <w:rPr>
                <w:b/>
                <w:sz w:val="16"/>
                <w:szCs w:val="16"/>
              </w:rPr>
            </w:pPr>
          </w:p>
        </w:tc>
        <w:tc>
          <w:tcPr>
            <w:tcW w:w="62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0C09353" w14:textId="77777777" w:rsidR="00DF08A2" w:rsidRDefault="00DF08A2" w:rsidP="00221E0C">
            <w:pPr>
              <w:ind w:right="40"/>
              <w:jc w:val="center"/>
              <w:rPr>
                <w:b/>
                <w:sz w:val="16"/>
                <w:szCs w:val="16"/>
              </w:rPr>
            </w:pPr>
          </w:p>
        </w:tc>
        <w:tc>
          <w:tcPr>
            <w:tcW w:w="62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6E0D2A2" w14:textId="77777777" w:rsidR="00DF08A2" w:rsidRDefault="00DF08A2" w:rsidP="00221E0C">
            <w:pPr>
              <w:ind w:right="40"/>
              <w:jc w:val="center"/>
              <w:rPr>
                <w:b/>
                <w:sz w:val="16"/>
                <w:szCs w:val="16"/>
              </w:rPr>
            </w:pPr>
          </w:p>
        </w:tc>
        <w:tc>
          <w:tcPr>
            <w:tcW w:w="10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9FD77E2" w14:textId="77777777" w:rsidR="00DF08A2" w:rsidRDefault="00DF08A2" w:rsidP="00221E0C">
            <w:pPr>
              <w:ind w:right="40"/>
              <w:jc w:val="center"/>
              <w:rPr>
                <w:b/>
                <w:sz w:val="16"/>
                <w:szCs w:val="16"/>
              </w:rPr>
            </w:pPr>
          </w:p>
        </w:tc>
      </w:tr>
      <w:tr w:rsidR="00DF08A2" w14:paraId="227274AF" w14:textId="77777777" w:rsidTr="00A34889">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09CB9B" w14:textId="77777777" w:rsidR="00DF08A2" w:rsidRDefault="00DF08A2" w:rsidP="00221E0C">
            <w:pPr>
              <w:ind w:right="42"/>
              <w:jc w:val="center"/>
              <w:rPr>
                <w:sz w:val="18"/>
                <w:szCs w:val="18"/>
              </w:rPr>
            </w:pPr>
            <w:r>
              <w:rPr>
                <w:sz w:val="18"/>
                <w:szCs w:val="18"/>
              </w:rPr>
              <w:t>Tumbes</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03D4BCC0" w14:textId="77777777" w:rsidR="00DF08A2" w:rsidRDefault="00DF08A2" w:rsidP="00221E0C">
            <w:pPr>
              <w:ind w:right="40"/>
              <w:jc w:val="center"/>
              <w:rPr>
                <w:sz w:val="16"/>
                <w:szCs w:val="16"/>
              </w:rPr>
            </w:pPr>
            <w:r>
              <w:rPr>
                <w:sz w:val="16"/>
                <w:szCs w:val="16"/>
              </w:rPr>
              <w:t>1.09</w:t>
            </w:r>
          </w:p>
        </w:tc>
        <w:tc>
          <w:tcPr>
            <w:tcW w:w="643" w:type="dxa"/>
            <w:tcBorders>
              <w:top w:val="nil"/>
              <w:left w:val="nil"/>
              <w:bottom w:val="single" w:sz="4" w:space="0" w:color="000000"/>
              <w:right w:val="single" w:sz="4" w:space="0" w:color="000000"/>
            </w:tcBorders>
            <w:shd w:val="clear" w:color="auto" w:fill="auto"/>
            <w:vAlign w:val="center"/>
          </w:tcPr>
          <w:p w14:paraId="1359B126" w14:textId="77777777" w:rsidR="00DF08A2" w:rsidRDefault="00DF08A2" w:rsidP="00221E0C">
            <w:pPr>
              <w:ind w:right="40"/>
              <w:jc w:val="center"/>
              <w:rPr>
                <w:sz w:val="16"/>
                <w:szCs w:val="16"/>
              </w:rPr>
            </w:pPr>
            <w:r>
              <w:rPr>
                <w:sz w:val="16"/>
                <w:szCs w:val="16"/>
              </w:rPr>
              <w:t>1.10</w:t>
            </w: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2EDB666"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47B5EB8"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BED6F78" w14:textId="77777777" w:rsidR="00DF08A2" w:rsidRDefault="00DF08A2" w:rsidP="00221E0C">
            <w:pPr>
              <w:ind w:right="40"/>
              <w:jc w:val="center"/>
              <w:rPr>
                <w:b/>
                <w:sz w:val="16"/>
                <w:szCs w:val="16"/>
              </w:rPr>
            </w:pPr>
          </w:p>
        </w:tc>
        <w:tc>
          <w:tcPr>
            <w:tcW w:w="64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EDA1207"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EF282AB" w14:textId="77777777" w:rsidR="00DF08A2" w:rsidRDefault="00DF08A2" w:rsidP="00221E0C">
            <w:pPr>
              <w:ind w:right="40"/>
              <w:jc w:val="center"/>
              <w:rPr>
                <w:b/>
                <w:sz w:val="16"/>
                <w:szCs w:val="16"/>
              </w:rPr>
            </w:pPr>
          </w:p>
        </w:tc>
        <w:tc>
          <w:tcPr>
            <w:tcW w:w="64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88B91B7"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D621123" w14:textId="77777777" w:rsidR="00DF08A2" w:rsidRDefault="00DF08A2" w:rsidP="00221E0C">
            <w:pPr>
              <w:ind w:right="40"/>
              <w:jc w:val="center"/>
              <w:rPr>
                <w:b/>
                <w:sz w:val="16"/>
                <w:szCs w:val="16"/>
              </w:rPr>
            </w:pPr>
          </w:p>
        </w:tc>
        <w:tc>
          <w:tcPr>
            <w:tcW w:w="635"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6386EFD" w14:textId="77777777" w:rsidR="00DF08A2" w:rsidRDefault="00DF08A2" w:rsidP="00221E0C">
            <w:pPr>
              <w:ind w:right="40"/>
              <w:jc w:val="center"/>
              <w:rPr>
                <w:b/>
                <w:sz w:val="16"/>
                <w:szCs w:val="16"/>
              </w:rPr>
            </w:pPr>
          </w:p>
        </w:tc>
        <w:tc>
          <w:tcPr>
            <w:tcW w:w="62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E06C2BE" w14:textId="77777777" w:rsidR="00DF08A2" w:rsidRDefault="00DF08A2" w:rsidP="00221E0C">
            <w:pPr>
              <w:ind w:right="40"/>
              <w:jc w:val="center"/>
              <w:rPr>
                <w:b/>
                <w:sz w:val="16"/>
                <w:szCs w:val="16"/>
              </w:rPr>
            </w:pPr>
          </w:p>
        </w:tc>
        <w:tc>
          <w:tcPr>
            <w:tcW w:w="62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469BCE7" w14:textId="77777777" w:rsidR="00DF08A2" w:rsidRDefault="00DF08A2" w:rsidP="00221E0C">
            <w:pPr>
              <w:ind w:right="40"/>
              <w:jc w:val="center"/>
              <w:rPr>
                <w:b/>
                <w:sz w:val="16"/>
                <w:szCs w:val="16"/>
              </w:rPr>
            </w:pPr>
          </w:p>
        </w:tc>
        <w:tc>
          <w:tcPr>
            <w:tcW w:w="10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780C780" w14:textId="77777777" w:rsidR="00DF08A2" w:rsidRDefault="00DF08A2" w:rsidP="00221E0C">
            <w:pPr>
              <w:ind w:right="40"/>
              <w:jc w:val="center"/>
              <w:rPr>
                <w:b/>
                <w:sz w:val="16"/>
                <w:szCs w:val="16"/>
              </w:rPr>
            </w:pPr>
          </w:p>
        </w:tc>
      </w:tr>
      <w:tr w:rsidR="00DF08A2" w14:paraId="6A9295FC" w14:textId="77777777" w:rsidTr="00A34889">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F328BB" w14:textId="77777777" w:rsidR="00DF08A2" w:rsidRDefault="00DF08A2" w:rsidP="00221E0C">
            <w:pPr>
              <w:ind w:right="42"/>
              <w:jc w:val="center"/>
              <w:rPr>
                <w:sz w:val="18"/>
                <w:szCs w:val="18"/>
              </w:rPr>
            </w:pPr>
            <w:r>
              <w:rPr>
                <w:sz w:val="18"/>
                <w:szCs w:val="18"/>
              </w:rPr>
              <w:t>Ucayali</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5A6E4887" w14:textId="77777777" w:rsidR="00DF08A2" w:rsidRDefault="00DF08A2" w:rsidP="00221E0C">
            <w:pPr>
              <w:ind w:right="40"/>
              <w:jc w:val="center"/>
              <w:rPr>
                <w:sz w:val="16"/>
                <w:szCs w:val="16"/>
              </w:rPr>
            </w:pPr>
            <w:r>
              <w:rPr>
                <w:sz w:val="16"/>
                <w:szCs w:val="16"/>
              </w:rPr>
              <w:t>1.08</w:t>
            </w:r>
          </w:p>
        </w:tc>
        <w:tc>
          <w:tcPr>
            <w:tcW w:w="643" w:type="dxa"/>
            <w:tcBorders>
              <w:top w:val="nil"/>
              <w:left w:val="nil"/>
              <w:bottom w:val="single" w:sz="4" w:space="0" w:color="000000"/>
              <w:right w:val="single" w:sz="4" w:space="0" w:color="000000"/>
            </w:tcBorders>
            <w:shd w:val="clear" w:color="auto" w:fill="auto"/>
            <w:vAlign w:val="center"/>
          </w:tcPr>
          <w:p w14:paraId="53E13E88" w14:textId="77777777" w:rsidR="00DF08A2" w:rsidRDefault="00DF08A2" w:rsidP="00221E0C">
            <w:pPr>
              <w:ind w:right="40"/>
              <w:jc w:val="center"/>
              <w:rPr>
                <w:sz w:val="16"/>
                <w:szCs w:val="16"/>
              </w:rPr>
            </w:pPr>
            <w:r>
              <w:rPr>
                <w:sz w:val="16"/>
                <w:szCs w:val="16"/>
              </w:rPr>
              <w:t>1.09</w:t>
            </w: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328B8EF"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C4B4DEA"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FF8E079" w14:textId="77777777" w:rsidR="00DF08A2" w:rsidRDefault="00DF08A2" w:rsidP="00221E0C">
            <w:pPr>
              <w:ind w:right="40"/>
              <w:jc w:val="center"/>
              <w:rPr>
                <w:b/>
                <w:sz w:val="16"/>
                <w:szCs w:val="16"/>
              </w:rPr>
            </w:pPr>
          </w:p>
        </w:tc>
        <w:tc>
          <w:tcPr>
            <w:tcW w:w="64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9C88A55"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D6F8278" w14:textId="77777777" w:rsidR="00DF08A2" w:rsidRDefault="00DF08A2" w:rsidP="00221E0C">
            <w:pPr>
              <w:ind w:right="40"/>
              <w:jc w:val="center"/>
              <w:rPr>
                <w:b/>
                <w:sz w:val="16"/>
                <w:szCs w:val="16"/>
              </w:rPr>
            </w:pPr>
          </w:p>
        </w:tc>
        <w:tc>
          <w:tcPr>
            <w:tcW w:w="64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9ED1A25"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810F4A7" w14:textId="77777777" w:rsidR="00DF08A2" w:rsidRDefault="00DF08A2" w:rsidP="00221E0C">
            <w:pPr>
              <w:ind w:right="40"/>
              <w:jc w:val="center"/>
              <w:rPr>
                <w:b/>
                <w:sz w:val="16"/>
                <w:szCs w:val="16"/>
              </w:rPr>
            </w:pPr>
          </w:p>
        </w:tc>
        <w:tc>
          <w:tcPr>
            <w:tcW w:w="635"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D868422" w14:textId="77777777" w:rsidR="00DF08A2" w:rsidRDefault="00DF08A2" w:rsidP="00221E0C">
            <w:pPr>
              <w:ind w:right="40"/>
              <w:jc w:val="center"/>
              <w:rPr>
                <w:b/>
                <w:sz w:val="16"/>
                <w:szCs w:val="16"/>
              </w:rPr>
            </w:pPr>
          </w:p>
        </w:tc>
        <w:tc>
          <w:tcPr>
            <w:tcW w:w="62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C87E18C" w14:textId="77777777" w:rsidR="00DF08A2" w:rsidRDefault="00DF08A2" w:rsidP="00221E0C">
            <w:pPr>
              <w:ind w:right="40"/>
              <w:jc w:val="center"/>
              <w:rPr>
                <w:b/>
                <w:sz w:val="16"/>
                <w:szCs w:val="16"/>
              </w:rPr>
            </w:pPr>
          </w:p>
        </w:tc>
        <w:tc>
          <w:tcPr>
            <w:tcW w:w="62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3E47F7E" w14:textId="77777777" w:rsidR="00DF08A2" w:rsidRDefault="00DF08A2" w:rsidP="00221E0C">
            <w:pPr>
              <w:ind w:right="40"/>
              <w:jc w:val="center"/>
              <w:rPr>
                <w:b/>
                <w:sz w:val="16"/>
                <w:szCs w:val="16"/>
              </w:rPr>
            </w:pPr>
          </w:p>
        </w:tc>
        <w:tc>
          <w:tcPr>
            <w:tcW w:w="10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FFBD120" w14:textId="77777777" w:rsidR="00DF08A2" w:rsidRDefault="00DF08A2" w:rsidP="00221E0C">
            <w:pPr>
              <w:ind w:right="40"/>
              <w:jc w:val="center"/>
              <w:rPr>
                <w:b/>
                <w:sz w:val="16"/>
                <w:szCs w:val="16"/>
              </w:rPr>
            </w:pPr>
          </w:p>
        </w:tc>
      </w:tr>
    </w:tbl>
    <w:p w14:paraId="1490CAD4" w14:textId="77777777" w:rsidR="00DF08A2" w:rsidRDefault="00DF08A2" w:rsidP="00DF08A2"/>
    <w:p w14:paraId="11C1D82C" w14:textId="77777777" w:rsidR="00DF08A2" w:rsidRDefault="00DF08A2" w:rsidP="00DF08A2">
      <w:pPr>
        <w:rPr>
          <w:b/>
          <w:sz w:val="24"/>
          <w:szCs w:val="24"/>
        </w:rPr>
      </w:pPr>
      <w:r>
        <w:br w:type="page"/>
      </w:r>
    </w:p>
    <w:p w14:paraId="548EC974" w14:textId="77777777" w:rsidR="00DF08A2" w:rsidRDefault="00DF08A2" w:rsidP="00DF08A2">
      <w:pPr>
        <w:pStyle w:val="Ttulo1"/>
        <w:ind w:left="284"/>
        <w:jc w:val="center"/>
      </w:pPr>
      <w:r>
        <w:lastRenderedPageBreak/>
        <w:t>Objetivo Prioritario OP.04. Fortalecer la institucionalidad de la gobernanza en los territorios</w:t>
      </w:r>
    </w:p>
    <w:p w14:paraId="04D34D32" w14:textId="77777777" w:rsidR="00DF08A2" w:rsidRDefault="00DF08A2" w:rsidP="00DF08A2">
      <w:pPr>
        <w:pStyle w:val="Ttulo3"/>
        <w:spacing w:before="0"/>
        <w:jc w:val="center"/>
      </w:pPr>
      <w:r>
        <w:rPr>
          <w:b/>
        </w:rPr>
        <w:t>IOP.04.01.</w:t>
      </w:r>
      <w:r>
        <w:t xml:space="preserve"> Porcentaje de Gobiernos Regionales con una gobernanza de los territorios fortalecida</w:t>
      </w:r>
    </w:p>
    <w:p w14:paraId="394539C7" w14:textId="77777777" w:rsidR="00DF08A2" w:rsidRDefault="00DF08A2" w:rsidP="00DF08A2">
      <w:pPr>
        <w:spacing w:after="0"/>
      </w:pPr>
    </w:p>
    <w:tbl>
      <w:tblPr>
        <w:tblW w:w="9634" w:type="dxa"/>
        <w:jc w:val="center"/>
        <w:tblLayout w:type="fixed"/>
        <w:tblLook w:val="0400" w:firstRow="0" w:lastRow="0" w:firstColumn="0" w:lastColumn="0" w:noHBand="0" w:noVBand="1"/>
      </w:tblPr>
      <w:tblGrid>
        <w:gridCol w:w="1288"/>
        <w:gridCol w:w="231"/>
        <w:gridCol w:w="480"/>
        <w:gridCol w:w="643"/>
        <w:gridCol w:w="642"/>
        <w:gridCol w:w="642"/>
        <w:gridCol w:w="642"/>
        <w:gridCol w:w="643"/>
        <w:gridCol w:w="642"/>
        <w:gridCol w:w="641"/>
        <w:gridCol w:w="642"/>
        <w:gridCol w:w="635"/>
        <w:gridCol w:w="627"/>
        <w:gridCol w:w="620"/>
        <w:gridCol w:w="616"/>
      </w:tblGrid>
      <w:tr w:rsidR="00DF08A2" w14:paraId="6589A98D" w14:textId="77777777" w:rsidTr="00221E0C">
        <w:trPr>
          <w:trHeight w:val="308"/>
          <w:jc w:val="center"/>
        </w:trPr>
        <w:tc>
          <w:tcPr>
            <w:tcW w:w="9634" w:type="dxa"/>
            <w:gridSpan w:val="15"/>
            <w:tcBorders>
              <w:top w:val="single" w:sz="4" w:space="0" w:color="000000"/>
              <w:left w:val="single" w:sz="4" w:space="0" w:color="000000"/>
              <w:bottom w:val="single" w:sz="4" w:space="0" w:color="000000"/>
              <w:right w:val="single" w:sz="4" w:space="0" w:color="000000"/>
            </w:tcBorders>
            <w:shd w:val="clear" w:color="auto" w:fill="EDEDED"/>
            <w:vAlign w:val="center"/>
          </w:tcPr>
          <w:p w14:paraId="2FC64D21" w14:textId="77777777" w:rsidR="00DF08A2" w:rsidRDefault="00DF08A2" w:rsidP="00221E0C">
            <w:pPr>
              <w:ind w:right="41"/>
              <w:jc w:val="center"/>
              <w:rPr>
                <w:b/>
                <w:sz w:val="20"/>
                <w:szCs w:val="20"/>
              </w:rPr>
            </w:pPr>
            <w:r>
              <w:rPr>
                <w:b/>
                <w:sz w:val="20"/>
                <w:szCs w:val="20"/>
              </w:rPr>
              <w:t>Ficha Técnica del Indicador</w:t>
            </w:r>
            <w:r>
              <w:rPr>
                <w:sz w:val="20"/>
                <w:szCs w:val="20"/>
              </w:rPr>
              <w:t xml:space="preserve"> </w:t>
            </w:r>
            <w:r>
              <w:rPr>
                <w:b/>
                <w:sz w:val="20"/>
                <w:szCs w:val="20"/>
              </w:rPr>
              <w:t>IOP.04.01</w:t>
            </w:r>
          </w:p>
        </w:tc>
      </w:tr>
      <w:tr w:rsidR="00DF08A2" w14:paraId="6DDDAA02" w14:textId="77777777" w:rsidTr="00221E0C">
        <w:trPr>
          <w:trHeight w:val="349"/>
          <w:jc w:val="center"/>
        </w:trPr>
        <w:tc>
          <w:tcPr>
            <w:tcW w:w="1519" w:type="dxa"/>
            <w:gridSpan w:val="2"/>
            <w:tcBorders>
              <w:top w:val="single" w:sz="4" w:space="0" w:color="000000"/>
              <w:left w:val="single" w:sz="4" w:space="0" w:color="000000"/>
              <w:bottom w:val="single" w:sz="4" w:space="0" w:color="000000"/>
              <w:right w:val="single" w:sz="4" w:space="0" w:color="000000"/>
            </w:tcBorders>
            <w:shd w:val="clear" w:color="auto" w:fill="EDEDED"/>
            <w:vAlign w:val="center"/>
          </w:tcPr>
          <w:p w14:paraId="6D3A79C2" w14:textId="77777777" w:rsidR="00DF08A2" w:rsidRDefault="00DF08A2" w:rsidP="00221E0C">
            <w:pPr>
              <w:rPr>
                <w:sz w:val="20"/>
                <w:szCs w:val="20"/>
                <w:highlight w:val="white"/>
              </w:rPr>
            </w:pPr>
            <w:r>
              <w:rPr>
                <w:b/>
                <w:sz w:val="20"/>
                <w:szCs w:val="20"/>
              </w:rPr>
              <w:t>Objetivo prioritario:</w:t>
            </w:r>
          </w:p>
        </w:tc>
        <w:tc>
          <w:tcPr>
            <w:tcW w:w="8115" w:type="dxa"/>
            <w:gridSpan w:val="13"/>
            <w:tcBorders>
              <w:top w:val="single" w:sz="4" w:space="0" w:color="000000"/>
              <w:left w:val="single" w:sz="4" w:space="0" w:color="000000"/>
              <w:bottom w:val="single" w:sz="4" w:space="0" w:color="000000"/>
              <w:right w:val="single" w:sz="4" w:space="0" w:color="000000"/>
            </w:tcBorders>
            <w:shd w:val="clear" w:color="auto" w:fill="auto"/>
            <w:vAlign w:val="center"/>
          </w:tcPr>
          <w:p w14:paraId="775E0B1F" w14:textId="77777777" w:rsidR="00DF08A2" w:rsidRDefault="00DF08A2" w:rsidP="00221E0C">
            <w:pPr>
              <w:ind w:right="210"/>
              <w:jc w:val="both"/>
              <w:rPr>
                <w:sz w:val="20"/>
                <w:szCs w:val="20"/>
              </w:rPr>
            </w:pPr>
            <w:r>
              <w:rPr>
                <w:b/>
                <w:sz w:val="20"/>
                <w:szCs w:val="20"/>
              </w:rPr>
              <w:t>OP.04.</w:t>
            </w:r>
            <w:r>
              <w:rPr>
                <w:sz w:val="20"/>
                <w:szCs w:val="20"/>
              </w:rPr>
              <w:t xml:space="preserve"> Fortalecer la institucionalidad de la gobernanza en los territorios.</w:t>
            </w:r>
          </w:p>
        </w:tc>
      </w:tr>
      <w:tr w:rsidR="00DF08A2" w14:paraId="286BE2C4" w14:textId="77777777" w:rsidTr="00221E0C">
        <w:trPr>
          <w:trHeight w:val="446"/>
          <w:jc w:val="center"/>
        </w:trPr>
        <w:tc>
          <w:tcPr>
            <w:tcW w:w="1519" w:type="dxa"/>
            <w:gridSpan w:val="2"/>
            <w:tcBorders>
              <w:top w:val="single" w:sz="4" w:space="0" w:color="000000"/>
              <w:left w:val="single" w:sz="4" w:space="0" w:color="000000"/>
              <w:bottom w:val="single" w:sz="4" w:space="0" w:color="000000"/>
              <w:right w:val="single" w:sz="4" w:space="0" w:color="000000"/>
            </w:tcBorders>
            <w:shd w:val="clear" w:color="auto" w:fill="EDEDED"/>
            <w:vAlign w:val="center"/>
          </w:tcPr>
          <w:p w14:paraId="6BCFF168" w14:textId="77777777" w:rsidR="00DF08A2" w:rsidRDefault="00DF08A2" w:rsidP="00221E0C">
            <w:pPr>
              <w:rPr>
                <w:sz w:val="20"/>
                <w:szCs w:val="20"/>
              </w:rPr>
            </w:pPr>
            <w:r>
              <w:rPr>
                <w:b/>
                <w:sz w:val="20"/>
                <w:szCs w:val="20"/>
              </w:rPr>
              <w:t>Nombre del indicador:</w:t>
            </w:r>
          </w:p>
        </w:tc>
        <w:tc>
          <w:tcPr>
            <w:tcW w:w="8115" w:type="dxa"/>
            <w:gridSpan w:val="13"/>
            <w:tcBorders>
              <w:top w:val="single" w:sz="4" w:space="0" w:color="000000"/>
              <w:left w:val="single" w:sz="4" w:space="0" w:color="000000"/>
              <w:bottom w:val="single" w:sz="4" w:space="0" w:color="000000"/>
              <w:right w:val="single" w:sz="4" w:space="0" w:color="000000"/>
            </w:tcBorders>
            <w:shd w:val="clear" w:color="auto" w:fill="auto"/>
            <w:vAlign w:val="center"/>
          </w:tcPr>
          <w:p w14:paraId="236D052A" w14:textId="77777777" w:rsidR="00DF08A2" w:rsidRDefault="00DF08A2" w:rsidP="00221E0C">
            <w:pPr>
              <w:jc w:val="both"/>
              <w:rPr>
                <w:sz w:val="20"/>
                <w:szCs w:val="20"/>
              </w:rPr>
            </w:pPr>
            <w:r>
              <w:rPr>
                <w:b/>
                <w:sz w:val="20"/>
                <w:szCs w:val="20"/>
              </w:rPr>
              <w:t>IOP.04.01.</w:t>
            </w:r>
            <w:r>
              <w:rPr>
                <w:sz w:val="20"/>
                <w:szCs w:val="20"/>
              </w:rPr>
              <w:t xml:space="preserve"> Porcentaje de Gobiernos Regionales con una gobernanza de los territorios fortalecida</w:t>
            </w:r>
          </w:p>
        </w:tc>
      </w:tr>
      <w:tr w:rsidR="00DF08A2" w14:paraId="0A033AE9" w14:textId="77777777" w:rsidTr="00221E0C">
        <w:trPr>
          <w:trHeight w:val="1262"/>
          <w:jc w:val="center"/>
        </w:trPr>
        <w:tc>
          <w:tcPr>
            <w:tcW w:w="1519" w:type="dxa"/>
            <w:gridSpan w:val="2"/>
            <w:tcBorders>
              <w:top w:val="single" w:sz="4" w:space="0" w:color="000000"/>
              <w:left w:val="single" w:sz="4" w:space="0" w:color="000000"/>
              <w:bottom w:val="single" w:sz="4" w:space="0" w:color="000000"/>
              <w:right w:val="single" w:sz="4" w:space="0" w:color="000000"/>
            </w:tcBorders>
            <w:shd w:val="clear" w:color="auto" w:fill="EDEDED"/>
            <w:vAlign w:val="center"/>
          </w:tcPr>
          <w:p w14:paraId="4DE7501F" w14:textId="77777777" w:rsidR="00DF08A2" w:rsidRDefault="00DF08A2" w:rsidP="00221E0C">
            <w:pPr>
              <w:spacing w:after="14"/>
              <w:rPr>
                <w:sz w:val="20"/>
                <w:szCs w:val="20"/>
              </w:rPr>
            </w:pPr>
            <w:r>
              <w:rPr>
                <w:b/>
                <w:sz w:val="20"/>
                <w:szCs w:val="20"/>
              </w:rPr>
              <w:t>Justificación:</w:t>
            </w:r>
          </w:p>
        </w:tc>
        <w:tc>
          <w:tcPr>
            <w:tcW w:w="8115" w:type="dxa"/>
            <w:gridSpan w:val="13"/>
            <w:tcBorders>
              <w:top w:val="single" w:sz="4" w:space="0" w:color="000000"/>
              <w:left w:val="single" w:sz="4" w:space="0" w:color="000000"/>
              <w:bottom w:val="single" w:sz="4" w:space="0" w:color="000000"/>
              <w:right w:val="single" w:sz="4" w:space="0" w:color="000000"/>
            </w:tcBorders>
            <w:vAlign w:val="center"/>
          </w:tcPr>
          <w:p w14:paraId="3DF983B6" w14:textId="77777777" w:rsidR="00DF08A2" w:rsidRDefault="00DF08A2" w:rsidP="00221E0C">
            <w:pPr>
              <w:spacing w:after="14"/>
              <w:ind w:right="210"/>
              <w:jc w:val="both"/>
              <w:rPr>
                <w:sz w:val="20"/>
                <w:szCs w:val="20"/>
              </w:rPr>
            </w:pPr>
            <w:r>
              <w:rPr>
                <w:sz w:val="20"/>
                <w:szCs w:val="20"/>
              </w:rPr>
              <w:t>El indicador busca medir el avance de los Gobiernos Regionales en el cumplimiento del objetivo prioritario, mediante el avance, a su vez, en el cumplimiento de cada uno de los lineamientos que conforman a dicho objetivo, identificados en la “Matriz de Objetivos Prioritarios y Lineamientos”. Para ello se ha planteado una lista de control que verifica el avance en el cumplimiento de cada lineamiento de parte de cada Gobierno Regional, cuyo resultado promedio permite medir el avance en el cumplimiento del objetivo prioritario.</w:t>
            </w:r>
          </w:p>
          <w:p w14:paraId="283EBDC7" w14:textId="77777777" w:rsidR="00DF08A2" w:rsidRDefault="00DF08A2" w:rsidP="00221E0C">
            <w:pPr>
              <w:spacing w:after="14"/>
              <w:ind w:right="210"/>
              <w:jc w:val="both"/>
              <w:rPr>
                <w:sz w:val="20"/>
                <w:szCs w:val="20"/>
              </w:rPr>
            </w:pPr>
            <w:r>
              <w:rPr>
                <w:sz w:val="20"/>
                <w:szCs w:val="20"/>
              </w:rPr>
              <w:t>Para proyectar los logros esperados diferenciados entre regiones se tomó como referencia la evolución del Índice de Competitividad Regional (INCORE), al contener este último factor que impacta en el fortalecimiento de la institucionalidad de la gobernanza en los territorios, tales como la percepción de la gestión pública regional, la conflictividad social, el desarrollo de la infraestructura local, el acceso a servicios de salud y la asistencia escolar, entre otros.</w:t>
            </w:r>
          </w:p>
        </w:tc>
      </w:tr>
      <w:tr w:rsidR="00DF08A2" w14:paraId="6370CE4B" w14:textId="77777777" w:rsidTr="00221E0C">
        <w:trPr>
          <w:trHeight w:val="407"/>
          <w:jc w:val="center"/>
        </w:trPr>
        <w:tc>
          <w:tcPr>
            <w:tcW w:w="1519" w:type="dxa"/>
            <w:gridSpan w:val="2"/>
            <w:tcBorders>
              <w:top w:val="single" w:sz="4" w:space="0" w:color="000000"/>
              <w:left w:val="single" w:sz="4" w:space="0" w:color="000000"/>
              <w:bottom w:val="single" w:sz="4" w:space="0" w:color="000000"/>
              <w:right w:val="single" w:sz="4" w:space="0" w:color="000000"/>
            </w:tcBorders>
            <w:shd w:val="clear" w:color="auto" w:fill="EDEDED"/>
            <w:vAlign w:val="center"/>
          </w:tcPr>
          <w:p w14:paraId="38F7B84A" w14:textId="77777777" w:rsidR="00DF08A2" w:rsidRDefault="00DF08A2" w:rsidP="00221E0C">
            <w:pPr>
              <w:rPr>
                <w:sz w:val="20"/>
                <w:szCs w:val="20"/>
              </w:rPr>
            </w:pPr>
            <w:r>
              <w:rPr>
                <w:b/>
                <w:sz w:val="20"/>
                <w:szCs w:val="20"/>
              </w:rPr>
              <w:t>Responsable del indicador:</w:t>
            </w:r>
          </w:p>
        </w:tc>
        <w:tc>
          <w:tcPr>
            <w:tcW w:w="8115" w:type="dxa"/>
            <w:gridSpan w:val="13"/>
            <w:tcBorders>
              <w:top w:val="single" w:sz="4" w:space="0" w:color="000000"/>
              <w:left w:val="single" w:sz="4" w:space="0" w:color="000000"/>
              <w:bottom w:val="single" w:sz="4" w:space="0" w:color="000000"/>
              <w:right w:val="single" w:sz="4" w:space="0" w:color="000000"/>
            </w:tcBorders>
            <w:vAlign w:val="center"/>
          </w:tcPr>
          <w:p w14:paraId="1265B8D7" w14:textId="77777777" w:rsidR="00DF08A2" w:rsidRDefault="00DF08A2" w:rsidP="00221E0C">
            <w:pPr>
              <w:ind w:right="77"/>
              <w:jc w:val="both"/>
              <w:rPr>
                <w:sz w:val="20"/>
                <w:szCs w:val="20"/>
              </w:rPr>
            </w:pPr>
            <w:r>
              <w:rPr>
                <w:sz w:val="20"/>
                <w:szCs w:val="20"/>
              </w:rPr>
              <w:t xml:space="preserve">Presidencia del Consejo de Ministros (PCM) - Viceministerio de Gobernanza Territorial (VGT). </w:t>
            </w:r>
          </w:p>
        </w:tc>
      </w:tr>
      <w:tr w:rsidR="00DF08A2" w14:paraId="679D4281" w14:textId="77777777" w:rsidTr="00221E0C">
        <w:trPr>
          <w:trHeight w:val="713"/>
          <w:jc w:val="center"/>
        </w:trPr>
        <w:tc>
          <w:tcPr>
            <w:tcW w:w="1519" w:type="dxa"/>
            <w:gridSpan w:val="2"/>
            <w:tcBorders>
              <w:top w:val="single" w:sz="4" w:space="0" w:color="000000"/>
              <w:left w:val="single" w:sz="4" w:space="0" w:color="000000"/>
              <w:bottom w:val="single" w:sz="4" w:space="0" w:color="000000"/>
              <w:right w:val="single" w:sz="4" w:space="0" w:color="000000"/>
            </w:tcBorders>
            <w:shd w:val="clear" w:color="auto" w:fill="EDEDED"/>
            <w:vAlign w:val="center"/>
          </w:tcPr>
          <w:p w14:paraId="79A70A4E" w14:textId="77777777" w:rsidR="00DF08A2" w:rsidRDefault="00DF08A2" w:rsidP="00221E0C">
            <w:pPr>
              <w:rPr>
                <w:sz w:val="20"/>
                <w:szCs w:val="20"/>
              </w:rPr>
            </w:pPr>
            <w:r>
              <w:rPr>
                <w:b/>
                <w:sz w:val="20"/>
                <w:szCs w:val="20"/>
              </w:rPr>
              <w:t>Limitaciones para la medición del indicador:</w:t>
            </w:r>
          </w:p>
        </w:tc>
        <w:tc>
          <w:tcPr>
            <w:tcW w:w="8115" w:type="dxa"/>
            <w:gridSpan w:val="13"/>
            <w:tcBorders>
              <w:top w:val="single" w:sz="4" w:space="0" w:color="000000"/>
              <w:left w:val="single" w:sz="4" w:space="0" w:color="000000"/>
              <w:bottom w:val="single" w:sz="4" w:space="0" w:color="000000"/>
              <w:right w:val="single" w:sz="4" w:space="0" w:color="000000"/>
            </w:tcBorders>
            <w:vAlign w:val="center"/>
          </w:tcPr>
          <w:p w14:paraId="1843443B" w14:textId="77777777" w:rsidR="00DF08A2" w:rsidRDefault="00DF08A2" w:rsidP="00221E0C">
            <w:pPr>
              <w:ind w:right="210"/>
              <w:jc w:val="both"/>
              <w:rPr>
                <w:sz w:val="20"/>
                <w:szCs w:val="20"/>
              </w:rPr>
            </w:pPr>
            <w:r>
              <w:rPr>
                <w:sz w:val="20"/>
                <w:szCs w:val="20"/>
              </w:rPr>
              <w:t>La modalidad de medición del indicador depende de la correcta aplicación de las listas de control para las cuales se evitará incluir respuestas subjetivas, incorrectas y/o imprecisas.</w:t>
            </w:r>
          </w:p>
        </w:tc>
      </w:tr>
      <w:tr w:rsidR="00DF08A2" w14:paraId="0C8DDDD8" w14:textId="77777777" w:rsidTr="00221E0C">
        <w:trPr>
          <w:trHeight w:val="4769"/>
          <w:jc w:val="center"/>
        </w:trPr>
        <w:tc>
          <w:tcPr>
            <w:tcW w:w="1519" w:type="dxa"/>
            <w:gridSpan w:val="2"/>
            <w:tcBorders>
              <w:top w:val="single" w:sz="4" w:space="0" w:color="000000"/>
              <w:left w:val="single" w:sz="4" w:space="0" w:color="000000"/>
              <w:bottom w:val="single" w:sz="4" w:space="0" w:color="000000"/>
              <w:right w:val="single" w:sz="4" w:space="0" w:color="000000"/>
            </w:tcBorders>
            <w:shd w:val="clear" w:color="auto" w:fill="EDEDED"/>
            <w:vAlign w:val="center"/>
          </w:tcPr>
          <w:p w14:paraId="170D3C1D" w14:textId="77777777" w:rsidR="00DF08A2" w:rsidRDefault="00DF08A2" w:rsidP="00221E0C">
            <w:pPr>
              <w:rPr>
                <w:sz w:val="20"/>
                <w:szCs w:val="20"/>
              </w:rPr>
            </w:pPr>
            <w:r>
              <w:rPr>
                <w:b/>
                <w:sz w:val="20"/>
                <w:szCs w:val="20"/>
              </w:rPr>
              <w:t>Método de cálculo:</w:t>
            </w:r>
          </w:p>
        </w:tc>
        <w:tc>
          <w:tcPr>
            <w:tcW w:w="8115" w:type="dxa"/>
            <w:gridSpan w:val="13"/>
            <w:tcBorders>
              <w:top w:val="single" w:sz="4" w:space="0" w:color="000000"/>
              <w:left w:val="single" w:sz="4" w:space="0" w:color="000000"/>
              <w:bottom w:val="single" w:sz="4" w:space="0" w:color="000000"/>
              <w:right w:val="single" w:sz="4" w:space="0" w:color="000000"/>
            </w:tcBorders>
          </w:tcPr>
          <w:p w14:paraId="71C7D190" w14:textId="77777777" w:rsidR="00DF08A2" w:rsidRDefault="00DF08A2" w:rsidP="00221E0C">
            <w:pPr>
              <w:ind w:right="210"/>
              <w:jc w:val="both"/>
              <w:rPr>
                <w:b/>
                <w:sz w:val="20"/>
                <w:szCs w:val="20"/>
              </w:rPr>
            </w:pPr>
            <w:r>
              <w:rPr>
                <w:b/>
                <w:sz w:val="20"/>
                <w:szCs w:val="20"/>
              </w:rPr>
              <w:t>Fórmula:</w:t>
            </w:r>
          </w:p>
          <w:p w14:paraId="19BF87E3" w14:textId="77777777" w:rsidR="00DF08A2" w:rsidRDefault="00DF08A2" w:rsidP="00221E0C">
            <w:pPr>
              <w:jc w:val="center"/>
              <w:rPr>
                <w:rFonts w:ascii="Cambria Math" w:eastAsia="Cambria Math" w:hAnsi="Cambria Math" w:cs="Cambria Math"/>
                <w:sz w:val="20"/>
                <w:szCs w:val="20"/>
              </w:rPr>
            </w:pPr>
            <m:oMathPara>
              <m:oMath>
                <m:r>
                  <w:rPr>
                    <w:rFonts w:ascii="Cambria Math" w:eastAsia="Cambria Math" w:hAnsi="Cambria Math" w:cs="Cambria Math"/>
                    <w:sz w:val="20"/>
                    <w:szCs w:val="20"/>
                  </w:rPr>
                  <m:t>Índice</m:t>
                </m:r>
                <m:sSub>
                  <m:sSubPr>
                    <m:ctrlPr>
                      <w:rPr>
                        <w:rFonts w:ascii="Cambria Math" w:eastAsia="Cambria Math" w:hAnsi="Cambria Math" w:cs="Cambria Math"/>
                        <w:sz w:val="20"/>
                        <w:szCs w:val="20"/>
                      </w:rPr>
                    </m:ctrlPr>
                  </m:sSubPr>
                  <m:e>
                    <m:d>
                      <m:dPr>
                        <m:ctrlPr>
                          <w:rPr>
                            <w:rFonts w:ascii="Cambria Math" w:eastAsia="Cambria Math" w:hAnsi="Cambria Math" w:cs="Cambria Math"/>
                            <w:sz w:val="20"/>
                            <w:szCs w:val="20"/>
                          </w:rPr>
                        </m:ctrlPr>
                      </m:dPr>
                      <m:e>
                        <m:r>
                          <w:rPr>
                            <w:rFonts w:ascii="Cambria Math" w:eastAsia="Cambria Math" w:hAnsi="Cambria Math" w:cs="Cambria Math"/>
                            <w:sz w:val="20"/>
                            <w:szCs w:val="20"/>
                          </w:rPr>
                          <m:t>IOP.04.01</m:t>
                        </m:r>
                      </m:e>
                    </m:d>
                  </m:e>
                  <m:sub>
                    <m:r>
                      <w:rPr>
                        <w:rFonts w:ascii="Cambria Math" w:eastAsia="Cambria Math" w:hAnsi="Cambria Math" w:cs="Cambria Math"/>
                        <w:sz w:val="20"/>
                        <w:szCs w:val="20"/>
                      </w:rPr>
                      <m:t>t</m:t>
                    </m:r>
                  </m:sub>
                </m:sSub>
                <m:r>
                  <w:rPr>
                    <w:rFonts w:ascii="Cambria Math" w:eastAsia="Cambria Math" w:hAnsi="Cambria Math" w:cs="Cambria Math"/>
                    <w:sz w:val="20"/>
                    <w:szCs w:val="20"/>
                  </w:rPr>
                  <m:t>=</m:t>
                </m:r>
                <m:f>
                  <m:fPr>
                    <m:ctrlPr>
                      <w:rPr>
                        <w:rFonts w:ascii="Cambria Math" w:eastAsia="Cambria Math" w:hAnsi="Cambria Math" w:cs="Cambria Math"/>
                        <w:sz w:val="20"/>
                        <w:szCs w:val="20"/>
                      </w:rPr>
                    </m:ctrlPr>
                  </m:fPr>
                  <m:num>
                    <m:sSub>
                      <m:sSubPr>
                        <m:ctrlPr>
                          <w:rPr>
                            <w:rFonts w:ascii="Cambria Math" w:eastAsia="Cambria Math" w:hAnsi="Cambria Math" w:cs="Cambria Math"/>
                            <w:sz w:val="20"/>
                            <w:szCs w:val="20"/>
                          </w:rPr>
                        </m:ctrlPr>
                      </m:sSubPr>
                      <m:e>
                        <m:d>
                          <m:dPr>
                            <m:ctrlPr>
                              <w:rPr>
                                <w:rFonts w:ascii="Cambria Math" w:eastAsia="Cambria Math" w:hAnsi="Cambria Math" w:cs="Cambria Math"/>
                                <w:sz w:val="20"/>
                                <w:szCs w:val="20"/>
                              </w:rPr>
                            </m:ctrlPr>
                          </m:dPr>
                          <m:e>
                            <m:r>
                              <w:rPr>
                                <w:rFonts w:ascii="Cambria Math" w:eastAsia="Cambria Math" w:hAnsi="Cambria Math" w:cs="Cambria Math"/>
                                <w:sz w:val="20"/>
                                <w:szCs w:val="20"/>
                              </w:rPr>
                              <m:t>IOP.04.01</m:t>
                            </m:r>
                          </m:e>
                        </m:d>
                      </m:e>
                      <m:sub>
                        <m:r>
                          <w:rPr>
                            <w:rFonts w:ascii="Cambria Math" w:eastAsia="Cambria Math" w:hAnsi="Cambria Math" w:cs="Cambria Math"/>
                            <w:sz w:val="20"/>
                            <w:szCs w:val="20"/>
                          </w:rPr>
                          <m:t>t</m:t>
                        </m:r>
                      </m:sub>
                    </m:sSub>
                  </m:num>
                  <m:den>
                    <m:sSub>
                      <m:sSubPr>
                        <m:ctrlPr>
                          <w:rPr>
                            <w:rFonts w:ascii="Cambria Math" w:eastAsia="Cambria Math" w:hAnsi="Cambria Math" w:cs="Cambria Math"/>
                            <w:sz w:val="20"/>
                            <w:szCs w:val="20"/>
                          </w:rPr>
                        </m:ctrlPr>
                      </m:sSubPr>
                      <m:e>
                        <m:d>
                          <m:dPr>
                            <m:ctrlPr>
                              <w:rPr>
                                <w:rFonts w:ascii="Cambria Math" w:eastAsia="Cambria Math" w:hAnsi="Cambria Math" w:cs="Cambria Math"/>
                                <w:sz w:val="20"/>
                                <w:szCs w:val="20"/>
                              </w:rPr>
                            </m:ctrlPr>
                          </m:dPr>
                          <m:e>
                            <m:r>
                              <w:rPr>
                                <w:rFonts w:ascii="Cambria Math" w:eastAsia="Cambria Math" w:hAnsi="Cambria Math" w:cs="Cambria Math"/>
                                <w:sz w:val="20"/>
                                <w:szCs w:val="20"/>
                              </w:rPr>
                              <m:t>IOP.04.01</m:t>
                            </m:r>
                          </m:e>
                        </m:d>
                      </m:e>
                      <m:sub>
                        <m:r>
                          <w:rPr>
                            <w:rFonts w:ascii="Cambria Math" w:eastAsia="Cambria Math" w:hAnsi="Cambria Math" w:cs="Cambria Math"/>
                            <w:sz w:val="20"/>
                            <w:szCs w:val="20"/>
                          </w:rPr>
                          <m:t>LB</m:t>
                        </m:r>
                      </m:sub>
                    </m:sSub>
                  </m:den>
                </m:f>
              </m:oMath>
            </m:oMathPara>
          </w:p>
          <w:p w14:paraId="63CCCBA1" w14:textId="77777777" w:rsidR="00DF08A2" w:rsidRDefault="00DF08A2" w:rsidP="00221E0C">
            <w:pPr>
              <w:ind w:left="922" w:right="210"/>
              <w:jc w:val="both"/>
              <w:rPr>
                <w:sz w:val="20"/>
                <w:szCs w:val="20"/>
              </w:rPr>
            </w:pPr>
            <w:r>
              <w:rPr>
                <w:sz w:val="20"/>
                <w:szCs w:val="20"/>
              </w:rPr>
              <w:t>Donde:</w:t>
            </w:r>
          </w:p>
          <w:p w14:paraId="42ACDA39" w14:textId="77777777" w:rsidR="00DF08A2" w:rsidRDefault="00DF08A2" w:rsidP="00221E0C">
            <w:pPr>
              <w:jc w:val="center"/>
              <w:rPr>
                <w:rFonts w:ascii="Cambria Math" w:eastAsia="Cambria Math" w:hAnsi="Cambria Math" w:cs="Cambria Math"/>
                <w:sz w:val="20"/>
                <w:szCs w:val="20"/>
              </w:rPr>
            </w:pPr>
            <m:oMathPara>
              <m:oMath>
                <m:r>
                  <w:rPr>
                    <w:rFonts w:ascii="Cambria Math" w:eastAsia="Cambria Math" w:hAnsi="Cambria Math" w:cs="Cambria Math"/>
                    <w:sz w:val="20"/>
                    <w:szCs w:val="20"/>
                  </w:rPr>
                  <m:t>IOP.04.01=50%*PT+50%*CI</m:t>
                </m:r>
              </m:oMath>
            </m:oMathPara>
          </w:p>
          <w:p w14:paraId="7C3C8469" w14:textId="77777777" w:rsidR="00DF08A2" w:rsidRDefault="00DF08A2" w:rsidP="00221E0C">
            <w:pPr>
              <w:ind w:right="210"/>
              <w:jc w:val="both"/>
              <w:rPr>
                <w:b/>
                <w:sz w:val="20"/>
                <w:szCs w:val="20"/>
              </w:rPr>
            </w:pPr>
          </w:p>
          <w:p w14:paraId="38B0A9D4" w14:textId="77777777" w:rsidR="00DF08A2" w:rsidRDefault="00DF08A2" w:rsidP="00221E0C">
            <w:pPr>
              <w:jc w:val="center"/>
              <w:rPr>
                <w:rFonts w:ascii="Cambria Math" w:eastAsia="Cambria Math" w:hAnsi="Cambria Math" w:cs="Cambria Math"/>
                <w:sz w:val="20"/>
                <w:szCs w:val="20"/>
              </w:rPr>
            </w:pPr>
            <m:oMathPara>
              <m:oMath>
                <m:r>
                  <w:rPr>
                    <w:rFonts w:ascii="Cambria Math" w:eastAsia="Cambria Math" w:hAnsi="Cambria Math" w:cs="Cambria Math"/>
                    <w:sz w:val="20"/>
                    <w:szCs w:val="20"/>
                  </w:rPr>
                  <m:t>PT=</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3.84%*</m:t>
                    </m:r>
                    <m:d>
                      <m:dPr>
                        <m:begChr m:val="["/>
                        <m:endChr m:val="]"/>
                        <m:ctrlPr>
                          <w:rPr>
                            <w:rFonts w:ascii="Cambria Math" w:eastAsia="Cambria Math" w:hAnsi="Cambria Math" w:cs="Cambria Math"/>
                            <w:sz w:val="20"/>
                            <w:szCs w:val="20"/>
                          </w:rPr>
                        </m:ctrlPr>
                      </m:dPr>
                      <m:e>
                        <m:f>
                          <m:fPr>
                            <m:ctrlPr>
                              <w:rPr>
                                <w:rFonts w:ascii="Cambria Math" w:eastAsia="Cambria Math" w:hAnsi="Cambria Math" w:cs="Cambria Math"/>
                                <w:sz w:val="20"/>
                                <w:szCs w:val="20"/>
                              </w:rPr>
                            </m:ctrlPr>
                          </m:fPr>
                          <m:num>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ACC</m:t>
                                </m:r>
                              </m:e>
                              <m:sub>
                                <m:r>
                                  <w:rPr>
                                    <w:rFonts w:ascii="Cambria Math" w:eastAsia="Cambria Math" w:hAnsi="Cambria Math" w:cs="Cambria Math"/>
                                    <w:sz w:val="20"/>
                                    <w:szCs w:val="20"/>
                                  </w:rPr>
                                  <m:t>PT</m:t>
                                </m:r>
                              </m:sub>
                            </m:sSub>
                          </m:num>
                          <m:den>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TC</m:t>
                                </m:r>
                              </m:e>
                              <m:sub>
                                <m:r>
                                  <w:rPr>
                                    <w:rFonts w:ascii="Cambria Math" w:eastAsia="Cambria Math" w:hAnsi="Cambria Math" w:cs="Cambria Math"/>
                                    <w:sz w:val="20"/>
                                    <w:szCs w:val="20"/>
                                  </w:rPr>
                                  <m:t>PT</m:t>
                                </m:r>
                              </m:sub>
                            </m:sSub>
                          </m:den>
                        </m:f>
                      </m:e>
                    </m:d>
                  </m:e>
                  <m:sub>
                    <m:r>
                      <w:rPr>
                        <w:rFonts w:ascii="Cambria Math" w:eastAsia="Cambria Math" w:hAnsi="Cambria Math" w:cs="Cambria Math"/>
                        <w:sz w:val="20"/>
                        <w:szCs w:val="20"/>
                      </w:rPr>
                      <m:t>GR1</m:t>
                    </m:r>
                  </m:sub>
                </m:sSub>
                <m:r>
                  <w:rPr>
                    <w:rFonts w:ascii="Cambria Math" w:eastAsia="Cambria Math" w:hAnsi="Cambria Math" w:cs="Cambria Math"/>
                    <w:sz w:val="20"/>
                    <w:szCs w:val="20"/>
                  </w:rPr>
                  <m:t>+ ...+ 3.84%*</m:t>
                </m:r>
                <m:sSub>
                  <m:sSubPr>
                    <m:ctrlPr>
                      <w:rPr>
                        <w:rFonts w:ascii="Cambria Math" w:eastAsia="Cambria Math" w:hAnsi="Cambria Math" w:cs="Cambria Math"/>
                        <w:sz w:val="20"/>
                        <w:szCs w:val="20"/>
                      </w:rPr>
                    </m:ctrlPr>
                  </m:sSubPr>
                  <m:e>
                    <m:d>
                      <m:dPr>
                        <m:begChr m:val="["/>
                        <m:endChr m:val="]"/>
                        <m:ctrlPr>
                          <w:rPr>
                            <w:rFonts w:ascii="Cambria Math" w:eastAsia="Cambria Math" w:hAnsi="Cambria Math" w:cs="Cambria Math"/>
                            <w:sz w:val="20"/>
                            <w:szCs w:val="20"/>
                          </w:rPr>
                        </m:ctrlPr>
                      </m:dPr>
                      <m:e>
                        <m:f>
                          <m:fPr>
                            <m:ctrlPr>
                              <w:rPr>
                                <w:rFonts w:ascii="Cambria Math" w:eastAsia="Cambria Math" w:hAnsi="Cambria Math" w:cs="Cambria Math"/>
                                <w:sz w:val="20"/>
                                <w:szCs w:val="20"/>
                              </w:rPr>
                            </m:ctrlPr>
                          </m:fPr>
                          <m:num>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ACC</m:t>
                                </m:r>
                              </m:e>
                              <m:sub>
                                <m:r>
                                  <w:rPr>
                                    <w:rFonts w:ascii="Cambria Math" w:eastAsia="Cambria Math" w:hAnsi="Cambria Math" w:cs="Cambria Math"/>
                                    <w:sz w:val="20"/>
                                    <w:szCs w:val="20"/>
                                  </w:rPr>
                                  <m:t>PT</m:t>
                                </m:r>
                              </m:sub>
                            </m:sSub>
                          </m:num>
                          <m:den>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TC</m:t>
                                </m:r>
                              </m:e>
                              <m:sub>
                                <m:r>
                                  <w:rPr>
                                    <w:rFonts w:ascii="Cambria Math" w:eastAsia="Cambria Math" w:hAnsi="Cambria Math" w:cs="Cambria Math"/>
                                    <w:sz w:val="20"/>
                                    <w:szCs w:val="20"/>
                                  </w:rPr>
                                  <m:t>PT</m:t>
                                </m:r>
                              </m:sub>
                            </m:sSub>
                          </m:den>
                        </m:f>
                      </m:e>
                    </m:d>
                  </m:e>
                  <m:sub>
                    <m:r>
                      <w:rPr>
                        <w:rFonts w:ascii="Cambria Math" w:eastAsia="Cambria Math" w:hAnsi="Cambria Math" w:cs="Cambria Math"/>
                        <w:sz w:val="20"/>
                        <w:szCs w:val="20"/>
                      </w:rPr>
                      <m:t>GR26</m:t>
                    </m:r>
                  </m:sub>
                </m:sSub>
              </m:oMath>
            </m:oMathPara>
          </w:p>
          <w:p w14:paraId="6C700341" w14:textId="77777777" w:rsidR="00DF08A2" w:rsidRDefault="00DF08A2" w:rsidP="00221E0C">
            <w:pPr>
              <w:ind w:right="210"/>
              <w:jc w:val="both"/>
              <w:rPr>
                <w:b/>
                <w:sz w:val="20"/>
                <w:szCs w:val="20"/>
              </w:rPr>
            </w:pPr>
          </w:p>
          <w:p w14:paraId="2039BB44" w14:textId="77777777" w:rsidR="00DF08A2" w:rsidRDefault="00DF08A2" w:rsidP="00221E0C">
            <w:pPr>
              <w:jc w:val="center"/>
              <w:rPr>
                <w:rFonts w:ascii="Cambria Math" w:eastAsia="Cambria Math" w:hAnsi="Cambria Math" w:cs="Cambria Math"/>
                <w:sz w:val="20"/>
                <w:szCs w:val="20"/>
              </w:rPr>
            </w:pPr>
            <m:oMathPara>
              <m:oMath>
                <m:r>
                  <w:rPr>
                    <w:rFonts w:ascii="Cambria Math" w:eastAsia="Cambria Math" w:hAnsi="Cambria Math" w:cs="Cambria Math"/>
                    <w:sz w:val="20"/>
                    <w:szCs w:val="20"/>
                  </w:rPr>
                  <m:t>CI=</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3.84%*</m:t>
                    </m:r>
                    <m:d>
                      <m:dPr>
                        <m:begChr m:val="["/>
                        <m:endChr m:val="]"/>
                        <m:ctrlPr>
                          <w:rPr>
                            <w:rFonts w:ascii="Cambria Math" w:eastAsia="Cambria Math" w:hAnsi="Cambria Math" w:cs="Cambria Math"/>
                            <w:sz w:val="20"/>
                            <w:szCs w:val="20"/>
                          </w:rPr>
                        </m:ctrlPr>
                      </m:dPr>
                      <m:e>
                        <m:f>
                          <m:fPr>
                            <m:ctrlPr>
                              <w:rPr>
                                <w:rFonts w:ascii="Cambria Math" w:eastAsia="Cambria Math" w:hAnsi="Cambria Math" w:cs="Cambria Math"/>
                                <w:sz w:val="20"/>
                                <w:szCs w:val="20"/>
                              </w:rPr>
                            </m:ctrlPr>
                          </m:fPr>
                          <m:num>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ACC</m:t>
                                </m:r>
                              </m:e>
                              <m:sub>
                                <m:r>
                                  <w:rPr>
                                    <w:rFonts w:ascii="Cambria Math" w:eastAsia="Cambria Math" w:hAnsi="Cambria Math" w:cs="Cambria Math"/>
                                    <w:sz w:val="20"/>
                                    <w:szCs w:val="20"/>
                                  </w:rPr>
                                  <m:t>CI</m:t>
                                </m:r>
                              </m:sub>
                            </m:sSub>
                          </m:num>
                          <m:den>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TC</m:t>
                                </m:r>
                              </m:e>
                              <m:sub>
                                <m:r>
                                  <w:rPr>
                                    <w:rFonts w:ascii="Cambria Math" w:eastAsia="Cambria Math" w:hAnsi="Cambria Math" w:cs="Cambria Math"/>
                                    <w:sz w:val="20"/>
                                    <w:szCs w:val="20"/>
                                  </w:rPr>
                                  <m:t>CI</m:t>
                                </m:r>
                              </m:sub>
                            </m:sSub>
                          </m:den>
                        </m:f>
                      </m:e>
                    </m:d>
                  </m:e>
                  <m:sub>
                    <m:r>
                      <w:rPr>
                        <w:rFonts w:ascii="Cambria Math" w:eastAsia="Cambria Math" w:hAnsi="Cambria Math" w:cs="Cambria Math"/>
                        <w:sz w:val="20"/>
                        <w:szCs w:val="20"/>
                      </w:rPr>
                      <m:t>GR1</m:t>
                    </m:r>
                  </m:sub>
                </m:sSub>
                <m:r>
                  <w:rPr>
                    <w:rFonts w:ascii="Cambria Math" w:eastAsia="Cambria Math" w:hAnsi="Cambria Math" w:cs="Cambria Math"/>
                    <w:sz w:val="20"/>
                    <w:szCs w:val="20"/>
                  </w:rPr>
                  <m:t>+ ...+ 3.84%*</m:t>
                </m:r>
                <m:sSub>
                  <m:sSubPr>
                    <m:ctrlPr>
                      <w:rPr>
                        <w:rFonts w:ascii="Cambria Math" w:eastAsia="Cambria Math" w:hAnsi="Cambria Math" w:cs="Cambria Math"/>
                        <w:sz w:val="20"/>
                        <w:szCs w:val="20"/>
                      </w:rPr>
                    </m:ctrlPr>
                  </m:sSubPr>
                  <m:e>
                    <m:d>
                      <m:dPr>
                        <m:begChr m:val="["/>
                        <m:endChr m:val="]"/>
                        <m:ctrlPr>
                          <w:rPr>
                            <w:rFonts w:ascii="Cambria Math" w:eastAsia="Cambria Math" w:hAnsi="Cambria Math" w:cs="Cambria Math"/>
                            <w:sz w:val="20"/>
                            <w:szCs w:val="20"/>
                          </w:rPr>
                        </m:ctrlPr>
                      </m:dPr>
                      <m:e>
                        <m:f>
                          <m:fPr>
                            <m:ctrlPr>
                              <w:rPr>
                                <w:rFonts w:ascii="Cambria Math" w:eastAsia="Cambria Math" w:hAnsi="Cambria Math" w:cs="Cambria Math"/>
                                <w:sz w:val="20"/>
                                <w:szCs w:val="20"/>
                              </w:rPr>
                            </m:ctrlPr>
                          </m:fPr>
                          <m:num>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ACC</m:t>
                                </m:r>
                              </m:e>
                              <m:sub>
                                <m:r>
                                  <w:rPr>
                                    <w:rFonts w:ascii="Cambria Math" w:eastAsia="Cambria Math" w:hAnsi="Cambria Math" w:cs="Cambria Math"/>
                                    <w:sz w:val="20"/>
                                    <w:szCs w:val="20"/>
                                  </w:rPr>
                                  <m:t>CI</m:t>
                                </m:r>
                              </m:sub>
                            </m:sSub>
                          </m:num>
                          <m:den>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TC</m:t>
                                </m:r>
                              </m:e>
                              <m:sub>
                                <m:r>
                                  <w:rPr>
                                    <w:rFonts w:ascii="Cambria Math" w:eastAsia="Cambria Math" w:hAnsi="Cambria Math" w:cs="Cambria Math"/>
                                    <w:sz w:val="20"/>
                                    <w:szCs w:val="20"/>
                                  </w:rPr>
                                  <m:t>CI</m:t>
                                </m:r>
                              </m:sub>
                            </m:sSub>
                          </m:den>
                        </m:f>
                      </m:e>
                    </m:d>
                  </m:e>
                  <m:sub>
                    <m:r>
                      <w:rPr>
                        <w:rFonts w:ascii="Cambria Math" w:eastAsia="Cambria Math" w:hAnsi="Cambria Math" w:cs="Cambria Math"/>
                        <w:sz w:val="20"/>
                        <w:szCs w:val="20"/>
                      </w:rPr>
                      <m:t>GR26</m:t>
                    </m:r>
                  </m:sub>
                </m:sSub>
              </m:oMath>
            </m:oMathPara>
          </w:p>
          <w:p w14:paraId="61D1F3D9" w14:textId="77777777" w:rsidR="00DF08A2" w:rsidRDefault="00DF08A2" w:rsidP="00221E0C">
            <w:pPr>
              <w:ind w:right="210"/>
              <w:jc w:val="both"/>
              <w:rPr>
                <w:b/>
                <w:sz w:val="20"/>
                <w:szCs w:val="20"/>
              </w:rPr>
            </w:pPr>
            <w:r>
              <w:rPr>
                <w:b/>
                <w:sz w:val="20"/>
                <w:szCs w:val="20"/>
              </w:rPr>
              <w:t>Especificaciones técnicas:</w:t>
            </w:r>
          </w:p>
          <w:p w14:paraId="4E84A4FF" w14:textId="77777777" w:rsidR="00DF08A2" w:rsidRDefault="00DF08A2" w:rsidP="00221E0C">
            <w:pPr>
              <w:numPr>
                <w:ilvl w:val="0"/>
                <w:numId w:val="4"/>
              </w:numPr>
              <w:pBdr>
                <w:top w:val="nil"/>
                <w:left w:val="nil"/>
                <w:bottom w:val="nil"/>
                <w:right w:val="nil"/>
                <w:between w:val="nil"/>
              </w:pBdr>
              <w:ind w:left="213" w:right="210" w:hanging="142"/>
              <w:jc w:val="both"/>
              <w:rPr>
                <w:color w:val="000000"/>
                <w:sz w:val="20"/>
                <w:szCs w:val="20"/>
              </w:rPr>
            </w:pPr>
            <w:r>
              <w:rPr>
                <w:color w:val="000000"/>
                <w:sz w:val="20"/>
                <w:szCs w:val="20"/>
                <w:u w:val="single"/>
              </w:rPr>
              <w:t>Denominaciones</w:t>
            </w:r>
            <w:r>
              <w:rPr>
                <w:color w:val="000000"/>
                <w:sz w:val="20"/>
                <w:szCs w:val="20"/>
              </w:rPr>
              <w:t>:</w:t>
            </w:r>
          </w:p>
          <w:p w14:paraId="51BAAA52" w14:textId="77777777" w:rsidR="00DF08A2" w:rsidRDefault="00DF08A2" w:rsidP="00221E0C">
            <w:pPr>
              <w:numPr>
                <w:ilvl w:val="0"/>
                <w:numId w:val="1"/>
              </w:numPr>
              <w:pBdr>
                <w:top w:val="nil"/>
                <w:left w:val="nil"/>
                <w:bottom w:val="nil"/>
                <w:right w:val="nil"/>
                <w:between w:val="nil"/>
              </w:pBdr>
              <w:ind w:left="213" w:right="210" w:hanging="142"/>
              <w:jc w:val="both"/>
              <w:rPr>
                <w:color w:val="000000"/>
                <w:sz w:val="20"/>
                <w:szCs w:val="20"/>
              </w:rPr>
            </w:pPr>
            <w:r>
              <w:rPr>
                <w:b/>
                <w:color w:val="000000"/>
                <w:sz w:val="20"/>
                <w:szCs w:val="20"/>
              </w:rPr>
              <w:t>PT:</w:t>
            </w:r>
            <w:r>
              <w:rPr>
                <w:color w:val="000000"/>
                <w:sz w:val="20"/>
                <w:szCs w:val="20"/>
              </w:rPr>
              <w:t xml:space="preserve"> </w:t>
            </w:r>
            <w:r>
              <w:rPr>
                <w:i/>
                <w:color w:val="000000"/>
                <w:sz w:val="20"/>
                <w:szCs w:val="20"/>
              </w:rPr>
              <w:t>Planeamiento territorial</w:t>
            </w:r>
            <w:r>
              <w:rPr>
                <w:color w:val="000000"/>
                <w:sz w:val="20"/>
                <w:szCs w:val="20"/>
              </w:rPr>
              <w:t>. Mide el avance regional en la labor de fortalecer e incentivar el alineamiento entre el planeamiento del desarrollo y la planificación territorial en gobiernos regionales y locales.</w:t>
            </w:r>
          </w:p>
          <w:p w14:paraId="0124E3E9" w14:textId="77777777" w:rsidR="00DF08A2" w:rsidRDefault="00DF08A2" w:rsidP="00221E0C">
            <w:pPr>
              <w:numPr>
                <w:ilvl w:val="0"/>
                <w:numId w:val="1"/>
              </w:numPr>
              <w:pBdr>
                <w:top w:val="nil"/>
                <w:left w:val="nil"/>
                <w:bottom w:val="nil"/>
                <w:right w:val="nil"/>
                <w:between w:val="nil"/>
              </w:pBdr>
              <w:ind w:left="213" w:right="210" w:hanging="142"/>
              <w:jc w:val="both"/>
              <w:rPr>
                <w:color w:val="000000"/>
                <w:sz w:val="20"/>
                <w:szCs w:val="20"/>
              </w:rPr>
            </w:pPr>
            <w:r>
              <w:rPr>
                <w:b/>
                <w:color w:val="000000"/>
                <w:sz w:val="20"/>
                <w:szCs w:val="20"/>
              </w:rPr>
              <w:lastRenderedPageBreak/>
              <w:t>CI</w:t>
            </w:r>
            <w:r>
              <w:rPr>
                <w:color w:val="000000"/>
                <w:sz w:val="20"/>
                <w:szCs w:val="20"/>
              </w:rPr>
              <w:t xml:space="preserve">: </w:t>
            </w:r>
            <w:r>
              <w:rPr>
                <w:i/>
                <w:color w:val="000000"/>
                <w:sz w:val="20"/>
                <w:szCs w:val="20"/>
              </w:rPr>
              <w:t>Capacidades institucionales</w:t>
            </w:r>
            <w:r>
              <w:rPr>
                <w:color w:val="000000"/>
                <w:sz w:val="20"/>
                <w:szCs w:val="20"/>
              </w:rPr>
              <w:t>. Mide el avance regional en la labor de fortalecer la institucionalidad y las capacidades en materia de gestión territorial de los gobiernos locales y regionales.</w:t>
            </w:r>
          </w:p>
          <w:p w14:paraId="7F480622" w14:textId="77777777" w:rsidR="00DF08A2" w:rsidRDefault="00DF08A2" w:rsidP="00221E0C">
            <w:pPr>
              <w:numPr>
                <w:ilvl w:val="0"/>
                <w:numId w:val="1"/>
              </w:numPr>
              <w:pBdr>
                <w:top w:val="nil"/>
                <w:left w:val="nil"/>
                <w:bottom w:val="nil"/>
                <w:right w:val="nil"/>
                <w:between w:val="nil"/>
              </w:pBdr>
              <w:ind w:left="213" w:right="210" w:hanging="142"/>
              <w:jc w:val="both"/>
              <w:rPr>
                <w:color w:val="000000"/>
                <w:sz w:val="20"/>
                <w:szCs w:val="20"/>
              </w:rPr>
            </w:pPr>
            <w:r>
              <w:rPr>
                <w:b/>
                <w:color w:val="000000"/>
                <w:sz w:val="20"/>
                <w:szCs w:val="20"/>
              </w:rPr>
              <w:t>ACC</w:t>
            </w:r>
            <w:r>
              <w:rPr>
                <w:color w:val="000000"/>
                <w:sz w:val="20"/>
                <w:szCs w:val="20"/>
              </w:rPr>
              <w:t>: Avance en el cumplimiento de criterios del lineamiento.</w:t>
            </w:r>
          </w:p>
          <w:p w14:paraId="092031CE" w14:textId="77777777" w:rsidR="00DF08A2" w:rsidRDefault="00DF08A2" w:rsidP="00221E0C">
            <w:pPr>
              <w:numPr>
                <w:ilvl w:val="0"/>
                <w:numId w:val="1"/>
              </w:numPr>
              <w:pBdr>
                <w:top w:val="nil"/>
                <w:left w:val="nil"/>
                <w:bottom w:val="nil"/>
                <w:right w:val="nil"/>
                <w:between w:val="nil"/>
              </w:pBdr>
              <w:ind w:left="213" w:right="210" w:hanging="142"/>
              <w:jc w:val="both"/>
              <w:rPr>
                <w:color w:val="000000"/>
                <w:sz w:val="20"/>
                <w:szCs w:val="20"/>
              </w:rPr>
            </w:pPr>
            <w:r>
              <w:rPr>
                <w:b/>
                <w:color w:val="000000"/>
                <w:sz w:val="20"/>
                <w:szCs w:val="20"/>
              </w:rPr>
              <w:t>TC</w:t>
            </w:r>
            <w:r>
              <w:rPr>
                <w:color w:val="000000"/>
                <w:sz w:val="20"/>
                <w:szCs w:val="20"/>
              </w:rPr>
              <w:t>: Total de criterios identificados para el cumplimiento del lineamiento.</w:t>
            </w:r>
          </w:p>
          <w:p w14:paraId="3323569F" w14:textId="77777777" w:rsidR="00DF08A2" w:rsidRDefault="00DF08A2" w:rsidP="00221E0C">
            <w:pPr>
              <w:numPr>
                <w:ilvl w:val="0"/>
                <w:numId w:val="1"/>
              </w:numPr>
              <w:pBdr>
                <w:top w:val="nil"/>
                <w:left w:val="nil"/>
                <w:bottom w:val="nil"/>
                <w:right w:val="nil"/>
                <w:between w:val="nil"/>
              </w:pBdr>
              <w:ind w:left="213" w:right="210" w:hanging="142"/>
              <w:jc w:val="both"/>
              <w:rPr>
                <w:color w:val="000000"/>
                <w:sz w:val="20"/>
                <w:szCs w:val="20"/>
              </w:rPr>
            </w:pPr>
            <w:r>
              <w:rPr>
                <w:b/>
                <w:color w:val="000000"/>
                <w:sz w:val="20"/>
                <w:szCs w:val="20"/>
              </w:rPr>
              <w:t>GR</w:t>
            </w:r>
            <w:r>
              <w:rPr>
                <w:color w:val="000000"/>
                <w:sz w:val="20"/>
                <w:szCs w:val="20"/>
              </w:rPr>
              <w:t>: Gobierno Regional.</w:t>
            </w:r>
          </w:p>
          <w:p w14:paraId="6DBEE0BC" w14:textId="77777777" w:rsidR="00DF08A2" w:rsidRDefault="00DF08A2" w:rsidP="00221E0C">
            <w:pPr>
              <w:numPr>
                <w:ilvl w:val="0"/>
                <w:numId w:val="1"/>
              </w:numPr>
              <w:pBdr>
                <w:top w:val="nil"/>
                <w:left w:val="nil"/>
                <w:bottom w:val="nil"/>
                <w:right w:val="nil"/>
                <w:between w:val="nil"/>
              </w:pBdr>
              <w:ind w:left="213" w:right="210" w:hanging="142"/>
              <w:jc w:val="both"/>
              <w:rPr>
                <w:color w:val="000000"/>
                <w:sz w:val="20"/>
                <w:szCs w:val="20"/>
              </w:rPr>
            </w:pPr>
            <w:r>
              <w:rPr>
                <w:b/>
                <w:color w:val="000000"/>
                <w:sz w:val="20"/>
                <w:szCs w:val="20"/>
              </w:rPr>
              <w:t>LB</w:t>
            </w:r>
            <w:r>
              <w:rPr>
                <w:color w:val="000000"/>
                <w:sz w:val="20"/>
                <w:szCs w:val="20"/>
              </w:rPr>
              <w:t>: Línea de base.</w:t>
            </w:r>
          </w:p>
          <w:p w14:paraId="4EC0775E" w14:textId="77777777" w:rsidR="00DF08A2" w:rsidRDefault="00DF08A2" w:rsidP="00221E0C">
            <w:pPr>
              <w:numPr>
                <w:ilvl w:val="0"/>
                <w:numId w:val="1"/>
              </w:numPr>
              <w:pBdr>
                <w:top w:val="nil"/>
                <w:left w:val="nil"/>
                <w:bottom w:val="nil"/>
                <w:right w:val="nil"/>
                <w:between w:val="nil"/>
              </w:pBdr>
              <w:ind w:left="213" w:right="210" w:hanging="142"/>
              <w:jc w:val="both"/>
              <w:rPr>
                <w:color w:val="000000"/>
                <w:sz w:val="20"/>
                <w:szCs w:val="20"/>
              </w:rPr>
            </w:pPr>
            <w:r>
              <w:rPr>
                <w:b/>
                <w:color w:val="000000"/>
                <w:sz w:val="20"/>
                <w:szCs w:val="20"/>
              </w:rPr>
              <w:t>t:</w:t>
            </w:r>
            <w:r>
              <w:rPr>
                <w:color w:val="000000"/>
                <w:sz w:val="20"/>
                <w:szCs w:val="20"/>
              </w:rPr>
              <w:t xml:space="preserve"> Periodo corriente. </w:t>
            </w:r>
          </w:p>
          <w:p w14:paraId="48B040B7" w14:textId="77777777" w:rsidR="00DF08A2" w:rsidRDefault="00DF08A2" w:rsidP="00221E0C">
            <w:pPr>
              <w:numPr>
                <w:ilvl w:val="0"/>
                <w:numId w:val="4"/>
              </w:numPr>
              <w:pBdr>
                <w:top w:val="nil"/>
                <w:left w:val="nil"/>
                <w:bottom w:val="nil"/>
                <w:right w:val="nil"/>
                <w:between w:val="nil"/>
              </w:pBdr>
              <w:ind w:left="213" w:right="210" w:hanging="142"/>
              <w:jc w:val="both"/>
              <w:rPr>
                <w:color w:val="000000"/>
                <w:sz w:val="20"/>
                <w:szCs w:val="20"/>
              </w:rPr>
            </w:pPr>
            <w:r>
              <w:rPr>
                <w:color w:val="000000"/>
                <w:sz w:val="20"/>
                <w:szCs w:val="20"/>
                <w:u w:val="single"/>
              </w:rPr>
              <w:t>Cálculo del coeficiente por región</w:t>
            </w:r>
            <w:r>
              <w:rPr>
                <w:color w:val="000000"/>
                <w:sz w:val="20"/>
                <w:szCs w:val="20"/>
              </w:rPr>
              <w:t xml:space="preserve">: Para el cálculo del avance en el cumplimiento de los lineamientos del objetivo prioritario a nivel de región se empleó el coeficiente 3.84% debido a que este representa el aporte promedio que cada uno de los 26 Gobiernos Regionales aporta al cálculo del indicador: </w:t>
            </w:r>
            <m:oMath>
              <m:f>
                <m:fPr>
                  <m:ctrlPr>
                    <w:rPr>
                      <w:rFonts w:ascii="Cambria Math" w:eastAsia="Cambria Math" w:hAnsi="Cambria Math" w:cs="Cambria Math"/>
                      <w:color w:val="000000"/>
                      <w:sz w:val="20"/>
                      <w:szCs w:val="20"/>
                    </w:rPr>
                  </m:ctrlPr>
                </m:fPr>
                <m:num>
                  <m:r>
                    <w:rPr>
                      <w:rFonts w:ascii="Cambria Math" w:eastAsia="Cambria Math" w:hAnsi="Cambria Math" w:cs="Cambria Math"/>
                      <w:color w:val="000000"/>
                      <w:sz w:val="20"/>
                      <w:szCs w:val="20"/>
                    </w:rPr>
                    <m:t>(1</m:t>
                  </m:r>
                </m:num>
                <m:den>
                  <m:r>
                    <w:rPr>
                      <w:rFonts w:ascii="Cambria Math" w:eastAsia="Cambria Math" w:hAnsi="Cambria Math" w:cs="Cambria Math"/>
                      <w:color w:val="000000"/>
                      <w:sz w:val="20"/>
                      <w:szCs w:val="20"/>
                    </w:rPr>
                    <m:t>26</m:t>
                  </m:r>
                </m:den>
              </m:f>
              <m:r>
                <w:rPr>
                  <w:rFonts w:ascii="Cambria Math" w:eastAsia="Cambria Math" w:hAnsi="Cambria Math" w:cs="Cambria Math"/>
                  <w:color w:val="000000"/>
                  <w:sz w:val="20"/>
                  <w:szCs w:val="20"/>
                </w:rPr>
                <m:t>)*100%=3.84%</m:t>
              </m:r>
            </m:oMath>
            <w:r>
              <w:rPr>
                <w:color w:val="000000"/>
                <w:sz w:val="20"/>
                <w:szCs w:val="20"/>
              </w:rPr>
              <w:t>.</w:t>
            </w:r>
          </w:p>
          <w:p w14:paraId="2CAF9814" w14:textId="77777777" w:rsidR="00DF08A2" w:rsidRDefault="00DF08A2" w:rsidP="00221E0C">
            <w:pPr>
              <w:numPr>
                <w:ilvl w:val="0"/>
                <w:numId w:val="4"/>
              </w:numPr>
              <w:pBdr>
                <w:top w:val="nil"/>
                <w:left w:val="nil"/>
                <w:bottom w:val="nil"/>
                <w:right w:val="nil"/>
                <w:between w:val="nil"/>
              </w:pBdr>
              <w:ind w:left="213" w:right="210" w:hanging="142"/>
              <w:jc w:val="both"/>
              <w:rPr>
                <w:color w:val="000000"/>
                <w:sz w:val="20"/>
                <w:szCs w:val="20"/>
              </w:rPr>
            </w:pPr>
            <w:r>
              <w:rPr>
                <w:color w:val="000000"/>
                <w:sz w:val="20"/>
                <w:szCs w:val="20"/>
                <w:u w:val="single"/>
              </w:rPr>
              <w:t>Cálculo del coeficiente por lineamiento</w:t>
            </w:r>
            <w:r>
              <w:rPr>
                <w:color w:val="000000"/>
                <w:sz w:val="20"/>
                <w:szCs w:val="20"/>
              </w:rPr>
              <w:t>: Para el proceso de cálculo se aplica la lista de control de cada lineamiento a cada Gobierno Regional, obteniéndose un promedio regional por lineamiento. Seguidamente, se construye el índice con el promedio de cada lineamiento, brindando una ponderación de 50% a cada uno de los 2 lineamientos considerados que conforman al objetivo prioritario. Finalmente, se obtiene la medida del índice, siendo esta última medida la presentada en la sección de “Logros esperados” de la presente ficha, mientras que los cálculos intermedios por lineamiento y Gobierno Regional se presentan en la sección de anexos del presente documento.</w:t>
            </w:r>
          </w:p>
          <w:p w14:paraId="676A0ACF" w14:textId="77777777" w:rsidR="00DF08A2" w:rsidRDefault="003D5FEA" w:rsidP="00221E0C">
            <w:pPr>
              <w:numPr>
                <w:ilvl w:val="0"/>
                <w:numId w:val="4"/>
              </w:numPr>
              <w:pBdr>
                <w:top w:val="nil"/>
                <w:left w:val="nil"/>
                <w:bottom w:val="nil"/>
                <w:right w:val="nil"/>
                <w:between w:val="nil"/>
              </w:pBdr>
              <w:ind w:left="213" w:right="210" w:hanging="142"/>
              <w:jc w:val="both"/>
              <w:rPr>
                <w:color w:val="000000"/>
                <w:sz w:val="20"/>
                <w:szCs w:val="20"/>
              </w:rPr>
            </w:pPr>
            <w:sdt>
              <w:sdtPr>
                <w:tag w:val="goog_rdk_121"/>
                <w:id w:val="-1945751242"/>
              </w:sdtPr>
              <w:sdtContent/>
            </w:sdt>
            <w:r w:rsidR="00DF08A2">
              <w:rPr>
                <w:color w:val="000000"/>
                <w:sz w:val="20"/>
                <w:szCs w:val="20"/>
                <w:u w:val="single"/>
              </w:rPr>
              <w:t>Listas de control</w:t>
            </w:r>
            <w:r w:rsidR="00DF08A2">
              <w:rPr>
                <w:color w:val="000000"/>
                <w:sz w:val="20"/>
                <w:szCs w:val="20"/>
              </w:rPr>
              <w:t xml:space="preserve">: </w:t>
            </w:r>
            <w:r w:rsidR="00DF08A2" w:rsidRPr="003C0C7C">
              <w:rPr>
                <w:color w:val="000000"/>
                <w:sz w:val="20"/>
                <w:szCs w:val="20"/>
              </w:rPr>
              <w:t xml:space="preserve">Para construir el indicador, cada Gobierno Regional debe completar las listas de control respondiendo en la casilla prevista a tal efecto: “si” (insertando “1”) o “no” (insertando “0”). Cada respuesta debe sustentarse con el </w:t>
            </w:r>
            <w:r w:rsidR="00DF08A2" w:rsidRPr="003C0C7C">
              <w:rPr>
                <w:b/>
                <w:color w:val="000000"/>
                <w:sz w:val="20"/>
                <w:szCs w:val="20"/>
              </w:rPr>
              <w:t>medio de verificación</w:t>
            </w:r>
            <w:r w:rsidR="00DF08A2" w:rsidRPr="003C0C7C">
              <w:rPr>
                <w:color w:val="000000"/>
                <w:sz w:val="20"/>
                <w:szCs w:val="20"/>
              </w:rPr>
              <w:t xml:space="preserve"> identificado</w:t>
            </w:r>
            <w:r w:rsidR="00DF08A2">
              <w:rPr>
                <w:color w:val="000000"/>
                <w:sz w:val="20"/>
                <w:szCs w:val="20"/>
              </w:rPr>
              <w:t>,</w:t>
            </w:r>
            <w:r w:rsidR="00DF08A2" w:rsidRPr="003C0C7C">
              <w:rPr>
                <w:color w:val="000000"/>
                <w:sz w:val="20"/>
                <w:szCs w:val="20"/>
              </w:rPr>
              <w:t xml:space="preserve"> el mismo que deberá tener el estado de “aprobado” y/o “vigente”, según sea el caso. Se debe precisar que la metodología a aplicar para completar las listas de control será indicada en los reportes de seguimientos, pudiendo realizase entrevistas, encuestas, reuniones, aplicativo virtual, entre otros.</w:t>
            </w:r>
          </w:p>
          <w:p w14:paraId="6A2D9557" w14:textId="77777777" w:rsidR="00DF08A2" w:rsidRDefault="00DF08A2" w:rsidP="00221E0C">
            <w:pPr>
              <w:ind w:right="210"/>
              <w:jc w:val="both"/>
              <w:rPr>
                <w:sz w:val="20"/>
                <w:szCs w:val="20"/>
              </w:rPr>
            </w:pPr>
          </w:p>
          <w:p w14:paraId="71C72B41" w14:textId="77777777" w:rsidR="00DF08A2" w:rsidRDefault="00DF08A2" w:rsidP="00221E0C">
            <w:pPr>
              <w:numPr>
                <w:ilvl w:val="0"/>
                <w:numId w:val="1"/>
              </w:numPr>
              <w:pBdr>
                <w:top w:val="nil"/>
                <w:left w:val="nil"/>
                <w:bottom w:val="nil"/>
                <w:right w:val="nil"/>
                <w:between w:val="nil"/>
              </w:pBdr>
              <w:ind w:left="213" w:right="210" w:hanging="142"/>
              <w:jc w:val="both"/>
              <w:rPr>
                <w:b/>
                <w:color w:val="000000"/>
                <w:sz w:val="20"/>
                <w:szCs w:val="20"/>
              </w:rPr>
            </w:pPr>
            <w:r>
              <w:rPr>
                <w:b/>
                <w:color w:val="000000"/>
                <w:sz w:val="20"/>
                <w:szCs w:val="20"/>
              </w:rPr>
              <w:t>PT: Planeamiento territorial:</w:t>
            </w:r>
          </w:p>
          <w:tbl>
            <w:tblPr>
              <w:tblW w:w="741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7"/>
              <w:gridCol w:w="5369"/>
              <w:gridCol w:w="932"/>
              <w:gridCol w:w="721"/>
            </w:tblGrid>
            <w:tr w:rsidR="00DF08A2" w14:paraId="46E777BF" w14:textId="77777777" w:rsidTr="00221E0C">
              <w:trPr>
                <w:trHeight w:val="214"/>
                <w:jc w:val="center"/>
              </w:trPr>
              <w:tc>
                <w:tcPr>
                  <w:tcW w:w="7419" w:type="dxa"/>
                  <w:gridSpan w:val="4"/>
                  <w:shd w:val="clear" w:color="auto" w:fill="F2F2F2"/>
                  <w:vAlign w:val="center"/>
                </w:tcPr>
                <w:p w14:paraId="00D35819" w14:textId="77777777" w:rsidR="00DF08A2" w:rsidRDefault="00DF08A2" w:rsidP="00221E0C">
                  <w:pPr>
                    <w:ind w:right="210"/>
                    <w:jc w:val="center"/>
                    <w:rPr>
                      <w:b/>
                      <w:sz w:val="18"/>
                      <w:szCs w:val="18"/>
                    </w:rPr>
                  </w:pPr>
                  <w:r>
                    <w:rPr>
                      <w:b/>
                      <w:sz w:val="18"/>
                      <w:szCs w:val="18"/>
                    </w:rPr>
                    <w:t>PT: Planeamiento territorial</w:t>
                  </w:r>
                </w:p>
              </w:tc>
            </w:tr>
            <w:tr w:rsidR="00DF08A2" w14:paraId="6EF96DD1" w14:textId="77777777" w:rsidTr="00221E0C">
              <w:trPr>
                <w:trHeight w:val="270"/>
                <w:jc w:val="center"/>
              </w:trPr>
              <w:tc>
                <w:tcPr>
                  <w:tcW w:w="397" w:type="dxa"/>
                  <w:shd w:val="clear" w:color="auto" w:fill="F2F2F2"/>
                  <w:vAlign w:val="center"/>
                </w:tcPr>
                <w:p w14:paraId="38E9AADD" w14:textId="77777777" w:rsidR="00DF08A2" w:rsidRDefault="00DF08A2" w:rsidP="00221E0C">
                  <w:pPr>
                    <w:tabs>
                      <w:tab w:val="left" w:pos="0"/>
                    </w:tabs>
                    <w:jc w:val="center"/>
                    <w:rPr>
                      <w:b/>
                      <w:sz w:val="18"/>
                      <w:szCs w:val="18"/>
                    </w:rPr>
                  </w:pPr>
                  <w:r>
                    <w:rPr>
                      <w:b/>
                      <w:sz w:val="18"/>
                      <w:szCs w:val="18"/>
                    </w:rPr>
                    <w:t>N°</w:t>
                  </w:r>
                </w:p>
              </w:tc>
              <w:tc>
                <w:tcPr>
                  <w:tcW w:w="5369" w:type="dxa"/>
                  <w:shd w:val="clear" w:color="auto" w:fill="F2F2F2"/>
                  <w:vAlign w:val="center"/>
                </w:tcPr>
                <w:p w14:paraId="774CA25E" w14:textId="77777777" w:rsidR="00DF08A2" w:rsidRDefault="00DF08A2" w:rsidP="00221E0C">
                  <w:pPr>
                    <w:ind w:right="210"/>
                    <w:jc w:val="center"/>
                    <w:rPr>
                      <w:b/>
                      <w:sz w:val="18"/>
                      <w:szCs w:val="18"/>
                    </w:rPr>
                  </w:pPr>
                  <w:r>
                    <w:rPr>
                      <w:b/>
                      <w:sz w:val="18"/>
                      <w:szCs w:val="18"/>
                    </w:rPr>
                    <w:t>Pregunta</w:t>
                  </w:r>
                </w:p>
              </w:tc>
              <w:tc>
                <w:tcPr>
                  <w:tcW w:w="932" w:type="dxa"/>
                  <w:shd w:val="clear" w:color="auto" w:fill="F2F2F2"/>
                </w:tcPr>
                <w:p w14:paraId="51FDF84B" w14:textId="77777777" w:rsidR="00DF08A2" w:rsidRDefault="00DF08A2" w:rsidP="00221E0C">
                  <w:pPr>
                    <w:ind w:right="-27"/>
                    <w:jc w:val="center"/>
                    <w:rPr>
                      <w:b/>
                      <w:sz w:val="18"/>
                      <w:szCs w:val="18"/>
                    </w:rPr>
                  </w:pPr>
                </w:p>
              </w:tc>
              <w:tc>
                <w:tcPr>
                  <w:tcW w:w="721" w:type="dxa"/>
                  <w:shd w:val="clear" w:color="auto" w:fill="F2F2F2"/>
                  <w:vAlign w:val="center"/>
                </w:tcPr>
                <w:p w14:paraId="172B30BD" w14:textId="77777777" w:rsidR="00DF08A2" w:rsidRDefault="00DF08A2" w:rsidP="00221E0C">
                  <w:pPr>
                    <w:ind w:right="-27"/>
                    <w:jc w:val="center"/>
                    <w:rPr>
                      <w:b/>
                      <w:sz w:val="18"/>
                      <w:szCs w:val="18"/>
                    </w:rPr>
                  </w:pPr>
                  <w:r>
                    <w:rPr>
                      <w:b/>
                      <w:sz w:val="18"/>
                      <w:szCs w:val="18"/>
                    </w:rPr>
                    <w:t>Estado</w:t>
                  </w:r>
                </w:p>
              </w:tc>
            </w:tr>
            <w:tr w:rsidR="00DF08A2" w14:paraId="224E97D6" w14:textId="77777777" w:rsidTr="00221E0C">
              <w:trPr>
                <w:trHeight w:val="200"/>
                <w:jc w:val="center"/>
              </w:trPr>
              <w:tc>
                <w:tcPr>
                  <w:tcW w:w="397" w:type="dxa"/>
                  <w:vMerge w:val="restart"/>
                  <w:vAlign w:val="center"/>
                </w:tcPr>
                <w:p w14:paraId="71F6DCBD" w14:textId="77777777" w:rsidR="00DF08A2" w:rsidRDefault="00DF08A2" w:rsidP="00221E0C">
                  <w:pPr>
                    <w:tabs>
                      <w:tab w:val="left" w:pos="0"/>
                    </w:tabs>
                    <w:jc w:val="center"/>
                    <w:rPr>
                      <w:sz w:val="18"/>
                      <w:szCs w:val="18"/>
                    </w:rPr>
                  </w:pPr>
                  <w:r>
                    <w:rPr>
                      <w:sz w:val="18"/>
                      <w:szCs w:val="18"/>
                    </w:rPr>
                    <w:t>1</w:t>
                  </w:r>
                </w:p>
              </w:tc>
              <w:tc>
                <w:tcPr>
                  <w:tcW w:w="5369" w:type="dxa"/>
                  <w:vMerge w:val="restart"/>
                  <w:vAlign w:val="center"/>
                </w:tcPr>
                <w:p w14:paraId="267F3B91" w14:textId="77777777" w:rsidR="00DF08A2" w:rsidRDefault="00DF08A2" w:rsidP="00221E0C">
                  <w:pPr>
                    <w:ind w:right="-190"/>
                    <w:rPr>
                      <w:sz w:val="18"/>
                      <w:szCs w:val="18"/>
                    </w:rPr>
                  </w:pPr>
                  <w:r>
                    <w:rPr>
                      <w:sz w:val="18"/>
                      <w:szCs w:val="18"/>
                    </w:rPr>
                    <w:t>¿Qué porcentaje de distritos cuentan con instrumentos de planificación vigentes aprobados?</w:t>
                  </w:r>
                </w:p>
                <w:p w14:paraId="7A1CFBB8" w14:textId="77777777" w:rsidR="00DF08A2" w:rsidRDefault="00DF08A2" w:rsidP="00221E0C">
                  <w:pPr>
                    <w:ind w:right="-190"/>
                    <w:rPr>
                      <w:sz w:val="18"/>
                      <w:szCs w:val="18"/>
                    </w:rPr>
                  </w:pPr>
                  <w:r>
                    <w:rPr>
                      <w:b/>
                      <w:sz w:val="18"/>
                      <w:szCs w:val="18"/>
                    </w:rPr>
                    <w:t xml:space="preserve">Medio de verificación: </w:t>
                  </w:r>
                  <w:r>
                    <w:rPr>
                      <w:sz w:val="18"/>
                      <w:szCs w:val="18"/>
                    </w:rPr>
                    <w:t>PAT-PDM-PDU</w:t>
                  </w:r>
                </w:p>
              </w:tc>
              <w:tc>
                <w:tcPr>
                  <w:tcW w:w="932" w:type="dxa"/>
                  <w:vAlign w:val="center"/>
                </w:tcPr>
                <w:p w14:paraId="44F1BE13" w14:textId="77777777" w:rsidR="00DF08A2" w:rsidRDefault="00DF08A2" w:rsidP="00221E0C">
                  <w:pPr>
                    <w:jc w:val="center"/>
                    <w:rPr>
                      <w:sz w:val="18"/>
                      <w:szCs w:val="18"/>
                    </w:rPr>
                  </w:pPr>
                  <w:r>
                    <w:rPr>
                      <w:sz w:val="18"/>
                      <w:szCs w:val="18"/>
                    </w:rPr>
                    <w:t>1 al 20%</w:t>
                  </w:r>
                </w:p>
              </w:tc>
              <w:tc>
                <w:tcPr>
                  <w:tcW w:w="721" w:type="dxa"/>
                </w:tcPr>
                <w:p w14:paraId="0915BF0A" w14:textId="77777777" w:rsidR="00DF08A2" w:rsidRDefault="00DF08A2" w:rsidP="00221E0C">
                  <w:pPr>
                    <w:ind w:right="210"/>
                    <w:jc w:val="center"/>
                    <w:rPr>
                      <w:sz w:val="18"/>
                      <w:szCs w:val="18"/>
                    </w:rPr>
                  </w:pPr>
                </w:p>
              </w:tc>
            </w:tr>
            <w:tr w:rsidR="00DF08A2" w14:paraId="7A917FC5" w14:textId="77777777" w:rsidTr="00221E0C">
              <w:trPr>
                <w:trHeight w:val="200"/>
                <w:jc w:val="center"/>
              </w:trPr>
              <w:tc>
                <w:tcPr>
                  <w:tcW w:w="397" w:type="dxa"/>
                  <w:vMerge/>
                  <w:vAlign w:val="center"/>
                </w:tcPr>
                <w:p w14:paraId="3C239EDF" w14:textId="77777777" w:rsidR="00DF08A2" w:rsidRDefault="00DF08A2" w:rsidP="00221E0C">
                  <w:pPr>
                    <w:widowControl w:val="0"/>
                    <w:pBdr>
                      <w:top w:val="nil"/>
                      <w:left w:val="nil"/>
                      <w:bottom w:val="nil"/>
                      <w:right w:val="nil"/>
                      <w:between w:val="nil"/>
                    </w:pBdr>
                    <w:spacing w:line="276" w:lineRule="auto"/>
                    <w:rPr>
                      <w:sz w:val="18"/>
                      <w:szCs w:val="18"/>
                    </w:rPr>
                  </w:pPr>
                </w:p>
              </w:tc>
              <w:tc>
                <w:tcPr>
                  <w:tcW w:w="5369" w:type="dxa"/>
                  <w:vMerge/>
                  <w:vAlign w:val="center"/>
                </w:tcPr>
                <w:p w14:paraId="3D929858" w14:textId="77777777" w:rsidR="00DF08A2" w:rsidRDefault="00DF08A2" w:rsidP="00221E0C">
                  <w:pPr>
                    <w:widowControl w:val="0"/>
                    <w:pBdr>
                      <w:top w:val="nil"/>
                      <w:left w:val="nil"/>
                      <w:bottom w:val="nil"/>
                      <w:right w:val="nil"/>
                      <w:between w:val="nil"/>
                    </w:pBdr>
                    <w:spacing w:line="276" w:lineRule="auto"/>
                    <w:rPr>
                      <w:sz w:val="18"/>
                      <w:szCs w:val="18"/>
                    </w:rPr>
                  </w:pPr>
                </w:p>
              </w:tc>
              <w:tc>
                <w:tcPr>
                  <w:tcW w:w="932" w:type="dxa"/>
                  <w:vAlign w:val="center"/>
                </w:tcPr>
                <w:p w14:paraId="3BEB3ED0" w14:textId="77777777" w:rsidR="00DF08A2" w:rsidRDefault="00DF08A2" w:rsidP="00221E0C">
                  <w:pPr>
                    <w:ind w:right="-103"/>
                    <w:jc w:val="center"/>
                    <w:rPr>
                      <w:sz w:val="18"/>
                      <w:szCs w:val="18"/>
                    </w:rPr>
                  </w:pPr>
                  <w:r>
                    <w:rPr>
                      <w:sz w:val="18"/>
                      <w:szCs w:val="18"/>
                    </w:rPr>
                    <w:t>21 al 40%</w:t>
                  </w:r>
                </w:p>
              </w:tc>
              <w:tc>
                <w:tcPr>
                  <w:tcW w:w="721" w:type="dxa"/>
                </w:tcPr>
                <w:p w14:paraId="4AD5790B" w14:textId="77777777" w:rsidR="00DF08A2" w:rsidRDefault="00DF08A2" w:rsidP="00221E0C">
                  <w:pPr>
                    <w:ind w:right="210"/>
                    <w:jc w:val="center"/>
                    <w:rPr>
                      <w:sz w:val="18"/>
                      <w:szCs w:val="18"/>
                    </w:rPr>
                  </w:pPr>
                </w:p>
              </w:tc>
            </w:tr>
            <w:tr w:rsidR="00DF08A2" w14:paraId="31986F77" w14:textId="77777777" w:rsidTr="00221E0C">
              <w:trPr>
                <w:trHeight w:val="100"/>
                <w:jc w:val="center"/>
              </w:trPr>
              <w:tc>
                <w:tcPr>
                  <w:tcW w:w="397" w:type="dxa"/>
                  <w:vMerge/>
                  <w:vAlign w:val="center"/>
                </w:tcPr>
                <w:p w14:paraId="3ADFB488" w14:textId="77777777" w:rsidR="00DF08A2" w:rsidRDefault="00DF08A2" w:rsidP="00221E0C">
                  <w:pPr>
                    <w:widowControl w:val="0"/>
                    <w:pBdr>
                      <w:top w:val="nil"/>
                      <w:left w:val="nil"/>
                      <w:bottom w:val="nil"/>
                      <w:right w:val="nil"/>
                      <w:between w:val="nil"/>
                    </w:pBdr>
                    <w:spacing w:line="276" w:lineRule="auto"/>
                    <w:rPr>
                      <w:sz w:val="18"/>
                      <w:szCs w:val="18"/>
                    </w:rPr>
                  </w:pPr>
                </w:p>
              </w:tc>
              <w:tc>
                <w:tcPr>
                  <w:tcW w:w="5369" w:type="dxa"/>
                  <w:vMerge/>
                  <w:vAlign w:val="center"/>
                </w:tcPr>
                <w:p w14:paraId="331DAAEF" w14:textId="77777777" w:rsidR="00DF08A2" w:rsidRDefault="00DF08A2" w:rsidP="00221E0C">
                  <w:pPr>
                    <w:widowControl w:val="0"/>
                    <w:pBdr>
                      <w:top w:val="nil"/>
                      <w:left w:val="nil"/>
                      <w:bottom w:val="nil"/>
                      <w:right w:val="nil"/>
                      <w:between w:val="nil"/>
                    </w:pBdr>
                    <w:spacing w:line="276" w:lineRule="auto"/>
                    <w:rPr>
                      <w:sz w:val="18"/>
                      <w:szCs w:val="18"/>
                    </w:rPr>
                  </w:pPr>
                </w:p>
              </w:tc>
              <w:tc>
                <w:tcPr>
                  <w:tcW w:w="932" w:type="dxa"/>
                  <w:vAlign w:val="center"/>
                </w:tcPr>
                <w:p w14:paraId="14337163" w14:textId="77777777" w:rsidR="00DF08A2" w:rsidRDefault="00DF08A2" w:rsidP="00221E0C">
                  <w:pPr>
                    <w:ind w:right="-103"/>
                    <w:jc w:val="center"/>
                    <w:rPr>
                      <w:sz w:val="18"/>
                      <w:szCs w:val="18"/>
                    </w:rPr>
                  </w:pPr>
                  <w:bookmarkStart w:id="19" w:name="_heading=h.1fob9te" w:colFirst="0" w:colLast="0"/>
                  <w:bookmarkEnd w:id="19"/>
                  <w:r>
                    <w:rPr>
                      <w:sz w:val="18"/>
                      <w:szCs w:val="18"/>
                    </w:rPr>
                    <w:t>41 al 60%</w:t>
                  </w:r>
                </w:p>
              </w:tc>
              <w:tc>
                <w:tcPr>
                  <w:tcW w:w="721" w:type="dxa"/>
                </w:tcPr>
                <w:p w14:paraId="14919F49" w14:textId="77777777" w:rsidR="00DF08A2" w:rsidRDefault="00DF08A2" w:rsidP="00221E0C">
                  <w:pPr>
                    <w:ind w:right="210"/>
                    <w:jc w:val="center"/>
                    <w:rPr>
                      <w:sz w:val="18"/>
                      <w:szCs w:val="18"/>
                    </w:rPr>
                  </w:pPr>
                </w:p>
              </w:tc>
            </w:tr>
            <w:tr w:rsidR="00DF08A2" w14:paraId="688C1B81" w14:textId="77777777" w:rsidTr="00221E0C">
              <w:trPr>
                <w:trHeight w:val="160"/>
                <w:jc w:val="center"/>
              </w:trPr>
              <w:tc>
                <w:tcPr>
                  <w:tcW w:w="397" w:type="dxa"/>
                  <w:vMerge/>
                  <w:vAlign w:val="center"/>
                </w:tcPr>
                <w:p w14:paraId="3FF8E7B2" w14:textId="77777777" w:rsidR="00DF08A2" w:rsidRDefault="00DF08A2" w:rsidP="00221E0C">
                  <w:pPr>
                    <w:widowControl w:val="0"/>
                    <w:pBdr>
                      <w:top w:val="nil"/>
                      <w:left w:val="nil"/>
                      <w:bottom w:val="nil"/>
                      <w:right w:val="nil"/>
                      <w:between w:val="nil"/>
                    </w:pBdr>
                    <w:spacing w:line="276" w:lineRule="auto"/>
                    <w:rPr>
                      <w:sz w:val="18"/>
                      <w:szCs w:val="18"/>
                    </w:rPr>
                  </w:pPr>
                </w:p>
              </w:tc>
              <w:tc>
                <w:tcPr>
                  <w:tcW w:w="5369" w:type="dxa"/>
                  <w:vMerge/>
                  <w:vAlign w:val="center"/>
                </w:tcPr>
                <w:p w14:paraId="4ADD6BBC" w14:textId="77777777" w:rsidR="00DF08A2" w:rsidRDefault="00DF08A2" w:rsidP="00221E0C">
                  <w:pPr>
                    <w:widowControl w:val="0"/>
                    <w:pBdr>
                      <w:top w:val="nil"/>
                      <w:left w:val="nil"/>
                      <w:bottom w:val="nil"/>
                      <w:right w:val="nil"/>
                      <w:between w:val="nil"/>
                    </w:pBdr>
                    <w:spacing w:line="276" w:lineRule="auto"/>
                    <w:rPr>
                      <w:sz w:val="18"/>
                      <w:szCs w:val="18"/>
                    </w:rPr>
                  </w:pPr>
                </w:p>
              </w:tc>
              <w:tc>
                <w:tcPr>
                  <w:tcW w:w="932" w:type="dxa"/>
                  <w:vAlign w:val="center"/>
                </w:tcPr>
                <w:p w14:paraId="2B7ADD7F" w14:textId="77777777" w:rsidR="00DF08A2" w:rsidRDefault="00DF08A2" w:rsidP="00221E0C">
                  <w:pPr>
                    <w:ind w:right="-103"/>
                    <w:jc w:val="center"/>
                    <w:rPr>
                      <w:sz w:val="18"/>
                      <w:szCs w:val="18"/>
                    </w:rPr>
                  </w:pPr>
                  <w:r>
                    <w:rPr>
                      <w:sz w:val="18"/>
                      <w:szCs w:val="18"/>
                    </w:rPr>
                    <w:t>61 al 80%</w:t>
                  </w:r>
                </w:p>
              </w:tc>
              <w:tc>
                <w:tcPr>
                  <w:tcW w:w="721" w:type="dxa"/>
                </w:tcPr>
                <w:p w14:paraId="23900E94" w14:textId="77777777" w:rsidR="00DF08A2" w:rsidRDefault="00DF08A2" w:rsidP="00221E0C">
                  <w:pPr>
                    <w:ind w:right="210"/>
                    <w:jc w:val="center"/>
                    <w:rPr>
                      <w:sz w:val="18"/>
                      <w:szCs w:val="18"/>
                    </w:rPr>
                  </w:pPr>
                </w:p>
              </w:tc>
            </w:tr>
            <w:tr w:rsidR="00DF08A2" w14:paraId="1BFBE01F" w14:textId="77777777" w:rsidTr="00221E0C">
              <w:trPr>
                <w:trHeight w:val="220"/>
                <w:jc w:val="center"/>
              </w:trPr>
              <w:tc>
                <w:tcPr>
                  <w:tcW w:w="397" w:type="dxa"/>
                  <w:vMerge/>
                  <w:vAlign w:val="center"/>
                </w:tcPr>
                <w:p w14:paraId="6208189A" w14:textId="77777777" w:rsidR="00DF08A2" w:rsidRDefault="00DF08A2" w:rsidP="00221E0C">
                  <w:pPr>
                    <w:widowControl w:val="0"/>
                    <w:pBdr>
                      <w:top w:val="nil"/>
                      <w:left w:val="nil"/>
                      <w:bottom w:val="nil"/>
                      <w:right w:val="nil"/>
                      <w:between w:val="nil"/>
                    </w:pBdr>
                    <w:spacing w:line="276" w:lineRule="auto"/>
                    <w:rPr>
                      <w:sz w:val="18"/>
                      <w:szCs w:val="18"/>
                    </w:rPr>
                  </w:pPr>
                </w:p>
              </w:tc>
              <w:tc>
                <w:tcPr>
                  <w:tcW w:w="5369" w:type="dxa"/>
                  <w:vMerge/>
                  <w:vAlign w:val="center"/>
                </w:tcPr>
                <w:p w14:paraId="6BA4A5A2" w14:textId="77777777" w:rsidR="00DF08A2" w:rsidRDefault="00DF08A2" w:rsidP="00221E0C">
                  <w:pPr>
                    <w:widowControl w:val="0"/>
                    <w:pBdr>
                      <w:top w:val="nil"/>
                      <w:left w:val="nil"/>
                      <w:bottom w:val="nil"/>
                      <w:right w:val="nil"/>
                      <w:between w:val="nil"/>
                    </w:pBdr>
                    <w:spacing w:line="276" w:lineRule="auto"/>
                    <w:rPr>
                      <w:sz w:val="18"/>
                      <w:szCs w:val="18"/>
                    </w:rPr>
                  </w:pPr>
                </w:p>
              </w:tc>
              <w:tc>
                <w:tcPr>
                  <w:tcW w:w="932" w:type="dxa"/>
                  <w:vAlign w:val="center"/>
                </w:tcPr>
                <w:p w14:paraId="267321F4" w14:textId="77777777" w:rsidR="00DF08A2" w:rsidRDefault="00DF08A2" w:rsidP="00221E0C">
                  <w:pPr>
                    <w:ind w:right="-103"/>
                    <w:jc w:val="center"/>
                    <w:rPr>
                      <w:sz w:val="18"/>
                      <w:szCs w:val="18"/>
                    </w:rPr>
                  </w:pPr>
                  <w:r>
                    <w:rPr>
                      <w:sz w:val="18"/>
                      <w:szCs w:val="18"/>
                    </w:rPr>
                    <w:t>81 al 100%</w:t>
                  </w:r>
                </w:p>
              </w:tc>
              <w:tc>
                <w:tcPr>
                  <w:tcW w:w="721" w:type="dxa"/>
                </w:tcPr>
                <w:p w14:paraId="29EA48E9" w14:textId="77777777" w:rsidR="00DF08A2" w:rsidRDefault="00DF08A2" w:rsidP="00221E0C">
                  <w:pPr>
                    <w:ind w:right="210"/>
                    <w:jc w:val="center"/>
                    <w:rPr>
                      <w:sz w:val="18"/>
                      <w:szCs w:val="18"/>
                    </w:rPr>
                  </w:pPr>
                </w:p>
              </w:tc>
            </w:tr>
            <w:tr w:rsidR="00DF08A2" w14:paraId="6F9E06F1" w14:textId="77777777" w:rsidTr="00221E0C">
              <w:trPr>
                <w:trHeight w:val="162"/>
                <w:jc w:val="center"/>
              </w:trPr>
              <w:tc>
                <w:tcPr>
                  <w:tcW w:w="397" w:type="dxa"/>
                  <w:vMerge w:val="restart"/>
                  <w:vAlign w:val="center"/>
                </w:tcPr>
                <w:p w14:paraId="28D1D80F" w14:textId="77777777" w:rsidR="00DF08A2" w:rsidRDefault="00DF08A2" w:rsidP="00221E0C">
                  <w:pPr>
                    <w:tabs>
                      <w:tab w:val="left" w:pos="0"/>
                    </w:tabs>
                    <w:jc w:val="center"/>
                    <w:rPr>
                      <w:sz w:val="18"/>
                      <w:szCs w:val="18"/>
                    </w:rPr>
                  </w:pPr>
                  <w:r>
                    <w:rPr>
                      <w:sz w:val="18"/>
                      <w:szCs w:val="18"/>
                    </w:rPr>
                    <w:t>2</w:t>
                  </w:r>
                </w:p>
              </w:tc>
              <w:tc>
                <w:tcPr>
                  <w:tcW w:w="5369" w:type="dxa"/>
                  <w:vMerge w:val="restart"/>
                  <w:vAlign w:val="center"/>
                </w:tcPr>
                <w:p w14:paraId="155A8647" w14:textId="77777777" w:rsidR="00DF08A2" w:rsidRDefault="00DF08A2" w:rsidP="00221E0C">
                  <w:pPr>
                    <w:ind w:right="210"/>
                    <w:rPr>
                      <w:sz w:val="18"/>
                      <w:szCs w:val="18"/>
                    </w:rPr>
                  </w:pPr>
                  <w:r>
                    <w:rPr>
                      <w:sz w:val="18"/>
                      <w:szCs w:val="18"/>
                    </w:rPr>
                    <w:t xml:space="preserve">¿Qué porcentaje de distritos cuentan con sus Planes de Desarrollo Concertado vigentes aprobados? </w:t>
                  </w:r>
                </w:p>
                <w:p w14:paraId="4CDE0891" w14:textId="77777777" w:rsidR="00DF08A2" w:rsidRDefault="00DF08A2" w:rsidP="00221E0C">
                  <w:pPr>
                    <w:ind w:right="210"/>
                    <w:rPr>
                      <w:sz w:val="18"/>
                      <w:szCs w:val="18"/>
                    </w:rPr>
                  </w:pPr>
                  <w:r>
                    <w:rPr>
                      <w:b/>
                      <w:sz w:val="18"/>
                      <w:szCs w:val="18"/>
                    </w:rPr>
                    <w:t xml:space="preserve">Medio de verificación: </w:t>
                  </w:r>
                  <w:r>
                    <w:rPr>
                      <w:sz w:val="18"/>
                      <w:szCs w:val="18"/>
                    </w:rPr>
                    <w:t>PDDC</w:t>
                  </w:r>
                </w:p>
              </w:tc>
              <w:tc>
                <w:tcPr>
                  <w:tcW w:w="932" w:type="dxa"/>
                  <w:vAlign w:val="center"/>
                </w:tcPr>
                <w:p w14:paraId="7CFB740B" w14:textId="77777777" w:rsidR="00DF08A2" w:rsidRDefault="00DF08A2" w:rsidP="00221E0C">
                  <w:pPr>
                    <w:ind w:right="-103"/>
                    <w:jc w:val="center"/>
                    <w:rPr>
                      <w:sz w:val="18"/>
                      <w:szCs w:val="18"/>
                    </w:rPr>
                  </w:pPr>
                  <w:r>
                    <w:rPr>
                      <w:sz w:val="18"/>
                      <w:szCs w:val="18"/>
                    </w:rPr>
                    <w:t>1 al 20%</w:t>
                  </w:r>
                </w:p>
              </w:tc>
              <w:tc>
                <w:tcPr>
                  <w:tcW w:w="721" w:type="dxa"/>
                </w:tcPr>
                <w:p w14:paraId="559FD43D" w14:textId="77777777" w:rsidR="00DF08A2" w:rsidRDefault="00DF08A2" w:rsidP="00221E0C">
                  <w:pPr>
                    <w:ind w:right="210"/>
                    <w:jc w:val="center"/>
                    <w:rPr>
                      <w:sz w:val="18"/>
                      <w:szCs w:val="18"/>
                    </w:rPr>
                  </w:pPr>
                </w:p>
              </w:tc>
            </w:tr>
            <w:tr w:rsidR="00DF08A2" w14:paraId="42790EE8" w14:textId="77777777" w:rsidTr="00221E0C">
              <w:trPr>
                <w:trHeight w:val="94"/>
                <w:jc w:val="center"/>
              </w:trPr>
              <w:tc>
                <w:tcPr>
                  <w:tcW w:w="397" w:type="dxa"/>
                  <w:vMerge/>
                  <w:vAlign w:val="center"/>
                </w:tcPr>
                <w:p w14:paraId="1C7D4324" w14:textId="77777777" w:rsidR="00DF08A2" w:rsidRDefault="00DF08A2" w:rsidP="00221E0C">
                  <w:pPr>
                    <w:widowControl w:val="0"/>
                    <w:pBdr>
                      <w:top w:val="nil"/>
                      <w:left w:val="nil"/>
                      <w:bottom w:val="nil"/>
                      <w:right w:val="nil"/>
                      <w:between w:val="nil"/>
                    </w:pBdr>
                    <w:spacing w:line="276" w:lineRule="auto"/>
                    <w:rPr>
                      <w:sz w:val="18"/>
                      <w:szCs w:val="18"/>
                    </w:rPr>
                  </w:pPr>
                </w:p>
              </w:tc>
              <w:tc>
                <w:tcPr>
                  <w:tcW w:w="5369" w:type="dxa"/>
                  <w:vMerge/>
                  <w:vAlign w:val="center"/>
                </w:tcPr>
                <w:p w14:paraId="0C856BA9" w14:textId="77777777" w:rsidR="00DF08A2" w:rsidRDefault="00DF08A2" w:rsidP="00221E0C">
                  <w:pPr>
                    <w:widowControl w:val="0"/>
                    <w:pBdr>
                      <w:top w:val="nil"/>
                      <w:left w:val="nil"/>
                      <w:bottom w:val="nil"/>
                      <w:right w:val="nil"/>
                      <w:between w:val="nil"/>
                    </w:pBdr>
                    <w:spacing w:line="276" w:lineRule="auto"/>
                    <w:rPr>
                      <w:sz w:val="18"/>
                      <w:szCs w:val="18"/>
                    </w:rPr>
                  </w:pPr>
                </w:p>
              </w:tc>
              <w:tc>
                <w:tcPr>
                  <w:tcW w:w="932" w:type="dxa"/>
                  <w:vAlign w:val="center"/>
                </w:tcPr>
                <w:p w14:paraId="757FF2FB" w14:textId="77777777" w:rsidR="00DF08A2" w:rsidRDefault="00DF08A2" w:rsidP="00221E0C">
                  <w:pPr>
                    <w:ind w:right="-103"/>
                    <w:jc w:val="center"/>
                    <w:rPr>
                      <w:sz w:val="18"/>
                      <w:szCs w:val="18"/>
                    </w:rPr>
                  </w:pPr>
                  <w:r>
                    <w:rPr>
                      <w:sz w:val="18"/>
                      <w:szCs w:val="18"/>
                    </w:rPr>
                    <w:t>21 al 40%</w:t>
                  </w:r>
                </w:p>
              </w:tc>
              <w:tc>
                <w:tcPr>
                  <w:tcW w:w="721" w:type="dxa"/>
                </w:tcPr>
                <w:p w14:paraId="4899770D" w14:textId="77777777" w:rsidR="00DF08A2" w:rsidRDefault="00DF08A2" w:rsidP="00221E0C">
                  <w:pPr>
                    <w:ind w:right="210"/>
                    <w:jc w:val="center"/>
                    <w:rPr>
                      <w:sz w:val="18"/>
                      <w:szCs w:val="18"/>
                    </w:rPr>
                  </w:pPr>
                </w:p>
              </w:tc>
            </w:tr>
            <w:tr w:rsidR="00DF08A2" w14:paraId="33FB5239" w14:textId="77777777" w:rsidTr="00221E0C">
              <w:trPr>
                <w:trHeight w:val="113"/>
                <w:jc w:val="center"/>
              </w:trPr>
              <w:tc>
                <w:tcPr>
                  <w:tcW w:w="397" w:type="dxa"/>
                  <w:vMerge/>
                  <w:vAlign w:val="center"/>
                </w:tcPr>
                <w:p w14:paraId="393DA450" w14:textId="77777777" w:rsidR="00DF08A2" w:rsidRDefault="00DF08A2" w:rsidP="00221E0C">
                  <w:pPr>
                    <w:widowControl w:val="0"/>
                    <w:pBdr>
                      <w:top w:val="nil"/>
                      <w:left w:val="nil"/>
                      <w:bottom w:val="nil"/>
                      <w:right w:val="nil"/>
                      <w:between w:val="nil"/>
                    </w:pBdr>
                    <w:spacing w:line="276" w:lineRule="auto"/>
                    <w:rPr>
                      <w:sz w:val="18"/>
                      <w:szCs w:val="18"/>
                    </w:rPr>
                  </w:pPr>
                </w:p>
              </w:tc>
              <w:tc>
                <w:tcPr>
                  <w:tcW w:w="5369" w:type="dxa"/>
                  <w:vMerge/>
                  <w:vAlign w:val="center"/>
                </w:tcPr>
                <w:p w14:paraId="0CD5563A" w14:textId="77777777" w:rsidR="00DF08A2" w:rsidRDefault="00DF08A2" w:rsidP="00221E0C">
                  <w:pPr>
                    <w:widowControl w:val="0"/>
                    <w:pBdr>
                      <w:top w:val="nil"/>
                      <w:left w:val="nil"/>
                      <w:bottom w:val="nil"/>
                      <w:right w:val="nil"/>
                      <w:between w:val="nil"/>
                    </w:pBdr>
                    <w:spacing w:line="276" w:lineRule="auto"/>
                    <w:rPr>
                      <w:sz w:val="18"/>
                      <w:szCs w:val="18"/>
                    </w:rPr>
                  </w:pPr>
                </w:p>
              </w:tc>
              <w:tc>
                <w:tcPr>
                  <w:tcW w:w="932" w:type="dxa"/>
                  <w:vAlign w:val="center"/>
                </w:tcPr>
                <w:p w14:paraId="6F599548" w14:textId="77777777" w:rsidR="00DF08A2" w:rsidRDefault="00DF08A2" w:rsidP="00221E0C">
                  <w:pPr>
                    <w:ind w:right="-103"/>
                    <w:jc w:val="center"/>
                    <w:rPr>
                      <w:sz w:val="18"/>
                      <w:szCs w:val="18"/>
                    </w:rPr>
                  </w:pPr>
                  <w:r>
                    <w:rPr>
                      <w:sz w:val="18"/>
                      <w:szCs w:val="18"/>
                    </w:rPr>
                    <w:t>41 al 60%</w:t>
                  </w:r>
                </w:p>
              </w:tc>
              <w:tc>
                <w:tcPr>
                  <w:tcW w:w="721" w:type="dxa"/>
                </w:tcPr>
                <w:p w14:paraId="5AC0DD6C" w14:textId="77777777" w:rsidR="00DF08A2" w:rsidRDefault="00DF08A2" w:rsidP="00221E0C">
                  <w:pPr>
                    <w:ind w:right="210"/>
                    <w:jc w:val="center"/>
                    <w:rPr>
                      <w:sz w:val="18"/>
                      <w:szCs w:val="18"/>
                    </w:rPr>
                  </w:pPr>
                </w:p>
              </w:tc>
            </w:tr>
            <w:tr w:rsidR="00DF08A2" w14:paraId="3A036A68" w14:textId="77777777" w:rsidTr="00221E0C">
              <w:trPr>
                <w:trHeight w:val="150"/>
                <w:jc w:val="center"/>
              </w:trPr>
              <w:tc>
                <w:tcPr>
                  <w:tcW w:w="397" w:type="dxa"/>
                  <w:vMerge/>
                  <w:vAlign w:val="center"/>
                </w:tcPr>
                <w:p w14:paraId="4B8E3451" w14:textId="77777777" w:rsidR="00DF08A2" w:rsidRDefault="00DF08A2" w:rsidP="00221E0C">
                  <w:pPr>
                    <w:widowControl w:val="0"/>
                    <w:pBdr>
                      <w:top w:val="nil"/>
                      <w:left w:val="nil"/>
                      <w:bottom w:val="nil"/>
                      <w:right w:val="nil"/>
                      <w:between w:val="nil"/>
                    </w:pBdr>
                    <w:spacing w:line="276" w:lineRule="auto"/>
                    <w:rPr>
                      <w:sz w:val="18"/>
                      <w:szCs w:val="18"/>
                    </w:rPr>
                  </w:pPr>
                </w:p>
              </w:tc>
              <w:tc>
                <w:tcPr>
                  <w:tcW w:w="5369" w:type="dxa"/>
                  <w:vMerge/>
                  <w:vAlign w:val="center"/>
                </w:tcPr>
                <w:p w14:paraId="2979D893" w14:textId="77777777" w:rsidR="00DF08A2" w:rsidRDefault="00DF08A2" w:rsidP="00221E0C">
                  <w:pPr>
                    <w:widowControl w:val="0"/>
                    <w:pBdr>
                      <w:top w:val="nil"/>
                      <w:left w:val="nil"/>
                      <w:bottom w:val="nil"/>
                      <w:right w:val="nil"/>
                      <w:between w:val="nil"/>
                    </w:pBdr>
                    <w:spacing w:line="276" w:lineRule="auto"/>
                    <w:rPr>
                      <w:sz w:val="18"/>
                      <w:szCs w:val="18"/>
                    </w:rPr>
                  </w:pPr>
                </w:p>
              </w:tc>
              <w:tc>
                <w:tcPr>
                  <w:tcW w:w="932" w:type="dxa"/>
                  <w:vAlign w:val="center"/>
                </w:tcPr>
                <w:p w14:paraId="42764E60" w14:textId="77777777" w:rsidR="00DF08A2" w:rsidRDefault="00DF08A2" w:rsidP="00221E0C">
                  <w:pPr>
                    <w:ind w:right="-15"/>
                    <w:jc w:val="center"/>
                    <w:rPr>
                      <w:sz w:val="18"/>
                      <w:szCs w:val="18"/>
                    </w:rPr>
                  </w:pPr>
                  <w:r>
                    <w:rPr>
                      <w:sz w:val="18"/>
                      <w:szCs w:val="18"/>
                    </w:rPr>
                    <w:t>61 al 80%</w:t>
                  </w:r>
                </w:p>
              </w:tc>
              <w:tc>
                <w:tcPr>
                  <w:tcW w:w="721" w:type="dxa"/>
                </w:tcPr>
                <w:p w14:paraId="4FA9A3F2" w14:textId="77777777" w:rsidR="00DF08A2" w:rsidRDefault="00DF08A2" w:rsidP="00221E0C">
                  <w:pPr>
                    <w:ind w:right="210"/>
                    <w:jc w:val="center"/>
                    <w:rPr>
                      <w:sz w:val="18"/>
                      <w:szCs w:val="18"/>
                    </w:rPr>
                  </w:pPr>
                </w:p>
              </w:tc>
            </w:tr>
            <w:tr w:rsidR="00DF08A2" w14:paraId="5C4EAFA4" w14:textId="77777777" w:rsidTr="00221E0C">
              <w:trPr>
                <w:trHeight w:val="138"/>
                <w:jc w:val="center"/>
              </w:trPr>
              <w:tc>
                <w:tcPr>
                  <w:tcW w:w="397" w:type="dxa"/>
                  <w:vMerge/>
                  <w:vAlign w:val="center"/>
                </w:tcPr>
                <w:p w14:paraId="3015FC69" w14:textId="77777777" w:rsidR="00DF08A2" w:rsidRDefault="00DF08A2" w:rsidP="00221E0C">
                  <w:pPr>
                    <w:widowControl w:val="0"/>
                    <w:pBdr>
                      <w:top w:val="nil"/>
                      <w:left w:val="nil"/>
                      <w:bottom w:val="nil"/>
                      <w:right w:val="nil"/>
                      <w:between w:val="nil"/>
                    </w:pBdr>
                    <w:spacing w:line="276" w:lineRule="auto"/>
                    <w:rPr>
                      <w:sz w:val="18"/>
                      <w:szCs w:val="18"/>
                    </w:rPr>
                  </w:pPr>
                </w:p>
              </w:tc>
              <w:tc>
                <w:tcPr>
                  <w:tcW w:w="5369" w:type="dxa"/>
                  <w:vMerge/>
                  <w:vAlign w:val="center"/>
                </w:tcPr>
                <w:p w14:paraId="56811FCF" w14:textId="77777777" w:rsidR="00DF08A2" w:rsidRDefault="00DF08A2" w:rsidP="00221E0C">
                  <w:pPr>
                    <w:widowControl w:val="0"/>
                    <w:pBdr>
                      <w:top w:val="nil"/>
                      <w:left w:val="nil"/>
                      <w:bottom w:val="nil"/>
                      <w:right w:val="nil"/>
                      <w:between w:val="nil"/>
                    </w:pBdr>
                    <w:spacing w:line="276" w:lineRule="auto"/>
                    <w:rPr>
                      <w:sz w:val="18"/>
                      <w:szCs w:val="18"/>
                    </w:rPr>
                  </w:pPr>
                </w:p>
              </w:tc>
              <w:tc>
                <w:tcPr>
                  <w:tcW w:w="932" w:type="dxa"/>
                  <w:vAlign w:val="center"/>
                </w:tcPr>
                <w:p w14:paraId="32AE35F8" w14:textId="77777777" w:rsidR="00DF08A2" w:rsidRDefault="00DF08A2" w:rsidP="00221E0C">
                  <w:pPr>
                    <w:ind w:right="-15"/>
                    <w:jc w:val="center"/>
                    <w:rPr>
                      <w:sz w:val="18"/>
                      <w:szCs w:val="18"/>
                    </w:rPr>
                  </w:pPr>
                  <w:r>
                    <w:rPr>
                      <w:sz w:val="18"/>
                      <w:szCs w:val="18"/>
                    </w:rPr>
                    <w:t>81 al 100%</w:t>
                  </w:r>
                </w:p>
              </w:tc>
              <w:tc>
                <w:tcPr>
                  <w:tcW w:w="721" w:type="dxa"/>
                </w:tcPr>
                <w:p w14:paraId="605948E7" w14:textId="77777777" w:rsidR="00DF08A2" w:rsidRDefault="00DF08A2" w:rsidP="00221E0C">
                  <w:pPr>
                    <w:ind w:right="210"/>
                    <w:jc w:val="center"/>
                    <w:rPr>
                      <w:sz w:val="18"/>
                      <w:szCs w:val="18"/>
                    </w:rPr>
                  </w:pPr>
                </w:p>
              </w:tc>
            </w:tr>
            <w:tr w:rsidR="00DF08A2" w14:paraId="253E244F" w14:textId="77777777" w:rsidTr="00221E0C">
              <w:trPr>
                <w:jc w:val="center"/>
              </w:trPr>
              <w:tc>
                <w:tcPr>
                  <w:tcW w:w="5766" w:type="dxa"/>
                  <w:gridSpan w:val="2"/>
                  <w:shd w:val="clear" w:color="auto" w:fill="F2F2F2"/>
                  <w:vAlign w:val="center"/>
                </w:tcPr>
                <w:p w14:paraId="51B50BBB" w14:textId="77777777" w:rsidR="00DF08A2" w:rsidRDefault="00DF08A2" w:rsidP="00221E0C">
                  <w:pPr>
                    <w:tabs>
                      <w:tab w:val="left" w:pos="5567"/>
                    </w:tabs>
                    <w:jc w:val="right"/>
                    <w:rPr>
                      <w:sz w:val="18"/>
                      <w:szCs w:val="18"/>
                    </w:rPr>
                  </w:pPr>
                  <w:r>
                    <w:rPr>
                      <w:sz w:val="18"/>
                      <w:szCs w:val="18"/>
                    </w:rPr>
                    <w:t xml:space="preserve">Avance en el cumplimiento de criterios </w:t>
                  </w:r>
                  <w:r>
                    <w:rPr>
                      <w:b/>
                      <w:sz w:val="18"/>
                      <w:szCs w:val="18"/>
                    </w:rPr>
                    <w:t>(ACC)</w:t>
                  </w:r>
                  <w:r>
                    <w:rPr>
                      <w:sz w:val="18"/>
                      <w:szCs w:val="18"/>
                    </w:rPr>
                    <w:t xml:space="preserve"> - Incidencias “1”</w:t>
                  </w:r>
                </w:p>
              </w:tc>
              <w:tc>
                <w:tcPr>
                  <w:tcW w:w="932" w:type="dxa"/>
                  <w:shd w:val="clear" w:color="auto" w:fill="F2F2F2"/>
                </w:tcPr>
                <w:p w14:paraId="298FE704" w14:textId="77777777" w:rsidR="00DF08A2" w:rsidRDefault="00DF08A2" w:rsidP="00221E0C">
                  <w:pPr>
                    <w:ind w:right="210"/>
                    <w:jc w:val="both"/>
                    <w:rPr>
                      <w:sz w:val="18"/>
                      <w:szCs w:val="18"/>
                    </w:rPr>
                  </w:pPr>
                </w:p>
              </w:tc>
              <w:tc>
                <w:tcPr>
                  <w:tcW w:w="721" w:type="dxa"/>
                  <w:shd w:val="clear" w:color="auto" w:fill="F2F2F2"/>
                </w:tcPr>
                <w:p w14:paraId="109E5561" w14:textId="77777777" w:rsidR="00DF08A2" w:rsidRDefault="00DF08A2" w:rsidP="00221E0C">
                  <w:pPr>
                    <w:ind w:right="210"/>
                    <w:jc w:val="both"/>
                    <w:rPr>
                      <w:sz w:val="18"/>
                      <w:szCs w:val="18"/>
                    </w:rPr>
                  </w:pPr>
                </w:p>
              </w:tc>
            </w:tr>
            <w:tr w:rsidR="00DF08A2" w14:paraId="07A93A93" w14:textId="77777777" w:rsidTr="00221E0C">
              <w:trPr>
                <w:jc w:val="center"/>
              </w:trPr>
              <w:tc>
                <w:tcPr>
                  <w:tcW w:w="5766" w:type="dxa"/>
                  <w:gridSpan w:val="2"/>
                  <w:shd w:val="clear" w:color="auto" w:fill="F2F2F2"/>
                  <w:vAlign w:val="center"/>
                </w:tcPr>
                <w:p w14:paraId="5C03BBC5" w14:textId="77777777" w:rsidR="00DF08A2" w:rsidRDefault="00DF08A2" w:rsidP="00221E0C">
                  <w:pPr>
                    <w:tabs>
                      <w:tab w:val="left" w:pos="5567"/>
                    </w:tabs>
                    <w:jc w:val="right"/>
                    <w:rPr>
                      <w:sz w:val="18"/>
                      <w:szCs w:val="18"/>
                    </w:rPr>
                  </w:pPr>
                  <w:r>
                    <w:rPr>
                      <w:sz w:val="18"/>
                      <w:szCs w:val="18"/>
                    </w:rPr>
                    <w:t>Criterios no cumplidos - Incidencias “0”</w:t>
                  </w:r>
                </w:p>
              </w:tc>
              <w:tc>
                <w:tcPr>
                  <w:tcW w:w="932" w:type="dxa"/>
                  <w:shd w:val="clear" w:color="auto" w:fill="F2F2F2"/>
                </w:tcPr>
                <w:p w14:paraId="164762F0" w14:textId="77777777" w:rsidR="00DF08A2" w:rsidRDefault="00DF08A2" w:rsidP="00221E0C">
                  <w:pPr>
                    <w:ind w:right="210"/>
                    <w:jc w:val="both"/>
                    <w:rPr>
                      <w:sz w:val="18"/>
                      <w:szCs w:val="18"/>
                    </w:rPr>
                  </w:pPr>
                </w:p>
              </w:tc>
              <w:tc>
                <w:tcPr>
                  <w:tcW w:w="721" w:type="dxa"/>
                  <w:shd w:val="clear" w:color="auto" w:fill="F2F2F2"/>
                </w:tcPr>
                <w:p w14:paraId="4BAB5A04" w14:textId="77777777" w:rsidR="00DF08A2" w:rsidRDefault="00DF08A2" w:rsidP="00221E0C">
                  <w:pPr>
                    <w:ind w:right="210"/>
                    <w:jc w:val="both"/>
                    <w:rPr>
                      <w:sz w:val="18"/>
                      <w:szCs w:val="18"/>
                    </w:rPr>
                  </w:pPr>
                </w:p>
              </w:tc>
            </w:tr>
            <w:tr w:rsidR="00DF08A2" w14:paraId="20BBF1BA" w14:textId="77777777" w:rsidTr="00221E0C">
              <w:trPr>
                <w:jc w:val="center"/>
              </w:trPr>
              <w:tc>
                <w:tcPr>
                  <w:tcW w:w="5766" w:type="dxa"/>
                  <w:gridSpan w:val="2"/>
                  <w:shd w:val="clear" w:color="auto" w:fill="F2F2F2"/>
                  <w:vAlign w:val="center"/>
                </w:tcPr>
                <w:p w14:paraId="0238DB32" w14:textId="77777777" w:rsidR="00DF08A2" w:rsidRDefault="00DF08A2" w:rsidP="00221E0C">
                  <w:pPr>
                    <w:tabs>
                      <w:tab w:val="left" w:pos="5567"/>
                    </w:tabs>
                    <w:jc w:val="right"/>
                    <w:rPr>
                      <w:sz w:val="18"/>
                      <w:szCs w:val="18"/>
                    </w:rPr>
                  </w:pPr>
                  <w:r>
                    <w:rPr>
                      <w:sz w:val="18"/>
                      <w:szCs w:val="18"/>
                    </w:rPr>
                    <w:t xml:space="preserve">Total de criterios </w:t>
                  </w:r>
                  <w:r>
                    <w:rPr>
                      <w:b/>
                      <w:sz w:val="18"/>
                      <w:szCs w:val="18"/>
                    </w:rPr>
                    <w:t>(TC)</w:t>
                  </w:r>
                  <w:r>
                    <w:rPr>
                      <w:sz w:val="18"/>
                      <w:szCs w:val="18"/>
                    </w:rPr>
                    <w:t xml:space="preserve"> del lineamiento</w:t>
                  </w:r>
                </w:p>
              </w:tc>
              <w:tc>
                <w:tcPr>
                  <w:tcW w:w="932" w:type="dxa"/>
                  <w:shd w:val="clear" w:color="auto" w:fill="F2F2F2"/>
                </w:tcPr>
                <w:p w14:paraId="5A3DACB5" w14:textId="77777777" w:rsidR="00DF08A2" w:rsidRDefault="00DF08A2" w:rsidP="00221E0C">
                  <w:pPr>
                    <w:ind w:right="210"/>
                    <w:jc w:val="both"/>
                    <w:rPr>
                      <w:sz w:val="18"/>
                      <w:szCs w:val="18"/>
                    </w:rPr>
                  </w:pPr>
                </w:p>
              </w:tc>
              <w:tc>
                <w:tcPr>
                  <w:tcW w:w="721" w:type="dxa"/>
                  <w:shd w:val="clear" w:color="auto" w:fill="F2F2F2"/>
                </w:tcPr>
                <w:p w14:paraId="0B1787A8" w14:textId="77777777" w:rsidR="00DF08A2" w:rsidRDefault="00DF08A2" w:rsidP="00221E0C">
                  <w:pPr>
                    <w:ind w:right="210"/>
                    <w:jc w:val="both"/>
                    <w:rPr>
                      <w:sz w:val="18"/>
                      <w:szCs w:val="18"/>
                    </w:rPr>
                  </w:pPr>
                </w:p>
              </w:tc>
            </w:tr>
            <w:tr w:rsidR="00DF08A2" w14:paraId="7CE6B574" w14:textId="77777777" w:rsidTr="00221E0C">
              <w:trPr>
                <w:trHeight w:val="236"/>
                <w:jc w:val="center"/>
              </w:trPr>
              <w:tc>
                <w:tcPr>
                  <w:tcW w:w="5766" w:type="dxa"/>
                  <w:gridSpan w:val="2"/>
                  <w:shd w:val="clear" w:color="auto" w:fill="F2F2F2"/>
                  <w:vAlign w:val="center"/>
                </w:tcPr>
                <w:p w14:paraId="6535412A" w14:textId="77777777" w:rsidR="00DF08A2" w:rsidRDefault="00DF08A2" w:rsidP="00221E0C">
                  <w:pPr>
                    <w:tabs>
                      <w:tab w:val="left" w:pos="5567"/>
                    </w:tabs>
                    <w:jc w:val="right"/>
                    <w:rPr>
                      <w:sz w:val="18"/>
                      <w:szCs w:val="18"/>
                    </w:rPr>
                  </w:pPr>
                  <w:r>
                    <w:rPr>
                      <w:sz w:val="18"/>
                      <w:szCs w:val="18"/>
                    </w:rPr>
                    <w:t xml:space="preserve">Indicador de avance porcentual en el cumplimiento de criterios </w:t>
                  </w:r>
                  <w:r>
                    <w:rPr>
                      <w:b/>
                      <w:sz w:val="18"/>
                      <w:szCs w:val="18"/>
                    </w:rPr>
                    <w:t>(ACC/TC)</w:t>
                  </w:r>
                </w:p>
              </w:tc>
              <w:tc>
                <w:tcPr>
                  <w:tcW w:w="932" w:type="dxa"/>
                  <w:shd w:val="clear" w:color="auto" w:fill="F2F2F2"/>
                </w:tcPr>
                <w:p w14:paraId="4711C4DE" w14:textId="77777777" w:rsidR="00DF08A2" w:rsidRDefault="00DF08A2" w:rsidP="00221E0C">
                  <w:pPr>
                    <w:ind w:right="210"/>
                    <w:jc w:val="center"/>
                    <w:rPr>
                      <w:sz w:val="18"/>
                      <w:szCs w:val="18"/>
                    </w:rPr>
                  </w:pPr>
                </w:p>
              </w:tc>
              <w:tc>
                <w:tcPr>
                  <w:tcW w:w="721" w:type="dxa"/>
                  <w:shd w:val="clear" w:color="auto" w:fill="F2F2F2"/>
                  <w:vAlign w:val="center"/>
                </w:tcPr>
                <w:p w14:paraId="0FBA65F9" w14:textId="77777777" w:rsidR="00DF08A2" w:rsidRDefault="00DF08A2" w:rsidP="00221E0C">
                  <w:pPr>
                    <w:ind w:right="210"/>
                    <w:jc w:val="center"/>
                    <w:rPr>
                      <w:sz w:val="18"/>
                      <w:szCs w:val="18"/>
                    </w:rPr>
                  </w:pPr>
                </w:p>
              </w:tc>
            </w:tr>
          </w:tbl>
          <w:p w14:paraId="39CC2597" w14:textId="77777777" w:rsidR="00DF08A2" w:rsidRDefault="00DF08A2" w:rsidP="00221E0C">
            <w:pPr>
              <w:ind w:right="210"/>
              <w:jc w:val="both"/>
              <w:rPr>
                <w:b/>
                <w:sz w:val="20"/>
                <w:szCs w:val="20"/>
              </w:rPr>
            </w:pPr>
          </w:p>
          <w:p w14:paraId="67CAF4D5" w14:textId="77777777" w:rsidR="00DF08A2" w:rsidRDefault="00DF08A2" w:rsidP="00221E0C">
            <w:pPr>
              <w:numPr>
                <w:ilvl w:val="0"/>
                <w:numId w:val="1"/>
              </w:numPr>
              <w:pBdr>
                <w:top w:val="nil"/>
                <w:left w:val="nil"/>
                <w:bottom w:val="nil"/>
                <w:right w:val="nil"/>
                <w:between w:val="nil"/>
              </w:pBdr>
              <w:ind w:left="213" w:right="210" w:hanging="142"/>
              <w:jc w:val="both"/>
              <w:rPr>
                <w:b/>
                <w:color w:val="000000"/>
                <w:sz w:val="20"/>
                <w:szCs w:val="20"/>
              </w:rPr>
            </w:pPr>
            <w:r>
              <w:rPr>
                <w:b/>
                <w:color w:val="000000"/>
                <w:sz w:val="20"/>
                <w:szCs w:val="20"/>
              </w:rPr>
              <w:t>CI: Capacidades institucionales:</w:t>
            </w:r>
          </w:p>
          <w:tbl>
            <w:tblPr>
              <w:tblW w:w="73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9"/>
              <w:gridCol w:w="5038"/>
              <w:gridCol w:w="1189"/>
              <w:gridCol w:w="721"/>
            </w:tblGrid>
            <w:tr w:rsidR="00DF08A2" w14:paraId="05867C4C" w14:textId="77777777" w:rsidTr="00221E0C">
              <w:trPr>
                <w:trHeight w:val="278"/>
                <w:jc w:val="center"/>
              </w:trPr>
              <w:tc>
                <w:tcPr>
                  <w:tcW w:w="7347" w:type="dxa"/>
                  <w:gridSpan w:val="4"/>
                  <w:shd w:val="clear" w:color="auto" w:fill="F2F2F2"/>
                  <w:vAlign w:val="center"/>
                </w:tcPr>
                <w:p w14:paraId="701F8D8E" w14:textId="77777777" w:rsidR="00DF08A2" w:rsidRDefault="00DF08A2" w:rsidP="00221E0C">
                  <w:pPr>
                    <w:ind w:right="210"/>
                    <w:jc w:val="center"/>
                    <w:rPr>
                      <w:b/>
                      <w:sz w:val="18"/>
                      <w:szCs w:val="18"/>
                    </w:rPr>
                  </w:pPr>
                  <w:r>
                    <w:rPr>
                      <w:b/>
                      <w:sz w:val="18"/>
                      <w:szCs w:val="18"/>
                    </w:rPr>
                    <w:t>CI: Capacidades institucionales</w:t>
                  </w:r>
                </w:p>
              </w:tc>
            </w:tr>
            <w:tr w:rsidR="00DF08A2" w14:paraId="24CE8FAD" w14:textId="77777777" w:rsidTr="00221E0C">
              <w:trPr>
                <w:trHeight w:val="268"/>
                <w:jc w:val="center"/>
              </w:trPr>
              <w:tc>
                <w:tcPr>
                  <w:tcW w:w="399" w:type="dxa"/>
                  <w:shd w:val="clear" w:color="auto" w:fill="F2F2F2"/>
                  <w:vAlign w:val="center"/>
                </w:tcPr>
                <w:p w14:paraId="135B1EE4" w14:textId="77777777" w:rsidR="00DF08A2" w:rsidRDefault="00DF08A2" w:rsidP="00221E0C">
                  <w:pPr>
                    <w:tabs>
                      <w:tab w:val="left" w:pos="0"/>
                    </w:tabs>
                    <w:jc w:val="center"/>
                    <w:rPr>
                      <w:b/>
                      <w:sz w:val="18"/>
                      <w:szCs w:val="18"/>
                    </w:rPr>
                  </w:pPr>
                  <w:r>
                    <w:rPr>
                      <w:b/>
                      <w:sz w:val="18"/>
                      <w:szCs w:val="18"/>
                    </w:rPr>
                    <w:t>N°</w:t>
                  </w:r>
                </w:p>
              </w:tc>
              <w:tc>
                <w:tcPr>
                  <w:tcW w:w="6227" w:type="dxa"/>
                  <w:gridSpan w:val="2"/>
                  <w:shd w:val="clear" w:color="auto" w:fill="F2F2F2"/>
                  <w:vAlign w:val="center"/>
                </w:tcPr>
                <w:p w14:paraId="29BCDBE8" w14:textId="77777777" w:rsidR="00DF08A2" w:rsidRDefault="00DF08A2" w:rsidP="00221E0C">
                  <w:pPr>
                    <w:ind w:right="210"/>
                    <w:jc w:val="center"/>
                    <w:rPr>
                      <w:b/>
                      <w:sz w:val="18"/>
                      <w:szCs w:val="18"/>
                    </w:rPr>
                  </w:pPr>
                  <w:r>
                    <w:rPr>
                      <w:b/>
                      <w:sz w:val="18"/>
                      <w:szCs w:val="18"/>
                    </w:rPr>
                    <w:t>Pregunta</w:t>
                  </w:r>
                </w:p>
              </w:tc>
              <w:tc>
                <w:tcPr>
                  <w:tcW w:w="721" w:type="dxa"/>
                  <w:shd w:val="clear" w:color="auto" w:fill="F2F2F2"/>
                  <w:vAlign w:val="center"/>
                </w:tcPr>
                <w:p w14:paraId="4D4D2D45" w14:textId="77777777" w:rsidR="00DF08A2" w:rsidRDefault="00DF08A2" w:rsidP="00221E0C">
                  <w:pPr>
                    <w:ind w:right="-27"/>
                    <w:jc w:val="center"/>
                    <w:rPr>
                      <w:b/>
                      <w:sz w:val="18"/>
                      <w:szCs w:val="18"/>
                    </w:rPr>
                  </w:pPr>
                  <w:r>
                    <w:rPr>
                      <w:b/>
                      <w:sz w:val="18"/>
                      <w:szCs w:val="18"/>
                    </w:rPr>
                    <w:t>Estado</w:t>
                  </w:r>
                </w:p>
              </w:tc>
            </w:tr>
            <w:tr w:rsidR="00DF08A2" w14:paraId="084A2096" w14:textId="77777777" w:rsidTr="00221E0C">
              <w:trPr>
                <w:jc w:val="center"/>
              </w:trPr>
              <w:tc>
                <w:tcPr>
                  <w:tcW w:w="399" w:type="dxa"/>
                  <w:vAlign w:val="center"/>
                </w:tcPr>
                <w:p w14:paraId="236AB0FF" w14:textId="77777777" w:rsidR="00DF08A2" w:rsidRDefault="00DF08A2" w:rsidP="00221E0C">
                  <w:pPr>
                    <w:tabs>
                      <w:tab w:val="left" w:pos="0"/>
                    </w:tabs>
                    <w:jc w:val="center"/>
                    <w:rPr>
                      <w:sz w:val="18"/>
                      <w:szCs w:val="18"/>
                    </w:rPr>
                  </w:pPr>
                  <w:r>
                    <w:rPr>
                      <w:sz w:val="18"/>
                      <w:szCs w:val="18"/>
                    </w:rPr>
                    <w:t>1</w:t>
                  </w:r>
                </w:p>
              </w:tc>
              <w:tc>
                <w:tcPr>
                  <w:tcW w:w="6227" w:type="dxa"/>
                  <w:gridSpan w:val="2"/>
                  <w:vAlign w:val="center"/>
                </w:tcPr>
                <w:p w14:paraId="4F14F59C" w14:textId="77777777" w:rsidR="00DF08A2" w:rsidRDefault="00DF08A2" w:rsidP="00221E0C">
                  <w:pPr>
                    <w:ind w:right="210"/>
                    <w:rPr>
                      <w:sz w:val="18"/>
                      <w:szCs w:val="18"/>
                    </w:rPr>
                  </w:pPr>
                  <w:r>
                    <w:rPr>
                      <w:sz w:val="18"/>
                      <w:szCs w:val="18"/>
                    </w:rPr>
                    <w:t>¿Cuentan con una gerencia que vea los temas de Ordenamiento Territorial según ROF?</w:t>
                  </w:r>
                </w:p>
                <w:p w14:paraId="721F4CBE" w14:textId="77777777" w:rsidR="00DF08A2" w:rsidRDefault="00DF08A2" w:rsidP="00221E0C">
                  <w:pPr>
                    <w:ind w:right="210"/>
                    <w:rPr>
                      <w:sz w:val="18"/>
                      <w:szCs w:val="18"/>
                    </w:rPr>
                  </w:pPr>
                  <w:r>
                    <w:rPr>
                      <w:b/>
                      <w:sz w:val="18"/>
                      <w:szCs w:val="18"/>
                    </w:rPr>
                    <w:t>Medio de verificación: ROF</w:t>
                  </w:r>
                </w:p>
              </w:tc>
              <w:tc>
                <w:tcPr>
                  <w:tcW w:w="721" w:type="dxa"/>
                </w:tcPr>
                <w:p w14:paraId="35D00485" w14:textId="77777777" w:rsidR="00DF08A2" w:rsidRDefault="00DF08A2" w:rsidP="00221E0C">
                  <w:pPr>
                    <w:ind w:right="210"/>
                    <w:jc w:val="both"/>
                    <w:rPr>
                      <w:sz w:val="18"/>
                      <w:szCs w:val="18"/>
                    </w:rPr>
                  </w:pPr>
                </w:p>
              </w:tc>
            </w:tr>
            <w:tr w:rsidR="00DF08A2" w14:paraId="0672D878" w14:textId="77777777" w:rsidTr="00221E0C">
              <w:trPr>
                <w:jc w:val="center"/>
              </w:trPr>
              <w:tc>
                <w:tcPr>
                  <w:tcW w:w="399" w:type="dxa"/>
                  <w:vAlign w:val="center"/>
                </w:tcPr>
                <w:p w14:paraId="1ED0CBCC" w14:textId="77777777" w:rsidR="00DF08A2" w:rsidRDefault="00DF08A2" w:rsidP="00221E0C">
                  <w:pPr>
                    <w:tabs>
                      <w:tab w:val="left" w:pos="0"/>
                    </w:tabs>
                    <w:jc w:val="center"/>
                    <w:rPr>
                      <w:sz w:val="18"/>
                      <w:szCs w:val="18"/>
                    </w:rPr>
                  </w:pPr>
                  <w:r>
                    <w:rPr>
                      <w:sz w:val="18"/>
                      <w:szCs w:val="18"/>
                    </w:rPr>
                    <w:t>2</w:t>
                  </w:r>
                </w:p>
              </w:tc>
              <w:tc>
                <w:tcPr>
                  <w:tcW w:w="6227" w:type="dxa"/>
                  <w:gridSpan w:val="2"/>
                  <w:vAlign w:val="center"/>
                </w:tcPr>
                <w:p w14:paraId="4B271884" w14:textId="77777777" w:rsidR="00DF08A2" w:rsidRDefault="00DF08A2" w:rsidP="00221E0C">
                  <w:pPr>
                    <w:ind w:right="210"/>
                    <w:rPr>
                      <w:sz w:val="18"/>
                      <w:szCs w:val="18"/>
                    </w:rPr>
                  </w:pPr>
                  <w:r>
                    <w:rPr>
                      <w:sz w:val="18"/>
                      <w:szCs w:val="18"/>
                    </w:rPr>
                    <w:t>¿Se realizan mecanismos de coordinación (mesas de discusión) para resolver controversias respecto al ordenamiento del territorio?</w:t>
                  </w:r>
                </w:p>
                <w:p w14:paraId="35E45DC4" w14:textId="77777777" w:rsidR="00DF08A2" w:rsidRDefault="00DF08A2" w:rsidP="00221E0C">
                  <w:pPr>
                    <w:ind w:right="210"/>
                    <w:rPr>
                      <w:sz w:val="18"/>
                      <w:szCs w:val="18"/>
                    </w:rPr>
                  </w:pPr>
                  <w:r>
                    <w:rPr>
                      <w:b/>
                      <w:sz w:val="18"/>
                      <w:szCs w:val="18"/>
                    </w:rPr>
                    <w:t>Medio de verificación: listado de asistencia de las mesas</w:t>
                  </w:r>
                </w:p>
              </w:tc>
              <w:tc>
                <w:tcPr>
                  <w:tcW w:w="721" w:type="dxa"/>
                </w:tcPr>
                <w:p w14:paraId="14EDEB91" w14:textId="77777777" w:rsidR="00DF08A2" w:rsidRDefault="00DF08A2" w:rsidP="00221E0C">
                  <w:pPr>
                    <w:ind w:right="210"/>
                    <w:jc w:val="both"/>
                    <w:rPr>
                      <w:sz w:val="18"/>
                      <w:szCs w:val="18"/>
                    </w:rPr>
                  </w:pPr>
                </w:p>
              </w:tc>
            </w:tr>
            <w:tr w:rsidR="00DF08A2" w14:paraId="301FFCFC" w14:textId="77777777" w:rsidTr="00221E0C">
              <w:trPr>
                <w:jc w:val="center"/>
              </w:trPr>
              <w:tc>
                <w:tcPr>
                  <w:tcW w:w="399" w:type="dxa"/>
                  <w:vAlign w:val="center"/>
                </w:tcPr>
                <w:p w14:paraId="7EE72F4F" w14:textId="77777777" w:rsidR="00DF08A2" w:rsidRDefault="00DF08A2" w:rsidP="00221E0C">
                  <w:pPr>
                    <w:tabs>
                      <w:tab w:val="left" w:pos="0"/>
                    </w:tabs>
                    <w:jc w:val="center"/>
                    <w:rPr>
                      <w:sz w:val="18"/>
                      <w:szCs w:val="18"/>
                    </w:rPr>
                  </w:pPr>
                  <w:r>
                    <w:rPr>
                      <w:sz w:val="18"/>
                      <w:szCs w:val="18"/>
                    </w:rPr>
                    <w:t>3</w:t>
                  </w:r>
                </w:p>
              </w:tc>
              <w:tc>
                <w:tcPr>
                  <w:tcW w:w="6227" w:type="dxa"/>
                  <w:gridSpan w:val="2"/>
                  <w:vAlign w:val="center"/>
                </w:tcPr>
                <w:p w14:paraId="060EE0FD" w14:textId="77777777" w:rsidR="00DF08A2" w:rsidRDefault="00DF08A2" w:rsidP="00221E0C">
                  <w:pPr>
                    <w:ind w:right="210"/>
                    <w:rPr>
                      <w:sz w:val="18"/>
                      <w:szCs w:val="18"/>
                    </w:rPr>
                  </w:pPr>
                  <w:r>
                    <w:rPr>
                      <w:sz w:val="18"/>
                      <w:szCs w:val="18"/>
                    </w:rPr>
                    <w:t>¿Existen normativas de Ordenamiento Territorial aprobadas por el GORE?</w:t>
                  </w:r>
                </w:p>
                <w:p w14:paraId="03DA03FC" w14:textId="77777777" w:rsidR="00DF08A2" w:rsidRDefault="00DF08A2" w:rsidP="00221E0C">
                  <w:pPr>
                    <w:ind w:right="210"/>
                    <w:rPr>
                      <w:sz w:val="18"/>
                      <w:szCs w:val="18"/>
                    </w:rPr>
                  </w:pPr>
                  <w:r>
                    <w:rPr>
                      <w:b/>
                      <w:sz w:val="18"/>
                      <w:szCs w:val="18"/>
                    </w:rPr>
                    <w:t>Medio de verificación: ordenanzas</w:t>
                  </w:r>
                </w:p>
              </w:tc>
              <w:tc>
                <w:tcPr>
                  <w:tcW w:w="721" w:type="dxa"/>
                </w:tcPr>
                <w:p w14:paraId="5DD78541" w14:textId="77777777" w:rsidR="00DF08A2" w:rsidRDefault="00DF08A2" w:rsidP="00221E0C">
                  <w:pPr>
                    <w:ind w:right="210"/>
                    <w:jc w:val="both"/>
                    <w:rPr>
                      <w:sz w:val="18"/>
                      <w:szCs w:val="18"/>
                    </w:rPr>
                  </w:pPr>
                </w:p>
              </w:tc>
            </w:tr>
            <w:tr w:rsidR="00DF08A2" w14:paraId="49E6F4C2" w14:textId="77777777" w:rsidTr="00221E0C">
              <w:trPr>
                <w:jc w:val="center"/>
              </w:trPr>
              <w:tc>
                <w:tcPr>
                  <w:tcW w:w="399" w:type="dxa"/>
                  <w:vAlign w:val="center"/>
                </w:tcPr>
                <w:p w14:paraId="56391860" w14:textId="77777777" w:rsidR="00DF08A2" w:rsidRDefault="00DF08A2" w:rsidP="00221E0C">
                  <w:pPr>
                    <w:tabs>
                      <w:tab w:val="left" w:pos="0"/>
                    </w:tabs>
                    <w:jc w:val="center"/>
                    <w:rPr>
                      <w:sz w:val="18"/>
                      <w:szCs w:val="18"/>
                    </w:rPr>
                  </w:pPr>
                  <w:r>
                    <w:rPr>
                      <w:sz w:val="18"/>
                      <w:szCs w:val="18"/>
                    </w:rPr>
                    <w:t>4</w:t>
                  </w:r>
                </w:p>
              </w:tc>
              <w:tc>
                <w:tcPr>
                  <w:tcW w:w="6227" w:type="dxa"/>
                  <w:gridSpan w:val="2"/>
                  <w:vAlign w:val="center"/>
                </w:tcPr>
                <w:p w14:paraId="676909FE" w14:textId="77777777" w:rsidR="00DF08A2" w:rsidRDefault="00DF08A2" w:rsidP="00221E0C">
                  <w:pPr>
                    <w:ind w:right="210"/>
                    <w:rPr>
                      <w:sz w:val="18"/>
                      <w:szCs w:val="18"/>
                    </w:rPr>
                  </w:pPr>
                  <w:r>
                    <w:rPr>
                      <w:sz w:val="18"/>
                      <w:szCs w:val="18"/>
                    </w:rPr>
                    <w:t>¿Han recibido asistencia técnica sobre los aspectos del Ordenamiento Territorial que se plantean en la PNOT?</w:t>
                  </w:r>
                </w:p>
                <w:p w14:paraId="43B13D6D" w14:textId="77777777" w:rsidR="00DF08A2" w:rsidRDefault="00DF08A2" w:rsidP="00221E0C">
                  <w:pPr>
                    <w:ind w:right="210"/>
                    <w:rPr>
                      <w:sz w:val="18"/>
                      <w:szCs w:val="18"/>
                    </w:rPr>
                  </w:pPr>
                  <w:r>
                    <w:rPr>
                      <w:b/>
                      <w:sz w:val="18"/>
                      <w:szCs w:val="18"/>
                    </w:rPr>
                    <w:t>Medio de verificación: listado de eventos</w:t>
                  </w:r>
                </w:p>
              </w:tc>
              <w:tc>
                <w:tcPr>
                  <w:tcW w:w="721" w:type="dxa"/>
                </w:tcPr>
                <w:p w14:paraId="018E4483" w14:textId="77777777" w:rsidR="00DF08A2" w:rsidRDefault="00DF08A2" w:rsidP="00221E0C">
                  <w:pPr>
                    <w:ind w:right="210"/>
                    <w:jc w:val="both"/>
                    <w:rPr>
                      <w:sz w:val="18"/>
                      <w:szCs w:val="18"/>
                    </w:rPr>
                  </w:pPr>
                </w:p>
              </w:tc>
            </w:tr>
            <w:tr w:rsidR="00DF08A2" w14:paraId="07BF0882" w14:textId="77777777" w:rsidTr="00221E0C">
              <w:trPr>
                <w:trHeight w:val="169"/>
                <w:jc w:val="center"/>
              </w:trPr>
              <w:tc>
                <w:tcPr>
                  <w:tcW w:w="399" w:type="dxa"/>
                  <w:vMerge w:val="restart"/>
                  <w:vAlign w:val="center"/>
                </w:tcPr>
                <w:p w14:paraId="3C48A5E6" w14:textId="77777777" w:rsidR="00DF08A2" w:rsidRDefault="00DF08A2" w:rsidP="00221E0C">
                  <w:pPr>
                    <w:tabs>
                      <w:tab w:val="left" w:pos="0"/>
                    </w:tabs>
                    <w:jc w:val="center"/>
                    <w:rPr>
                      <w:sz w:val="18"/>
                      <w:szCs w:val="18"/>
                    </w:rPr>
                  </w:pPr>
                  <w:r>
                    <w:rPr>
                      <w:sz w:val="18"/>
                      <w:szCs w:val="18"/>
                    </w:rPr>
                    <w:t>6</w:t>
                  </w:r>
                </w:p>
              </w:tc>
              <w:tc>
                <w:tcPr>
                  <w:tcW w:w="5038" w:type="dxa"/>
                  <w:vMerge w:val="restart"/>
                  <w:vAlign w:val="center"/>
                </w:tcPr>
                <w:p w14:paraId="4A112B51" w14:textId="77777777" w:rsidR="00DF08A2" w:rsidRDefault="00DF08A2" w:rsidP="00221E0C">
                  <w:pPr>
                    <w:ind w:right="210"/>
                    <w:rPr>
                      <w:sz w:val="18"/>
                      <w:szCs w:val="18"/>
                    </w:rPr>
                  </w:pPr>
                  <w:r>
                    <w:rPr>
                      <w:sz w:val="18"/>
                      <w:szCs w:val="18"/>
                    </w:rPr>
                    <w:t xml:space="preserve">¿Qué porcentaje de distritos implementan regularmente mecanismos de participación ciudadana? </w:t>
                  </w:r>
                </w:p>
                <w:p w14:paraId="0FB79633" w14:textId="77777777" w:rsidR="00DF08A2" w:rsidRDefault="00DF08A2" w:rsidP="00221E0C">
                  <w:pPr>
                    <w:ind w:right="210"/>
                    <w:rPr>
                      <w:sz w:val="18"/>
                      <w:szCs w:val="18"/>
                    </w:rPr>
                  </w:pPr>
                  <w:r>
                    <w:rPr>
                      <w:b/>
                      <w:sz w:val="18"/>
                      <w:szCs w:val="18"/>
                    </w:rPr>
                    <w:t xml:space="preserve">Medio de verificación: actas de espacios de participación </w:t>
                  </w:r>
                </w:p>
              </w:tc>
              <w:tc>
                <w:tcPr>
                  <w:tcW w:w="1189" w:type="dxa"/>
                  <w:vAlign w:val="center"/>
                </w:tcPr>
                <w:p w14:paraId="1109D8DB" w14:textId="77777777" w:rsidR="00DF08A2" w:rsidRDefault="00DF08A2" w:rsidP="00221E0C">
                  <w:pPr>
                    <w:ind w:right="-103"/>
                    <w:jc w:val="center"/>
                    <w:rPr>
                      <w:sz w:val="18"/>
                      <w:szCs w:val="18"/>
                    </w:rPr>
                  </w:pPr>
                  <w:r>
                    <w:rPr>
                      <w:sz w:val="18"/>
                      <w:szCs w:val="18"/>
                    </w:rPr>
                    <w:t>1 al 20%</w:t>
                  </w:r>
                </w:p>
              </w:tc>
              <w:tc>
                <w:tcPr>
                  <w:tcW w:w="721" w:type="dxa"/>
                </w:tcPr>
                <w:p w14:paraId="41D0F11F" w14:textId="77777777" w:rsidR="00DF08A2" w:rsidRDefault="00DF08A2" w:rsidP="00221E0C">
                  <w:pPr>
                    <w:ind w:right="210"/>
                    <w:jc w:val="both"/>
                    <w:rPr>
                      <w:sz w:val="18"/>
                      <w:szCs w:val="18"/>
                    </w:rPr>
                  </w:pPr>
                </w:p>
              </w:tc>
            </w:tr>
            <w:tr w:rsidR="00DF08A2" w14:paraId="169CB592" w14:textId="77777777" w:rsidTr="00221E0C">
              <w:trPr>
                <w:trHeight w:val="255"/>
                <w:jc w:val="center"/>
              </w:trPr>
              <w:tc>
                <w:tcPr>
                  <w:tcW w:w="399" w:type="dxa"/>
                  <w:vMerge/>
                  <w:vAlign w:val="center"/>
                </w:tcPr>
                <w:p w14:paraId="46B61953" w14:textId="77777777" w:rsidR="00DF08A2" w:rsidRDefault="00DF08A2" w:rsidP="00221E0C">
                  <w:pPr>
                    <w:widowControl w:val="0"/>
                    <w:pBdr>
                      <w:top w:val="nil"/>
                      <w:left w:val="nil"/>
                      <w:bottom w:val="nil"/>
                      <w:right w:val="nil"/>
                      <w:between w:val="nil"/>
                    </w:pBdr>
                    <w:spacing w:line="276" w:lineRule="auto"/>
                    <w:rPr>
                      <w:sz w:val="18"/>
                      <w:szCs w:val="18"/>
                    </w:rPr>
                  </w:pPr>
                </w:p>
              </w:tc>
              <w:tc>
                <w:tcPr>
                  <w:tcW w:w="5038" w:type="dxa"/>
                  <w:vMerge/>
                  <w:vAlign w:val="center"/>
                </w:tcPr>
                <w:p w14:paraId="52F66489" w14:textId="77777777" w:rsidR="00DF08A2" w:rsidRDefault="00DF08A2" w:rsidP="00221E0C">
                  <w:pPr>
                    <w:widowControl w:val="0"/>
                    <w:pBdr>
                      <w:top w:val="nil"/>
                      <w:left w:val="nil"/>
                      <w:bottom w:val="nil"/>
                      <w:right w:val="nil"/>
                      <w:between w:val="nil"/>
                    </w:pBdr>
                    <w:spacing w:line="276" w:lineRule="auto"/>
                    <w:rPr>
                      <w:sz w:val="18"/>
                      <w:szCs w:val="18"/>
                    </w:rPr>
                  </w:pPr>
                </w:p>
              </w:tc>
              <w:tc>
                <w:tcPr>
                  <w:tcW w:w="1189" w:type="dxa"/>
                  <w:vAlign w:val="center"/>
                </w:tcPr>
                <w:p w14:paraId="517BBE60" w14:textId="77777777" w:rsidR="00DF08A2" w:rsidRDefault="00DF08A2" w:rsidP="00221E0C">
                  <w:pPr>
                    <w:ind w:right="-103"/>
                    <w:jc w:val="center"/>
                    <w:rPr>
                      <w:sz w:val="18"/>
                      <w:szCs w:val="18"/>
                    </w:rPr>
                  </w:pPr>
                  <w:r>
                    <w:rPr>
                      <w:sz w:val="18"/>
                      <w:szCs w:val="18"/>
                    </w:rPr>
                    <w:t>21 al 40%</w:t>
                  </w:r>
                </w:p>
              </w:tc>
              <w:tc>
                <w:tcPr>
                  <w:tcW w:w="721" w:type="dxa"/>
                </w:tcPr>
                <w:p w14:paraId="13434437" w14:textId="77777777" w:rsidR="00DF08A2" w:rsidRDefault="00DF08A2" w:rsidP="00221E0C">
                  <w:pPr>
                    <w:ind w:right="210"/>
                    <w:jc w:val="both"/>
                    <w:rPr>
                      <w:sz w:val="18"/>
                      <w:szCs w:val="18"/>
                    </w:rPr>
                  </w:pPr>
                </w:p>
              </w:tc>
            </w:tr>
            <w:tr w:rsidR="00DF08A2" w14:paraId="4E4B3F35" w14:textId="77777777" w:rsidTr="00221E0C">
              <w:trPr>
                <w:trHeight w:val="228"/>
                <w:jc w:val="center"/>
              </w:trPr>
              <w:tc>
                <w:tcPr>
                  <w:tcW w:w="399" w:type="dxa"/>
                  <w:vMerge/>
                  <w:vAlign w:val="center"/>
                </w:tcPr>
                <w:p w14:paraId="14EE4F60" w14:textId="77777777" w:rsidR="00DF08A2" w:rsidRDefault="00DF08A2" w:rsidP="00221E0C">
                  <w:pPr>
                    <w:widowControl w:val="0"/>
                    <w:pBdr>
                      <w:top w:val="nil"/>
                      <w:left w:val="nil"/>
                      <w:bottom w:val="nil"/>
                      <w:right w:val="nil"/>
                      <w:between w:val="nil"/>
                    </w:pBdr>
                    <w:spacing w:line="276" w:lineRule="auto"/>
                    <w:rPr>
                      <w:sz w:val="18"/>
                      <w:szCs w:val="18"/>
                    </w:rPr>
                  </w:pPr>
                </w:p>
              </w:tc>
              <w:tc>
                <w:tcPr>
                  <w:tcW w:w="5038" w:type="dxa"/>
                  <w:vMerge/>
                  <w:vAlign w:val="center"/>
                </w:tcPr>
                <w:p w14:paraId="1567C53C" w14:textId="77777777" w:rsidR="00DF08A2" w:rsidRDefault="00DF08A2" w:rsidP="00221E0C">
                  <w:pPr>
                    <w:widowControl w:val="0"/>
                    <w:pBdr>
                      <w:top w:val="nil"/>
                      <w:left w:val="nil"/>
                      <w:bottom w:val="nil"/>
                      <w:right w:val="nil"/>
                      <w:between w:val="nil"/>
                    </w:pBdr>
                    <w:spacing w:line="276" w:lineRule="auto"/>
                    <w:rPr>
                      <w:sz w:val="18"/>
                      <w:szCs w:val="18"/>
                    </w:rPr>
                  </w:pPr>
                </w:p>
              </w:tc>
              <w:tc>
                <w:tcPr>
                  <w:tcW w:w="1189" w:type="dxa"/>
                  <w:vAlign w:val="center"/>
                </w:tcPr>
                <w:p w14:paraId="49063A7B" w14:textId="77777777" w:rsidR="00DF08A2" w:rsidRDefault="00DF08A2" w:rsidP="00221E0C">
                  <w:pPr>
                    <w:ind w:right="-103"/>
                    <w:jc w:val="center"/>
                    <w:rPr>
                      <w:sz w:val="18"/>
                      <w:szCs w:val="18"/>
                    </w:rPr>
                  </w:pPr>
                  <w:r>
                    <w:rPr>
                      <w:sz w:val="18"/>
                      <w:szCs w:val="18"/>
                    </w:rPr>
                    <w:t>41 al 60%</w:t>
                  </w:r>
                </w:p>
              </w:tc>
              <w:tc>
                <w:tcPr>
                  <w:tcW w:w="721" w:type="dxa"/>
                </w:tcPr>
                <w:p w14:paraId="0EFE568E" w14:textId="77777777" w:rsidR="00DF08A2" w:rsidRDefault="00DF08A2" w:rsidP="00221E0C">
                  <w:pPr>
                    <w:ind w:right="210"/>
                    <w:jc w:val="both"/>
                    <w:rPr>
                      <w:sz w:val="18"/>
                      <w:szCs w:val="18"/>
                    </w:rPr>
                  </w:pPr>
                </w:p>
              </w:tc>
            </w:tr>
            <w:tr w:rsidR="00DF08A2" w14:paraId="2088F739" w14:textId="77777777" w:rsidTr="00221E0C">
              <w:trPr>
                <w:trHeight w:val="150"/>
                <w:jc w:val="center"/>
              </w:trPr>
              <w:tc>
                <w:tcPr>
                  <w:tcW w:w="399" w:type="dxa"/>
                  <w:vMerge/>
                  <w:vAlign w:val="center"/>
                </w:tcPr>
                <w:p w14:paraId="37C4A1E1" w14:textId="77777777" w:rsidR="00DF08A2" w:rsidRDefault="00DF08A2" w:rsidP="00221E0C">
                  <w:pPr>
                    <w:widowControl w:val="0"/>
                    <w:pBdr>
                      <w:top w:val="nil"/>
                      <w:left w:val="nil"/>
                      <w:bottom w:val="nil"/>
                      <w:right w:val="nil"/>
                      <w:between w:val="nil"/>
                    </w:pBdr>
                    <w:spacing w:line="276" w:lineRule="auto"/>
                    <w:rPr>
                      <w:sz w:val="18"/>
                      <w:szCs w:val="18"/>
                    </w:rPr>
                  </w:pPr>
                </w:p>
              </w:tc>
              <w:tc>
                <w:tcPr>
                  <w:tcW w:w="5038" w:type="dxa"/>
                  <w:vMerge/>
                  <w:vAlign w:val="center"/>
                </w:tcPr>
                <w:p w14:paraId="0D831579" w14:textId="77777777" w:rsidR="00DF08A2" w:rsidRDefault="00DF08A2" w:rsidP="00221E0C">
                  <w:pPr>
                    <w:widowControl w:val="0"/>
                    <w:pBdr>
                      <w:top w:val="nil"/>
                      <w:left w:val="nil"/>
                      <w:bottom w:val="nil"/>
                      <w:right w:val="nil"/>
                      <w:between w:val="nil"/>
                    </w:pBdr>
                    <w:spacing w:line="276" w:lineRule="auto"/>
                    <w:rPr>
                      <w:sz w:val="18"/>
                      <w:szCs w:val="18"/>
                    </w:rPr>
                  </w:pPr>
                </w:p>
              </w:tc>
              <w:tc>
                <w:tcPr>
                  <w:tcW w:w="1189" w:type="dxa"/>
                  <w:vAlign w:val="center"/>
                </w:tcPr>
                <w:p w14:paraId="78DB8989" w14:textId="77777777" w:rsidR="00DF08A2" w:rsidRDefault="00DF08A2" w:rsidP="00221E0C">
                  <w:pPr>
                    <w:ind w:right="-103"/>
                    <w:jc w:val="center"/>
                    <w:rPr>
                      <w:sz w:val="18"/>
                      <w:szCs w:val="18"/>
                    </w:rPr>
                  </w:pPr>
                  <w:r>
                    <w:rPr>
                      <w:sz w:val="18"/>
                      <w:szCs w:val="18"/>
                    </w:rPr>
                    <w:t>61 al 80%</w:t>
                  </w:r>
                </w:p>
              </w:tc>
              <w:tc>
                <w:tcPr>
                  <w:tcW w:w="721" w:type="dxa"/>
                </w:tcPr>
                <w:p w14:paraId="19385105" w14:textId="77777777" w:rsidR="00DF08A2" w:rsidRDefault="00DF08A2" w:rsidP="00221E0C">
                  <w:pPr>
                    <w:ind w:right="210"/>
                    <w:jc w:val="both"/>
                    <w:rPr>
                      <w:sz w:val="18"/>
                      <w:szCs w:val="18"/>
                    </w:rPr>
                  </w:pPr>
                </w:p>
              </w:tc>
            </w:tr>
            <w:tr w:rsidR="00DF08A2" w14:paraId="0900A7D0" w14:textId="77777777" w:rsidTr="00221E0C">
              <w:trPr>
                <w:trHeight w:val="120"/>
                <w:jc w:val="center"/>
              </w:trPr>
              <w:tc>
                <w:tcPr>
                  <w:tcW w:w="399" w:type="dxa"/>
                  <w:vMerge/>
                  <w:vAlign w:val="center"/>
                </w:tcPr>
                <w:p w14:paraId="41810758" w14:textId="77777777" w:rsidR="00DF08A2" w:rsidRDefault="00DF08A2" w:rsidP="00221E0C">
                  <w:pPr>
                    <w:widowControl w:val="0"/>
                    <w:pBdr>
                      <w:top w:val="nil"/>
                      <w:left w:val="nil"/>
                      <w:bottom w:val="nil"/>
                      <w:right w:val="nil"/>
                      <w:between w:val="nil"/>
                    </w:pBdr>
                    <w:spacing w:line="276" w:lineRule="auto"/>
                    <w:rPr>
                      <w:sz w:val="18"/>
                      <w:szCs w:val="18"/>
                    </w:rPr>
                  </w:pPr>
                </w:p>
              </w:tc>
              <w:tc>
                <w:tcPr>
                  <w:tcW w:w="5038" w:type="dxa"/>
                  <w:vMerge/>
                  <w:vAlign w:val="center"/>
                </w:tcPr>
                <w:p w14:paraId="0E03994F" w14:textId="77777777" w:rsidR="00DF08A2" w:rsidRDefault="00DF08A2" w:rsidP="00221E0C">
                  <w:pPr>
                    <w:widowControl w:val="0"/>
                    <w:pBdr>
                      <w:top w:val="nil"/>
                      <w:left w:val="nil"/>
                      <w:bottom w:val="nil"/>
                      <w:right w:val="nil"/>
                      <w:between w:val="nil"/>
                    </w:pBdr>
                    <w:spacing w:line="276" w:lineRule="auto"/>
                    <w:rPr>
                      <w:sz w:val="18"/>
                      <w:szCs w:val="18"/>
                    </w:rPr>
                  </w:pPr>
                </w:p>
              </w:tc>
              <w:tc>
                <w:tcPr>
                  <w:tcW w:w="1189" w:type="dxa"/>
                  <w:vAlign w:val="center"/>
                </w:tcPr>
                <w:p w14:paraId="3B1D131D" w14:textId="77777777" w:rsidR="00DF08A2" w:rsidRDefault="00DF08A2" w:rsidP="00221E0C">
                  <w:pPr>
                    <w:ind w:right="-103"/>
                    <w:jc w:val="center"/>
                    <w:rPr>
                      <w:sz w:val="18"/>
                      <w:szCs w:val="18"/>
                    </w:rPr>
                  </w:pPr>
                  <w:r>
                    <w:rPr>
                      <w:sz w:val="18"/>
                      <w:szCs w:val="18"/>
                    </w:rPr>
                    <w:t>81 al 100%</w:t>
                  </w:r>
                </w:p>
              </w:tc>
              <w:tc>
                <w:tcPr>
                  <w:tcW w:w="721" w:type="dxa"/>
                </w:tcPr>
                <w:p w14:paraId="657307D7" w14:textId="77777777" w:rsidR="00DF08A2" w:rsidRDefault="00DF08A2" w:rsidP="00221E0C">
                  <w:pPr>
                    <w:ind w:right="210"/>
                    <w:jc w:val="both"/>
                    <w:rPr>
                      <w:sz w:val="18"/>
                      <w:szCs w:val="18"/>
                    </w:rPr>
                  </w:pPr>
                </w:p>
              </w:tc>
            </w:tr>
            <w:tr w:rsidR="00DF08A2" w14:paraId="2B7A72AF" w14:textId="77777777" w:rsidTr="00221E0C">
              <w:trPr>
                <w:trHeight w:val="222"/>
                <w:jc w:val="center"/>
              </w:trPr>
              <w:tc>
                <w:tcPr>
                  <w:tcW w:w="399" w:type="dxa"/>
                  <w:vMerge w:val="restart"/>
                  <w:vAlign w:val="center"/>
                </w:tcPr>
                <w:p w14:paraId="79328ED5" w14:textId="77777777" w:rsidR="00DF08A2" w:rsidRDefault="00DF08A2" w:rsidP="00221E0C">
                  <w:pPr>
                    <w:tabs>
                      <w:tab w:val="left" w:pos="0"/>
                    </w:tabs>
                    <w:jc w:val="center"/>
                    <w:rPr>
                      <w:sz w:val="18"/>
                      <w:szCs w:val="18"/>
                    </w:rPr>
                  </w:pPr>
                  <w:r>
                    <w:rPr>
                      <w:sz w:val="18"/>
                      <w:szCs w:val="18"/>
                    </w:rPr>
                    <w:t>7</w:t>
                  </w:r>
                </w:p>
              </w:tc>
              <w:tc>
                <w:tcPr>
                  <w:tcW w:w="5038" w:type="dxa"/>
                  <w:vMerge w:val="restart"/>
                  <w:vAlign w:val="center"/>
                </w:tcPr>
                <w:p w14:paraId="239E6B08" w14:textId="77777777" w:rsidR="00DF08A2" w:rsidRDefault="00DF08A2" w:rsidP="00221E0C">
                  <w:pPr>
                    <w:ind w:right="210"/>
                    <w:rPr>
                      <w:sz w:val="18"/>
                      <w:szCs w:val="18"/>
                    </w:rPr>
                  </w:pPr>
                  <w:r>
                    <w:rPr>
                      <w:sz w:val="18"/>
                      <w:szCs w:val="18"/>
                    </w:rPr>
                    <w:t>¿Qué porcentaje de distritos realizan ejercicios de rendición de cuentas?</w:t>
                  </w:r>
                </w:p>
                <w:p w14:paraId="0F7CC9E2" w14:textId="77777777" w:rsidR="00DF08A2" w:rsidRDefault="00DF08A2" w:rsidP="00221E0C">
                  <w:pPr>
                    <w:ind w:right="210"/>
                    <w:rPr>
                      <w:sz w:val="18"/>
                      <w:szCs w:val="18"/>
                    </w:rPr>
                  </w:pPr>
                  <w:r>
                    <w:rPr>
                      <w:b/>
                      <w:sz w:val="18"/>
                      <w:szCs w:val="18"/>
                    </w:rPr>
                    <w:t>Medio de verificación: documento público de rendición de cuentas, acta del avance de gestión u otros</w:t>
                  </w:r>
                </w:p>
              </w:tc>
              <w:tc>
                <w:tcPr>
                  <w:tcW w:w="1189" w:type="dxa"/>
                  <w:vAlign w:val="center"/>
                </w:tcPr>
                <w:p w14:paraId="41598A84" w14:textId="77777777" w:rsidR="00DF08A2" w:rsidRDefault="00DF08A2" w:rsidP="00221E0C">
                  <w:pPr>
                    <w:ind w:right="-103"/>
                    <w:jc w:val="center"/>
                    <w:rPr>
                      <w:sz w:val="18"/>
                      <w:szCs w:val="18"/>
                    </w:rPr>
                  </w:pPr>
                  <w:r>
                    <w:rPr>
                      <w:sz w:val="18"/>
                      <w:szCs w:val="18"/>
                    </w:rPr>
                    <w:t>1 al 20%</w:t>
                  </w:r>
                </w:p>
              </w:tc>
              <w:tc>
                <w:tcPr>
                  <w:tcW w:w="721" w:type="dxa"/>
                </w:tcPr>
                <w:p w14:paraId="2323B243" w14:textId="77777777" w:rsidR="00DF08A2" w:rsidRDefault="00DF08A2" w:rsidP="00221E0C">
                  <w:pPr>
                    <w:ind w:right="210"/>
                    <w:jc w:val="both"/>
                    <w:rPr>
                      <w:sz w:val="18"/>
                      <w:szCs w:val="18"/>
                    </w:rPr>
                  </w:pPr>
                </w:p>
              </w:tc>
            </w:tr>
            <w:tr w:rsidR="00DF08A2" w14:paraId="24E572EE" w14:textId="77777777" w:rsidTr="00221E0C">
              <w:trPr>
                <w:trHeight w:val="285"/>
                <w:jc w:val="center"/>
              </w:trPr>
              <w:tc>
                <w:tcPr>
                  <w:tcW w:w="399" w:type="dxa"/>
                  <w:vMerge/>
                  <w:vAlign w:val="center"/>
                </w:tcPr>
                <w:p w14:paraId="138E5BD9" w14:textId="77777777" w:rsidR="00DF08A2" w:rsidRDefault="00DF08A2" w:rsidP="00221E0C">
                  <w:pPr>
                    <w:widowControl w:val="0"/>
                    <w:pBdr>
                      <w:top w:val="nil"/>
                      <w:left w:val="nil"/>
                      <w:bottom w:val="nil"/>
                      <w:right w:val="nil"/>
                      <w:between w:val="nil"/>
                    </w:pBdr>
                    <w:spacing w:line="276" w:lineRule="auto"/>
                    <w:rPr>
                      <w:sz w:val="18"/>
                      <w:szCs w:val="18"/>
                    </w:rPr>
                  </w:pPr>
                </w:p>
              </w:tc>
              <w:tc>
                <w:tcPr>
                  <w:tcW w:w="5038" w:type="dxa"/>
                  <w:vMerge/>
                  <w:vAlign w:val="center"/>
                </w:tcPr>
                <w:p w14:paraId="5766571E" w14:textId="77777777" w:rsidR="00DF08A2" w:rsidRDefault="00DF08A2" w:rsidP="00221E0C">
                  <w:pPr>
                    <w:widowControl w:val="0"/>
                    <w:pBdr>
                      <w:top w:val="nil"/>
                      <w:left w:val="nil"/>
                      <w:bottom w:val="nil"/>
                      <w:right w:val="nil"/>
                      <w:between w:val="nil"/>
                    </w:pBdr>
                    <w:spacing w:line="276" w:lineRule="auto"/>
                    <w:rPr>
                      <w:sz w:val="18"/>
                      <w:szCs w:val="18"/>
                    </w:rPr>
                  </w:pPr>
                </w:p>
              </w:tc>
              <w:tc>
                <w:tcPr>
                  <w:tcW w:w="1189" w:type="dxa"/>
                  <w:vAlign w:val="center"/>
                </w:tcPr>
                <w:p w14:paraId="0C28F816" w14:textId="77777777" w:rsidR="00DF08A2" w:rsidRDefault="00DF08A2" w:rsidP="00221E0C">
                  <w:pPr>
                    <w:ind w:right="-103"/>
                    <w:jc w:val="center"/>
                    <w:rPr>
                      <w:sz w:val="18"/>
                      <w:szCs w:val="18"/>
                    </w:rPr>
                  </w:pPr>
                  <w:r>
                    <w:rPr>
                      <w:sz w:val="18"/>
                      <w:szCs w:val="18"/>
                    </w:rPr>
                    <w:t>21 al 40%</w:t>
                  </w:r>
                </w:p>
              </w:tc>
              <w:tc>
                <w:tcPr>
                  <w:tcW w:w="721" w:type="dxa"/>
                </w:tcPr>
                <w:p w14:paraId="1AC223D5" w14:textId="77777777" w:rsidR="00DF08A2" w:rsidRDefault="00DF08A2" w:rsidP="00221E0C">
                  <w:pPr>
                    <w:ind w:right="210"/>
                    <w:jc w:val="both"/>
                    <w:rPr>
                      <w:sz w:val="18"/>
                      <w:szCs w:val="18"/>
                    </w:rPr>
                  </w:pPr>
                </w:p>
              </w:tc>
            </w:tr>
            <w:tr w:rsidR="00DF08A2" w14:paraId="2190AC74" w14:textId="77777777" w:rsidTr="00221E0C">
              <w:trPr>
                <w:trHeight w:val="259"/>
                <w:jc w:val="center"/>
              </w:trPr>
              <w:tc>
                <w:tcPr>
                  <w:tcW w:w="399" w:type="dxa"/>
                  <w:vMerge/>
                  <w:vAlign w:val="center"/>
                </w:tcPr>
                <w:p w14:paraId="1176D20E" w14:textId="77777777" w:rsidR="00DF08A2" w:rsidRDefault="00DF08A2" w:rsidP="00221E0C">
                  <w:pPr>
                    <w:widowControl w:val="0"/>
                    <w:pBdr>
                      <w:top w:val="nil"/>
                      <w:left w:val="nil"/>
                      <w:bottom w:val="nil"/>
                      <w:right w:val="nil"/>
                      <w:between w:val="nil"/>
                    </w:pBdr>
                    <w:spacing w:line="276" w:lineRule="auto"/>
                    <w:rPr>
                      <w:sz w:val="18"/>
                      <w:szCs w:val="18"/>
                    </w:rPr>
                  </w:pPr>
                </w:p>
              </w:tc>
              <w:tc>
                <w:tcPr>
                  <w:tcW w:w="5038" w:type="dxa"/>
                  <w:vMerge/>
                  <w:vAlign w:val="center"/>
                </w:tcPr>
                <w:p w14:paraId="16652267" w14:textId="77777777" w:rsidR="00DF08A2" w:rsidRDefault="00DF08A2" w:rsidP="00221E0C">
                  <w:pPr>
                    <w:widowControl w:val="0"/>
                    <w:pBdr>
                      <w:top w:val="nil"/>
                      <w:left w:val="nil"/>
                      <w:bottom w:val="nil"/>
                      <w:right w:val="nil"/>
                      <w:between w:val="nil"/>
                    </w:pBdr>
                    <w:spacing w:line="276" w:lineRule="auto"/>
                    <w:rPr>
                      <w:sz w:val="18"/>
                      <w:szCs w:val="18"/>
                    </w:rPr>
                  </w:pPr>
                </w:p>
              </w:tc>
              <w:tc>
                <w:tcPr>
                  <w:tcW w:w="1189" w:type="dxa"/>
                  <w:vAlign w:val="center"/>
                </w:tcPr>
                <w:p w14:paraId="40E58F8D" w14:textId="77777777" w:rsidR="00DF08A2" w:rsidRDefault="00DF08A2" w:rsidP="00221E0C">
                  <w:pPr>
                    <w:ind w:right="-103"/>
                    <w:jc w:val="center"/>
                    <w:rPr>
                      <w:sz w:val="18"/>
                      <w:szCs w:val="18"/>
                    </w:rPr>
                  </w:pPr>
                  <w:r>
                    <w:rPr>
                      <w:sz w:val="18"/>
                      <w:szCs w:val="18"/>
                    </w:rPr>
                    <w:t>41 al 60%</w:t>
                  </w:r>
                </w:p>
              </w:tc>
              <w:tc>
                <w:tcPr>
                  <w:tcW w:w="721" w:type="dxa"/>
                </w:tcPr>
                <w:p w14:paraId="41C0EEA9" w14:textId="77777777" w:rsidR="00DF08A2" w:rsidRDefault="00DF08A2" w:rsidP="00221E0C">
                  <w:pPr>
                    <w:ind w:right="210"/>
                    <w:jc w:val="both"/>
                    <w:rPr>
                      <w:sz w:val="18"/>
                      <w:szCs w:val="18"/>
                    </w:rPr>
                  </w:pPr>
                </w:p>
              </w:tc>
            </w:tr>
            <w:tr w:rsidR="00DF08A2" w14:paraId="200D4932" w14:textId="77777777" w:rsidTr="00221E0C">
              <w:trPr>
                <w:trHeight w:val="237"/>
                <w:jc w:val="center"/>
              </w:trPr>
              <w:tc>
                <w:tcPr>
                  <w:tcW w:w="399" w:type="dxa"/>
                  <w:vMerge/>
                  <w:vAlign w:val="center"/>
                </w:tcPr>
                <w:p w14:paraId="46349690" w14:textId="77777777" w:rsidR="00DF08A2" w:rsidRDefault="00DF08A2" w:rsidP="00221E0C">
                  <w:pPr>
                    <w:widowControl w:val="0"/>
                    <w:pBdr>
                      <w:top w:val="nil"/>
                      <w:left w:val="nil"/>
                      <w:bottom w:val="nil"/>
                      <w:right w:val="nil"/>
                      <w:between w:val="nil"/>
                    </w:pBdr>
                    <w:spacing w:line="276" w:lineRule="auto"/>
                    <w:rPr>
                      <w:sz w:val="18"/>
                      <w:szCs w:val="18"/>
                    </w:rPr>
                  </w:pPr>
                </w:p>
              </w:tc>
              <w:tc>
                <w:tcPr>
                  <w:tcW w:w="5038" w:type="dxa"/>
                  <w:vMerge/>
                  <w:vAlign w:val="center"/>
                </w:tcPr>
                <w:p w14:paraId="6A80E388" w14:textId="77777777" w:rsidR="00DF08A2" w:rsidRDefault="00DF08A2" w:rsidP="00221E0C">
                  <w:pPr>
                    <w:widowControl w:val="0"/>
                    <w:pBdr>
                      <w:top w:val="nil"/>
                      <w:left w:val="nil"/>
                      <w:bottom w:val="nil"/>
                      <w:right w:val="nil"/>
                      <w:between w:val="nil"/>
                    </w:pBdr>
                    <w:spacing w:line="276" w:lineRule="auto"/>
                    <w:rPr>
                      <w:sz w:val="18"/>
                      <w:szCs w:val="18"/>
                    </w:rPr>
                  </w:pPr>
                </w:p>
              </w:tc>
              <w:tc>
                <w:tcPr>
                  <w:tcW w:w="1189" w:type="dxa"/>
                  <w:vAlign w:val="center"/>
                </w:tcPr>
                <w:p w14:paraId="6DA5D4B6" w14:textId="77777777" w:rsidR="00DF08A2" w:rsidRDefault="00DF08A2" w:rsidP="00221E0C">
                  <w:pPr>
                    <w:ind w:right="-103"/>
                    <w:jc w:val="center"/>
                    <w:rPr>
                      <w:sz w:val="18"/>
                      <w:szCs w:val="18"/>
                    </w:rPr>
                  </w:pPr>
                  <w:r>
                    <w:rPr>
                      <w:sz w:val="18"/>
                      <w:szCs w:val="18"/>
                    </w:rPr>
                    <w:t>61 al 80%</w:t>
                  </w:r>
                </w:p>
              </w:tc>
              <w:tc>
                <w:tcPr>
                  <w:tcW w:w="721" w:type="dxa"/>
                </w:tcPr>
                <w:p w14:paraId="0DDE3112" w14:textId="77777777" w:rsidR="00DF08A2" w:rsidRDefault="00DF08A2" w:rsidP="00221E0C">
                  <w:pPr>
                    <w:ind w:right="210"/>
                    <w:jc w:val="both"/>
                    <w:rPr>
                      <w:sz w:val="18"/>
                      <w:szCs w:val="18"/>
                    </w:rPr>
                  </w:pPr>
                </w:p>
              </w:tc>
            </w:tr>
            <w:tr w:rsidR="00DF08A2" w14:paraId="22007C04" w14:textId="77777777" w:rsidTr="00221E0C">
              <w:trPr>
                <w:trHeight w:val="180"/>
                <w:jc w:val="center"/>
              </w:trPr>
              <w:tc>
                <w:tcPr>
                  <w:tcW w:w="399" w:type="dxa"/>
                  <w:vMerge/>
                  <w:vAlign w:val="center"/>
                </w:tcPr>
                <w:p w14:paraId="38BDCBD8" w14:textId="77777777" w:rsidR="00DF08A2" w:rsidRDefault="00DF08A2" w:rsidP="00221E0C">
                  <w:pPr>
                    <w:widowControl w:val="0"/>
                    <w:pBdr>
                      <w:top w:val="nil"/>
                      <w:left w:val="nil"/>
                      <w:bottom w:val="nil"/>
                      <w:right w:val="nil"/>
                      <w:between w:val="nil"/>
                    </w:pBdr>
                    <w:spacing w:line="276" w:lineRule="auto"/>
                    <w:rPr>
                      <w:sz w:val="18"/>
                      <w:szCs w:val="18"/>
                    </w:rPr>
                  </w:pPr>
                </w:p>
              </w:tc>
              <w:tc>
                <w:tcPr>
                  <w:tcW w:w="5038" w:type="dxa"/>
                  <w:vMerge/>
                  <w:vAlign w:val="center"/>
                </w:tcPr>
                <w:p w14:paraId="6441FEA6" w14:textId="77777777" w:rsidR="00DF08A2" w:rsidRDefault="00DF08A2" w:rsidP="00221E0C">
                  <w:pPr>
                    <w:widowControl w:val="0"/>
                    <w:pBdr>
                      <w:top w:val="nil"/>
                      <w:left w:val="nil"/>
                      <w:bottom w:val="nil"/>
                      <w:right w:val="nil"/>
                      <w:between w:val="nil"/>
                    </w:pBdr>
                    <w:spacing w:line="276" w:lineRule="auto"/>
                    <w:rPr>
                      <w:sz w:val="18"/>
                      <w:szCs w:val="18"/>
                    </w:rPr>
                  </w:pPr>
                </w:p>
              </w:tc>
              <w:tc>
                <w:tcPr>
                  <w:tcW w:w="1189" w:type="dxa"/>
                  <w:vAlign w:val="center"/>
                </w:tcPr>
                <w:p w14:paraId="52D316B2" w14:textId="77777777" w:rsidR="00DF08A2" w:rsidRDefault="00DF08A2" w:rsidP="00221E0C">
                  <w:pPr>
                    <w:ind w:right="-103"/>
                    <w:jc w:val="center"/>
                    <w:rPr>
                      <w:sz w:val="18"/>
                      <w:szCs w:val="18"/>
                    </w:rPr>
                  </w:pPr>
                  <w:r>
                    <w:rPr>
                      <w:sz w:val="18"/>
                      <w:szCs w:val="18"/>
                    </w:rPr>
                    <w:t>81 al 100%</w:t>
                  </w:r>
                </w:p>
              </w:tc>
              <w:tc>
                <w:tcPr>
                  <w:tcW w:w="721" w:type="dxa"/>
                </w:tcPr>
                <w:p w14:paraId="071A9631" w14:textId="77777777" w:rsidR="00DF08A2" w:rsidRDefault="00DF08A2" w:rsidP="00221E0C">
                  <w:pPr>
                    <w:ind w:right="210"/>
                    <w:jc w:val="both"/>
                    <w:rPr>
                      <w:sz w:val="18"/>
                      <w:szCs w:val="18"/>
                    </w:rPr>
                  </w:pPr>
                </w:p>
              </w:tc>
            </w:tr>
            <w:tr w:rsidR="00DF08A2" w14:paraId="792B0A6C" w14:textId="77777777" w:rsidTr="00221E0C">
              <w:trPr>
                <w:jc w:val="center"/>
              </w:trPr>
              <w:tc>
                <w:tcPr>
                  <w:tcW w:w="399" w:type="dxa"/>
                  <w:vAlign w:val="center"/>
                </w:tcPr>
                <w:p w14:paraId="07A2715C" w14:textId="77777777" w:rsidR="00DF08A2" w:rsidRDefault="00DF08A2" w:rsidP="00221E0C">
                  <w:pPr>
                    <w:tabs>
                      <w:tab w:val="left" w:pos="0"/>
                    </w:tabs>
                    <w:jc w:val="center"/>
                    <w:rPr>
                      <w:sz w:val="18"/>
                      <w:szCs w:val="18"/>
                    </w:rPr>
                  </w:pPr>
                  <w:r>
                    <w:rPr>
                      <w:sz w:val="18"/>
                      <w:szCs w:val="18"/>
                    </w:rPr>
                    <w:t>8</w:t>
                  </w:r>
                </w:p>
              </w:tc>
              <w:tc>
                <w:tcPr>
                  <w:tcW w:w="6227" w:type="dxa"/>
                  <w:gridSpan w:val="2"/>
                </w:tcPr>
                <w:p w14:paraId="7DE389F8" w14:textId="77777777" w:rsidR="00DF08A2" w:rsidRDefault="00DF08A2" w:rsidP="00221E0C">
                  <w:pPr>
                    <w:ind w:right="210"/>
                    <w:jc w:val="both"/>
                    <w:rPr>
                      <w:sz w:val="18"/>
                      <w:szCs w:val="18"/>
                    </w:rPr>
                  </w:pPr>
                  <w:r>
                    <w:rPr>
                      <w:sz w:val="18"/>
                      <w:szCs w:val="18"/>
                    </w:rPr>
                    <w:t>¿El gobierno regional cuenta con el Acuerdo de Gobernabilidad vigente aprobado?</w:t>
                  </w:r>
                </w:p>
              </w:tc>
              <w:tc>
                <w:tcPr>
                  <w:tcW w:w="721" w:type="dxa"/>
                </w:tcPr>
                <w:p w14:paraId="1D30EE1A" w14:textId="77777777" w:rsidR="00DF08A2" w:rsidRDefault="00DF08A2" w:rsidP="00221E0C">
                  <w:pPr>
                    <w:ind w:right="210"/>
                    <w:jc w:val="both"/>
                    <w:rPr>
                      <w:sz w:val="18"/>
                      <w:szCs w:val="18"/>
                    </w:rPr>
                  </w:pPr>
                </w:p>
              </w:tc>
            </w:tr>
            <w:tr w:rsidR="00DF08A2" w14:paraId="21D6E204" w14:textId="77777777" w:rsidTr="00221E0C">
              <w:trPr>
                <w:jc w:val="center"/>
              </w:trPr>
              <w:tc>
                <w:tcPr>
                  <w:tcW w:w="5437" w:type="dxa"/>
                  <w:gridSpan w:val="2"/>
                  <w:shd w:val="clear" w:color="auto" w:fill="F2F2F2"/>
                  <w:vAlign w:val="center"/>
                </w:tcPr>
                <w:p w14:paraId="033BCD2B" w14:textId="77777777" w:rsidR="00DF08A2" w:rsidRDefault="00DF08A2" w:rsidP="00221E0C">
                  <w:pPr>
                    <w:tabs>
                      <w:tab w:val="left" w:pos="5567"/>
                    </w:tabs>
                    <w:jc w:val="right"/>
                    <w:rPr>
                      <w:sz w:val="18"/>
                      <w:szCs w:val="18"/>
                    </w:rPr>
                  </w:pPr>
                  <w:r>
                    <w:rPr>
                      <w:sz w:val="18"/>
                      <w:szCs w:val="18"/>
                    </w:rPr>
                    <w:t xml:space="preserve">Avance en el cumplimiento de criterios </w:t>
                  </w:r>
                  <w:r>
                    <w:rPr>
                      <w:b/>
                      <w:sz w:val="18"/>
                      <w:szCs w:val="18"/>
                    </w:rPr>
                    <w:t>(ACC)</w:t>
                  </w:r>
                  <w:r>
                    <w:rPr>
                      <w:sz w:val="18"/>
                      <w:szCs w:val="18"/>
                    </w:rPr>
                    <w:t xml:space="preserve"> - Incidencias “1”</w:t>
                  </w:r>
                </w:p>
              </w:tc>
              <w:tc>
                <w:tcPr>
                  <w:tcW w:w="1189" w:type="dxa"/>
                  <w:shd w:val="clear" w:color="auto" w:fill="F2F2F2"/>
                </w:tcPr>
                <w:p w14:paraId="283AAEE2" w14:textId="77777777" w:rsidR="00DF08A2" w:rsidRDefault="00DF08A2" w:rsidP="00221E0C">
                  <w:pPr>
                    <w:ind w:right="210"/>
                    <w:jc w:val="both"/>
                    <w:rPr>
                      <w:sz w:val="18"/>
                      <w:szCs w:val="18"/>
                    </w:rPr>
                  </w:pPr>
                </w:p>
              </w:tc>
              <w:tc>
                <w:tcPr>
                  <w:tcW w:w="721" w:type="dxa"/>
                  <w:shd w:val="clear" w:color="auto" w:fill="F2F2F2"/>
                </w:tcPr>
                <w:p w14:paraId="6E53D9C9" w14:textId="77777777" w:rsidR="00DF08A2" w:rsidRDefault="00DF08A2" w:rsidP="00221E0C">
                  <w:pPr>
                    <w:ind w:right="210"/>
                    <w:jc w:val="both"/>
                    <w:rPr>
                      <w:sz w:val="18"/>
                      <w:szCs w:val="18"/>
                    </w:rPr>
                  </w:pPr>
                </w:p>
              </w:tc>
            </w:tr>
            <w:tr w:rsidR="00DF08A2" w14:paraId="6E083191" w14:textId="77777777" w:rsidTr="00221E0C">
              <w:trPr>
                <w:jc w:val="center"/>
              </w:trPr>
              <w:tc>
                <w:tcPr>
                  <w:tcW w:w="5437" w:type="dxa"/>
                  <w:gridSpan w:val="2"/>
                  <w:shd w:val="clear" w:color="auto" w:fill="F2F2F2"/>
                  <w:vAlign w:val="center"/>
                </w:tcPr>
                <w:p w14:paraId="4BA97FCE" w14:textId="77777777" w:rsidR="00DF08A2" w:rsidRDefault="00DF08A2" w:rsidP="00221E0C">
                  <w:pPr>
                    <w:tabs>
                      <w:tab w:val="left" w:pos="5567"/>
                    </w:tabs>
                    <w:jc w:val="right"/>
                    <w:rPr>
                      <w:sz w:val="18"/>
                      <w:szCs w:val="18"/>
                    </w:rPr>
                  </w:pPr>
                  <w:r>
                    <w:rPr>
                      <w:sz w:val="18"/>
                      <w:szCs w:val="18"/>
                    </w:rPr>
                    <w:t>Criterios no cumplidos - Incidencias “0”</w:t>
                  </w:r>
                </w:p>
              </w:tc>
              <w:tc>
                <w:tcPr>
                  <w:tcW w:w="1189" w:type="dxa"/>
                  <w:shd w:val="clear" w:color="auto" w:fill="F2F2F2"/>
                </w:tcPr>
                <w:p w14:paraId="4098DF32" w14:textId="77777777" w:rsidR="00DF08A2" w:rsidRDefault="00DF08A2" w:rsidP="00221E0C">
                  <w:pPr>
                    <w:ind w:right="210"/>
                    <w:jc w:val="both"/>
                    <w:rPr>
                      <w:sz w:val="18"/>
                      <w:szCs w:val="18"/>
                    </w:rPr>
                  </w:pPr>
                </w:p>
              </w:tc>
              <w:tc>
                <w:tcPr>
                  <w:tcW w:w="721" w:type="dxa"/>
                  <w:shd w:val="clear" w:color="auto" w:fill="F2F2F2"/>
                </w:tcPr>
                <w:p w14:paraId="43B76771" w14:textId="77777777" w:rsidR="00DF08A2" w:rsidRDefault="00DF08A2" w:rsidP="00221E0C">
                  <w:pPr>
                    <w:ind w:right="210"/>
                    <w:jc w:val="both"/>
                    <w:rPr>
                      <w:sz w:val="18"/>
                      <w:szCs w:val="18"/>
                    </w:rPr>
                  </w:pPr>
                </w:p>
              </w:tc>
            </w:tr>
            <w:tr w:rsidR="00DF08A2" w14:paraId="3133BD4B" w14:textId="77777777" w:rsidTr="00221E0C">
              <w:trPr>
                <w:jc w:val="center"/>
              </w:trPr>
              <w:tc>
                <w:tcPr>
                  <w:tcW w:w="5437" w:type="dxa"/>
                  <w:gridSpan w:val="2"/>
                  <w:shd w:val="clear" w:color="auto" w:fill="F2F2F2"/>
                  <w:vAlign w:val="center"/>
                </w:tcPr>
                <w:p w14:paraId="4B626782" w14:textId="77777777" w:rsidR="00DF08A2" w:rsidRDefault="00DF08A2" w:rsidP="00221E0C">
                  <w:pPr>
                    <w:tabs>
                      <w:tab w:val="left" w:pos="5567"/>
                    </w:tabs>
                    <w:jc w:val="right"/>
                    <w:rPr>
                      <w:sz w:val="18"/>
                      <w:szCs w:val="18"/>
                    </w:rPr>
                  </w:pPr>
                  <w:r>
                    <w:rPr>
                      <w:sz w:val="18"/>
                      <w:szCs w:val="18"/>
                    </w:rPr>
                    <w:t xml:space="preserve">Total de criterios </w:t>
                  </w:r>
                  <w:r>
                    <w:rPr>
                      <w:b/>
                      <w:sz w:val="18"/>
                      <w:szCs w:val="18"/>
                    </w:rPr>
                    <w:t>(TC)</w:t>
                  </w:r>
                  <w:r>
                    <w:rPr>
                      <w:sz w:val="18"/>
                      <w:szCs w:val="18"/>
                    </w:rPr>
                    <w:t xml:space="preserve"> del lineamiento</w:t>
                  </w:r>
                </w:p>
              </w:tc>
              <w:tc>
                <w:tcPr>
                  <w:tcW w:w="1189" w:type="dxa"/>
                  <w:shd w:val="clear" w:color="auto" w:fill="F2F2F2"/>
                </w:tcPr>
                <w:p w14:paraId="1929CC5B" w14:textId="77777777" w:rsidR="00DF08A2" w:rsidRDefault="00DF08A2" w:rsidP="00221E0C">
                  <w:pPr>
                    <w:ind w:right="210"/>
                    <w:jc w:val="both"/>
                    <w:rPr>
                      <w:sz w:val="18"/>
                      <w:szCs w:val="18"/>
                    </w:rPr>
                  </w:pPr>
                </w:p>
              </w:tc>
              <w:tc>
                <w:tcPr>
                  <w:tcW w:w="721" w:type="dxa"/>
                  <w:shd w:val="clear" w:color="auto" w:fill="F2F2F2"/>
                </w:tcPr>
                <w:p w14:paraId="739188A3" w14:textId="77777777" w:rsidR="00DF08A2" w:rsidRDefault="00DF08A2" w:rsidP="00221E0C">
                  <w:pPr>
                    <w:ind w:right="210"/>
                    <w:jc w:val="both"/>
                    <w:rPr>
                      <w:sz w:val="18"/>
                      <w:szCs w:val="18"/>
                    </w:rPr>
                  </w:pPr>
                </w:p>
              </w:tc>
            </w:tr>
            <w:tr w:rsidR="00DF08A2" w14:paraId="3E610371" w14:textId="77777777" w:rsidTr="00221E0C">
              <w:trPr>
                <w:trHeight w:val="242"/>
                <w:jc w:val="center"/>
              </w:trPr>
              <w:tc>
                <w:tcPr>
                  <w:tcW w:w="5437" w:type="dxa"/>
                  <w:gridSpan w:val="2"/>
                  <w:shd w:val="clear" w:color="auto" w:fill="F2F2F2"/>
                  <w:vAlign w:val="center"/>
                </w:tcPr>
                <w:p w14:paraId="28F1A543" w14:textId="77777777" w:rsidR="00DF08A2" w:rsidRDefault="00DF08A2" w:rsidP="00221E0C">
                  <w:pPr>
                    <w:tabs>
                      <w:tab w:val="left" w:pos="5567"/>
                    </w:tabs>
                    <w:rPr>
                      <w:sz w:val="18"/>
                      <w:szCs w:val="18"/>
                    </w:rPr>
                  </w:pPr>
                  <w:r>
                    <w:rPr>
                      <w:sz w:val="18"/>
                      <w:szCs w:val="18"/>
                    </w:rPr>
                    <w:t xml:space="preserve">Indicador de avance porcentual en el cumplimiento de criterios </w:t>
                  </w:r>
                  <w:r>
                    <w:rPr>
                      <w:b/>
                      <w:sz w:val="18"/>
                      <w:szCs w:val="18"/>
                    </w:rPr>
                    <w:t>(ACC/TC)</w:t>
                  </w:r>
                </w:p>
              </w:tc>
              <w:tc>
                <w:tcPr>
                  <w:tcW w:w="1189" w:type="dxa"/>
                  <w:shd w:val="clear" w:color="auto" w:fill="F2F2F2"/>
                </w:tcPr>
                <w:p w14:paraId="595DCBF6" w14:textId="77777777" w:rsidR="00DF08A2" w:rsidRDefault="00DF08A2" w:rsidP="00221E0C">
                  <w:pPr>
                    <w:ind w:right="210"/>
                    <w:jc w:val="center"/>
                    <w:rPr>
                      <w:sz w:val="18"/>
                      <w:szCs w:val="18"/>
                    </w:rPr>
                  </w:pPr>
                </w:p>
              </w:tc>
              <w:tc>
                <w:tcPr>
                  <w:tcW w:w="721" w:type="dxa"/>
                  <w:shd w:val="clear" w:color="auto" w:fill="F2F2F2"/>
                  <w:vAlign w:val="center"/>
                </w:tcPr>
                <w:p w14:paraId="7E668749" w14:textId="77777777" w:rsidR="00DF08A2" w:rsidRDefault="00DF08A2" w:rsidP="00221E0C">
                  <w:pPr>
                    <w:ind w:right="210"/>
                    <w:jc w:val="center"/>
                    <w:rPr>
                      <w:sz w:val="18"/>
                      <w:szCs w:val="18"/>
                    </w:rPr>
                  </w:pPr>
                </w:p>
              </w:tc>
            </w:tr>
          </w:tbl>
          <w:p w14:paraId="2ACDCCB6" w14:textId="77777777" w:rsidR="00DF08A2" w:rsidRDefault="00DF08A2" w:rsidP="00221E0C">
            <w:pPr>
              <w:ind w:right="210"/>
              <w:jc w:val="both"/>
              <w:rPr>
                <w:b/>
                <w:sz w:val="20"/>
                <w:szCs w:val="20"/>
              </w:rPr>
            </w:pPr>
          </w:p>
          <w:p w14:paraId="3433209C" w14:textId="77777777" w:rsidR="00DF08A2" w:rsidRDefault="00DF08A2" w:rsidP="00221E0C">
            <w:pPr>
              <w:numPr>
                <w:ilvl w:val="0"/>
                <w:numId w:val="4"/>
              </w:numPr>
              <w:pBdr>
                <w:top w:val="nil"/>
                <w:left w:val="nil"/>
                <w:bottom w:val="nil"/>
                <w:right w:val="nil"/>
                <w:between w:val="nil"/>
              </w:pBdr>
              <w:ind w:left="213" w:right="210" w:hanging="142"/>
              <w:jc w:val="both"/>
              <w:rPr>
                <w:color w:val="000000"/>
                <w:sz w:val="20"/>
                <w:szCs w:val="20"/>
                <w:u w:val="single"/>
              </w:rPr>
            </w:pPr>
            <w:r>
              <w:rPr>
                <w:color w:val="000000"/>
                <w:sz w:val="20"/>
                <w:szCs w:val="20"/>
                <w:u w:val="single"/>
              </w:rPr>
              <w:t>Cálculo de Línea de Base y Logros Esperados:</w:t>
            </w:r>
          </w:p>
          <w:p w14:paraId="2876C6E2" w14:textId="77777777" w:rsidR="00DF08A2" w:rsidRDefault="00DF08A2" w:rsidP="00221E0C">
            <w:pPr>
              <w:numPr>
                <w:ilvl w:val="0"/>
                <w:numId w:val="2"/>
              </w:numPr>
              <w:pBdr>
                <w:top w:val="nil"/>
                <w:left w:val="nil"/>
                <w:bottom w:val="nil"/>
                <w:right w:val="nil"/>
                <w:between w:val="nil"/>
              </w:pBdr>
              <w:ind w:left="211" w:right="210" w:hanging="142"/>
              <w:jc w:val="both"/>
              <w:rPr>
                <w:color w:val="000000"/>
                <w:sz w:val="20"/>
                <w:szCs w:val="20"/>
              </w:rPr>
            </w:pPr>
            <w:r>
              <w:rPr>
                <w:color w:val="000000"/>
                <w:sz w:val="20"/>
                <w:szCs w:val="20"/>
              </w:rPr>
              <w:t xml:space="preserve">El valor de la Línea de Base (LB) corresponde a 1, considerando que se ha construido un número índice que permita captar el efecto de su cambio en el tiempo. Para su cálculo se dividió el valor del IOP.04.01 del periodo corriente entre su valor de LB. Dado que en el año 2023 se cumple que </w:t>
            </w:r>
            <m:oMath>
              <m:r>
                <w:rPr>
                  <w:rFonts w:ascii="Cambria Math" w:eastAsia="Cambria Math" w:hAnsi="Cambria Math" w:cs="Cambria Math"/>
                  <w:color w:val="000000"/>
                  <w:sz w:val="20"/>
                  <w:szCs w:val="20"/>
                </w:rPr>
                <m:t>t=LB</m:t>
              </m:r>
            </m:oMath>
            <w:r>
              <w:rPr>
                <w:color w:val="000000"/>
                <w:sz w:val="20"/>
                <w:szCs w:val="20"/>
              </w:rPr>
              <w:t>, el valor obtenido es 1.</w:t>
            </w:r>
          </w:p>
          <w:p w14:paraId="6FB88724" w14:textId="77777777" w:rsidR="00DF08A2" w:rsidRDefault="00DF08A2" w:rsidP="00221E0C">
            <w:pPr>
              <w:numPr>
                <w:ilvl w:val="0"/>
                <w:numId w:val="2"/>
              </w:numPr>
              <w:pBdr>
                <w:top w:val="nil"/>
                <w:left w:val="nil"/>
                <w:bottom w:val="nil"/>
                <w:right w:val="nil"/>
                <w:between w:val="nil"/>
              </w:pBdr>
              <w:ind w:left="211" w:right="210" w:hanging="142"/>
              <w:jc w:val="both"/>
              <w:rPr>
                <w:color w:val="000000"/>
                <w:sz w:val="20"/>
                <w:szCs w:val="20"/>
              </w:rPr>
            </w:pPr>
            <w:r>
              <w:rPr>
                <w:color w:val="000000"/>
                <w:sz w:val="20"/>
                <w:szCs w:val="20"/>
              </w:rPr>
              <w:t>El valor de los Logros Esperados fue calculado tomando como referencia la evolución del Índice de Competitividad Regional (INCORE) publicado por el Instituto Peruano de Economía (IPE), el cual permite analizar las condiciones económicas y sociales de cada región del Perú a través de la identificación de seis pilares de competitividad: (i) Entorno Económico, (ii) Infraestructura, (iii) Salud, (iv) Educación, (v) Laboral e (vi) Instituciones. Mediante estos pilares se estima la dinámica de cada región y la diferencia respecto a otras regiones, lo cual permite determinar su nivel de competitividad relativo.</w:t>
            </w:r>
          </w:p>
          <w:p w14:paraId="15257561" w14:textId="77777777" w:rsidR="00DF08A2" w:rsidRDefault="00DF08A2" w:rsidP="00221E0C">
            <w:pPr>
              <w:numPr>
                <w:ilvl w:val="0"/>
                <w:numId w:val="2"/>
              </w:numPr>
              <w:pBdr>
                <w:top w:val="nil"/>
                <w:left w:val="nil"/>
                <w:bottom w:val="nil"/>
                <w:right w:val="nil"/>
                <w:between w:val="nil"/>
              </w:pBdr>
              <w:ind w:left="211" w:right="210" w:hanging="142"/>
              <w:jc w:val="both"/>
              <w:rPr>
                <w:color w:val="000000"/>
                <w:sz w:val="20"/>
                <w:szCs w:val="20"/>
              </w:rPr>
            </w:pPr>
            <w:r>
              <w:rPr>
                <w:color w:val="000000"/>
                <w:sz w:val="20"/>
                <w:szCs w:val="20"/>
              </w:rPr>
              <w:t>Particularmente, se argumenta que el nivel de competitividad regional será un detonante del OP.04. considerando que este último busca fortalecer la institucionalidad de la gobernanza en los territorios, mientras que el INCORE identifica entre los indicadores que lo componen aquellos vinculados con la percepción de la gestión pública regional, la conflictividad social, el desarrollo de la infraestructura local, el acceso a servicios básicos y de salud, la asistencia escolar, entre otros.</w:t>
            </w:r>
          </w:p>
          <w:p w14:paraId="5914C31C" w14:textId="77777777" w:rsidR="00DF08A2" w:rsidRDefault="00DF08A2" w:rsidP="00221E0C">
            <w:pPr>
              <w:numPr>
                <w:ilvl w:val="0"/>
                <w:numId w:val="2"/>
              </w:numPr>
              <w:pBdr>
                <w:top w:val="nil"/>
                <w:left w:val="nil"/>
                <w:bottom w:val="nil"/>
                <w:right w:val="nil"/>
                <w:between w:val="nil"/>
              </w:pBdr>
              <w:ind w:left="211" w:right="210" w:hanging="142"/>
              <w:jc w:val="both"/>
              <w:rPr>
                <w:color w:val="000000"/>
                <w:sz w:val="20"/>
                <w:szCs w:val="20"/>
              </w:rPr>
            </w:pPr>
            <w:r>
              <w:rPr>
                <w:color w:val="000000"/>
                <w:sz w:val="20"/>
                <w:szCs w:val="20"/>
              </w:rPr>
              <w:t>Con los valores 2010-2022 del INCORE se proyectó el valor de su tendencia al año 2050, y seguidamente se calcularon las tasas de crecimiento anuales para cada región. Bajo el argumento de que el INCORE es significativo en la representación del indicador de la presente política, y considerando que esta captura la evolución de la dinámica interna particular a cada región, se replicaron las tasas de crecimiento calculadas sobre el valor de LB del índice IOP.04.01.</w:t>
            </w:r>
          </w:p>
        </w:tc>
      </w:tr>
      <w:tr w:rsidR="00DF08A2" w14:paraId="4A3464AB" w14:textId="77777777" w:rsidTr="00221E0C">
        <w:trPr>
          <w:trHeight w:val="496"/>
          <w:jc w:val="center"/>
        </w:trPr>
        <w:tc>
          <w:tcPr>
            <w:tcW w:w="1519" w:type="dxa"/>
            <w:gridSpan w:val="2"/>
            <w:tcBorders>
              <w:top w:val="single" w:sz="4" w:space="0" w:color="000000"/>
              <w:left w:val="single" w:sz="4" w:space="0" w:color="000000"/>
              <w:bottom w:val="single" w:sz="4" w:space="0" w:color="000000"/>
              <w:right w:val="single" w:sz="4" w:space="0" w:color="000000"/>
            </w:tcBorders>
            <w:shd w:val="clear" w:color="auto" w:fill="EDEDED"/>
            <w:vAlign w:val="center"/>
          </w:tcPr>
          <w:p w14:paraId="398464B0" w14:textId="77777777" w:rsidR="00DF08A2" w:rsidRDefault="00DF08A2" w:rsidP="00221E0C">
            <w:pPr>
              <w:rPr>
                <w:sz w:val="20"/>
                <w:szCs w:val="20"/>
              </w:rPr>
            </w:pPr>
            <w:r>
              <w:rPr>
                <w:b/>
                <w:sz w:val="20"/>
                <w:szCs w:val="20"/>
              </w:rPr>
              <w:lastRenderedPageBreak/>
              <w:t>Sentido esperado del indicador:</w:t>
            </w:r>
          </w:p>
        </w:tc>
        <w:tc>
          <w:tcPr>
            <w:tcW w:w="8115" w:type="dxa"/>
            <w:gridSpan w:val="13"/>
            <w:tcBorders>
              <w:top w:val="single" w:sz="4" w:space="0" w:color="000000"/>
              <w:left w:val="single" w:sz="4" w:space="0" w:color="000000"/>
              <w:bottom w:val="single" w:sz="4" w:space="0" w:color="000000"/>
              <w:right w:val="single" w:sz="4" w:space="0" w:color="000000"/>
            </w:tcBorders>
            <w:vAlign w:val="center"/>
          </w:tcPr>
          <w:p w14:paraId="271776C6" w14:textId="77777777" w:rsidR="00DF08A2" w:rsidRDefault="00DF08A2" w:rsidP="00221E0C">
            <w:pPr>
              <w:rPr>
                <w:sz w:val="20"/>
                <w:szCs w:val="20"/>
              </w:rPr>
            </w:pPr>
            <w:r>
              <w:rPr>
                <w:sz w:val="20"/>
                <w:szCs w:val="20"/>
              </w:rPr>
              <w:t>Ascendente</w:t>
            </w:r>
          </w:p>
        </w:tc>
      </w:tr>
      <w:tr w:rsidR="00DF08A2" w14:paraId="5617D8E1" w14:textId="77777777" w:rsidTr="00221E0C">
        <w:trPr>
          <w:trHeight w:val="571"/>
          <w:jc w:val="center"/>
        </w:trPr>
        <w:tc>
          <w:tcPr>
            <w:tcW w:w="1519" w:type="dxa"/>
            <w:gridSpan w:val="2"/>
            <w:tcBorders>
              <w:top w:val="single" w:sz="4" w:space="0" w:color="000000"/>
              <w:left w:val="single" w:sz="4" w:space="0" w:color="000000"/>
              <w:bottom w:val="single" w:sz="4" w:space="0" w:color="000000"/>
              <w:right w:val="single" w:sz="4" w:space="0" w:color="000000"/>
            </w:tcBorders>
            <w:shd w:val="clear" w:color="auto" w:fill="EDEDED"/>
            <w:vAlign w:val="center"/>
          </w:tcPr>
          <w:p w14:paraId="5706CCAF" w14:textId="77777777" w:rsidR="00DF08A2" w:rsidRDefault="00DF08A2" w:rsidP="00221E0C">
            <w:pPr>
              <w:rPr>
                <w:sz w:val="20"/>
                <w:szCs w:val="20"/>
              </w:rPr>
            </w:pPr>
            <w:r>
              <w:rPr>
                <w:b/>
                <w:sz w:val="20"/>
                <w:szCs w:val="20"/>
              </w:rPr>
              <w:t>Supuestos:</w:t>
            </w:r>
          </w:p>
        </w:tc>
        <w:tc>
          <w:tcPr>
            <w:tcW w:w="8115" w:type="dxa"/>
            <w:gridSpan w:val="13"/>
            <w:tcBorders>
              <w:top w:val="single" w:sz="4" w:space="0" w:color="000000"/>
              <w:left w:val="single" w:sz="4" w:space="0" w:color="000000"/>
              <w:bottom w:val="single" w:sz="4" w:space="0" w:color="000000"/>
              <w:right w:val="single" w:sz="4" w:space="0" w:color="000000"/>
            </w:tcBorders>
            <w:vAlign w:val="center"/>
          </w:tcPr>
          <w:p w14:paraId="3AE74A3D" w14:textId="77777777" w:rsidR="00DF08A2" w:rsidRDefault="00DF08A2" w:rsidP="00221E0C">
            <w:pPr>
              <w:jc w:val="both"/>
              <w:rPr>
                <w:sz w:val="20"/>
                <w:szCs w:val="20"/>
              </w:rPr>
            </w:pPr>
            <w:r>
              <w:rPr>
                <w:sz w:val="20"/>
                <w:szCs w:val="20"/>
              </w:rPr>
              <w:t>Se espera un avance progresivo en el cumplimiento de los lineamientos de parte de cada gobierno regional, que visibilice un ritmo de ascenso constante y sostenido en el tiempo, libre de afectaciones coyunturales en materia política, económica o social.</w:t>
            </w:r>
          </w:p>
        </w:tc>
      </w:tr>
      <w:tr w:rsidR="00DF08A2" w14:paraId="0F480263" w14:textId="77777777" w:rsidTr="00221E0C">
        <w:trPr>
          <w:trHeight w:val="527"/>
          <w:jc w:val="center"/>
        </w:trPr>
        <w:tc>
          <w:tcPr>
            <w:tcW w:w="1519" w:type="dxa"/>
            <w:gridSpan w:val="2"/>
            <w:tcBorders>
              <w:top w:val="single" w:sz="4" w:space="0" w:color="000000"/>
              <w:left w:val="single" w:sz="4" w:space="0" w:color="000000"/>
              <w:bottom w:val="single" w:sz="4" w:space="0" w:color="000000"/>
              <w:right w:val="single" w:sz="4" w:space="0" w:color="000000"/>
            </w:tcBorders>
            <w:shd w:val="clear" w:color="auto" w:fill="EDEDED"/>
            <w:vAlign w:val="center"/>
          </w:tcPr>
          <w:p w14:paraId="6BE81DF5" w14:textId="77777777" w:rsidR="00DF08A2" w:rsidRDefault="00DF08A2" w:rsidP="00221E0C">
            <w:pPr>
              <w:rPr>
                <w:sz w:val="20"/>
                <w:szCs w:val="20"/>
              </w:rPr>
            </w:pPr>
            <w:r>
              <w:rPr>
                <w:b/>
                <w:sz w:val="20"/>
                <w:szCs w:val="20"/>
              </w:rPr>
              <w:t>Fuente y bases de datos:</w:t>
            </w:r>
          </w:p>
        </w:tc>
        <w:tc>
          <w:tcPr>
            <w:tcW w:w="8115" w:type="dxa"/>
            <w:gridSpan w:val="13"/>
            <w:tcBorders>
              <w:top w:val="single" w:sz="4" w:space="0" w:color="000000"/>
              <w:left w:val="single" w:sz="4" w:space="0" w:color="000000"/>
              <w:bottom w:val="single" w:sz="4" w:space="0" w:color="000000"/>
              <w:right w:val="single" w:sz="4" w:space="0" w:color="000000"/>
            </w:tcBorders>
            <w:vAlign w:val="center"/>
          </w:tcPr>
          <w:p w14:paraId="42D22143" w14:textId="77777777" w:rsidR="00DF08A2" w:rsidRDefault="00DF08A2" w:rsidP="00221E0C">
            <w:pPr>
              <w:ind w:right="210"/>
              <w:jc w:val="both"/>
              <w:rPr>
                <w:sz w:val="20"/>
                <w:szCs w:val="20"/>
              </w:rPr>
            </w:pPr>
            <w:r>
              <w:rPr>
                <w:b/>
                <w:sz w:val="20"/>
                <w:szCs w:val="20"/>
              </w:rPr>
              <w:t xml:space="preserve">Fuente: </w:t>
            </w:r>
            <w:sdt>
              <w:sdtPr>
                <w:tag w:val="goog_rdk_123"/>
                <w:id w:val="1523286087"/>
              </w:sdtPr>
              <w:sdtContent>
                <w:commentRangeStart w:id="20"/>
                <w:commentRangeStart w:id="21"/>
              </w:sdtContent>
            </w:sdt>
            <w:r>
              <w:rPr>
                <w:sz w:val="20"/>
                <w:szCs w:val="20"/>
              </w:rPr>
              <w:t>CENEPRED. Registros administrativos en coordinación con reportes de GR.</w:t>
            </w:r>
            <w:commentRangeEnd w:id="20"/>
            <w:r>
              <w:commentReference w:id="20"/>
            </w:r>
            <w:commentRangeEnd w:id="21"/>
            <w:r w:rsidR="003A6675">
              <w:rPr>
                <w:rStyle w:val="Refdecomentario"/>
                <w:lang w:val="en-US"/>
              </w:rPr>
              <w:commentReference w:id="21"/>
            </w:r>
          </w:p>
          <w:p w14:paraId="1252D87E" w14:textId="77777777" w:rsidR="00DF08A2" w:rsidRDefault="00DF08A2" w:rsidP="00221E0C">
            <w:pPr>
              <w:ind w:right="210"/>
              <w:jc w:val="both"/>
              <w:rPr>
                <w:sz w:val="20"/>
                <w:szCs w:val="20"/>
              </w:rPr>
            </w:pPr>
            <w:r>
              <w:rPr>
                <w:b/>
                <w:sz w:val="20"/>
                <w:szCs w:val="20"/>
              </w:rPr>
              <w:t>Base de datos:</w:t>
            </w:r>
            <w:r>
              <w:rPr>
                <w:sz w:val="20"/>
                <w:szCs w:val="20"/>
              </w:rPr>
              <w:t xml:space="preserve"> CENEPRED. Registros administrativos en coordinación con reportes de GR.</w:t>
            </w:r>
          </w:p>
        </w:tc>
      </w:tr>
      <w:tr w:rsidR="00DF08A2" w14:paraId="1E61E372" w14:textId="77777777" w:rsidTr="00221E0C">
        <w:trPr>
          <w:trHeight w:val="22"/>
          <w:jc w:val="center"/>
        </w:trPr>
        <w:tc>
          <w:tcPr>
            <w:tcW w:w="1288" w:type="dxa"/>
            <w:vMerge w:val="restart"/>
            <w:tcBorders>
              <w:top w:val="single" w:sz="4" w:space="0" w:color="000000"/>
              <w:left w:val="single" w:sz="4" w:space="0" w:color="000000"/>
              <w:right w:val="single" w:sz="4" w:space="0" w:color="000000"/>
            </w:tcBorders>
            <w:shd w:val="clear" w:color="auto" w:fill="EDEDED"/>
            <w:vAlign w:val="center"/>
          </w:tcPr>
          <w:p w14:paraId="589054AC" w14:textId="77777777" w:rsidR="00DF08A2" w:rsidRDefault="00DF08A2" w:rsidP="00221E0C">
            <w:pPr>
              <w:ind w:right="40"/>
              <w:jc w:val="center"/>
              <w:rPr>
                <w:b/>
                <w:sz w:val="18"/>
                <w:szCs w:val="18"/>
              </w:rPr>
            </w:pPr>
            <w:r>
              <w:rPr>
                <w:b/>
                <w:sz w:val="18"/>
                <w:szCs w:val="18"/>
              </w:rPr>
              <w:t>Región\Año</w:t>
            </w:r>
          </w:p>
        </w:tc>
        <w:tc>
          <w:tcPr>
            <w:tcW w:w="711" w:type="dxa"/>
            <w:gridSpan w:val="2"/>
            <w:tcBorders>
              <w:top w:val="single" w:sz="4" w:space="0" w:color="000000"/>
              <w:left w:val="single" w:sz="4" w:space="0" w:color="000000"/>
              <w:bottom w:val="single" w:sz="4" w:space="0" w:color="000000"/>
              <w:right w:val="single" w:sz="4" w:space="0" w:color="000000"/>
            </w:tcBorders>
            <w:shd w:val="clear" w:color="auto" w:fill="EDEDED"/>
            <w:vAlign w:val="center"/>
          </w:tcPr>
          <w:p w14:paraId="340D39FB" w14:textId="77777777" w:rsidR="00DF08A2" w:rsidRDefault="00DF08A2" w:rsidP="00221E0C">
            <w:pPr>
              <w:ind w:right="40"/>
              <w:jc w:val="center"/>
              <w:rPr>
                <w:b/>
                <w:sz w:val="18"/>
                <w:szCs w:val="18"/>
              </w:rPr>
            </w:pPr>
            <w:proofErr w:type="spellStart"/>
            <w:r>
              <w:rPr>
                <w:b/>
                <w:sz w:val="18"/>
                <w:szCs w:val="18"/>
              </w:rPr>
              <w:t>L.Base</w:t>
            </w:r>
            <w:proofErr w:type="spellEnd"/>
          </w:p>
        </w:tc>
        <w:tc>
          <w:tcPr>
            <w:tcW w:w="7635" w:type="dxa"/>
            <w:gridSpan w:val="12"/>
            <w:tcBorders>
              <w:top w:val="single" w:sz="4" w:space="0" w:color="000000"/>
              <w:left w:val="single" w:sz="4" w:space="0" w:color="000000"/>
              <w:bottom w:val="single" w:sz="4" w:space="0" w:color="000000"/>
              <w:right w:val="single" w:sz="4" w:space="0" w:color="000000"/>
            </w:tcBorders>
            <w:shd w:val="clear" w:color="auto" w:fill="EDEDED"/>
            <w:vAlign w:val="center"/>
          </w:tcPr>
          <w:p w14:paraId="7A761072" w14:textId="77777777" w:rsidR="00DF08A2" w:rsidRDefault="00DF08A2" w:rsidP="00221E0C">
            <w:pPr>
              <w:ind w:right="40"/>
              <w:jc w:val="center"/>
              <w:rPr>
                <w:b/>
                <w:sz w:val="18"/>
                <w:szCs w:val="18"/>
              </w:rPr>
            </w:pPr>
            <w:r>
              <w:rPr>
                <w:b/>
                <w:sz w:val="18"/>
                <w:szCs w:val="18"/>
              </w:rPr>
              <w:t>Logros esperados</w:t>
            </w:r>
          </w:p>
        </w:tc>
      </w:tr>
      <w:tr w:rsidR="00DF08A2" w14:paraId="1D09A320" w14:textId="77777777" w:rsidTr="00221E0C">
        <w:trPr>
          <w:trHeight w:val="89"/>
          <w:jc w:val="center"/>
        </w:trPr>
        <w:tc>
          <w:tcPr>
            <w:tcW w:w="1288" w:type="dxa"/>
            <w:vMerge/>
            <w:tcBorders>
              <w:top w:val="single" w:sz="4" w:space="0" w:color="000000"/>
              <w:left w:val="single" w:sz="4" w:space="0" w:color="000000"/>
              <w:right w:val="single" w:sz="4" w:space="0" w:color="000000"/>
            </w:tcBorders>
            <w:shd w:val="clear" w:color="auto" w:fill="EDEDED"/>
            <w:vAlign w:val="center"/>
          </w:tcPr>
          <w:p w14:paraId="2C5F53F9" w14:textId="77777777" w:rsidR="00DF08A2" w:rsidRDefault="00DF08A2" w:rsidP="00221E0C">
            <w:pPr>
              <w:widowControl w:val="0"/>
              <w:pBdr>
                <w:top w:val="nil"/>
                <w:left w:val="nil"/>
                <w:bottom w:val="nil"/>
                <w:right w:val="nil"/>
                <w:between w:val="nil"/>
              </w:pBdr>
              <w:spacing w:line="276" w:lineRule="auto"/>
              <w:rPr>
                <w:b/>
                <w:sz w:val="18"/>
                <w:szCs w:val="18"/>
              </w:rPr>
            </w:pPr>
          </w:p>
        </w:tc>
        <w:tc>
          <w:tcPr>
            <w:tcW w:w="711" w:type="dxa"/>
            <w:gridSpan w:val="2"/>
            <w:tcBorders>
              <w:top w:val="single" w:sz="4" w:space="0" w:color="000000"/>
              <w:left w:val="single" w:sz="4" w:space="0" w:color="000000"/>
              <w:bottom w:val="single" w:sz="4" w:space="0" w:color="000000"/>
              <w:right w:val="single" w:sz="4" w:space="0" w:color="000000"/>
            </w:tcBorders>
            <w:shd w:val="clear" w:color="auto" w:fill="EDEDED"/>
            <w:vAlign w:val="center"/>
          </w:tcPr>
          <w:p w14:paraId="60253CD7" w14:textId="77777777" w:rsidR="00DF08A2" w:rsidRDefault="00DF08A2" w:rsidP="00221E0C">
            <w:pPr>
              <w:ind w:right="40"/>
              <w:jc w:val="center"/>
              <w:rPr>
                <w:b/>
                <w:sz w:val="16"/>
                <w:szCs w:val="16"/>
              </w:rPr>
            </w:pPr>
            <w:r>
              <w:rPr>
                <w:b/>
                <w:sz w:val="16"/>
                <w:szCs w:val="16"/>
              </w:rPr>
              <w:t>2023</w:t>
            </w:r>
          </w:p>
        </w:tc>
        <w:tc>
          <w:tcPr>
            <w:tcW w:w="643"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0F9BE597" w14:textId="77777777" w:rsidR="00DF08A2" w:rsidRDefault="00DF08A2" w:rsidP="00221E0C">
            <w:pPr>
              <w:ind w:right="40"/>
              <w:jc w:val="center"/>
              <w:rPr>
                <w:b/>
                <w:sz w:val="16"/>
                <w:szCs w:val="16"/>
              </w:rPr>
            </w:pPr>
            <w:r>
              <w:rPr>
                <w:b/>
                <w:sz w:val="16"/>
                <w:szCs w:val="16"/>
              </w:rPr>
              <w:t>2024</w:t>
            </w:r>
          </w:p>
        </w:tc>
        <w:tc>
          <w:tcPr>
            <w:tcW w:w="642"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6AC39164" w14:textId="77777777" w:rsidR="00DF08A2" w:rsidRDefault="00DF08A2" w:rsidP="00221E0C">
            <w:pPr>
              <w:ind w:right="40"/>
              <w:jc w:val="center"/>
              <w:rPr>
                <w:b/>
                <w:sz w:val="16"/>
                <w:szCs w:val="16"/>
              </w:rPr>
            </w:pPr>
            <w:r>
              <w:rPr>
                <w:b/>
                <w:sz w:val="16"/>
                <w:szCs w:val="16"/>
              </w:rPr>
              <w:t>2025</w:t>
            </w:r>
          </w:p>
        </w:tc>
        <w:tc>
          <w:tcPr>
            <w:tcW w:w="642"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6BADAABA" w14:textId="77777777" w:rsidR="00DF08A2" w:rsidRDefault="00DF08A2" w:rsidP="00221E0C">
            <w:pPr>
              <w:ind w:right="40"/>
              <w:jc w:val="center"/>
              <w:rPr>
                <w:b/>
                <w:sz w:val="16"/>
                <w:szCs w:val="16"/>
              </w:rPr>
            </w:pPr>
            <w:r>
              <w:rPr>
                <w:b/>
                <w:sz w:val="16"/>
                <w:szCs w:val="16"/>
              </w:rPr>
              <w:t>2026</w:t>
            </w:r>
          </w:p>
        </w:tc>
        <w:tc>
          <w:tcPr>
            <w:tcW w:w="642"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007B9603" w14:textId="77777777" w:rsidR="00DF08A2" w:rsidRDefault="00DF08A2" w:rsidP="00221E0C">
            <w:pPr>
              <w:ind w:right="40"/>
              <w:jc w:val="center"/>
              <w:rPr>
                <w:b/>
                <w:sz w:val="16"/>
                <w:szCs w:val="16"/>
              </w:rPr>
            </w:pPr>
            <w:r>
              <w:rPr>
                <w:b/>
                <w:sz w:val="16"/>
                <w:szCs w:val="16"/>
              </w:rPr>
              <w:t>2027</w:t>
            </w:r>
          </w:p>
        </w:tc>
        <w:tc>
          <w:tcPr>
            <w:tcW w:w="643"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2036AF0F" w14:textId="77777777" w:rsidR="00DF08A2" w:rsidRDefault="00DF08A2" w:rsidP="00221E0C">
            <w:pPr>
              <w:ind w:right="40"/>
              <w:jc w:val="center"/>
              <w:rPr>
                <w:b/>
                <w:sz w:val="16"/>
                <w:szCs w:val="16"/>
              </w:rPr>
            </w:pPr>
            <w:r>
              <w:rPr>
                <w:b/>
                <w:sz w:val="16"/>
                <w:szCs w:val="16"/>
              </w:rPr>
              <w:t>2028</w:t>
            </w:r>
          </w:p>
        </w:tc>
        <w:tc>
          <w:tcPr>
            <w:tcW w:w="642"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6CE68E3E" w14:textId="77777777" w:rsidR="00DF08A2" w:rsidRDefault="00DF08A2" w:rsidP="00221E0C">
            <w:pPr>
              <w:ind w:right="40"/>
              <w:jc w:val="center"/>
              <w:rPr>
                <w:b/>
                <w:sz w:val="16"/>
                <w:szCs w:val="16"/>
              </w:rPr>
            </w:pPr>
            <w:r>
              <w:rPr>
                <w:b/>
                <w:sz w:val="16"/>
                <w:szCs w:val="16"/>
              </w:rPr>
              <w:t>2029</w:t>
            </w:r>
          </w:p>
        </w:tc>
        <w:tc>
          <w:tcPr>
            <w:tcW w:w="641"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63EBC3EA" w14:textId="77777777" w:rsidR="00DF08A2" w:rsidRDefault="00DF08A2" w:rsidP="00221E0C">
            <w:pPr>
              <w:ind w:right="40"/>
              <w:jc w:val="center"/>
              <w:rPr>
                <w:b/>
                <w:sz w:val="16"/>
                <w:szCs w:val="16"/>
              </w:rPr>
            </w:pPr>
            <w:r>
              <w:rPr>
                <w:b/>
                <w:sz w:val="16"/>
                <w:szCs w:val="16"/>
              </w:rPr>
              <w:t>2030</w:t>
            </w:r>
          </w:p>
        </w:tc>
        <w:tc>
          <w:tcPr>
            <w:tcW w:w="642"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66C7D314" w14:textId="77777777" w:rsidR="00DF08A2" w:rsidRDefault="00DF08A2" w:rsidP="00221E0C">
            <w:pPr>
              <w:ind w:right="40"/>
              <w:jc w:val="center"/>
              <w:rPr>
                <w:b/>
                <w:sz w:val="16"/>
                <w:szCs w:val="16"/>
              </w:rPr>
            </w:pPr>
            <w:r>
              <w:rPr>
                <w:b/>
                <w:sz w:val="16"/>
                <w:szCs w:val="16"/>
              </w:rPr>
              <w:t>2031</w:t>
            </w:r>
          </w:p>
        </w:tc>
        <w:tc>
          <w:tcPr>
            <w:tcW w:w="635"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1AF995C3" w14:textId="77777777" w:rsidR="00DF08A2" w:rsidRDefault="00DF08A2" w:rsidP="00221E0C">
            <w:pPr>
              <w:ind w:right="40"/>
              <w:jc w:val="center"/>
              <w:rPr>
                <w:b/>
                <w:sz w:val="16"/>
                <w:szCs w:val="16"/>
              </w:rPr>
            </w:pPr>
            <w:r>
              <w:rPr>
                <w:b/>
                <w:sz w:val="16"/>
                <w:szCs w:val="16"/>
              </w:rPr>
              <w:t>2032</w:t>
            </w:r>
          </w:p>
        </w:tc>
        <w:tc>
          <w:tcPr>
            <w:tcW w:w="627"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73F3181A" w14:textId="77777777" w:rsidR="00DF08A2" w:rsidRDefault="00DF08A2" w:rsidP="00221E0C">
            <w:pPr>
              <w:ind w:right="40"/>
              <w:jc w:val="center"/>
              <w:rPr>
                <w:b/>
                <w:sz w:val="16"/>
                <w:szCs w:val="16"/>
              </w:rPr>
            </w:pPr>
            <w:r>
              <w:rPr>
                <w:b/>
                <w:sz w:val="16"/>
                <w:szCs w:val="16"/>
              </w:rPr>
              <w:t>2033</w:t>
            </w:r>
          </w:p>
        </w:tc>
        <w:tc>
          <w:tcPr>
            <w:tcW w:w="620"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4FF09B79" w14:textId="77777777" w:rsidR="00DF08A2" w:rsidRDefault="00DF08A2" w:rsidP="00221E0C">
            <w:pPr>
              <w:ind w:right="40"/>
              <w:jc w:val="center"/>
              <w:rPr>
                <w:b/>
                <w:sz w:val="16"/>
                <w:szCs w:val="16"/>
              </w:rPr>
            </w:pPr>
            <w:r>
              <w:rPr>
                <w:b/>
                <w:sz w:val="16"/>
                <w:szCs w:val="16"/>
              </w:rPr>
              <w:t>2034</w:t>
            </w:r>
          </w:p>
        </w:tc>
        <w:tc>
          <w:tcPr>
            <w:tcW w:w="616"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5C895EE0" w14:textId="77777777" w:rsidR="00DF08A2" w:rsidRDefault="00DF08A2" w:rsidP="00221E0C">
            <w:pPr>
              <w:ind w:right="40"/>
              <w:jc w:val="center"/>
              <w:rPr>
                <w:b/>
                <w:sz w:val="16"/>
                <w:szCs w:val="16"/>
              </w:rPr>
            </w:pPr>
            <w:r>
              <w:rPr>
                <w:b/>
                <w:sz w:val="16"/>
                <w:szCs w:val="16"/>
              </w:rPr>
              <w:t>2035</w:t>
            </w:r>
          </w:p>
        </w:tc>
      </w:tr>
      <w:tr w:rsidR="00DF08A2" w14:paraId="407FA1BA" w14:textId="77777777" w:rsidTr="00221E0C">
        <w:trPr>
          <w:trHeight w:val="89"/>
          <w:jc w:val="center"/>
        </w:trPr>
        <w:tc>
          <w:tcPr>
            <w:tcW w:w="1288" w:type="dxa"/>
            <w:tcBorders>
              <w:left w:val="single" w:sz="4" w:space="0" w:color="000000"/>
              <w:bottom w:val="single" w:sz="4" w:space="0" w:color="000000"/>
              <w:right w:val="single" w:sz="4" w:space="0" w:color="000000"/>
            </w:tcBorders>
            <w:shd w:val="clear" w:color="auto" w:fill="EDEDED"/>
            <w:vAlign w:val="center"/>
          </w:tcPr>
          <w:p w14:paraId="15C3BDBF" w14:textId="77777777" w:rsidR="00DF08A2" w:rsidRDefault="00DF08A2" w:rsidP="00221E0C">
            <w:pPr>
              <w:ind w:right="40"/>
              <w:jc w:val="center"/>
              <w:rPr>
                <w:b/>
                <w:sz w:val="18"/>
                <w:szCs w:val="18"/>
              </w:rPr>
            </w:pPr>
            <w:r>
              <w:rPr>
                <w:b/>
                <w:sz w:val="18"/>
                <w:szCs w:val="18"/>
              </w:rPr>
              <w:t>Perú</w:t>
            </w:r>
          </w:p>
        </w:tc>
        <w:tc>
          <w:tcPr>
            <w:tcW w:w="711" w:type="dxa"/>
            <w:gridSpan w:val="2"/>
            <w:tcBorders>
              <w:top w:val="single" w:sz="4" w:space="0" w:color="000000"/>
              <w:left w:val="single" w:sz="4" w:space="0" w:color="000000"/>
              <w:bottom w:val="single" w:sz="4" w:space="0" w:color="000000"/>
              <w:right w:val="single" w:sz="4" w:space="0" w:color="000000"/>
            </w:tcBorders>
            <w:shd w:val="clear" w:color="auto" w:fill="EDEDED"/>
            <w:vAlign w:val="center"/>
          </w:tcPr>
          <w:p w14:paraId="115307EE" w14:textId="77777777" w:rsidR="00DF08A2" w:rsidRDefault="00DF08A2" w:rsidP="00221E0C">
            <w:pPr>
              <w:ind w:right="40"/>
              <w:jc w:val="center"/>
              <w:rPr>
                <w:b/>
                <w:sz w:val="16"/>
                <w:szCs w:val="16"/>
              </w:rPr>
            </w:pPr>
            <w:r>
              <w:rPr>
                <w:b/>
                <w:sz w:val="16"/>
                <w:szCs w:val="16"/>
              </w:rPr>
              <w:t>1.00</w:t>
            </w:r>
          </w:p>
        </w:tc>
        <w:tc>
          <w:tcPr>
            <w:tcW w:w="643" w:type="dxa"/>
            <w:tcBorders>
              <w:top w:val="single" w:sz="4" w:space="0" w:color="000000"/>
              <w:left w:val="nil"/>
              <w:bottom w:val="single" w:sz="4" w:space="0" w:color="000000"/>
              <w:right w:val="single" w:sz="4" w:space="0" w:color="000000"/>
            </w:tcBorders>
            <w:shd w:val="clear" w:color="auto" w:fill="EDEDED"/>
            <w:vAlign w:val="center"/>
          </w:tcPr>
          <w:p w14:paraId="3963EA23" w14:textId="77777777" w:rsidR="00DF08A2" w:rsidRDefault="00DF08A2" w:rsidP="00221E0C">
            <w:pPr>
              <w:ind w:right="40"/>
              <w:jc w:val="center"/>
              <w:rPr>
                <w:b/>
                <w:sz w:val="16"/>
                <w:szCs w:val="16"/>
              </w:rPr>
            </w:pPr>
            <w:r>
              <w:rPr>
                <w:b/>
                <w:sz w:val="16"/>
                <w:szCs w:val="16"/>
              </w:rPr>
              <w:t>1.01</w:t>
            </w:r>
          </w:p>
        </w:tc>
        <w:tc>
          <w:tcPr>
            <w:tcW w:w="642" w:type="dxa"/>
            <w:tcBorders>
              <w:top w:val="single" w:sz="4" w:space="0" w:color="000000"/>
              <w:left w:val="nil"/>
              <w:bottom w:val="single" w:sz="4" w:space="0" w:color="000000"/>
              <w:right w:val="single" w:sz="4" w:space="0" w:color="000000"/>
            </w:tcBorders>
            <w:shd w:val="clear" w:color="auto" w:fill="EDEDED"/>
            <w:vAlign w:val="center"/>
          </w:tcPr>
          <w:p w14:paraId="491A0ECA" w14:textId="77777777" w:rsidR="00DF08A2" w:rsidRDefault="00DF08A2" w:rsidP="00221E0C">
            <w:pPr>
              <w:ind w:right="40"/>
              <w:jc w:val="center"/>
              <w:rPr>
                <w:b/>
                <w:sz w:val="16"/>
                <w:szCs w:val="16"/>
              </w:rPr>
            </w:pPr>
            <w:r>
              <w:rPr>
                <w:b/>
                <w:sz w:val="16"/>
                <w:szCs w:val="16"/>
              </w:rPr>
              <w:t>1.02</w:t>
            </w:r>
          </w:p>
        </w:tc>
        <w:tc>
          <w:tcPr>
            <w:tcW w:w="642" w:type="dxa"/>
            <w:tcBorders>
              <w:top w:val="single" w:sz="4" w:space="0" w:color="000000"/>
              <w:left w:val="nil"/>
              <w:bottom w:val="single" w:sz="4" w:space="0" w:color="000000"/>
              <w:right w:val="single" w:sz="4" w:space="0" w:color="000000"/>
            </w:tcBorders>
            <w:shd w:val="clear" w:color="auto" w:fill="EDEDED"/>
            <w:vAlign w:val="center"/>
          </w:tcPr>
          <w:p w14:paraId="07B63F91" w14:textId="77777777" w:rsidR="00DF08A2" w:rsidRDefault="00DF08A2" w:rsidP="00221E0C">
            <w:pPr>
              <w:ind w:right="40"/>
              <w:jc w:val="center"/>
              <w:rPr>
                <w:b/>
                <w:sz w:val="16"/>
                <w:szCs w:val="16"/>
              </w:rPr>
            </w:pPr>
            <w:r>
              <w:rPr>
                <w:b/>
                <w:sz w:val="16"/>
                <w:szCs w:val="16"/>
              </w:rPr>
              <w:t>1.03</w:t>
            </w:r>
          </w:p>
        </w:tc>
        <w:tc>
          <w:tcPr>
            <w:tcW w:w="642" w:type="dxa"/>
            <w:tcBorders>
              <w:top w:val="single" w:sz="4" w:space="0" w:color="000000"/>
              <w:left w:val="nil"/>
              <w:bottom w:val="single" w:sz="4" w:space="0" w:color="000000"/>
              <w:right w:val="single" w:sz="4" w:space="0" w:color="000000"/>
            </w:tcBorders>
            <w:shd w:val="clear" w:color="auto" w:fill="EDEDED"/>
            <w:vAlign w:val="center"/>
          </w:tcPr>
          <w:p w14:paraId="75B14B87" w14:textId="77777777" w:rsidR="00DF08A2" w:rsidRDefault="00DF08A2" w:rsidP="00221E0C">
            <w:pPr>
              <w:ind w:right="40"/>
              <w:jc w:val="center"/>
              <w:rPr>
                <w:b/>
                <w:sz w:val="16"/>
                <w:szCs w:val="16"/>
              </w:rPr>
            </w:pPr>
            <w:r>
              <w:rPr>
                <w:b/>
                <w:sz w:val="16"/>
                <w:szCs w:val="16"/>
              </w:rPr>
              <w:t>1.04</w:t>
            </w:r>
          </w:p>
        </w:tc>
        <w:tc>
          <w:tcPr>
            <w:tcW w:w="643" w:type="dxa"/>
            <w:tcBorders>
              <w:top w:val="single" w:sz="4" w:space="0" w:color="000000"/>
              <w:left w:val="nil"/>
              <w:bottom w:val="single" w:sz="4" w:space="0" w:color="000000"/>
              <w:right w:val="single" w:sz="4" w:space="0" w:color="000000"/>
            </w:tcBorders>
            <w:shd w:val="clear" w:color="auto" w:fill="EDEDED"/>
            <w:vAlign w:val="center"/>
          </w:tcPr>
          <w:p w14:paraId="2DAB808A" w14:textId="77777777" w:rsidR="00DF08A2" w:rsidRDefault="00DF08A2" w:rsidP="00221E0C">
            <w:pPr>
              <w:ind w:right="40"/>
              <w:jc w:val="center"/>
              <w:rPr>
                <w:b/>
                <w:sz w:val="16"/>
                <w:szCs w:val="16"/>
              </w:rPr>
            </w:pPr>
            <w:r>
              <w:rPr>
                <w:b/>
                <w:sz w:val="16"/>
                <w:szCs w:val="16"/>
              </w:rPr>
              <w:t>1.05</w:t>
            </w:r>
          </w:p>
        </w:tc>
        <w:tc>
          <w:tcPr>
            <w:tcW w:w="642" w:type="dxa"/>
            <w:tcBorders>
              <w:top w:val="single" w:sz="4" w:space="0" w:color="000000"/>
              <w:left w:val="nil"/>
              <w:bottom w:val="single" w:sz="4" w:space="0" w:color="000000"/>
              <w:right w:val="single" w:sz="4" w:space="0" w:color="000000"/>
            </w:tcBorders>
            <w:shd w:val="clear" w:color="auto" w:fill="EDEDED"/>
            <w:vAlign w:val="center"/>
          </w:tcPr>
          <w:p w14:paraId="276F09C6" w14:textId="77777777" w:rsidR="00DF08A2" w:rsidRDefault="00DF08A2" w:rsidP="00221E0C">
            <w:pPr>
              <w:ind w:right="40"/>
              <w:jc w:val="center"/>
              <w:rPr>
                <w:b/>
                <w:sz w:val="16"/>
                <w:szCs w:val="16"/>
              </w:rPr>
            </w:pPr>
            <w:r>
              <w:rPr>
                <w:b/>
                <w:sz w:val="16"/>
                <w:szCs w:val="16"/>
              </w:rPr>
              <w:t>1.06</w:t>
            </w:r>
          </w:p>
        </w:tc>
        <w:tc>
          <w:tcPr>
            <w:tcW w:w="641" w:type="dxa"/>
            <w:tcBorders>
              <w:top w:val="single" w:sz="4" w:space="0" w:color="000000"/>
              <w:left w:val="nil"/>
              <w:bottom w:val="single" w:sz="4" w:space="0" w:color="000000"/>
              <w:right w:val="single" w:sz="4" w:space="0" w:color="000000"/>
            </w:tcBorders>
            <w:shd w:val="clear" w:color="auto" w:fill="EDEDED"/>
            <w:vAlign w:val="center"/>
          </w:tcPr>
          <w:p w14:paraId="69D6AA06" w14:textId="77777777" w:rsidR="00DF08A2" w:rsidRDefault="00DF08A2" w:rsidP="00221E0C">
            <w:pPr>
              <w:ind w:right="40"/>
              <w:jc w:val="center"/>
              <w:rPr>
                <w:b/>
                <w:sz w:val="16"/>
                <w:szCs w:val="16"/>
              </w:rPr>
            </w:pPr>
            <w:r>
              <w:rPr>
                <w:b/>
                <w:sz w:val="16"/>
                <w:szCs w:val="16"/>
              </w:rPr>
              <w:t>1.07</w:t>
            </w:r>
          </w:p>
        </w:tc>
        <w:tc>
          <w:tcPr>
            <w:tcW w:w="642" w:type="dxa"/>
            <w:tcBorders>
              <w:top w:val="single" w:sz="4" w:space="0" w:color="000000"/>
              <w:left w:val="nil"/>
              <w:bottom w:val="single" w:sz="4" w:space="0" w:color="000000"/>
              <w:right w:val="single" w:sz="4" w:space="0" w:color="000000"/>
            </w:tcBorders>
            <w:shd w:val="clear" w:color="auto" w:fill="EDEDED"/>
            <w:vAlign w:val="center"/>
          </w:tcPr>
          <w:p w14:paraId="6B4591C0" w14:textId="77777777" w:rsidR="00DF08A2" w:rsidRDefault="00DF08A2" w:rsidP="00221E0C">
            <w:pPr>
              <w:ind w:right="40"/>
              <w:jc w:val="center"/>
              <w:rPr>
                <w:b/>
                <w:sz w:val="16"/>
                <w:szCs w:val="16"/>
              </w:rPr>
            </w:pPr>
            <w:r>
              <w:rPr>
                <w:b/>
                <w:sz w:val="16"/>
                <w:szCs w:val="16"/>
              </w:rPr>
              <w:t>1.08</w:t>
            </w:r>
          </w:p>
        </w:tc>
        <w:tc>
          <w:tcPr>
            <w:tcW w:w="635" w:type="dxa"/>
            <w:tcBorders>
              <w:top w:val="single" w:sz="4" w:space="0" w:color="000000"/>
              <w:left w:val="nil"/>
              <w:bottom w:val="single" w:sz="4" w:space="0" w:color="000000"/>
              <w:right w:val="single" w:sz="4" w:space="0" w:color="000000"/>
            </w:tcBorders>
            <w:shd w:val="clear" w:color="auto" w:fill="EDEDED"/>
            <w:vAlign w:val="center"/>
          </w:tcPr>
          <w:p w14:paraId="66F57054" w14:textId="77777777" w:rsidR="00DF08A2" w:rsidRDefault="00DF08A2" w:rsidP="00221E0C">
            <w:pPr>
              <w:ind w:right="40"/>
              <w:jc w:val="center"/>
              <w:rPr>
                <w:b/>
                <w:sz w:val="16"/>
                <w:szCs w:val="16"/>
              </w:rPr>
            </w:pPr>
            <w:r>
              <w:rPr>
                <w:b/>
                <w:sz w:val="16"/>
                <w:szCs w:val="16"/>
              </w:rPr>
              <w:t>1.09</w:t>
            </w:r>
          </w:p>
        </w:tc>
        <w:tc>
          <w:tcPr>
            <w:tcW w:w="627" w:type="dxa"/>
            <w:tcBorders>
              <w:top w:val="single" w:sz="4" w:space="0" w:color="000000"/>
              <w:left w:val="nil"/>
              <w:bottom w:val="single" w:sz="4" w:space="0" w:color="000000"/>
              <w:right w:val="single" w:sz="4" w:space="0" w:color="000000"/>
            </w:tcBorders>
            <w:shd w:val="clear" w:color="auto" w:fill="EDEDED"/>
            <w:vAlign w:val="center"/>
          </w:tcPr>
          <w:p w14:paraId="70E330D6" w14:textId="77777777" w:rsidR="00DF08A2" w:rsidRDefault="00DF08A2" w:rsidP="00221E0C">
            <w:pPr>
              <w:ind w:right="40"/>
              <w:jc w:val="center"/>
              <w:rPr>
                <w:b/>
                <w:sz w:val="16"/>
                <w:szCs w:val="16"/>
              </w:rPr>
            </w:pPr>
            <w:r>
              <w:rPr>
                <w:b/>
                <w:sz w:val="16"/>
                <w:szCs w:val="16"/>
              </w:rPr>
              <w:t>1.10</w:t>
            </w:r>
          </w:p>
        </w:tc>
        <w:tc>
          <w:tcPr>
            <w:tcW w:w="620" w:type="dxa"/>
            <w:tcBorders>
              <w:top w:val="single" w:sz="4" w:space="0" w:color="000000"/>
              <w:left w:val="nil"/>
              <w:bottom w:val="single" w:sz="4" w:space="0" w:color="000000"/>
              <w:right w:val="single" w:sz="4" w:space="0" w:color="000000"/>
            </w:tcBorders>
            <w:shd w:val="clear" w:color="auto" w:fill="EDEDED"/>
            <w:vAlign w:val="center"/>
          </w:tcPr>
          <w:p w14:paraId="56D57847" w14:textId="77777777" w:rsidR="00DF08A2" w:rsidRDefault="00DF08A2" w:rsidP="00221E0C">
            <w:pPr>
              <w:ind w:right="40"/>
              <w:jc w:val="center"/>
              <w:rPr>
                <w:b/>
                <w:sz w:val="16"/>
                <w:szCs w:val="16"/>
              </w:rPr>
            </w:pPr>
            <w:r>
              <w:rPr>
                <w:b/>
                <w:sz w:val="16"/>
                <w:szCs w:val="16"/>
              </w:rPr>
              <w:t>1.11</w:t>
            </w:r>
          </w:p>
        </w:tc>
        <w:tc>
          <w:tcPr>
            <w:tcW w:w="616" w:type="dxa"/>
            <w:tcBorders>
              <w:top w:val="single" w:sz="4" w:space="0" w:color="000000"/>
              <w:left w:val="nil"/>
              <w:bottom w:val="single" w:sz="4" w:space="0" w:color="000000"/>
              <w:right w:val="single" w:sz="4" w:space="0" w:color="000000"/>
            </w:tcBorders>
            <w:shd w:val="clear" w:color="auto" w:fill="EDEDED"/>
            <w:vAlign w:val="center"/>
          </w:tcPr>
          <w:p w14:paraId="5674236B" w14:textId="77777777" w:rsidR="00DF08A2" w:rsidRDefault="00DF08A2" w:rsidP="00221E0C">
            <w:pPr>
              <w:ind w:right="40"/>
              <w:jc w:val="center"/>
              <w:rPr>
                <w:b/>
                <w:sz w:val="16"/>
                <w:szCs w:val="16"/>
              </w:rPr>
            </w:pPr>
            <w:r>
              <w:rPr>
                <w:b/>
                <w:sz w:val="16"/>
                <w:szCs w:val="16"/>
              </w:rPr>
              <w:t>1.12</w:t>
            </w:r>
          </w:p>
        </w:tc>
      </w:tr>
      <w:tr w:rsidR="00DF08A2" w14:paraId="6BB3909B" w14:textId="77777777" w:rsidTr="00221E0C">
        <w:trPr>
          <w:trHeight w:val="62"/>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6C3EF3" w14:textId="77777777" w:rsidR="00DF08A2" w:rsidRDefault="00DF08A2" w:rsidP="00221E0C">
            <w:pPr>
              <w:ind w:right="42"/>
              <w:jc w:val="center"/>
              <w:rPr>
                <w:sz w:val="18"/>
                <w:szCs w:val="18"/>
              </w:rPr>
            </w:pPr>
            <w:r>
              <w:rPr>
                <w:sz w:val="18"/>
                <w:szCs w:val="18"/>
              </w:rPr>
              <w:t>Amazonas</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02B7DD14" w14:textId="77777777" w:rsidR="00DF08A2" w:rsidRDefault="00DF08A2" w:rsidP="00221E0C">
            <w:pPr>
              <w:ind w:right="40"/>
              <w:jc w:val="center"/>
              <w:rPr>
                <w:sz w:val="16"/>
                <w:szCs w:val="16"/>
              </w:rPr>
            </w:pPr>
            <w:r>
              <w:rPr>
                <w:sz w:val="16"/>
                <w:szCs w:val="16"/>
              </w:rPr>
              <w:t>1.00</w:t>
            </w:r>
          </w:p>
        </w:tc>
        <w:tc>
          <w:tcPr>
            <w:tcW w:w="643" w:type="dxa"/>
            <w:tcBorders>
              <w:top w:val="nil"/>
              <w:left w:val="nil"/>
              <w:bottom w:val="single" w:sz="4" w:space="0" w:color="000000"/>
              <w:right w:val="single" w:sz="4" w:space="0" w:color="000000"/>
            </w:tcBorders>
            <w:shd w:val="clear" w:color="auto" w:fill="auto"/>
            <w:vAlign w:val="center"/>
          </w:tcPr>
          <w:p w14:paraId="62A8F1D9" w14:textId="77777777" w:rsidR="00DF08A2" w:rsidRDefault="00DF08A2" w:rsidP="00221E0C">
            <w:pPr>
              <w:ind w:right="40"/>
              <w:jc w:val="center"/>
              <w:rPr>
                <w:sz w:val="16"/>
                <w:szCs w:val="16"/>
              </w:rPr>
            </w:pPr>
            <w:r>
              <w:rPr>
                <w:sz w:val="16"/>
                <w:szCs w:val="16"/>
              </w:rPr>
              <w:t>1.02</w:t>
            </w:r>
          </w:p>
        </w:tc>
        <w:tc>
          <w:tcPr>
            <w:tcW w:w="642" w:type="dxa"/>
            <w:tcBorders>
              <w:top w:val="nil"/>
              <w:left w:val="nil"/>
              <w:bottom w:val="single" w:sz="4" w:space="0" w:color="000000"/>
              <w:right w:val="single" w:sz="4" w:space="0" w:color="000000"/>
            </w:tcBorders>
            <w:shd w:val="clear" w:color="auto" w:fill="auto"/>
            <w:vAlign w:val="center"/>
          </w:tcPr>
          <w:p w14:paraId="06530AC6" w14:textId="77777777" w:rsidR="00DF08A2" w:rsidRDefault="00DF08A2" w:rsidP="00221E0C">
            <w:pPr>
              <w:ind w:right="40"/>
              <w:jc w:val="center"/>
              <w:rPr>
                <w:sz w:val="16"/>
                <w:szCs w:val="16"/>
              </w:rPr>
            </w:pPr>
            <w:r>
              <w:rPr>
                <w:sz w:val="16"/>
                <w:szCs w:val="16"/>
              </w:rPr>
              <w:t>1.05</w:t>
            </w:r>
          </w:p>
        </w:tc>
        <w:tc>
          <w:tcPr>
            <w:tcW w:w="642" w:type="dxa"/>
            <w:tcBorders>
              <w:top w:val="nil"/>
              <w:left w:val="nil"/>
              <w:bottom w:val="single" w:sz="4" w:space="0" w:color="000000"/>
              <w:right w:val="single" w:sz="4" w:space="0" w:color="000000"/>
            </w:tcBorders>
            <w:shd w:val="clear" w:color="auto" w:fill="auto"/>
            <w:vAlign w:val="center"/>
          </w:tcPr>
          <w:p w14:paraId="3AD0F87D" w14:textId="77777777" w:rsidR="00DF08A2" w:rsidRDefault="00DF08A2" w:rsidP="00221E0C">
            <w:pPr>
              <w:ind w:right="40"/>
              <w:jc w:val="center"/>
              <w:rPr>
                <w:sz w:val="16"/>
                <w:szCs w:val="16"/>
              </w:rPr>
            </w:pPr>
            <w:r>
              <w:rPr>
                <w:sz w:val="16"/>
                <w:szCs w:val="16"/>
              </w:rPr>
              <w:t>1.07</w:t>
            </w:r>
          </w:p>
        </w:tc>
        <w:tc>
          <w:tcPr>
            <w:tcW w:w="642" w:type="dxa"/>
            <w:tcBorders>
              <w:top w:val="nil"/>
              <w:left w:val="nil"/>
              <w:bottom w:val="single" w:sz="4" w:space="0" w:color="000000"/>
              <w:right w:val="single" w:sz="4" w:space="0" w:color="000000"/>
            </w:tcBorders>
            <w:shd w:val="clear" w:color="auto" w:fill="auto"/>
            <w:vAlign w:val="center"/>
          </w:tcPr>
          <w:p w14:paraId="7DD9B3D7" w14:textId="77777777" w:rsidR="00DF08A2" w:rsidRDefault="00DF08A2" w:rsidP="00221E0C">
            <w:pPr>
              <w:ind w:right="40"/>
              <w:jc w:val="center"/>
              <w:rPr>
                <w:sz w:val="16"/>
                <w:szCs w:val="16"/>
              </w:rPr>
            </w:pPr>
            <w:r>
              <w:rPr>
                <w:sz w:val="16"/>
                <w:szCs w:val="16"/>
              </w:rPr>
              <w:t>1.10</w:t>
            </w:r>
          </w:p>
        </w:tc>
        <w:tc>
          <w:tcPr>
            <w:tcW w:w="643" w:type="dxa"/>
            <w:tcBorders>
              <w:top w:val="nil"/>
              <w:left w:val="nil"/>
              <w:bottom w:val="single" w:sz="4" w:space="0" w:color="000000"/>
              <w:right w:val="single" w:sz="4" w:space="0" w:color="000000"/>
            </w:tcBorders>
            <w:shd w:val="clear" w:color="auto" w:fill="auto"/>
            <w:vAlign w:val="center"/>
          </w:tcPr>
          <w:p w14:paraId="23D5368B" w14:textId="77777777" w:rsidR="00DF08A2" w:rsidRDefault="00DF08A2" w:rsidP="00221E0C">
            <w:pPr>
              <w:ind w:right="40"/>
              <w:jc w:val="center"/>
              <w:rPr>
                <w:sz w:val="16"/>
                <w:szCs w:val="16"/>
              </w:rPr>
            </w:pPr>
            <w:r>
              <w:rPr>
                <w:sz w:val="16"/>
                <w:szCs w:val="16"/>
              </w:rPr>
              <w:t>1.12</w:t>
            </w:r>
          </w:p>
        </w:tc>
        <w:tc>
          <w:tcPr>
            <w:tcW w:w="642" w:type="dxa"/>
            <w:tcBorders>
              <w:top w:val="nil"/>
              <w:left w:val="nil"/>
              <w:bottom w:val="single" w:sz="4" w:space="0" w:color="000000"/>
              <w:right w:val="single" w:sz="4" w:space="0" w:color="000000"/>
            </w:tcBorders>
            <w:shd w:val="clear" w:color="auto" w:fill="auto"/>
            <w:vAlign w:val="center"/>
          </w:tcPr>
          <w:p w14:paraId="459A3AA7" w14:textId="77777777" w:rsidR="00DF08A2" w:rsidRDefault="00DF08A2" w:rsidP="00221E0C">
            <w:pPr>
              <w:ind w:right="40"/>
              <w:jc w:val="center"/>
              <w:rPr>
                <w:sz w:val="16"/>
                <w:szCs w:val="16"/>
              </w:rPr>
            </w:pPr>
            <w:r>
              <w:rPr>
                <w:sz w:val="16"/>
                <w:szCs w:val="16"/>
              </w:rPr>
              <w:t>1.15</w:t>
            </w:r>
          </w:p>
        </w:tc>
        <w:tc>
          <w:tcPr>
            <w:tcW w:w="641" w:type="dxa"/>
            <w:tcBorders>
              <w:top w:val="nil"/>
              <w:left w:val="nil"/>
              <w:bottom w:val="single" w:sz="4" w:space="0" w:color="000000"/>
              <w:right w:val="single" w:sz="4" w:space="0" w:color="000000"/>
            </w:tcBorders>
            <w:shd w:val="clear" w:color="auto" w:fill="auto"/>
            <w:vAlign w:val="center"/>
          </w:tcPr>
          <w:p w14:paraId="48C8EF6F" w14:textId="77777777" w:rsidR="00DF08A2" w:rsidRDefault="00DF08A2" w:rsidP="00221E0C">
            <w:pPr>
              <w:ind w:right="40"/>
              <w:jc w:val="center"/>
              <w:rPr>
                <w:sz w:val="16"/>
                <w:szCs w:val="16"/>
              </w:rPr>
            </w:pPr>
            <w:r>
              <w:rPr>
                <w:sz w:val="16"/>
                <w:szCs w:val="16"/>
              </w:rPr>
              <w:t>1.17</w:t>
            </w:r>
          </w:p>
        </w:tc>
        <w:tc>
          <w:tcPr>
            <w:tcW w:w="642" w:type="dxa"/>
            <w:tcBorders>
              <w:top w:val="nil"/>
              <w:left w:val="nil"/>
              <w:bottom w:val="single" w:sz="4" w:space="0" w:color="000000"/>
              <w:right w:val="single" w:sz="4" w:space="0" w:color="000000"/>
            </w:tcBorders>
            <w:shd w:val="clear" w:color="auto" w:fill="auto"/>
            <w:vAlign w:val="center"/>
          </w:tcPr>
          <w:p w14:paraId="5F965C33" w14:textId="77777777" w:rsidR="00DF08A2" w:rsidRDefault="00DF08A2" w:rsidP="00221E0C">
            <w:pPr>
              <w:ind w:right="40"/>
              <w:jc w:val="center"/>
              <w:rPr>
                <w:sz w:val="16"/>
                <w:szCs w:val="16"/>
              </w:rPr>
            </w:pPr>
            <w:r>
              <w:rPr>
                <w:sz w:val="16"/>
                <w:szCs w:val="16"/>
              </w:rPr>
              <w:t>1.20</w:t>
            </w:r>
          </w:p>
        </w:tc>
        <w:tc>
          <w:tcPr>
            <w:tcW w:w="635" w:type="dxa"/>
            <w:tcBorders>
              <w:top w:val="nil"/>
              <w:left w:val="nil"/>
              <w:bottom w:val="single" w:sz="4" w:space="0" w:color="000000"/>
              <w:right w:val="single" w:sz="4" w:space="0" w:color="000000"/>
            </w:tcBorders>
            <w:shd w:val="clear" w:color="auto" w:fill="auto"/>
            <w:vAlign w:val="center"/>
          </w:tcPr>
          <w:p w14:paraId="265BF96E" w14:textId="77777777" w:rsidR="00DF08A2" w:rsidRDefault="00DF08A2" w:rsidP="00221E0C">
            <w:pPr>
              <w:ind w:right="40"/>
              <w:jc w:val="center"/>
              <w:rPr>
                <w:sz w:val="16"/>
                <w:szCs w:val="16"/>
              </w:rPr>
            </w:pPr>
            <w:r>
              <w:rPr>
                <w:sz w:val="16"/>
                <w:szCs w:val="16"/>
              </w:rPr>
              <w:t>1.22</w:t>
            </w:r>
          </w:p>
        </w:tc>
        <w:tc>
          <w:tcPr>
            <w:tcW w:w="627" w:type="dxa"/>
            <w:tcBorders>
              <w:top w:val="nil"/>
              <w:left w:val="nil"/>
              <w:bottom w:val="single" w:sz="4" w:space="0" w:color="000000"/>
              <w:right w:val="single" w:sz="4" w:space="0" w:color="000000"/>
            </w:tcBorders>
            <w:shd w:val="clear" w:color="auto" w:fill="auto"/>
            <w:vAlign w:val="center"/>
          </w:tcPr>
          <w:p w14:paraId="317CAFD4" w14:textId="77777777" w:rsidR="00DF08A2" w:rsidRDefault="00DF08A2" w:rsidP="00221E0C">
            <w:pPr>
              <w:ind w:right="40"/>
              <w:jc w:val="center"/>
              <w:rPr>
                <w:sz w:val="16"/>
                <w:szCs w:val="16"/>
              </w:rPr>
            </w:pPr>
            <w:r>
              <w:rPr>
                <w:sz w:val="16"/>
                <w:szCs w:val="16"/>
              </w:rPr>
              <w:t>1.25</w:t>
            </w:r>
          </w:p>
        </w:tc>
        <w:tc>
          <w:tcPr>
            <w:tcW w:w="620" w:type="dxa"/>
            <w:tcBorders>
              <w:top w:val="nil"/>
              <w:left w:val="nil"/>
              <w:bottom w:val="single" w:sz="4" w:space="0" w:color="000000"/>
              <w:right w:val="single" w:sz="4" w:space="0" w:color="000000"/>
            </w:tcBorders>
            <w:shd w:val="clear" w:color="auto" w:fill="auto"/>
            <w:vAlign w:val="center"/>
          </w:tcPr>
          <w:p w14:paraId="17721AB4" w14:textId="77777777" w:rsidR="00DF08A2" w:rsidRDefault="00DF08A2" w:rsidP="00221E0C">
            <w:pPr>
              <w:ind w:right="40"/>
              <w:jc w:val="center"/>
              <w:rPr>
                <w:sz w:val="16"/>
                <w:szCs w:val="16"/>
              </w:rPr>
            </w:pPr>
            <w:r>
              <w:rPr>
                <w:sz w:val="16"/>
                <w:szCs w:val="16"/>
              </w:rPr>
              <w:t>1.27</w:t>
            </w:r>
          </w:p>
        </w:tc>
        <w:tc>
          <w:tcPr>
            <w:tcW w:w="616" w:type="dxa"/>
            <w:tcBorders>
              <w:top w:val="nil"/>
              <w:left w:val="nil"/>
              <w:bottom w:val="single" w:sz="4" w:space="0" w:color="000000"/>
              <w:right w:val="single" w:sz="4" w:space="0" w:color="000000"/>
            </w:tcBorders>
            <w:shd w:val="clear" w:color="auto" w:fill="auto"/>
            <w:vAlign w:val="center"/>
          </w:tcPr>
          <w:p w14:paraId="0F773832" w14:textId="77777777" w:rsidR="00DF08A2" w:rsidRDefault="00DF08A2" w:rsidP="00221E0C">
            <w:pPr>
              <w:ind w:right="40"/>
              <w:jc w:val="center"/>
              <w:rPr>
                <w:sz w:val="16"/>
                <w:szCs w:val="16"/>
              </w:rPr>
            </w:pPr>
            <w:r>
              <w:rPr>
                <w:sz w:val="16"/>
                <w:szCs w:val="16"/>
              </w:rPr>
              <w:t>1.29</w:t>
            </w:r>
          </w:p>
        </w:tc>
      </w:tr>
      <w:tr w:rsidR="00DF08A2" w14:paraId="5A9A3903" w14:textId="77777777" w:rsidTr="00221E0C">
        <w:trPr>
          <w:trHeight w:val="194"/>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BF7E39" w14:textId="77777777" w:rsidR="00DF08A2" w:rsidRDefault="00DF08A2" w:rsidP="00221E0C">
            <w:pPr>
              <w:ind w:right="42"/>
              <w:jc w:val="center"/>
              <w:rPr>
                <w:sz w:val="18"/>
                <w:szCs w:val="18"/>
              </w:rPr>
            </w:pPr>
            <w:r>
              <w:rPr>
                <w:sz w:val="18"/>
                <w:szCs w:val="18"/>
              </w:rPr>
              <w:t>Ancash</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675A2A8B" w14:textId="77777777" w:rsidR="00DF08A2" w:rsidRDefault="00DF08A2" w:rsidP="00221E0C">
            <w:pPr>
              <w:ind w:right="40"/>
              <w:jc w:val="center"/>
              <w:rPr>
                <w:sz w:val="16"/>
                <w:szCs w:val="16"/>
              </w:rPr>
            </w:pPr>
            <w:r>
              <w:rPr>
                <w:sz w:val="16"/>
                <w:szCs w:val="16"/>
              </w:rPr>
              <w:t>1.00</w:t>
            </w:r>
          </w:p>
        </w:tc>
        <w:tc>
          <w:tcPr>
            <w:tcW w:w="643" w:type="dxa"/>
            <w:tcBorders>
              <w:top w:val="nil"/>
              <w:left w:val="nil"/>
              <w:bottom w:val="single" w:sz="4" w:space="0" w:color="000000"/>
              <w:right w:val="single" w:sz="4" w:space="0" w:color="000000"/>
            </w:tcBorders>
            <w:shd w:val="clear" w:color="auto" w:fill="auto"/>
            <w:vAlign w:val="center"/>
          </w:tcPr>
          <w:p w14:paraId="091F0E89" w14:textId="77777777" w:rsidR="00DF08A2" w:rsidRDefault="00DF08A2" w:rsidP="00221E0C">
            <w:pPr>
              <w:ind w:right="40"/>
              <w:jc w:val="center"/>
              <w:rPr>
                <w:sz w:val="16"/>
                <w:szCs w:val="16"/>
              </w:rPr>
            </w:pPr>
            <w:r>
              <w:rPr>
                <w:sz w:val="16"/>
                <w:szCs w:val="16"/>
              </w:rPr>
              <w:t>1.01</w:t>
            </w:r>
          </w:p>
        </w:tc>
        <w:tc>
          <w:tcPr>
            <w:tcW w:w="642" w:type="dxa"/>
            <w:tcBorders>
              <w:top w:val="nil"/>
              <w:left w:val="nil"/>
              <w:bottom w:val="single" w:sz="4" w:space="0" w:color="000000"/>
              <w:right w:val="single" w:sz="4" w:space="0" w:color="000000"/>
            </w:tcBorders>
            <w:shd w:val="clear" w:color="auto" w:fill="auto"/>
            <w:vAlign w:val="center"/>
          </w:tcPr>
          <w:p w14:paraId="077D50CD" w14:textId="77777777" w:rsidR="00DF08A2" w:rsidRDefault="00DF08A2" w:rsidP="00221E0C">
            <w:pPr>
              <w:ind w:right="40"/>
              <w:jc w:val="center"/>
              <w:rPr>
                <w:sz w:val="16"/>
                <w:szCs w:val="16"/>
              </w:rPr>
            </w:pPr>
            <w:r>
              <w:rPr>
                <w:sz w:val="16"/>
                <w:szCs w:val="16"/>
              </w:rPr>
              <w:t>1.02</w:t>
            </w:r>
          </w:p>
        </w:tc>
        <w:tc>
          <w:tcPr>
            <w:tcW w:w="642" w:type="dxa"/>
            <w:tcBorders>
              <w:top w:val="nil"/>
              <w:left w:val="nil"/>
              <w:bottom w:val="single" w:sz="4" w:space="0" w:color="000000"/>
              <w:right w:val="single" w:sz="4" w:space="0" w:color="000000"/>
            </w:tcBorders>
            <w:shd w:val="clear" w:color="auto" w:fill="auto"/>
            <w:vAlign w:val="center"/>
          </w:tcPr>
          <w:p w14:paraId="6D917055" w14:textId="77777777" w:rsidR="00DF08A2" w:rsidRDefault="00DF08A2" w:rsidP="00221E0C">
            <w:pPr>
              <w:ind w:right="40"/>
              <w:jc w:val="center"/>
              <w:rPr>
                <w:sz w:val="16"/>
                <w:szCs w:val="16"/>
              </w:rPr>
            </w:pPr>
            <w:r>
              <w:rPr>
                <w:sz w:val="16"/>
                <w:szCs w:val="16"/>
              </w:rPr>
              <w:t>1.03</w:t>
            </w:r>
          </w:p>
        </w:tc>
        <w:tc>
          <w:tcPr>
            <w:tcW w:w="642" w:type="dxa"/>
            <w:tcBorders>
              <w:top w:val="nil"/>
              <w:left w:val="nil"/>
              <w:bottom w:val="single" w:sz="4" w:space="0" w:color="000000"/>
              <w:right w:val="single" w:sz="4" w:space="0" w:color="000000"/>
            </w:tcBorders>
            <w:shd w:val="clear" w:color="auto" w:fill="auto"/>
            <w:vAlign w:val="center"/>
          </w:tcPr>
          <w:p w14:paraId="7F8F5EFE" w14:textId="77777777" w:rsidR="00DF08A2" w:rsidRDefault="00DF08A2" w:rsidP="00221E0C">
            <w:pPr>
              <w:ind w:right="40"/>
              <w:jc w:val="center"/>
              <w:rPr>
                <w:sz w:val="16"/>
                <w:szCs w:val="16"/>
              </w:rPr>
            </w:pPr>
            <w:r>
              <w:rPr>
                <w:sz w:val="16"/>
                <w:szCs w:val="16"/>
              </w:rPr>
              <w:t>1.04</w:t>
            </w:r>
          </w:p>
        </w:tc>
        <w:tc>
          <w:tcPr>
            <w:tcW w:w="643" w:type="dxa"/>
            <w:tcBorders>
              <w:top w:val="nil"/>
              <w:left w:val="nil"/>
              <w:bottom w:val="single" w:sz="4" w:space="0" w:color="000000"/>
              <w:right w:val="single" w:sz="4" w:space="0" w:color="000000"/>
            </w:tcBorders>
            <w:shd w:val="clear" w:color="auto" w:fill="auto"/>
            <w:vAlign w:val="center"/>
          </w:tcPr>
          <w:p w14:paraId="3A3C28B1" w14:textId="77777777" w:rsidR="00DF08A2" w:rsidRDefault="00DF08A2" w:rsidP="00221E0C">
            <w:pPr>
              <w:ind w:right="40"/>
              <w:jc w:val="center"/>
              <w:rPr>
                <w:sz w:val="16"/>
                <w:szCs w:val="16"/>
              </w:rPr>
            </w:pPr>
            <w:r>
              <w:rPr>
                <w:sz w:val="16"/>
                <w:szCs w:val="16"/>
              </w:rPr>
              <w:t>1.05</w:t>
            </w:r>
          </w:p>
        </w:tc>
        <w:tc>
          <w:tcPr>
            <w:tcW w:w="642" w:type="dxa"/>
            <w:tcBorders>
              <w:top w:val="nil"/>
              <w:left w:val="nil"/>
              <w:bottom w:val="single" w:sz="4" w:space="0" w:color="000000"/>
              <w:right w:val="single" w:sz="4" w:space="0" w:color="000000"/>
            </w:tcBorders>
            <w:shd w:val="clear" w:color="auto" w:fill="auto"/>
            <w:vAlign w:val="center"/>
          </w:tcPr>
          <w:p w14:paraId="30F1CFDD" w14:textId="77777777" w:rsidR="00DF08A2" w:rsidRDefault="00DF08A2" w:rsidP="00221E0C">
            <w:pPr>
              <w:ind w:right="40"/>
              <w:jc w:val="center"/>
              <w:rPr>
                <w:sz w:val="16"/>
                <w:szCs w:val="16"/>
              </w:rPr>
            </w:pPr>
            <w:r>
              <w:rPr>
                <w:sz w:val="16"/>
                <w:szCs w:val="16"/>
              </w:rPr>
              <w:t>1.05</w:t>
            </w:r>
          </w:p>
        </w:tc>
        <w:tc>
          <w:tcPr>
            <w:tcW w:w="641" w:type="dxa"/>
            <w:tcBorders>
              <w:top w:val="nil"/>
              <w:left w:val="nil"/>
              <w:bottom w:val="single" w:sz="4" w:space="0" w:color="000000"/>
              <w:right w:val="single" w:sz="4" w:space="0" w:color="000000"/>
            </w:tcBorders>
            <w:shd w:val="clear" w:color="auto" w:fill="auto"/>
            <w:vAlign w:val="center"/>
          </w:tcPr>
          <w:p w14:paraId="47C028A7" w14:textId="77777777" w:rsidR="00DF08A2" w:rsidRDefault="00DF08A2" w:rsidP="00221E0C">
            <w:pPr>
              <w:ind w:right="40"/>
              <w:jc w:val="center"/>
              <w:rPr>
                <w:sz w:val="16"/>
                <w:szCs w:val="16"/>
              </w:rPr>
            </w:pPr>
            <w:r>
              <w:rPr>
                <w:sz w:val="16"/>
                <w:szCs w:val="16"/>
              </w:rPr>
              <w:t>1.06</w:t>
            </w:r>
          </w:p>
        </w:tc>
        <w:tc>
          <w:tcPr>
            <w:tcW w:w="642" w:type="dxa"/>
            <w:tcBorders>
              <w:top w:val="nil"/>
              <w:left w:val="nil"/>
              <w:bottom w:val="single" w:sz="4" w:space="0" w:color="000000"/>
              <w:right w:val="single" w:sz="4" w:space="0" w:color="000000"/>
            </w:tcBorders>
            <w:shd w:val="clear" w:color="auto" w:fill="auto"/>
            <w:vAlign w:val="center"/>
          </w:tcPr>
          <w:p w14:paraId="31E46091" w14:textId="77777777" w:rsidR="00DF08A2" w:rsidRDefault="00DF08A2" w:rsidP="00221E0C">
            <w:pPr>
              <w:ind w:right="40"/>
              <w:jc w:val="center"/>
              <w:rPr>
                <w:sz w:val="16"/>
                <w:szCs w:val="16"/>
              </w:rPr>
            </w:pPr>
            <w:r>
              <w:rPr>
                <w:sz w:val="16"/>
                <w:szCs w:val="16"/>
              </w:rPr>
              <w:t>1.07</w:t>
            </w:r>
          </w:p>
        </w:tc>
        <w:tc>
          <w:tcPr>
            <w:tcW w:w="635" w:type="dxa"/>
            <w:tcBorders>
              <w:top w:val="nil"/>
              <w:left w:val="nil"/>
              <w:bottom w:val="single" w:sz="4" w:space="0" w:color="000000"/>
              <w:right w:val="single" w:sz="4" w:space="0" w:color="000000"/>
            </w:tcBorders>
            <w:shd w:val="clear" w:color="auto" w:fill="auto"/>
            <w:vAlign w:val="center"/>
          </w:tcPr>
          <w:p w14:paraId="2159629C" w14:textId="77777777" w:rsidR="00DF08A2" w:rsidRDefault="00DF08A2" w:rsidP="00221E0C">
            <w:pPr>
              <w:ind w:right="40"/>
              <w:jc w:val="center"/>
              <w:rPr>
                <w:sz w:val="16"/>
                <w:szCs w:val="16"/>
              </w:rPr>
            </w:pPr>
            <w:r>
              <w:rPr>
                <w:sz w:val="16"/>
                <w:szCs w:val="16"/>
              </w:rPr>
              <w:t>1.08</w:t>
            </w:r>
          </w:p>
        </w:tc>
        <w:tc>
          <w:tcPr>
            <w:tcW w:w="627" w:type="dxa"/>
            <w:tcBorders>
              <w:top w:val="nil"/>
              <w:left w:val="nil"/>
              <w:bottom w:val="single" w:sz="4" w:space="0" w:color="000000"/>
              <w:right w:val="single" w:sz="4" w:space="0" w:color="000000"/>
            </w:tcBorders>
            <w:shd w:val="clear" w:color="auto" w:fill="auto"/>
            <w:vAlign w:val="center"/>
          </w:tcPr>
          <w:p w14:paraId="7D28BC88" w14:textId="77777777" w:rsidR="00DF08A2" w:rsidRDefault="00DF08A2" w:rsidP="00221E0C">
            <w:pPr>
              <w:ind w:right="40"/>
              <w:jc w:val="center"/>
              <w:rPr>
                <w:sz w:val="16"/>
                <w:szCs w:val="16"/>
              </w:rPr>
            </w:pPr>
            <w:r>
              <w:rPr>
                <w:sz w:val="16"/>
                <w:szCs w:val="16"/>
              </w:rPr>
              <w:t>1.09</w:t>
            </w:r>
          </w:p>
        </w:tc>
        <w:tc>
          <w:tcPr>
            <w:tcW w:w="620" w:type="dxa"/>
            <w:tcBorders>
              <w:top w:val="nil"/>
              <w:left w:val="nil"/>
              <w:bottom w:val="single" w:sz="4" w:space="0" w:color="000000"/>
              <w:right w:val="single" w:sz="4" w:space="0" w:color="000000"/>
            </w:tcBorders>
            <w:shd w:val="clear" w:color="auto" w:fill="auto"/>
            <w:vAlign w:val="center"/>
          </w:tcPr>
          <w:p w14:paraId="1ED5A0A6" w14:textId="77777777" w:rsidR="00DF08A2" w:rsidRDefault="00DF08A2" w:rsidP="00221E0C">
            <w:pPr>
              <w:ind w:right="40"/>
              <w:jc w:val="center"/>
              <w:rPr>
                <w:sz w:val="16"/>
                <w:szCs w:val="16"/>
              </w:rPr>
            </w:pPr>
            <w:r>
              <w:rPr>
                <w:sz w:val="16"/>
                <w:szCs w:val="16"/>
              </w:rPr>
              <w:t>1.10</w:t>
            </w:r>
          </w:p>
        </w:tc>
        <w:tc>
          <w:tcPr>
            <w:tcW w:w="616" w:type="dxa"/>
            <w:tcBorders>
              <w:top w:val="nil"/>
              <w:left w:val="nil"/>
              <w:bottom w:val="single" w:sz="4" w:space="0" w:color="000000"/>
              <w:right w:val="single" w:sz="4" w:space="0" w:color="000000"/>
            </w:tcBorders>
            <w:shd w:val="clear" w:color="auto" w:fill="auto"/>
            <w:vAlign w:val="center"/>
          </w:tcPr>
          <w:p w14:paraId="0480C1DF" w14:textId="77777777" w:rsidR="00DF08A2" w:rsidRDefault="00DF08A2" w:rsidP="00221E0C">
            <w:pPr>
              <w:ind w:right="40"/>
              <w:jc w:val="center"/>
              <w:rPr>
                <w:sz w:val="16"/>
                <w:szCs w:val="16"/>
              </w:rPr>
            </w:pPr>
            <w:r>
              <w:rPr>
                <w:sz w:val="16"/>
                <w:szCs w:val="16"/>
              </w:rPr>
              <w:t>1.11</w:t>
            </w:r>
          </w:p>
        </w:tc>
      </w:tr>
      <w:tr w:rsidR="00DF08A2" w14:paraId="147F439C" w14:textId="77777777" w:rsidTr="00221E0C">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8A2059" w14:textId="77777777" w:rsidR="00DF08A2" w:rsidRDefault="00DF08A2" w:rsidP="00221E0C">
            <w:pPr>
              <w:ind w:right="42"/>
              <w:jc w:val="center"/>
              <w:rPr>
                <w:sz w:val="18"/>
                <w:szCs w:val="18"/>
              </w:rPr>
            </w:pPr>
            <w:r>
              <w:rPr>
                <w:sz w:val="18"/>
                <w:szCs w:val="18"/>
              </w:rPr>
              <w:t>Apurímac</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7307E4A0" w14:textId="77777777" w:rsidR="00DF08A2" w:rsidRDefault="00DF08A2" w:rsidP="00221E0C">
            <w:pPr>
              <w:ind w:right="40"/>
              <w:jc w:val="center"/>
              <w:rPr>
                <w:sz w:val="16"/>
                <w:szCs w:val="16"/>
              </w:rPr>
            </w:pPr>
            <w:r>
              <w:rPr>
                <w:sz w:val="16"/>
                <w:szCs w:val="16"/>
              </w:rPr>
              <w:t>1.00</w:t>
            </w:r>
          </w:p>
        </w:tc>
        <w:tc>
          <w:tcPr>
            <w:tcW w:w="643" w:type="dxa"/>
            <w:tcBorders>
              <w:top w:val="nil"/>
              <w:left w:val="nil"/>
              <w:bottom w:val="single" w:sz="4" w:space="0" w:color="000000"/>
              <w:right w:val="single" w:sz="4" w:space="0" w:color="000000"/>
            </w:tcBorders>
            <w:shd w:val="clear" w:color="auto" w:fill="auto"/>
            <w:vAlign w:val="center"/>
          </w:tcPr>
          <w:p w14:paraId="10DAB65A" w14:textId="77777777" w:rsidR="00DF08A2" w:rsidRDefault="00DF08A2" w:rsidP="00221E0C">
            <w:pPr>
              <w:ind w:right="40"/>
              <w:jc w:val="center"/>
              <w:rPr>
                <w:sz w:val="16"/>
                <w:szCs w:val="16"/>
              </w:rPr>
            </w:pPr>
            <w:r>
              <w:rPr>
                <w:sz w:val="16"/>
                <w:szCs w:val="16"/>
              </w:rPr>
              <w:t>1.03</w:t>
            </w:r>
          </w:p>
        </w:tc>
        <w:tc>
          <w:tcPr>
            <w:tcW w:w="642" w:type="dxa"/>
            <w:tcBorders>
              <w:top w:val="nil"/>
              <w:left w:val="nil"/>
              <w:bottom w:val="single" w:sz="4" w:space="0" w:color="000000"/>
              <w:right w:val="single" w:sz="4" w:space="0" w:color="000000"/>
            </w:tcBorders>
            <w:shd w:val="clear" w:color="auto" w:fill="auto"/>
            <w:vAlign w:val="center"/>
          </w:tcPr>
          <w:p w14:paraId="319267A6" w14:textId="77777777" w:rsidR="00DF08A2" w:rsidRDefault="00DF08A2" w:rsidP="00221E0C">
            <w:pPr>
              <w:ind w:right="40"/>
              <w:jc w:val="center"/>
              <w:rPr>
                <w:sz w:val="16"/>
                <w:szCs w:val="16"/>
              </w:rPr>
            </w:pPr>
            <w:r>
              <w:rPr>
                <w:sz w:val="16"/>
                <w:szCs w:val="16"/>
              </w:rPr>
              <w:t>1.06</w:t>
            </w:r>
          </w:p>
        </w:tc>
        <w:tc>
          <w:tcPr>
            <w:tcW w:w="642" w:type="dxa"/>
            <w:tcBorders>
              <w:top w:val="nil"/>
              <w:left w:val="nil"/>
              <w:bottom w:val="single" w:sz="4" w:space="0" w:color="000000"/>
              <w:right w:val="single" w:sz="4" w:space="0" w:color="000000"/>
            </w:tcBorders>
            <w:shd w:val="clear" w:color="auto" w:fill="auto"/>
            <w:vAlign w:val="center"/>
          </w:tcPr>
          <w:p w14:paraId="589F13AF" w14:textId="77777777" w:rsidR="00DF08A2" w:rsidRDefault="00DF08A2" w:rsidP="00221E0C">
            <w:pPr>
              <w:ind w:right="40"/>
              <w:jc w:val="center"/>
              <w:rPr>
                <w:sz w:val="16"/>
                <w:szCs w:val="16"/>
              </w:rPr>
            </w:pPr>
            <w:r>
              <w:rPr>
                <w:sz w:val="16"/>
                <w:szCs w:val="16"/>
              </w:rPr>
              <w:t>1.09</w:t>
            </w:r>
          </w:p>
        </w:tc>
        <w:tc>
          <w:tcPr>
            <w:tcW w:w="642" w:type="dxa"/>
            <w:tcBorders>
              <w:top w:val="nil"/>
              <w:left w:val="nil"/>
              <w:bottom w:val="single" w:sz="4" w:space="0" w:color="000000"/>
              <w:right w:val="single" w:sz="4" w:space="0" w:color="000000"/>
            </w:tcBorders>
            <w:shd w:val="clear" w:color="auto" w:fill="auto"/>
            <w:vAlign w:val="center"/>
          </w:tcPr>
          <w:p w14:paraId="69C30C3E" w14:textId="77777777" w:rsidR="00DF08A2" w:rsidRDefault="00DF08A2" w:rsidP="00221E0C">
            <w:pPr>
              <w:ind w:right="40"/>
              <w:jc w:val="center"/>
              <w:rPr>
                <w:sz w:val="16"/>
                <w:szCs w:val="16"/>
              </w:rPr>
            </w:pPr>
            <w:r>
              <w:rPr>
                <w:sz w:val="16"/>
                <w:szCs w:val="16"/>
              </w:rPr>
              <w:t>1.11</w:t>
            </w:r>
          </w:p>
        </w:tc>
        <w:tc>
          <w:tcPr>
            <w:tcW w:w="643" w:type="dxa"/>
            <w:tcBorders>
              <w:top w:val="nil"/>
              <w:left w:val="nil"/>
              <w:bottom w:val="single" w:sz="4" w:space="0" w:color="000000"/>
              <w:right w:val="single" w:sz="4" w:space="0" w:color="000000"/>
            </w:tcBorders>
            <w:shd w:val="clear" w:color="auto" w:fill="auto"/>
            <w:vAlign w:val="center"/>
          </w:tcPr>
          <w:p w14:paraId="7AB9A766" w14:textId="77777777" w:rsidR="00DF08A2" w:rsidRDefault="00DF08A2" w:rsidP="00221E0C">
            <w:pPr>
              <w:ind w:right="40"/>
              <w:jc w:val="center"/>
              <w:rPr>
                <w:sz w:val="16"/>
                <w:szCs w:val="16"/>
              </w:rPr>
            </w:pPr>
            <w:r>
              <w:rPr>
                <w:sz w:val="16"/>
                <w:szCs w:val="16"/>
              </w:rPr>
              <w:t>1.14</w:t>
            </w:r>
          </w:p>
        </w:tc>
        <w:tc>
          <w:tcPr>
            <w:tcW w:w="642" w:type="dxa"/>
            <w:tcBorders>
              <w:top w:val="nil"/>
              <w:left w:val="nil"/>
              <w:bottom w:val="single" w:sz="4" w:space="0" w:color="000000"/>
              <w:right w:val="single" w:sz="4" w:space="0" w:color="000000"/>
            </w:tcBorders>
            <w:shd w:val="clear" w:color="auto" w:fill="auto"/>
            <w:vAlign w:val="center"/>
          </w:tcPr>
          <w:p w14:paraId="3F57DE14" w14:textId="77777777" w:rsidR="00DF08A2" w:rsidRDefault="00DF08A2" w:rsidP="00221E0C">
            <w:pPr>
              <w:ind w:right="40"/>
              <w:jc w:val="center"/>
              <w:rPr>
                <w:sz w:val="16"/>
                <w:szCs w:val="16"/>
              </w:rPr>
            </w:pPr>
            <w:r>
              <w:rPr>
                <w:sz w:val="16"/>
                <w:szCs w:val="16"/>
              </w:rPr>
              <w:t>1.17</w:t>
            </w:r>
          </w:p>
        </w:tc>
        <w:tc>
          <w:tcPr>
            <w:tcW w:w="641" w:type="dxa"/>
            <w:tcBorders>
              <w:top w:val="nil"/>
              <w:left w:val="nil"/>
              <w:bottom w:val="single" w:sz="4" w:space="0" w:color="000000"/>
              <w:right w:val="single" w:sz="4" w:space="0" w:color="000000"/>
            </w:tcBorders>
            <w:shd w:val="clear" w:color="auto" w:fill="auto"/>
            <w:vAlign w:val="center"/>
          </w:tcPr>
          <w:p w14:paraId="28EF8001" w14:textId="77777777" w:rsidR="00DF08A2" w:rsidRDefault="00DF08A2" w:rsidP="00221E0C">
            <w:pPr>
              <w:ind w:right="40"/>
              <w:jc w:val="center"/>
              <w:rPr>
                <w:sz w:val="16"/>
                <w:szCs w:val="16"/>
              </w:rPr>
            </w:pPr>
            <w:r>
              <w:rPr>
                <w:sz w:val="16"/>
                <w:szCs w:val="16"/>
              </w:rPr>
              <w:t>1.20</w:t>
            </w:r>
          </w:p>
        </w:tc>
        <w:tc>
          <w:tcPr>
            <w:tcW w:w="642" w:type="dxa"/>
            <w:tcBorders>
              <w:top w:val="nil"/>
              <w:left w:val="nil"/>
              <w:bottom w:val="single" w:sz="4" w:space="0" w:color="000000"/>
              <w:right w:val="single" w:sz="4" w:space="0" w:color="000000"/>
            </w:tcBorders>
            <w:shd w:val="clear" w:color="auto" w:fill="auto"/>
            <w:vAlign w:val="center"/>
          </w:tcPr>
          <w:p w14:paraId="070E7EEF" w14:textId="77777777" w:rsidR="00DF08A2" w:rsidRDefault="00DF08A2" w:rsidP="00221E0C">
            <w:pPr>
              <w:ind w:right="40"/>
              <w:jc w:val="center"/>
              <w:rPr>
                <w:sz w:val="16"/>
                <w:szCs w:val="16"/>
              </w:rPr>
            </w:pPr>
            <w:r>
              <w:rPr>
                <w:sz w:val="16"/>
                <w:szCs w:val="16"/>
              </w:rPr>
              <w:t>1.23</w:t>
            </w:r>
          </w:p>
        </w:tc>
        <w:tc>
          <w:tcPr>
            <w:tcW w:w="635" w:type="dxa"/>
            <w:tcBorders>
              <w:top w:val="nil"/>
              <w:left w:val="nil"/>
              <w:bottom w:val="single" w:sz="4" w:space="0" w:color="000000"/>
              <w:right w:val="single" w:sz="4" w:space="0" w:color="000000"/>
            </w:tcBorders>
            <w:shd w:val="clear" w:color="auto" w:fill="auto"/>
            <w:vAlign w:val="center"/>
          </w:tcPr>
          <w:p w14:paraId="52283EC3" w14:textId="77777777" w:rsidR="00DF08A2" w:rsidRDefault="00DF08A2" w:rsidP="00221E0C">
            <w:pPr>
              <w:ind w:right="40"/>
              <w:jc w:val="center"/>
              <w:rPr>
                <w:sz w:val="16"/>
                <w:szCs w:val="16"/>
              </w:rPr>
            </w:pPr>
            <w:r>
              <w:rPr>
                <w:sz w:val="16"/>
                <w:szCs w:val="16"/>
              </w:rPr>
              <w:t>1.26</w:t>
            </w:r>
          </w:p>
        </w:tc>
        <w:tc>
          <w:tcPr>
            <w:tcW w:w="627" w:type="dxa"/>
            <w:tcBorders>
              <w:top w:val="nil"/>
              <w:left w:val="nil"/>
              <w:bottom w:val="single" w:sz="4" w:space="0" w:color="000000"/>
              <w:right w:val="single" w:sz="4" w:space="0" w:color="000000"/>
            </w:tcBorders>
            <w:shd w:val="clear" w:color="auto" w:fill="auto"/>
            <w:vAlign w:val="center"/>
          </w:tcPr>
          <w:p w14:paraId="6CFC918F" w14:textId="77777777" w:rsidR="00DF08A2" w:rsidRDefault="00DF08A2" w:rsidP="00221E0C">
            <w:pPr>
              <w:ind w:right="40"/>
              <w:jc w:val="center"/>
              <w:rPr>
                <w:sz w:val="16"/>
                <w:szCs w:val="16"/>
              </w:rPr>
            </w:pPr>
            <w:r>
              <w:rPr>
                <w:sz w:val="16"/>
                <w:szCs w:val="16"/>
              </w:rPr>
              <w:t>1.29</w:t>
            </w:r>
          </w:p>
        </w:tc>
        <w:tc>
          <w:tcPr>
            <w:tcW w:w="620" w:type="dxa"/>
            <w:tcBorders>
              <w:top w:val="nil"/>
              <w:left w:val="nil"/>
              <w:bottom w:val="single" w:sz="4" w:space="0" w:color="000000"/>
              <w:right w:val="single" w:sz="4" w:space="0" w:color="000000"/>
            </w:tcBorders>
            <w:shd w:val="clear" w:color="auto" w:fill="auto"/>
            <w:vAlign w:val="center"/>
          </w:tcPr>
          <w:p w14:paraId="3069092C" w14:textId="77777777" w:rsidR="00DF08A2" w:rsidRDefault="00DF08A2" w:rsidP="00221E0C">
            <w:pPr>
              <w:ind w:right="40"/>
              <w:jc w:val="center"/>
              <w:rPr>
                <w:sz w:val="16"/>
                <w:szCs w:val="16"/>
              </w:rPr>
            </w:pPr>
            <w:r>
              <w:rPr>
                <w:sz w:val="16"/>
                <w:szCs w:val="16"/>
              </w:rPr>
              <w:t>1.32</w:t>
            </w:r>
          </w:p>
        </w:tc>
        <w:tc>
          <w:tcPr>
            <w:tcW w:w="616" w:type="dxa"/>
            <w:tcBorders>
              <w:top w:val="nil"/>
              <w:left w:val="nil"/>
              <w:bottom w:val="single" w:sz="4" w:space="0" w:color="000000"/>
              <w:right w:val="single" w:sz="4" w:space="0" w:color="000000"/>
            </w:tcBorders>
            <w:shd w:val="clear" w:color="auto" w:fill="auto"/>
            <w:vAlign w:val="center"/>
          </w:tcPr>
          <w:p w14:paraId="489197F4" w14:textId="77777777" w:rsidR="00DF08A2" w:rsidRDefault="00DF08A2" w:rsidP="00221E0C">
            <w:pPr>
              <w:ind w:right="40"/>
              <w:jc w:val="center"/>
              <w:rPr>
                <w:sz w:val="16"/>
                <w:szCs w:val="16"/>
              </w:rPr>
            </w:pPr>
            <w:r>
              <w:rPr>
                <w:sz w:val="16"/>
                <w:szCs w:val="16"/>
              </w:rPr>
              <w:t>1.34</w:t>
            </w:r>
          </w:p>
        </w:tc>
      </w:tr>
      <w:tr w:rsidR="00DF08A2" w14:paraId="0CD714B3" w14:textId="77777777" w:rsidTr="00221E0C">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517496" w14:textId="77777777" w:rsidR="00DF08A2" w:rsidRDefault="00DF08A2" w:rsidP="00221E0C">
            <w:pPr>
              <w:ind w:right="42"/>
              <w:jc w:val="center"/>
              <w:rPr>
                <w:sz w:val="18"/>
                <w:szCs w:val="18"/>
              </w:rPr>
            </w:pPr>
            <w:r>
              <w:rPr>
                <w:sz w:val="18"/>
                <w:szCs w:val="18"/>
              </w:rPr>
              <w:t>Arequipa</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5CF2922E" w14:textId="77777777" w:rsidR="00DF08A2" w:rsidRDefault="00DF08A2" w:rsidP="00221E0C">
            <w:pPr>
              <w:ind w:right="40"/>
              <w:jc w:val="center"/>
              <w:rPr>
                <w:sz w:val="16"/>
                <w:szCs w:val="16"/>
              </w:rPr>
            </w:pPr>
            <w:r>
              <w:rPr>
                <w:sz w:val="16"/>
                <w:szCs w:val="16"/>
              </w:rPr>
              <w:t>1.00</w:t>
            </w:r>
          </w:p>
        </w:tc>
        <w:tc>
          <w:tcPr>
            <w:tcW w:w="643" w:type="dxa"/>
            <w:tcBorders>
              <w:top w:val="nil"/>
              <w:left w:val="nil"/>
              <w:bottom w:val="single" w:sz="4" w:space="0" w:color="000000"/>
              <w:right w:val="single" w:sz="4" w:space="0" w:color="000000"/>
            </w:tcBorders>
            <w:shd w:val="clear" w:color="auto" w:fill="auto"/>
            <w:vAlign w:val="center"/>
          </w:tcPr>
          <w:p w14:paraId="60DED9EF" w14:textId="77777777" w:rsidR="00DF08A2" w:rsidRDefault="00DF08A2" w:rsidP="00221E0C">
            <w:pPr>
              <w:ind w:right="40"/>
              <w:jc w:val="center"/>
              <w:rPr>
                <w:sz w:val="16"/>
                <w:szCs w:val="16"/>
              </w:rPr>
            </w:pPr>
            <w:r>
              <w:rPr>
                <w:sz w:val="16"/>
                <w:szCs w:val="16"/>
              </w:rPr>
              <w:t>1.01</w:t>
            </w:r>
          </w:p>
        </w:tc>
        <w:tc>
          <w:tcPr>
            <w:tcW w:w="642" w:type="dxa"/>
            <w:tcBorders>
              <w:top w:val="nil"/>
              <w:left w:val="nil"/>
              <w:bottom w:val="single" w:sz="4" w:space="0" w:color="000000"/>
              <w:right w:val="single" w:sz="4" w:space="0" w:color="000000"/>
            </w:tcBorders>
            <w:shd w:val="clear" w:color="auto" w:fill="auto"/>
            <w:vAlign w:val="center"/>
          </w:tcPr>
          <w:p w14:paraId="605B7CE4" w14:textId="77777777" w:rsidR="00DF08A2" w:rsidRDefault="00DF08A2" w:rsidP="00221E0C">
            <w:pPr>
              <w:ind w:right="40"/>
              <w:jc w:val="center"/>
              <w:rPr>
                <w:sz w:val="16"/>
                <w:szCs w:val="16"/>
              </w:rPr>
            </w:pPr>
            <w:r>
              <w:rPr>
                <w:sz w:val="16"/>
                <w:szCs w:val="16"/>
              </w:rPr>
              <w:t>1.02</w:t>
            </w:r>
          </w:p>
        </w:tc>
        <w:tc>
          <w:tcPr>
            <w:tcW w:w="642" w:type="dxa"/>
            <w:tcBorders>
              <w:top w:val="nil"/>
              <w:left w:val="nil"/>
              <w:bottom w:val="single" w:sz="4" w:space="0" w:color="000000"/>
              <w:right w:val="single" w:sz="4" w:space="0" w:color="000000"/>
            </w:tcBorders>
            <w:shd w:val="clear" w:color="auto" w:fill="auto"/>
            <w:vAlign w:val="center"/>
          </w:tcPr>
          <w:p w14:paraId="30D31337" w14:textId="77777777" w:rsidR="00DF08A2" w:rsidRDefault="00DF08A2" w:rsidP="00221E0C">
            <w:pPr>
              <w:ind w:right="40"/>
              <w:jc w:val="center"/>
              <w:rPr>
                <w:sz w:val="16"/>
                <w:szCs w:val="16"/>
              </w:rPr>
            </w:pPr>
            <w:r>
              <w:rPr>
                <w:sz w:val="16"/>
                <w:szCs w:val="16"/>
              </w:rPr>
              <w:t>1.02</w:t>
            </w:r>
          </w:p>
        </w:tc>
        <w:tc>
          <w:tcPr>
            <w:tcW w:w="642" w:type="dxa"/>
            <w:tcBorders>
              <w:top w:val="nil"/>
              <w:left w:val="nil"/>
              <w:bottom w:val="single" w:sz="4" w:space="0" w:color="000000"/>
              <w:right w:val="single" w:sz="4" w:space="0" w:color="000000"/>
            </w:tcBorders>
            <w:shd w:val="clear" w:color="auto" w:fill="auto"/>
            <w:vAlign w:val="center"/>
          </w:tcPr>
          <w:p w14:paraId="2C94FD66" w14:textId="77777777" w:rsidR="00DF08A2" w:rsidRDefault="00DF08A2" w:rsidP="00221E0C">
            <w:pPr>
              <w:ind w:right="40"/>
              <w:jc w:val="center"/>
              <w:rPr>
                <w:sz w:val="16"/>
                <w:szCs w:val="16"/>
              </w:rPr>
            </w:pPr>
            <w:r>
              <w:rPr>
                <w:sz w:val="16"/>
                <w:szCs w:val="16"/>
              </w:rPr>
              <w:t>1.03</w:t>
            </w:r>
          </w:p>
        </w:tc>
        <w:tc>
          <w:tcPr>
            <w:tcW w:w="643" w:type="dxa"/>
            <w:tcBorders>
              <w:top w:val="nil"/>
              <w:left w:val="nil"/>
              <w:bottom w:val="single" w:sz="4" w:space="0" w:color="000000"/>
              <w:right w:val="single" w:sz="4" w:space="0" w:color="000000"/>
            </w:tcBorders>
            <w:shd w:val="clear" w:color="auto" w:fill="auto"/>
            <w:vAlign w:val="center"/>
          </w:tcPr>
          <w:p w14:paraId="6AC9F26A" w14:textId="77777777" w:rsidR="00DF08A2" w:rsidRDefault="00DF08A2" w:rsidP="00221E0C">
            <w:pPr>
              <w:ind w:right="40"/>
              <w:jc w:val="center"/>
              <w:rPr>
                <w:sz w:val="16"/>
                <w:szCs w:val="16"/>
              </w:rPr>
            </w:pPr>
            <w:r>
              <w:rPr>
                <w:sz w:val="16"/>
                <w:szCs w:val="16"/>
              </w:rPr>
              <w:t>1.04</w:t>
            </w:r>
          </w:p>
        </w:tc>
        <w:tc>
          <w:tcPr>
            <w:tcW w:w="642" w:type="dxa"/>
            <w:tcBorders>
              <w:top w:val="nil"/>
              <w:left w:val="nil"/>
              <w:bottom w:val="single" w:sz="4" w:space="0" w:color="000000"/>
              <w:right w:val="single" w:sz="4" w:space="0" w:color="000000"/>
            </w:tcBorders>
            <w:shd w:val="clear" w:color="auto" w:fill="auto"/>
            <w:vAlign w:val="center"/>
          </w:tcPr>
          <w:p w14:paraId="6065CDD5" w14:textId="77777777" w:rsidR="00DF08A2" w:rsidRDefault="00DF08A2" w:rsidP="00221E0C">
            <w:pPr>
              <w:ind w:right="40"/>
              <w:jc w:val="center"/>
              <w:rPr>
                <w:sz w:val="16"/>
                <w:szCs w:val="16"/>
              </w:rPr>
            </w:pPr>
            <w:r>
              <w:rPr>
                <w:sz w:val="16"/>
                <w:szCs w:val="16"/>
              </w:rPr>
              <w:t>1.05</w:t>
            </w:r>
          </w:p>
        </w:tc>
        <w:tc>
          <w:tcPr>
            <w:tcW w:w="641" w:type="dxa"/>
            <w:tcBorders>
              <w:top w:val="nil"/>
              <w:left w:val="nil"/>
              <w:bottom w:val="single" w:sz="4" w:space="0" w:color="000000"/>
              <w:right w:val="single" w:sz="4" w:space="0" w:color="000000"/>
            </w:tcBorders>
            <w:shd w:val="clear" w:color="auto" w:fill="auto"/>
            <w:vAlign w:val="center"/>
          </w:tcPr>
          <w:p w14:paraId="3C965200" w14:textId="77777777" w:rsidR="00DF08A2" w:rsidRDefault="00DF08A2" w:rsidP="00221E0C">
            <w:pPr>
              <w:ind w:right="40"/>
              <w:jc w:val="center"/>
              <w:rPr>
                <w:sz w:val="16"/>
                <w:szCs w:val="16"/>
              </w:rPr>
            </w:pPr>
            <w:r>
              <w:rPr>
                <w:sz w:val="16"/>
                <w:szCs w:val="16"/>
              </w:rPr>
              <w:t>1.06</w:t>
            </w:r>
          </w:p>
        </w:tc>
        <w:tc>
          <w:tcPr>
            <w:tcW w:w="642" w:type="dxa"/>
            <w:tcBorders>
              <w:top w:val="nil"/>
              <w:left w:val="nil"/>
              <w:bottom w:val="single" w:sz="4" w:space="0" w:color="000000"/>
              <w:right w:val="single" w:sz="4" w:space="0" w:color="000000"/>
            </w:tcBorders>
            <w:shd w:val="clear" w:color="auto" w:fill="auto"/>
            <w:vAlign w:val="center"/>
          </w:tcPr>
          <w:p w14:paraId="6DD499DF" w14:textId="77777777" w:rsidR="00DF08A2" w:rsidRDefault="00DF08A2" w:rsidP="00221E0C">
            <w:pPr>
              <w:ind w:right="40"/>
              <w:jc w:val="center"/>
              <w:rPr>
                <w:sz w:val="16"/>
                <w:szCs w:val="16"/>
              </w:rPr>
            </w:pPr>
            <w:r>
              <w:rPr>
                <w:sz w:val="16"/>
                <w:szCs w:val="16"/>
              </w:rPr>
              <w:t>1.06</w:t>
            </w:r>
          </w:p>
        </w:tc>
        <w:tc>
          <w:tcPr>
            <w:tcW w:w="635" w:type="dxa"/>
            <w:tcBorders>
              <w:top w:val="nil"/>
              <w:left w:val="nil"/>
              <w:bottom w:val="single" w:sz="4" w:space="0" w:color="000000"/>
              <w:right w:val="single" w:sz="4" w:space="0" w:color="000000"/>
            </w:tcBorders>
            <w:shd w:val="clear" w:color="auto" w:fill="auto"/>
            <w:vAlign w:val="center"/>
          </w:tcPr>
          <w:p w14:paraId="101FF1FB" w14:textId="77777777" w:rsidR="00DF08A2" w:rsidRDefault="00DF08A2" w:rsidP="00221E0C">
            <w:pPr>
              <w:ind w:right="40"/>
              <w:jc w:val="center"/>
              <w:rPr>
                <w:sz w:val="16"/>
                <w:szCs w:val="16"/>
              </w:rPr>
            </w:pPr>
            <w:r>
              <w:rPr>
                <w:sz w:val="16"/>
                <w:szCs w:val="16"/>
              </w:rPr>
              <w:t>1.07</w:t>
            </w:r>
          </w:p>
        </w:tc>
        <w:tc>
          <w:tcPr>
            <w:tcW w:w="627" w:type="dxa"/>
            <w:tcBorders>
              <w:top w:val="nil"/>
              <w:left w:val="nil"/>
              <w:bottom w:val="single" w:sz="4" w:space="0" w:color="000000"/>
              <w:right w:val="single" w:sz="4" w:space="0" w:color="000000"/>
            </w:tcBorders>
            <w:shd w:val="clear" w:color="auto" w:fill="auto"/>
            <w:vAlign w:val="center"/>
          </w:tcPr>
          <w:p w14:paraId="3492E84D" w14:textId="77777777" w:rsidR="00DF08A2" w:rsidRDefault="00DF08A2" w:rsidP="00221E0C">
            <w:pPr>
              <w:ind w:right="40"/>
              <w:jc w:val="center"/>
              <w:rPr>
                <w:sz w:val="16"/>
                <w:szCs w:val="16"/>
              </w:rPr>
            </w:pPr>
            <w:r>
              <w:rPr>
                <w:sz w:val="16"/>
                <w:szCs w:val="16"/>
              </w:rPr>
              <w:t>1.08</w:t>
            </w:r>
          </w:p>
        </w:tc>
        <w:tc>
          <w:tcPr>
            <w:tcW w:w="620" w:type="dxa"/>
            <w:tcBorders>
              <w:top w:val="nil"/>
              <w:left w:val="nil"/>
              <w:bottom w:val="single" w:sz="4" w:space="0" w:color="000000"/>
              <w:right w:val="single" w:sz="4" w:space="0" w:color="000000"/>
            </w:tcBorders>
            <w:shd w:val="clear" w:color="auto" w:fill="auto"/>
            <w:vAlign w:val="center"/>
          </w:tcPr>
          <w:p w14:paraId="02E69BB5" w14:textId="77777777" w:rsidR="00DF08A2" w:rsidRDefault="00DF08A2" w:rsidP="00221E0C">
            <w:pPr>
              <w:ind w:right="40"/>
              <w:jc w:val="center"/>
              <w:rPr>
                <w:sz w:val="16"/>
                <w:szCs w:val="16"/>
              </w:rPr>
            </w:pPr>
            <w:r>
              <w:rPr>
                <w:sz w:val="16"/>
                <w:szCs w:val="16"/>
              </w:rPr>
              <w:t>1.09</w:t>
            </w:r>
          </w:p>
        </w:tc>
        <w:tc>
          <w:tcPr>
            <w:tcW w:w="616" w:type="dxa"/>
            <w:tcBorders>
              <w:top w:val="nil"/>
              <w:left w:val="nil"/>
              <w:bottom w:val="single" w:sz="4" w:space="0" w:color="000000"/>
              <w:right w:val="single" w:sz="4" w:space="0" w:color="000000"/>
            </w:tcBorders>
            <w:shd w:val="clear" w:color="auto" w:fill="auto"/>
            <w:vAlign w:val="center"/>
          </w:tcPr>
          <w:p w14:paraId="63F0180A" w14:textId="77777777" w:rsidR="00DF08A2" w:rsidRDefault="00DF08A2" w:rsidP="00221E0C">
            <w:pPr>
              <w:ind w:right="40"/>
              <w:jc w:val="center"/>
              <w:rPr>
                <w:sz w:val="16"/>
                <w:szCs w:val="16"/>
              </w:rPr>
            </w:pPr>
            <w:r>
              <w:rPr>
                <w:sz w:val="16"/>
                <w:szCs w:val="16"/>
              </w:rPr>
              <w:t>1.09</w:t>
            </w:r>
          </w:p>
        </w:tc>
      </w:tr>
      <w:tr w:rsidR="00DF08A2" w14:paraId="756D9DC0" w14:textId="77777777" w:rsidTr="00221E0C">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41D212" w14:textId="77777777" w:rsidR="00DF08A2" w:rsidRDefault="00DF08A2" w:rsidP="00221E0C">
            <w:pPr>
              <w:ind w:right="42"/>
              <w:jc w:val="center"/>
              <w:rPr>
                <w:sz w:val="18"/>
                <w:szCs w:val="18"/>
              </w:rPr>
            </w:pPr>
            <w:r>
              <w:rPr>
                <w:sz w:val="18"/>
                <w:szCs w:val="18"/>
              </w:rPr>
              <w:t>Ayacucho</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2224DB7A" w14:textId="77777777" w:rsidR="00DF08A2" w:rsidRDefault="00DF08A2" w:rsidP="00221E0C">
            <w:pPr>
              <w:ind w:right="40"/>
              <w:jc w:val="center"/>
              <w:rPr>
                <w:sz w:val="16"/>
                <w:szCs w:val="16"/>
              </w:rPr>
            </w:pPr>
            <w:r>
              <w:rPr>
                <w:sz w:val="16"/>
                <w:szCs w:val="16"/>
              </w:rPr>
              <w:t>1.00</w:t>
            </w:r>
          </w:p>
        </w:tc>
        <w:tc>
          <w:tcPr>
            <w:tcW w:w="643" w:type="dxa"/>
            <w:tcBorders>
              <w:top w:val="nil"/>
              <w:left w:val="nil"/>
              <w:bottom w:val="single" w:sz="4" w:space="0" w:color="000000"/>
              <w:right w:val="single" w:sz="4" w:space="0" w:color="000000"/>
            </w:tcBorders>
            <w:shd w:val="clear" w:color="auto" w:fill="auto"/>
            <w:vAlign w:val="center"/>
          </w:tcPr>
          <w:p w14:paraId="7B04901D" w14:textId="77777777" w:rsidR="00DF08A2" w:rsidRDefault="00DF08A2" w:rsidP="00221E0C">
            <w:pPr>
              <w:ind w:right="40"/>
              <w:jc w:val="center"/>
              <w:rPr>
                <w:sz w:val="16"/>
                <w:szCs w:val="16"/>
              </w:rPr>
            </w:pPr>
            <w:r>
              <w:rPr>
                <w:sz w:val="16"/>
                <w:szCs w:val="16"/>
              </w:rPr>
              <w:t>1.02</w:t>
            </w:r>
          </w:p>
        </w:tc>
        <w:tc>
          <w:tcPr>
            <w:tcW w:w="642" w:type="dxa"/>
            <w:tcBorders>
              <w:top w:val="nil"/>
              <w:left w:val="nil"/>
              <w:bottom w:val="single" w:sz="4" w:space="0" w:color="000000"/>
              <w:right w:val="single" w:sz="4" w:space="0" w:color="000000"/>
            </w:tcBorders>
            <w:shd w:val="clear" w:color="auto" w:fill="auto"/>
            <w:vAlign w:val="center"/>
          </w:tcPr>
          <w:p w14:paraId="79199C99" w14:textId="77777777" w:rsidR="00DF08A2" w:rsidRDefault="00DF08A2" w:rsidP="00221E0C">
            <w:pPr>
              <w:ind w:right="40"/>
              <w:jc w:val="center"/>
              <w:rPr>
                <w:sz w:val="16"/>
                <w:szCs w:val="16"/>
              </w:rPr>
            </w:pPr>
            <w:r>
              <w:rPr>
                <w:sz w:val="16"/>
                <w:szCs w:val="16"/>
              </w:rPr>
              <w:t>1.04</w:t>
            </w:r>
          </w:p>
        </w:tc>
        <w:tc>
          <w:tcPr>
            <w:tcW w:w="642" w:type="dxa"/>
            <w:tcBorders>
              <w:top w:val="nil"/>
              <w:left w:val="nil"/>
              <w:bottom w:val="single" w:sz="4" w:space="0" w:color="000000"/>
              <w:right w:val="single" w:sz="4" w:space="0" w:color="000000"/>
            </w:tcBorders>
            <w:shd w:val="clear" w:color="auto" w:fill="auto"/>
            <w:vAlign w:val="center"/>
          </w:tcPr>
          <w:p w14:paraId="6699815B" w14:textId="77777777" w:rsidR="00DF08A2" w:rsidRDefault="00DF08A2" w:rsidP="00221E0C">
            <w:pPr>
              <w:ind w:right="40"/>
              <w:jc w:val="center"/>
              <w:rPr>
                <w:sz w:val="16"/>
                <w:szCs w:val="16"/>
              </w:rPr>
            </w:pPr>
            <w:r>
              <w:rPr>
                <w:sz w:val="16"/>
                <w:szCs w:val="16"/>
              </w:rPr>
              <w:t>1.05</w:t>
            </w:r>
          </w:p>
        </w:tc>
        <w:tc>
          <w:tcPr>
            <w:tcW w:w="642" w:type="dxa"/>
            <w:tcBorders>
              <w:top w:val="nil"/>
              <w:left w:val="nil"/>
              <w:bottom w:val="single" w:sz="4" w:space="0" w:color="000000"/>
              <w:right w:val="single" w:sz="4" w:space="0" w:color="000000"/>
            </w:tcBorders>
            <w:shd w:val="clear" w:color="auto" w:fill="auto"/>
            <w:vAlign w:val="center"/>
          </w:tcPr>
          <w:p w14:paraId="2A046FEE" w14:textId="77777777" w:rsidR="00DF08A2" w:rsidRDefault="00DF08A2" w:rsidP="00221E0C">
            <w:pPr>
              <w:ind w:right="40"/>
              <w:jc w:val="center"/>
              <w:rPr>
                <w:sz w:val="16"/>
                <w:szCs w:val="16"/>
              </w:rPr>
            </w:pPr>
            <w:r>
              <w:rPr>
                <w:sz w:val="16"/>
                <w:szCs w:val="16"/>
              </w:rPr>
              <w:t>1.07</w:t>
            </w:r>
          </w:p>
        </w:tc>
        <w:tc>
          <w:tcPr>
            <w:tcW w:w="643" w:type="dxa"/>
            <w:tcBorders>
              <w:top w:val="nil"/>
              <w:left w:val="nil"/>
              <w:bottom w:val="single" w:sz="4" w:space="0" w:color="000000"/>
              <w:right w:val="single" w:sz="4" w:space="0" w:color="000000"/>
            </w:tcBorders>
            <w:shd w:val="clear" w:color="auto" w:fill="auto"/>
            <w:vAlign w:val="center"/>
          </w:tcPr>
          <w:p w14:paraId="0746B835" w14:textId="77777777" w:rsidR="00DF08A2" w:rsidRDefault="00DF08A2" w:rsidP="00221E0C">
            <w:pPr>
              <w:ind w:right="40"/>
              <w:jc w:val="center"/>
              <w:rPr>
                <w:sz w:val="16"/>
                <w:szCs w:val="16"/>
              </w:rPr>
            </w:pPr>
            <w:r>
              <w:rPr>
                <w:sz w:val="16"/>
                <w:szCs w:val="16"/>
              </w:rPr>
              <w:t>1.09</w:t>
            </w:r>
          </w:p>
        </w:tc>
        <w:tc>
          <w:tcPr>
            <w:tcW w:w="642" w:type="dxa"/>
            <w:tcBorders>
              <w:top w:val="nil"/>
              <w:left w:val="nil"/>
              <w:bottom w:val="single" w:sz="4" w:space="0" w:color="000000"/>
              <w:right w:val="single" w:sz="4" w:space="0" w:color="000000"/>
            </w:tcBorders>
            <w:shd w:val="clear" w:color="auto" w:fill="auto"/>
            <w:vAlign w:val="center"/>
          </w:tcPr>
          <w:p w14:paraId="3F158C51" w14:textId="77777777" w:rsidR="00DF08A2" w:rsidRDefault="00DF08A2" w:rsidP="00221E0C">
            <w:pPr>
              <w:ind w:right="40"/>
              <w:jc w:val="center"/>
              <w:rPr>
                <w:sz w:val="16"/>
                <w:szCs w:val="16"/>
              </w:rPr>
            </w:pPr>
            <w:r>
              <w:rPr>
                <w:sz w:val="16"/>
                <w:szCs w:val="16"/>
              </w:rPr>
              <w:t>1.11</w:t>
            </w:r>
          </w:p>
        </w:tc>
        <w:tc>
          <w:tcPr>
            <w:tcW w:w="641" w:type="dxa"/>
            <w:tcBorders>
              <w:top w:val="nil"/>
              <w:left w:val="nil"/>
              <w:bottom w:val="single" w:sz="4" w:space="0" w:color="000000"/>
              <w:right w:val="single" w:sz="4" w:space="0" w:color="000000"/>
            </w:tcBorders>
            <w:shd w:val="clear" w:color="auto" w:fill="auto"/>
            <w:vAlign w:val="center"/>
          </w:tcPr>
          <w:p w14:paraId="38B4C8B5" w14:textId="77777777" w:rsidR="00DF08A2" w:rsidRDefault="00DF08A2" w:rsidP="00221E0C">
            <w:pPr>
              <w:ind w:right="40"/>
              <w:jc w:val="center"/>
              <w:rPr>
                <w:sz w:val="16"/>
                <w:szCs w:val="16"/>
              </w:rPr>
            </w:pPr>
            <w:r>
              <w:rPr>
                <w:sz w:val="16"/>
                <w:szCs w:val="16"/>
              </w:rPr>
              <w:t>1.13</w:t>
            </w:r>
          </w:p>
        </w:tc>
        <w:tc>
          <w:tcPr>
            <w:tcW w:w="642" w:type="dxa"/>
            <w:tcBorders>
              <w:top w:val="nil"/>
              <w:left w:val="nil"/>
              <w:bottom w:val="single" w:sz="4" w:space="0" w:color="000000"/>
              <w:right w:val="single" w:sz="4" w:space="0" w:color="000000"/>
            </w:tcBorders>
            <w:shd w:val="clear" w:color="auto" w:fill="auto"/>
            <w:vAlign w:val="center"/>
          </w:tcPr>
          <w:p w14:paraId="0A8493F6" w14:textId="77777777" w:rsidR="00DF08A2" w:rsidRDefault="00DF08A2" w:rsidP="00221E0C">
            <w:pPr>
              <w:ind w:right="40"/>
              <w:jc w:val="center"/>
              <w:rPr>
                <w:sz w:val="16"/>
                <w:szCs w:val="16"/>
              </w:rPr>
            </w:pPr>
            <w:r>
              <w:rPr>
                <w:sz w:val="16"/>
                <w:szCs w:val="16"/>
              </w:rPr>
              <w:t>1.15</w:t>
            </w:r>
          </w:p>
        </w:tc>
        <w:tc>
          <w:tcPr>
            <w:tcW w:w="635" w:type="dxa"/>
            <w:tcBorders>
              <w:top w:val="nil"/>
              <w:left w:val="nil"/>
              <w:bottom w:val="single" w:sz="4" w:space="0" w:color="000000"/>
              <w:right w:val="single" w:sz="4" w:space="0" w:color="000000"/>
            </w:tcBorders>
            <w:shd w:val="clear" w:color="auto" w:fill="auto"/>
            <w:vAlign w:val="center"/>
          </w:tcPr>
          <w:p w14:paraId="1B2CED6E" w14:textId="77777777" w:rsidR="00DF08A2" w:rsidRDefault="00DF08A2" w:rsidP="00221E0C">
            <w:pPr>
              <w:ind w:right="40"/>
              <w:jc w:val="center"/>
              <w:rPr>
                <w:sz w:val="16"/>
                <w:szCs w:val="16"/>
              </w:rPr>
            </w:pPr>
            <w:r>
              <w:rPr>
                <w:sz w:val="16"/>
                <w:szCs w:val="16"/>
              </w:rPr>
              <w:t>1.16</w:t>
            </w:r>
          </w:p>
        </w:tc>
        <w:tc>
          <w:tcPr>
            <w:tcW w:w="627" w:type="dxa"/>
            <w:tcBorders>
              <w:top w:val="nil"/>
              <w:left w:val="nil"/>
              <w:bottom w:val="single" w:sz="4" w:space="0" w:color="000000"/>
              <w:right w:val="single" w:sz="4" w:space="0" w:color="000000"/>
            </w:tcBorders>
            <w:shd w:val="clear" w:color="auto" w:fill="auto"/>
            <w:vAlign w:val="center"/>
          </w:tcPr>
          <w:p w14:paraId="259D5D1E" w14:textId="77777777" w:rsidR="00DF08A2" w:rsidRDefault="00DF08A2" w:rsidP="00221E0C">
            <w:pPr>
              <w:ind w:right="40"/>
              <w:jc w:val="center"/>
              <w:rPr>
                <w:sz w:val="16"/>
                <w:szCs w:val="16"/>
              </w:rPr>
            </w:pPr>
            <w:r>
              <w:rPr>
                <w:sz w:val="16"/>
                <w:szCs w:val="16"/>
              </w:rPr>
              <w:t>1.18</w:t>
            </w:r>
          </w:p>
        </w:tc>
        <w:tc>
          <w:tcPr>
            <w:tcW w:w="620" w:type="dxa"/>
            <w:tcBorders>
              <w:top w:val="nil"/>
              <w:left w:val="nil"/>
              <w:bottom w:val="single" w:sz="4" w:space="0" w:color="000000"/>
              <w:right w:val="single" w:sz="4" w:space="0" w:color="000000"/>
            </w:tcBorders>
            <w:shd w:val="clear" w:color="auto" w:fill="auto"/>
            <w:vAlign w:val="center"/>
          </w:tcPr>
          <w:p w14:paraId="210A1EAB" w14:textId="77777777" w:rsidR="00DF08A2" w:rsidRDefault="00DF08A2" w:rsidP="00221E0C">
            <w:pPr>
              <w:ind w:right="40"/>
              <w:jc w:val="center"/>
              <w:rPr>
                <w:sz w:val="16"/>
                <w:szCs w:val="16"/>
              </w:rPr>
            </w:pPr>
            <w:r>
              <w:rPr>
                <w:sz w:val="16"/>
                <w:szCs w:val="16"/>
              </w:rPr>
              <w:t>1.20</w:t>
            </w:r>
          </w:p>
        </w:tc>
        <w:tc>
          <w:tcPr>
            <w:tcW w:w="616" w:type="dxa"/>
            <w:tcBorders>
              <w:top w:val="nil"/>
              <w:left w:val="nil"/>
              <w:bottom w:val="single" w:sz="4" w:space="0" w:color="000000"/>
              <w:right w:val="single" w:sz="4" w:space="0" w:color="000000"/>
            </w:tcBorders>
            <w:shd w:val="clear" w:color="auto" w:fill="auto"/>
            <w:vAlign w:val="center"/>
          </w:tcPr>
          <w:p w14:paraId="1C4746A3" w14:textId="77777777" w:rsidR="00DF08A2" w:rsidRDefault="00DF08A2" w:rsidP="00221E0C">
            <w:pPr>
              <w:ind w:right="40"/>
              <w:jc w:val="center"/>
              <w:rPr>
                <w:sz w:val="16"/>
                <w:szCs w:val="16"/>
              </w:rPr>
            </w:pPr>
            <w:r>
              <w:rPr>
                <w:sz w:val="16"/>
                <w:szCs w:val="16"/>
              </w:rPr>
              <w:t>1.22</w:t>
            </w:r>
          </w:p>
        </w:tc>
      </w:tr>
      <w:tr w:rsidR="00DF08A2" w14:paraId="2CBB8250" w14:textId="77777777" w:rsidTr="00221E0C">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49B3FB" w14:textId="77777777" w:rsidR="00DF08A2" w:rsidRDefault="00DF08A2" w:rsidP="00221E0C">
            <w:pPr>
              <w:ind w:right="42"/>
              <w:jc w:val="center"/>
              <w:rPr>
                <w:sz w:val="18"/>
                <w:szCs w:val="18"/>
              </w:rPr>
            </w:pPr>
            <w:r>
              <w:rPr>
                <w:sz w:val="18"/>
                <w:szCs w:val="18"/>
              </w:rPr>
              <w:t>Cajamarca</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6B8A66F1" w14:textId="77777777" w:rsidR="00DF08A2" w:rsidRDefault="00DF08A2" w:rsidP="00221E0C">
            <w:pPr>
              <w:ind w:right="40"/>
              <w:jc w:val="center"/>
              <w:rPr>
                <w:sz w:val="16"/>
                <w:szCs w:val="16"/>
              </w:rPr>
            </w:pPr>
            <w:r>
              <w:rPr>
                <w:sz w:val="16"/>
                <w:szCs w:val="16"/>
              </w:rPr>
              <w:t>1.00</w:t>
            </w:r>
          </w:p>
        </w:tc>
        <w:tc>
          <w:tcPr>
            <w:tcW w:w="643" w:type="dxa"/>
            <w:tcBorders>
              <w:top w:val="nil"/>
              <w:left w:val="nil"/>
              <w:bottom w:val="single" w:sz="4" w:space="0" w:color="000000"/>
              <w:right w:val="single" w:sz="4" w:space="0" w:color="000000"/>
            </w:tcBorders>
            <w:shd w:val="clear" w:color="auto" w:fill="auto"/>
            <w:vAlign w:val="center"/>
          </w:tcPr>
          <w:p w14:paraId="379C25AF" w14:textId="77777777" w:rsidR="00DF08A2" w:rsidRDefault="00DF08A2" w:rsidP="00221E0C">
            <w:pPr>
              <w:ind w:right="40"/>
              <w:jc w:val="center"/>
              <w:rPr>
                <w:sz w:val="16"/>
                <w:szCs w:val="16"/>
              </w:rPr>
            </w:pPr>
            <w:r>
              <w:rPr>
                <w:sz w:val="16"/>
                <w:szCs w:val="16"/>
              </w:rPr>
              <w:t>1.02</w:t>
            </w:r>
          </w:p>
        </w:tc>
        <w:tc>
          <w:tcPr>
            <w:tcW w:w="642" w:type="dxa"/>
            <w:tcBorders>
              <w:top w:val="nil"/>
              <w:left w:val="nil"/>
              <w:bottom w:val="single" w:sz="4" w:space="0" w:color="000000"/>
              <w:right w:val="single" w:sz="4" w:space="0" w:color="000000"/>
            </w:tcBorders>
            <w:shd w:val="clear" w:color="auto" w:fill="auto"/>
            <w:vAlign w:val="center"/>
          </w:tcPr>
          <w:p w14:paraId="7C5E8768" w14:textId="77777777" w:rsidR="00DF08A2" w:rsidRDefault="00DF08A2" w:rsidP="00221E0C">
            <w:pPr>
              <w:ind w:right="40"/>
              <w:jc w:val="center"/>
              <w:rPr>
                <w:sz w:val="16"/>
                <w:szCs w:val="16"/>
              </w:rPr>
            </w:pPr>
            <w:r>
              <w:rPr>
                <w:sz w:val="16"/>
                <w:szCs w:val="16"/>
              </w:rPr>
              <w:t>1.04</w:t>
            </w:r>
          </w:p>
        </w:tc>
        <w:tc>
          <w:tcPr>
            <w:tcW w:w="642" w:type="dxa"/>
            <w:tcBorders>
              <w:top w:val="nil"/>
              <w:left w:val="nil"/>
              <w:bottom w:val="single" w:sz="4" w:space="0" w:color="000000"/>
              <w:right w:val="single" w:sz="4" w:space="0" w:color="000000"/>
            </w:tcBorders>
            <w:shd w:val="clear" w:color="auto" w:fill="auto"/>
            <w:vAlign w:val="center"/>
          </w:tcPr>
          <w:p w14:paraId="517DA302" w14:textId="77777777" w:rsidR="00DF08A2" w:rsidRDefault="00DF08A2" w:rsidP="00221E0C">
            <w:pPr>
              <w:ind w:right="40"/>
              <w:jc w:val="center"/>
              <w:rPr>
                <w:sz w:val="16"/>
                <w:szCs w:val="16"/>
              </w:rPr>
            </w:pPr>
            <w:r>
              <w:rPr>
                <w:sz w:val="16"/>
                <w:szCs w:val="16"/>
              </w:rPr>
              <w:t>1.06</w:t>
            </w:r>
          </w:p>
        </w:tc>
        <w:tc>
          <w:tcPr>
            <w:tcW w:w="642" w:type="dxa"/>
            <w:tcBorders>
              <w:top w:val="nil"/>
              <w:left w:val="nil"/>
              <w:bottom w:val="single" w:sz="4" w:space="0" w:color="000000"/>
              <w:right w:val="single" w:sz="4" w:space="0" w:color="000000"/>
            </w:tcBorders>
            <w:shd w:val="clear" w:color="auto" w:fill="auto"/>
            <w:vAlign w:val="center"/>
          </w:tcPr>
          <w:p w14:paraId="5BE351E0" w14:textId="77777777" w:rsidR="00DF08A2" w:rsidRDefault="00DF08A2" w:rsidP="00221E0C">
            <w:pPr>
              <w:ind w:right="40"/>
              <w:jc w:val="center"/>
              <w:rPr>
                <w:sz w:val="16"/>
                <w:szCs w:val="16"/>
              </w:rPr>
            </w:pPr>
            <w:r>
              <w:rPr>
                <w:sz w:val="16"/>
                <w:szCs w:val="16"/>
              </w:rPr>
              <w:t>1.08</w:t>
            </w:r>
          </w:p>
        </w:tc>
        <w:tc>
          <w:tcPr>
            <w:tcW w:w="643" w:type="dxa"/>
            <w:tcBorders>
              <w:top w:val="nil"/>
              <w:left w:val="nil"/>
              <w:bottom w:val="single" w:sz="4" w:space="0" w:color="000000"/>
              <w:right w:val="single" w:sz="4" w:space="0" w:color="000000"/>
            </w:tcBorders>
            <w:shd w:val="clear" w:color="auto" w:fill="auto"/>
            <w:vAlign w:val="center"/>
          </w:tcPr>
          <w:p w14:paraId="3AC8E986" w14:textId="77777777" w:rsidR="00DF08A2" w:rsidRDefault="00DF08A2" w:rsidP="00221E0C">
            <w:pPr>
              <w:ind w:right="40"/>
              <w:jc w:val="center"/>
              <w:rPr>
                <w:sz w:val="16"/>
                <w:szCs w:val="16"/>
              </w:rPr>
            </w:pPr>
            <w:r>
              <w:rPr>
                <w:sz w:val="16"/>
                <w:szCs w:val="16"/>
              </w:rPr>
              <w:t>1.10</w:t>
            </w:r>
          </w:p>
        </w:tc>
        <w:tc>
          <w:tcPr>
            <w:tcW w:w="642" w:type="dxa"/>
            <w:tcBorders>
              <w:top w:val="nil"/>
              <w:left w:val="nil"/>
              <w:bottom w:val="single" w:sz="4" w:space="0" w:color="000000"/>
              <w:right w:val="single" w:sz="4" w:space="0" w:color="000000"/>
            </w:tcBorders>
            <w:shd w:val="clear" w:color="auto" w:fill="auto"/>
            <w:vAlign w:val="center"/>
          </w:tcPr>
          <w:p w14:paraId="48B389C7" w14:textId="77777777" w:rsidR="00DF08A2" w:rsidRDefault="00DF08A2" w:rsidP="00221E0C">
            <w:pPr>
              <w:ind w:right="40"/>
              <w:jc w:val="center"/>
              <w:rPr>
                <w:sz w:val="16"/>
                <w:szCs w:val="16"/>
              </w:rPr>
            </w:pPr>
            <w:r>
              <w:rPr>
                <w:sz w:val="16"/>
                <w:szCs w:val="16"/>
              </w:rPr>
              <w:t>1.12</w:t>
            </w:r>
          </w:p>
        </w:tc>
        <w:tc>
          <w:tcPr>
            <w:tcW w:w="641" w:type="dxa"/>
            <w:tcBorders>
              <w:top w:val="nil"/>
              <w:left w:val="nil"/>
              <w:bottom w:val="single" w:sz="4" w:space="0" w:color="000000"/>
              <w:right w:val="single" w:sz="4" w:space="0" w:color="000000"/>
            </w:tcBorders>
            <w:shd w:val="clear" w:color="auto" w:fill="auto"/>
            <w:vAlign w:val="center"/>
          </w:tcPr>
          <w:p w14:paraId="2AB977CD" w14:textId="77777777" w:rsidR="00DF08A2" w:rsidRDefault="00DF08A2" w:rsidP="00221E0C">
            <w:pPr>
              <w:ind w:right="40"/>
              <w:jc w:val="center"/>
              <w:rPr>
                <w:sz w:val="16"/>
                <w:szCs w:val="16"/>
              </w:rPr>
            </w:pPr>
            <w:r>
              <w:rPr>
                <w:sz w:val="16"/>
                <w:szCs w:val="16"/>
              </w:rPr>
              <w:t>1.14</w:t>
            </w:r>
          </w:p>
        </w:tc>
        <w:tc>
          <w:tcPr>
            <w:tcW w:w="642" w:type="dxa"/>
            <w:tcBorders>
              <w:top w:val="nil"/>
              <w:left w:val="nil"/>
              <w:bottom w:val="single" w:sz="4" w:space="0" w:color="000000"/>
              <w:right w:val="single" w:sz="4" w:space="0" w:color="000000"/>
            </w:tcBorders>
            <w:shd w:val="clear" w:color="auto" w:fill="auto"/>
            <w:vAlign w:val="center"/>
          </w:tcPr>
          <w:p w14:paraId="2835CB84" w14:textId="77777777" w:rsidR="00DF08A2" w:rsidRDefault="00DF08A2" w:rsidP="00221E0C">
            <w:pPr>
              <w:ind w:right="40"/>
              <w:jc w:val="center"/>
              <w:rPr>
                <w:sz w:val="16"/>
                <w:szCs w:val="16"/>
              </w:rPr>
            </w:pPr>
            <w:r>
              <w:rPr>
                <w:sz w:val="16"/>
                <w:szCs w:val="16"/>
              </w:rPr>
              <w:t>1.16</w:t>
            </w:r>
          </w:p>
        </w:tc>
        <w:tc>
          <w:tcPr>
            <w:tcW w:w="635" w:type="dxa"/>
            <w:tcBorders>
              <w:top w:val="nil"/>
              <w:left w:val="nil"/>
              <w:bottom w:val="single" w:sz="4" w:space="0" w:color="000000"/>
              <w:right w:val="single" w:sz="4" w:space="0" w:color="000000"/>
            </w:tcBorders>
            <w:shd w:val="clear" w:color="auto" w:fill="auto"/>
            <w:vAlign w:val="center"/>
          </w:tcPr>
          <w:p w14:paraId="32CD4AD7" w14:textId="77777777" w:rsidR="00DF08A2" w:rsidRDefault="00DF08A2" w:rsidP="00221E0C">
            <w:pPr>
              <w:ind w:right="40"/>
              <w:jc w:val="center"/>
              <w:rPr>
                <w:sz w:val="16"/>
                <w:szCs w:val="16"/>
              </w:rPr>
            </w:pPr>
            <w:r>
              <w:rPr>
                <w:sz w:val="16"/>
                <w:szCs w:val="16"/>
              </w:rPr>
              <w:t>1.18</w:t>
            </w:r>
          </w:p>
        </w:tc>
        <w:tc>
          <w:tcPr>
            <w:tcW w:w="627" w:type="dxa"/>
            <w:tcBorders>
              <w:top w:val="nil"/>
              <w:left w:val="nil"/>
              <w:bottom w:val="single" w:sz="4" w:space="0" w:color="000000"/>
              <w:right w:val="single" w:sz="4" w:space="0" w:color="000000"/>
            </w:tcBorders>
            <w:shd w:val="clear" w:color="auto" w:fill="auto"/>
            <w:vAlign w:val="center"/>
          </w:tcPr>
          <w:p w14:paraId="08BCE350" w14:textId="77777777" w:rsidR="00DF08A2" w:rsidRDefault="00DF08A2" w:rsidP="00221E0C">
            <w:pPr>
              <w:ind w:right="40"/>
              <w:jc w:val="center"/>
              <w:rPr>
                <w:sz w:val="16"/>
                <w:szCs w:val="16"/>
              </w:rPr>
            </w:pPr>
            <w:r>
              <w:rPr>
                <w:sz w:val="16"/>
                <w:szCs w:val="16"/>
              </w:rPr>
              <w:t>1.20</w:t>
            </w:r>
          </w:p>
        </w:tc>
        <w:tc>
          <w:tcPr>
            <w:tcW w:w="620" w:type="dxa"/>
            <w:tcBorders>
              <w:top w:val="nil"/>
              <w:left w:val="nil"/>
              <w:bottom w:val="single" w:sz="4" w:space="0" w:color="000000"/>
              <w:right w:val="single" w:sz="4" w:space="0" w:color="000000"/>
            </w:tcBorders>
            <w:shd w:val="clear" w:color="auto" w:fill="auto"/>
            <w:vAlign w:val="center"/>
          </w:tcPr>
          <w:p w14:paraId="5169394C" w14:textId="77777777" w:rsidR="00DF08A2" w:rsidRDefault="00DF08A2" w:rsidP="00221E0C">
            <w:pPr>
              <w:ind w:right="40"/>
              <w:jc w:val="center"/>
              <w:rPr>
                <w:sz w:val="16"/>
                <w:szCs w:val="16"/>
              </w:rPr>
            </w:pPr>
            <w:r>
              <w:rPr>
                <w:sz w:val="16"/>
                <w:szCs w:val="16"/>
              </w:rPr>
              <w:t>1.22</w:t>
            </w:r>
          </w:p>
        </w:tc>
        <w:tc>
          <w:tcPr>
            <w:tcW w:w="616" w:type="dxa"/>
            <w:tcBorders>
              <w:top w:val="nil"/>
              <w:left w:val="nil"/>
              <w:bottom w:val="single" w:sz="4" w:space="0" w:color="000000"/>
              <w:right w:val="single" w:sz="4" w:space="0" w:color="000000"/>
            </w:tcBorders>
            <w:shd w:val="clear" w:color="auto" w:fill="auto"/>
            <w:vAlign w:val="center"/>
          </w:tcPr>
          <w:p w14:paraId="4CC7EC27" w14:textId="77777777" w:rsidR="00DF08A2" w:rsidRDefault="00DF08A2" w:rsidP="00221E0C">
            <w:pPr>
              <w:ind w:right="40"/>
              <w:jc w:val="center"/>
              <w:rPr>
                <w:sz w:val="16"/>
                <w:szCs w:val="16"/>
              </w:rPr>
            </w:pPr>
            <w:r>
              <w:rPr>
                <w:sz w:val="16"/>
                <w:szCs w:val="16"/>
              </w:rPr>
              <w:t>1.24</w:t>
            </w:r>
          </w:p>
        </w:tc>
      </w:tr>
      <w:tr w:rsidR="00DF08A2" w14:paraId="1A8F0291" w14:textId="77777777" w:rsidTr="00221E0C">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83115A" w14:textId="77777777" w:rsidR="00DF08A2" w:rsidRDefault="00DF08A2" w:rsidP="00221E0C">
            <w:pPr>
              <w:ind w:right="42"/>
              <w:jc w:val="center"/>
              <w:rPr>
                <w:sz w:val="18"/>
                <w:szCs w:val="18"/>
              </w:rPr>
            </w:pPr>
            <w:r>
              <w:rPr>
                <w:sz w:val="18"/>
                <w:szCs w:val="18"/>
              </w:rPr>
              <w:lastRenderedPageBreak/>
              <w:t>Callao</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2F3D7ED1" w14:textId="77777777" w:rsidR="00DF08A2" w:rsidRDefault="00DF08A2" w:rsidP="00221E0C">
            <w:pPr>
              <w:ind w:right="40"/>
              <w:jc w:val="center"/>
              <w:rPr>
                <w:sz w:val="16"/>
                <w:szCs w:val="16"/>
              </w:rPr>
            </w:pPr>
            <w:r>
              <w:rPr>
                <w:sz w:val="16"/>
                <w:szCs w:val="16"/>
              </w:rPr>
              <w:t>1.00</w:t>
            </w:r>
          </w:p>
        </w:tc>
        <w:tc>
          <w:tcPr>
            <w:tcW w:w="643" w:type="dxa"/>
            <w:tcBorders>
              <w:top w:val="nil"/>
              <w:left w:val="nil"/>
              <w:bottom w:val="single" w:sz="4" w:space="0" w:color="000000"/>
              <w:right w:val="single" w:sz="4" w:space="0" w:color="000000"/>
            </w:tcBorders>
            <w:shd w:val="clear" w:color="auto" w:fill="auto"/>
            <w:vAlign w:val="center"/>
          </w:tcPr>
          <w:p w14:paraId="6536D896" w14:textId="77777777" w:rsidR="00DF08A2" w:rsidRDefault="00DF08A2" w:rsidP="00221E0C">
            <w:pPr>
              <w:ind w:right="40"/>
              <w:jc w:val="center"/>
              <w:rPr>
                <w:sz w:val="16"/>
                <w:szCs w:val="16"/>
              </w:rPr>
            </w:pPr>
            <w:r>
              <w:rPr>
                <w:sz w:val="16"/>
                <w:szCs w:val="16"/>
              </w:rPr>
              <w:t>1.01</w:t>
            </w:r>
          </w:p>
        </w:tc>
        <w:tc>
          <w:tcPr>
            <w:tcW w:w="642" w:type="dxa"/>
            <w:tcBorders>
              <w:top w:val="nil"/>
              <w:left w:val="nil"/>
              <w:bottom w:val="single" w:sz="4" w:space="0" w:color="000000"/>
              <w:right w:val="single" w:sz="4" w:space="0" w:color="000000"/>
            </w:tcBorders>
            <w:shd w:val="clear" w:color="auto" w:fill="auto"/>
            <w:vAlign w:val="center"/>
          </w:tcPr>
          <w:p w14:paraId="041FE955" w14:textId="77777777" w:rsidR="00DF08A2" w:rsidRDefault="00DF08A2" w:rsidP="00221E0C">
            <w:pPr>
              <w:ind w:right="40"/>
              <w:jc w:val="center"/>
              <w:rPr>
                <w:sz w:val="16"/>
                <w:szCs w:val="16"/>
              </w:rPr>
            </w:pPr>
            <w:r>
              <w:rPr>
                <w:sz w:val="16"/>
                <w:szCs w:val="16"/>
              </w:rPr>
              <w:t>1.01</w:t>
            </w:r>
          </w:p>
        </w:tc>
        <w:tc>
          <w:tcPr>
            <w:tcW w:w="642" w:type="dxa"/>
            <w:tcBorders>
              <w:top w:val="nil"/>
              <w:left w:val="nil"/>
              <w:bottom w:val="single" w:sz="4" w:space="0" w:color="000000"/>
              <w:right w:val="single" w:sz="4" w:space="0" w:color="000000"/>
            </w:tcBorders>
            <w:shd w:val="clear" w:color="auto" w:fill="auto"/>
            <w:vAlign w:val="center"/>
          </w:tcPr>
          <w:p w14:paraId="57471880" w14:textId="77777777" w:rsidR="00DF08A2" w:rsidRDefault="00DF08A2" w:rsidP="00221E0C">
            <w:pPr>
              <w:ind w:right="40"/>
              <w:jc w:val="center"/>
              <w:rPr>
                <w:sz w:val="16"/>
                <w:szCs w:val="16"/>
              </w:rPr>
            </w:pPr>
            <w:r>
              <w:rPr>
                <w:sz w:val="16"/>
                <w:szCs w:val="16"/>
              </w:rPr>
              <w:t>1.02</w:t>
            </w:r>
          </w:p>
        </w:tc>
        <w:tc>
          <w:tcPr>
            <w:tcW w:w="642" w:type="dxa"/>
            <w:tcBorders>
              <w:top w:val="nil"/>
              <w:left w:val="nil"/>
              <w:bottom w:val="single" w:sz="4" w:space="0" w:color="000000"/>
              <w:right w:val="single" w:sz="4" w:space="0" w:color="000000"/>
            </w:tcBorders>
            <w:shd w:val="clear" w:color="auto" w:fill="auto"/>
            <w:vAlign w:val="center"/>
          </w:tcPr>
          <w:p w14:paraId="5D83D04C" w14:textId="77777777" w:rsidR="00DF08A2" w:rsidRDefault="00DF08A2" w:rsidP="00221E0C">
            <w:pPr>
              <w:ind w:right="40"/>
              <w:jc w:val="center"/>
              <w:rPr>
                <w:sz w:val="16"/>
                <w:szCs w:val="16"/>
              </w:rPr>
            </w:pPr>
            <w:r>
              <w:rPr>
                <w:sz w:val="16"/>
                <w:szCs w:val="16"/>
              </w:rPr>
              <w:t>1.03</w:t>
            </w:r>
          </w:p>
        </w:tc>
        <w:tc>
          <w:tcPr>
            <w:tcW w:w="643" w:type="dxa"/>
            <w:tcBorders>
              <w:top w:val="nil"/>
              <w:left w:val="nil"/>
              <w:bottom w:val="single" w:sz="4" w:space="0" w:color="000000"/>
              <w:right w:val="single" w:sz="4" w:space="0" w:color="000000"/>
            </w:tcBorders>
            <w:shd w:val="clear" w:color="auto" w:fill="auto"/>
            <w:vAlign w:val="center"/>
          </w:tcPr>
          <w:p w14:paraId="24DADFBC" w14:textId="77777777" w:rsidR="00DF08A2" w:rsidRDefault="00DF08A2" w:rsidP="00221E0C">
            <w:pPr>
              <w:ind w:right="40"/>
              <w:jc w:val="center"/>
              <w:rPr>
                <w:sz w:val="16"/>
                <w:szCs w:val="16"/>
              </w:rPr>
            </w:pPr>
            <w:r>
              <w:rPr>
                <w:sz w:val="16"/>
                <w:szCs w:val="16"/>
              </w:rPr>
              <w:t>1.04</w:t>
            </w:r>
          </w:p>
        </w:tc>
        <w:tc>
          <w:tcPr>
            <w:tcW w:w="642" w:type="dxa"/>
            <w:tcBorders>
              <w:top w:val="nil"/>
              <w:left w:val="nil"/>
              <w:bottom w:val="single" w:sz="4" w:space="0" w:color="000000"/>
              <w:right w:val="single" w:sz="4" w:space="0" w:color="000000"/>
            </w:tcBorders>
            <w:shd w:val="clear" w:color="auto" w:fill="auto"/>
            <w:vAlign w:val="center"/>
          </w:tcPr>
          <w:p w14:paraId="7BC5E6E4" w14:textId="77777777" w:rsidR="00DF08A2" w:rsidRDefault="00DF08A2" w:rsidP="00221E0C">
            <w:pPr>
              <w:ind w:right="40"/>
              <w:jc w:val="center"/>
              <w:rPr>
                <w:sz w:val="16"/>
                <w:szCs w:val="16"/>
              </w:rPr>
            </w:pPr>
            <w:r>
              <w:rPr>
                <w:sz w:val="16"/>
                <w:szCs w:val="16"/>
              </w:rPr>
              <w:t>1.04</w:t>
            </w:r>
          </w:p>
        </w:tc>
        <w:tc>
          <w:tcPr>
            <w:tcW w:w="641" w:type="dxa"/>
            <w:tcBorders>
              <w:top w:val="nil"/>
              <w:left w:val="nil"/>
              <w:bottom w:val="single" w:sz="4" w:space="0" w:color="000000"/>
              <w:right w:val="single" w:sz="4" w:space="0" w:color="000000"/>
            </w:tcBorders>
            <w:shd w:val="clear" w:color="auto" w:fill="auto"/>
            <w:vAlign w:val="center"/>
          </w:tcPr>
          <w:p w14:paraId="7237B07C" w14:textId="77777777" w:rsidR="00DF08A2" w:rsidRDefault="00DF08A2" w:rsidP="00221E0C">
            <w:pPr>
              <w:ind w:right="40"/>
              <w:jc w:val="center"/>
              <w:rPr>
                <w:sz w:val="16"/>
                <w:szCs w:val="16"/>
              </w:rPr>
            </w:pPr>
            <w:r>
              <w:rPr>
                <w:sz w:val="16"/>
                <w:szCs w:val="16"/>
              </w:rPr>
              <w:t>1.05</w:t>
            </w:r>
          </w:p>
        </w:tc>
        <w:tc>
          <w:tcPr>
            <w:tcW w:w="642" w:type="dxa"/>
            <w:tcBorders>
              <w:top w:val="nil"/>
              <w:left w:val="nil"/>
              <w:bottom w:val="single" w:sz="4" w:space="0" w:color="000000"/>
              <w:right w:val="single" w:sz="4" w:space="0" w:color="000000"/>
            </w:tcBorders>
            <w:shd w:val="clear" w:color="auto" w:fill="auto"/>
            <w:vAlign w:val="center"/>
          </w:tcPr>
          <w:p w14:paraId="5D7A8865" w14:textId="77777777" w:rsidR="00DF08A2" w:rsidRDefault="00DF08A2" w:rsidP="00221E0C">
            <w:pPr>
              <w:ind w:right="40"/>
              <w:jc w:val="center"/>
              <w:rPr>
                <w:sz w:val="16"/>
                <w:szCs w:val="16"/>
              </w:rPr>
            </w:pPr>
            <w:r>
              <w:rPr>
                <w:sz w:val="16"/>
                <w:szCs w:val="16"/>
              </w:rPr>
              <w:t>1.06</w:t>
            </w:r>
          </w:p>
        </w:tc>
        <w:tc>
          <w:tcPr>
            <w:tcW w:w="635" w:type="dxa"/>
            <w:tcBorders>
              <w:top w:val="nil"/>
              <w:left w:val="nil"/>
              <w:bottom w:val="single" w:sz="4" w:space="0" w:color="000000"/>
              <w:right w:val="single" w:sz="4" w:space="0" w:color="000000"/>
            </w:tcBorders>
            <w:shd w:val="clear" w:color="auto" w:fill="auto"/>
            <w:vAlign w:val="center"/>
          </w:tcPr>
          <w:p w14:paraId="40CF7491" w14:textId="77777777" w:rsidR="00DF08A2" w:rsidRDefault="00DF08A2" w:rsidP="00221E0C">
            <w:pPr>
              <w:ind w:right="40"/>
              <w:jc w:val="center"/>
              <w:rPr>
                <w:sz w:val="16"/>
                <w:szCs w:val="16"/>
              </w:rPr>
            </w:pPr>
            <w:r>
              <w:rPr>
                <w:sz w:val="16"/>
                <w:szCs w:val="16"/>
              </w:rPr>
              <w:t>1.06</w:t>
            </w:r>
          </w:p>
        </w:tc>
        <w:tc>
          <w:tcPr>
            <w:tcW w:w="627" w:type="dxa"/>
            <w:tcBorders>
              <w:top w:val="nil"/>
              <w:left w:val="nil"/>
              <w:bottom w:val="single" w:sz="4" w:space="0" w:color="000000"/>
              <w:right w:val="single" w:sz="4" w:space="0" w:color="000000"/>
            </w:tcBorders>
            <w:shd w:val="clear" w:color="auto" w:fill="auto"/>
            <w:vAlign w:val="center"/>
          </w:tcPr>
          <w:p w14:paraId="71B7AB66" w14:textId="77777777" w:rsidR="00DF08A2" w:rsidRDefault="00DF08A2" w:rsidP="00221E0C">
            <w:pPr>
              <w:ind w:right="40"/>
              <w:jc w:val="center"/>
              <w:rPr>
                <w:sz w:val="16"/>
                <w:szCs w:val="16"/>
              </w:rPr>
            </w:pPr>
            <w:r>
              <w:rPr>
                <w:sz w:val="16"/>
                <w:szCs w:val="16"/>
              </w:rPr>
              <w:t>1.07</w:t>
            </w:r>
          </w:p>
        </w:tc>
        <w:tc>
          <w:tcPr>
            <w:tcW w:w="620" w:type="dxa"/>
            <w:tcBorders>
              <w:top w:val="nil"/>
              <w:left w:val="nil"/>
              <w:bottom w:val="single" w:sz="4" w:space="0" w:color="000000"/>
              <w:right w:val="single" w:sz="4" w:space="0" w:color="000000"/>
            </w:tcBorders>
            <w:shd w:val="clear" w:color="auto" w:fill="auto"/>
            <w:vAlign w:val="center"/>
          </w:tcPr>
          <w:p w14:paraId="2E376842" w14:textId="77777777" w:rsidR="00DF08A2" w:rsidRDefault="00DF08A2" w:rsidP="00221E0C">
            <w:pPr>
              <w:ind w:right="40"/>
              <w:jc w:val="center"/>
              <w:rPr>
                <w:sz w:val="16"/>
                <w:szCs w:val="16"/>
              </w:rPr>
            </w:pPr>
            <w:r>
              <w:rPr>
                <w:sz w:val="16"/>
                <w:szCs w:val="16"/>
              </w:rPr>
              <w:t>1.08</w:t>
            </w:r>
          </w:p>
        </w:tc>
        <w:tc>
          <w:tcPr>
            <w:tcW w:w="616" w:type="dxa"/>
            <w:tcBorders>
              <w:top w:val="nil"/>
              <w:left w:val="nil"/>
              <w:bottom w:val="single" w:sz="4" w:space="0" w:color="000000"/>
              <w:right w:val="single" w:sz="4" w:space="0" w:color="000000"/>
            </w:tcBorders>
            <w:shd w:val="clear" w:color="auto" w:fill="auto"/>
            <w:vAlign w:val="center"/>
          </w:tcPr>
          <w:p w14:paraId="1EA77DBA" w14:textId="77777777" w:rsidR="00DF08A2" w:rsidRDefault="00DF08A2" w:rsidP="00221E0C">
            <w:pPr>
              <w:ind w:right="40"/>
              <w:jc w:val="center"/>
              <w:rPr>
                <w:sz w:val="16"/>
                <w:szCs w:val="16"/>
              </w:rPr>
            </w:pPr>
            <w:r>
              <w:rPr>
                <w:sz w:val="16"/>
                <w:szCs w:val="16"/>
              </w:rPr>
              <w:t>1.09</w:t>
            </w:r>
          </w:p>
        </w:tc>
      </w:tr>
      <w:tr w:rsidR="00DF08A2" w14:paraId="05014EBF" w14:textId="77777777" w:rsidTr="00221E0C">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623EC7" w14:textId="77777777" w:rsidR="00DF08A2" w:rsidRDefault="00DF08A2" w:rsidP="00221E0C">
            <w:pPr>
              <w:ind w:right="42"/>
              <w:jc w:val="center"/>
              <w:rPr>
                <w:sz w:val="18"/>
                <w:szCs w:val="18"/>
              </w:rPr>
            </w:pPr>
            <w:r>
              <w:rPr>
                <w:sz w:val="18"/>
                <w:szCs w:val="18"/>
              </w:rPr>
              <w:t>Cusco</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030F4ACA" w14:textId="77777777" w:rsidR="00DF08A2" w:rsidRDefault="00DF08A2" w:rsidP="00221E0C">
            <w:pPr>
              <w:ind w:right="40"/>
              <w:jc w:val="center"/>
              <w:rPr>
                <w:sz w:val="16"/>
                <w:szCs w:val="16"/>
              </w:rPr>
            </w:pPr>
            <w:r>
              <w:rPr>
                <w:sz w:val="16"/>
                <w:szCs w:val="16"/>
              </w:rPr>
              <w:t>1.00</w:t>
            </w:r>
          </w:p>
        </w:tc>
        <w:tc>
          <w:tcPr>
            <w:tcW w:w="643" w:type="dxa"/>
            <w:tcBorders>
              <w:top w:val="nil"/>
              <w:left w:val="nil"/>
              <w:bottom w:val="single" w:sz="4" w:space="0" w:color="000000"/>
              <w:right w:val="single" w:sz="4" w:space="0" w:color="000000"/>
            </w:tcBorders>
            <w:shd w:val="clear" w:color="auto" w:fill="auto"/>
            <w:vAlign w:val="center"/>
          </w:tcPr>
          <w:p w14:paraId="7CB4C979" w14:textId="77777777" w:rsidR="00DF08A2" w:rsidRDefault="00DF08A2" w:rsidP="00221E0C">
            <w:pPr>
              <w:ind w:right="40"/>
              <w:jc w:val="center"/>
              <w:rPr>
                <w:sz w:val="16"/>
                <w:szCs w:val="16"/>
              </w:rPr>
            </w:pPr>
            <w:r>
              <w:rPr>
                <w:sz w:val="16"/>
                <w:szCs w:val="16"/>
              </w:rPr>
              <w:t>1.01</w:t>
            </w:r>
          </w:p>
        </w:tc>
        <w:tc>
          <w:tcPr>
            <w:tcW w:w="642" w:type="dxa"/>
            <w:tcBorders>
              <w:top w:val="nil"/>
              <w:left w:val="nil"/>
              <w:bottom w:val="single" w:sz="4" w:space="0" w:color="000000"/>
              <w:right w:val="single" w:sz="4" w:space="0" w:color="000000"/>
            </w:tcBorders>
            <w:shd w:val="clear" w:color="auto" w:fill="auto"/>
            <w:vAlign w:val="center"/>
          </w:tcPr>
          <w:p w14:paraId="3EA2199A" w14:textId="77777777" w:rsidR="00DF08A2" w:rsidRDefault="00DF08A2" w:rsidP="00221E0C">
            <w:pPr>
              <w:ind w:right="40"/>
              <w:jc w:val="center"/>
              <w:rPr>
                <w:sz w:val="16"/>
                <w:szCs w:val="16"/>
              </w:rPr>
            </w:pPr>
            <w:r>
              <w:rPr>
                <w:sz w:val="16"/>
                <w:szCs w:val="16"/>
              </w:rPr>
              <w:t>1.02</w:t>
            </w:r>
          </w:p>
        </w:tc>
        <w:tc>
          <w:tcPr>
            <w:tcW w:w="642" w:type="dxa"/>
            <w:tcBorders>
              <w:top w:val="nil"/>
              <w:left w:val="nil"/>
              <w:bottom w:val="single" w:sz="4" w:space="0" w:color="000000"/>
              <w:right w:val="single" w:sz="4" w:space="0" w:color="000000"/>
            </w:tcBorders>
            <w:shd w:val="clear" w:color="auto" w:fill="auto"/>
            <w:vAlign w:val="center"/>
          </w:tcPr>
          <w:p w14:paraId="6BBCF00D" w14:textId="77777777" w:rsidR="00DF08A2" w:rsidRDefault="00DF08A2" w:rsidP="00221E0C">
            <w:pPr>
              <w:ind w:right="40"/>
              <w:jc w:val="center"/>
              <w:rPr>
                <w:sz w:val="16"/>
                <w:szCs w:val="16"/>
              </w:rPr>
            </w:pPr>
            <w:r>
              <w:rPr>
                <w:sz w:val="16"/>
                <w:szCs w:val="16"/>
              </w:rPr>
              <w:t>1.02</w:t>
            </w:r>
          </w:p>
        </w:tc>
        <w:tc>
          <w:tcPr>
            <w:tcW w:w="642" w:type="dxa"/>
            <w:tcBorders>
              <w:top w:val="nil"/>
              <w:left w:val="nil"/>
              <w:bottom w:val="single" w:sz="4" w:space="0" w:color="000000"/>
              <w:right w:val="single" w:sz="4" w:space="0" w:color="000000"/>
            </w:tcBorders>
            <w:shd w:val="clear" w:color="auto" w:fill="auto"/>
            <w:vAlign w:val="center"/>
          </w:tcPr>
          <w:p w14:paraId="4A520B06" w14:textId="77777777" w:rsidR="00DF08A2" w:rsidRDefault="00DF08A2" w:rsidP="00221E0C">
            <w:pPr>
              <w:ind w:right="40"/>
              <w:jc w:val="center"/>
              <w:rPr>
                <w:sz w:val="16"/>
                <w:szCs w:val="16"/>
              </w:rPr>
            </w:pPr>
            <w:r>
              <w:rPr>
                <w:sz w:val="16"/>
                <w:szCs w:val="16"/>
              </w:rPr>
              <w:t>1.03</w:t>
            </w:r>
          </w:p>
        </w:tc>
        <w:tc>
          <w:tcPr>
            <w:tcW w:w="643" w:type="dxa"/>
            <w:tcBorders>
              <w:top w:val="nil"/>
              <w:left w:val="nil"/>
              <w:bottom w:val="single" w:sz="4" w:space="0" w:color="000000"/>
              <w:right w:val="single" w:sz="4" w:space="0" w:color="000000"/>
            </w:tcBorders>
            <w:shd w:val="clear" w:color="auto" w:fill="auto"/>
            <w:vAlign w:val="center"/>
          </w:tcPr>
          <w:p w14:paraId="487DB906" w14:textId="77777777" w:rsidR="00DF08A2" w:rsidRDefault="00DF08A2" w:rsidP="00221E0C">
            <w:pPr>
              <w:ind w:right="40"/>
              <w:jc w:val="center"/>
              <w:rPr>
                <w:sz w:val="16"/>
                <w:szCs w:val="16"/>
              </w:rPr>
            </w:pPr>
            <w:r>
              <w:rPr>
                <w:sz w:val="16"/>
                <w:szCs w:val="16"/>
              </w:rPr>
              <w:t>1.04</w:t>
            </w:r>
          </w:p>
        </w:tc>
        <w:tc>
          <w:tcPr>
            <w:tcW w:w="642" w:type="dxa"/>
            <w:tcBorders>
              <w:top w:val="nil"/>
              <w:left w:val="nil"/>
              <w:bottom w:val="single" w:sz="4" w:space="0" w:color="000000"/>
              <w:right w:val="single" w:sz="4" w:space="0" w:color="000000"/>
            </w:tcBorders>
            <w:shd w:val="clear" w:color="auto" w:fill="auto"/>
            <w:vAlign w:val="center"/>
          </w:tcPr>
          <w:p w14:paraId="1A2FFED6" w14:textId="77777777" w:rsidR="00DF08A2" w:rsidRDefault="00DF08A2" w:rsidP="00221E0C">
            <w:pPr>
              <w:ind w:right="40"/>
              <w:jc w:val="center"/>
              <w:rPr>
                <w:sz w:val="16"/>
                <w:szCs w:val="16"/>
              </w:rPr>
            </w:pPr>
            <w:r>
              <w:rPr>
                <w:sz w:val="16"/>
                <w:szCs w:val="16"/>
              </w:rPr>
              <w:t>1.05</w:t>
            </w:r>
          </w:p>
        </w:tc>
        <w:tc>
          <w:tcPr>
            <w:tcW w:w="641" w:type="dxa"/>
            <w:tcBorders>
              <w:top w:val="nil"/>
              <w:left w:val="nil"/>
              <w:bottom w:val="single" w:sz="4" w:space="0" w:color="000000"/>
              <w:right w:val="single" w:sz="4" w:space="0" w:color="000000"/>
            </w:tcBorders>
            <w:shd w:val="clear" w:color="auto" w:fill="auto"/>
            <w:vAlign w:val="center"/>
          </w:tcPr>
          <w:p w14:paraId="3E50218C" w14:textId="77777777" w:rsidR="00DF08A2" w:rsidRDefault="00DF08A2" w:rsidP="00221E0C">
            <w:pPr>
              <w:ind w:right="40"/>
              <w:jc w:val="center"/>
              <w:rPr>
                <w:sz w:val="16"/>
                <w:szCs w:val="16"/>
              </w:rPr>
            </w:pPr>
            <w:r>
              <w:rPr>
                <w:sz w:val="16"/>
                <w:szCs w:val="16"/>
              </w:rPr>
              <w:t>1.05</w:t>
            </w:r>
          </w:p>
        </w:tc>
        <w:tc>
          <w:tcPr>
            <w:tcW w:w="642" w:type="dxa"/>
            <w:tcBorders>
              <w:top w:val="nil"/>
              <w:left w:val="nil"/>
              <w:bottom w:val="single" w:sz="4" w:space="0" w:color="000000"/>
              <w:right w:val="single" w:sz="4" w:space="0" w:color="000000"/>
            </w:tcBorders>
            <w:shd w:val="clear" w:color="auto" w:fill="auto"/>
            <w:vAlign w:val="center"/>
          </w:tcPr>
          <w:p w14:paraId="2323CE7B" w14:textId="77777777" w:rsidR="00DF08A2" w:rsidRDefault="00DF08A2" w:rsidP="00221E0C">
            <w:pPr>
              <w:ind w:right="40"/>
              <w:jc w:val="center"/>
              <w:rPr>
                <w:sz w:val="16"/>
                <w:szCs w:val="16"/>
              </w:rPr>
            </w:pPr>
            <w:r>
              <w:rPr>
                <w:sz w:val="16"/>
                <w:szCs w:val="16"/>
              </w:rPr>
              <w:t>1.06</w:t>
            </w:r>
          </w:p>
        </w:tc>
        <w:tc>
          <w:tcPr>
            <w:tcW w:w="635" w:type="dxa"/>
            <w:tcBorders>
              <w:top w:val="nil"/>
              <w:left w:val="nil"/>
              <w:bottom w:val="single" w:sz="4" w:space="0" w:color="000000"/>
              <w:right w:val="single" w:sz="4" w:space="0" w:color="000000"/>
            </w:tcBorders>
            <w:shd w:val="clear" w:color="auto" w:fill="auto"/>
            <w:vAlign w:val="center"/>
          </w:tcPr>
          <w:p w14:paraId="2FB4F743" w14:textId="77777777" w:rsidR="00DF08A2" w:rsidRDefault="00DF08A2" w:rsidP="00221E0C">
            <w:pPr>
              <w:ind w:right="40"/>
              <w:jc w:val="center"/>
              <w:rPr>
                <w:sz w:val="16"/>
                <w:szCs w:val="16"/>
              </w:rPr>
            </w:pPr>
            <w:r>
              <w:rPr>
                <w:sz w:val="16"/>
                <w:szCs w:val="16"/>
              </w:rPr>
              <w:t>1.07</w:t>
            </w:r>
          </w:p>
        </w:tc>
        <w:tc>
          <w:tcPr>
            <w:tcW w:w="627" w:type="dxa"/>
            <w:tcBorders>
              <w:top w:val="nil"/>
              <w:left w:val="nil"/>
              <w:bottom w:val="single" w:sz="4" w:space="0" w:color="000000"/>
              <w:right w:val="single" w:sz="4" w:space="0" w:color="000000"/>
            </w:tcBorders>
            <w:shd w:val="clear" w:color="auto" w:fill="auto"/>
            <w:vAlign w:val="center"/>
          </w:tcPr>
          <w:p w14:paraId="4C7E901E" w14:textId="77777777" w:rsidR="00DF08A2" w:rsidRDefault="00DF08A2" w:rsidP="00221E0C">
            <w:pPr>
              <w:ind w:right="40"/>
              <w:jc w:val="center"/>
              <w:rPr>
                <w:sz w:val="16"/>
                <w:szCs w:val="16"/>
              </w:rPr>
            </w:pPr>
            <w:r>
              <w:rPr>
                <w:sz w:val="16"/>
                <w:szCs w:val="16"/>
              </w:rPr>
              <w:t>1.08</w:t>
            </w:r>
          </w:p>
        </w:tc>
        <w:tc>
          <w:tcPr>
            <w:tcW w:w="620" w:type="dxa"/>
            <w:tcBorders>
              <w:top w:val="nil"/>
              <w:left w:val="nil"/>
              <w:bottom w:val="single" w:sz="4" w:space="0" w:color="000000"/>
              <w:right w:val="single" w:sz="4" w:space="0" w:color="000000"/>
            </w:tcBorders>
            <w:shd w:val="clear" w:color="auto" w:fill="auto"/>
            <w:vAlign w:val="center"/>
          </w:tcPr>
          <w:p w14:paraId="2E6BB361" w14:textId="77777777" w:rsidR="00DF08A2" w:rsidRDefault="00DF08A2" w:rsidP="00221E0C">
            <w:pPr>
              <w:ind w:right="40"/>
              <w:jc w:val="center"/>
              <w:rPr>
                <w:sz w:val="16"/>
                <w:szCs w:val="16"/>
              </w:rPr>
            </w:pPr>
            <w:r>
              <w:rPr>
                <w:sz w:val="16"/>
                <w:szCs w:val="16"/>
              </w:rPr>
              <w:t>1.08</w:t>
            </w:r>
          </w:p>
        </w:tc>
        <w:tc>
          <w:tcPr>
            <w:tcW w:w="616" w:type="dxa"/>
            <w:tcBorders>
              <w:top w:val="nil"/>
              <w:left w:val="nil"/>
              <w:bottom w:val="single" w:sz="4" w:space="0" w:color="000000"/>
              <w:right w:val="single" w:sz="4" w:space="0" w:color="000000"/>
            </w:tcBorders>
            <w:shd w:val="clear" w:color="auto" w:fill="auto"/>
            <w:vAlign w:val="center"/>
          </w:tcPr>
          <w:p w14:paraId="74CD59F7" w14:textId="77777777" w:rsidR="00DF08A2" w:rsidRDefault="00DF08A2" w:rsidP="00221E0C">
            <w:pPr>
              <w:ind w:right="40"/>
              <w:jc w:val="center"/>
              <w:rPr>
                <w:sz w:val="16"/>
                <w:szCs w:val="16"/>
              </w:rPr>
            </w:pPr>
            <w:r>
              <w:rPr>
                <w:sz w:val="16"/>
                <w:szCs w:val="16"/>
              </w:rPr>
              <w:t>1.09</w:t>
            </w:r>
          </w:p>
        </w:tc>
      </w:tr>
      <w:tr w:rsidR="00DF08A2" w14:paraId="5A9D26CC" w14:textId="77777777" w:rsidTr="00221E0C">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36AC29" w14:textId="77777777" w:rsidR="00DF08A2" w:rsidRDefault="00DF08A2" w:rsidP="00221E0C">
            <w:pPr>
              <w:ind w:right="42"/>
              <w:jc w:val="center"/>
              <w:rPr>
                <w:sz w:val="18"/>
                <w:szCs w:val="18"/>
              </w:rPr>
            </w:pPr>
            <w:r>
              <w:rPr>
                <w:sz w:val="18"/>
                <w:szCs w:val="18"/>
              </w:rPr>
              <w:t>Huancavelica</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32777245" w14:textId="77777777" w:rsidR="00DF08A2" w:rsidRDefault="00DF08A2" w:rsidP="00221E0C">
            <w:pPr>
              <w:ind w:right="40"/>
              <w:jc w:val="center"/>
              <w:rPr>
                <w:sz w:val="16"/>
                <w:szCs w:val="16"/>
              </w:rPr>
            </w:pPr>
            <w:r>
              <w:rPr>
                <w:sz w:val="16"/>
                <w:szCs w:val="16"/>
              </w:rPr>
              <w:t>1.00</w:t>
            </w:r>
          </w:p>
        </w:tc>
        <w:tc>
          <w:tcPr>
            <w:tcW w:w="643" w:type="dxa"/>
            <w:tcBorders>
              <w:top w:val="nil"/>
              <w:left w:val="nil"/>
              <w:bottom w:val="single" w:sz="4" w:space="0" w:color="000000"/>
              <w:right w:val="single" w:sz="4" w:space="0" w:color="000000"/>
            </w:tcBorders>
            <w:shd w:val="clear" w:color="auto" w:fill="auto"/>
            <w:vAlign w:val="center"/>
          </w:tcPr>
          <w:p w14:paraId="2B677E96" w14:textId="77777777" w:rsidR="00DF08A2" w:rsidRDefault="00DF08A2" w:rsidP="00221E0C">
            <w:pPr>
              <w:ind w:right="40"/>
              <w:jc w:val="center"/>
              <w:rPr>
                <w:sz w:val="16"/>
                <w:szCs w:val="16"/>
              </w:rPr>
            </w:pPr>
            <w:r>
              <w:rPr>
                <w:sz w:val="16"/>
                <w:szCs w:val="16"/>
              </w:rPr>
              <w:t>1.02</w:t>
            </w:r>
          </w:p>
        </w:tc>
        <w:tc>
          <w:tcPr>
            <w:tcW w:w="642" w:type="dxa"/>
            <w:tcBorders>
              <w:top w:val="nil"/>
              <w:left w:val="nil"/>
              <w:bottom w:val="single" w:sz="4" w:space="0" w:color="000000"/>
              <w:right w:val="single" w:sz="4" w:space="0" w:color="000000"/>
            </w:tcBorders>
            <w:shd w:val="clear" w:color="auto" w:fill="auto"/>
            <w:vAlign w:val="center"/>
          </w:tcPr>
          <w:p w14:paraId="3C6FF8D7" w14:textId="77777777" w:rsidR="00DF08A2" w:rsidRDefault="00DF08A2" w:rsidP="00221E0C">
            <w:pPr>
              <w:ind w:right="40"/>
              <w:jc w:val="center"/>
              <w:rPr>
                <w:sz w:val="16"/>
                <w:szCs w:val="16"/>
              </w:rPr>
            </w:pPr>
            <w:r>
              <w:rPr>
                <w:sz w:val="16"/>
                <w:szCs w:val="16"/>
              </w:rPr>
              <w:t>1.04</w:t>
            </w:r>
          </w:p>
        </w:tc>
        <w:tc>
          <w:tcPr>
            <w:tcW w:w="642" w:type="dxa"/>
            <w:tcBorders>
              <w:top w:val="nil"/>
              <w:left w:val="nil"/>
              <w:bottom w:val="single" w:sz="4" w:space="0" w:color="000000"/>
              <w:right w:val="single" w:sz="4" w:space="0" w:color="000000"/>
            </w:tcBorders>
            <w:shd w:val="clear" w:color="auto" w:fill="auto"/>
            <w:vAlign w:val="center"/>
          </w:tcPr>
          <w:p w14:paraId="2EAA1A5C" w14:textId="77777777" w:rsidR="00DF08A2" w:rsidRDefault="00DF08A2" w:rsidP="00221E0C">
            <w:pPr>
              <w:ind w:right="40"/>
              <w:jc w:val="center"/>
              <w:rPr>
                <w:sz w:val="16"/>
                <w:szCs w:val="16"/>
              </w:rPr>
            </w:pPr>
            <w:r>
              <w:rPr>
                <w:sz w:val="16"/>
                <w:szCs w:val="16"/>
              </w:rPr>
              <w:t>1.06</w:t>
            </w:r>
          </w:p>
        </w:tc>
        <w:tc>
          <w:tcPr>
            <w:tcW w:w="642" w:type="dxa"/>
            <w:tcBorders>
              <w:top w:val="nil"/>
              <w:left w:val="nil"/>
              <w:bottom w:val="single" w:sz="4" w:space="0" w:color="000000"/>
              <w:right w:val="single" w:sz="4" w:space="0" w:color="000000"/>
            </w:tcBorders>
            <w:shd w:val="clear" w:color="auto" w:fill="auto"/>
            <w:vAlign w:val="center"/>
          </w:tcPr>
          <w:p w14:paraId="4EC2157C" w14:textId="77777777" w:rsidR="00DF08A2" w:rsidRDefault="00DF08A2" w:rsidP="00221E0C">
            <w:pPr>
              <w:ind w:right="40"/>
              <w:jc w:val="center"/>
              <w:rPr>
                <w:sz w:val="16"/>
                <w:szCs w:val="16"/>
              </w:rPr>
            </w:pPr>
            <w:r>
              <w:rPr>
                <w:sz w:val="16"/>
                <w:szCs w:val="16"/>
              </w:rPr>
              <w:t>1.08</w:t>
            </w:r>
          </w:p>
        </w:tc>
        <w:tc>
          <w:tcPr>
            <w:tcW w:w="643" w:type="dxa"/>
            <w:tcBorders>
              <w:top w:val="nil"/>
              <w:left w:val="nil"/>
              <w:bottom w:val="single" w:sz="4" w:space="0" w:color="000000"/>
              <w:right w:val="single" w:sz="4" w:space="0" w:color="000000"/>
            </w:tcBorders>
            <w:shd w:val="clear" w:color="auto" w:fill="auto"/>
            <w:vAlign w:val="center"/>
          </w:tcPr>
          <w:p w14:paraId="06BF1CA1" w14:textId="77777777" w:rsidR="00DF08A2" w:rsidRDefault="00DF08A2" w:rsidP="00221E0C">
            <w:pPr>
              <w:ind w:right="40"/>
              <w:jc w:val="center"/>
              <w:rPr>
                <w:sz w:val="16"/>
                <w:szCs w:val="16"/>
              </w:rPr>
            </w:pPr>
            <w:r>
              <w:rPr>
                <w:sz w:val="16"/>
                <w:szCs w:val="16"/>
              </w:rPr>
              <w:t>1.10</w:t>
            </w:r>
          </w:p>
        </w:tc>
        <w:tc>
          <w:tcPr>
            <w:tcW w:w="642" w:type="dxa"/>
            <w:tcBorders>
              <w:top w:val="nil"/>
              <w:left w:val="nil"/>
              <w:bottom w:val="single" w:sz="4" w:space="0" w:color="000000"/>
              <w:right w:val="single" w:sz="4" w:space="0" w:color="000000"/>
            </w:tcBorders>
            <w:shd w:val="clear" w:color="auto" w:fill="auto"/>
            <w:vAlign w:val="center"/>
          </w:tcPr>
          <w:p w14:paraId="6CB9F326" w14:textId="77777777" w:rsidR="00DF08A2" w:rsidRDefault="00DF08A2" w:rsidP="00221E0C">
            <w:pPr>
              <w:ind w:right="40"/>
              <w:jc w:val="center"/>
              <w:rPr>
                <w:sz w:val="16"/>
                <w:szCs w:val="16"/>
              </w:rPr>
            </w:pPr>
            <w:r>
              <w:rPr>
                <w:sz w:val="16"/>
                <w:szCs w:val="16"/>
              </w:rPr>
              <w:t>1.12</w:t>
            </w:r>
          </w:p>
        </w:tc>
        <w:tc>
          <w:tcPr>
            <w:tcW w:w="641" w:type="dxa"/>
            <w:tcBorders>
              <w:top w:val="nil"/>
              <w:left w:val="nil"/>
              <w:bottom w:val="single" w:sz="4" w:space="0" w:color="000000"/>
              <w:right w:val="single" w:sz="4" w:space="0" w:color="000000"/>
            </w:tcBorders>
            <w:shd w:val="clear" w:color="auto" w:fill="auto"/>
            <w:vAlign w:val="center"/>
          </w:tcPr>
          <w:p w14:paraId="34B1EE85" w14:textId="77777777" w:rsidR="00DF08A2" w:rsidRDefault="00DF08A2" w:rsidP="00221E0C">
            <w:pPr>
              <w:ind w:right="40"/>
              <w:jc w:val="center"/>
              <w:rPr>
                <w:sz w:val="16"/>
                <w:szCs w:val="16"/>
              </w:rPr>
            </w:pPr>
            <w:r>
              <w:rPr>
                <w:sz w:val="16"/>
                <w:szCs w:val="16"/>
              </w:rPr>
              <w:t>1.14</w:t>
            </w:r>
          </w:p>
        </w:tc>
        <w:tc>
          <w:tcPr>
            <w:tcW w:w="642" w:type="dxa"/>
            <w:tcBorders>
              <w:top w:val="nil"/>
              <w:left w:val="nil"/>
              <w:bottom w:val="single" w:sz="4" w:space="0" w:color="000000"/>
              <w:right w:val="single" w:sz="4" w:space="0" w:color="000000"/>
            </w:tcBorders>
            <w:shd w:val="clear" w:color="auto" w:fill="auto"/>
            <w:vAlign w:val="center"/>
          </w:tcPr>
          <w:p w14:paraId="29182595" w14:textId="77777777" w:rsidR="00DF08A2" w:rsidRDefault="00DF08A2" w:rsidP="00221E0C">
            <w:pPr>
              <w:ind w:right="40"/>
              <w:jc w:val="center"/>
              <w:rPr>
                <w:sz w:val="16"/>
                <w:szCs w:val="16"/>
              </w:rPr>
            </w:pPr>
            <w:r>
              <w:rPr>
                <w:sz w:val="16"/>
                <w:szCs w:val="16"/>
              </w:rPr>
              <w:t>1.16</w:t>
            </w:r>
          </w:p>
        </w:tc>
        <w:tc>
          <w:tcPr>
            <w:tcW w:w="635" w:type="dxa"/>
            <w:tcBorders>
              <w:top w:val="nil"/>
              <w:left w:val="nil"/>
              <w:bottom w:val="single" w:sz="4" w:space="0" w:color="000000"/>
              <w:right w:val="single" w:sz="4" w:space="0" w:color="000000"/>
            </w:tcBorders>
            <w:shd w:val="clear" w:color="auto" w:fill="auto"/>
            <w:vAlign w:val="center"/>
          </w:tcPr>
          <w:p w14:paraId="1E6680A0" w14:textId="77777777" w:rsidR="00DF08A2" w:rsidRDefault="00DF08A2" w:rsidP="00221E0C">
            <w:pPr>
              <w:ind w:right="40"/>
              <w:jc w:val="center"/>
              <w:rPr>
                <w:sz w:val="16"/>
                <w:szCs w:val="16"/>
              </w:rPr>
            </w:pPr>
            <w:r>
              <w:rPr>
                <w:sz w:val="16"/>
                <w:szCs w:val="16"/>
              </w:rPr>
              <w:t>1.18</w:t>
            </w:r>
          </w:p>
        </w:tc>
        <w:tc>
          <w:tcPr>
            <w:tcW w:w="627" w:type="dxa"/>
            <w:tcBorders>
              <w:top w:val="nil"/>
              <w:left w:val="nil"/>
              <w:bottom w:val="single" w:sz="4" w:space="0" w:color="000000"/>
              <w:right w:val="single" w:sz="4" w:space="0" w:color="000000"/>
            </w:tcBorders>
            <w:shd w:val="clear" w:color="auto" w:fill="auto"/>
            <w:vAlign w:val="center"/>
          </w:tcPr>
          <w:p w14:paraId="5D613624" w14:textId="77777777" w:rsidR="00DF08A2" w:rsidRDefault="00DF08A2" w:rsidP="00221E0C">
            <w:pPr>
              <w:ind w:right="40"/>
              <w:jc w:val="center"/>
              <w:rPr>
                <w:sz w:val="16"/>
                <w:szCs w:val="16"/>
              </w:rPr>
            </w:pPr>
            <w:r>
              <w:rPr>
                <w:sz w:val="16"/>
                <w:szCs w:val="16"/>
              </w:rPr>
              <w:t>1.20</w:t>
            </w:r>
          </w:p>
        </w:tc>
        <w:tc>
          <w:tcPr>
            <w:tcW w:w="620" w:type="dxa"/>
            <w:tcBorders>
              <w:top w:val="nil"/>
              <w:left w:val="nil"/>
              <w:bottom w:val="single" w:sz="4" w:space="0" w:color="000000"/>
              <w:right w:val="single" w:sz="4" w:space="0" w:color="000000"/>
            </w:tcBorders>
            <w:shd w:val="clear" w:color="auto" w:fill="auto"/>
            <w:vAlign w:val="center"/>
          </w:tcPr>
          <w:p w14:paraId="7566EFDF" w14:textId="77777777" w:rsidR="00DF08A2" w:rsidRDefault="00DF08A2" w:rsidP="00221E0C">
            <w:pPr>
              <w:ind w:right="40"/>
              <w:jc w:val="center"/>
              <w:rPr>
                <w:sz w:val="16"/>
                <w:szCs w:val="16"/>
              </w:rPr>
            </w:pPr>
            <w:r>
              <w:rPr>
                <w:sz w:val="16"/>
                <w:szCs w:val="16"/>
              </w:rPr>
              <w:t>1.21</w:t>
            </w:r>
          </w:p>
        </w:tc>
        <w:tc>
          <w:tcPr>
            <w:tcW w:w="616" w:type="dxa"/>
            <w:tcBorders>
              <w:top w:val="nil"/>
              <w:left w:val="nil"/>
              <w:bottom w:val="single" w:sz="4" w:space="0" w:color="000000"/>
              <w:right w:val="single" w:sz="4" w:space="0" w:color="000000"/>
            </w:tcBorders>
            <w:shd w:val="clear" w:color="auto" w:fill="auto"/>
            <w:vAlign w:val="center"/>
          </w:tcPr>
          <w:p w14:paraId="090D3454" w14:textId="77777777" w:rsidR="00DF08A2" w:rsidRDefault="00DF08A2" w:rsidP="00221E0C">
            <w:pPr>
              <w:ind w:right="40"/>
              <w:jc w:val="center"/>
              <w:rPr>
                <w:sz w:val="16"/>
                <w:szCs w:val="16"/>
              </w:rPr>
            </w:pPr>
            <w:r>
              <w:rPr>
                <w:sz w:val="16"/>
                <w:szCs w:val="16"/>
              </w:rPr>
              <w:t>1.23</w:t>
            </w:r>
          </w:p>
        </w:tc>
      </w:tr>
      <w:tr w:rsidR="00DF08A2" w14:paraId="56F6725C" w14:textId="77777777" w:rsidTr="00221E0C">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E6475C" w14:textId="77777777" w:rsidR="00DF08A2" w:rsidRDefault="00DF08A2" w:rsidP="00221E0C">
            <w:pPr>
              <w:ind w:right="42"/>
              <w:jc w:val="center"/>
              <w:rPr>
                <w:sz w:val="18"/>
                <w:szCs w:val="18"/>
              </w:rPr>
            </w:pPr>
            <w:r>
              <w:rPr>
                <w:sz w:val="18"/>
                <w:szCs w:val="18"/>
              </w:rPr>
              <w:t>Huánuco</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724C79CC" w14:textId="77777777" w:rsidR="00DF08A2" w:rsidRDefault="00DF08A2" w:rsidP="00221E0C">
            <w:pPr>
              <w:ind w:right="40"/>
              <w:jc w:val="center"/>
              <w:rPr>
                <w:sz w:val="16"/>
                <w:szCs w:val="16"/>
              </w:rPr>
            </w:pPr>
            <w:r>
              <w:rPr>
                <w:sz w:val="16"/>
                <w:szCs w:val="16"/>
              </w:rPr>
              <w:t>1.00</w:t>
            </w:r>
          </w:p>
        </w:tc>
        <w:tc>
          <w:tcPr>
            <w:tcW w:w="643" w:type="dxa"/>
            <w:tcBorders>
              <w:top w:val="nil"/>
              <w:left w:val="nil"/>
              <w:bottom w:val="single" w:sz="4" w:space="0" w:color="000000"/>
              <w:right w:val="single" w:sz="4" w:space="0" w:color="000000"/>
            </w:tcBorders>
            <w:shd w:val="clear" w:color="auto" w:fill="auto"/>
            <w:vAlign w:val="center"/>
          </w:tcPr>
          <w:p w14:paraId="7AE97E18" w14:textId="77777777" w:rsidR="00DF08A2" w:rsidRDefault="00DF08A2" w:rsidP="00221E0C">
            <w:pPr>
              <w:ind w:right="40"/>
              <w:jc w:val="center"/>
              <w:rPr>
                <w:sz w:val="16"/>
                <w:szCs w:val="16"/>
              </w:rPr>
            </w:pPr>
            <w:r>
              <w:rPr>
                <w:sz w:val="16"/>
                <w:szCs w:val="16"/>
              </w:rPr>
              <w:t>1.01</w:t>
            </w:r>
          </w:p>
        </w:tc>
        <w:tc>
          <w:tcPr>
            <w:tcW w:w="642" w:type="dxa"/>
            <w:tcBorders>
              <w:top w:val="nil"/>
              <w:left w:val="nil"/>
              <w:bottom w:val="single" w:sz="4" w:space="0" w:color="000000"/>
              <w:right w:val="single" w:sz="4" w:space="0" w:color="000000"/>
            </w:tcBorders>
            <w:shd w:val="clear" w:color="auto" w:fill="auto"/>
            <w:vAlign w:val="center"/>
          </w:tcPr>
          <w:p w14:paraId="6A9749A4" w14:textId="77777777" w:rsidR="00DF08A2" w:rsidRDefault="00DF08A2" w:rsidP="00221E0C">
            <w:pPr>
              <w:ind w:right="40"/>
              <w:jc w:val="center"/>
              <w:rPr>
                <w:sz w:val="16"/>
                <w:szCs w:val="16"/>
              </w:rPr>
            </w:pPr>
            <w:r>
              <w:rPr>
                <w:sz w:val="16"/>
                <w:szCs w:val="16"/>
              </w:rPr>
              <w:t>1.02</w:t>
            </w:r>
          </w:p>
        </w:tc>
        <w:tc>
          <w:tcPr>
            <w:tcW w:w="642" w:type="dxa"/>
            <w:tcBorders>
              <w:top w:val="nil"/>
              <w:left w:val="nil"/>
              <w:bottom w:val="single" w:sz="4" w:space="0" w:color="000000"/>
              <w:right w:val="single" w:sz="4" w:space="0" w:color="000000"/>
            </w:tcBorders>
            <w:shd w:val="clear" w:color="auto" w:fill="auto"/>
            <w:vAlign w:val="center"/>
          </w:tcPr>
          <w:p w14:paraId="48F0FA36" w14:textId="77777777" w:rsidR="00DF08A2" w:rsidRDefault="00DF08A2" w:rsidP="00221E0C">
            <w:pPr>
              <w:ind w:right="40"/>
              <w:jc w:val="center"/>
              <w:rPr>
                <w:sz w:val="16"/>
                <w:szCs w:val="16"/>
              </w:rPr>
            </w:pPr>
            <w:r>
              <w:rPr>
                <w:sz w:val="16"/>
                <w:szCs w:val="16"/>
              </w:rPr>
              <w:t>1.04</w:t>
            </w:r>
          </w:p>
        </w:tc>
        <w:tc>
          <w:tcPr>
            <w:tcW w:w="642" w:type="dxa"/>
            <w:tcBorders>
              <w:top w:val="nil"/>
              <w:left w:val="nil"/>
              <w:bottom w:val="single" w:sz="4" w:space="0" w:color="000000"/>
              <w:right w:val="single" w:sz="4" w:space="0" w:color="000000"/>
            </w:tcBorders>
            <w:shd w:val="clear" w:color="auto" w:fill="auto"/>
            <w:vAlign w:val="center"/>
          </w:tcPr>
          <w:p w14:paraId="5FBBB717" w14:textId="77777777" w:rsidR="00DF08A2" w:rsidRDefault="00DF08A2" w:rsidP="00221E0C">
            <w:pPr>
              <w:ind w:right="40"/>
              <w:jc w:val="center"/>
              <w:rPr>
                <w:sz w:val="16"/>
                <w:szCs w:val="16"/>
              </w:rPr>
            </w:pPr>
            <w:r>
              <w:rPr>
                <w:sz w:val="16"/>
                <w:szCs w:val="16"/>
              </w:rPr>
              <w:t>1.05</w:t>
            </w:r>
          </w:p>
        </w:tc>
        <w:tc>
          <w:tcPr>
            <w:tcW w:w="643" w:type="dxa"/>
            <w:tcBorders>
              <w:top w:val="nil"/>
              <w:left w:val="nil"/>
              <w:bottom w:val="single" w:sz="4" w:space="0" w:color="000000"/>
              <w:right w:val="single" w:sz="4" w:space="0" w:color="000000"/>
            </w:tcBorders>
            <w:shd w:val="clear" w:color="auto" w:fill="auto"/>
            <w:vAlign w:val="center"/>
          </w:tcPr>
          <w:p w14:paraId="3F6BE684" w14:textId="77777777" w:rsidR="00DF08A2" w:rsidRDefault="00DF08A2" w:rsidP="00221E0C">
            <w:pPr>
              <w:ind w:right="40"/>
              <w:jc w:val="center"/>
              <w:rPr>
                <w:sz w:val="16"/>
                <w:szCs w:val="16"/>
              </w:rPr>
            </w:pPr>
            <w:r>
              <w:rPr>
                <w:sz w:val="16"/>
                <w:szCs w:val="16"/>
              </w:rPr>
              <w:t>1.06</w:t>
            </w:r>
          </w:p>
        </w:tc>
        <w:tc>
          <w:tcPr>
            <w:tcW w:w="642" w:type="dxa"/>
            <w:tcBorders>
              <w:top w:val="nil"/>
              <w:left w:val="nil"/>
              <w:bottom w:val="single" w:sz="4" w:space="0" w:color="000000"/>
              <w:right w:val="single" w:sz="4" w:space="0" w:color="000000"/>
            </w:tcBorders>
            <w:shd w:val="clear" w:color="auto" w:fill="auto"/>
            <w:vAlign w:val="center"/>
          </w:tcPr>
          <w:p w14:paraId="297724C8" w14:textId="77777777" w:rsidR="00DF08A2" w:rsidRDefault="00DF08A2" w:rsidP="00221E0C">
            <w:pPr>
              <w:ind w:right="40"/>
              <w:jc w:val="center"/>
              <w:rPr>
                <w:sz w:val="16"/>
                <w:szCs w:val="16"/>
              </w:rPr>
            </w:pPr>
            <w:r>
              <w:rPr>
                <w:sz w:val="16"/>
                <w:szCs w:val="16"/>
              </w:rPr>
              <w:t>1.07</w:t>
            </w:r>
          </w:p>
        </w:tc>
        <w:tc>
          <w:tcPr>
            <w:tcW w:w="641" w:type="dxa"/>
            <w:tcBorders>
              <w:top w:val="nil"/>
              <w:left w:val="nil"/>
              <w:bottom w:val="single" w:sz="4" w:space="0" w:color="000000"/>
              <w:right w:val="single" w:sz="4" w:space="0" w:color="000000"/>
            </w:tcBorders>
            <w:shd w:val="clear" w:color="auto" w:fill="auto"/>
            <w:vAlign w:val="center"/>
          </w:tcPr>
          <w:p w14:paraId="5ACAC36D" w14:textId="77777777" w:rsidR="00DF08A2" w:rsidRDefault="00DF08A2" w:rsidP="00221E0C">
            <w:pPr>
              <w:ind w:right="40"/>
              <w:jc w:val="center"/>
              <w:rPr>
                <w:sz w:val="16"/>
                <w:szCs w:val="16"/>
              </w:rPr>
            </w:pPr>
            <w:r>
              <w:rPr>
                <w:sz w:val="16"/>
                <w:szCs w:val="16"/>
              </w:rPr>
              <w:t>1.08</w:t>
            </w:r>
          </w:p>
        </w:tc>
        <w:tc>
          <w:tcPr>
            <w:tcW w:w="642" w:type="dxa"/>
            <w:tcBorders>
              <w:top w:val="nil"/>
              <w:left w:val="nil"/>
              <w:bottom w:val="single" w:sz="4" w:space="0" w:color="000000"/>
              <w:right w:val="single" w:sz="4" w:space="0" w:color="000000"/>
            </w:tcBorders>
            <w:shd w:val="clear" w:color="auto" w:fill="auto"/>
            <w:vAlign w:val="center"/>
          </w:tcPr>
          <w:p w14:paraId="2FB82456" w14:textId="77777777" w:rsidR="00DF08A2" w:rsidRDefault="00DF08A2" w:rsidP="00221E0C">
            <w:pPr>
              <w:ind w:right="40"/>
              <w:jc w:val="center"/>
              <w:rPr>
                <w:sz w:val="16"/>
                <w:szCs w:val="16"/>
              </w:rPr>
            </w:pPr>
            <w:r>
              <w:rPr>
                <w:sz w:val="16"/>
                <w:szCs w:val="16"/>
              </w:rPr>
              <w:t>1.10</w:t>
            </w:r>
          </w:p>
        </w:tc>
        <w:tc>
          <w:tcPr>
            <w:tcW w:w="635" w:type="dxa"/>
            <w:tcBorders>
              <w:top w:val="nil"/>
              <w:left w:val="nil"/>
              <w:bottom w:val="single" w:sz="4" w:space="0" w:color="000000"/>
              <w:right w:val="single" w:sz="4" w:space="0" w:color="000000"/>
            </w:tcBorders>
            <w:shd w:val="clear" w:color="auto" w:fill="auto"/>
            <w:vAlign w:val="center"/>
          </w:tcPr>
          <w:p w14:paraId="4656B4C2" w14:textId="77777777" w:rsidR="00DF08A2" w:rsidRDefault="00DF08A2" w:rsidP="00221E0C">
            <w:pPr>
              <w:ind w:right="40"/>
              <w:jc w:val="center"/>
              <w:rPr>
                <w:sz w:val="16"/>
                <w:szCs w:val="16"/>
              </w:rPr>
            </w:pPr>
            <w:r>
              <w:rPr>
                <w:sz w:val="16"/>
                <w:szCs w:val="16"/>
              </w:rPr>
              <w:t>1.11</w:t>
            </w:r>
          </w:p>
        </w:tc>
        <w:tc>
          <w:tcPr>
            <w:tcW w:w="627" w:type="dxa"/>
            <w:tcBorders>
              <w:top w:val="nil"/>
              <w:left w:val="nil"/>
              <w:bottom w:val="single" w:sz="4" w:space="0" w:color="000000"/>
              <w:right w:val="single" w:sz="4" w:space="0" w:color="000000"/>
            </w:tcBorders>
            <w:shd w:val="clear" w:color="auto" w:fill="auto"/>
            <w:vAlign w:val="center"/>
          </w:tcPr>
          <w:p w14:paraId="07615531" w14:textId="77777777" w:rsidR="00DF08A2" w:rsidRDefault="00DF08A2" w:rsidP="00221E0C">
            <w:pPr>
              <w:ind w:right="40"/>
              <w:jc w:val="center"/>
              <w:rPr>
                <w:sz w:val="16"/>
                <w:szCs w:val="16"/>
              </w:rPr>
            </w:pPr>
            <w:r>
              <w:rPr>
                <w:sz w:val="16"/>
                <w:szCs w:val="16"/>
              </w:rPr>
              <w:t>1.12</w:t>
            </w:r>
          </w:p>
        </w:tc>
        <w:tc>
          <w:tcPr>
            <w:tcW w:w="620" w:type="dxa"/>
            <w:tcBorders>
              <w:top w:val="nil"/>
              <w:left w:val="nil"/>
              <w:bottom w:val="single" w:sz="4" w:space="0" w:color="000000"/>
              <w:right w:val="single" w:sz="4" w:space="0" w:color="000000"/>
            </w:tcBorders>
            <w:shd w:val="clear" w:color="auto" w:fill="auto"/>
            <w:vAlign w:val="center"/>
          </w:tcPr>
          <w:p w14:paraId="3C0DDCB1" w14:textId="77777777" w:rsidR="00DF08A2" w:rsidRDefault="00DF08A2" w:rsidP="00221E0C">
            <w:pPr>
              <w:ind w:right="40"/>
              <w:jc w:val="center"/>
              <w:rPr>
                <w:sz w:val="16"/>
                <w:szCs w:val="16"/>
              </w:rPr>
            </w:pPr>
            <w:r>
              <w:rPr>
                <w:sz w:val="16"/>
                <w:szCs w:val="16"/>
              </w:rPr>
              <w:t>1.13</w:t>
            </w:r>
          </w:p>
        </w:tc>
        <w:tc>
          <w:tcPr>
            <w:tcW w:w="616" w:type="dxa"/>
            <w:tcBorders>
              <w:top w:val="nil"/>
              <w:left w:val="nil"/>
              <w:bottom w:val="single" w:sz="4" w:space="0" w:color="000000"/>
              <w:right w:val="single" w:sz="4" w:space="0" w:color="000000"/>
            </w:tcBorders>
            <w:shd w:val="clear" w:color="auto" w:fill="auto"/>
            <w:vAlign w:val="center"/>
          </w:tcPr>
          <w:p w14:paraId="7AD84C5C" w14:textId="77777777" w:rsidR="00DF08A2" w:rsidRDefault="00DF08A2" w:rsidP="00221E0C">
            <w:pPr>
              <w:ind w:right="40"/>
              <w:jc w:val="center"/>
              <w:rPr>
                <w:sz w:val="16"/>
                <w:szCs w:val="16"/>
              </w:rPr>
            </w:pPr>
            <w:r>
              <w:rPr>
                <w:sz w:val="16"/>
                <w:szCs w:val="16"/>
              </w:rPr>
              <w:t>1.14</w:t>
            </w:r>
          </w:p>
        </w:tc>
      </w:tr>
      <w:tr w:rsidR="00DF08A2" w14:paraId="6DE21708" w14:textId="77777777" w:rsidTr="00221E0C">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8E26E3" w14:textId="77777777" w:rsidR="00DF08A2" w:rsidRDefault="00DF08A2" w:rsidP="00221E0C">
            <w:pPr>
              <w:ind w:right="42"/>
              <w:jc w:val="center"/>
              <w:rPr>
                <w:sz w:val="18"/>
                <w:szCs w:val="18"/>
              </w:rPr>
            </w:pPr>
            <w:r>
              <w:rPr>
                <w:sz w:val="18"/>
                <w:szCs w:val="18"/>
              </w:rPr>
              <w:t>Ica</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3376A8C9" w14:textId="77777777" w:rsidR="00DF08A2" w:rsidRDefault="00DF08A2" w:rsidP="00221E0C">
            <w:pPr>
              <w:ind w:right="40"/>
              <w:jc w:val="center"/>
              <w:rPr>
                <w:sz w:val="16"/>
                <w:szCs w:val="16"/>
              </w:rPr>
            </w:pPr>
            <w:r>
              <w:rPr>
                <w:sz w:val="16"/>
                <w:szCs w:val="16"/>
              </w:rPr>
              <w:t>1.00</w:t>
            </w:r>
          </w:p>
        </w:tc>
        <w:tc>
          <w:tcPr>
            <w:tcW w:w="643" w:type="dxa"/>
            <w:tcBorders>
              <w:top w:val="nil"/>
              <w:left w:val="nil"/>
              <w:bottom w:val="single" w:sz="4" w:space="0" w:color="000000"/>
              <w:right w:val="single" w:sz="4" w:space="0" w:color="000000"/>
            </w:tcBorders>
            <w:shd w:val="clear" w:color="auto" w:fill="auto"/>
            <w:vAlign w:val="center"/>
          </w:tcPr>
          <w:p w14:paraId="6A35E415" w14:textId="77777777" w:rsidR="00DF08A2" w:rsidRDefault="00DF08A2" w:rsidP="00221E0C">
            <w:pPr>
              <w:ind w:right="40"/>
              <w:jc w:val="center"/>
              <w:rPr>
                <w:sz w:val="16"/>
                <w:szCs w:val="16"/>
              </w:rPr>
            </w:pPr>
            <w:r>
              <w:rPr>
                <w:sz w:val="16"/>
                <w:szCs w:val="16"/>
              </w:rPr>
              <w:t>1.01</w:t>
            </w:r>
          </w:p>
        </w:tc>
        <w:tc>
          <w:tcPr>
            <w:tcW w:w="642" w:type="dxa"/>
            <w:tcBorders>
              <w:top w:val="nil"/>
              <w:left w:val="nil"/>
              <w:bottom w:val="single" w:sz="4" w:space="0" w:color="000000"/>
              <w:right w:val="single" w:sz="4" w:space="0" w:color="000000"/>
            </w:tcBorders>
            <w:shd w:val="clear" w:color="auto" w:fill="auto"/>
            <w:vAlign w:val="center"/>
          </w:tcPr>
          <w:p w14:paraId="307BFB42" w14:textId="77777777" w:rsidR="00DF08A2" w:rsidRDefault="00DF08A2" w:rsidP="00221E0C">
            <w:pPr>
              <w:ind w:right="40"/>
              <w:jc w:val="center"/>
              <w:rPr>
                <w:sz w:val="16"/>
                <w:szCs w:val="16"/>
              </w:rPr>
            </w:pPr>
            <w:r>
              <w:rPr>
                <w:sz w:val="16"/>
                <w:szCs w:val="16"/>
              </w:rPr>
              <w:t>1.02</w:t>
            </w:r>
          </w:p>
        </w:tc>
        <w:tc>
          <w:tcPr>
            <w:tcW w:w="642" w:type="dxa"/>
            <w:tcBorders>
              <w:top w:val="nil"/>
              <w:left w:val="nil"/>
              <w:bottom w:val="single" w:sz="4" w:space="0" w:color="000000"/>
              <w:right w:val="single" w:sz="4" w:space="0" w:color="000000"/>
            </w:tcBorders>
            <w:shd w:val="clear" w:color="auto" w:fill="auto"/>
            <w:vAlign w:val="center"/>
          </w:tcPr>
          <w:p w14:paraId="1F62CF99" w14:textId="77777777" w:rsidR="00DF08A2" w:rsidRDefault="00DF08A2" w:rsidP="00221E0C">
            <w:pPr>
              <w:ind w:right="40"/>
              <w:jc w:val="center"/>
              <w:rPr>
                <w:sz w:val="16"/>
                <w:szCs w:val="16"/>
              </w:rPr>
            </w:pPr>
            <w:r>
              <w:rPr>
                <w:sz w:val="16"/>
                <w:szCs w:val="16"/>
              </w:rPr>
              <w:t>1.03</w:t>
            </w:r>
          </w:p>
        </w:tc>
        <w:tc>
          <w:tcPr>
            <w:tcW w:w="642" w:type="dxa"/>
            <w:tcBorders>
              <w:top w:val="nil"/>
              <w:left w:val="nil"/>
              <w:bottom w:val="single" w:sz="4" w:space="0" w:color="000000"/>
              <w:right w:val="single" w:sz="4" w:space="0" w:color="000000"/>
            </w:tcBorders>
            <w:shd w:val="clear" w:color="auto" w:fill="auto"/>
            <w:vAlign w:val="center"/>
          </w:tcPr>
          <w:p w14:paraId="2CC2D209" w14:textId="77777777" w:rsidR="00DF08A2" w:rsidRDefault="00DF08A2" w:rsidP="00221E0C">
            <w:pPr>
              <w:ind w:right="40"/>
              <w:jc w:val="center"/>
              <w:rPr>
                <w:sz w:val="16"/>
                <w:szCs w:val="16"/>
              </w:rPr>
            </w:pPr>
            <w:r>
              <w:rPr>
                <w:sz w:val="16"/>
                <w:szCs w:val="16"/>
              </w:rPr>
              <w:t>1.04</w:t>
            </w:r>
          </w:p>
        </w:tc>
        <w:tc>
          <w:tcPr>
            <w:tcW w:w="643" w:type="dxa"/>
            <w:tcBorders>
              <w:top w:val="nil"/>
              <w:left w:val="nil"/>
              <w:bottom w:val="single" w:sz="4" w:space="0" w:color="000000"/>
              <w:right w:val="single" w:sz="4" w:space="0" w:color="000000"/>
            </w:tcBorders>
            <w:shd w:val="clear" w:color="auto" w:fill="auto"/>
            <w:vAlign w:val="center"/>
          </w:tcPr>
          <w:p w14:paraId="4900789D" w14:textId="77777777" w:rsidR="00DF08A2" w:rsidRDefault="00DF08A2" w:rsidP="00221E0C">
            <w:pPr>
              <w:ind w:right="40"/>
              <w:jc w:val="center"/>
              <w:rPr>
                <w:sz w:val="16"/>
                <w:szCs w:val="16"/>
              </w:rPr>
            </w:pPr>
            <w:r>
              <w:rPr>
                <w:sz w:val="16"/>
                <w:szCs w:val="16"/>
              </w:rPr>
              <w:t>1.04</w:t>
            </w:r>
          </w:p>
        </w:tc>
        <w:tc>
          <w:tcPr>
            <w:tcW w:w="642" w:type="dxa"/>
            <w:tcBorders>
              <w:top w:val="nil"/>
              <w:left w:val="nil"/>
              <w:bottom w:val="single" w:sz="4" w:space="0" w:color="000000"/>
              <w:right w:val="single" w:sz="4" w:space="0" w:color="000000"/>
            </w:tcBorders>
            <w:shd w:val="clear" w:color="auto" w:fill="auto"/>
            <w:vAlign w:val="center"/>
          </w:tcPr>
          <w:p w14:paraId="321FF49B" w14:textId="77777777" w:rsidR="00DF08A2" w:rsidRDefault="00DF08A2" w:rsidP="00221E0C">
            <w:pPr>
              <w:ind w:right="40"/>
              <w:jc w:val="center"/>
              <w:rPr>
                <w:sz w:val="16"/>
                <w:szCs w:val="16"/>
              </w:rPr>
            </w:pPr>
            <w:r>
              <w:rPr>
                <w:sz w:val="16"/>
                <w:szCs w:val="16"/>
              </w:rPr>
              <w:t>1.05</w:t>
            </w:r>
          </w:p>
        </w:tc>
        <w:tc>
          <w:tcPr>
            <w:tcW w:w="641" w:type="dxa"/>
            <w:tcBorders>
              <w:top w:val="nil"/>
              <w:left w:val="nil"/>
              <w:bottom w:val="single" w:sz="4" w:space="0" w:color="000000"/>
              <w:right w:val="single" w:sz="4" w:space="0" w:color="000000"/>
            </w:tcBorders>
            <w:shd w:val="clear" w:color="auto" w:fill="auto"/>
            <w:vAlign w:val="center"/>
          </w:tcPr>
          <w:p w14:paraId="0EF7A26C" w14:textId="77777777" w:rsidR="00DF08A2" w:rsidRDefault="00DF08A2" w:rsidP="00221E0C">
            <w:pPr>
              <w:ind w:right="40"/>
              <w:jc w:val="center"/>
              <w:rPr>
                <w:sz w:val="16"/>
                <w:szCs w:val="16"/>
              </w:rPr>
            </w:pPr>
            <w:r>
              <w:rPr>
                <w:sz w:val="16"/>
                <w:szCs w:val="16"/>
              </w:rPr>
              <w:t>1.06</w:t>
            </w:r>
          </w:p>
        </w:tc>
        <w:tc>
          <w:tcPr>
            <w:tcW w:w="642" w:type="dxa"/>
            <w:tcBorders>
              <w:top w:val="nil"/>
              <w:left w:val="nil"/>
              <w:bottom w:val="single" w:sz="4" w:space="0" w:color="000000"/>
              <w:right w:val="single" w:sz="4" w:space="0" w:color="000000"/>
            </w:tcBorders>
            <w:shd w:val="clear" w:color="auto" w:fill="auto"/>
            <w:vAlign w:val="center"/>
          </w:tcPr>
          <w:p w14:paraId="4D1EC0FB" w14:textId="77777777" w:rsidR="00DF08A2" w:rsidRDefault="00DF08A2" w:rsidP="00221E0C">
            <w:pPr>
              <w:ind w:right="40"/>
              <w:jc w:val="center"/>
              <w:rPr>
                <w:sz w:val="16"/>
                <w:szCs w:val="16"/>
              </w:rPr>
            </w:pPr>
            <w:r>
              <w:rPr>
                <w:sz w:val="16"/>
                <w:szCs w:val="16"/>
              </w:rPr>
              <w:t>1.07</w:t>
            </w:r>
          </w:p>
        </w:tc>
        <w:tc>
          <w:tcPr>
            <w:tcW w:w="635" w:type="dxa"/>
            <w:tcBorders>
              <w:top w:val="nil"/>
              <w:left w:val="nil"/>
              <w:bottom w:val="single" w:sz="4" w:space="0" w:color="000000"/>
              <w:right w:val="single" w:sz="4" w:space="0" w:color="000000"/>
            </w:tcBorders>
            <w:shd w:val="clear" w:color="auto" w:fill="auto"/>
            <w:vAlign w:val="center"/>
          </w:tcPr>
          <w:p w14:paraId="2FDE3C6B" w14:textId="77777777" w:rsidR="00DF08A2" w:rsidRDefault="00DF08A2" w:rsidP="00221E0C">
            <w:pPr>
              <w:ind w:right="40"/>
              <w:jc w:val="center"/>
              <w:rPr>
                <w:sz w:val="16"/>
                <w:szCs w:val="16"/>
              </w:rPr>
            </w:pPr>
            <w:r>
              <w:rPr>
                <w:sz w:val="16"/>
                <w:szCs w:val="16"/>
              </w:rPr>
              <w:t>1.08</w:t>
            </w:r>
          </w:p>
        </w:tc>
        <w:tc>
          <w:tcPr>
            <w:tcW w:w="627" w:type="dxa"/>
            <w:tcBorders>
              <w:top w:val="nil"/>
              <w:left w:val="nil"/>
              <w:bottom w:val="single" w:sz="4" w:space="0" w:color="000000"/>
              <w:right w:val="single" w:sz="4" w:space="0" w:color="000000"/>
            </w:tcBorders>
            <w:shd w:val="clear" w:color="auto" w:fill="auto"/>
            <w:vAlign w:val="center"/>
          </w:tcPr>
          <w:p w14:paraId="7BC0A989" w14:textId="77777777" w:rsidR="00DF08A2" w:rsidRDefault="00DF08A2" w:rsidP="00221E0C">
            <w:pPr>
              <w:ind w:right="40"/>
              <w:jc w:val="center"/>
              <w:rPr>
                <w:sz w:val="16"/>
                <w:szCs w:val="16"/>
              </w:rPr>
            </w:pPr>
            <w:r>
              <w:rPr>
                <w:sz w:val="16"/>
                <w:szCs w:val="16"/>
              </w:rPr>
              <w:t>1.09</w:t>
            </w:r>
          </w:p>
        </w:tc>
        <w:tc>
          <w:tcPr>
            <w:tcW w:w="620" w:type="dxa"/>
            <w:tcBorders>
              <w:top w:val="nil"/>
              <w:left w:val="nil"/>
              <w:bottom w:val="single" w:sz="4" w:space="0" w:color="000000"/>
              <w:right w:val="single" w:sz="4" w:space="0" w:color="000000"/>
            </w:tcBorders>
            <w:shd w:val="clear" w:color="auto" w:fill="auto"/>
            <w:vAlign w:val="center"/>
          </w:tcPr>
          <w:p w14:paraId="2934F6B7" w14:textId="77777777" w:rsidR="00DF08A2" w:rsidRDefault="00DF08A2" w:rsidP="00221E0C">
            <w:pPr>
              <w:ind w:right="40"/>
              <w:jc w:val="center"/>
              <w:rPr>
                <w:sz w:val="16"/>
                <w:szCs w:val="16"/>
              </w:rPr>
            </w:pPr>
            <w:r>
              <w:rPr>
                <w:sz w:val="16"/>
                <w:szCs w:val="16"/>
              </w:rPr>
              <w:t>1.10</w:t>
            </w:r>
          </w:p>
        </w:tc>
        <w:tc>
          <w:tcPr>
            <w:tcW w:w="616" w:type="dxa"/>
            <w:tcBorders>
              <w:top w:val="nil"/>
              <w:left w:val="nil"/>
              <w:bottom w:val="single" w:sz="4" w:space="0" w:color="000000"/>
              <w:right w:val="single" w:sz="4" w:space="0" w:color="000000"/>
            </w:tcBorders>
            <w:shd w:val="clear" w:color="auto" w:fill="auto"/>
            <w:vAlign w:val="center"/>
          </w:tcPr>
          <w:p w14:paraId="6FE98D64" w14:textId="77777777" w:rsidR="00DF08A2" w:rsidRDefault="00DF08A2" w:rsidP="00221E0C">
            <w:pPr>
              <w:ind w:right="40"/>
              <w:jc w:val="center"/>
              <w:rPr>
                <w:sz w:val="16"/>
                <w:szCs w:val="16"/>
              </w:rPr>
            </w:pPr>
            <w:r>
              <w:rPr>
                <w:sz w:val="16"/>
                <w:szCs w:val="16"/>
              </w:rPr>
              <w:t>1.11</w:t>
            </w:r>
          </w:p>
        </w:tc>
      </w:tr>
      <w:tr w:rsidR="00DF08A2" w14:paraId="0A61697C" w14:textId="77777777" w:rsidTr="00221E0C">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9A88B7" w14:textId="77777777" w:rsidR="00DF08A2" w:rsidRDefault="00DF08A2" w:rsidP="00221E0C">
            <w:pPr>
              <w:ind w:right="42"/>
              <w:jc w:val="center"/>
              <w:rPr>
                <w:sz w:val="18"/>
                <w:szCs w:val="18"/>
              </w:rPr>
            </w:pPr>
            <w:r>
              <w:rPr>
                <w:sz w:val="18"/>
                <w:szCs w:val="18"/>
              </w:rPr>
              <w:t>Junín</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647BA33A" w14:textId="77777777" w:rsidR="00DF08A2" w:rsidRDefault="00DF08A2" w:rsidP="00221E0C">
            <w:pPr>
              <w:ind w:right="40"/>
              <w:jc w:val="center"/>
              <w:rPr>
                <w:sz w:val="16"/>
                <w:szCs w:val="16"/>
              </w:rPr>
            </w:pPr>
            <w:r>
              <w:rPr>
                <w:sz w:val="16"/>
                <w:szCs w:val="16"/>
              </w:rPr>
              <w:t>1.00</w:t>
            </w:r>
          </w:p>
        </w:tc>
        <w:tc>
          <w:tcPr>
            <w:tcW w:w="643" w:type="dxa"/>
            <w:tcBorders>
              <w:top w:val="nil"/>
              <w:left w:val="nil"/>
              <w:bottom w:val="single" w:sz="4" w:space="0" w:color="000000"/>
              <w:right w:val="single" w:sz="4" w:space="0" w:color="000000"/>
            </w:tcBorders>
            <w:shd w:val="clear" w:color="auto" w:fill="auto"/>
            <w:vAlign w:val="center"/>
          </w:tcPr>
          <w:p w14:paraId="7631E499" w14:textId="77777777" w:rsidR="00DF08A2" w:rsidRDefault="00DF08A2" w:rsidP="00221E0C">
            <w:pPr>
              <w:ind w:right="40"/>
              <w:jc w:val="center"/>
              <w:rPr>
                <w:sz w:val="16"/>
                <w:szCs w:val="16"/>
              </w:rPr>
            </w:pPr>
            <w:r>
              <w:rPr>
                <w:sz w:val="16"/>
                <w:szCs w:val="16"/>
              </w:rPr>
              <w:t>1.01</w:t>
            </w:r>
          </w:p>
        </w:tc>
        <w:tc>
          <w:tcPr>
            <w:tcW w:w="642" w:type="dxa"/>
            <w:tcBorders>
              <w:top w:val="nil"/>
              <w:left w:val="nil"/>
              <w:bottom w:val="single" w:sz="4" w:space="0" w:color="000000"/>
              <w:right w:val="single" w:sz="4" w:space="0" w:color="000000"/>
            </w:tcBorders>
            <w:shd w:val="clear" w:color="auto" w:fill="auto"/>
            <w:vAlign w:val="center"/>
          </w:tcPr>
          <w:p w14:paraId="731BBD70" w14:textId="77777777" w:rsidR="00DF08A2" w:rsidRDefault="00DF08A2" w:rsidP="00221E0C">
            <w:pPr>
              <w:ind w:right="40"/>
              <w:jc w:val="center"/>
              <w:rPr>
                <w:sz w:val="16"/>
                <w:szCs w:val="16"/>
              </w:rPr>
            </w:pPr>
            <w:r>
              <w:rPr>
                <w:sz w:val="16"/>
                <w:szCs w:val="16"/>
              </w:rPr>
              <w:t>1.02</w:t>
            </w:r>
          </w:p>
        </w:tc>
        <w:tc>
          <w:tcPr>
            <w:tcW w:w="642" w:type="dxa"/>
            <w:tcBorders>
              <w:top w:val="nil"/>
              <w:left w:val="nil"/>
              <w:bottom w:val="single" w:sz="4" w:space="0" w:color="000000"/>
              <w:right w:val="single" w:sz="4" w:space="0" w:color="000000"/>
            </w:tcBorders>
            <w:shd w:val="clear" w:color="auto" w:fill="auto"/>
            <w:vAlign w:val="center"/>
          </w:tcPr>
          <w:p w14:paraId="0A3F5545" w14:textId="77777777" w:rsidR="00DF08A2" w:rsidRDefault="00DF08A2" w:rsidP="00221E0C">
            <w:pPr>
              <w:ind w:right="40"/>
              <w:jc w:val="center"/>
              <w:rPr>
                <w:sz w:val="16"/>
                <w:szCs w:val="16"/>
              </w:rPr>
            </w:pPr>
            <w:r>
              <w:rPr>
                <w:sz w:val="16"/>
                <w:szCs w:val="16"/>
              </w:rPr>
              <w:t>1.02</w:t>
            </w:r>
          </w:p>
        </w:tc>
        <w:tc>
          <w:tcPr>
            <w:tcW w:w="642" w:type="dxa"/>
            <w:tcBorders>
              <w:top w:val="nil"/>
              <w:left w:val="nil"/>
              <w:bottom w:val="single" w:sz="4" w:space="0" w:color="000000"/>
              <w:right w:val="single" w:sz="4" w:space="0" w:color="000000"/>
            </w:tcBorders>
            <w:shd w:val="clear" w:color="auto" w:fill="auto"/>
            <w:vAlign w:val="center"/>
          </w:tcPr>
          <w:p w14:paraId="3AB6FAFA" w14:textId="77777777" w:rsidR="00DF08A2" w:rsidRDefault="00DF08A2" w:rsidP="00221E0C">
            <w:pPr>
              <w:ind w:right="40"/>
              <w:jc w:val="center"/>
              <w:rPr>
                <w:sz w:val="16"/>
                <w:szCs w:val="16"/>
              </w:rPr>
            </w:pPr>
            <w:r>
              <w:rPr>
                <w:sz w:val="16"/>
                <w:szCs w:val="16"/>
              </w:rPr>
              <w:t>1.03</w:t>
            </w:r>
          </w:p>
        </w:tc>
        <w:tc>
          <w:tcPr>
            <w:tcW w:w="643" w:type="dxa"/>
            <w:tcBorders>
              <w:top w:val="nil"/>
              <w:left w:val="nil"/>
              <w:bottom w:val="single" w:sz="4" w:space="0" w:color="000000"/>
              <w:right w:val="single" w:sz="4" w:space="0" w:color="000000"/>
            </w:tcBorders>
            <w:shd w:val="clear" w:color="auto" w:fill="auto"/>
            <w:vAlign w:val="center"/>
          </w:tcPr>
          <w:p w14:paraId="18C72A88" w14:textId="77777777" w:rsidR="00DF08A2" w:rsidRDefault="00DF08A2" w:rsidP="00221E0C">
            <w:pPr>
              <w:ind w:right="40"/>
              <w:jc w:val="center"/>
              <w:rPr>
                <w:sz w:val="16"/>
                <w:szCs w:val="16"/>
              </w:rPr>
            </w:pPr>
            <w:r>
              <w:rPr>
                <w:sz w:val="16"/>
                <w:szCs w:val="16"/>
              </w:rPr>
              <w:t>1.04</w:t>
            </w:r>
          </w:p>
        </w:tc>
        <w:tc>
          <w:tcPr>
            <w:tcW w:w="642" w:type="dxa"/>
            <w:tcBorders>
              <w:top w:val="nil"/>
              <w:left w:val="nil"/>
              <w:bottom w:val="single" w:sz="4" w:space="0" w:color="000000"/>
              <w:right w:val="single" w:sz="4" w:space="0" w:color="000000"/>
            </w:tcBorders>
            <w:shd w:val="clear" w:color="auto" w:fill="auto"/>
            <w:vAlign w:val="center"/>
          </w:tcPr>
          <w:p w14:paraId="2BB7517D" w14:textId="77777777" w:rsidR="00DF08A2" w:rsidRDefault="00DF08A2" w:rsidP="00221E0C">
            <w:pPr>
              <w:ind w:right="40"/>
              <w:jc w:val="center"/>
              <w:rPr>
                <w:sz w:val="16"/>
                <w:szCs w:val="16"/>
              </w:rPr>
            </w:pPr>
            <w:r>
              <w:rPr>
                <w:sz w:val="16"/>
                <w:szCs w:val="16"/>
              </w:rPr>
              <w:t>1.05</w:t>
            </w:r>
          </w:p>
        </w:tc>
        <w:tc>
          <w:tcPr>
            <w:tcW w:w="641" w:type="dxa"/>
            <w:tcBorders>
              <w:top w:val="nil"/>
              <w:left w:val="nil"/>
              <w:bottom w:val="single" w:sz="4" w:space="0" w:color="000000"/>
              <w:right w:val="single" w:sz="4" w:space="0" w:color="000000"/>
            </w:tcBorders>
            <w:shd w:val="clear" w:color="auto" w:fill="auto"/>
            <w:vAlign w:val="center"/>
          </w:tcPr>
          <w:p w14:paraId="32BDF716" w14:textId="77777777" w:rsidR="00DF08A2" w:rsidRDefault="00DF08A2" w:rsidP="00221E0C">
            <w:pPr>
              <w:ind w:right="40"/>
              <w:jc w:val="center"/>
              <w:rPr>
                <w:sz w:val="16"/>
                <w:szCs w:val="16"/>
              </w:rPr>
            </w:pPr>
            <w:r>
              <w:rPr>
                <w:sz w:val="16"/>
                <w:szCs w:val="16"/>
              </w:rPr>
              <w:t>1.05</w:t>
            </w:r>
          </w:p>
        </w:tc>
        <w:tc>
          <w:tcPr>
            <w:tcW w:w="642" w:type="dxa"/>
            <w:tcBorders>
              <w:top w:val="nil"/>
              <w:left w:val="nil"/>
              <w:bottom w:val="single" w:sz="4" w:space="0" w:color="000000"/>
              <w:right w:val="single" w:sz="4" w:space="0" w:color="000000"/>
            </w:tcBorders>
            <w:shd w:val="clear" w:color="auto" w:fill="auto"/>
            <w:vAlign w:val="center"/>
          </w:tcPr>
          <w:p w14:paraId="3CBCD631" w14:textId="77777777" w:rsidR="00DF08A2" w:rsidRDefault="00DF08A2" w:rsidP="00221E0C">
            <w:pPr>
              <w:ind w:right="40"/>
              <w:jc w:val="center"/>
              <w:rPr>
                <w:sz w:val="16"/>
                <w:szCs w:val="16"/>
              </w:rPr>
            </w:pPr>
            <w:r>
              <w:rPr>
                <w:sz w:val="16"/>
                <w:szCs w:val="16"/>
              </w:rPr>
              <w:t>1.06</w:t>
            </w:r>
          </w:p>
        </w:tc>
        <w:tc>
          <w:tcPr>
            <w:tcW w:w="635" w:type="dxa"/>
            <w:tcBorders>
              <w:top w:val="nil"/>
              <w:left w:val="nil"/>
              <w:bottom w:val="single" w:sz="4" w:space="0" w:color="000000"/>
              <w:right w:val="single" w:sz="4" w:space="0" w:color="000000"/>
            </w:tcBorders>
            <w:shd w:val="clear" w:color="auto" w:fill="auto"/>
            <w:vAlign w:val="center"/>
          </w:tcPr>
          <w:p w14:paraId="3371EF6B" w14:textId="77777777" w:rsidR="00DF08A2" w:rsidRDefault="00DF08A2" w:rsidP="00221E0C">
            <w:pPr>
              <w:ind w:right="40"/>
              <w:jc w:val="center"/>
              <w:rPr>
                <w:sz w:val="16"/>
                <w:szCs w:val="16"/>
              </w:rPr>
            </w:pPr>
            <w:r>
              <w:rPr>
                <w:sz w:val="16"/>
                <w:szCs w:val="16"/>
              </w:rPr>
              <w:t>1.07</w:t>
            </w:r>
          </w:p>
        </w:tc>
        <w:tc>
          <w:tcPr>
            <w:tcW w:w="627" w:type="dxa"/>
            <w:tcBorders>
              <w:top w:val="nil"/>
              <w:left w:val="nil"/>
              <w:bottom w:val="single" w:sz="4" w:space="0" w:color="000000"/>
              <w:right w:val="single" w:sz="4" w:space="0" w:color="000000"/>
            </w:tcBorders>
            <w:shd w:val="clear" w:color="auto" w:fill="auto"/>
            <w:vAlign w:val="center"/>
          </w:tcPr>
          <w:p w14:paraId="34FA98A4" w14:textId="77777777" w:rsidR="00DF08A2" w:rsidRDefault="00DF08A2" w:rsidP="00221E0C">
            <w:pPr>
              <w:ind w:right="40"/>
              <w:jc w:val="center"/>
              <w:rPr>
                <w:sz w:val="16"/>
                <w:szCs w:val="16"/>
              </w:rPr>
            </w:pPr>
            <w:r>
              <w:rPr>
                <w:sz w:val="16"/>
                <w:szCs w:val="16"/>
              </w:rPr>
              <w:t>1.08</w:t>
            </w:r>
          </w:p>
        </w:tc>
        <w:tc>
          <w:tcPr>
            <w:tcW w:w="620" w:type="dxa"/>
            <w:tcBorders>
              <w:top w:val="nil"/>
              <w:left w:val="nil"/>
              <w:bottom w:val="single" w:sz="4" w:space="0" w:color="000000"/>
              <w:right w:val="single" w:sz="4" w:space="0" w:color="000000"/>
            </w:tcBorders>
            <w:shd w:val="clear" w:color="auto" w:fill="auto"/>
            <w:vAlign w:val="center"/>
          </w:tcPr>
          <w:p w14:paraId="0CBE8AF9" w14:textId="77777777" w:rsidR="00DF08A2" w:rsidRDefault="00DF08A2" w:rsidP="00221E0C">
            <w:pPr>
              <w:ind w:right="40"/>
              <w:jc w:val="center"/>
              <w:rPr>
                <w:sz w:val="16"/>
                <w:szCs w:val="16"/>
              </w:rPr>
            </w:pPr>
            <w:r>
              <w:rPr>
                <w:sz w:val="16"/>
                <w:szCs w:val="16"/>
              </w:rPr>
              <w:t>1.09</w:t>
            </w:r>
          </w:p>
        </w:tc>
        <w:tc>
          <w:tcPr>
            <w:tcW w:w="616" w:type="dxa"/>
            <w:tcBorders>
              <w:top w:val="nil"/>
              <w:left w:val="nil"/>
              <w:bottom w:val="single" w:sz="4" w:space="0" w:color="000000"/>
              <w:right w:val="single" w:sz="4" w:space="0" w:color="000000"/>
            </w:tcBorders>
            <w:shd w:val="clear" w:color="auto" w:fill="auto"/>
            <w:vAlign w:val="center"/>
          </w:tcPr>
          <w:p w14:paraId="04E61933" w14:textId="77777777" w:rsidR="00DF08A2" w:rsidRDefault="00DF08A2" w:rsidP="00221E0C">
            <w:pPr>
              <w:ind w:right="40"/>
              <w:jc w:val="center"/>
              <w:rPr>
                <w:sz w:val="16"/>
                <w:szCs w:val="16"/>
              </w:rPr>
            </w:pPr>
            <w:r>
              <w:rPr>
                <w:sz w:val="16"/>
                <w:szCs w:val="16"/>
              </w:rPr>
              <w:t>1.09</w:t>
            </w:r>
          </w:p>
        </w:tc>
      </w:tr>
      <w:tr w:rsidR="00DF08A2" w14:paraId="5EC25402" w14:textId="77777777" w:rsidTr="00221E0C">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18771D" w14:textId="77777777" w:rsidR="00DF08A2" w:rsidRDefault="00DF08A2" w:rsidP="00221E0C">
            <w:pPr>
              <w:ind w:right="42"/>
              <w:jc w:val="center"/>
              <w:rPr>
                <w:sz w:val="18"/>
                <w:szCs w:val="18"/>
              </w:rPr>
            </w:pPr>
            <w:r>
              <w:rPr>
                <w:sz w:val="18"/>
                <w:szCs w:val="18"/>
              </w:rPr>
              <w:t>La Libertad</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039E6ECD" w14:textId="77777777" w:rsidR="00DF08A2" w:rsidRDefault="00DF08A2" w:rsidP="00221E0C">
            <w:pPr>
              <w:ind w:right="40"/>
              <w:jc w:val="center"/>
              <w:rPr>
                <w:sz w:val="16"/>
                <w:szCs w:val="16"/>
              </w:rPr>
            </w:pPr>
            <w:r>
              <w:rPr>
                <w:sz w:val="16"/>
                <w:szCs w:val="16"/>
              </w:rPr>
              <w:t>1.00</w:t>
            </w:r>
          </w:p>
        </w:tc>
        <w:tc>
          <w:tcPr>
            <w:tcW w:w="643" w:type="dxa"/>
            <w:tcBorders>
              <w:top w:val="nil"/>
              <w:left w:val="nil"/>
              <w:bottom w:val="single" w:sz="4" w:space="0" w:color="000000"/>
              <w:right w:val="single" w:sz="4" w:space="0" w:color="000000"/>
            </w:tcBorders>
            <w:shd w:val="clear" w:color="auto" w:fill="auto"/>
            <w:vAlign w:val="center"/>
          </w:tcPr>
          <w:p w14:paraId="700D6B16" w14:textId="77777777" w:rsidR="00DF08A2" w:rsidRDefault="00DF08A2" w:rsidP="00221E0C">
            <w:pPr>
              <w:ind w:right="40"/>
              <w:jc w:val="center"/>
              <w:rPr>
                <w:sz w:val="16"/>
                <w:szCs w:val="16"/>
              </w:rPr>
            </w:pPr>
            <w:r>
              <w:rPr>
                <w:sz w:val="16"/>
                <w:szCs w:val="16"/>
              </w:rPr>
              <w:t>1.01</w:t>
            </w:r>
          </w:p>
        </w:tc>
        <w:tc>
          <w:tcPr>
            <w:tcW w:w="642" w:type="dxa"/>
            <w:tcBorders>
              <w:top w:val="nil"/>
              <w:left w:val="nil"/>
              <w:bottom w:val="single" w:sz="4" w:space="0" w:color="000000"/>
              <w:right w:val="single" w:sz="4" w:space="0" w:color="000000"/>
            </w:tcBorders>
            <w:shd w:val="clear" w:color="auto" w:fill="auto"/>
            <w:vAlign w:val="center"/>
          </w:tcPr>
          <w:p w14:paraId="4DD2292C" w14:textId="77777777" w:rsidR="00DF08A2" w:rsidRDefault="00DF08A2" w:rsidP="00221E0C">
            <w:pPr>
              <w:ind w:right="40"/>
              <w:jc w:val="center"/>
              <w:rPr>
                <w:sz w:val="16"/>
                <w:szCs w:val="16"/>
              </w:rPr>
            </w:pPr>
            <w:r>
              <w:rPr>
                <w:sz w:val="16"/>
                <w:szCs w:val="16"/>
              </w:rPr>
              <w:t>1.03</w:t>
            </w:r>
          </w:p>
        </w:tc>
        <w:tc>
          <w:tcPr>
            <w:tcW w:w="642" w:type="dxa"/>
            <w:tcBorders>
              <w:top w:val="nil"/>
              <w:left w:val="nil"/>
              <w:bottom w:val="single" w:sz="4" w:space="0" w:color="000000"/>
              <w:right w:val="single" w:sz="4" w:space="0" w:color="000000"/>
            </w:tcBorders>
            <w:shd w:val="clear" w:color="auto" w:fill="auto"/>
            <w:vAlign w:val="center"/>
          </w:tcPr>
          <w:p w14:paraId="12825255" w14:textId="77777777" w:rsidR="00DF08A2" w:rsidRDefault="00DF08A2" w:rsidP="00221E0C">
            <w:pPr>
              <w:ind w:right="40"/>
              <w:jc w:val="center"/>
              <w:rPr>
                <w:sz w:val="16"/>
                <w:szCs w:val="16"/>
              </w:rPr>
            </w:pPr>
            <w:r>
              <w:rPr>
                <w:sz w:val="16"/>
                <w:szCs w:val="16"/>
              </w:rPr>
              <w:t>1.04</w:t>
            </w:r>
          </w:p>
        </w:tc>
        <w:tc>
          <w:tcPr>
            <w:tcW w:w="642" w:type="dxa"/>
            <w:tcBorders>
              <w:top w:val="nil"/>
              <w:left w:val="nil"/>
              <w:bottom w:val="single" w:sz="4" w:space="0" w:color="000000"/>
              <w:right w:val="single" w:sz="4" w:space="0" w:color="000000"/>
            </w:tcBorders>
            <w:shd w:val="clear" w:color="auto" w:fill="auto"/>
            <w:vAlign w:val="center"/>
          </w:tcPr>
          <w:p w14:paraId="2C9D3616" w14:textId="77777777" w:rsidR="00DF08A2" w:rsidRDefault="00DF08A2" w:rsidP="00221E0C">
            <w:pPr>
              <w:ind w:right="40"/>
              <w:jc w:val="center"/>
              <w:rPr>
                <w:sz w:val="16"/>
                <w:szCs w:val="16"/>
              </w:rPr>
            </w:pPr>
            <w:r>
              <w:rPr>
                <w:sz w:val="16"/>
                <w:szCs w:val="16"/>
              </w:rPr>
              <w:t>1.05</w:t>
            </w:r>
          </w:p>
        </w:tc>
        <w:tc>
          <w:tcPr>
            <w:tcW w:w="643" w:type="dxa"/>
            <w:tcBorders>
              <w:top w:val="nil"/>
              <w:left w:val="nil"/>
              <w:bottom w:val="single" w:sz="4" w:space="0" w:color="000000"/>
              <w:right w:val="single" w:sz="4" w:space="0" w:color="000000"/>
            </w:tcBorders>
            <w:shd w:val="clear" w:color="auto" w:fill="auto"/>
            <w:vAlign w:val="center"/>
          </w:tcPr>
          <w:p w14:paraId="2630AE1B" w14:textId="77777777" w:rsidR="00DF08A2" w:rsidRDefault="00DF08A2" w:rsidP="00221E0C">
            <w:pPr>
              <w:ind w:right="40"/>
              <w:jc w:val="center"/>
              <w:rPr>
                <w:sz w:val="16"/>
                <w:szCs w:val="16"/>
              </w:rPr>
            </w:pPr>
            <w:r>
              <w:rPr>
                <w:sz w:val="16"/>
                <w:szCs w:val="16"/>
              </w:rPr>
              <w:t>1.07</w:t>
            </w:r>
          </w:p>
        </w:tc>
        <w:tc>
          <w:tcPr>
            <w:tcW w:w="642" w:type="dxa"/>
            <w:tcBorders>
              <w:top w:val="nil"/>
              <w:left w:val="nil"/>
              <w:bottom w:val="single" w:sz="4" w:space="0" w:color="000000"/>
              <w:right w:val="single" w:sz="4" w:space="0" w:color="000000"/>
            </w:tcBorders>
            <w:shd w:val="clear" w:color="auto" w:fill="auto"/>
            <w:vAlign w:val="center"/>
          </w:tcPr>
          <w:p w14:paraId="3493F98E" w14:textId="77777777" w:rsidR="00DF08A2" w:rsidRDefault="00DF08A2" w:rsidP="00221E0C">
            <w:pPr>
              <w:ind w:right="40"/>
              <w:jc w:val="center"/>
              <w:rPr>
                <w:sz w:val="16"/>
                <w:szCs w:val="16"/>
              </w:rPr>
            </w:pPr>
            <w:r>
              <w:rPr>
                <w:sz w:val="16"/>
                <w:szCs w:val="16"/>
              </w:rPr>
              <w:t>1.08</w:t>
            </w:r>
          </w:p>
        </w:tc>
        <w:tc>
          <w:tcPr>
            <w:tcW w:w="641" w:type="dxa"/>
            <w:tcBorders>
              <w:top w:val="nil"/>
              <w:left w:val="nil"/>
              <w:bottom w:val="single" w:sz="4" w:space="0" w:color="000000"/>
              <w:right w:val="single" w:sz="4" w:space="0" w:color="000000"/>
            </w:tcBorders>
            <w:shd w:val="clear" w:color="auto" w:fill="auto"/>
            <w:vAlign w:val="center"/>
          </w:tcPr>
          <w:p w14:paraId="2BD99BD2" w14:textId="77777777" w:rsidR="00DF08A2" w:rsidRDefault="00DF08A2" w:rsidP="00221E0C">
            <w:pPr>
              <w:ind w:right="40"/>
              <w:jc w:val="center"/>
              <w:rPr>
                <w:sz w:val="16"/>
                <w:szCs w:val="16"/>
              </w:rPr>
            </w:pPr>
            <w:r>
              <w:rPr>
                <w:sz w:val="16"/>
                <w:szCs w:val="16"/>
              </w:rPr>
              <w:t>1.09</w:t>
            </w:r>
          </w:p>
        </w:tc>
        <w:tc>
          <w:tcPr>
            <w:tcW w:w="642" w:type="dxa"/>
            <w:tcBorders>
              <w:top w:val="nil"/>
              <w:left w:val="nil"/>
              <w:bottom w:val="single" w:sz="4" w:space="0" w:color="000000"/>
              <w:right w:val="single" w:sz="4" w:space="0" w:color="000000"/>
            </w:tcBorders>
            <w:shd w:val="clear" w:color="auto" w:fill="auto"/>
            <w:vAlign w:val="center"/>
          </w:tcPr>
          <w:p w14:paraId="563B9BF5" w14:textId="77777777" w:rsidR="00DF08A2" w:rsidRDefault="00DF08A2" w:rsidP="00221E0C">
            <w:pPr>
              <w:ind w:right="40"/>
              <w:jc w:val="center"/>
              <w:rPr>
                <w:sz w:val="16"/>
                <w:szCs w:val="16"/>
              </w:rPr>
            </w:pPr>
            <w:r>
              <w:rPr>
                <w:sz w:val="16"/>
                <w:szCs w:val="16"/>
              </w:rPr>
              <w:t>1.11</w:t>
            </w:r>
          </w:p>
        </w:tc>
        <w:tc>
          <w:tcPr>
            <w:tcW w:w="635" w:type="dxa"/>
            <w:tcBorders>
              <w:top w:val="nil"/>
              <w:left w:val="nil"/>
              <w:bottom w:val="single" w:sz="4" w:space="0" w:color="000000"/>
              <w:right w:val="single" w:sz="4" w:space="0" w:color="000000"/>
            </w:tcBorders>
            <w:shd w:val="clear" w:color="auto" w:fill="auto"/>
            <w:vAlign w:val="center"/>
          </w:tcPr>
          <w:p w14:paraId="47DAE995" w14:textId="77777777" w:rsidR="00DF08A2" w:rsidRDefault="00DF08A2" w:rsidP="00221E0C">
            <w:pPr>
              <w:ind w:right="40"/>
              <w:jc w:val="center"/>
              <w:rPr>
                <w:sz w:val="16"/>
                <w:szCs w:val="16"/>
              </w:rPr>
            </w:pPr>
            <w:r>
              <w:rPr>
                <w:sz w:val="16"/>
                <w:szCs w:val="16"/>
              </w:rPr>
              <w:t>1.12</w:t>
            </w:r>
          </w:p>
        </w:tc>
        <w:tc>
          <w:tcPr>
            <w:tcW w:w="627" w:type="dxa"/>
            <w:tcBorders>
              <w:top w:val="nil"/>
              <w:left w:val="nil"/>
              <w:bottom w:val="single" w:sz="4" w:space="0" w:color="000000"/>
              <w:right w:val="single" w:sz="4" w:space="0" w:color="000000"/>
            </w:tcBorders>
            <w:shd w:val="clear" w:color="auto" w:fill="auto"/>
            <w:vAlign w:val="center"/>
          </w:tcPr>
          <w:p w14:paraId="343FE254" w14:textId="77777777" w:rsidR="00DF08A2" w:rsidRDefault="00DF08A2" w:rsidP="00221E0C">
            <w:pPr>
              <w:ind w:right="40"/>
              <w:jc w:val="center"/>
              <w:rPr>
                <w:sz w:val="16"/>
                <w:szCs w:val="16"/>
              </w:rPr>
            </w:pPr>
            <w:r>
              <w:rPr>
                <w:sz w:val="16"/>
                <w:szCs w:val="16"/>
              </w:rPr>
              <w:t>1.13</w:t>
            </w:r>
          </w:p>
        </w:tc>
        <w:tc>
          <w:tcPr>
            <w:tcW w:w="620" w:type="dxa"/>
            <w:tcBorders>
              <w:top w:val="nil"/>
              <w:left w:val="nil"/>
              <w:bottom w:val="single" w:sz="4" w:space="0" w:color="000000"/>
              <w:right w:val="single" w:sz="4" w:space="0" w:color="000000"/>
            </w:tcBorders>
            <w:shd w:val="clear" w:color="auto" w:fill="auto"/>
            <w:vAlign w:val="center"/>
          </w:tcPr>
          <w:p w14:paraId="11DA8B42" w14:textId="77777777" w:rsidR="00DF08A2" w:rsidRDefault="00DF08A2" w:rsidP="00221E0C">
            <w:pPr>
              <w:ind w:right="40"/>
              <w:jc w:val="center"/>
              <w:rPr>
                <w:sz w:val="16"/>
                <w:szCs w:val="16"/>
              </w:rPr>
            </w:pPr>
            <w:r>
              <w:rPr>
                <w:sz w:val="16"/>
                <w:szCs w:val="16"/>
              </w:rPr>
              <w:t>1.15</w:t>
            </w:r>
          </w:p>
        </w:tc>
        <w:tc>
          <w:tcPr>
            <w:tcW w:w="616" w:type="dxa"/>
            <w:tcBorders>
              <w:top w:val="nil"/>
              <w:left w:val="nil"/>
              <w:bottom w:val="single" w:sz="4" w:space="0" w:color="000000"/>
              <w:right w:val="single" w:sz="4" w:space="0" w:color="000000"/>
            </w:tcBorders>
            <w:shd w:val="clear" w:color="auto" w:fill="auto"/>
            <w:vAlign w:val="center"/>
          </w:tcPr>
          <w:p w14:paraId="081D152F" w14:textId="77777777" w:rsidR="00DF08A2" w:rsidRDefault="00DF08A2" w:rsidP="00221E0C">
            <w:pPr>
              <w:ind w:right="40"/>
              <w:jc w:val="center"/>
              <w:rPr>
                <w:sz w:val="16"/>
                <w:szCs w:val="16"/>
              </w:rPr>
            </w:pPr>
            <w:r>
              <w:rPr>
                <w:sz w:val="16"/>
                <w:szCs w:val="16"/>
              </w:rPr>
              <w:t>1.16</w:t>
            </w:r>
          </w:p>
        </w:tc>
      </w:tr>
      <w:tr w:rsidR="00DF08A2" w14:paraId="6B457765" w14:textId="77777777" w:rsidTr="00221E0C">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1DC9CF" w14:textId="77777777" w:rsidR="00DF08A2" w:rsidRDefault="00DF08A2" w:rsidP="00221E0C">
            <w:pPr>
              <w:ind w:right="42"/>
              <w:jc w:val="center"/>
              <w:rPr>
                <w:sz w:val="18"/>
                <w:szCs w:val="18"/>
              </w:rPr>
            </w:pPr>
            <w:r>
              <w:rPr>
                <w:sz w:val="18"/>
                <w:szCs w:val="18"/>
              </w:rPr>
              <w:t>Lambayeque</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71D3F86B" w14:textId="77777777" w:rsidR="00DF08A2" w:rsidRDefault="00DF08A2" w:rsidP="00221E0C">
            <w:pPr>
              <w:ind w:right="40"/>
              <w:jc w:val="center"/>
              <w:rPr>
                <w:sz w:val="16"/>
                <w:szCs w:val="16"/>
              </w:rPr>
            </w:pPr>
            <w:r>
              <w:rPr>
                <w:sz w:val="16"/>
                <w:szCs w:val="16"/>
              </w:rPr>
              <w:t>1.00</w:t>
            </w:r>
          </w:p>
        </w:tc>
        <w:tc>
          <w:tcPr>
            <w:tcW w:w="643" w:type="dxa"/>
            <w:tcBorders>
              <w:top w:val="nil"/>
              <w:left w:val="nil"/>
              <w:bottom w:val="single" w:sz="4" w:space="0" w:color="000000"/>
              <w:right w:val="single" w:sz="4" w:space="0" w:color="000000"/>
            </w:tcBorders>
            <w:shd w:val="clear" w:color="auto" w:fill="auto"/>
            <w:vAlign w:val="center"/>
          </w:tcPr>
          <w:p w14:paraId="6BEE0220" w14:textId="77777777" w:rsidR="00DF08A2" w:rsidRDefault="00DF08A2" w:rsidP="00221E0C">
            <w:pPr>
              <w:ind w:right="40"/>
              <w:jc w:val="center"/>
              <w:rPr>
                <w:sz w:val="16"/>
                <w:szCs w:val="16"/>
              </w:rPr>
            </w:pPr>
            <w:r>
              <w:rPr>
                <w:sz w:val="16"/>
                <w:szCs w:val="16"/>
              </w:rPr>
              <w:t>1.01</w:t>
            </w:r>
          </w:p>
        </w:tc>
        <w:tc>
          <w:tcPr>
            <w:tcW w:w="642" w:type="dxa"/>
            <w:tcBorders>
              <w:top w:val="nil"/>
              <w:left w:val="nil"/>
              <w:bottom w:val="single" w:sz="4" w:space="0" w:color="000000"/>
              <w:right w:val="single" w:sz="4" w:space="0" w:color="000000"/>
            </w:tcBorders>
            <w:shd w:val="clear" w:color="auto" w:fill="auto"/>
            <w:vAlign w:val="center"/>
          </w:tcPr>
          <w:p w14:paraId="24D47D23" w14:textId="77777777" w:rsidR="00DF08A2" w:rsidRDefault="00DF08A2" w:rsidP="00221E0C">
            <w:pPr>
              <w:ind w:right="40"/>
              <w:jc w:val="center"/>
              <w:rPr>
                <w:sz w:val="16"/>
                <w:szCs w:val="16"/>
              </w:rPr>
            </w:pPr>
            <w:r>
              <w:rPr>
                <w:sz w:val="16"/>
                <w:szCs w:val="16"/>
              </w:rPr>
              <w:t>1.02</w:t>
            </w:r>
          </w:p>
        </w:tc>
        <w:tc>
          <w:tcPr>
            <w:tcW w:w="642" w:type="dxa"/>
            <w:tcBorders>
              <w:top w:val="nil"/>
              <w:left w:val="nil"/>
              <w:bottom w:val="single" w:sz="4" w:space="0" w:color="000000"/>
              <w:right w:val="single" w:sz="4" w:space="0" w:color="000000"/>
            </w:tcBorders>
            <w:shd w:val="clear" w:color="auto" w:fill="auto"/>
            <w:vAlign w:val="center"/>
          </w:tcPr>
          <w:p w14:paraId="06D176C5" w14:textId="77777777" w:rsidR="00DF08A2" w:rsidRDefault="00DF08A2" w:rsidP="00221E0C">
            <w:pPr>
              <w:ind w:right="40"/>
              <w:jc w:val="center"/>
              <w:rPr>
                <w:sz w:val="16"/>
                <w:szCs w:val="16"/>
              </w:rPr>
            </w:pPr>
            <w:r>
              <w:rPr>
                <w:sz w:val="16"/>
                <w:szCs w:val="16"/>
              </w:rPr>
              <w:t>1.03</w:t>
            </w:r>
          </w:p>
        </w:tc>
        <w:tc>
          <w:tcPr>
            <w:tcW w:w="642" w:type="dxa"/>
            <w:tcBorders>
              <w:top w:val="nil"/>
              <w:left w:val="nil"/>
              <w:bottom w:val="single" w:sz="4" w:space="0" w:color="000000"/>
              <w:right w:val="single" w:sz="4" w:space="0" w:color="000000"/>
            </w:tcBorders>
            <w:shd w:val="clear" w:color="auto" w:fill="auto"/>
            <w:vAlign w:val="center"/>
          </w:tcPr>
          <w:p w14:paraId="2CC608E2" w14:textId="77777777" w:rsidR="00DF08A2" w:rsidRDefault="00DF08A2" w:rsidP="00221E0C">
            <w:pPr>
              <w:ind w:right="40"/>
              <w:jc w:val="center"/>
              <w:rPr>
                <w:sz w:val="16"/>
                <w:szCs w:val="16"/>
              </w:rPr>
            </w:pPr>
            <w:r>
              <w:rPr>
                <w:sz w:val="16"/>
                <w:szCs w:val="16"/>
              </w:rPr>
              <w:t>1.04</w:t>
            </w:r>
          </w:p>
        </w:tc>
        <w:tc>
          <w:tcPr>
            <w:tcW w:w="643" w:type="dxa"/>
            <w:tcBorders>
              <w:top w:val="nil"/>
              <w:left w:val="nil"/>
              <w:bottom w:val="single" w:sz="4" w:space="0" w:color="000000"/>
              <w:right w:val="single" w:sz="4" w:space="0" w:color="000000"/>
            </w:tcBorders>
            <w:shd w:val="clear" w:color="auto" w:fill="auto"/>
            <w:vAlign w:val="center"/>
          </w:tcPr>
          <w:p w14:paraId="444F8B1C" w14:textId="77777777" w:rsidR="00DF08A2" w:rsidRDefault="00DF08A2" w:rsidP="00221E0C">
            <w:pPr>
              <w:ind w:right="40"/>
              <w:jc w:val="center"/>
              <w:rPr>
                <w:sz w:val="16"/>
                <w:szCs w:val="16"/>
              </w:rPr>
            </w:pPr>
            <w:r>
              <w:rPr>
                <w:sz w:val="16"/>
                <w:szCs w:val="16"/>
              </w:rPr>
              <w:t>1.05</w:t>
            </w:r>
          </w:p>
        </w:tc>
        <w:tc>
          <w:tcPr>
            <w:tcW w:w="642" w:type="dxa"/>
            <w:tcBorders>
              <w:top w:val="nil"/>
              <w:left w:val="nil"/>
              <w:bottom w:val="single" w:sz="4" w:space="0" w:color="000000"/>
              <w:right w:val="single" w:sz="4" w:space="0" w:color="000000"/>
            </w:tcBorders>
            <w:shd w:val="clear" w:color="auto" w:fill="auto"/>
            <w:vAlign w:val="center"/>
          </w:tcPr>
          <w:p w14:paraId="3A98962D" w14:textId="77777777" w:rsidR="00DF08A2" w:rsidRDefault="00DF08A2" w:rsidP="00221E0C">
            <w:pPr>
              <w:ind w:right="40"/>
              <w:jc w:val="center"/>
              <w:rPr>
                <w:sz w:val="16"/>
                <w:szCs w:val="16"/>
              </w:rPr>
            </w:pPr>
            <w:r>
              <w:rPr>
                <w:sz w:val="16"/>
                <w:szCs w:val="16"/>
              </w:rPr>
              <w:t>1.06</w:t>
            </w:r>
          </w:p>
        </w:tc>
        <w:tc>
          <w:tcPr>
            <w:tcW w:w="641" w:type="dxa"/>
            <w:tcBorders>
              <w:top w:val="nil"/>
              <w:left w:val="nil"/>
              <w:bottom w:val="single" w:sz="4" w:space="0" w:color="000000"/>
              <w:right w:val="single" w:sz="4" w:space="0" w:color="000000"/>
            </w:tcBorders>
            <w:shd w:val="clear" w:color="auto" w:fill="auto"/>
            <w:vAlign w:val="center"/>
          </w:tcPr>
          <w:p w14:paraId="0AC6107F" w14:textId="77777777" w:rsidR="00DF08A2" w:rsidRDefault="00DF08A2" w:rsidP="00221E0C">
            <w:pPr>
              <w:ind w:right="40"/>
              <w:jc w:val="center"/>
              <w:rPr>
                <w:sz w:val="16"/>
                <w:szCs w:val="16"/>
              </w:rPr>
            </w:pPr>
            <w:r>
              <w:rPr>
                <w:sz w:val="16"/>
                <w:szCs w:val="16"/>
              </w:rPr>
              <w:t>1.07</w:t>
            </w:r>
          </w:p>
        </w:tc>
        <w:tc>
          <w:tcPr>
            <w:tcW w:w="642" w:type="dxa"/>
            <w:tcBorders>
              <w:top w:val="nil"/>
              <w:left w:val="nil"/>
              <w:bottom w:val="single" w:sz="4" w:space="0" w:color="000000"/>
              <w:right w:val="single" w:sz="4" w:space="0" w:color="000000"/>
            </w:tcBorders>
            <w:shd w:val="clear" w:color="auto" w:fill="auto"/>
            <w:vAlign w:val="center"/>
          </w:tcPr>
          <w:p w14:paraId="6B738AF0" w14:textId="77777777" w:rsidR="00DF08A2" w:rsidRDefault="00DF08A2" w:rsidP="00221E0C">
            <w:pPr>
              <w:ind w:right="40"/>
              <w:jc w:val="center"/>
              <w:rPr>
                <w:sz w:val="16"/>
                <w:szCs w:val="16"/>
              </w:rPr>
            </w:pPr>
            <w:r>
              <w:rPr>
                <w:sz w:val="16"/>
                <w:szCs w:val="16"/>
              </w:rPr>
              <w:t>1.08</w:t>
            </w:r>
          </w:p>
        </w:tc>
        <w:tc>
          <w:tcPr>
            <w:tcW w:w="635" w:type="dxa"/>
            <w:tcBorders>
              <w:top w:val="nil"/>
              <w:left w:val="nil"/>
              <w:bottom w:val="single" w:sz="4" w:space="0" w:color="000000"/>
              <w:right w:val="single" w:sz="4" w:space="0" w:color="000000"/>
            </w:tcBorders>
            <w:shd w:val="clear" w:color="auto" w:fill="auto"/>
            <w:vAlign w:val="center"/>
          </w:tcPr>
          <w:p w14:paraId="4AA5F8DF" w14:textId="77777777" w:rsidR="00DF08A2" w:rsidRDefault="00DF08A2" w:rsidP="00221E0C">
            <w:pPr>
              <w:ind w:right="40"/>
              <w:jc w:val="center"/>
              <w:rPr>
                <w:sz w:val="16"/>
                <w:szCs w:val="16"/>
              </w:rPr>
            </w:pPr>
            <w:r>
              <w:rPr>
                <w:sz w:val="16"/>
                <w:szCs w:val="16"/>
              </w:rPr>
              <w:t>1.09</w:t>
            </w:r>
          </w:p>
        </w:tc>
        <w:tc>
          <w:tcPr>
            <w:tcW w:w="627" w:type="dxa"/>
            <w:tcBorders>
              <w:top w:val="nil"/>
              <w:left w:val="nil"/>
              <w:bottom w:val="single" w:sz="4" w:space="0" w:color="000000"/>
              <w:right w:val="single" w:sz="4" w:space="0" w:color="000000"/>
            </w:tcBorders>
            <w:shd w:val="clear" w:color="auto" w:fill="auto"/>
            <w:vAlign w:val="center"/>
          </w:tcPr>
          <w:p w14:paraId="5C495B33" w14:textId="77777777" w:rsidR="00DF08A2" w:rsidRDefault="00DF08A2" w:rsidP="00221E0C">
            <w:pPr>
              <w:ind w:right="40"/>
              <w:jc w:val="center"/>
              <w:rPr>
                <w:sz w:val="16"/>
                <w:szCs w:val="16"/>
              </w:rPr>
            </w:pPr>
            <w:r>
              <w:rPr>
                <w:sz w:val="16"/>
                <w:szCs w:val="16"/>
              </w:rPr>
              <w:t>1.10</w:t>
            </w:r>
          </w:p>
        </w:tc>
        <w:tc>
          <w:tcPr>
            <w:tcW w:w="620" w:type="dxa"/>
            <w:tcBorders>
              <w:top w:val="nil"/>
              <w:left w:val="nil"/>
              <w:bottom w:val="single" w:sz="4" w:space="0" w:color="000000"/>
              <w:right w:val="single" w:sz="4" w:space="0" w:color="000000"/>
            </w:tcBorders>
            <w:shd w:val="clear" w:color="auto" w:fill="auto"/>
            <w:vAlign w:val="center"/>
          </w:tcPr>
          <w:p w14:paraId="053CABB7" w14:textId="77777777" w:rsidR="00DF08A2" w:rsidRDefault="00DF08A2" w:rsidP="00221E0C">
            <w:pPr>
              <w:ind w:right="40"/>
              <w:jc w:val="center"/>
              <w:rPr>
                <w:sz w:val="16"/>
                <w:szCs w:val="16"/>
              </w:rPr>
            </w:pPr>
            <w:r>
              <w:rPr>
                <w:sz w:val="16"/>
                <w:szCs w:val="16"/>
              </w:rPr>
              <w:t>1.11</w:t>
            </w:r>
          </w:p>
        </w:tc>
        <w:tc>
          <w:tcPr>
            <w:tcW w:w="616" w:type="dxa"/>
            <w:tcBorders>
              <w:top w:val="nil"/>
              <w:left w:val="nil"/>
              <w:bottom w:val="single" w:sz="4" w:space="0" w:color="000000"/>
              <w:right w:val="single" w:sz="4" w:space="0" w:color="000000"/>
            </w:tcBorders>
            <w:shd w:val="clear" w:color="auto" w:fill="auto"/>
            <w:vAlign w:val="center"/>
          </w:tcPr>
          <w:p w14:paraId="03944C73" w14:textId="77777777" w:rsidR="00DF08A2" w:rsidRDefault="00DF08A2" w:rsidP="00221E0C">
            <w:pPr>
              <w:ind w:right="40"/>
              <w:jc w:val="center"/>
              <w:rPr>
                <w:sz w:val="16"/>
                <w:szCs w:val="16"/>
              </w:rPr>
            </w:pPr>
            <w:r>
              <w:rPr>
                <w:sz w:val="16"/>
                <w:szCs w:val="16"/>
              </w:rPr>
              <w:t>1.12</w:t>
            </w:r>
          </w:p>
        </w:tc>
      </w:tr>
      <w:tr w:rsidR="00DF08A2" w14:paraId="6EB510FE" w14:textId="77777777" w:rsidTr="00221E0C">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02508E" w14:textId="77777777" w:rsidR="00DF08A2" w:rsidRDefault="00DF08A2" w:rsidP="00221E0C">
            <w:pPr>
              <w:ind w:right="42"/>
              <w:jc w:val="center"/>
              <w:rPr>
                <w:sz w:val="18"/>
                <w:szCs w:val="18"/>
              </w:rPr>
            </w:pPr>
            <w:r>
              <w:rPr>
                <w:sz w:val="18"/>
                <w:szCs w:val="18"/>
              </w:rPr>
              <w:t xml:space="preserve">Lima </w:t>
            </w:r>
            <w:proofErr w:type="spellStart"/>
            <w:r>
              <w:rPr>
                <w:sz w:val="18"/>
                <w:szCs w:val="18"/>
              </w:rPr>
              <w:t>Metrop</w:t>
            </w:r>
            <w:proofErr w:type="spellEnd"/>
            <w:r>
              <w:rPr>
                <w:sz w:val="18"/>
                <w:szCs w:val="18"/>
              </w:rPr>
              <w:t>.</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6AD942F5" w14:textId="77777777" w:rsidR="00DF08A2" w:rsidRDefault="00DF08A2" w:rsidP="00221E0C">
            <w:pPr>
              <w:ind w:right="40"/>
              <w:jc w:val="center"/>
              <w:rPr>
                <w:sz w:val="16"/>
                <w:szCs w:val="16"/>
              </w:rPr>
            </w:pPr>
            <w:r>
              <w:rPr>
                <w:sz w:val="16"/>
                <w:szCs w:val="16"/>
              </w:rPr>
              <w:t>1.00</w:t>
            </w:r>
          </w:p>
        </w:tc>
        <w:tc>
          <w:tcPr>
            <w:tcW w:w="643" w:type="dxa"/>
            <w:tcBorders>
              <w:top w:val="nil"/>
              <w:left w:val="nil"/>
              <w:bottom w:val="single" w:sz="4" w:space="0" w:color="000000"/>
              <w:right w:val="single" w:sz="4" w:space="0" w:color="000000"/>
            </w:tcBorders>
            <w:shd w:val="clear" w:color="auto" w:fill="auto"/>
            <w:vAlign w:val="center"/>
          </w:tcPr>
          <w:p w14:paraId="2BEA9602" w14:textId="77777777" w:rsidR="00DF08A2" w:rsidRDefault="00DF08A2" w:rsidP="00221E0C">
            <w:pPr>
              <w:ind w:right="40"/>
              <w:jc w:val="center"/>
              <w:rPr>
                <w:sz w:val="16"/>
                <w:szCs w:val="16"/>
              </w:rPr>
            </w:pPr>
            <w:r>
              <w:rPr>
                <w:sz w:val="16"/>
                <w:szCs w:val="16"/>
              </w:rPr>
              <w:t>1.01</w:t>
            </w:r>
          </w:p>
        </w:tc>
        <w:tc>
          <w:tcPr>
            <w:tcW w:w="642" w:type="dxa"/>
            <w:tcBorders>
              <w:top w:val="nil"/>
              <w:left w:val="nil"/>
              <w:bottom w:val="single" w:sz="4" w:space="0" w:color="000000"/>
              <w:right w:val="single" w:sz="4" w:space="0" w:color="000000"/>
            </w:tcBorders>
            <w:shd w:val="clear" w:color="auto" w:fill="auto"/>
            <w:vAlign w:val="center"/>
          </w:tcPr>
          <w:p w14:paraId="61899EDF" w14:textId="77777777" w:rsidR="00DF08A2" w:rsidRDefault="00DF08A2" w:rsidP="00221E0C">
            <w:pPr>
              <w:ind w:right="40"/>
              <w:jc w:val="center"/>
              <w:rPr>
                <w:sz w:val="16"/>
                <w:szCs w:val="16"/>
              </w:rPr>
            </w:pPr>
            <w:r>
              <w:rPr>
                <w:sz w:val="16"/>
                <w:szCs w:val="16"/>
              </w:rPr>
              <w:t>1.01</w:t>
            </w:r>
          </w:p>
        </w:tc>
        <w:tc>
          <w:tcPr>
            <w:tcW w:w="642" w:type="dxa"/>
            <w:tcBorders>
              <w:top w:val="nil"/>
              <w:left w:val="nil"/>
              <w:bottom w:val="single" w:sz="4" w:space="0" w:color="000000"/>
              <w:right w:val="single" w:sz="4" w:space="0" w:color="000000"/>
            </w:tcBorders>
            <w:shd w:val="clear" w:color="auto" w:fill="auto"/>
            <w:vAlign w:val="center"/>
          </w:tcPr>
          <w:p w14:paraId="77A0AA2C" w14:textId="77777777" w:rsidR="00DF08A2" w:rsidRDefault="00DF08A2" w:rsidP="00221E0C">
            <w:pPr>
              <w:ind w:right="40"/>
              <w:jc w:val="center"/>
              <w:rPr>
                <w:sz w:val="16"/>
                <w:szCs w:val="16"/>
              </w:rPr>
            </w:pPr>
            <w:r>
              <w:rPr>
                <w:sz w:val="16"/>
                <w:szCs w:val="16"/>
              </w:rPr>
              <w:t>1.02</w:t>
            </w:r>
          </w:p>
        </w:tc>
        <w:tc>
          <w:tcPr>
            <w:tcW w:w="642" w:type="dxa"/>
            <w:tcBorders>
              <w:top w:val="nil"/>
              <w:left w:val="nil"/>
              <w:bottom w:val="single" w:sz="4" w:space="0" w:color="000000"/>
              <w:right w:val="single" w:sz="4" w:space="0" w:color="000000"/>
            </w:tcBorders>
            <w:shd w:val="clear" w:color="auto" w:fill="auto"/>
            <w:vAlign w:val="center"/>
          </w:tcPr>
          <w:p w14:paraId="69AD6007" w14:textId="77777777" w:rsidR="00DF08A2" w:rsidRDefault="00DF08A2" w:rsidP="00221E0C">
            <w:pPr>
              <w:ind w:right="40"/>
              <w:jc w:val="center"/>
              <w:rPr>
                <w:sz w:val="16"/>
                <w:szCs w:val="16"/>
              </w:rPr>
            </w:pPr>
            <w:r>
              <w:rPr>
                <w:sz w:val="16"/>
                <w:szCs w:val="16"/>
              </w:rPr>
              <w:t>1.03</w:t>
            </w:r>
          </w:p>
        </w:tc>
        <w:tc>
          <w:tcPr>
            <w:tcW w:w="643" w:type="dxa"/>
            <w:tcBorders>
              <w:top w:val="nil"/>
              <w:left w:val="nil"/>
              <w:bottom w:val="single" w:sz="4" w:space="0" w:color="000000"/>
              <w:right w:val="single" w:sz="4" w:space="0" w:color="000000"/>
            </w:tcBorders>
            <w:shd w:val="clear" w:color="auto" w:fill="auto"/>
            <w:vAlign w:val="center"/>
          </w:tcPr>
          <w:p w14:paraId="3B49EB19" w14:textId="77777777" w:rsidR="00DF08A2" w:rsidRDefault="00DF08A2" w:rsidP="00221E0C">
            <w:pPr>
              <w:ind w:right="40"/>
              <w:jc w:val="center"/>
              <w:rPr>
                <w:sz w:val="16"/>
                <w:szCs w:val="16"/>
              </w:rPr>
            </w:pPr>
            <w:r>
              <w:rPr>
                <w:sz w:val="16"/>
                <w:szCs w:val="16"/>
              </w:rPr>
              <w:t>1.04</w:t>
            </w:r>
          </w:p>
        </w:tc>
        <w:tc>
          <w:tcPr>
            <w:tcW w:w="642" w:type="dxa"/>
            <w:tcBorders>
              <w:top w:val="nil"/>
              <w:left w:val="nil"/>
              <w:bottom w:val="single" w:sz="4" w:space="0" w:color="000000"/>
              <w:right w:val="single" w:sz="4" w:space="0" w:color="000000"/>
            </w:tcBorders>
            <w:shd w:val="clear" w:color="auto" w:fill="auto"/>
            <w:vAlign w:val="center"/>
          </w:tcPr>
          <w:p w14:paraId="1DCCEFE8" w14:textId="77777777" w:rsidR="00DF08A2" w:rsidRDefault="00DF08A2" w:rsidP="00221E0C">
            <w:pPr>
              <w:ind w:right="40"/>
              <w:jc w:val="center"/>
              <w:rPr>
                <w:sz w:val="16"/>
                <w:szCs w:val="16"/>
              </w:rPr>
            </w:pPr>
            <w:r>
              <w:rPr>
                <w:sz w:val="16"/>
                <w:szCs w:val="16"/>
              </w:rPr>
              <w:t>1.04</w:t>
            </w:r>
          </w:p>
        </w:tc>
        <w:tc>
          <w:tcPr>
            <w:tcW w:w="641" w:type="dxa"/>
            <w:tcBorders>
              <w:top w:val="nil"/>
              <w:left w:val="nil"/>
              <w:bottom w:val="single" w:sz="4" w:space="0" w:color="000000"/>
              <w:right w:val="single" w:sz="4" w:space="0" w:color="000000"/>
            </w:tcBorders>
            <w:shd w:val="clear" w:color="auto" w:fill="auto"/>
            <w:vAlign w:val="center"/>
          </w:tcPr>
          <w:p w14:paraId="5A1C583E" w14:textId="77777777" w:rsidR="00DF08A2" w:rsidRDefault="00DF08A2" w:rsidP="00221E0C">
            <w:pPr>
              <w:ind w:right="40"/>
              <w:jc w:val="center"/>
              <w:rPr>
                <w:sz w:val="16"/>
                <w:szCs w:val="16"/>
              </w:rPr>
            </w:pPr>
            <w:r>
              <w:rPr>
                <w:sz w:val="16"/>
                <w:szCs w:val="16"/>
              </w:rPr>
              <w:t>1.05</w:t>
            </w:r>
          </w:p>
        </w:tc>
        <w:tc>
          <w:tcPr>
            <w:tcW w:w="642" w:type="dxa"/>
            <w:tcBorders>
              <w:top w:val="nil"/>
              <w:left w:val="nil"/>
              <w:bottom w:val="single" w:sz="4" w:space="0" w:color="000000"/>
              <w:right w:val="single" w:sz="4" w:space="0" w:color="000000"/>
            </w:tcBorders>
            <w:shd w:val="clear" w:color="auto" w:fill="auto"/>
            <w:vAlign w:val="center"/>
          </w:tcPr>
          <w:p w14:paraId="0C722EE0" w14:textId="77777777" w:rsidR="00DF08A2" w:rsidRDefault="00DF08A2" w:rsidP="00221E0C">
            <w:pPr>
              <w:ind w:right="40"/>
              <w:jc w:val="center"/>
              <w:rPr>
                <w:sz w:val="16"/>
                <w:szCs w:val="16"/>
              </w:rPr>
            </w:pPr>
            <w:r>
              <w:rPr>
                <w:sz w:val="16"/>
                <w:szCs w:val="16"/>
              </w:rPr>
              <w:t>1.06</w:t>
            </w:r>
          </w:p>
        </w:tc>
        <w:tc>
          <w:tcPr>
            <w:tcW w:w="635" w:type="dxa"/>
            <w:tcBorders>
              <w:top w:val="nil"/>
              <w:left w:val="nil"/>
              <w:bottom w:val="single" w:sz="4" w:space="0" w:color="000000"/>
              <w:right w:val="single" w:sz="4" w:space="0" w:color="000000"/>
            </w:tcBorders>
            <w:shd w:val="clear" w:color="auto" w:fill="auto"/>
            <w:vAlign w:val="center"/>
          </w:tcPr>
          <w:p w14:paraId="137CED84" w14:textId="77777777" w:rsidR="00DF08A2" w:rsidRDefault="00DF08A2" w:rsidP="00221E0C">
            <w:pPr>
              <w:ind w:right="40"/>
              <w:jc w:val="center"/>
              <w:rPr>
                <w:sz w:val="16"/>
                <w:szCs w:val="16"/>
              </w:rPr>
            </w:pPr>
            <w:r>
              <w:rPr>
                <w:sz w:val="16"/>
                <w:szCs w:val="16"/>
              </w:rPr>
              <w:t>1.06</w:t>
            </w:r>
          </w:p>
        </w:tc>
        <w:tc>
          <w:tcPr>
            <w:tcW w:w="627" w:type="dxa"/>
            <w:tcBorders>
              <w:top w:val="nil"/>
              <w:left w:val="nil"/>
              <w:bottom w:val="single" w:sz="4" w:space="0" w:color="000000"/>
              <w:right w:val="single" w:sz="4" w:space="0" w:color="000000"/>
            </w:tcBorders>
            <w:shd w:val="clear" w:color="auto" w:fill="auto"/>
            <w:vAlign w:val="center"/>
          </w:tcPr>
          <w:p w14:paraId="3AB0A5E3" w14:textId="77777777" w:rsidR="00DF08A2" w:rsidRDefault="00DF08A2" w:rsidP="00221E0C">
            <w:pPr>
              <w:ind w:right="40"/>
              <w:jc w:val="center"/>
              <w:rPr>
                <w:sz w:val="16"/>
                <w:szCs w:val="16"/>
              </w:rPr>
            </w:pPr>
            <w:r>
              <w:rPr>
                <w:sz w:val="16"/>
                <w:szCs w:val="16"/>
              </w:rPr>
              <w:t>1.07</w:t>
            </w:r>
          </w:p>
        </w:tc>
        <w:tc>
          <w:tcPr>
            <w:tcW w:w="620" w:type="dxa"/>
            <w:tcBorders>
              <w:top w:val="nil"/>
              <w:left w:val="nil"/>
              <w:bottom w:val="single" w:sz="4" w:space="0" w:color="000000"/>
              <w:right w:val="single" w:sz="4" w:space="0" w:color="000000"/>
            </w:tcBorders>
            <w:shd w:val="clear" w:color="auto" w:fill="auto"/>
            <w:vAlign w:val="center"/>
          </w:tcPr>
          <w:p w14:paraId="25D8D380" w14:textId="77777777" w:rsidR="00DF08A2" w:rsidRDefault="00DF08A2" w:rsidP="00221E0C">
            <w:pPr>
              <w:ind w:right="40"/>
              <w:jc w:val="center"/>
              <w:rPr>
                <w:sz w:val="16"/>
                <w:szCs w:val="16"/>
              </w:rPr>
            </w:pPr>
            <w:r>
              <w:rPr>
                <w:sz w:val="16"/>
                <w:szCs w:val="16"/>
              </w:rPr>
              <w:t>1.08</w:t>
            </w:r>
          </w:p>
        </w:tc>
        <w:tc>
          <w:tcPr>
            <w:tcW w:w="616" w:type="dxa"/>
            <w:tcBorders>
              <w:top w:val="nil"/>
              <w:left w:val="nil"/>
              <w:bottom w:val="single" w:sz="4" w:space="0" w:color="000000"/>
              <w:right w:val="single" w:sz="4" w:space="0" w:color="000000"/>
            </w:tcBorders>
            <w:shd w:val="clear" w:color="auto" w:fill="auto"/>
            <w:vAlign w:val="center"/>
          </w:tcPr>
          <w:p w14:paraId="0A36ADC5" w14:textId="77777777" w:rsidR="00DF08A2" w:rsidRDefault="00DF08A2" w:rsidP="00221E0C">
            <w:pPr>
              <w:ind w:right="40"/>
              <w:jc w:val="center"/>
              <w:rPr>
                <w:sz w:val="16"/>
                <w:szCs w:val="16"/>
              </w:rPr>
            </w:pPr>
            <w:r>
              <w:rPr>
                <w:sz w:val="16"/>
                <w:szCs w:val="16"/>
              </w:rPr>
              <w:t>1.09</w:t>
            </w:r>
          </w:p>
        </w:tc>
      </w:tr>
      <w:tr w:rsidR="00DF08A2" w14:paraId="545EDED2" w14:textId="77777777" w:rsidTr="00221E0C">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59C37B" w14:textId="77777777" w:rsidR="00DF08A2" w:rsidRDefault="00DF08A2" w:rsidP="00221E0C">
            <w:pPr>
              <w:ind w:right="42"/>
              <w:jc w:val="center"/>
              <w:rPr>
                <w:sz w:val="18"/>
                <w:szCs w:val="18"/>
              </w:rPr>
            </w:pPr>
            <w:r>
              <w:rPr>
                <w:sz w:val="18"/>
                <w:szCs w:val="18"/>
              </w:rPr>
              <w:t>Lima Prov.</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15AD0C0B" w14:textId="77777777" w:rsidR="00DF08A2" w:rsidRDefault="00DF08A2" w:rsidP="00221E0C">
            <w:pPr>
              <w:ind w:right="40"/>
              <w:jc w:val="center"/>
              <w:rPr>
                <w:sz w:val="16"/>
                <w:szCs w:val="16"/>
              </w:rPr>
            </w:pPr>
            <w:r>
              <w:rPr>
                <w:sz w:val="16"/>
                <w:szCs w:val="16"/>
              </w:rPr>
              <w:t>1.00</w:t>
            </w:r>
          </w:p>
        </w:tc>
        <w:tc>
          <w:tcPr>
            <w:tcW w:w="643" w:type="dxa"/>
            <w:tcBorders>
              <w:top w:val="nil"/>
              <w:left w:val="nil"/>
              <w:bottom w:val="single" w:sz="4" w:space="0" w:color="000000"/>
              <w:right w:val="single" w:sz="4" w:space="0" w:color="000000"/>
            </w:tcBorders>
            <w:shd w:val="clear" w:color="auto" w:fill="auto"/>
            <w:vAlign w:val="center"/>
          </w:tcPr>
          <w:p w14:paraId="2AB3CAFA" w14:textId="77777777" w:rsidR="00DF08A2" w:rsidRDefault="00DF08A2" w:rsidP="00221E0C">
            <w:pPr>
              <w:ind w:right="40"/>
              <w:jc w:val="center"/>
              <w:rPr>
                <w:sz w:val="16"/>
                <w:szCs w:val="16"/>
              </w:rPr>
            </w:pPr>
            <w:r>
              <w:rPr>
                <w:sz w:val="16"/>
                <w:szCs w:val="16"/>
              </w:rPr>
              <w:t>1.01</w:t>
            </w:r>
          </w:p>
        </w:tc>
        <w:tc>
          <w:tcPr>
            <w:tcW w:w="642" w:type="dxa"/>
            <w:tcBorders>
              <w:top w:val="nil"/>
              <w:left w:val="nil"/>
              <w:bottom w:val="single" w:sz="4" w:space="0" w:color="000000"/>
              <w:right w:val="single" w:sz="4" w:space="0" w:color="000000"/>
            </w:tcBorders>
            <w:shd w:val="clear" w:color="auto" w:fill="auto"/>
            <w:vAlign w:val="center"/>
          </w:tcPr>
          <w:p w14:paraId="4E7EAF83" w14:textId="77777777" w:rsidR="00DF08A2" w:rsidRDefault="00DF08A2" w:rsidP="00221E0C">
            <w:pPr>
              <w:ind w:right="40"/>
              <w:jc w:val="center"/>
              <w:rPr>
                <w:sz w:val="16"/>
                <w:szCs w:val="16"/>
              </w:rPr>
            </w:pPr>
            <w:r>
              <w:rPr>
                <w:sz w:val="16"/>
                <w:szCs w:val="16"/>
              </w:rPr>
              <w:t>1.02</w:t>
            </w:r>
          </w:p>
        </w:tc>
        <w:tc>
          <w:tcPr>
            <w:tcW w:w="642" w:type="dxa"/>
            <w:tcBorders>
              <w:top w:val="nil"/>
              <w:left w:val="nil"/>
              <w:bottom w:val="single" w:sz="4" w:space="0" w:color="000000"/>
              <w:right w:val="single" w:sz="4" w:space="0" w:color="000000"/>
            </w:tcBorders>
            <w:shd w:val="clear" w:color="auto" w:fill="auto"/>
            <w:vAlign w:val="center"/>
          </w:tcPr>
          <w:p w14:paraId="6D20147F" w14:textId="77777777" w:rsidR="00DF08A2" w:rsidRDefault="00DF08A2" w:rsidP="00221E0C">
            <w:pPr>
              <w:ind w:right="40"/>
              <w:jc w:val="center"/>
              <w:rPr>
                <w:sz w:val="16"/>
                <w:szCs w:val="16"/>
              </w:rPr>
            </w:pPr>
            <w:r>
              <w:rPr>
                <w:sz w:val="16"/>
                <w:szCs w:val="16"/>
              </w:rPr>
              <w:t>1.03</w:t>
            </w:r>
          </w:p>
        </w:tc>
        <w:tc>
          <w:tcPr>
            <w:tcW w:w="642" w:type="dxa"/>
            <w:tcBorders>
              <w:top w:val="nil"/>
              <w:left w:val="nil"/>
              <w:bottom w:val="single" w:sz="4" w:space="0" w:color="000000"/>
              <w:right w:val="single" w:sz="4" w:space="0" w:color="000000"/>
            </w:tcBorders>
            <w:shd w:val="clear" w:color="auto" w:fill="auto"/>
            <w:vAlign w:val="center"/>
          </w:tcPr>
          <w:p w14:paraId="02BF3929" w14:textId="77777777" w:rsidR="00DF08A2" w:rsidRDefault="00DF08A2" w:rsidP="00221E0C">
            <w:pPr>
              <w:ind w:right="40"/>
              <w:jc w:val="center"/>
              <w:rPr>
                <w:sz w:val="16"/>
                <w:szCs w:val="16"/>
              </w:rPr>
            </w:pPr>
            <w:r>
              <w:rPr>
                <w:sz w:val="16"/>
                <w:szCs w:val="16"/>
              </w:rPr>
              <w:t>1.04</w:t>
            </w:r>
          </w:p>
        </w:tc>
        <w:tc>
          <w:tcPr>
            <w:tcW w:w="643" w:type="dxa"/>
            <w:tcBorders>
              <w:top w:val="nil"/>
              <w:left w:val="nil"/>
              <w:bottom w:val="single" w:sz="4" w:space="0" w:color="000000"/>
              <w:right w:val="single" w:sz="4" w:space="0" w:color="000000"/>
            </w:tcBorders>
            <w:shd w:val="clear" w:color="auto" w:fill="auto"/>
            <w:vAlign w:val="center"/>
          </w:tcPr>
          <w:p w14:paraId="7D009875" w14:textId="77777777" w:rsidR="00DF08A2" w:rsidRDefault="00DF08A2" w:rsidP="00221E0C">
            <w:pPr>
              <w:ind w:right="40"/>
              <w:jc w:val="center"/>
              <w:rPr>
                <w:sz w:val="16"/>
                <w:szCs w:val="16"/>
              </w:rPr>
            </w:pPr>
            <w:r>
              <w:rPr>
                <w:sz w:val="16"/>
                <w:szCs w:val="16"/>
              </w:rPr>
              <w:t>1.05</w:t>
            </w:r>
          </w:p>
        </w:tc>
        <w:tc>
          <w:tcPr>
            <w:tcW w:w="642" w:type="dxa"/>
            <w:tcBorders>
              <w:top w:val="nil"/>
              <w:left w:val="nil"/>
              <w:bottom w:val="single" w:sz="4" w:space="0" w:color="000000"/>
              <w:right w:val="single" w:sz="4" w:space="0" w:color="000000"/>
            </w:tcBorders>
            <w:shd w:val="clear" w:color="auto" w:fill="auto"/>
            <w:vAlign w:val="center"/>
          </w:tcPr>
          <w:p w14:paraId="1AE5B40C" w14:textId="77777777" w:rsidR="00DF08A2" w:rsidRDefault="00DF08A2" w:rsidP="00221E0C">
            <w:pPr>
              <w:ind w:right="40"/>
              <w:jc w:val="center"/>
              <w:rPr>
                <w:sz w:val="16"/>
                <w:szCs w:val="16"/>
              </w:rPr>
            </w:pPr>
            <w:r>
              <w:rPr>
                <w:sz w:val="16"/>
                <w:szCs w:val="16"/>
              </w:rPr>
              <w:t>1.06</w:t>
            </w:r>
          </w:p>
        </w:tc>
        <w:tc>
          <w:tcPr>
            <w:tcW w:w="641" w:type="dxa"/>
            <w:tcBorders>
              <w:top w:val="nil"/>
              <w:left w:val="nil"/>
              <w:bottom w:val="single" w:sz="4" w:space="0" w:color="000000"/>
              <w:right w:val="single" w:sz="4" w:space="0" w:color="000000"/>
            </w:tcBorders>
            <w:shd w:val="clear" w:color="auto" w:fill="auto"/>
            <w:vAlign w:val="center"/>
          </w:tcPr>
          <w:p w14:paraId="7938FE5B" w14:textId="77777777" w:rsidR="00DF08A2" w:rsidRDefault="00DF08A2" w:rsidP="00221E0C">
            <w:pPr>
              <w:ind w:right="40"/>
              <w:jc w:val="center"/>
              <w:rPr>
                <w:sz w:val="16"/>
                <w:szCs w:val="16"/>
              </w:rPr>
            </w:pPr>
            <w:r>
              <w:rPr>
                <w:sz w:val="16"/>
                <w:szCs w:val="16"/>
              </w:rPr>
              <w:t>1.07</w:t>
            </w:r>
          </w:p>
        </w:tc>
        <w:tc>
          <w:tcPr>
            <w:tcW w:w="642" w:type="dxa"/>
            <w:tcBorders>
              <w:top w:val="nil"/>
              <w:left w:val="nil"/>
              <w:bottom w:val="single" w:sz="4" w:space="0" w:color="000000"/>
              <w:right w:val="single" w:sz="4" w:space="0" w:color="000000"/>
            </w:tcBorders>
            <w:shd w:val="clear" w:color="auto" w:fill="auto"/>
            <w:vAlign w:val="center"/>
          </w:tcPr>
          <w:p w14:paraId="1A82ECA3" w14:textId="77777777" w:rsidR="00DF08A2" w:rsidRDefault="00DF08A2" w:rsidP="00221E0C">
            <w:pPr>
              <w:ind w:right="40"/>
              <w:jc w:val="center"/>
              <w:rPr>
                <w:sz w:val="16"/>
                <w:szCs w:val="16"/>
              </w:rPr>
            </w:pPr>
            <w:r>
              <w:rPr>
                <w:sz w:val="16"/>
                <w:szCs w:val="16"/>
              </w:rPr>
              <w:t>1.08</w:t>
            </w:r>
          </w:p>
        </w:tc>
        <w:tc>
          <w:tcPr>
            <w:tcW w:w="635" w:type="dxa"/>
            <w:tcBorders>
              <w:top w:val="nil"/>
              <w:left w:val="nil"/>
              <w:bottom w:val="single" w:sz="4" w:space="0" w:color="000000"/>
              <w:right w:val="single" w:sz="4" w:space="0" w:color="000000"/>
            </w:tcBorders>
            <w:shd w:val="clear" w:color="auto" w:fill="auto"/>
            <w:vAlign w:val="center"/>
          </w:tcPr>
          <w:p w14:paraId="2BBCDB32" w14:textId="77777777" w:rsidR="00DF08A2" w:rsidRDefault="00DF08A2" w:rsidP="00221E0C">
            <w:pPr>
              <w:ind w:right="40"/>
              <w:jc w:val="center"/>
              <w:rPr>
                <w:sz w:val="16"/>
                <w:szCs w:val="16"/>
              </w:rPr>
            </w:pPr>
            <w:r>
              <w:rPr>
                <w:sz w:val="16"/>
                <w:szCs w:val="16"/>
              </w:rPr>
              <w:t>1.09</w:t>
            </w:r>
          </w:p>
        </w:tc>
        <w:tc>
          <w:tcPr>
            <w:tcW w:w="627" w:type="dxa"/>
            <w:tcBorders>
              <w:top w:val="nil"/>
              <w:left w:val="nil"/>
              <w:bottom w:val="single" w:sz="4" w:space="0" w:color="000000"/>
              <w:right w:val="single" w:sz="4" w:space="0" w:color="000000"/>
            </w:tcBorders>
            <w:shd w:val="clear" w:color="auto" w:fill="auto"/>
            <w:vAlign w:val="center"/>
          </w:tcPr>
          <w:p w14:paraId="0731C690" w14:textId="77777777" w:rsidR="00DF08A2" w:rsidRDefault="00DF08A2" w:rsidP="00221E0C">
            <w:pPr>
              <w:ind w:right="40"/>
              <w:jc w:val="center"/>
              <w:rPr>
                <w:sz w:val="16"/>
                <w:szCs w:val="16"/>
              </w:rPr>
            </w:pPr>
            <w:r>
              <w:rPr>
                <w:sz w:val="16"/>
                <w:szCs w:val="16"/>
              </w:rPr>
              <w:t>1.10</w:t>
            </w:r>
          </w:p>
        </w:tc>
        <w:tc>
          <w:tcPr>
            <w:tcW w:w="620" w:type="dxa"/>
            <w:tcBorders>
              <w:top w:val="nil"/>
              <w:left w:val="nil"/>
              <w:bottom w:val="single" w:sz="4" w:space="0" w:color="000000"/>
              <w:right w:val="single" w:sz="4" w:space="0" w:color="000000"/>
            </w:tcBorders>
            <w:shd w:val="clear" w:color="auto" w:fill="auto"/>
            <w:vAlign w:val="center"/>
          </w:tcPr>
          <w:p w14:paraId="1B9B3B09" w14:textId="77777777" w:rsidR="00DF08A2" w:rsidRDefault="00DF08A2" w:rsidP="00221E0C">
            <w:pPr>
              <w:ind w:right="40"/>
              <w:jc w:val="center"/>
              <w:rPr>
                <w:sz w:val="16"/>
                <w:szCs w:val="16"/>
              </w:rPr>
            </w:pPr>
            <w:r>
              <w:rPr>
                <w:sz w:val="16"/>
                <w:szCs w:val="16"/>
              </w:rPr>
              <w:t>1.11</w:t>
            </w:r>
          </w:p>
        </w:tc>
        <w:tc>
          <w:tcPr>
            <w:tcW w:w="616" w:type="dxa"/>
            <w:tcBorders>
              <w:top w:val="nil"/>
              <w:left w:val="nil"/>
              <w:bottom w:val="single" w:sz="4" w:space="0" w:color="000000"/>
              <w:right w:val="single" w:sz="4" w:space="0" w:color="000000"/>
            </w:tcBorders>
            <w:shd w:val="clear" w:color="auto" w:fill="auto"/>
            <w:vAlign w:val="center"/>
          </w:tcPr>
          <w:p w14:paraId="2D348F01" w14:textId="77777777" w:rsidR="00DF08A2" w:rsidRDefault="00DF08A2" w:rsidP="00221E0C">
            <w:pPr>
              <w:ind w:right="40"/>
              <w:jc w:val="center"/>
              <w:rPr>
                <w:sz w:val="16"/>
                <w:szCs w:val="16"/>
              </w:rPr>
            </w:pPr>
            <w:r>
              <w:rPr>
                <w:sz w:val="16"/>
                <w:szCs w:val="16"/>
              </w:rPr>
              <w:t>1.13</w:t>
            </w:r>
          </w:p>
        </w:tc>
      </w:tr>
      <w:tr w:rsidR="00DF08A2" w14:paraId="4805181F" w14:textId="77777777" w:rsidTr="00221E0C">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9706BD" w14:textId="77777777" w:rsidR="00DF08A2" w:rsidRDefault="00DF08A2" w:rsidP="00221E0C">
            <w:pPr>
              <w:ind w:right="42"/>
              <w:jc w:val="center"/>
              <w:rPr>
                <w:sz w:val="18"/>
                <w:szCs w:val="18"/>
              </w:rPr>
            </w:pPr>
            <w:r>
              <w:rPr>
                <w:sz w:val="18"/>
                <w:szCs w:val="18"/>
              </w:rPr>
              <w:t>Loreto</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7AEA6270" w14:textId="77777777" w:rsidR="00DF08A2" w:rsidRDefault="00DF08A2" w:rsidP="00221E0C">
            <w:pPr>
              <w:ind w:right="40"/>
              <w:jc w:val="center"/>
              <w:rPr>
                <w:sz w:val="16"/>
                <w:szCs w:val="16"/>
              </w:rPr>
            </w:pPr>
            <w:r>
              <w:rPr>
                <w:sz w:val="16"/>
                <w:szCs w:val="16"/>
              </w:rPr>
              <w:t>1.00</w:t>
            </w:r>
          </w:p>
        </w:tc>
        <w:tc>
          <w:tcPr>
            <w:tcW w:w="643" w:type="dxa"/>
            <w:tcBorders>
              <w:top w:val="nil"/>
              <w:left w:val="nil"/>
              <w:bottom w:val="single" w:sz="4" w:space="0" w:color="000000"/>
              <w:right w:val="single" w:sz="4" w:space="0" w:color="000000"/>
            </w:tcBorders>
            <w:shd w:val="clear" w:color="auto" w:fill="auto"/>
            <w:vAlign w:val="center"/>
          </w:tcPr>
          <w:p w14:paraId="0CCF6477" w14:textId="77777777" w:rsidR="00DF08A2" w:rsidRDefault="00DF08A2" w:rsidP="00221E0C">
            <w:pPr>
              <w:ind w:right="40"/>
              <w:jc w:val="center"/>
              <w:rPr>
                <w:sz w:val="16"/>
                <w:szCs w:val="16"/>
              </w:rPr>
            </w:pPr>
            <w:r>
              <w:rPr>
                <w:sz w:val="16"/>
                <w:szCs w:val="16"/>
              </w:rPr>
              <w:t>1.01</w:t>
            </w:r>
          </w:p>
        </w:tc>
        <w:tc>
          <w:tcPr>
            <w:tcW w:w="642" w:type="dxa"/>
            <w:tcBorders>
              <w:top w:val="nil"/>
              <w:left w:val="nil"/>
              <w:bottom w:val="single" w:sz="4" w:space="0" w:color="000000"/>
              <w:right w:val="single" w:sz="4" w:space="0" w:color="000000"/>
            </w:tcBorders>
            <w:shd w:val="clear" w:color="auto" w:fill="auto"/>
            <w:vAlign w:val="center"/>
          </w:tcPr>
          <w:p w14:paraId="0B4DF3CA" w14:textId="77777777" w:rsidR="00DF08A2" w:rsidRDefault="00DF08A2" w:rsidP="00221E0C">
            <w:pPr>
              <w:ind w:right="40"/>
              <w:jc w:val="center"/>
              <w:rPr>
                <w:sz w:val="16"/>
                <w:szCs w:val="16"/>
              </w:rPr>
            </w:pPr>
            <w:r>
              <w:rPr>
                <w:sz w:val="16"/>
                <w:szCs w:val="16"/>
              </w:rPr>
              <w:t>1.01</w:t>
            </w:r>
          </w:p>
        </w:tc>
        <w:tc>
          <w:tcPr>
            <w:tcW w:w="642" w:type="dxa"/>
            <w:tcBorders>
              <w:top w:val="nil"/>
              <w:left w:val="nil"/>
              <w:bottom w:val="single" w:sz="4" w:space="0" w:color="000000"/>
              <w:right w:val="single" w:sz="4" w:space="0" w:color="000000"/>
            </w:tcBorders>
            <w:shd w:val="clear" w:color="auto" w:fill="auto"/>
            <w:vAlign w:val="center"/>
          </w:tcPr>
          <w:p w14:paraId="488E3598" w14:textId="77777777" w:rsidR="00DF08A2" w:rsidRDefault="00DF08A2" w:rsidP="00221E0C">
            <w:pPr>
              <w:ind w:right="40"/>
              <w:jc w:val="center"/>
              <w:rPr>
                <w:sz w:val="16"/>
                <w:szCs w:val="16"/>
              </w:rPr>
            </w:pPr>
            <w:r>
              <w:rPr>
                <w:sz w:val="16"/>
                <w:szCs w:val="16"/>
              </w:rPr>
              <w:t>1.02</w:t>
            </w:r>
          </w:p>
        </w:tc>
        <w:tc>
          <w:tcPr>
            <w:tcW w:w="642" w:type="dxa"/>
            <w:tcBorders>
              <w:top w:val="nil"/>
              <w:left w:val="nil"/>
              <w:bottom w:val="single" w:sz="4" w:space="0" w:color="000000"/>
              <w:right w:val="single" w:sz="4" w:space="0" w:color="000000"/>
            </w:tcBorders>
            <w:shd w:val="clear" w:color="auto" w:fill="auto"/>
            <w:vAlign w:val="center"/>
          </w:tcPr>
          <w:p w14:paraId="12AADE50" w14:textId="77777777" w:rsidR="00DF08A2" w:rsidRDefault="00DF08A2" w:rsidP="00221E0C">
            <w:pPr>
              <w:ind w:right="40"/>
              <w:jc w:val="center"/>
              <w:rPr>
                <w:sz w:val="16"/>
                <w:szCs w:val="16"/>
              </w:rPr>
            </w:pPr>
            <w:r>
              <w:rPr>
                <w:sz w:val="16"/>
                <w:szCs w:val="16"/>
              </w:rPr>
              <w:t>1.02</w:t>
            </w:r>
          </w:p>
        </w:tc>
        <w:tc>
          <w:tcPr>
            <w:tcW w:w="643" w:type="dxa"/>
            <w:tcBorders>
              <w:top w:val="nil"/>
              <w:left w:val="nil"/>
              <w:bottom w:val="single" w:sz="4" w:space="0" w:color="000000"/>
              <w:right w:val="single" w:sz="4" w:space="0" w:color="000000"/>
            </w:tcBorders>
            <w:shd w:val="clear" w:color="auto" w:fill="auto"/>
            <w:vAlign w:val="center"/>
          </w:tcPr>
          <w:p w14:paraId="401F7196" w14:textId="77777777" w:rsidR="00DF08A2" w:rsidRDefault="00DF08A2" w:rsidP="00221E0C">
            <w:pPr>
              <w:ind w:right="40"/>
              <w:jc w:val="center"/>
              <w:rPr>
                <w:sz w:val="16"/>
                <w:szCs w:val="16"/>
              </w:rPr>
            </w:pPr>
            <w:r>
              <w:rPr>
                <w:sz w:val="16"/>
                <w:szCs w:val="16"/>
              </w:rPr>
              <w:t>1.03</w:t>
            </w:r>
          </w:p>
        </w:tc>
        <w:tc>
          <w:tcPr>
            <w:tcW w:w="642" w:type="dxa"/>
            <w:tcBorders>
              <w:top w:val="nil"/>
              <w:left w:val="nil"/>
              <w:bottom w:val="single" w:sz="4" w:space="0" w:color="000000"/>
              <w:right w:val="single" w:sz="4" w:space="0" w:color="000000"/>
            </w:tcBorders>
            <w:shd w:val="clear" w:color="auto" w:fill="auto"/>
            <w:vAlign w:val="center"/>
          </w:tcPr>
          <w:p w14:paraId="11556F1F" w14:textId="77777777" w:rsidR="00DF08A2" w:rsidRDefault="00DF08A2" w:rsidP="00221E0C">
            <w:pPr>
              <w:ind w:right="40"/>
              <w:jc w:val="center"/>
              <w:rPr>
                <w:sz w:val="16"/>
                <w:szCs w:val="16"/>
              </w:rPr>
            </w:pPr>
            <w:r>
              <w:rPr>
                <w:sz w:val="16"/>
                <w:szCs w:val="16"/>
              </w:rPr>
              <w:t>1.03</w:t>
            </w:r>
          </w:p>
        </w:tc>
        <w:tc>
          <w:tcPr>
            <w:tcW w:w="641" w:type="dxa"/>
            <w:tcBorders>
              <w:top w:val="nil"/>
              <w:left w:val="nil"/>
              <w:bottom w:val="single" w:sz="4" w:space="0" w:color="000000"/>
              <w:right w:val="single" w:sz="4" w:space="0" w:color="000000"/>
            </w:tcBorders>
            <w:shd w:val="clear" w:color="auto" w:fill="auto"/>
            <w:vAlign w:val="center"/>
          </w:tcPr>
          <w:p w14:paraId="1594B3C2" w14:textId="77777777" w:rsidR="00DF08A2" w:rsidRDefault="00DF08A2" w:rsidP="00221E0C">
            <w:pPr>
              <w:ind w:right="40"/>
              <w:jc w:val="center"/>
              <w:rPr>
                <w:sz w:val="16"/>
                <w:szCs w:val="16"/>
              </w:rPr>
            </w:pPr>
            <w:r>
              <w:rPr>
                <w:sz w:val="16"/>
                <w:szCs w:val="16"/>
              </w:rPr>
              <w:t>1.04</w:t>
            </w:r>
          </w:p>
        </w:tc>
        <w:tc>
          <w:tcPr>
            <w:tcW w:w="642" w:type="dxa"/>
            <w:tcBorders>
              <w:top w:val="nil"/>
              <w:left w:val="nil"/>
              <w:bottom w:val="single" w:sz="4" w:space="0" w:color="000000"/>
              <w:right w:val="single" w:sz="4" w:space="0" w:color="000000"/>
            </w:tcBorders>
            <w:shd w:val="clear" w:color="auto" w:fill="auto"/>
            <w:vAlign w:val="center"/>
          </w:tcPr>
          <w:p w14:paraId="04C0D580" w14:textId="77777777" w:rsidR="00DF08A2" w:rsidRDefault="00DF08A2" w:rsidP="00221E0C">
            <w:pPr>
              <w:ind w:right="40"/>
              <w:jc w:val="center"/>
              <w:rPr>
                <w:sz w:val="16"/>
                <w:szCs w:val="16"/>
              </w:rPr>
            </w:pPr>
            <w:r>
              <w:rPr>
                <w:sz w:val="16"/>
                <w:szCs w:val="16"/>
              </w:rPr>
              <w:t>1.05</w:t>
            </w:r>
          </w:p>
        </w:tc>
        <w:tc>
          <w:tcPr>
            <w:tcW w:w="635" w:type="dxa"/>
            <w:tcBorders>
              <w:top w:val="nil"/>
              <w:left w:val="nil"/>
              <w:bottom w:val="single" w:sz="4" w:space="0" w:color="000000"/>
              <w:right w:val="single" w:sz="4" w:space="0" w:color="000000"/>
            </w:tcBorders>
            <w:shd w:val="clear" w:color="auto" w:fill="auto"/>
            <w:vAlign w:val="center"/>
          </w:tcPr>
          <w:p w14:paraId="74CB2F91" w14:textId="77777777" w:rsidR="00DF08A2" w:rsidRDefault="00DF08A2" w:rsidP="00221E0C">
            <w:pPr>
              <w:ind w:right="40"/>
              <w:jc w:val="center"/>
              <w:rPr>
                <w:sz w:val="16"/>
                <w:szCs w:val="16"/>
              </w:rPr>
            </w:pPr>
            <w:r>
              <w:rPr>
                <w:sz w:val="16"/>
                <w:szCs w:val="16"/>
              </w:rPr>
              <w:t>1.05</w:t>
            </w:r>
          </w:p>
        </w:tc>
        <w:tc>
          <w:tcPr>
            <w:tcW w:w="627" w:type="dxa"/>
            <w:tcBorders>
              <w:top w:val="nil"/>
              <w:left w:val="nil"/>
              <w:bottom w:val="single" w:sz="4" w:space="0" w:color="000000"/>
              <w:right w:val="single" w:sz="4" w:space="0" w:color="000000"/>
            </w:tcBorders>
            <w:shd w:val="clear" w:color="auto" w:fill="auto"/>
            <w:vAlign w:val="center"/>
          </w:tcPr>
          <w:p w14:paraId="31ECC3FD" w14:textId="77777777" w:rsidR="00DF08A2" w:rsidRDefault="00DF08A2" w:rsidP="00221E0C">
            <w:pPr>
              <w:ind w:right="40"/>
              <w:jc w:val="center"/>
              <w:rPr>
                <w:sz w:val="16"/>
                <w:szCs w:val="16"/>
              </w:rPr>
            </w:pPr>
            <w:r>
              <w:rPr>
                <w:sz w:val="16"/>
                <w:szCs w:val="16"/>
              </w:rPr>
              <w:t>1.06</w:t>
            </w:r>
          </w:p>
        </w:tc>
        <w:tc>
          <w:tcPr>
            <w:tcW w:w="620" w:type="dxa"/>
            <w:tcBorders>
              <w:top w:val="nil"/>
              <w:left w:val="nil"/>
              <w:bottom w:val="single" w:sz="4" w:space="0" w:color="000000"/>
              <w:right w:val="single" w:sz="4" w:space="0" w:color="000000"/>
            </w:tcBorders>
            <w:shd w:val="clear" w:color="auto" w:fill="auto"/>
            <w:vAlign w:val="center"/>
          </w:tcPr>
          <w:p w14:paraId="6327938E" w14:textId="77777777" w:rsidR="00DF08A2" w:rsidRDefault="00DF08A2" w:rsidP="00221E0C">
            <w:pPr>
              <w:ind w:right="40"/>
              <w:jc w:val="center"/>
              <w:rPr>
                <w:sz w:val="16"/>
                <w:szCs w:val="16"/>
              </w:rPr>
            </w:pPr>
            <w:r>
              <w:rPr>
                <w:sz w:val="16"/>
                <w:szCs w:val="16"/>
              </w:rPr>
              <w:t>1.06</w:t>
            </w:r>
          </w:p>
        </w:tc>
        <w:tc>
          <w:tcPr>
            <w:tcW w:w="616" w:type="dxa"/>
            <w:tcBorders>
              <w:top w:val="nil"/>
              <w:left w:val="nil"/>
              <w:bottom w:val="single" w:sz="4" w:space="0" w:color="000000"/>
              <w:right w:val="single" w:sz="4" w:space="0" w:color="000000"/>
            </w:tcBorders>
            <w:shd w:val="clear" w:color="auto" w:fill="auto"/>
            <w:vAlign w:val="center"/>
          </w:tcPr>
          <w:p w14:paraId="005495D7" w14:textId="77777777" w:rsidR="00DF08A2" w:rsidRDefault="00DF08A2" w:rsidP="00221E0C">
            <w:pPr>
              <w:ind w:right="40"/>
              <w:jc w:val="center"/>
              <w:rPr>
                <w:sz w:val="16"/>
                <w:szCs w:val="16"/>
              </w:rPr>
            </w:pPr>
            <w:r>
              <w:rPr>
                <w:sz w:val="16"/>
                <w:szCs w:val="16"/>
              </w:rPr>
              <w:t>1.07</w:t>
            </w:r>
          </w:p>
        </w:tc>
      </w:tr>
      <w:tr w:rsidR="00DF08A2" w14:paraId="1127DC0D" w14:textId="77777777" w:rsidTr="00221E0C">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7B2DE4" w14:textId="77777777" w:rsidR="00DF08A2" w:rsidRDefault="00DF08A2" w:rsidP="00221E0C">
            <w:pPr>
              <w:ind w:right="42"/>
              <w:jc w:val="center"/>
              <w:rPr>
                <w:sz w:val="18"/>
                <w:szCs w:val="18"/>
              </w:rPr>
            </w:pPr>
            <w:r>
              <w:rPr>
                <w:sz w:val="18"/>
                <w:szCs w:val="18"/>
              </w:rPr>
              <w:t>Madre de Dios</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3E9C3069" w14:textId="77777777" w:rsidR="00DF08A2" w:rsidRDefault="00DF08A2" w:rsidP="00221E0C">
            <w:pPr>
              <w:ind w:right="40"/>
              <w:jc w:val="center"/>
              <w:rPr>
                <w:sz w:val="16"/>
                <w:szCs w:val="16"/>
              </w:rPr>
            </w:pPr>
            <w:r>
              <w:rPr>
                <w:sz w:val="16"/>
                <w:szCs w:val="16"/>
              </w:rPr>
              <w:t>1.00</w:t>
            </w:r>
          </w:p>
        </w:tc>
        <w:tc>
          <w:tcPr>
            <w:tcW w:w="643" w:type="dxa"/>
            <w:tcBorders>
              <w:top w:val="nil"/>
              <w:left w:val="nil"/>
              <w:bottom w:val="single" w:sz="4" w:space="0" w:color="000000"/>
              <w:right w:val="single" w:sz="4" w:space="0" w:color="000000"/>
            </w:tcBorders>
            <w:shd w:val="clear" w:color="auto" w:fill="auto"/>
            <w:vAlign w:val="center"/>
          </w:tcPr>
          <w:p w14:paraId="08FA08E9" w14:textId="77777777" w:rsidR="00DF08A2" w:rsidRDefault="00DF08A2" w:rsidP="00221E0C">
            <w:pPr>
              <w:ind w:right="40"/>
              <w:jc w:val="center"/>
              <w:rPr>
                <w:sz w:val="16"/>
                <w:szCs w:val="16"/>
              </w:rPr>
            </w:pPr>
            <w:r>
              <w:rPr>
                <w:sz w:val="16"/>
                <w:szCs w:val="16"/>
              </w:rPr>
              <w:t>1.00</w:t>
            </w:r>
          </w:p>
        </w:tc>
        <w:tc>
          <w:tcPr>
            <w:tcW w:w="642" w:type="dxa"/>
            <w:tcBorders>
              <w:top w:val="nil"/>
              <w:left w:val="nil"/>
              <w:bottom w:val="single" w:sz="4" w:space="0" w:color="000000"/>
              <w:right w:val="single" w:sz="4" w:space="0" w:color="000000"/>
            </w:tcBorders>
            <w:shd w:val="clear" w:color="auto" w:fill="auto"/>
            <w:vAlign w:val="center"/>
          </w:tcPr>
          <w:p w14:paraId="7B34812C" w14:textId="77777777" w:rsidR="00DF08A2" w:rsidRDefault="00DF08A2" w:rsidP="00221E0C">
            <w:pPr>
              <w:ind w:right="40"/>
              <w:jc w:val="center"/>
              <w:rPr>
                <w:sz w:val="16"/>
                <w:szCs w:val="16"/>
              </w:rPr>
            </w:pPr>
            <w:r>
              <w:rPr>
                <w:sz w:val="16"/>
                <w:szCs w:val="16"/>
              </w:rPr>
              <w:t>1.01</w:t>
            </w:r>
          </w:p>
        </w:tc>
        <w:tc>
          <w:tcPr>
            <w:tcW w:w="642" w:type="dxa"/>
            <w:tcBorders>
              <w:top w:val="nil"/>
              <w:left w:val="nil"/>
              <w:bottom w:val="single" w:sz="4" w:space="0" w:color="000000"/>
              <w:right w:val="single" w:sz="4" w:space="0" w:color="000000"/>
            </w:tcBorders>
            <w:shd w:val="clear" w:color="auto" w:fill="auto"/>
            <w:vAlign w:val="center"/>
          </w:tcPr>
          <w:p w14:paraId="284C6D79" w14:textId="77777777" w:rsidR="00DF08A2" w:rsidRDefault="00DF08A2" w:rsidP="00221E0C">
            <w:pPr>
              <w:ind w:right="40"/>
              <w:jc w:val="center"/>
              <w:rPr>
                <w:sz w:val="16"/>
                <w:szCs w:val="16"/>
              </w:rPr>
            </w:pPr>
            <w:r>
              <w:rPr>
                <w:sz w:val="16"/>
                <w:szCs w:val="16"/>
              </w:rPr>
              <w:t>1.01</w:t>
            </w:r>
          </w:p>
        </w:tc>
        <w:tc>
          <w:tcPr>
            <w:tcW w:w="642" w:type="dxa"/>
            <w:tcBorders>
              <w:top w:val="nil"/>
              <w:left w:val="nil"/>
              <w:bottom w:val="single" w:sz="4" w:space="0" w:color="000000"/>
              <w:right w:val="single" w:sz="4" w:space="0" w:color="000000"/>
            </w:tcBorders>
            <w:shd w:val="clear" w:color="auto" w:fill="auto"/>
            <w:vAlign w:val="center"/>
          </w:tcPr>
          <w:p w14:paraId="1710716F" w14:textId="77777777" w:rsidR="00DF08A2" w:rsidRDefault="00DF08A2" w:rsidP="00221E0C">
            <w:pPr>
              <w:ind w:right="40"/>
              <w:jc w:val="center"/>
              <w:rPr>
                <w:sz w:val="16"/>
                <w:szCs w:val="16"/>
              </w:rPr>
            </w:pPr>
            <w:r>
              <w:rPr>
                <w:sz w:val="16"/>
                <w:szCs w:val="16"/>
              </w:rPr>
              <w:t>1.02</w:t>
            </w:r>
          </w:p>
        </w:tc>
        <w:tc>
          <w:tcPr>
            <w:tcW w:w="643" w:type="dxa"/>
            <w:tcBorders>
              <w:top w:val="nil"/>
              <w:left w:val="nil"/>
              <w:bottom w:val="single" w:sz="4" w:space="0" w:color="000000"/>
              <w:right w:val="single" w:sz="4" w:space="0" w:color="000000"/>
            </w:tcBorders>
            <w:shd w:val="clear" w:color="auto" w:fill="auto"/>
            <w:vAlign w:val="center"/>
          </w:tcPr>
          <w:p w14:paraId="6CDC64D2" w14:textId="77777777" w:rsidR="00DF08A2" w:rsidRDefault="00DF08A2" w:rsidP="00221E0C">
            <w:pPr>
              <w:ind w:right="40"/>
              <w:jc w:val="center"/>
              <w:rPr>
                <w:sz w:val="16"/>
                <w:szCs w:val="16"/>
              </w:rPr>
            </w:pPr>
            <w:r>
              <w:rPr>
                <w:sz w:val="16"/>
                <w:szCs w:val="16"/>
              </w:rPr>
              <w:t>1.02</w:t>
            </w:r>
          </w:p>
        </w:tc>
        <w:tc>
          <w:tcPr>
            <w:tcW w:w="642" w:type="dxa"/>
            <w:tcBorders>
              <w:top w:val="nil"/>
              <w:left w:val="nil"/>
              <w:bottom w:val="single" w:sz="4" w:space="0" w:color="000000"/>
              <w:right w:val="single" w:sz="4" w:space="0" w:color="000000"/>
            </w:tcBorders>
            <w:shd w:val="clear" w:color="auto" w:fill="auto"/>
            <w:vAlign w:val="center"/>
          </w:tcPr>
          <w:p w14:paraId="5E14C0A7" w14:textId="77777777" w:rsidR="00DF08A2" w:rsidRDefault="00DF08A2" w:rsidP="00221E0C">
            <w:pPr>
              <w:ind w:right="40"/>
              <w:jc w:val="center"/>
              <w:rPr>
                <w:sz w:val="16"/>
                <w:szCs w:val="16"/>
              </w:rPr>
            </w:pPr>
            <w:r>
              <w:rPr>
                <w:sz w:val="16"/>
                <w:szCs w:val="16"/>
              </w:rPr>
              <w:t>1.03</w:t>
            </w:r>
          </w:p>
        </w:tc>
        <w:tc>
          <w:tcPr>
            <w:tcW w:w="641" w:type="dxa"/>
            <w:tcBorders>
              <w:top w:val="nil"/>
              <w:left w:val="nil"/>
              <w:bottom w:val="single" w:sz="4" w:space="0" w:color="000000"/>
              <w:right w:val="single" w:sz="4" w:space="0" w:color="000000"/>
            </w:tcBorders>
            <w:shd w:val="clear" w:color="auto" w:fill="auto"/>
            <w:vAlign w:val="center"/>
          </w:tcPr>
          <w:p w14:paraId="5D2FA3F4" w14:textId="77777777" w:rsidR="00DF08A2" w:rsidRDefault="00DF08A2" w:rsidP="00221E0C">
            <w:pPr>
              <w:ind w:right="40"/>
              <w:jc w:val="center"/>
              <w:rPr>
                <w:sz w:val="16"/>
                <w:szCs w:val="16"/>
              </w:rPr>
            </w:pPr>
            <w:r>
              <w:rPr>
                <w:sz w:val="16"/>
                <w:szCs w:val="16"/>
              </w:rPr>
              <w:t>1.03</w:t>
            </w:r>
          </w:p>
        </w:tc>
        <w:tc>
          <w:tcPr>
            <w:tcW w:w="642" w:type="dxa"/>
            <w:tcBorders>
              <w:top w:val="nil"/>
              <w:left w:val="nil"/>
              <w:bottom w:val="single" w:sz="4" w:space="0" w:color="000000"/>
              <w:right w:val="single" w:sz="4" w:space="0" w:color="000000"/>
            </w:tcBorders>
            <w:shd w:val="clear" w:color="auto" w:fill="auto"/>
            <w:vAlign w:val="center"/>
          </w:tcPr>
          <w:p w14:paraId="07B1A6F4" w14:textId="77777777" w:rsidR="00DF08A2" w:rsidRDefault="00DF08A2" w:rsidP="00221E0C">
            <w:pPr>
              <w:ind w:right="40"/>
              <w:jc w:val="center"/>
              <w:rPr>
                <w:sz w:val="16"/>
                <w:szCs w:val="16"/>
              </w:rPr>
            </w:pPr>
            <w:r>
              <w:rPr>
                <w:sz w:val="16"/>
                <w:szCs w:val="16"/>
              </w:rPr>
              <w:t>1.04</w:t>
            </w:r>
          </w:p>
        </w:tc>
        <w:tc>
          <w:tcPr>
            <w:tcW w:w="635" w:type="dxa"/>
            <w:tcBorders>
              <w:top w:val="nil"/>
              <w:left w:val="nil"/>
              <w:bottom w:val="single" w:sz="4" w:space="0" w:color="000000"/>
              <w:right w:val="single" w:sz="4" w:space="0" w:color="000000"/>
            </w:tcBorders>
            <w:shd w:val="clear" w:color="auto" w:fill="auto"/>
            <w:vAlign w:val="center"/>
          </w:tcPr>
          <w:p w14:paraId="455E93EA" w14:textId="77777777" w:rsidR="00DF08A2" w:rsidRDefault="00DF08A2" w:rsidP="00221E0C">
            <w:pPr>
              <w:ind w:right="40"/>
              <w:jc w:val="center"/>
              <w:rPr>
                <w:sz w:val="16"/>
                <w:szCs w:val="16"/>
              </w:rPr>
            </w:pPr>
            <w:r>
              <w:rPr>
                <w:sz w:val="16"/>
                <w:szCs w:val="16"/>
              </w:rPr>
              <w:t>1.04</w:t>
            </w:r>
          </w:p>
        </w:tc>
        <w:tc>
          <w:tcPr>
            <w:tcW w:w="627" w:type="dxa"/>
            <w:tcBorders>
              <w:top w:val="nil"/>
              <w:left w:val="nil"/>
              <w:bottom w:val="single" w:sz="4" w:space="0" w:color="000000"/>
              <w:right w:val="single" w:sz="4" w:space="0" w:color="000000"/>
            </w:tcBorders>
            <w:shd w:val="clear" w:color="auto" w:fill="auto"/>
            <w:vAlign w:val="center"/>
          </w:tcPr>
          <w:p w14:paraId="585D5777" w14:textId="77777777" w:rsidR="00DF08A2" w:rsidRDefault="00DF08A2" w:rsidP="00221E0C">
            <w:pPr>
              <w:ind w:right="40"/>
              <w:jc w:val="center"/>
              <w:rPr>
                <w:sz w:val="16"/>
                <w:szCs w:val="16"/>
              </w:rPr>
            </w:pPr>
            <w:r>
              <w:rPr>
                <w:sz w:val="16"/>
                <w:szCs w:val="16"/>
              </w:rPr>
              <w:t>1.05</w:t>
            </w:r>
          </w:p>
        </w:tc>
        <w:tc>
          <w:tcPr>
            <w:tcW w:w="620" w:type="dxa"/>
            <w:tcBorders>
              <w:top w:val="nil"/>
              <w:left w:val="nil"/>
              <w:bottom w:val="single" w:sz="4" w:space="0" w:color="000000"/>
              <w:right w:val="single" w:sz="4" w:space="0" w:color="000000"/>
            </w:tcBorders>
            <w:shd w:val="clear" w:color="auto" w:fill="auto"/>
            <w:vAlign w:val="center"/>
          </w:tcPr>
          <w:p w14:paraId="0FF159CF" w14:textId="77777777" w:rsidR="00DF08A2" w:rsidRDefault="00DF08A2" w:rsidP="00221E0C">
            <w:pPr>
              <w:ind w:right="40"/>
              <w:jc w:val="center"/>
              <w:rPr>
                <w:sz w:val="16"/>
                <w:szCs w:val="16"/>
              </w:rPr>
            </w:pPr>
            <w:r>
              <w:rPr>
                <w:sz w:val="16"/>
                <w:szCs w:val="16"/>
              </w:rPr>
              <w:t>1.05</w:t>
            </w:r>
          </w:p>
        </w:tc>
        <w:tc>
          <w:tcPr>
            <w:tcW w:w="616" w:type="dxa"/>
            <w:tcBorders>
              <w:top w:val="nil"/>
              <w:left w:val="nil"/>
              <w:bottom w:val="single" w:sz="4" w:space="0" w:color="000000"/>
              <w:right w:val="single" w:sz="4" w:space="0" w:color="000000"/>
            </w:tcBorders>
            <w:shd w:val="clear" w:color="auto" w:fill="auto"/>
            <w:vAlign w:val="center"/>
          </w:tcPr>
          <w:p w14:paraId="390F0B0E" w14:textId="77777777" w:rsidR="00DF08A2" w:rsidRDefault="00DF08A2" w:rsidP="00221E0C">
            <w:pPr>
              <w:ind w:right="40"/>
              <w:jc w:val="center"/>
              <w:rPr>
                <w:sz w:val="16"/>
                <w:szCs w:val="16"/>
              </w:rPr>
            </w:pPr>
            <w:r>
              <w:rPr>
                <w:sz w:val="16"/>
                <w:szCs w:val="16"/>
              </w:rPr>
              <w:t>1.05</w:t>
            </w:r>
          </w:p>
        </w:tc>
      </w:tr>
      <w:tr w:rsidR="00DF08A2" w14:paraId="7AD806E1" w14:textId="77777777" w:rsidTr="00221E0C">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318888" w14:textId="77777777" w:rsidR="00DF08A2" w:rsidRDefault="00DF08A2" w:rsidP="00221E0C">
            <w:pPr>
              <w:ind w:right="42"/>
              <w:jc w:val="center"/>
              <w:rPr>
                <w:sz w:val="18"/>
                <w:szCs w:val="18"/>
              </w:rPr>
            </w:pPr>
            <w:r>
              <w:rPr>
                <w:sz w:val="18"/>
                <w:szCs w:val="18"/>
              </w:rPr>
              <w:t>Moquegua</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244FB0E2" w14:textId="77777777" w:rsidR="00DF08A2" w:rsidRDefault="00DF08A2" w:rsidP="00221E0C">
            <w:pPr>
              <w:ind w:right="40"/>
              <w:jc w:val="center"/>
              <w:rPr>
                <w:sz w:val="16"/>
                <w:szCs w:val="16"/>
              </w:rPr>
            </w:pPr>
            <w:r>
              <w:rPr>
                <w:sz w:val="16"/>
                <w:szCs w:val="16"/>
              </w:rPr>
              <w:t>1.00</w:t>
            </w:r>
          </w:p>
        </w:tc>
        <w:tc>
          <w:tcPr>
            <w:tcW w:w="643" w:type="dxa"/>
            <w:tcBorders>
              <w:top w:val="nil"/>
              <w:left w:val="nil"/>
              <w:bottom w:val="single" w:sz="4" w:space="0" w:color="000000"/>
              <w:right w:val="single" w:sz="4" w:space="0" w:color="000000"/>
            </w:tcBorders>
            <w:shd w:val="clear" w:color="auto" w:fill="auto"/>
            <w:vAlign w:val="center"/>
          </w:tcPr>
          <w:p w14:paraId="2041A206" w14:textId="77777777" w:rsidR="00DF08A2" w:rsidRDefault="00DF08A2" w:rsidP="00221E0C">
            <w:pPr>
              <w:ind w:right="40"/>
              <w:jc w:val="center"/>
              <w:rPr>
                <w:sz w:val="16"/>
                <w:szCs w:val="16"/>
              </w:rPr>
            </w:pPr>
            <w:r>
              <w:rPr>
                <w:sz w:val="16"/>
                <w:szCs w:val="16"/>
              </w:rPr>
              <w:t>1.00</w:t>
            </w:r>
          </w:p>
        </w:tc>
        <w:tc>
          <w:tcPr>
            <w:tcW w:w="642" w:type="dxa"/>
            <w:tcBorders>
              <w:top w:val="nil"/>
              <w:left w:val="nil"/>
              <w:bottom w:val="single" w:sz="4" w:space="0" w:color="000000"/>
              <w:right w:val="single" w:sz="4" w:space="0" w:color="000000"/>
            </w:tcBorders>
            <w:shd w:val="clear" w:color="auto" w:fill="auto"/>
            <w:vAlign w:val="center"/>
          </w:tcPr>
          <w:p w14:paraId="10F18471" w14:textId="77777777" w:rsidR="00DF08A2" w:rsidRDefault="00DF08A2" w:rsidP="00221E0C">
            <w:pPr>
              <w:ind w:right="40"/>
              <w:jc w:val="center"/>
              <w:rPr>
                <w:sz w:val="16"/>
                <w:szCs w:val="16"/>
              </w:rPr>
            </w:pPr>
            <w:r>
              <w:rPr>
                <w:sz w:val="16"/>
                <w:szCs w:val="16"/>
              </w:rPr>
              <w:t>1.01</w:t>
            </w:r>
          </w:p>
        </w:tc>
        <w:tc>
          <w:tcPr>
            <w:tcW w:w="642" w:type="dxa"/>
            <w:tcBorders>
              <w:top w:val="nil"/>
              <w:left w:val="nil"/>
              <w:bottom w:val="single" w:sz="4" w:space="0" w:color="000000"/>
              <w:right w:val="single" w:sz="4" w:space="0" w:color="000000"/>
            </w:tcBorders>
            <w:shd w:val="clear" w:color="auto" w:fill="auto"/>
            <w:vAlign w:val="center"/>
          </w:tcPr>
          <w:p w14:paraId="1C72A8BD" w14:textId="77777777" w:rsidR="00DF08A2" w:rsidRDefault="00DF08A2" w:rsidP="00221E0C">
            <w:pPr>
              <w:ind w:right="40"/>
              <w:jc w:val="center"/>
              <w:rPr>
                <w:sz w:val="16"/>
                <w:szCs w:val="16"/>
              </w:rPr>
            </w:pPr>
            <w:r>
              <w:rPr>
                <w:sz w:val="16"/>
                <w:szCs w:val="16"/>
              </w:rPr>
              <w:t>1.01</w:t>
            </w:r>
          </w:p>
        </w:tc>
        <w:tc>
          <w:tcPr>
            <w:tcW w:w="642" w:type="dxa"/>
            <w:tcBorders>
              <w:top w:val="nil"/>
              <w:left w:val="nil"/>
              <w:bottom w:val="single" w:sz="4" w:space="0" w:color="000000"/>
              <w:right w:val="single" w:sz="4" w:space="0" w:color="000000"/>
            </w:tcBorders>
            <w:shd w:val="clear" w:color="auto" w:fill="auto"/>
            <w:vAlign w:val="center"/>
          </w:tcPr>
          <w:p w14:paraId="75C00B49" w14:textId="77777777" w:rsidR="00DF08A2" w:rsidRDefault="00DF08A2" w:rsidP="00221E0C">
            <w:pPr>
              <w:ind w:right="40"/>
              <w:jc w:val="center"/>
              <w:rPr>
                <w:sz w:val="16"/>
                <w:szCs w:val="16"/>
              </w:rPr>
            </w:pPr>
            <w:r>
              <w:rPr>
                <w:sz w:val="16"/>
                <w:szCs w:val="16"/>
              </w:rPr>
              <w:t>1.02</w:t>
            </w:r>
          </w:p>
        </w:tc>
        <w:tc>
          <w:tcPr>
            <w:tcW w:w="643" w:type="dxa"/>
            <w:tcBorders>
              <w:top w:val="nil"/>
              <w:left w:val="nil"/>
              <w:bottom w:val="single" w:sz="4" w:space="0" w:color="000000"/>
              <w:right w:val="single" w:sz="4" w:space="0" w:color="000000"/>
            </w:tcBorders>
            <w:shd w:val="clear" w:color="auto" w:fill="auto"/>
            <w:vAlign w:val="center"/>
          </w:tcPr>
          <w:p w14:paraId="637DEB4D" w14:textId="77777777" w:rsidR="00DF08A2" w:rsidRDefault="00DF08A2" w:rsidP="00221E0C">
            <w:pPr>
              <w:ind w:right="40"/>
              <w:jc w:val="center"/>
              <w:rPr>
                <w:sz w:val="16"/>
                <w:szCs w:val="16"/>
              </w:rPr>
            </w:pPr>
            <w:r>
              <w:rPr>
                <w:sz w:val="16"/>
                <w:szCs w:val="16"/>
              </w:rPr>
              <w:t>1.02</w:t>
            </w:r>
          </w:p>
        </w:tc>
        <w:tc>
          <w:tcPr>
            <w:tcW w:w="642" w:type="dxa"/>
            <w:tcBorders>
              <w:top w:val="nil"/>
              <w:left w:val="nil"/>
              <w:bottom w:val="single" w:sz="4" w:space="0" w:color="000000"/>
              <w:right w:val="single" w:sz="4" w:space="0" w:color="000000"/>
            </w:tcBorders>
            <w:shd w:val="clear" w:color="auto" w:fill="auto"/>
            <w:vAlign w:val="center"/>
          </w:tcPr>
          <w:p w14:paraId="70B8C582" w14:textId="77777777" w:rsidR="00DF08A2" w:rsidRDefault="00DF08A2" w:rsidP="00221E0C">
            <w:pPr>
              <w:ind w:right="40"/>
              <w:jc w:val="center"/>
              <w:rPr>
                <w:sz w:val="16"/>
                <w:szCs w:val="16"/>
              </w:rPr>
            </w:pPr>
            <w:r>
              <w:rPr>
                <w:sz w:val="16"/>
                <w:szCs w:val="16"/>
              </w:rPr>
              <w:t>1.03</w:t>
            </w:r>
          </w:p>
        </w:tc>
        <w:tc>
          <w:tcPr>
            <w:tcW w:w="641" w:type="dxa"/>
            <w:tcBorders>
              <w:top w:val="nil"/>
              <w:left w:val="nil"/>
              <w:bottom w:val="single" w:sz="4" w:space="0" w:color="000000"/>
              <w:right w:val="single" w:sz="4" w:space="0" w:color="000000"/>
            </w:tcBorders>
            <w:shd w:val="clear" w:color="auto" w:fill="auto"/>
            <w:vAlign w:val="center"/>
          </w:tcPr>
          <w:p w14:paraId="7B7DF293" w14:textId="77777777" w:rsidR="00DF08A2" w:rsidRDefault="00DF08A2" w:rsidP="00221E0C">
            <w:pPr>
              <w:ind w:right="40"/>
              <w:jc w:val="center"/>
              <w:rPr>
                <w:sz w:val="16"/>
                <w:szCs w:val="16"/>
              </w:rPr>
            </w:pPr>
            <w:r>
              <w:rPr>
                <w:sz w:val="16"/>
                <w:szCs w:val="16"/>
              </w:rPr>
              <w:t>1.03</w:t>
            </w:r>
          </w:p>
        </w:tc>
        <w:tc>
          <w:tcPr>
            <w:tcW w:w="642" w:type="dxa"/>
            <w:tcBorders>
              <w:top w:val="nil"/>
              <w:left w:val="nil"/>
              <w:bottom w:val="single" w:sz="4" w:space="0" w:color="000000"/>
              <w:right w:val="single" w:sz="4" w:space="0" w:color="000000"/>
            </w:tcBorders>
            <w:shd w:val="clear" w:color="auto" w:fill="auto"/>
            <w:vAlign w:val="center"/>
          </w:tcPr>
          <w:p w14:paraId="29CFF667" w14:textId="77777777" w:rsidR="00DF08A2" w:rsidRDefault="00DF08A2" w:rsidP="00221E0C">
            <w:pPr>
              <w:ind w:right="40"/>
              <w:jc w:val="center"/>
              <w:rPr>
                <w:sz w:val="16"/>
                <w:szCs w:val="16"/>
              </w:rPr>
            </w:pPr>
            <w:r>
              <w:rPr>
                <w:sz w:val="16"/>
                <w:szCs w:val="16"/>
              </w:rPr>
              <w:t>1.04</w:t>
            </w:r>
          </w:p>
        </w:tc>
        <w:tc>
          <w:tcPr>
            <w:tcW w:w="635" w:type="dxa"/>
            <w:tcBorders>
              <w:top w:val="nil"/>
              <w:left w:val="nil"/>
              <w:bottom w:val="single" w:sz="4" w:space="0" w:color="000000"/>
              <w:right w:val="single" w:sz="4" w:space="0" w:color="000000"/>
            </w:tcBorders>
            <w:shd w:val="clear" w:color="auto" w:fill="auto"/>
            <w:vAlign w:val="center"/>
          </w:tcPr>
          <w:p w14:paraId="2A2C90C8" w14:textId="77777777" w:rsidR="00DF08A2" w:rsidRDefault="00DF08A2" w:rsidP="00221E0C">
            <w:pPr>
              <w:ind w:right="40"/>
              <w:jc w:val="center"/>
              <w:rPr>
                <w:sz w:val="16"/>
                <w:szCs w:val="16"/>
              </w:rPr>
            </w:pPr>
            <w:r>
              <w:rPr>
                <w:sz w:val="16"/>
                <w:szCs w:val="16"/>
              </w:rPr>
              <w:t>1.04</w:t>
            </w:r>
          </w:p>
        </w:tc>
        <w:tc>
          <w:tcPr>
            <w:tcW w:w="627" w:type="dxa"/>
            <w:tcBorders>
              <w:top w:val="nil"/>
              <w:left w:val="nil"/>
              <w:bottom w:val="single" w:sz="4" w:space="0" w:color="000000"/>
              <w:right w:val="single" w:sz="4" w:space="0" w:color="000000"/>
            </w:tcBorders>
            <w:shd w:val="clear" w:color="auto" w:fill="auto"/>
            <w:vAlign w:val="center"/>
          </w:tcPr>
          <w:p w14:paraId="0ABB0773" w14:textId="77777777" w:rsidR="00DF08A2" w:rsidRDefault="00DF08A2" w:rsidP="00221E0C">
            <w:pPr>
              <w:ind w:right="40"/>
              <w:jc w:val="center"/>
              <w:rPr>
                <w:sz w:val="16"/>
                <w:szCs w:val="16"/>
              </w:rPr>
            </w:pPr>
            <w:r>
              <w:rPr>
                <w:sz w:val="16"/>
                <w:szCs w:val="16"/>
              </w:rPr>
              <w:t>1.05</w:t>
            </w:r>
          </w:p>
        </w:tc>
        <w:tc>
          <w:tcPr>
            <w:tcW w:w="620" w:type="dxa"/>
            <w:tcBorders>
              <w:top w:val="nil"/>
              <w:left w:val="nil"/>
              <w:bottom w:val="single" w:sz="4" w:space="0" w:color="000000"/>
              <w:right w:val="single" w:sz="4" w:space="0" w:color="000000"/>
            </w:tcBorders>
            <w:shd w:val="clear" w:color="auto" w:fill="auto"/>
            <w:vAlign w:val="center"/>
          </w:tcPr>
          <w:p w14:paraId="4419827F" w14:textId="77777777" w:rsidR="00DF08A2" w:rsidRDefault="00DF08A2" w:rsidP="00221E0C">
            <w:pPr>
              <w:ind w:right="40"/>
              <w:jc w:val="center"/>
              <w:rPr>
                <w:sz w:val="16"/>
                <w:szCs w:val="16"/>
              </w:rPr>
            </w:pPr>
            <w:r>
              <w:rPr>
                <w:sz w:val="16"/>
                <w:szCs w:val="16"/>
              </w:rPr>
              <w:t>1.05</w:t>
            </w:r>
          </w:p>
        </w:tc>
        <w:tc>
          <w:tcPr>
            <w:tcW w:w="616" w:type="dxa"/>
            <w:tcBorders>
              <w:top w:val="nil"/>
              <w:left w:val="nil"/>
              <w:bottom w:val="single" w:sz="4" w:space="0" w:color="000000"/>
              <w:right w:val="single" w:sz="4" w:space="0" w:color="000000"/>
            </w:tcBorders>
            <w:shd w:val="clear" w:color="auto" w:fill="auto"/>
            <w:vAlign w:val="center"/>
          </w:tcPr>
          <w:p w14:paraId="21B01310" w14:textId="77777777" w:rsidR="00DF08A2" w:rsidRDefault="00DF08A2" w:rsidP="00221E0C">
            <w:pPr>
              <w:ind w:right="40"/>
              <w:jc w:val="center"/>
              <w:rPr>
                <w:sz w:val="16"/>
                <w:szCs w:val="16"/>
              </w:rPr>
            </w:pPr>
            <w:r>
              <w:rPr>
                <w:sz w:val="16"/>
                <w:szCs w:val="16"/>
              </w:rPr>
              <w:t>1.06</w:t>
            </w:r>
          </w:p>
        </w:tc>
      </w:tr>
      <w:tr w:rsidR="00DF08A2" w14:paraId="337DE0B9" w14:textId="77777777" w:rsidTr="00221E0C">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8CDD2C" w14:textId="77777777" w:rsidR="00DF08A2" w:rsidRDefault="00DF08A2" w:rsidP="00221E0C">
            <w:pPr>
              <w:ind w:right="42"/>
              <w:jc w:val="center"/>
              <w:rPr>
                <w:sz w:val="18"/>
                <w:szCs w:val="18"/>
              </w:rPr>
            </w:pPr>
            <w:r>
              <w:rPr>
                <w:sz w:val="18"/>
                <w:szCs w:val="18"/>
              </w:rPr>
              <w:t>Pasco</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530DCF81" w14:textId="77777777" w:rsidR="00DF08A2" w:rsidRDefault="00DF08A2" w:rsidP="00221E0C">
            <w:pPr>
              <w:ind w:right="40"/>
              <w:jc w:val="center"/>
              <w:rPr>
                <w:sz w:val="16"/>
                <w:szCs w:val="16"/>
              </w:rPr>
            </w:pPr>
            <w:r>
              <w:rPr>
                <w:sz w:val="16"/>
                <w:szCs w:val="16"/>
              </w:rPr>
              <w:t>1.00</w:t>
            </w:r>
          </w:p>
        </w:tc>
        <w:tc>
          <w:tcPr>
            <w:tcW w:w="643" w:type="dxa"/>
            <w:tcBorders>
              <w:top w:val="nil"/>
              <w:left w:val="nil"/>
              <w:bottom w:val="single" w:sz="4" w:space="0" w:color="000000"/>
              <w:right w:val="single" w:sz="4" w:space="0" w:color="000000"/>
            </w:tcBorders>
            <w:shd w:val="clear" w:color="auto" w:fill="auto"/>
            <w:vAlign w:val="center"/>
          </w:tcPr>
          <w:p w14:paraId="53DE5EA1" w14:textId="77777777" w:rsidR="00DF08A2" w:rsidRDefault="00DF08A2" w:rsidP="00221E0C">
            <w:pPr>
              <w:ind w:right="40"/>
              <w:jc w:val="center"/>
              <w:rPr>
                <w:sz w:val="16"/>
                <w:szCs w:val="16"/>
              </w:rPr>
            </w:pPr>
            <w:r>
              <w:rPr>
                <w:sz w:val="16"/>
                <w:szCs w:val="16"/>
              </w:rPr>
              <w:t>1.01</w:t>
            </w:r>
          </w:p>
        </w:tc>
        <w:tc>
          <w:tcPr>
            <w:tcW w:w="642" w:type="dxa"/>
            <w:tcBorders>
              <w:top w:val="nil"/>
              <w:left w:val="nil"/>
              <w:bottom w:val="single" w:sz="4" w:space="0" w:color="000000"/>
              <w:right w:val="single" w:sz="4" w:space="0" w:color="000000"/>
            </w:tcBorders>
            <w:shd w:val="clear" w:color="auto" w:fill="auto"/>
            <w:vAlign w:val="center"/>
          </w:tcPr>
          <w:p w14:paraId="14E12D5E" w14:textId="77777777" w:rsidR="00DF08A2" w:rsidRDefault="00DF08A2" w:rsidP="00221E0C">
            <w:pPr>
              <w:ind w:right="40"/>
              <w:jc w:val="center"/>
              <w:rPr>
                <w:sz w:val="16"/>
                <w:szCs w:val="16"/>
              </w:rPr>
            </w:pPr>
            <w:r>
              <w:rPr>
                <w:sz w:val="16"/>
                <w:szCs w:val="16"/>
              </w:rPr>
              <w:t>1.02</w:t>
            </w:r>
          </w:p>
        </w:tc>
        <w:tc>
          <w:tcPr>
            <w:tcW w:w="642" w:type="dxa"/>
            <w:tcBorders>
              <w:top w:val="nil"/>
              <w:left w:val="nil"/>
              <w:bottom w:val="single" w:sz="4" w:space="0" w:color="000000"/>
              <w:right w:val="single" w:sz="4" w:space="0" w:color="000000"/>
            </w:tcBorders>
            <w:shd w:val="clear" w:color="auto" w:fill="auto"/>
            <w:vAlign w:val="center"/>
          </w:tcPr>
          <w:p w14:paraId="1D9631B0" w14:textId="77777777" w:rsidR="00DF08A2" w:rsidRDefault="00DF08A2" w:rsidP="00221E0C">
            <w:pPr>
              <w:ind w:right="40"/>
              <w:jc w:val="center"/>
              <w:rPr>
                <w:sz w:val="16"/>
                <w:szCs w:val="16"/>
              </w:rPr>
            </w:pPr>
            <w:r>
              <w:rPr>
                <w:sz w:val="16"/>
                <w:szCs w:val="16"/>
              </w:rPr>
              <w:t>1.03</w:t>
            </w:r>
          </w:p>
        </w:tc>
        <w:tc>
          <w:tcPr>
            <w:tcW w:w="642" w:type="dxa"/>
            <w:tcBorders>
              <w:top w:val="nil"/>
              <w:left w:val="nil"/>
              <w:bottom w:val="single" w:sz="4" w:space="0" w:color="000000"/>
              <w:right w:val="single" w:sz="4" w:space="0" w:color="000000"/>
            </w:tcBorders>
            <w:shd w:val="clear" w:color="auto" w:fill="auto"/>
            <w:vAlign w:val="center"/>
          </w:tcPr>
          <w:p w14:paraId="25FCEBCE" w14:textId="77777777" w:rsidR="00DF08A2" w:rsidRDefault="00DF08A2" w:rsidP="00221E0C">
            <w:pPr>
              <w:ind w:right="40"/>
              <w:jc w:val="center"/>
              <w:rPr>
                <w:sz w:val="16"/>
                <w:szCs w:val="16"/>
              </w:rPr>
            </w:pPr>
            <w:r>
              <w:rPr>
                <w:sz w:val="16"/>
                <w:szCs w:val="16"/>
              </w:rPr>
              <w:t>1.05</w:t>
            </w:r>
          </w:p>
        </w:tc>
        <w:tc>
          <w:tcPr>
            <w:tcW w:w="643" w:type="dxa"/>
            <w:tcBorders>
              <w:top w:val="nil"/>
              <w:left w:val="nil"/>
              <w:bottom w:val="single" w:sz="4" w:space="0" w:color="000000"/>
              <w:right w:val="single" w:sz="4" w:space="0" w:color="000000"/>
            </w:tcBorders>
            <w:shd w:val="clear" w:color="auto" w:fill="auto"/>
            <w:vAlign w:val="center"/>
          </w:tcPr>
          <w:p w14:paraId="72EF0085" w14:textId="77777777" w:rsidR="00DF08A2" w:rsidRDefault="00DF08A2" w:rsidP="00221E0C">
            <w:pPr>
              <w:ind w:right="40"/>
              <w:jc w:val="center"/>
              <w:rPr>
                <w:sz w:val="16"/>
                <w:szCs w:val="16"/>
              </w:rPr>
            </w:pPr>
            <w:r>
              <w:rPr>
                <w:sz w:val="16"/>
                <w:szCs w:val="16"/>
              </w:rPr>
              <w:t>1.06</w:t>
            </w:r>
          </w:p>
        </w:tc>
        <w:tc>
          <w:tcPr>
            <w:tcW w:w="642" w:type="dxa"/>
            <w:tcBorders>
              <w:top w:val="nil"/>
              <w:left w:val="nil"/>
              <w:bottom w:val="single" w:sz="4" w:space="0" w:color="000000"/>
              <w:right w:val="single" w:sz="4" w:space="0" w:color="000000"/>
            </w:tcBorders>
            <w:shd w:val="clear" w:color="auto" w:fill="auto"/>
            <w:vAlign w:val="center"/>
          </w:tcPr>
          <w:p w14:paraId="55F3E17B" w14:textId="77777777" w:rsidR="00DF08A2" w:rsidRDefault="00DF08A2" w:rsidP="00221E0C">
            <w:pPr>
              <w:ind w:right="40"/>
              <w:jc w:val="center"/>
              <w:rPr>
                <w:sz w:val="16"/>
                <w:szCs w:val="16"/>
              </w:rPr>
            </w:pPr>
            <w:r>
              <w:rPr>
                <w:sz w:val="16"/>
                <w:szCs w:val="16"/>
              </w:rPr>
              <w:t>1.07</w:t>
            </w:r>
          </w:p>
        </w:tc>
        <w:tc>
          <w:tcPr>
            <w:tcW w:w="641" w:type="dxa"/>
            <w:tcBorders>
              <w:top w:val="nil"/>
              <w:left w:val="nil"/>
              <w:bottom w:val="single" w:sz="4" w:space="0" w:color="000000"/>
              <w:right w:val="single" w:sz="4" w:space="0" w:color="000000"/>
            </w:tcBorders>
            <w:shd w:val="clear" w:color="auto" w:fill="auto"/>
            <w:vAlign w:val="center"/>
          </w:tcPr>
          <w:p w14:paraId="081E0C92" w14:textId="77777777" w:rsidR="00DF08A2" w:rsidRDefault="00DF08A2" w:rsidP="00221E0C">
            <w:pPr>
              <w:ind w:right="40"/>
              <w:jc w:val="center"/>
              <w:rPr>
                <w:sz w:val="16"/>
                <w:szCs w:val="16"/>
              </w:rPr>
            </w:pPr>
            <w:r>
              <w:rPr>
                <w:sz w:val="16"/>
                <w:szCs w:val="16"/>
              </w:rPr>
              <w:t>1.08</w:t>
            </w:r>
          </w:p>
        </w:tc>
        <w:tc>
          <w:tcPr>
            <w:tcW w:w="642" w:type="dxa"/>
            <w:tcBorders>
              <w:top w:val="nil"/>
              <w:left w:val="nil"/>
              <w:bottom w:val="single" w:sz="4" w:space="0" w:color="000000"/>
              <w:right w:val="single" w:sz="4" w:space="0" w:color="000000"/>
            </w:tcBorders>
            <w:shd w:val="clear" w:color="auto" w:fill="auto"/>
            <w:vAlign w:val="center"/>
          </w:tcPr>
          <w:p w14:paraId="03D4EB33" w14:textId="77777777" w:rsidR="00DF08A2" w:rsidRDefault="00DF08A2" w:rsidP="00221E0C">
            <w:pPr>
              <w:ind w:right="40"/>
              <w:jc w:val="center"/>
              <w:rPr>
                <w:sz w:val="16"/>
                <w:szCs w:val="16"/>
              </w:rPr>
            </w:pPr>
            <w:r>
              <w:rPr>
                <w:sz w:val="16"/>
                <w:szCs w:val="16"/>
              </w:rPr>
              <w:t>1.09</w:t>
            </w:r>
          </w:p>
        </w:tc>
        <w:tc>
          <w:tcPr>
            <w:tcW w:w="635" w:type="dxa"/>
            <w:tcBorders>
              <w:top w:val="nil"/>
              <w:left w:val="nil"/>
              <w:bottom w:val="single" w:sz="4" w:space="0" w:color="000000"/>
              <w:right w:val="single" w:sz="4" w:space="0" w:color="000000"/>
            </w:tcBorders>
            <w:shd w:val="clear" w:color="auto" w:fill="auto"/>
            <w:vAlign w:val="center"/>
          </w:tcPr>
          <w:p w14:paraId="1A4FB2CF" w14:textId="77777777" w:rsidR="00DF08A2" w:rsidRDefault="00DF08A2" w:rsidP="00221E0C">
            <w:pPr>
              <w:ind w:right="40"/>
              <w:jc w:val="center"/>
              <w:rPr>
                <w:sz w:val="16"/>
                <w:szCs w:val="16"/>
              </w:rPr>
            </w:pPr>
            <w:r>
              <w:rPr>
                <w:sz w:val="16"/>
                <w:szCs w:val="16"/>
              </w:rPr>
              <w:t>1.10</w:t>
            </w:r>
          </w:p>
        </w:tc>
        <w:tc>
          <w:tcPr>
            <w:tcW w:w="627" w:type="dxa"/>
            <w:tcBorders>
              <w:top w:val="nil"/>
              <w:left w:val="nil"/>
              <w:bottom w:val="single" w:sz="4" w:space="0" w:color="000000"/>
              <w:right w:val="single" w:sz="4" w:space="0" w:color="000000"/>
            </w:tcBorders>
            <w:shd w:val="clear" w:color="auto" w:fill="auto"/>
            <w:vAlign w:val="center"/>
          </w:tcPr>
          <w:p w14:paraId="7E8B7A46" w14:textId="77777777" w:rsidR="00DF08A2" w:rsidRDefault="00DF08A2" w:rsidP="00221E0C">
            <w:pPr>
              <w:ind w:right="40"/>
              <w:jc w:val="center"/>
              <w:rPr>
                <w:sz w:val="16"/>
                <w:szCs w:val="16"/>
              </w:rPr>
            </w:pPr>
            <w:r>
              <w:rPr>
                <w:sz w:val="16"/>
                <w:szCs w:val="16"/>
              </w:rPr>
              <w:t>1.12</w:t>
            </w:r>
          </w:p>
        </w:tc>
        <w:tc>
          <w:tcPr>
            <w:tcW w:w="620" w:type="dxa"/>
            <w:tcBorders>
              <w:top w:val="nil"/>
              <w:left w:val="nil"/>
              <w:bottom w:val="single" w:sz="4" w:space="0" w:color="000000"/>
              <w:right w:val="single" w:sz="4" w:space="0" w:color="000000"/>
            </w:tcBorders>
            <w:shd w:val="clear" w:color="auto" w:fill="auto"/>
            <w:vAlign w:val="center"/>
          </w:tcPr>
          <w:p w14:paraId="47DECFC8" w14:textId="77777777" w:rsidR="00DF08A2" w:rsidRDefault="00DF08A2" w:rsidP="00221E0C">
            <w:pPr>
              <w:ind w:right="40"/>
              <w:jc w:val="center"/>
              <w:rPr>
                <w:sz w:val="16"/>
                <w:szCs w:val="16"/>
              </w:rPr>
            </w:pPr>
            <w:r>
              <w:rPr>
                <w:sz w:val="16"/>
                <w:szCs w:val="16"/>
              </w:rPr>
              <w:t>1.13</w:t>
            </w:r>
          </w:p>
        </w:tc>
        <w:tc>
          <w:tcPr>
            <w:tcW w:w="616" w:type="dxa"/>
            <w:tcBorders>
              <w:top w:val="nil"/>
              <w:left w:val="nil"/>
              <w:bottom w:val="single" w:sz="4" w:space="0" w:color="000000"/>
              <w:right w:val="single" w:sz="4" w:space="0" w:color="000000"/>
            </w:tcBorders>
            <w:shd w:val="clear" w:color="auto" w:fill="auto"/>
            <w:vAlign w:val="center"/>
          </w:tcPr>
          <w:p w14:paraId="49D60B57" w14:textId="77777777" w:rsidR="00DF08A2" w:rsidRDefault="00DF08A2" w:rsidP="00221E0C">
            <w:pPr>
              <w:ind w:right="40"/>
              <w:jc w:val="center"/>
              <w:rPr>
                <w:sz w:val="16"/>
                <w:szCs w:val="16"/>
              </w:rPr>
            </w:pPr>
            <w:r>
              <w:rPr>
                <w:sz w:val="16"/>
                <w:szCs w:val="16"/>
              </w:rPr>
              <w:t>1.14</w:t>
            </w:r>
          </w:p>
        </w:tc>
      </w:tr>
      <w:tr w:rsidR="00DF08A2" w14:paraId="20103759" w14:textId="77777777" w:rsidTr="00221E0C">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22E40F" w14:textId="77777777" w:rsidR="00DF08A2" w:rsidRDefault="00DF08A2" w:rsidP="00221E0C">
            <w:pPr>
              <w:ind w:right="42"/>
              <w:jc w:val="center"/>
              <w:rPr>
                <w:sz w:val="18"/>
                <w:szCs w:val="18"/>
              </w:rPr>
            </w:pPr>
            <w:r>
              <w:rPr>
                <w:sz w:val="18"/>
                <w:szCs w:val="18"/>
              </w:rPr>
              <w:t>Piura</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7893FEE5" w14:textId="77777777" w:rsidR="00DF08A2" w:rsidRDefault="00DF08A2" w:rsidP="00221E0C">
            <w:pPr>
              <w:ind w:right="40"/>
              <w:jc w:val="center"/>
              <w:rPr>
                <w:sz w:val="16"/>
                <w:szCs w:val="16"/>
              </w:rPr>
            </w:pPr>
            <w:r>
              <w:rPr>
                <w:sz w:val="16"/>
                <w:szCs w:val="16"/>
              </w:rPr>
              <w:t>1.00</w:t>
            </w:r>
          </w:p>
        </w:tc>
        <w:tc>
          <w:tcPr>
            <w:tcW w:w="643" w:type="dxa"/>
            <w:tcBorders>
              <w:top w:val="nil"/>
              <w:left w:val="nil"/>
              <w:bottom w:val="single" w:sz="4" w:space="0" w:color="000000"/>
              <w:right w:val="single" w:sz="4" w:space="0" w:color="000000"/>
            </w:tcBorders>
            <w:shd w:val="clear" w:color="auto" w:fill="auto"/>
            <w:vAlign w:val="center"/>
          </w:tcPr>
          <w:p w14:paraId="60A68350" w14:textId="77777777" w:rsidR="00DF08A2" w:rsidRDefault="00DF08A2" w:rsidP="00221E0C">
            <w:pPr>
              <w:ind w:right="40"/>
              <w:jc w:val="center"/>
              <w:rPr>
                <w:sz w:val="16"/>
                <w:szCs w:val="16"/>
              </w:rPr>
            </w:pPr>
            <w:r>
              <w:rPr>
                <w:sz w:val="16"/>
                <w:szCs w:val="16"/>
              </w:rPr>
              <w:t>1.01</w:t>
            </w:r>
          </w:p>
        </w:tc>
        <w:tc>
          <w:tcPr>
            <w:tcW w:w="642" w:type="dxa"/>
            <w:tcBorders>
              <w:top w:val="nil"/>
              <w:left w:val="nil"/>
              <w:bottom w:val="single" w:sz="4" w:space="0" w:color="000000"/>
              <w:right w:val="single" w:sz="4" w:space="0" w:color="000000"/>
            </w:tcBorders>
            <w:shd w:val="clear" w:color="auto" w:fill="auto"/>
            <w:vAlign w:val="center"/>
          </w:tcPr>
          <w:p w14:paraId="6F087218" w14:textId="77777777" w:rsidR="00DF08A2" w:rsidRDefault="00DF08A2" w:rsidP="00221E0C">
            <w:pPr>
              <w:ind w:right="40"/>
              <w:jc w:val="center"/>
              <w:rPr>
                <w:sz w:val="16"/>
                <w:szCs w:val="16"/>
              </w:rPr>
            </w:pPr>
            <w:r>
              <w:rPr>
                <w:sz w:val="16"/>
                <w:szCs w:val="16"/>
              </w:rPr>
              <w:t>1.02</w:t>
            </w:r>
          </w:p>
        </w:tc>
        <w:tc>
          <w:tcPr>
            <w:tcW w:w="642" w:type="dxa"/>
            <w:tcBorders>
              <w:top w:val="nil"/>
              <w:left w:val="nil"/>
              <w:bottom w:val="single" w:sz="4" w:space="0" w:color="000000"/>
              <w:right w:val="single" w:sz="4" w:space="0" w:color="000000"/>
            </w:tcBorders>
            <w:shd w:val="clear" w:color="auto" w:fill="auto"/>
            <w:vAlign w:val="center"/>
          </w:tcPr>
          <w:p w14:paraId="320E0159" w14:textId="77777777" w:rsidR="00DF08A2" w:rsidRDefault="00DF08A2" w:rsidP="00221E0C">
            <w:pPr>
              <w:ind w:right="40"/>
              <w:jc w:val="center"/>
              <w:rPr>
                <w:sz w:val="16"/>
                <w:szCs w:val="16"/>
              </w:rPr>
            </w:pPr>
            <w:r>
              <w:rPr>
                <w:sz w:val="16"/>
                <w:szCs w:val="16"/>
              </w:rPr>
              <w:t>1.03</w:t>
            </w:r>
          </w:p>
        </w:tc>
        <w:tc>
          <w:tcPr>
            <w:tcW w:w="642" w:type="dxa"/>
            <w:tcBorders>
              <w:top w:val="nil"/>
              <w:left w:val="nil"/>
              <w:bottom w:val="single" w:sz="4" w:space="0" w:color="000000"/>
              <w:right w:val="single" w:sz="4" w:space="0" w:color="000000"/>
            </w:tcBorders>
            <w:shd w:val="clear" w:color="auto" w:fill="auto"/>
            <w:vAlign w:val="center"/>
          </w:tcPr>
          <w:p w14:paraId="5E568C45" w14:textId="77777777" w:rsidR="00DF08A2" w:rsidRDefault="00DF08A2" w:rsidP="00221E0C">
            <w:pPr>
              <w:ind w:right="40"/>
              <w:jc w:val="center"/>
              <w:rPr>
                <w:sz w:val="16"/>
                <w:szCs w:val="16"/>
              </w:rPr>
            </w:pPr>
            <w:r>
              <w:rPr>
                <w:sz w:val="16"/>
                <w:szCs w:val="16"/>
              </w:rPr>
              <w:t>1.04</w:t>
            </w:r>
          </w:p>
        </w:tc>
        <w:tc>
          <w:tcPr>
            <w:tcW w:w="643" w:type="dxa"/>
            <w:tcBorders>
              <w:top w:val="nil"/>
              <w:left w:val="nil"/>
              <w:bottom w:val="single" w:sz="4" w:space="0" w:color="000000"/>
              <w:right w:val="single" w:sz="4" w:space="0" w:color="000000"/>
            </w:tcBorders>
            <w:shd w:val="clear" w:color="auto" w:fill="auto"/>
            <w:vAlign w:val="center"/>
          </w:tcPr>
          <w:p w14:paraId="39502435" w14:textId="77777777" w:rsidR="00DF08A2" w:rsidRDefault="00DF08A2" w:rsidP="00221E0C">
            <w:pPr>
              <w:ind w:right="40"/>
              <w:jc w:val="center"/>
              <w:rPr>
                <w:sz w:val="16"/>
                <w:szCs w:val="16"/>
              </w:rPr>
            </w:pPr>
            <w:r>
              <w:rPr>
                <w:sz w:val="16"/>
                <w:szCs w:val="16"/>
              </w:rPr>
              <w:t>1.05</w:t>
            </w:r>
          </w:p>
        </w:tc>
        <w:tc>
          <w:tcPr>
            <w:tcW w:w="642" w:type="dxa"/>
            <w:tcBorders>
              <w:top w:val="nil"/>
              <w:left w:val="nil"/>
              <w:bottom w:val="single" w:sz="4" w:space="0" w:color="000000"/>
              <w:right w:val="single" w:sz="4" w:space="0" w:color="000000"/>
            </w:tcBorders>
            <w:shd w:val="clear" w:color="auto" w:fill="auto"/>
            <w:vAlign w:val="center"/>
          </w:tcPr>
          <w:p w14:paraId="5289E9BB" w14:textId="77777777" w:rsidR="00DF08A2" w:rsidRDefault="00DF08A2" w:rsidP="00221E0C">
            <w:pPr>
              <w:ind w:right="40"/>
              <w:jc w:val="center"/>
              <w:rPr>
                <w:sz w:val="16"/>
                <w:szCs w:val="16"/>
              </w:rPr>
            </w:pPr>
            <w:r>
              <w:rPr>
                <w:sz w:val="16"/>
                <w:szCs w:val="16"/>
              </w:rPr>
              <w:t>1.06</w:t>
            </w:r>
          </w:p>
        </w:tc>
        <w:tc>
          <w:tcPr>
            <w:tcW w:w="641" w:type="dxa"/>
            <w:tcBorders>
              <w:top w:val="nil"/>
              <w:left w:val="nil"/>
              <w:bottom w:val="single" w:sz="4" w:space="0" w:color="000000"/>
              <w:right w:val="single" w:sz="4" w:space="0" w:color="000000"/>
            </w:tcBorders>
            <w:shd w:val="clear" w:color="auto" w:fill="auto"/>
            <w:vAlign w:val="center"/>
          </w:tcPr>
          <w:p w14:paraId="0FD89B08" w14:textId="77777777" w:rsidR="00DF08A2" w:rsidRDefault="00DF08A2" w:rsidP="00221E0C">
            <w:pPr>
              <w:ind w:right="40"/>
              <w:jc w:val="center"/>
              <w:rPr>
                <w:sz w:val="16"/>
                <w:szCs w:val="16"/>
              </w:rPr>
            </w:pPr>
            <w:r>
              <w:rPr>
                <w:sz w:val="16"/>
                <w:szCs w:val="16"/>
              </w:rPr>
              <w:t>1.07</w:t>
            </w:r>
          </w:p>
        </w:tc>
        <w:tc>
          <w:tcPr>
            <w:tcW w:w="642" w:type="dxa"/>
            <w:tcBorders>
              <w:top w:val="nil"/>
              <w:left w:val="nil"/>
              <w:bottom w:val="single" w:sz="4" w:space="0" w:color="000000"/>
              <w:right w:val="single" w:sz="4" w:space="0" w:color="000000"/>
            </w:tcBorders>
            <w:shd w:val="clear" w:color="auto" w:fill="auto"/>
            <w:vAlign w:val="center"/>
          </w:tcPr>
          <w:p w14:paraId="03C02B32" w14:textId="77777777" w:rsidR="00DF08A2" w:rsidRDefault="00DF08A2" w:rsidP="00221E0C">
            <w:pPr>
              <w:ind w:right="40"/>
              <w:jc w:val="center"/>
              <w:rPr>
                <w:sz w:val="16"/>
                <w:szCs w:val="16"/>
              </w:rPr>
            </w:pPr>
            <w:r>
              <w:rPr>
                <w:sz w:val="16"/>
                <w:szCs w:val="16"/>
              </w:rPr>
              <w:t>1.08</w:t>
            </w:r>
          </w:p>
        </w:tc>
        <w:tc>
          <w:tcPr>
            <w:tcW w:w="635" w:type="dxa"/>
            <w:tcBorders>
              <w:top w:val="nil"/>
              <w:left w:val="nil"/>
              <w:bottom w:val="single" w:sz="4" w:space="0" w:color="000000"/>
              <w:right w:val="single" w:sz="4" w:space="0" w:color="000000"/>
            </w:tcBorders>
            <w:shd w:val="clear" w:color="auto" w:fill="auto"/>
            <w:vAlign w:val="center"/>
          </w:tcPr>
          <w:p w14:paraId="7E45D3DC" w14:textId="77777777" w:rsidR="00DF08A2" w:rsidRDefault="00DF08A2" w:rsidP="00221E0C">
            <w:pPr>
              <w:ind w:right="40"/>
              <w:jc w:val="center"/>
              <w:rPr>
                <w:sz w:val="16"/>
                <w:szCs w:val="16"/>
              </w:rPr>
            </w:pPr>
            <w:r>
              <w:rPr>
                <w:sz w:val="16"/>
                <w:szCs w:val="16"/>
              </w:rPr>
              <w:t>1.09</w:t>
            </w:r>
          </w:p>
        </w:tc>
        <w:tc>
          <w:tcPr>
            <w:tcW w:w="627" w:type="dxa"/>
            <w:tcBorders>
              <w:top w:val="nil"/>
              <w:left w:val="nil"/>
              <w:bottom w:val="single" w:sz="4" w:space="0" w:color="000000"/>
              <w:right w:val="single" w:sz="4" w:space="0" w:color="000000"/>
            </w:tcBorders>
            <w:shd w:val="clear" w:color="auto" w:fill="auto"/>
            <w:vAlign w:val="center"/>
          </w:tcPr>
          <w:p w14:paraId="57DD8FB0" w14:textId="77777777" w:rsidR="00DF08A2" w:rsidRDefault="00DF08A2" w:rsidP="00221E0C">
            <w:pPr>
              <w:ind w:right="40"/>
              <w:jc w:val="center"/>
              <w:rPr>
                <w:sz w:val="16"/>
                <w:szCs w:val="16"/>
              </w:rPr>
            </w:pPr>
            <w:r>
              <w:rPr>
                <w:sz w:val="16"/>
                <w:szCs w:val="16"/>
              </w:rPr>
              <w:t>1.10</w:t>
            </w:r>
          </w:p>
        </w:tc>
        <w:tc>
          <w:tcPr>
            <w:tcW w:w="620" w:type="dxa"/>
            <w:tcBorders>
              <w:top w:val="nil"/>
              <w:left w:val="nil"/>
              <w:bottom w:val="single" w:sz="4" w:space="0" w:color="000000"/>
              <w:right w:val="single" w:sz="4" w:space="0" w:color="000000"/>
            </w:tcBorders>
            <w:shd w:val="clear" w:color="auto" w:fill="auto"/>
            <w:vAlign w:val="center"/>
          </w:tcPr>
          <w:p w14:paraId="69DE3B03" w14:textId="77777777" w:rsidR="00DF08A2" w:rsidRDefault="00DF08A2" w:rsidP="00221E0C">
            <w:pPr>
              <w:ind w:right="40"/>
              <w:jc w:val="center"/>
              <w:rPr>
                <w:sz w:val="16"/>
                <w:szCs w:val="16"/>
              </w:rPr>
            </w:pPr>
            <w:r>
              <w:rPr>
                <w:sz w:val="16"/>
                <w:szCs w:val="16"/>
              </w:rPr>
              <w:t>1.11</w:t>
            </w:r>
          </w:p>
        </w:tc>
        <w:tc>
          <w:tcPr>
            <w:tcW w:w="616" w:type="dxa"/>
            <w:tcBorders>
              <w:top w:val="nil"/>
              <w:left w:val="nil"/>
              <w:bottom w:val="single" w:sz="4" w:space="0" w:color="000000"/>
              <w:right w:val="single" w:sz="4" w:space="0" w:color="000000"/>
            </w:tcBorders>
            <w:shd w:val="clear" w:color="auto" w:fill="auto"/>
            <w:vAlign w:val="center"/>
          </w:tcPr>
          <w:p w14:paraId="0D8AC765" w14:textId="77777777" w:rsidR="00DF08A2" w:rsidRDefault="00DF08A2" w:rsidP="00221E0C">
            <w:pPr>
              <w:ind w:right="40"/>
              <w:jc w:val="center"/>
              <w:rPr>
                <w:sz w:val="16"/>
                <w:szCs w:val="16"/>
              </w:rPr>
            </w:pPr>
            <w:r>
              <w:rPr>
                <w:sz w:val="16"/>
                <w:szCs w:val="16"/>
              </w:rPr>
              <w:t>1.12</w:t>
            </w:r>
          </w:p>
        </w:tc>
      </w:tr>
      <w:tr w:rsidR="00DF08A2" w14:paraId="561E8B02" w14:textId="77777777" w:rsidTr="00221E0C">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281A04" w14:textId="77777777" w:rsidR="00DF08A2" w:rsidRDefault="00DF08A2" w:rsidP="00221E0C">
            <w:pPr>
              <w:ind w:right="42"/>
              <w:jc w:val="center"/>
              <w:rPr>
                <w:sz w:val="18"/>
                <w:szCs w:val="18"/>
              </w:rPr>
            </w:pPr>
            <w:r>
              <w:rPr>
                <w:sz w:val="18"/>
                <w:szCs w:val="18"/>
              </w:rPr>
              <w:t>Puno</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027AC647" w14:textId="77777777" w:rsidR="00DF08A2" w:rsidRDefault="00DF08A2" w:rsidP="00221E0C">
            <w:pPr>
              <w:ind w:right="40"/>
              <w:jc w:val="center"/>
              <w:rPr>
                <w:sz w:val="16"/>
                <w:szCs w:val="16"/>
              </w:rPr>
            </w:pPr>
            <w:r>
              <w:rPr>
                <w:sz w:val="16"/>
                <w:szCs w:val="16"/>
              </w:rPr>
              <w:t>1.00</w:t>
            </w:r>
          </w:p>
        </w:tc>
        <w:tc>
          <w:tcPr>
            <w:tcW w:w="643" w:type="dxa"/>
            <w:tcBorders>
              <w:top w:val="nil"/>
              <w:left w:val="nil"/>
              <w:bottom w:val="single" w:sz="4" w:space="0" w:color="000000"/>
              <w:right w:val="single" w:sz="4" w:space="0" w:color="000000"/>
            </w:tcBorders>
            <w:shd w:val="clear" w:color="auto" w:fill="auto"/>
            <w:vAlign w:val="center"/>
          </w:tcPr>
          <w:p w14:paraId="3B153576" w14:textId="77777777" w:rsidR="00DF08A2" w:rsidRDefault="00DF08A2" w:rsidP="00221E0C">
            <w:pPr>
              <w:ind w:right="40"/>
              <w:jc w:val="center"/>
              <w:rPr>
                <w:sz w:val="16"/>
                <w:szCs w:val="16"/>
              </w:rPr>
            </w:pPr>
            <w:r>
              <w:rPr>
                <w:sz w:val="16"/>
                <w:szCs w:val="16"/>
              </w:rPr>
              <w:t>1.02</w:t>
            </w:r>
          </w:p>
        </w:tc>
        <w:tc>
          <w:tcPr>
            <w:tcW w:w="642" w:type="dxa"/>
            <w:tcBorders>
              <w:top w:val="nil"/>
              <w:left w:val="nil"/>
              <w:bottom w:val="single" w:sz="4" w:space="0" w:color="000000"/>
              <w:right w:val="single" w:sz="4" w:space="0" w:color="000000"/>
            </w:tcBorders>
            <w:shd w:val="clear" w:color="auto" w:fill="auto"/>
            <w:vAlign w:val="center"/>
          </w:tcPr>
          <w:p w14:paraId="37B0B507" w14:textId="77777777" w:rsidR="00DF08A2" w:rsidRDefault="00DF08A2" w:rsidP="00221E0C">
            <w:pPr>
              <w:ind w:right="40"/>
              <w:jc w:val="center"/>
              <w:rPr>
                <w:sz w:val="16"/>
                <w:szCs w:val="16"/>
              </w:rPr>
            </w:pPr>
            <w:r>
              <w:rPr>
                <w:sz w:val="16"/>
                <w:szCs w:val="16"/>
              </w:rPr>
              <w:t>1.04</w:t>
            </w:r>
          </w:p>
        </w:tc>
        <w:tc>
          <w:tcPr>
            <w:tcW w:w="642" w:type="dxa"/>
            <w:tcBorders>
              <w:top w:val="nil"/>
              <w:left w:val="nil"/>
              <w:bottom w:val="single" w:sz="4" w:space="0" w:color="000000"/>
              <w:right w:val="single" w:sz="4" w:space="0" w:color="000000"/>
            </w:tcBorders>
            <w:shd w:val="clear" w:color="auto" w:fill="auto"/>
            <w:vAlign w:val="center"/>
          </w:tcPr>
          <w:p w14:paraId="111DB120" w14:textId="77777777" w:rsidR="00DF08A2" w:rsidRDefault="00DF08A2" w:rsidP="00221E0C">
            <w:pPr>
              <w:ind w:right="40"/>
              <w:jc w:val="center"/>
              <w:rPr>
                <w:sz w:val="16"/>
                <w:szCs w:val="16"/>
              </w:rPr>
            </w:pPr>
            <w:r>
              <w:rPr>
                <w:sz w:val="16"/>
                <w:szCs w:val="16"/>
              </w:rPr>
              <w:t>1.06</w:t>
            </w:r>
          </w:p>
        </w:tc>
        <w:tc>
          <w:tcPr>
            <w:tcW w:w="642" w:type="dxa"/>
            <w:tcBorders>
              <w:top w:val="nil"/>
              <w:left w:val="nil"/>
              <w:bottom w:val="single" w:sz="4" w:space="0" w:color="000000"/>
              <w:right w:val="single" w:sz="4" w:space="0" w:color="000000"/>
            </w:tcBorders>
            <w:shd w:val="clear" w:color="auto" w:fill="auto"/>
            <w:vAlign w:val="center"/>
          </w:tcPr>
          <w:p w14:paraId="3B20DB76" w14:textId="77777777" w:rsidR="00DF08A2" w:rsidRDefault="00DF08A2" w:rsidP="00221E0C">
            <w:pPr>
              <w:ind w:right="40"/>
              <w:jc w:val="center"/>
              <w:rPr>
                <w:sz w:val="16"/>
                <w:szCs w:val="16"/>
              </w:rPr>
            </w:pPr>
            <w:r>
              <w:rPr>
                <w:sz w:val="16"/>
                <w:szCs w:val="16"/>
              </w:rPr>
              <w:t>1.08</w:t>
            </w:r>
          </w:p>
        </w:tc>
        <w:tc>
          <w:tcPr>
            <w:tcW w:w="643" w:type="dxa"/>
            <w:tcBorders>
              <w:top w:val="nil"/>
              <w:left w:val="nil"/>
              <w:bottom w:val="single" w:sz="4" w:space="0" w:color="000000"/>
              <w:right w:val="single" w:sz="4" w:space="0" w:color="000000"/>
            </w:tcBorders>
            <w:shd w:val="clear" w:color="auto" w:fill="auto"/>
            <w:vAlign w:val="center"/>
          </w:tcPr>
          <w:p w14:paraId="7690189A" w14:textId="77777777" w:rsidR="00DF08A2" w:rsidRDefault="00DF08A2" w:rsidP="00221E0C">
            <w:pPr>
              <w:ind w:right="40"/>
              <w:jc w:val="center"/>
              <w:rPr>
                <w:sz w:val="16"/>
                <w:szCs w:val="16"/>
              </w:rPr>
            </w:pPr>
            <w:r>
              <w:rPr>
                <w:sz w:val="16"/>
                <w:szCs w:val="16"/>
              </w:rPr>
              <w:t>1.10</w:t>
            </w:r>
          </w:p>
        </w:tc>
        <w:tc>
          <w:tcPr>
            <w:tcW w:w="642" w:type="dxa"/>
            <w:tcBorders>
              <w:top w:val="nil"/>
              <w:left w:val="nil"/>
              <w:bottom w:val="single" w:sz="4" w:space="0" w:color="000000"/>
              <w:right w:val="single" w:sz="4" w:space="0" w:color="000000"/>
            </w:tcBorders>
            <w:shd w:val="clear" w:color="auto" w:fill="auto"/>
            <w:vAlign w:val="center"/>
          </w:tcPr>
          <w:p w14:paraId="110CCAE1" w14:textId="77777777" w:rsidR="00DF08A2" w:rsidRDefault="00DF08A2" w:rsidP="00221E0C">
            <w:pPr>
              <w:ind w:right="40"/>
              <w:jc w:val="center"/>
              <w:rPr>
                <w:sz w:val="16"/>
                <w:szCs w:val="16"/>
              </w:rPr>
            </w:pPr>
            <w:r>
              <w:rPr>
                <w:sz w:val="16"/>
                <w:szCs w:val="16"/>
              </w:rPr>
              <w:t>1.12</w:t>
            </w:r>
          </w:p>
        </w:tc>
        <w:tc>
          <w:tcPr>
            <w:tcW w:w="641" w:type="dxa"/>
            <w:tcBorders>
              <w:top w:val="nil"/>
              <w:left w:val="nil"/>
              <w:bottom w:val="single" w:sz="4" w:space="0" w:color="000000"/>
              <w:right w:val="single" w:sz="4" w:space="0" w:color="000000"/>
            </w:tcBorders>
            <w:shd w:val="clear" w:color="auto" w:fill="auto"/>
            <w:vAlign w:val="center"/>
          </w:tcPr>
          <w:p w14:paraId="32CFC1D3" w14:textId="77777777" w:rsidR="00DF08A2" w:rsidRDefault="00DF08A2" w:rsidP="00221E0C">
            <w:pPr>
              <w:ind w:right="40"/>
              <w:jc w:val="center"/>
              <w:rPr>
                <w:sz w:val="16"/>
                <w:szCs w:val="16"/>
              </w:rPr>
            </w:pPr>
            <w:r>
              <w:rPr>
                <w:sz w:val="16"/>
                <w:szCs w:val="16"/>
              </w:rPr>
              <w:t>1.14</w:t>
            </w:r>
          </w:p>
        </w:tc>
        <w:tc>
          <w:tcPr>
            <w:tcW w:w="642" w:type="dxa"/>
            <w:tcBorders>
              <w:top w:val="nil"/>
              <w:left w:val="nil"/>
              <w:bottom w:val="single" w:sz="4" w:space="0" w:color="000000"/>
              <w:right w:val="single" w:sz="4" w:space="0" w:color="000000"/>
            </w:tcBorders>
            <w:shd w:val="clear" w:color="auto" w:fill="auto"/>
            <w:vAlign w:val="center"/>
          </w:tcPr>
          <w:p w14:paraId="674B9C4F" w14:textId="77777777" w:rsidR="00DF08A2" w:rsidRDefault="00DF08A2" w:rsidP="00221E0C">
            <w:pPr>
              <w:ind w:right="40"/>
              <w:jc w:val="center"/>
              <w:rPr>
                <w:sz w:val="16"/>
                <w:szCs w:val="16"/>
              </w:rPr>
            </w:pPr>
            <w:r>
              <w:rPr>
                <w:sz w:val="16"/>
                <w:szCs w:val="16"/>
              </w:rPr>
              <w:t>1.15</w:t>
            </w:r>
          </w:p>
        </w:tc>
        <w:tc>
          <w:tcPr>
            <w:tcW w:w="635" w:type="dxa"/>
            <w:tcBorders>
              <w:top w:val="nil"/>
              <w:left w:val="nil"/>
              <w:bottom w:val="single" w:sz="4" w:space="0" w:color="000000"/>
              <w:right w:val="single" w:sz="4" w:space="0" w:color="000000"/>
            </w:tcBorders>
            <w:shd w:val="clear" w:color="auto" w:fill="auto"/>
            <w:vAlign w:val="center"/>
          </w:tcPr>
          <w:p w14:paraId="5AB868AD" w14:textId="77777777" w:rsidR="00DF08A2" w:rsidRDefault="00DF08A2" w:rsidP="00221E0C">
            <w:pPr>
              <w:ind w:right="40"/>
              <w:jc w:val="center"/>
              <w:rPr>
                <w:sz w:val="16"/>
                <w:szCs w:val="16"/>
              </w:rPr>
            </w:pPr>
            <w:r>
              <w:rPr>
                <w:sz w:val="16"/>
                <w:szCs w:val="16"/>
              </w:rPr>
              <w:t>1.17</w:t>
            </w:r>
          </w:p>
        </w:tc>
        <w:tc>
          <w:tcPr>
            <w:tcW w:w="627" w:type="dxa"/>
            <w:tcBorders>
              <w:top w:val="nil"/>
              <w:left w:val="nil"/>
              <w:bottom w:val="single" w:sz="4" w:space="0" w:color="000000"/>
              <w:right w:val="single" w:sz="4" w:space="0" w:color="000000"/>
            </w:tcBorders>
            <w:shd w:val="clear" w:color="auto" w:fill="auto"/>
            <w:vAlign w:val="center"/>
          </w:tcPr>
          <w:p w14:paraId="6F9496DA" w14:textId="77777777" w:rsidR="00DF08A2" w:rsidRDefault="00DF08A2" w:rsidP="00221E0C">
            <w:pPr>
              <w:ind w:right="40"/>
              <w:jc w:val="center"/>
              <w:rPr>
                <w:sz w:val="16"/>
                <w:szCs w:val="16"/>
              </w:rPr>
            </w:pPr>
            <w:r>
              <w:rPr>
                <w:sz w:val="16"/>
                <w:szCs w:val="16"/>
              </w:rPr>
              <w:t>1.19</w:t>
            </w:r>
          </w:p>
        </w:tc>
        <w:tc>
          <w:tcPr>
            <w:tcW w:w="620" w:type="dxa"/>
            <w:tcBorders>
              <w:top w:val="nil"/>
              <w:left w:val="nil"/>
              <w:bottom w:val="single" w:sz="4" w:space="0" w:color="000000"/>
              <w:right w:val="single" w:sz="4" w:space="0" w:color="000000"/>
            </w:tcBorders>
            <w:shd w:val="clear" w:color="auto" w:fill="auto"/>
            <w:vAlign w:val="center"/>
          </w:tcPr>
          <w:p w14:paraId="326C1984" w14:textId="77777777" w:rsidR="00DF08A2" w:rsidRDefault="00DF08A2" w:rsidP="00221E0C">
            <w:pPr>
              <w:ind w:right="40"/>
              <w:jc w:val="center"/>
              <w:rPr>
                <w:sz w:val="16"/>
                <w:szCs w:val="16"/>
              </w:rPr>
            </w:pPr>
            <w:r>
              <w:rPr>
                <w:sz w:val="16"/>
                <w:szCs w:val="16"/>
              </w:rPr>
              <w:t>1.21</w:t>
            </w:r>
          </w:p>
        </w:tc>
        <w:tc>
          <w:tcPr>
            <w:tcW w:w="616" w:type="dxa"/>
            <w:tcBorders>
              <w:top w:val="nil"/>
              <w:left w:val="nil"/>
              <w:bottom w:val="single" w:sz="4" w:space="0" w:color="000000"/>
              <w:right w:val="single" w:sz="4" w:space="0" w:color="000000"/>
            </w:tcBorders>
            <w:shd w:val="clear" w:color="auto" w:fill="auto"/>
            <w:vAlign w:val="center"/>
          </w:tcPr>
          <w:p w14:paraId="781B9B37" w14:textId="77777777" w:rsidR="00DF08A2" w:rsidRDefault="00DF08A2" w:rsidP="00221E0C">
            <w:pPr>
              <w:ind w:right="40"/>
              <w:jc w:val="center"/>
              <w:rPr>
                <w:sz w:val="16"/>
                <w:szCs w:val="16"/>
              </w:rPr>
            </w:pPr>
            <w:r>
              <w:rPr>
                <w:sz w:val="16"/>
                <w:szCs w:val="16"/>
              </w:rPr>
              <w:t>1.23</w:t>
            </w:r>
          </w:p>
        </w:tc>
      </w:tr>
      <w:tr w:rsidR="00DF08A2" w14:paraId="79BBF345" w14:textId="77777777" w:rsidTr="00221E0C">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C7B9A5" w14:textId="77777777" w:rsidR="00DF08A2" w:rsidRDefault="00DF08A2" w:rsidP="00221E0C">
            <w:pPr>
              <w:ind w:right="42"/>
              <w:jc w:val="center"/>
              <w:rPr>
                <w:sz w:val="18"/>
                <w:szCs w:val="18"/>
              </w:rPr>
            </w:pPr>
            <w:r>
              <w:rPr>
                <w:sz w:val="18"/>
                <w:szCs w:val="18"/>
              </w:rPr>
              <w:t>San Martín</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4529DAB0" w14:textId="77777777" w:rsidR="00DF08A2" w:rsidRDefault="00DF08A2" w:rsidP="00221E0C">
            <w:pPr>
              <w:ind w:right="40"/>
              <w:jc w:val="center"/>
              <w:rPr>
                <w:sz w:val="16"/>
                <w:szCs w:val="16"/>
              </w:rPr>
            </w:pPr>
            <w:r>
              <w:rPr>
                <w:sz w:val="16"/>
                <w:szCs w:val="16"/>
              </w:rPr>
              <w:t>1.00</w:t>
            </w:r>
          </w:p>
        </w:tc>
        <w:tc>
          <w:tcPr>
            <w:tcW w:w="643" w:type="dxa"/>
            <w:tcBorders>
              <w:top w:val="nil"/>
              <w:left w:val="nil"/>
              <w:bottom w:val="single" w:sz="4" w:space="0" w:color="000000"/>
              <w:right w:val="single" w:sz="4" w:space="0" w:color="000000"/>
            </w:tcBorders>
            <w:shd w:val="clear" w:color="auto" w:fill="auto"/>
            <w:vAlign w:val="center"/>
          </w:tcPr>
          <w:p w14:paraId="71B77391" w14:textId="77777777" w:rsidR="00DF08A2" w:rsidRDefault="00DF08A2" w:rsidP="00221E0C">
            <w:pPr>
              <w:ind w:right="40"/>
              <w:jc w:val="center"/>
              <w:rPr>
                <w:sz w:val="16"/>
                <w:szCs w:val="16"/>
              </w:rPr>
            </w:pPr>
            <w:r>
              <w:rPr>
                <w:sz w:val="16"/>
                <w:szCs w:val="16"/>
              </w:rPr>
              <w:t>1.01</w:t>
            </w:r>
          </w:p>
        </w:tc>
        <w:tc>
          <w:tcPr>
            <w:tcW w:w="642" w:type="dxa"/>
            <w:tcBorders>
              <w:top w:val="nil"/>
              <w:left w:val="nil"/>
              <w:bottom w:val="single" w:sz="4" w:space="0" w:color="000000"/>
              <w:right w:val="single" w:sz="4" w:space="0" w:color="000000"/>
            </w:tcBorders>
            <w:shd w:val="clear" w:color="auto" w:fill="auto"/>
            <w:vAlign w:val="center"/>
          </w:tcPr>
          <w:p w14:paraId="25D97584" w14:textId="77777777" w:rsidR="00DF08A2" w:rsidRDefault="00DF08A2" w:rsidP="00221E0C">
            <w:pPr>
              <w:ind w:right="40"/>
              <w:jc w:val="center"/>
              <w:rPr>
                <w:sz w:val="16"/>
                <w:szCs w:val="16"/>
              </w:rPr>
            </w:pPr>
            <w:r>
              <w:rPr>
                <w:sz w:val="16"/>
                <w:szCs w:val="16"/>
              </w:rPr>
              <w:t>1.02</w:t>
            </w:r>
          </w:p>
        </w:tc>
        <w:tc>
          <w:tcPr>
            <w:tcW w:w="642" w:type="dxa"/>
            <w:tcBorders>
              <w:top w:val="nil"/>
              <w:left w:val="nil"/>
              <w:bottom w:val="single" w:sz="4" w:space="0" w:color="000000"/>
              <w:right w:val="single" w:sz="4" w:space="0" w:color="000000"/>
            </w:tcBorders>
            <w:shd w:val="clear" w:color="auto" w:fill="auto"/>
            <w:vAlign w:val="center"/>
          </w:tcPr>
          <w:p w14:paraId="227E1BE7" w14:textId="77777777" w:rsidR="00DF08A2" w:rsidRDefault="00DF08A2" w:rsidP="00221E0C">
            <w:pPr>
              <w:ind w:right="40"/>
              <w:jc w:val="center"/>
              <w:rPr>
                <w:sz w:val="16"/>
                <w:szCs w:val="16"/>
              </w:rPr>
            </w:pPr>
            <w:r>
              <w:rPr>
                <w:sz w:val="16"/>
                <w:szCs w:val="16"/>
              </w:rPr>
              <w:t>1.03</w:t>
            </w:r>
          </w:p>
        </w:tc>
        <w:tc>
          <w:tcPr>
            <w:tcW w:w="642" w:type="dxa"/>
            <w:tcBorders>
              <w:top w:val="nil"/>
              <w:left w:val="nil"/>
              <w:bottom w:val="single" w:sz="4" w:space="0" w:color="000000"/>
              <w:right w:val="single" w:sz="4" w:space="0" w:color="000000"/>
            </w:tcBorders>
            <w:shd w:val="clear" w:color="auto" w:fill="auto"/>
            <w:vAlign w:val="center"/>
          </w:tcPr>
          <w:p w14:paraId="5B012351" w14:textId="77777777" w:rsidR="00DF08A2" w:rsidRDefault="00DF08A2" w:rsidP="00221E0C">
            <w:pPr>
              <w:ind w:right="40"/>
              <w:jc w:val="center"/>
              <w:rPr>
                <w:sz w:val="16"/>
                <w:szCs w:val="16"/>
              </w:rPr>
            </w:pPr>
            <w:r>
              <w:rPr>
                <w:sz w:val="16"/>
                <w:szCs w:val="16"/>
              </w:rPr>
              <w:t>1.04</w:t>
            </w:r>
          </w:p>
        </w:tc>
        <w:tc>
          <w:tcPr>
            <w:tcW w:w="643" w:type="dxa"/>
            <w:tcBorders>
              <w:top w:val="nil"/>
              <w:left w:val="nil"/>
              <w:bottom w:val="single" w:sz="4" w:space="0" w:color="000000"/>
              <w:right w:val="single" w:sz="4" w:space="0" w:color="000000"/>
            </w:tcBorders>
            <w:shd w:val="clear" w:color="auto" w:fill="auto"/>
            <w:vAlign w:val="center"/>
          </w:tcPr>
          <w:p w14:paraId="55B4AF52" w14:textId="77777777" w:rsidR="00DF08A2" w:rsidRDefault="00DF08A2" w:rsidP="00221E0C">
            <w:pPr>
              <w:ind w:right="40"/>
              <w:jc w:val="center"/>
              <w:rPr>
                <w:sz w:val="16"/>
                <w:szCs w:val="16"/>
              </w:rPr>
            </w:pPr>
            <w:r>
              <w:rPr>
                <w:sz w:val="16"/>
                <w:szCs w:val="16"/>
              </w:rPr>
              <w:t>1.05</w:t>
            </w:r>
          </w:p>
        </w:tc>
        <w:tc>
          <w:tcPr>
            <w:tcW w:w="642" w:type="dxa"/>
            <w:tcBorders>
              <w:top w:val="nil"/>
              <w:left w:val="nil"/>
              <w:bottom w:val="single" w:sz="4" w:space="0" w:color="000000"/>
              <w:right w:val="single" w:sz="4" w:space="0" w:color="000000"/>
            </w:tcBorders>
            <w:shd w:val="clear" w:color="auto" w:fill="auto"/>
            <w:vAlign w:val="center"/>
          </w:tcPr>
          <w:p w14:paraId="0FB6AEEA" w14:textId="77777777" w:rsidR="00DF08A2" w:rsidRDefault="00DF08A2" w:rsidP="00221E0C">
            <w:pPr>
              <w:ind w:right="40"/>
              <w:jc w:val="center"/>
              <w:rPr>
                <w:sz w:val="16"/>
                <w:szCs w:val="16"/>
              </w:rPr>
            </w:pPr>
            <w:r>
              <w:rPr>
                <w:sz w:val="16"/>
                <w:szCs w:val="16"/>
              </w:rPr>
              <w:t>1.06</w:t>
            </w:r>
          </w:p>
        </w:tc>
        <w:tc>
          <w:tcPr>
            <w:tcW w:w="641" w:type="dxa"/>
            <w:tcBorders>
              <w:top w:val="nil"/>
              <w:left w:val="nil"/>
              <w:bottom w:val="single" w:sz="4" w:space="0" w:color="000000"/>
              <w:right w:val="single" w:sz="4" w:space="0" w:color="000000"/>
            </w:tcBorders>
            <w:shd w:val="clear" w:color="auto" w:fill="auto"/>
            <w:vAlign w:val="center"/>
          </w:tcPr>
          <w:p w14:paraId="6E60FD7A" w14:textId="77777777" w:rsidR="00DF08A2" w:rsidRDefault="00DF08A2" w:rsidP="00221E0C">
            <w:pPr>
              <w:ind w:right="40"/>
              <w:jc w:val="center"/>
              <w:rPr>
                <w:sz w:val="16"/>
                <w:szCs w:val="16"/>
              </w:rPr>
            </w:pPr>
            <w:r>
              <w:rPr>
                <w:sz w:val="16"/>
                <w:szCs w:val="16"/>
              </w:rPr>
              <w:t>1.07</w:t>
            </w:r>
          </w:p>
        </w:tc>
        <w:tc>
          <w:tcPr>
            <w:tcW w:w="642" w:type="dxa"/>
            <w:tcBorders>
              <w:top w:val="nil"/>
              <w:left w:val="nil"/>
              <w:bottom w:val="single" w:sz="4" w:space="0" w:color="000000"/>
              <w:right w:val="single" w:sz="4" w:space="0" w:color="000000"/>
            </w:tcBorders>
            <w:shd w:val="clear" w:color="auto" w:fill="auto"/>
            <w:vAlign w:val="center"/>
          </w:tcPr>
          <w:p w14:paraId="19E9338C" w14:textId="77777777" w:rsidR="00DF08A2" w:rsidRDefault="00DF08A2" w:rsidP="00221E0C">
            <w:pPr>
              <w:ind w:right="40"/>
              <w:jc w:val="center"/>
              <w:rPr>
                <w:sz w:val="16"/>
                <w:szCs w:val="16"/>
              </w:rPr>
            </w:pPr>
            <w:r>
              <w:rPr>
                <w:sz w:val="16"/>
                <w:szCs w:val="16"/>
              </w:rPr>
              <w:t>1.08</w:t>
            </w:r>
          </w:p>
        </w:tc>
        <w:tc>
          <w:tcPr>
            <w:tcW w:w="635" w:type="dxa"/>
            <w:tcBorders>
              <w:top w:val="nil"/>
              <w:left w:val="nil"/>
              <w:bottom w:val="single" w:sz="4" w:space="0" w:color="000000"/>
              <w:right w:val="single" w:sz="4" w:space="0" w:color="000000"/>
            </w:tcBorders>
            <w:shd w:val="clear" w:color="auto" w:fill="auto"/>
            <w:vAlign w:val="center"/>
          </w:tcPr>
          <w:p w14:paraId="226B5003" w14:textId="77777777" w:rsidR="00DF08A2" w:rsidRDefault="00DF08A2" w:rsidP="00221E0C">
            <w:pPr>
              <w:ind w:right="40"/>
              <w:jc w:val="center"/>
              <w:rPr>
                <w:sz w:val="16"/>
                <w:szCs w:val="16"/>
              </w:rPr>
            </w:pPr>
            <w:r>
              <w:rPr>
                <w:sz w:val="16"/>
                <w:szCs w:val="16"/>
              </w:rPr>
              <w:t>1.09</w:t>
            </w:r>
          </w:p>
        </w:tc>
        <w:tc>
          <w:tcPr>
            <w:tcW w:w="627" w:type="dxa"/>
            <w:tcBorders>
              <w:top w:val="nil"/>
              <w:left w:val="nil"/>
              <w:bottom w:val="single" w:sz="4" w:space="0" w:color="000000"/>
              <w:right w:val="single" w:sz="4" w:space="0" w:color="000000"/>
            </w:tcBorders>
            <w:shd w:val="clear" w:color="auto" w:fill="auto"/>
            <w:vAlign w:val="center"/>
          </w:tcPr>
          <w:p w14:paraId="09E947E1" w14:textId="77777777" w:rsidR="00DF08A2" w:rsidRDefault="00DF08A2" w:rsidP="00221E0C">
            <w:pPr>
              <w:ind w:right="40"/>
              <w:jc w:val="center"/>
              <w:rPr>
                <w:sz w:val="16"/>
                <w:szCs w:val="16"/>
              </w:rPr>
            </w:pPr>
            <w:r>
              <w:rPr>
                <w:sz w:val="16"/>
                <w:szCs w:val="16"/>
              </w:rPr>
              <w:t>1.10</w:t>
            </w:r>
          </w:p>
        </w:tc>
        <w:tc>
          <w:tcPr>
            <w:tcW w:w="620" w:type="dxa"/>
            <w:tcBorders>
              <w:top w:val="nil"/>
              <w:left w:val="nil"/>
              <w:bottom w:val="single" w:sz="4" w:space="0" w:color="000000"/>
              <w:right w:val="single" w:sz="4" w:space="0" w:color="000000"/>
            </w:tcBorders>
            <w:shd w:val="clear" w:color="auto" w:fill="auto"/>
            <w:vAlign w:val="center"/>
          </w:tcPr>
          <w:p w14:paraId="55772C79" w14:textId="77777777" w:rsidR="00DF08A2" w:rsidRDefault="00DF08A2" w:rsidP="00221E0C">
            <w:pPr>
              <w:ind w:right="40"/>
              <w:jc w:val="center"/>
              <w:rPr>
                <w:sz w:val="16"/>
                <w:szCs w:val="16"/>
              </w:rPr>
            </w:pPr>
            <w:r>
              <w:rPr>
                <w:sz w:val="16"/>
                <w:szCs w:val="16"/>
              </w:rPr>
              <w:t>1.11</w:t>
            </w:r>
          </w:p>
        </w:tc>
        <w:tc>
          <w:tcPr>
            <w:tcW w:w="616" w:type="dxa"/>
            <w:tcBorders>
              <w:top w:val="nil"/>
              <w:left w:val="nil"/>
              <w:bottom w:val="single" w:sz="4" w:space="0" w:color="000000"/>
              <w:right w:val="single" w:sz="4" w:space="0" w:color="000000"/>
            </w:tcBorders>
            <w:shd w:val="clear" w:color="auto" w:fill="auto"/>
            <w:vAlign w:val="center"/>
          </w:tcPr>
          <w:p w14:paraId="57F1FE77" w14:textId="77777777" w:rsidR="00DF08A2" w:rsidRDefault="00DF08A2" w:rsidP="00221E0C">
            <w:pPr>
              <w:ind w:right="40"/>
              <w:jc w:val="center"/>
              <w:rPr>
                <w:sz w:val="16"/>
                <w:szCs w:val="16"/>
              </w:rPr>
            </w:pPr>
            <w:r>
              <w:rPr>
                <w:sz w:val="16"/>
                <w:szCs w:val="16"/>
              </w:rPr>
              <w:t>1.12</w:t>
            </w:r>
          </w:p>
        </w:tc>
      </w:tr>
      <w:tr w:rsidR="00DF08A2" w14:paraId="774F1636" w14:textId="77777777" w:rsidTr="00221E0C">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708851" w14:textId="77777777" w:rsidR="00DF08A2" w:rsidRDefault="00DF08A2" w:rsidP="00221E0C">
            <w:pPr>
              <w:ind w:right="42"/>
              <w:jc w:val="center"/>
              <w:rPr>
                <w:sz w:val="18"/>
                <w:szCs w:val="18"/>
              </w:rPr>
            </w:pPr>
            <w:r>
              <w:rPr>
                <w:sz w:val="18"/>
                <w:szCs w:val="18"/>
              </w:rPr>
              <w:t>Tacna</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0A2A54C9" w14:textId="77777777" w:rsidR="00DF08A2" w:rsidRDefault="00DF08A2" w:rsidP="00221E0C">
            <w:pPr>
              <w:ind w:right="40"/>
              <w:jc w:val="center"/>
              <w:rPr>
                <w:sz w:val="16"/>
                <w:szCs w:val="16"/>
              </w:rPr>
            </w:pPr>
            <w:r>
              <w:rPr>
                <w:sz w:val="16"/>
                <w:szCs w:val="16"/>
              </w:rPr>
              <w:t>1.00</w:t>
            </w:r>
          </w:p>
        </w:tc>
        <w:tc>
          <w:tcPr>
            <w:tcW w:w="643" w:type="dxa"/>
            <w:tcBorders>
              <w:top w:val="nil"/>
              <w:left w:val="nil"/>
              <w:bottom w:val="single" w:sz="4" w:space="0" w:color="000000"/>
              <w:right w:val="single" w:sz="4" w:space="0" w:color="000000"/>
            </w:tcBorders>
            <w:shd w:val="clear" w:color="auto" w:fill="auto"/>
            <w:vAlign w:val="center"/>
          </w:tcPr>
          <w:p w14:paraId="15034FD4" w14:textId="77777777" w:rsidR="00DF08A2" w:rsidRDefault="00DF08A2" w:rsidP="00221E0C">
            <w:pPr>
              <w:ind w:right="40"/>
              <w:jc w:val="center"/>
              <w:rPr>
                <w:sz w:val="16"/>
                <w:szCs w:val="16"/>
              </w:rPr>
            </w:pPr>
            <w:r>
              <w:rPr>
                <w:sz w:val="16"/>
                <w:szCs w:val="16"/>
              </w:rPr>
              <w:t>1.01</w:t>
            </w:r>
          </w:p>
        </w:tc>
        <w:tc>
          <w:tcPr>
            <w:tcW w:w="642" w:type="dxa"/>
            <w:tcBorders>
              <w:top w:val="nil"/>
              <w:left w:val="nil"/>
              <w:bottom w:val="single" w:sz="4" w:space="0" w:color="000000"/>
              <w:right w:val="single" w:sz="4" w:space="0" w:color="000000"/>
            </w:tcBorders>
            <w:shd w:val="clear" w:color="auto" w:fill="auto"/>
            <w:vAlign w:val="center"/>
          </w:tcPr>
          <w:p w14:paraId="3B1A4352" w14:textId="77777777" w:rsidR="00DF08A2" w:rsidRDefault="00DF08A2" w:rsidP="00221E0C">
            <w:pPr>
              <w:ind w:right="40"/>
              <w:jc w:val="center"/>
              <w:rPr>
                <w:sz w:val="16"/>
                <w:szCs w:val="16"/>
              </w:rPr>
            </w:pPr>
            <w:r>
              <w:rPr>
                <w:sz w:val="16"/>
                <w:szCs w:val="16"/>
              </w:rPr>
              <w:t>1.02</w:t>
            </w:r>
          </w:p>
        </w:tc>
        <w:tc>
          <w:tcPr>
            <w:tcW w:w="642" w:type="dxa"/>
            <w:tcBorders>
              <w:top w:val="nil"/>
              <w:left w:val="nil"/>
              <w:bottom w:val="single" w:sz="4" w:space="0" w:color="000000"/>
              <w:right w:val="single" w:sz="4" w:space="0" w:color="000000"/>
            </w:tcBorders>
            <w:shd w:val="clear" w:color="auto" w:fill="auto"/>
            <w:vAlign w:val="center"/>
          </w:tcPr>
          <w:p w14:paraId="79956951" w14:textId="77777777" w:rsidR="00DF08A2" w:rsidRDefault="00DF08A2" w:rsidP="00221E0C">
            <w:pPr>
              <w:ind w:right="40"/>
              <w:jc w:val="center"/>
              <w:rPr>
                <w:sz w:val="16"/>
                <w:szCs w:val="16"/>
              </w:rPr>
            </w:pPr>
            <w:r>
              <w:rPr>
                <w:sz w:val="16"/>
                <w:szCs w:val="16"/>
              </w:rPr>
              <w:t>1.02</w:t>
            </w:r>
          </w:p>
        </w:tc>
        <w:tc>
          <w:tcPr>
            <w:tcW w:w="642" w:type="dxa"/>
            <w:tcBorders>
              <w:top w:val="nil"/>
              <w:left w:val="nil"/>
              <w:bottom w:val="single" w:sz="4" w:space="0" w:color="000000"/>
              <w:right w:val="single" w:sz="4" w:space="0" w:color="000000"/>
            </w:tcBorders>
            <w:shd w:val="clear" w:color="auto" w:fill="auto"/>
            <w:vAlign w:val="center"/>
          </w:tcPr>
          <w:p w14:paraId="73F64208" w14:textId="77777777" w:rsidR="00DF08A2" w:rsidRDefault="00DF08A2" w:rsidP="00221E0C">
            <w:pPr>
              <w:ind w:right="40"/>
              <w:jc w:val="center"/>
              <w:rPr>
                <w:sz w:val="16"/>
                <w:szCs w:val="16"/>
              </w:rPr>
            </w:pPr>
            <w:r>
              <w:rPr>
                <w:sz w:val="16"/>
                <w:szCs w:val="16"/>
              </w:rPr>
              <w:t>1.03</w:t>
            </w:r>
          </w:p>
        </w:tc>
        <w:tc>
          <w:tcPr>
            <w:tcW w:w="643" w:type="dxa"/>
            <w:tcBorders>
              <w:top w:val="nil"/>
              <w:left w:val="nil"/>
              <w:bottom w:val="single" w:sz="4" w:space="0" w:color="000000"/>
              <w:right w:val="single" w:sz="4" w:space="0" w:color="000000"/>
            </w:tcBorders>
            <w:shd w:val="clear" w:color="auto" w:fill="auto"/>
            <w:vAlign w:val="center"/>
          </w:tcPr>
          <w:p w14:paraId="4950259E" w14:textId="77777777" w:rsidR="00DF08A2" w:rsidRDefault="00DF08A2" w:rsidP="00221E0C">
            <w:pPr>
              <w:ind w:right="40"/>
              <w:jc w:val="center"/>
              <w:rPr>
                <w:sz w:val="16"/>
                <w:szCs w:val="16"/>
              </w:rPr>
            </w:pPr>
            <w:r>
              <w:rPr>
                <w:sz w:val="16"/>
                <w:szCs w:val="16"/>
              </w:rPr>
              <w:t>1.04</w:t>
            </w:r>
          </w:p>
        </w:tc>
        <w:tc>
          <w:tcPr>
            <w:tcW w:w="642" w:type="dxa"/>
            <w:tcBorders>
              <w:top w:val="nil"/>
              <w:left w:val="nil"/>
              <w:bottom w:val="single" w:sz="4" w:space="0" w:color="000000"/>
              <w:right w:val="single" w:sz="4" w:space="0" w:color="000000"/>
            </w:tcBorders>
            <w:shd w:val="clear" w:color="auto" w:fill="auto"/>
            <w:vAlign w:val="center"/>
          </w:tcPr>
          <w:p w14:paraId="22BFE9DA" w14:textId="77777777" w:rsidR="00DF08A2" w:rsidRDefault="00DF08A2" w:rsidP="00221E0C">
            <w:pPr>
              <w:ind w:right="40"/>
              <w:jc w:val="center"/>
              <w:rPr>
                <w:sz w:val="16"/>
                <w:szCs w:val="16"/>
              </w:rPr>
            </w:pPr>
            <w:r>
              <w:rPr>
                <w:sz w:val="16"/>
                <w:szCs w:val="16"/>
              </w:rPr>
              <w:t>1.05</w:t>
            </w:r>
          </w:p>
        </w:tc>
        <w:tc>
          <w:tcPr>
            <w:tcW w:w="641" w:type="dxa"/>
            <w:tcBorders>
              <w:top w:val="nil"/>
              <w:left w:val="nil"/>
              <w:bottom w:val="single" w:sz="4" w:space="0" w:color="000000"/>
              <w:right w:val="single" w:sz="4" w:space="0" w:color="000000"/>
            </w:tcBorders>
            <w:shd w:val="clear" w:color="auto" w:fill="auto"/>
            <w:vAlign w:val="center"/>
          </w:tcPr>
          <w:p w14:paraId="377B26AA" w14:textId="77777777" w:rsidR="00DF08A2" w:rsidRDefault="00DF08A2" w:rsidP="00221E0C">
            <w:pPr>
              <w:ind w:right="40"/>
              <w:jc w:val="center"/>
              <w:rPr>
                <w:sz w:val="16"/>
                <w:szCs w:val="16"/>
              </w:rPr>
            </w:pPr>
            <w:r>
              <w:rPr>
                <w:sz w:val="16"/>
                <w:szCs w:val="16"/>
              </w:rPr>
              <w:t>1.05</w:t>
            </w:r>
          </w:p>
        </w:tc>
        <w:tc>
          <w:tcPr>
            <w:tcW w:w="642" w:type="dxa"/>
            <w:tcBorders>
              <w:top w:val="nil"/>
              <w:left w:val="nil"/>
              <w:bottom w:val="single" w:sz="4" w:space="0" w:color="000000"/>
              <w:right w:val="single" w:sz="4" w:space="0" w:color="000000"/>
            </w:tcBorders>
            <w:shd w:val="clear" w:color="auto" w:fill="auto"/>
            <w:vAlign w:val="center"/>
          </w:tcPr>
          <w:p w14:paraId="0A8712C4" w14:textId="77777777" w:rsidR="00DF08A2" w:rsidRDefault="00DF08A2" w:rsidP="00221E0C">
            <w:pPr>
              <w:ind w:right="40"/>
              <w:jc w:val="center"/>
              <w:rPr>
                <w:sz w:val="16"/>
                <w:szCs w:val="16"/>
              </w:rPr>
            </w:pPr>
            <w:r>
              <w:rPr>
                <w:sz w:val="16"/>
                <w:szCs w:val="16"/>
              </w:rPr>
              <w:t>1.06</w:t>
            </w:r>
          </w:p>
        </w:tc>
        <w:tc>
          <w:tcPr>
            <w:tcW w:w="635" w:type="dxa"/>
            <w:tcBorders>
              <w:top w:val="nil"/>
              <w:left w:val="nil"/>
              <w:bottom w:val="single" w:sz="4" w:space="0" w:color="000000"/>
              <w:right w:val="single" w:sz="4" w:space="0" w:color="000000"/>
            </w:tcBorders>
            <w:shd w:val="clear" w:color="auto" w:fill="auto"/>
            <w:vAlign w:val="center"/>
          </w:tcPr>
          <w:p w14:paraId="7AE795DB" w14:textId="77777777" w:rsidR="00DF08A2" w:rsidRDefault="00DF08A2" w:rsidP="00221E0C">
            <w:pPr>
              <w:ind w:right="40"/>
              <w:jc w:val="center"/>
              <w:rPr>
                <w:sz w:val="16"/>
                <w:szCs w:val="16"/>
              </w:rPr>
            </w:pPr>
            <w:r>
              <w:rPr>
                <w:sz w:val="16"/>
                <w:szCs w:val="16"/>
              </w:rPr>
              <w:t>1.07</w:t>
            </w:r>
          </w:p>
        </w:tc>
        <w:tc>
          <w:tcPr>
            <w:tcW w:w="627" w:type="dxa"/>
            <w:tcBorders>
              <w:top w:val="nil"/>
              <w:left w:val="nil"/>
              <w:bottom w:val="single" w:sz="4" w:space="0" w:color="000000"/>
              <w:right w:val="single" w:sz="4" w:space="0" w:color="000000"/>
            </w:tcBorders>
            <w:shd w:val="clear" w:color="auto" w:fill="auto"/>
            <w:vAlign w:val="center"/>
          </w:tcPr>
          <w:p w14:paraId="216CFCA7" w14:textId="77777777" w:rsidR="00DF08A2" w:rsidRDefault="00DF08A2" w:rsidP="00221E0C">
            <w:pPr>
              <w:ind w:right="40"/>
              <w:jc w:val="center"/>
              <w:rPr>
                <w:sz w:val="16"/>
                <w:szCs w:val="16"/>
              </w:rPr>
            </w:pPr>
            <w:r>
              <w:rPr>
                <w:sz w:val="16"/>
                <w:szCs w:val="16"/>
              </w:rPr>
              <w:t>1.08</w:t>
            </w:r>
          </w:p>
        </w:tc>
        <w:tc>
          <w:tcPr>
            <w:tcW w:w="620" w:type="dxa"/>
            <w:tcBorders>
              <w:top w:val="nil"/>
              <w:left w:val="nil"/>
              <w:bottom w:val="single" w:sz="4" w:space="0" w:color="000000"/>
              <w:right w:val="single" w:sz="4" w:space="0" w:color="000000"/>
            </w:tcBorders>
            <w:shd w:val="clear" w:color="auto" w:fill="auto"/>
            <w:vAlign w:val="center"/>
          </w:tcPr>
          <w:p w14:paraId="6D256383" w14:textId="77777777" w:rsidR="00DF08A2" w:rsidRDefault="00DF08A2" w:rsidP="00221E0C">
            <w:pPr>
              <w:ind w:right="40"/>
              <w:jc w:val="center"/>
              <w:rPr>
                <w:sz w:val="16"/>
                <w:szCs w:val="16"/>
              </w:rPr>
            </w:pPr>
            <w:r>
              <w:rPr>
                <w:sz w:val="16"/>
                <w:szCs w:val="16"/>
              </w:rPr>
              <w:t>1.09</w:t>
            </w:r>
          </w:p>
        </w:tc>
        <w:tc>
          <w:tcPr>
            <w:tcW w:w="616" w:type="dxa"/>
            <w:tcBorders>
              <w:top w:val="nil"/>
              <w:left w:val="nil"/>
              <w:bottom w:val="single" w:sz="4" w:space="0" w:color="000000"/>
              <w:right w:val="single" w:sz="4" w:space="0" w:color="000000"/>
            </w:tcBorders>
            <w:shd w:val="clear" w:color="auto" w:fill="auto"/>
            <w:vAlign w:val="center"/>
          </w:tcPr>
          <w:p w14:paraId="4E67986B" w14:textId="77777777" w:rsidR="00DF08A2" w:rsidRDefault="00DF08A2" w:rsidP="00221E0C">
            <w:pPr>
              <w:ind w:right="40"/>
              <w:jc w:val="center"/>
              <w:rPr>
                <w:sz w:val="16"/>
                <w:szCs w:val="16"/>
              </w:rPr>
            </w:pPr>
            <w:r>
              <w:rPr>
                <w:sz w:val="16"/>
                <w:szCs w:val="16"/>
              </w:rPr>
              <w:t>1.09</w:t>
            </w:r>
          </w:p>
        </w:tc>
      </w:tr>
      <w:tr w:rsidR="00DF08A2" w14:paraId="08028EFE" w14:textId="77777777" w:rsidTr="00221E0C">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4118D" w14:textId="77777777" w:rsidR="00DF08A2" w:rsidRDefault="00DF08A2" w:rsidP="00221E0C">
            <w:pPr>
              <w:ind w:right="42"/>
              <w:jc w:val="center"/>
              <w:rPr>
                <w:sz w:val="18"/>
                <w:szCs w:val="18"/>
              </w:rPr>
            </w:pPr>
            <w:r>
              <w:rPr>
                <w:sz w:val="18"/>
                <w:szCs w:val="18"/>
              </w:rPr>
              <w:t>Tumbes</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0CF2127C" w14:textId="77777777" w:rsidR="00DF08A2" w:rsidRDefault="00DF08A2" w:rsidP="00221E0C">
            <w:pPr>
              <w:ind w:right="40"/>
              <w:jc w:val="center"/>
              <w:rPr>
                <w:sz w:val="16"/>
                <w:szCs w:val="16"/>
              </w:rPr>
            </w:pPr>
            <w:r>
              <w:rPr>
                <w:sz w:val="16"/>
                <w:szCs w:val="16"/>
              </w:rPr>
              <w:t>1.00</w:t>
            </w:r>
          </w:p>
        </w:tc>
        <w:tc>
          <w:tcPr>
            <w:tcW w:w="643" w:type="dxa"/>
            <w:tcBorders>
              <w:top w:val="nil"/>
              <w:left w:val="nil"/>
              <w:bottom w:val="single" w:sz="4" w:space="0" w:color="000000"/>
              <w:right w:val="single" w:sz="4" w:space="0" w:color="000000"/>
            </w:tcBorders>
            <w:shd w:val="clear" w:color="auto" w:fill="auto"/>
            <w:vAlign w:val="center"/>
          </w:tcPr>
          <w:p w14:paraId="3DBBE4BB" w14:textId="77777777" w:rsidR="00DF08A2" w:rsidRDefault="00DF08A2" w:rsidP="00221E0C">
            <w:pPr>
              <w:ind w:right="40"/>
              <w:jc w:val="center"/>
              <w:rPr>
                <w:sz w:val="16"/>
                <w:szCs w:val="16"/>
              </w:rPr>
            </w:pPr>
            <w:r>
              <w:rPr>
                <w:sz w:val="16"/>
                <w:szCs w:val="16"/>
              </w:rPr>
              <w:t>1.00</w:t>
            </w:r>
          </w:p>
        </w:tc>
        <w:tc>
          <w:tcPr>
            <w:tcW w:w="642" w:type="dxa"/>
            <w:tcBorders>
              <w:top w:val="nil"/>
              <w:left w:val="nil"/>
              <w:bottom w:val="single" w:sz="4" w:space="0" w:color="000000"/>
              <w:right w:val="single" w:sz="4" w:space="0" w:color="000000"/>
            </w:tcBorders>
            <w:shd w:val="clear" w:color="auto" w:fill="auto"/>
            <w:vAlign w:val="center"/>
          </w:tcPr>
          <w:p w14:paraId="6C42B0EC" w14:textId="77777777" w:rsidR="00DF08A2" w:rsidRDefault="00DF08A2" w:rsidP="00221E0C">
            <w:pPr>
              <w:ind w:right="40"/>
              <w:jc w:val="center"/>
              <w:rPr>
                <w:sz w:val="16"/>
                <w:szCs w:val="16"/>
              </w:rPr>
            </w:pPr>
            <w:r>
              <w:rPr>
                <w:sz w:val="16"/>
                <w:szCs w:val="16"/>
              </w:rPr>
              <w:t>1.01</w:t>
            </w:r>
          </w:p>
        </w:tc>
        <w:tc>
          <w:tcPr>
            <w:tcW w:w="642" w:type="dxa"/>
            <w:tcBorders>
              <w:top w:val="nil"/>
              <w:left w:val="nil"/>
              <w:bottom w:val="single" w:sz="4" w:space="0" w:color="000000"/>
              <w:right w:val="single" w:sz="4" w:space="0" w:color="000000"/>
            </w:tcBorders>
            <w:shd w:val="clear" w:color="auto" w:fill="auto"/>
            <w:vAlign w:val="center"/>
          </w:tcPr>
          <w:p w14:paraId="558A4984" w14:textId="77777777" w:rsidR="00DF08A2" w:rsidRDefault="00DF08A2" w:rsidP="00221E0C">
            <w:pPr>
              <w:ind w:right="40"/>
              <w:jc w:val="center"/>
              <w:rPr>
                <w:sz w:val="16"/>
                <w:szCs w:val="16"/>
              </w:rPr>
            </w:pPr>
            <w:r>
              <w:rPr>
                <w:sz w:val="16"/>
                <w:szCs w:val="16"/>
              </w:rPr>
              <w:t>1.01</w:t>
            </w:r>
          </w:p>
        </w:tc>
        <w:tc>
          <w:tcPr>
            <w:tcW w:w="642" w:type="dxa"/>
            <w:tcBorders>
              <w:top w:val="nil"/>
              <w:left w:val="nil"/>
              <w:bottom w:val="single" w:sz="4" w:space="0" w:color="000000"/>
              <w:right w:val="single" w:sz="4" w:space="0" w:color="000000"/>
            </w:tcBorders>
            <w:shd w:val="clear" w:color="auto" w:fill="auto"/>
            <w:vAlign w:val="center"/>
          </w:tcPr>
          <w:p w14:paraId="3533297E" w14:textId="77777777" w:rsidR="00DF08A2" w:rsidRDefault="00DF08A2" w:rsidP="00221E0C">
            <w:pPr>
              <w:ind w:right="40"/>
              <w:jc w:val="center"/>
              <w:rPr>
                <w:sz w:val="16"/>
                <w:szCs w:val="16"/>
              </w:rPr>
            </w:pPr>
            <w:r>
              <w:rPr>
                <w:sz w:val="16"/>
                <w:szCs w:val="16"/>
              </w:rPr>
              <w:t>1.01</w:t>
            </w:r>
          </w:p>
        </w:tc>
        <w:tc>
          <w:tcPr>
            <w:tcW w:w="643" w:type="dxa"/>
            <w:tcBorders>
              <w:top w:val="nil"/>
              <w:left w:val="nil"/>
              <w:bottom w:val="single" w:sz="4" w:space="0" w:color="000000"/>
              <w:right w:val="single" w:sz="4" w:space="0" w:color="000000"/>
            </w:tcBorders>
            <w:shd w:val="clear" w:color="auto" w:fill="auto"/>
            <w:vAlign w:val="center"/>
          </w:tcPr>
          <w:p w14:paraId="06CB86C4" w14:textId="77777777" w:rsidR="00DF08A2" w:rsidRDefault="00DF08A2" w:rsidP="00221E0C">
            <w:pPr>
              <w:ind w:right="40"/>
              <w:jc w:val="center"/>
              <w:rPr>
                <w:sz w:val="16"/>
                <w:szCs w:val="16"/>
              </w:rPr>
            </w:pPr>
            <w:r>
              <w:rPr>
                <w:sz w:val="16"/>
                <w:szCs w:val="16"/>
              </w:rPr>
              <w:t>1.02</w:t>
            </w:r>
          </w:p>
        </w:tc>
        <w:tc>
          <w:tcPr>
            <w:tcW w:w="642" w:type="dxa"/>
            <w:tcBorders>
              <w:top w:val="nil"/>
              <w:left w:val="nil"/>
              <w:bottom w:val="single" w:sz="4" w:space="0" w:color="000000"/>
              <w:right w:val="single" w:sz="4" w:space="0" w:color="000000"/>
            </w:tcBorders>
            <w:shd w:val="clear" w:color="auto" w:fill="auto"/>
            <w:vAlign w:val="center"/>
          </w:tcPr>
          <w:p w14:paraId="48FDC553" w14:textId="77777777" w:rsidR="00DF08A2" w:rsidRDefault="00DF08A2" w:rsidP="00221E0C">
            <w:pPr>
              <w:ind w:right="40"/>
              <w:jc w:val="center"/>
              <w:rPr>
                <w:sz w:val="16"/>
                <w:szCs w:val="16"/>
              </w:rPr>
            </w:pPr>
            <w:r>
              <w:rPr>
                <w:sz w:val="16"/>
                <w:szCs w:val="16"/>
              </w:rPr>
              <w:t>1.02</w:t>
            </w:r>
          </w:p>
        </w:tc>
        <w:tc>
          <w:tcPr>
            <w:tcW w:w="641" w:type="dxa"/>
            <w:tcBorders>
              <w:top w:val="nil"/>
              <w:left w:val="nil"/>
              <w:bottom w:val="single" w:sz="4" w:space="0" w:color="000000"/>
              <w:right w:val="single" w:sz="4" w:space="0" w:color="000000"/>
            </w:tcBorders>
            <w:shd w:val="clear" w:color="auto" w:fill="auto"/>
            <w:vAlign w:val="center"/>
          </w:tcPr>
          <w:p w14:paraId="4A87DCDD" w14:textId="77777777" w:rsidR="00DF08A2" w:rsidRDefault="00DF08A2" w:rsidP="00221E0C">
            <w:pPr>
              <w:ind w:right="40"/>
              <w:jc w:val="center"/>
              <w:rPr>
                <w:sz w:val="16"/>
                <w:szCs w:val="16"/>
              </w:rPr>
            </w:pPr>
            <w:r>
              <w:rPr>
                <w:sz w:val="16"/>
                <w:szCs w:val="16"/>
              </w:rPr>
              <w:t>1.02</w:t>
            </w:r>
          </w:p>
        </w:tc>
        <w:tc>
          <w:tcPr>
            <w:tcW w:w="642" w:type="dxa"/>
            <w:tcBorders>
              <w:top w:val="nil"/>
              <w:left w:val="nil"/>
              <w:bottom w:val="single" w:sz="4" w:space="0" w:color="000000"/>
              <w:right w:val="single" w:sz="4" w:space="0" w:color="000000"/>
            </w:tcBorders>
            <w:shd w:val="clear" w:color="auto" w:fill="auto"/>
            <w:vAlign w:val="center"/>
          </w:tcPr>
          <w:p w14:paraId="5930F0B6" w14:textId="77777777" w:rsidR="00DF08A2" w:rsidRDefault="00DF08A2" w:rsidP="00221E0C">
            <w:pPr>
              <w:ind w:right="40"/>
              <w:jc w:val="center"/>
              <w:rPr>
                <w:sz w:val="16"/>
                <w:szCs w:val="16"/>
              </w:rPr>
            </w:pPr>
            <w:r>
              <w:rPr>
                <w:sz w:val="16"/>
                <w:szCs w:val="16"/>
              </w:rPr>
              <w:t>1.03</w:t>
            </w:r>
          </w:p>
        </w:tc>
        <w:tc>
          <w:tcPr>
            <w:tcW w:w="635" w:type="dxa"/>
            <w:tcBorders>
              <w:top w:val="nil"/>
              <w:left w:val="nil"/>
              <w:bottom w:val="single" w:sz="4" w:space="0" w:color="000000"/>
              <w:right w:val="single" w:sz="4" w:space="0" w:color="000000"/>
            </w:tcBorders>
            <w:shd w:val="clear" w:color="auto" w:fill="auto"/>
            <w:vAlign w:val="center"/>
          </w:tcPr>
          <w:p w14:paraId="458F5B92" w14:textId="77777777" w:rsidR="00DF08A2" w:rsidRDefault="00DF08A2" w:rsidP="00221E0C">
            <w:pPr>
              <w:ind w:right="40"/>
              <w:jc w:val="center"/>
              <w:rPr>
                <w:sz w:val="16"/>
                <w:szCs w:val="16"/>
              </w:rPr>
            </w:pPr>
            <w:r>
              <w:rPr>
                <w:sz w:val="16"/>
                <w:szCs w:val="16"/>
              </w:rPr>
              <w:t>1.03</w:t>
            </w:r>
          </w:p>
        </w:tc>
        <w:tc>
          <w:tcPr>
            <w:tcW w:w="627" w:type="dxa"/>
            <w:tcBorders>
              <w:top w:val="nil"/>
              <w:left w:val="nil"/>
              <w:bottom w:val="single" w:sz="4" w:space="0" w:color="000000"/>
              <w:right w:val="single" w:sz="4" w:space="0" w:color="000000"/>
            </w:tcBorders>
            <w:shd w:val="clear" w:color="auto" w:fill="auto"/>
            <w:vAlign w:val="center"/>
          </w:tcPr>
          <w:p w14:paraId="27B8C7A2" w14:textId="77777777" w:rsidR="00DF08A2" w:rsidRDefault="00DF08A2" w:rsidP="00221E0C">
            <w:pPr>
              <w:ind w:right="40"/>
              <w:jc w:val="center"/>
              <w:rPr>
                <w:sz w:val="16"/>
                <w:szCs w:val="16"/>
              </w:rPr>
            </w:pPr>
            <w:r>
              <w:rPr>
                <w:sz w:val="16"/>
                <w:szCs w:val="16"/>
              </w:rPr>
              <w:t>1.04</w:t>
            </w:r>
          </w:p>
        </w:tc>
        <w:tc>
          <w:tcPr>
            <w:tcW w:w="620" w:type="dxa"/>
            <w:tcBorders>
              <w:top w:val="nil"/>
              <w:left w:val="nil"/>
              <w:bottom w:val="single" w:sz="4" w:space="0" w:color="000000"/>
              <w:right w:val="single" w:sz="4" w:space="0" w:color="000000"/>
            </w:tcBorders>
            <w:shd w:val="clear" w:color="auto" w:fill="auto"/>
            <w:vAlign w:val="center"/>
          </w:tcPr>
          <w:p w14:paraId="76CF5249" w14:textId="77777777" w:rsidR="00DF08A2" w:rsidRDefault="00DF08A2" w:rsidP="00221E0C">
            <w:pPr>
              <w:ind w:right="40"/>
              <w:jc w:val="center"/>
              <w:rPr>
                <w:sz w:val="16"/>
                <w:szCs w:val="16"/>
              </w:rPr>
            </w:pPr>
            <w:r>
              <w:rPr>
                <w:sz w:val="16"/>
                <w:szCs w:val="16"/>
              </w:rPr>
              <w:t>1.04</w:t>
            </w:r>
          </w:p>
        </w:tc>
        <w:tc>
          <w:tcPr>
            <w:tcW w:w="616" w:type="dxa"/>
            <w:tcBorders>
              <w:top w:val="nil"/>
              <w:left w:val="nil"/>
              <w:bottom w:val="single" w:sz="4" w:space="0" w:color="000000"/>
              <w:right w:val="single" w:sz="4" w:space="0" w:color="000000"/>
            </w:tcBorders>
            <w:shd w:val="clear" w:color="auto" w:fill="auto"/>
            <w:vAlign w:val="center"/>
          </w:tcPr>
          <w:p w14:paraId="0A94C2D1" w14:textId="77777777" w:rsidR="00DF08A2" w:rsidRDefault="00DF08A2" w:rsidP="00221E0C">
            <w:pPr>
              <w:ind w:right="40"/>
              <w:jc w:val="center"/>
              <w:rPr>
                <w:sz w:val="16"/>
                <w:szCs w:val="16"/>
              </w:rPr>
            </w:pPr>
            <w:r>
              <w:rPr>
                <w:sz w:val="16"/>
                <w:szCs w:val="16"/>
              </w:rPr>
              <w:t>1.04</w:t>
            </w:r>
          </w:p>
        </w:tc>
      </w:tr>
      <w:tr w:rsidR="00DF08A2" w14:paraId="54376DEC" w14:textId="77777777" w:rsidTr="00221E0C">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344930" w14:textId="77777777" w:rsidR="00DF08A2" w:rsidRDefault="00DF08A2" w:rsidP="00221E0C">
            <w:pPr>
              <w:ind w:right="42"/>
              <w:jc w:val="center"/>
              <w:rPr>
                <w:sz w:val="18"/>
                <w:szCs w:val="18"/>
              </w:rPr>
            </w:pPr>
            <w:r>
              <w:rPr>
                <w:sz w:val="18"/>
                <w:szCs w:val="18"/>
              </w:rPr>
              <w:t>Ucayali</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21E8A901" w14:textId="77777777" w:rsidR="00DF08A2" w:rsidRDefault="00DF08A2" w:rsidP="00221E0C">
            <w:pPr>
              <w:ind w:right="40"/>
              <w:jc w:val="center"/>
              <w:rPr>
                <w:sz w:val="16"/>
                <w:szCs w:val="16"/>
              </w:rPr>
            </w:pPr>
            <w:r>
              <w:rPr>
                <w:sz w:val="16"/>
                <w:szCs w:val="16"/>
              </w:rPr>
              <w:t>1.00</w:t>
            </w:r>
          </w:p>
        </w:tc>
        <w:tc>
          <w:tcPr>
            <w:tcW w:w="643" w:type="dxa"/>
            <w:tcBorders>
              <w:top w:val="nil"/>
              <w:left w:val="nil"/>
              <w:bottom w:val="single" w:sz="4" w:space="0" w:color="000000"/>
              <w:right w:val="single" w:sz="4" w:space="0" w:color="000000"/>
            </w:tcBorders>
            <w:shd w:val="clear" w:color="auto" w:fill="auto"/>
            <w:vAlign w:val="center"/>
          </w:tcPr>
          <w:p w14:paraId="75A85AC9" w14:textId="77777777" w:rsidR="00DF08A2" w:rsidRDefault="00DF08A2" w:rsidP="00221E0C">
            <w:pPr>
              <w:ind w:right="40"/>
              <w:jc w:val="center"/>
              <w:rPr>
                <w:sz w:val="16"/>
                <w:szCs w:val="16"/>
              </w:rPr>
            </w:pPr>
            <w:r>
              <w:rPr>
                <w:sz w:val="16"/>
                <w:szCs w:val="16"/>
              </w:rPr>
              <w:t>1.00</w:t>
            </w:r>
          </w:p>
        </w:tc>
        <w:tc>
          <w:tcPr>
            <w:tcW w:w="642" w:type="dxa"/>
            <w:tcBorders>
              <w:top w:val="nil"/>
              <w:left w:val="nil"/>
              <w:bottom w:val="single" w:sz="4" w:space="0" w:color="000000"/>
              <w:right w:val="single" w:sz="4" w:space="0" w:color="000000"/>
            </w:tcBorders>
            <w:shd w:val="clear" w:color="auto" w:fill="auto"/>
            <w:vAlign w:val="center"/>
          </w:tcPr>
          <w:p w14:paraId="56AFBF8A" w14:textId="77777777" w:rsidR="00DF08A2" w:rsidRDefault="00DF08A2" w:rsidP="00221E0C">
            <w:pPr>
              <w:ind w:right="40"/>
              <w:jc w:val="center"/>
              <w:rPr>
                <w:sz w:val="16"/>
                <w:szCs w:val="16"/>
              </w:rPr>
            </w:pPr>
            <w:r>
              <w:rPr>
                <w:sz w:val="16"/>
                <w:szCs w:val="16"/>
              </w:rPr>
              <w:t>1.01</w:t>
            </w:r>
          </w:p>
        </w:tc>
        <w:tc>
          <w:tcPr>
            <w:tcW w:w="642" w:type="dxa"/>
            <w:tcBorders>
              <w:top w:val="nil"/>
              <w:left w:val="nil"/>
              <w:bottom w:val="single" w:sz="4" w:space="0" w:color="000000"/>
              <w:right w:val="single" w:sz="4" w:space="0" w:color="000000"/>
            </w:tcBorders>
            <w:shd w:val="clear" w:color="auto" w:fill="auto"/>
            <w:vAlign w:val="center"/>
          </w:tcPr>
          <w:p w14:paraId="2F53E7FA" w14:textId="77777777" w:rsidR="00DF08A2" w:rsidRDefault="00DF08A2" w:rsidP="00221E0C">
            <w:pPr>
              <w:ind w:right="40"/>
              <w:jc w:val="center"/>
              <w:rPr>
                <w:sz w:val="16"/>
                <w:szCs w:val="16"/>
              </w:rPr>
            </w:pPr>
            <w:r>
              <w:rPr>
                <w:sz w:val="16"/>
                <w:szCs w:val="16"/>
              </w:rPr>
              <w:t>1.01</w:t>
            </w:r>
          </w:p>
        </w:tc>
        <w:tc>
          <w:tcPr>
            <w:tcW w:w="642" w:type="dxa"/>
            <w:tcBorders>
              <w:top w:val="nil"/>
              <w:left w:val="nil"/>
              <w:bottom w:val="single" w:sz="4" w:space="0" w:color="000000"/>
              <w:right w:val="single" w:sz="4" w:space="0" w:color="000000"/>
            </w:tcBorders>
            <w:shd w:val="clear" w:color="auto" w:fill="auto"/>
            <w:vAlign w:val="center"/>
          </w:tcPr>
          <w:p w14:paraId="40F7294D" w14:textId="77777777" w:rsidR="00DF08A2" w:rsidRDefault="00DF08A2" w:rsidP="00221E0C">
            <w:pPr>
              <w:ind w:right="40"/>
              <w:jc w:val="center"/>
              <w:rPr>
                <w:sz w:val="16"/>
                <w:szCs w:val="16"/>
              </w:rPr>
            </w:pPr>
            <w:r>
              <w:rPr>
                <w:sz w:val="16"/>
                <w:szCs w:val="16"/>
              </w:rPr>
              <w:t>1.01</w:t>
            </w:r>
          </w:p>
        </w:tc>
        <w:tc>
          <w:tcPr>
            <w:tcW w:w="643" w:type="dxa"/>
            <w:tcBorders>
              <w:top w:val="nil"/>
              <w:left w:val="nil"/>
              <w:bottom w:val="single" w:sz="4" w:space="0" w:color="000000"/>
              <w:right w:val="single" w:sz="4" w:space="0" w:color="000000"/>
            </w:tcBorders>
            <w:shd w:val="clear" w:color="auto" w:fill="auto"/>
            <w:vAlign w:val="center"/>
          </w:tcPr>
          <w:p w14:paraId="64F853C0" w14:textId="77777777" w:rsidR="00DF08A2" w:rsidRDefault="00DF08A2" w:rsidP="00221E0C">
            <w:pPr>
              <w:ind w:right="40"/>
              <w:jc w:val="center"/>
              <w:rPr>
                <w:sz w:val="16"/>
                <w:szCs w:val="16"/>
              </w:rPr>
            </w:pPr>
            <w:r>
              <w:rPr>
                <w:sz w:val="16"/>
                <w:szCs w:val="16"/>
              </w:rPr>
              <w:t>1.02</w:t>
            </w:r>
          </w:p>
        </w:tc>
        <w:tc>
          <w:tcPr>
            <w:tcW w:w="642" w:type="dxa"/>
            <w:tcBorders>
              <w:top w:val="nil"/>
              <w:left w:val="nil"/>
              <w:bottom w:val="single" w:sz="4" w:space="0" w:color="000000"/>
              <w:right w:val="single" w:sz="4" w:space="0" w:color="000000"/>
            </w:tcBorders>
            <w:shd w:val="clear" w:color="auto" w:fill="auto"/>
            <w:vAlign w:val="center"/>
          </w:tcPr>
          <w:p w14:paraId="25B1D25B" w14:textId="77777777" w:rsidR="00DF08A2" w:rsidRDefault="00DF08A2" w:rsidP="00221E0C">
            <w:pPr>
              <w:ind w:right="40"/>
              <w:jc w:val="center"/>
              <w:rPr>
                <w:sz w:val="16"/>
                <w:szCs w:val="16"/>
              </w:rPr>
            </w:pPr>
            <w:r>
              <w:rPr>
                <w:sz w:val="16"/>
                <w:szCs w:val="16"/>
              </w:rPr>
              <w:t>1.02</w:t>
            </w:r>
          </w:p>
        </w:tc>
        <w:tc>
          <w:tcPr>
            <w:tcW w:w="641" w:type="dxa"/>
            <w:tcBorders>
              <w:top w:val="nil"/>
              <w:left w:val="nil"/>
              <w:bottom w:val="single" w:sz="4" w:space="0" w:color="000000"/>
              <w:right w:val="single" w:sz="4" w:space="0" w:color="000000"/>
            </w:tcBorders>
            <w:shd w:val="clear" w:color="auto" w:fill="auto"/>
            <w:vAlign w:val="center"/>
          </w:tcPr>
          <w:p w14:paraId="31DFAC39" w14:textId="77777777" w:rsidR="00DF08A2" w:rsidRDefault="00DF08A2" w:rsidP="00221E0C">
            <w:pPr>
              <w:ind w:right="40"/>
              <w:jc w:val="center"/>
              <w:rPr>
                <w:sz w:val="16"/>
                <w:szCs w:val="16"/>
              </w:rPr>
            </w:pPr>
            <w:r>
              <w:rPr>
                <w:sz w:val="16"/>
                <w:szCs w:val="16"/>
              </w:rPr>
              <w:t>1.02</w:t>
            </w:r>
          </w:p>
        </w:tc>
        <w:tc>
          <w:tcPr>
            <w:tcW w:w="642" w:type="dxa"/>
            <w:tcBorders>
              <w:top w:val="nil"/>
              <w:left w:val="nil"/>
              <w:bottom w:val="single" w:sz="4" w:space="0" w:color="000000"/>
              <w:right w:val="single" w:sz="4" w:space="0" w:color="000000"/>
            </w:tcBorders>
            <w:shd w:val="clear" w:color="auto" w:fill="auto"/>
            <w:vAlign w:val="center"/>
          </w:tcPr>
          <w:p w14:paraId="6CDEE544" w14:textId="77777777" w:rsidR="00DF08A2" w:rsidRDefault="00DF08A2" w:rsidP="00221E0C">
            <w:pPr>
              <w:ind w:right="40"/>
              <w:jc w:val="center"/>
              <w:rPr>
                <w:sz w:val="16"/>
                <w:szCs w:val="16"/>
              </w:rPr>
            </w:pPr>
            <w:r>
              <w:rPr>
                <w:sz w:val="16"/>
                <w:szCs w:val="16"/>
              </w:rPr>
              <w:t>1.03</w:t>
            </w:r>
          </w:p>
        </w:tc>
        <w:tc>
          <w:tcPr>
            <w:tcW w:w="635" w:type="dxa"/>
            <w:tcBorders>
              <w:top w:val="nil"/>
              <w:left w:val="nil"/>
              <w:bottom w:val="single" w:sz="4" w:space="0" w:color="000000"/>
              <w:right w:val="single" w:sz="4" w:space="0" w:color="000000"/>
            </w:tcBorders>
            <w:shd w:val="clear" w:color="auto" w:fill="auto"/>
            <w:vAlign w:val="center"/>
          </w:tcPr>
          <w:p w14:paraId="3E0E4462" w14:textId="77777777" w:rsidR="00DF08A2" w:rsidRDefault="00DF08A2" w:rsidP="00221E0C">
            <w:pPr>
              <w:ind w:right="40"/>
              <w:jc w:val="center"/>
              <w:rPr>
                <w:sz w:val="16"/>
                <w:szCs w:val="16"/>
              </w:rPr>
            </w:pPr>
            <w:r>
              <w:rPr>
                <w:sz w:val="16"/>
                <w:szCs w:val="16"/>
              </w:rPr>
              <w:t>1.03</w:t>
            </w:r>
          </w:p>
        </w:tc>
        <w:tc>
          <w:tcPr>
            <w:tcW w:w="627" w:type="dxa"/>
            <w:tcBorders>
              <w:top w:val="nil"/>
              <w:left w:val="nil"/>
              <w:bottom w:val="single" w:sz="4" w:space="0" w:color="000000"/>
              <w:right w:val="single" w:sz="4" w:space="0" w:color="000000"/>
            </w:tcBorders>
            <w:shd w:val="clear" w:color="auto" w:fill="auto"/>
            <w:vAlign w:val="center"/>
          </w:tcPr>
          <w:p w14:paraId="446245FC" w14:textId="77777777" w:rsidR="00DF08A2" w:rsidRDefault="00DF08A2" w:rsidP="00221E0C">
            <w:pPr>
              <w:ind w:right="40"/>
              <w:jc w:val="center"/>
              <w:rPr>
                <w:sz w:val="16"/>
                <w:szCs w:val="16"/>
              </w:rPr>
            </w:pPr>
            <w:r>
              <w:rPr>
                <w:sz w:val="16"/>
                <w:szCs w:val="16"/>
              </w:rPr>
              <w:t>1.03</w:t>
            </w:r>
          </w:p>
        </w:tc>
        <w:tc>
          <w:tcPr>
            <w:tcW w:w="620" w:type="dxa"/>
            <w:tcBorders>
              <w:top w:val="nil"/>
              <w:left w:val="nil"/>
              <w:bottom w:val="single" w:sz="4" w:space="0" w:color="000000"/>
              <w:right w:val="single" w:sz="4" w:space="0" w:color="000000"/>
            </w:tcBorders>
            <w:shd w:val="clear" w:color="auto" w:fill="auto"/>
            <w:vAlign w:val="center"/>
          </w:tcPr>
          <w:p w14:paraId="09239AFC" w14:textId="77777777" w:rsidR="00DF08A2" w:rsidRDefault="00DF08A2" w:rsidP="00221E0C">
            <w:pPr>
              <w:ind w:right="40"/>
              <w:jc w:val="center"/>
              <w:rPr>
                <w:sz w:val="16"/>
                <w:szCs w:val="16"/>
              </w:rPr>
            </w:pPr>
            <w:r>
              <w:rPr>
                <w:sz w:val="16"/>
                <w:szCs w:val="16"/>
              </w:rPr>
              <w:t>1.04</w:t>
            </w:r>
          </w:p>
        </w:tc>
        <w:tc>
          <w:tcPr>
            <w:tcW w:w="616" w:type="dxa"/>
            <w:tcBorders>
              <w:top w:val="nil"/>
              <w:left w:val="nil"/>
              <w:bottom w:val="single" w:sz="4" w:space="0" w:color="000000"/>
              <w:right w:val="single" w:sz="4" w:space="0" w:color="000000"/>
            </w:tcBorders>
            <w:shd w:val="clear" w:color="auto" w:fill="auto"/>
            <w:vAlign w:val="center"/>
          </w:tcPr>
          <w:p w14:paraId="35FD5F22" w14:textId="77777777" w:rsidR="00DF08A2" w:rsidRDefault="00DF08A2" w:rsidP="00221E0C">
            <w:pPr>
              <w:ind w:right="40"/>
              <w:jc w:val="center"/>
              <w:rPr>
                <w:sz w:val="16"/>
                <w:szCs w:val="16"/>
              </w:rPr>
            </w:pPr>
            <w:r>
              <w:rPr>
                <w:sz w:val="16"/>
                <w:szCs w:val="16"/>
              </w:rPr>
              <w:t>1.04</w:t>
            </w:r>
          </w:p>
        </w:tc>
      </w:tr>
      <w:tr w:rsidR="00DF08A2" w14:paraId="724969E3" w14:textId="77777777" w:rsidTr="00221E0C">
        <w:trPr>
          <w:trHeight w:val="22"/>
          <w:jc w:val="center"/>
        </w:trPr>
        <w:tc>
          <w:tcPr>
            <w:tcW w:w="1288" w:type="dxa"/>
            <w:vMerge w:val="restart"/>
            <w:tcBorders>
              <w:top w:val="single" w:sz="4" w:space="0" w:color="000000"/>
              <w:left w:val="single" w:sz="4" w:space="0" w:color="000000"/>
              <w:right w:val="single" w:sz="4" w:space="0" w:color="000000"/>
            </w:tcBorders>
            <w:shd w:val="clear" w:color="auto" w:fill="EDEDED"/>
            <w:vAlign w:val="center"/>
          </w:tcPr>
          <w:p w14:paraId="6D80D704" w14:textId="77777777" w:rsidR="00DF08A2" w:rsidRDefault="00DF08A2" w:rsidP="00221E0C">
            <w:pPr>
              <w:ind w:right="40"/>
              <w:jc w:val="center"/>
              <w:rPr>
                <w:b/>
                <w:sz w:val="18"/>
                <w:szCs w:val="18"/>
              </w:rPr>
            </w:pPr>
            <w:r>
              <w:rPr>
                <w:b/>
                <w:sz w:val="18"/>
                <w:szCs w:val="18"/>
              </w:rPr>
              <w:t>Región\Año</w:t>
            </w:r>
          </w:p>
        </w:tc>
        <w:tc>
          <w:tcPr>
            <w:tcW w:w="8346" w:type="dxa"/>
            <w:gridSpan w:val="14"/>
            <w:tcBorders>
              <w:top w:val="single" w:sz="4" w:space="0" w:color="000000"/>
              <w:left w:val="single" w:sz="4" w:space="0" w:color="000000"/>
              <w:bottom w:val="single" w:sz="4" w:space="0" w:color="000000"/>
              <w:right w:val="single" w:sz="4" w:space="0" w:color="000000"/>
            </w:tcBorders>
            <w:shd w:val="clear" w:color="auto" w:fill="EDEDED"/>
            <w:vAlign w:val="center"/>
          </w:tcPr>
          <w:p w14:paraId="02C59DF5" w14:textId="77777777" w:rsidR="00DF08A2" w:rsidRDefault="00DF08A2" w:rsidP="00221E0C">
            <w:pPr>
              <w:ind w:right="40"/>
              <w:jc w:val="center"/>
              <w:rPr>
                <w:b/>
                <w:sz w:val="16"/>
                <w:szCs w:val="16"/>
              </w:rPr>
            </w:pPr>
            <w:r>
              <w:rPr>
                <w:b/>
                <w:sz w:val="16"/>
                <w:szCs w:val="16"/>
              </w:rPr>
              <w:t>Logros esperados</w:t>
            </w:r>
          </w:p>
        </w:tc>
      </w:tr>
      <w:tr w:rsidR="00DF08A2" w14:paraId="2B46FD73" w14:textId="77777777" w:rsidTr="00221E0C">
        <w:trPr>
          <w:trHeight w:val="89"/>
          <w:jc w:val="center"/>
        </w:trPr>
        <w:tc>
          <w:tcPr>
            <w:tcW w:w="1288" w:type="dxa"/>
            <w:vMerge/>
            <w:tcBorders>
              <w:top w:val="single" w:sz="4" w:space="0" w:color="000000"/>
              <w:left w:val="single" w:sz="4" w:space="0" w:color="000000"/>
              <w:right w:val="single" w:sz="4" w:space="0" w:color="000000"/>
            </w:tcBorders>
            <w:shd w:val="clear" w:color="auto" w:fill="EDEDED"/>
            <w:vAlign w:val="center"/>
          </w:tcPr>
          <w:p w14:paraId="057017EA" w14:textId="77777777" w:rsidR="00DF08A2" w:rsidRDefault="00DF08A2" w:rsidP="00221E0C">
            <w:pPr>
              <w:widowControl w:val="0"/>
              <w:pBdr>
                <w:top w:val="nil"/>
                <w:left w:val="nil"/>
                <w:bottom w:val="nil"/>
                <w:right w:val="nil"/>
                <w:between w:val="nil"/>
              </w:pBdr>
              <w:spacing w:line="276" w:lineRule="auto"/>
              <w:rPr>
                <w:b/>
                <w:sz w:val="16"/>
                <w:szCs w:val="16"/>
              </w:rPr>
            </w:pPr>
          </w:p>
        </w:tc>
        <w:tc>
          <w:tcPr>
            <w:tcW w:w="711" w:type="dxa"/>
            <w:gridSpan w:val="2"/>
            <w:tcBorders>
              <w:top w:val="single" w:sz="4" w:space="0" w:color="000000"/>
              <w:left w:val="single" w:sz="4" w:space="0" w:color="000000"/>
              <w:bottom w:val="single" w:sz="4" w:space="0" w:color="000000"/>
              <w:right w:val="single" w:sz="4" w:space="0" w:color="000000"/>
            </w:tcBorders>
            <w:shd w:val="clear" w:color="auto" w:fill="EDEDED"/>
            <w:vAlign w:val="center"/>
          </w:tcPr>
          <w:p w14:paraId="38522C86" w14:textId="77777777" w:rsidR="00DF08A2" w:rsidRDefault="00DF08A2" w:rsidP="00221E0C">
            <w:pPr>
              <w:ind w:right="40"/>
              <w:jc w:val="center"/>
              <w:rPr>
                <w:b/>
                <w:sz w:val="16"/>
                <w:szCs w:val="16"/>
              </w:rPr>
            </w:pPr>
            <w:r>
              <w:rPr>
                <w:b/>
                <w:sz w:val="16"/>
                <w:szCs w:val="16"/>
              </w:rPr>
              <w:t>2036</w:t>
            </w:r>
          </w:p>
        </w:tc>
        <w:tc>
          <w:tcPr>
            <w:tcW w:w="643"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4382D337" w14:textId="77777777" w:rsidR="00DF08A2" w:rsidRDefault="00DF08A2" w:rsidP="00221E0C">
            <w:pPr>
              <w:ind w:right="40"/>
              <w:jc w:val="center"/>
              <w:rPr>
                <w:b/>
                <w:sz w:val="16"/>
                <w:szCs w:val="16"/>
              </w:rPr>
            </w:pPr>
            <w:r>
              <w:rPr>
                <w:b/>
                <w:sz w:val="16"/>
                <w:szCs w:val="16"/>
              </w:rPr>
              <w:t>2037</w:t>
            </w:r>
          </w:p>
        </w:tc>
        <w:tc>
          <w:tcPr>
            <w:tcW w:w="642"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0CEDCA36" w14:textId="77777777" w:rsidR="00DF08A2" w:rsidRDefault="00DF08A2" w:rsidP="00221E0C">
            <w:pPr>
              <w:ind w:right="40"/>
              <w:jc w:val="center"/>
              <w:rPr>
                <w:b/>
                <w:sz w:val="16"/>
                <w:szCs w:val="16"/>
              </w:rPr>
            </w:pPr>
            <w:r>
              <w:rPr>
                <w:b/>
                <w:sz w:val="16"/>
                <w:szCs w:val="16"/>
              </w:rPr>
              <w:t>2038</w:t>
            </w:r>
          </w:p>
        </w:tc>
        <w:tc>
          <w:tcPr>
            <w:tcW w:w="642"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19733C4E" w14:textId="77777777" w:rsidR="00DF08A2" w:rsidRDefault="00DF08A2" w:rsidP="00221E0C">
            <w:pPr>
              <w:ind w:right="40"/>
              <w:jc w:val="center"/>
              <w:rPr>
                <w:b/>
                <w:sz w:val="16"/>
                <w:szCs w:val="16"/>
              </w:rPr>
            </w:pPr>
            <w:r>
              <w:rPr>
                <w:b/>
                <w:sz w:val="16"/>
                <w:szCs w:val="16"/>
              </w:rPr>
              <w:t>2039</w:t>
            </w:r>
          </w:p>
        </w:tc>
        <w:tc>
          <w:tcPr>
            <w:tcW w:w="642"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74DD4922" w14:textId="77777777" w:rsidR="00DF08A2" w:rsidRDefault="00DF08A2" w:rsidP="00221E0C">
            <w:pPr>
              <w:ind w:right="40"/>
              <w:jc w:val="center"/>
              <w:rPr>
                <w:b/>
                <w:sz w:val="16"/>
                <w:szCs w:val="16"/>
              </w:rPr>
            </w:pPr>
            <w:r>
              <w:rPr>
                <w:b/>
                <w:sz w:val="16"/>
                <w:szCs w:val="16"/>
              </w:rPr>
              <w:t>2040</w:t>
            </w:r>
          </w:p>
        </w:tc>
        <w:tc>
          <w:tcPr>
            <w:tcW w:w="643"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684BA485" w14:textId="77777777" w:rsidR="00DF08A2" w:rsidRDefault="00DF08A2" w:rsidP="00221E0C">
            <w:pPr>
              <w:ind w:right="40"/>
              <w:jc w:val="center"/>
              <w:rPr>
                <w:b/>
                <w:sz w:val="16"/>
                <w:szCs w:val="16"/>
              </w:rPr>
            </w:pPr>
            <w:r>
              <w:rPr>
                <w:b/>
                <w:sz w:val="16"/>
                <w:szCs w:val="16"/>
              </w:rPr>
              <w:t>2041</w:t>
            </w:r>
          </w:p>
        </w:tc>
        <w:tc>
          <w:tcPr>
            <w:tcW w:w="642"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38F3763B" w14:textId="77777777" w:rsidR="00DF08A2" w:rsidRDefault="00DF08A2" w:rsidP="00221E0C">
            <w:pPr>
              <w:ind w:right="40"/>
              <w:jc w:val="center"/>
              <w:rPr>
                <w:b/>
                <w:sz w:val="16"/>
                <w:szCs w:val="16"/>
              </w:rPr>
            </w:pPr>
            <w:r>
              <w:rPr>
                <w:b/>
                <w:sz w:val="16"/>
                <w:szCs w:val="16"/>
              </w:rPr>
              <w:t>2042</w:t>
            </w:r>
          </w:p>
        </w:tc>
        <w:tc>
          <w:tcPr>
            <w:tcW w:w="641"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6F0B8F32" w14:textId="77777777" w:rsidR="00DF08A2" w:rsidRDefault="00DF08A2" w:rsidP="00221E0C">
            <w:pPr>
              <w:ind w:right="40"/>
              <w:jc w:val="center"/>
              <w:rPr>
                <w:b/>
                <w:sz w:val="16"/>
                <w:szCs w:val="16"/>
              </w:rPr>
            </w:pPr>
            <w:r>
              <w:rPr>
                <w:b/>
                <w:sz w:val="16"/>
                <w:szCs w:val="16"/>
              </w:rPr>
              <w:t>2043</w:t>
            </w:r>
          </w:p>
        </w:tc>
        <w:tc>
          <w:tcPr>
            <w:tcW w:w="642"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2981623C" w14:textId="77777777" w:rsidR="00DF08A2" w:rsidRDefault="00DF08A2" w:rsidP="00221E0C">
            <w:pPr>
              <w:ind w:right="40"/>
              <w:jc w:val="center"/>
              <w:rPr>
                <w:b/>
                <w:sz w:val="16"/>
                <w:szCs w:val="16"/>
              </w:rPr>
            </w:pPr>
            <w:r>
              <w:rPr>
                <w:b/>
                <w:sz w:val="16"/>
                <w:szCs w:val="16"/>
              </w:rPr>
              <w:t>2044</w:t>
            </w:r>
          </w:p>
        </w:tc>
        <w:tc>
          <w:tcPr>
            <w:tcW w:w="635"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63A24F04" w14:textId="77777777" w:rsidR="00DF08A2" w:rsidRDefault="00DF08A2" w:rsidP="00221E0C">
            <w:pPr>
              <w:ind w:right="40"/>
              <w:jc w:val="center"/>
              <w:rPr>
                <w:b/>
                <w:sz w:val="16"/>
                <w:szCs w:val="16"/>
              </w:rPr>
            </w:pPr>
            <w:r>
              <w:rPr>
                <w:b/>
                <w:sz w:val="16"/>
                <w:szCs w:val="16"/>
              </w:rPr>
              <w:t>2045</w:t>
            </w:r>
          </w:p>
        </w:tc>
        <w:tc>
          <w:tcPr>
            <w:tcW w:w="627"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64BE47A2" w14:textId="77777777" w:rsidR="00DF08A2" w:rsidRDefault="00DF08A2" w:rsidP="00221E0C">
            <w:pPr>
              <w:ind w:right="40"/>
              <w:jc w:val="center"/>
              <w:rPr>
                <w:b/>
                <w:sz w:val="16"/>
                <w:szCs w:val="16"/>
              </w:rPr>
            </w:pPr>
            <w:r>
              <w:rPr>
                <w:b/>
                <w:sz w:val="16"/>
                <w:szCs w:val="16"/>
              </w:rPr>
              <w:t>2046</w:t>
            </w:r>
          </w:p>
        </w:tc>
        <w:tc>
          <w:tcPr>
            <w:tcW w:w="620"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72CF035D" w14:textId="77777777" w:rsidR="00DF08A2" w:rsidRDefault="00DF08A2" w:rsidP="00221E0C">
            <w:pPr>
              <w:ind w:right="40"/>
              <w:jc w:val="center"/>
              <w:rPr>
                <w:b/>
                <w:sz w:val="16"/>
                <w:szCs w:val="16"/>
              </w:rPr>
            </w:pPr>
            <w:r>
              <w:rPr>
                <w:b/>
                <w:sz w:val="16"/>
                <w:szCs w:val="16"/>
              </w:rPr>
              <w:t>2047</w:t>
            </w:r>
          </w:p>
        </w:tc>
        <w:tc>
          <w:tcPr>
            <w:tcW w:w="616"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0AC10E1C" w14:textId="77777777" w:rsidR="00DF08A2" w:rsidRDefault="00DF08A2" w:rsidP="00221E0C">
            <w:pPr>
              <w:ind w:right="40"/>
              <w:jc w:val="center"/>
              <w:rPr>
                <w:b/>
                <w:sz w:val="16"/>
                <w:szCs w:val="16"/>
              </w:rPr>
            </w:pPr>
            <w:r>
              <w:rPr>
                <w:b/>
                <w:sz w:val="16"/>
                <w:szCs w:val="16"/>
              </w:rPr>
              <w:t>2048</w:t>
            </w:r>
          </w:p>
        </w:tc>
      </w:tr>
      <w:tr w:rsidR="00DF08A2" w14:paraId="4AD44CF6" w14:textId="77777777" w:rsidTr="00221E0C">
        <w:trPr>
          <w:trHeight w:val="89"/>
          <w:jc w:val="center"/>
        </w:trPr>
        <w:tc>
          <w:tcPr>
            <w:tcW w:w="1288" w:type="dxa"/>
            <w:tcBorders>
              <w:left w:val="single" w:sz="4" w:space="0" w:color="000000"/>
              <w:bottom w:val="single" w:sz="4" w:space="0" w:color="000000"/>
              <w:right w:val="single" w:sz="4" w:space="0" w:color="000000"/>
            </w:tcBorders>
            <w:shd w:val="clear" w:color="auto" w:fill="EDEDED"/>
            <w:vAlign w:val="center"/>
          </w:tcPr>
          <w:p w14:paraId="5D75DDDF" w14:textId="77777777" w:rsidR="00DF08A2" w:rsidRDefault="00DF08A2" w:rsidP="00221E0C">
            <w:pPr>
              <w:ind w:right="40"/>
              <w:jc w:val="center"/>
              <w:rPr>
                <w:b/>
                <w:sz w:val="18"/>
                <w:szCs w:val="18"/>
              </w:rPr>
            </w:pPr>
            <w:r>
              <w:rPr>
                <w:b/>
                <w:sz w:val="18"/>
                <w:szCs w:val="18"/>
              </w:rPr>
              <w:t>Perú</w:t>
            </w:r>
          </w:p>
        </w:tc>
        <w:tc>
          <w:tcPr>
            <w:tcW w:w="711" w:type="dxa"/>
            <w:gridSpan w:val="2"/>
            <w:tcBorders>
              <w:top w:val="single" w:sz="4" w:space="0" w:color="000000"/>
              <w:left w:val="single" w:sz="4" w:space="0" w:color="000000"/>
              <w:bottom w:val="single" w:sz="4" w:space="0" w:color="000000"/>
              <w:right w:val="single" w:sz="4" w:space="0" w:color="000000"/>
            </w:tcBorders>
            <w:shd w:val="clear" w:color="auto" w:fill="EDEDED"/>
            <w:vAlign w:val="center"/>
          </w:tcPr>
          <w:p w14:paraId="0DCD9D97" w14:textId="77777777" w:rsidR="00DF08A2" w:rsidRDefault="00DF08A2" w:rsidP="00221E0C">
            <w:pPr>
              <w:ind w:right="40"/>
              <w:jc w:val="center"/>
              <w:rPr>
                <w:b/>
                <w:sz w:val="16"/>
                <w:szCs w:val="16"/>
              </w:rPr>
            </w:pPr>
            <w:r>
              <w:rPr>
                <w:b/>
                <w:sz w:val="16"/>
                <w:szCs w:val="16"/>
              </w:rPr>
              <w:t>1.13</w:t>
            </w:r>
          </w:p>
        </w:tc>
        <w:tc>
          <w:tcPr>
            <w:tcW w:w="643" w:type="dxa"/>
            <w:tcBorders>
              <w:top w:val="single" w:sz="4" w:space="0" w:color="000000"/>
              <w:left w:val="nil"/>
              <w:bottom w:val="single" w:sz="4" w:space="0" w:color="000000"/>
              <w:right w:val="single" w:sz="4" w:space="0" w:color="000000"/>
            </w:tcBorders>
            <w:shd w:val="clear" w:color="auto" w:fill="EDEDED"/>
            <w:vAlign w:val="center"/>
          </w:tcPr>
          <w:p w14:paraId="24235AB6" w14:textId="77777777" w:rsidR="00DF08A2" w:rsidRDefault="00DF08A2" w:rsidP="00221E0C">
            <w:pPr>
              <w:ind w:right="40"/>
              <w:jc w:val="center"/>
              <w:rPr>
                <w:b/>
                <w:sz w:val="16"/>
                <w:szCs w:val="16"/>
              </w:rPr>
            </w:pPr>
            <w:r>
              <w:rPr>
                <w:b/>
                <w:sz w:val="16"/>
                <w:szCs w:val="16"/>
              </w:rPr>
              <w:t>1.14</w:t>
            </w:r>
          </w:p>
        </w:tc>
        <w:tc>
          <w:tcPr>
            <w:tcW w:w="642" w:type="dxa"/>
            <w:tcBorders>
              <w:top w:val="single" w:sz="4" w:space="0" w:color="000000"/>
              <w:left w:val="nil"/>
              <w:bottom w:val="single" w:sz="4" w:space="0" w:color="000000"/>
              <w:right w:val="single" w:sz="4" w:space="0" w:color="000000"/>
            </w:tcBorders>
            <w:shd w:val="clear" w:color="auto" w:fill="EDEDED"/>
            <w:vAlign w:val="center"/>
          </w:tcPr>
          <w:p w14:paraId="7B5BBC13" w14:textId="77777777" w:rsidR="00DF08A2" w:rsidRDefault="00DF08A2" w:rsidP="00221E0C">
            <w:pPr>
              <w:ind w:right="40"/>
              <w:jc w:val="center"/>
              <w:rPr>
                <w:b/>
                <w:sz w:val="16"/>
                <w:szCs w:val="16"/>
              </w:rPr>
            </w:pPr>
            <w:r>
              <w:rPr>
                <w:b/>
                <w:sz w:val="16"/>
                <w:szCs w:val="16"/>
              </w:rPr>
              <w:t>1.15</w:t>
            </w:r>
          </w:p>
        </w:tc>
        <w:tc>
          <w:tcPr>
            <w:tcW w:w="642" w:type="dxa"/>
            <w:tcBorders>
              <w:top w:val="single" w:sz="4" w:space="0" w:color="000000"/>
              <w:left w:val="nil"/>
              <w:bottom w:val="single" w:sz="4" w:space="0" w:color="000000"/>
              <w:right w:val="single" w:sz="4" w:space="0" w:color="000000"/>
            </w:tcBorders>
            <w:shd w:val="clear" w:color="auto" w:fill="EDEDED"/>
            <w:vAlign w:val="center"/>
          </w:tcPr>
          <w:p w14:paraId="094B1B71" w14:textId="77777777" w:rsidR="00DF08A2" w:rsidRDefault="00DF08A2" w:rsidP="00221E0C">
            <w:pPr>
              <w:ind w:right="40"/>
              <w:jc w:val="center"/>
              <w:rPr>
                <w:b/>
                <w:sz w:val="16"/>
                <w:szCs w:val="16"/>
              </w:rPr>
            </w:pPr>
            <w:r>
              <w:rPr>
                <w:b/>
                <w:sz w:val="16"/>
                <w:szCs w:val="16"/>
              </w:rPr>
              <w:t>1.16</w:t>
            </w:r>
          </w:p>
        </w:tc>
        <w:tc>
          <w:tcPr>
            <w:tcW w:w="642" w:type="dxa"/>
            <w:tcBorders>
              <w:top w:val="single" w:sz="4" w:space="0" w:color="000000"/>
              <w:left w:val="nil"/>
              <w:bottom w:val="single" w:sz="4" w:space="0" w:color="000000"/>
              <w:right w:val="single" w:sz="4" w:space="0" w:color="000000"/>
            </w:tcBorders>
            <w:shd w:val="clear" w:color="auto" w:fill="EDEDED"/>
            <w:vAlign w:val="center"/>
          </w:tcPr>
          <w:p w14:paraId="21687F51" w14:textId="77777777" w:rsidR="00DF08A2" w:rsidRDefault="00DF08A2" w:rsidP="00221E0C">
            <w:pPr>
              <w:ind w:right="40"/>
              <w:jc w:val="center"/>
              <w:rPr>
                <w:b/>
                <w:sz w:val="16"/>
                <w:szCs w:val="16"/>
              </w:rPr>
            </w:pPr>
            <w:r>
              <w:rPr>
                <w:b/>
                <w:sz w:val="16"/>
                <w:szCs w:val="16"/>
              </w:rPr>
              <w:t>1.17</w:t>
            </w:r>
          </w:p>
        </w:tc>
        <w:tc>
          <w:tcPr>
            <w:tcW w:w="643" w:type="dxa"/>
            <w:tcBorders>
              <w:top w:val="single" w:sz="4" w:space="0" w:color="000000"/>
              <w:left w:val="nil"/>
              <w:bottom w:val="single" w:sz="4" w:space="0" w:color="000000"/>
              <w:right w:val="single" w:sz="4" w:space="0" w:color="000000"/>
            </w:tcBorders>
            <w:shd w:val="clear" w:color="auto" w:fill="EDEDED"/>
            <w:vAlign w:val="center"/>
          </w:tcPr>
          <w:p w14:paraId="40E901EB" w14:textId="77777777" w:rsidR="00DF08A2" w:rsidRDefault="00DF08A2" w:rsidP="00221E0C">
            <w:pPr>
              <w:ind w:right="40"/>
              <w:jc w:val="center"/>
              <w:rPr>
                <w:b/>
                <w:sz w:val="16"/>
                <w:szCs w:val="16"/>
              </w:rPr>
            </w:pPr>
            <w:r>
              <w:rPr>
                <w:b/>
                <w:sz w:val="16"/>
                <w:szCs w:val="16"/>
              </w:rPr>
              <w:t>1.18</w:t>
            </w:r>
          </w:p>
        </w:tc>
        <w:tc>
          <w:tcPr>
            <w:tcW w:w="642" w:type="dxa"/>
            <w:tcBorders>
              <w:top w:val="single" w:sz="4" w:space="0" w:color="000000"/>
              <w:left w:val="nil"/>
              <w:bottom w:val="single" w:sz="4" w:space="0" w:color="000000"/>
              <w:right w:val="single" w:sz="4" w:space="0" w:color="000000"/>
            </w:tcBorders>
            <w:shd w:val="clear" w:color="auto" w:fill="EDEDED"/>
            <w:vAlign w:val="center"/>
          </w:tcPr>
          <w:p w14:paraId="45FB76C0" w14:textId="77777777" w:rsidR="00DF08A2" w:rsidRDefault="00DF08A2" w:rsidP="00221E0C">
            <w:pPr>
              <w:ind w:right="40"/>
              <w:jc w:val="center"/>
              <w:rPr>
                <w:b/>
                <w:sz w:val="16"/>
                <w:szCs w:val="16"/>
              </w:rPr>
            </w:pPr>
            <w:r>
              <w:rPr>
                <w:b/>
                <w:sz w:val="16"/>
                <w:szCs w:val="16"/>
              </w:rPr>
              <w:t>1.19</w:t>
            </w:r>
          </w:p>
        </w:tc>
        <w:tc>
          <w:tcPr>
            <w:tcW w:w="641" w:type="dxa"/>
            <w:tcBorders>
              <w:top w:val="single" w:sz="4" w:space="0" w:color="000000"/>
              <w:left w:val="nil"/>
              <w:bottom w:val="single" w:sz="4" w:space="0" w:color="000000"/>
              <w:right w:val="single" w:sz="4" w:space="0" w:color="000000"/>
            </w:tcBorders>
            <w:shd w:val="clear" w:color="auto" w:fill="EDEDED"/>
            <w:vAlign w:val="center"/>
          </w:tcPr>
          <w:p w14:paraId="5B07908B" w14:textId="77777777" w:rsidR="00DF08A2" w:rsidRDefault="00DF08A2" w:rsidP="00221E0C">
            <w:pPr>
              <w:ind w:right="40"/>
              <w:jc w:val="center"/>
              <w:rPr>
                <w:b/>
                <w:sz w:val="16"/>
                <w:szCs w:val="16"/>
              </w:rPr>
            </w:pPr>
            <w:r>
              <w:rPr>
                <w:b/>
                <w:sz w:val="16"/>
                <w:szCs w:val="16"/>
              </w:rPr>
              <w:t>1.20</w:t>
            </w:r>
          </w:p>
        </w:tc>
        <w:tc>
          <w:tcPr>
            <w:tcW w:w="642" w:type="dxa"/>
            <w:tcBorders>
              <w:top w:val="single" w:sz="4" w:space="0" w:color="000000"/>
              <w:left w:val="nil"/>
              <w:bottom w:val="single" w:sz="4" w:space="0" w:color="000000"/>
              <w:right w:val="single" w:sz="4" w:space="0" w:color="000000"/>
            </w:tcBorders>
            <w:shd w:val="clear" w:color="auto" w:fill="EDEDED"/>
            <w:vAlign w:val="center"/>
          </w:tcPr>
          <w:p w14:paraId="4C411ACF" w14:textId="77777777" w:rsidR="00DF08A2" w:rsidRDefault="00DF08A2" w:rsidP="00221E0C">
            <w:pPr>
              <w:ind w:right="40"/>
              <w:jc w:val="center"/>
              <w:rPr>
                <w:b/>
                <w:sz w:val="16"/>
                <w:szCs w:val="16"/>
              </w:rPr>
            </w:pPr>
            <w:r>
              <w:rPr>
                <w:b/>
                <w:sz w:val="16"/>
                <w:szCs w:val="16"/>
              </w:rPr>
              <w:t>1.21</w:t>
            </w:r>
          </w:p>
        </w:tc>
        <w:tc>
          <w:tcPr>
            <w:tcW w:w="635" w:type="dxa"/>
            <w:tcBorders>
              <w:top w:val="single" w:sz="4" w:space="0" w:color="000000"/>
              <w:left w:val="nil"/>
              <w:bottom w:val="single" w:sz="4" w:space="0" w:color="000000"/>
              <w:right w:val="single" w:sz="4" w:space="0" w:color="000000"/>
            </w:tcBorders>
            <w:shd w:val="clear" w:color="auto" w:fill="EDEDED"/>
            <w:vAlign w:val="center"/>
          </w:tcPr>
          <w:p w14:paraId="78AE49C4" w14:textId="77777777" w:rsidR="00DF08A2" w:rsidRDefault="00DF08A2" w:rsidP="00221E0C">
            <w:pPr>
              <w:ind w:right="40"/>
              <w:jc w:val="center"/>
              <w:rPr>
                <w:b/>
                <w:sz w:val="16"/>
                <w:szCs w:val="16"/>
              </w:rPr>
            </w:pPr>
            <w:r>
              <w:rPr>
                <w:b/>
                <w:sz w:val="16"/>
                <w:szCs w:val="16"/>
              </w:rPr>
              <w:t>1.22</w:t>
            </w:r>
          </w:p>
        </w:tc>
        <w:tc>
          <w:tcPr>
            <w:tcW w:w="627" w:type="dxa"/>
            <w:tcBorders>
              <w:top w:val="single" w:sz="4" w:space="0" w:color="000000"/>
              <w:left w:val="nil"/>
              <w:bottom w:val="single" w:sz="4" w:space="0" w:color="000000"/>
              <w:right w:val="single" w:sz="4" w:space="0" w:color="000000"/>
            </w:tcBorders>
            <w:shd w:val="clear" w:color="auto" w:fill="EDEDED"/>
            <w:vAlign w:val="center"/>
          </w:tcPr>
          <w:p w14:paraId="5150EAD9" w14:textId="77777777" w:rsidR="00DF08A2" w:rsidRDefault="00DF08A2" w:rsidP="00221E0C">
            <w:pPr>
              <w:ind w:right="40"/>
              <w:jc w:val="center"/>
              <w:rPr>
                <w:b/>
                <w:sz w:val="16"/>
                <w:szCs w:val="16"/>
              </w:rPr>
            </w:pPr>
            <w:r>
              <w:rPr>
                <w:b/>
                <w:sz w:val="16"/>
                <w:szCs w:val="16"/>
              </w:rPr>
              <w:t>1.23</w:t>
            </w:r>
          </w:p>
        </w:tc>
        <w:tc>
          <w:tcPr>
            <w:tcW w:w="620" w:type="dxa"/>
            <w:tcBorders>
              <w:top w:val="single" w:sz="4" w:space="0" w:color="000000"/>
              <w:left w:val="nil"/>
              <w:bottom w:val="single" w:sz="4" w:space="0" w:color="000000"/>
              <w:right w:val="single" w:sz="4" w:space="0" w:color="000000"/>
            </w:tcBorders>
            <w:shd w:val="clear" w:color="auto" w:fill="EDEDED"/>
            <w:vAlign w:val="center"/>
          </w:tcPr>
          <w:p w14:paraId="284E7068" w14:textId="77777777" w:rsidR="00DF08A2" w:rsidRDefault="00DF08A2" w:rsidP="00221E0C">
            <w:pPr>
              <w:ind w:right="40"/>
              <w:jc w:val="center"/>
              <w:rPr>
                <w:b/>
                <w:sz w:val="16"/>
                <w:szCs w:val="16"/>
              </w:rPr>
            </w:pPr>
            <w:r>
              <w:rPr>
                <w:b/>
                <w:sz w:val="16"/>
                <w:szCs w:val="16"/>
              </w:rPr>
              <w:t>1.23</w:t>
            </w:r>
          </w:p>
        </w:tc>
        <w:tc>
          <w:tcPr>
            <w:tcW w:w="616" w:type="dxa"/>
            <w:tcBorders>
              <w:top w:val="single" w:sz="4" w:space="0" w:color="000000"/>
              <w:left w:val="nil"/>
              <w:bottom w:val="single" w:sz="4" w:space="0" w:color="000000"/>
              <w:right w:val="single" w:sz="4" w:space="0" w:color="000000"/>
            </w:tcBorders>
            <w:shd w:val="clear" w:color="auto" w:fill="EDEDED"/>
            <w:vAlign w:val="center"/>
          </w:tcPr>
          <w:p w14:paraId="643B1CFF" w14:textId="77777777" w:rsidR="00DF08A2" w:rsidRDefault="00DF08A2" w:rsidP="00221E0C">
            <w:pPr>
              <w:ind w:right="40"/>
              <w:jc w:val="center"/>
              <w:rPr>
                <w:b/>
                <w:sz w:val="16"/>
                <w:szCs w:val="16"/>
              </w:rPr>
            </w:pPr>
            <w:r>
              <w:rPr>
                <w:b/>
                <w:sz w:val="16"/>
                <w:szCs w:val="16"/>
              </w:rPr>
              <w:t>1.24</w:t>
            </w:r>
          </w:p>
        </w:tc>
      </w:tr>
      <w:tr w:rsidR="00DF08A2" w14:paraId="5CDBFB02" w14:textId="77777777" w:rsidTr="00221E0C">
        <w:trPr>
          <w:trHeight w:val="62"/>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99498A" w14:textId="77777777" w:rsidR="00DF08A2" w:rsidRDefault="00DF08A2" w:rsidP="00221E0C">
            <w:pPr>
              <w:ind w:right="42"/>
              <w:jc w:val="center"/>
              <w:rPr>
                <w:sz w:val="18"/>
                <w:szCs w:val="18"/>
              </w:rPr>
            </w:pPr>
            <w:r>
              <w:rPr>
                <w:sz w:val="18"/>
                <w:szCs w:val="18"/>
              </w:rPr>
              <w:t>Amazonas</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0CA71A9D" w14:textId="77777777" w:rsidR="00DF08A2" w:rsidRDefault="00DF08A2" w:rsidP="00221E0C">
            <w:pPr>
              <w:ind w:right="40"/>
              <w:jc w:val="center"/>
              <w:rPr>
                <w:sz w:val="16"/>
                <w:szCs w:val="16"/>
              </w:rPr>
            </w:pPr>
            <w:r>
              <w:rPr>
                <w:sz w:val="16"/>
                <w:szCs w:val="16"/>
              </w:rPr>
              <w:t>1.32</w:t>
            </w:r>
          </w:p>
        </w:tc>
        <w:tc>
          <w:tcPr>
            <w:tcW w:w="643" w:type="dxa"/>
            <w:tcBorders>
              <w:top w:val="nil"/>
              <w:left w:val="nil"/>
              <w:bottom w:val="single" w:sz="4" w:space="0" w:color="000000"/>
              <w:right w:val="single" w:sz="4" w:space="0" w:color="000000"/>
            </w:tcBorders>
            <w:shd w:val="clear" w:color="auto" w:fill="auto"/>
            <w:vAlign w:val="center"/>
          </w:tcPr>
          <w:p w14:paraId="01B4A698" w14:textId="77777777" w:rsidR="00DF08A2" w:rsidRDefault="00DF08A2" w:rsidP="00221E0C">
            <w:pPr>
              <w:ind w:right="40"/>
              <w:jc w:val="center"/>
              <w:rPr>
                <w:sz w:val="16"/>
                <w:szCs w:val="16"/>
              </w:rPr>
            </w:pPr>
            <w:r>
              <w:rPr>
                <w:sz w:val="16"/>
                <w:szCs w:val="16"/>
              </w:rPr>
              <w:t>1.34</w:t>
            </w:r>
          </w:p>
        </w:tc>
        <w:tc>
          <w:tcPr>
            <w:tcW w:w="642" w:type="dxa"/>
            <w:tcBorders>
              <w:top w:val="nil"/>
              <w:left w:val="nil"/>
              <w:bottom w:val="single" w:sz="4" w:space="0" w:color="000000"/>
              <w:right w:val="single" w:sz="4" w:space="0" w:color="000000"/>
            </w:tcBorders>
            <w:shd w:val="clear" w:color="auto" w:fill="auto"/>
            <w:vAlign w:val="center"/>
          </w:tcPr>
          <w:p w14:paraId="0A67D97B" w14:textId="77777777" w:rsidR="00DF08A2" w:rsidRDefault="00DF08A2" w:rsidP="00221E0C">
            <w:pPr>
              <w:ind w:right="40"/>
              <w:jc w:val="center"/>
              <w:rPr>
                <w:sz w:val="16"/>
                <w:szCs w:val="16"/>
              </w:rPr>
            </w:pPr>
            <w:r>
              <w:rPr>
                <w:sz w:val="16"/>
                <w:szCs w:val="16"/>
              </w:rPr>
              <w:t>1.37</w:t>
            </w:r>
          </w:p>
        </w:tc>
        <w:tc>
          <w:tcPr>
            <w:tcW w:w="642" w:type="dxa"/>
            <w:tcBorders>
              <w:top w:val="nil"/>
              <w:left w:val="nil"/>
              <w:bottom w:val="single" w:sz="4" w:space="0" w:color="000000"/>
              <w:right w:val="single" w:sz="4" w:space="0" w:color="000000"/>
            </w:tcBorders>
            <w:shd w:val="clear" w:color="auto" w:fill="auto"/>
            <w:vAlign w:val="center"/>
          </w:tcPr>
          <w:p w14:paraId="4D0F095E" w14:textId="77777777" w:rsidR="00DF08A2" w:rsidRDefault="00DF08A2" w:rsidP="00221E0C">
            <w:pPr>
              <w:ind w:right="40"/>
              <w:jc w:val="center"/>
              <w:rPr>
                <w:sz w:val="16"/>
                <w:szCs w:val="16"/>
              </w:rPr>
            </w:pPr>
            <w:r>
              <w:rPr>
                <w:sz w:val="16"/>
                <w:szCs w:val="16"/>
              </w:rPr>
              <w:t>1.39</w:t>
            </w:r>
          </w:p>
        </w:tc>
        <w:tc>
          <w:tcPr>
            <w:tcW w:w="642" w:type="dxa"/>
            <w:tcBorders>
              <w:top w:val="nil"/>
              <w:left w:val="nil"/>
              <w:bottom w:val="single" w:sz="4" w:space="0" w:color="000000"/>
              <w:right w:val="single" w:sz="4" w:space="0" w:color="000000"/>
            </w:tcBorders>
            <w:shd w:val="clear" w:color="auto" w:fill="auto"/>
            <w:vAlign w:val="center"/>
          </w:tcPr>
          <w:p w14:paraId="54E74922" w14:textId="77777777" w:rsidR="00DF08A2" w:rsidRDefault="00DF08A2" w:rsidP="00221E0C">
            <w:pPr>
              <w:ind w:right="40"/>
              <w:jc w:val="center"/>
              <w:rPr>
                <w:sz w:val="16"/>
                <w:szCs w:val="16"/>
              </w:rPr>
            </w:pPr>
            <w:r>
              <w:rPr>
                <w:sz w:val="16"/>
                <w:szCs w:val="16"/>
              </w:rPr>
              <w:t>1.42</w:t>
            </w:r>
          </w:p>
        </w:tc>
        <w:tc>
          <w:tcPr>
            <w:tcW w:w="643" w:type="dxa"/>
            <w:tcBorders>
              <w:top w:val="nil"/>
              <w:left w:val="nil"/>
              <w:bottom w:val="single" w:sz="4" w:space="0" w:color="000000"/>
              <w:right w:val="single" w:sz="4" w:space="0" w:color="000000"/>
            </w:tcBorders>
            <w:shd w:val="clear" w:color="auto" w:fill="auto"/>
            <w:vAlign w:val="center"/>
          </w:tcPr>
          <w:p w14:paraId="47ED80C8" w14:textId="77777777" w:rsidR="00DF08A2" w:rsidRDefault="00DF08A2" w:rsidP="00221E0C">
            <w:pPr>
              <w:ind w:right="40"/>
              <w:jc w:val="center"/>
              <w:rPr>
                <w:sz w:val="16"/>
                <w:szCs w:val="16"/>
              </w:rPr>
            </w:pPr>
            <w:r>
              <w:rPr>
                <w:sz w:val="16"/>
                <w:szCs w:val="16"/>
              </w:rPr>
              <w:t>1.44</w:t>
            </w:r>
          </w:p>
        </w:tc>
        <w:tc>
          <w:tcPr>
            <w:tcW w:w="642" w:type="dxa"/>
            <w:tcBorders>
              <w:top w:val="nil"/>
              <w:left w:val="nil"/>
              <w:bottom w:val="single" w:sz="4" w:space="0" w:color="000000"/>
              <w:right w:val="single" w:sz="4" w:space="0" w:color="000000"/>
            </w:tcBorders>
            <w:shd w:val="clear" w:color="auto" w:fill="auto"/>
            <w:vAlign w:val="center"/>
          </w:tcPr>
          <w:p w14:paraId="7D7253EA" w14:textId="77777777" w:rsidR="00DF08A2" w:rsidRDefault="00DF08A2" w:rsidP="00221E0C">
            <w:pPr>
              <w:ind w:right="40"/>
              <w:jc w:val="center"/>
              <w:rPr>
                <w:sz w:val="16"/>
                <w:szCs w:val="16"/>
              </w:rPr>
            </w:pPr>
            <w:r>
              <w:rPr>
                <w:sz w:val="16"/>
                <w:szCs w:val="16"/>
              </w:rPr>
              <w:t>1.47</w:t>
            </w:r>
          </w:p>
        </w:tc>
        <w:tc>
          <w:tcPr>
            <w:tcW w:w="641" w:type="dxa"/>
            <w:tcBorders>
              <w:top w:val="nil"/>
              <w:left w:val="nil"/>
              <w:bottom w:val="single" w:sz="4" w:space="0" w:color="000000"/>
              <w:right w:val="single" w:sz="4" w:space="0" w:color="000000"/>
            </w:tcBorders>
            <w:shd w:val="clear" w:color="auto" w:fill="auto"/>
            <w:vAlign w:val="center"/>
          </w:tcPr>
          <w:p w14:paraId="260A415A" w14:textId="77777777" w:rsidR="00DF08A2" w:rsidRDefault="00DF08A2" w:rsidP="00221E0C">
            <w:pPr>
              <w:ind w:right="40"/>
              <w:jc w:val="center"/>
              <w:rPr>
                <w:sz w:val="16"/>
                <w:szCs w:val="16"/>
              </w:rPr>
            </w:pPr>
            <w:r>
              <w:rPr>
                <w:sz w:val="16"/>
                <w:szCs w:val="16"/>
              </w:rPr>
              <w:t>1.49</w:t>
            </w:r>
          </w:p>
        </w:tc>
        <w:tc>
          <w:tcPr>
            <w:tcW w:w="642" w:type="dxa"/>
            <w:tcBorders>
              <w:top w:val="nil"/>
              <w:left w:val="nil"/>
              <w:bottom w:val="single" w:sz="4" w:space="0" w:color="000000"/>
              <w:right w:val="single" w:sz="4" w:space="0" w:color="000000"/>
            </w:tcBorders>
            <w:shd w:val="clear" w:color="auto" w:fill="auto"/>
            <w:vAlign w:val="center"/>
          </w:tcPr>
          <w:p w14:paraId="7279F195" w14:textId="77777777" w:rsidR="00DF08A2" w:rsidRDefault="00DF08A2" w:rsidP="00221E0C">
            <w:pPr>
              <w:ind w:right="40"/>
              <w:jc w:val="center"/>
              <w:rPr>
                <w:sz w:val="16"/>
                <w:szCs w:val="16"/>
              </w:rPr>
            </w:pPr>
            <w:r>
              <w:rPr>
                <w:sz w:val="16"/>
                <w:szCs w:val="16"/>
              </w:rPr>
              <w:t>1.51</w:t>
            </w:r>
          </w:p>
        </w:tc>
        <w:tc>
          <w:tcPr>
            <w:tcW w:w="635" w:type="dxa"/>
            <w:tcBorders>
              <w:top w:val="nil"/>
              <w:left w:val="nil"/>
              <w:bottom w:val="single" w:sz="4" w:space="0" w:color="000000"/>
              <w:right w:val="single" w:sz="4" w:space="0" w:color="000000"/>
            </w:tcBorders>
            <w:shd w:val="clear" w:color="auto" w:fill="auto"/>
            <w:vAlign w:val="center"/>
          </w:tcPr>
          <w:p w14:paraId="4B35E3CE" w14:textId="77777777" w:rsidR="00DF08A2" w:rsidRDefault="00DF08A2" w:rsidP="00221E0C">
            <w:pPr>
              <w:ind w:right="40"/>
              <w:jc w:val="center"/>
              <w:rPr>
                <w:sz w:val="16"/>
                <w:szCs w:val="16"/>
              </w:rPr>
            </w:pPr>
            <w:r>
              <w:rPr>
                <w:sz w:val="16"/>
                <w:szCs w:val="16"/>
              </w:rPr>
              <w:t>1.54</w:t>
            </w:r>
          </w:p>
        </w:tc>
        <w:tc>
          <w:tcPr>
            <w:tcW w:w="627" w:type="dxa"/>
            <w:tcBorders>
              <w:top w:val="nil"/>
              <w:left w:val="nil"/>
              <w:bottom w:val="single" w:sz="4" w:space="0" w:color="000000"/>
              <w:right w:val="single" w:sz="4" w:space="0" w:color="000000"/>
            </w:tcBorders>
            <w:shd w:val="clear" w:color="auto" w:fill="auto"/>
            <w:vAlign w:val="center"/>
          </w:tcPr>
          <w:p w14:paraId="6D712748" w14:textId="77777777" w:rsidR="00DF08A2" w:rsidRDefault="00DF08A2" w:rsidP="00221E0C">
            <w:pPr>
              <w:ind w:right="40"/>
              <w:jc w:val="center"/>
              <w:rPr>
                <w:sz w:val="16"/>
                <w:szCs w:val="16"/>
              </w:rPr>
            </w:pPr>
            <w:r>
              <w:rPr>
                <w:sz w:val="16"/>
                <w:szCs w:val="16"/>
              </w:rPr>
              <w:t>1.56</w:t>
            </w:r>
          </w:p>
        </w:tc>
        <w:tc>
          <w:tcPr>
            <w:tcW w:w="620" w:type="dxa"/>
            <w:tcBorders>
              <w:top w:val="nil"/>
              <w:left w:val="nil"/>
              <w:bottom w:val="single" w:sz="4" w:space="0" w:color="000000"/>
              <w:right w:val="single" w:sz="4" w:space="0" w:color="000000"/>
            </w:tcBorders>
            <w:shd w:val="clear" w:color="auto" w:fill="auto"/>
            <w:vAlign w:val="center"/>
          </w:tcPr>
          <w:p w14:paraId="28FCE001" w14:textId="77777777" w:rsidR="00DF08A2" w:rsidRDefault="00DF08A2" w:rsidP="00221E0C">
            <w:pPr>
              <w:ind w:right="40"/>
              <w:jc w:val="center"/>
              <w:rPr>
                <w:sz w:val="16"/>
                <w:szCs w:val="16"/>
              </w:rPr>
            </w:pPr>
            <w:r>
              <w:rPr>
                <w:sz w:val="16"/>
                <w:szCs w:val="16"/>
              </w:rPr>
              <w:t>1.59</w:t>
            </w:r>
          </w:p>
        </w:tc>
        <w:tc>
          <w:tcPr>
            <w:tcW w:w="616" w:type="dxa"/>
            <w:tcBorders>
              <w:top w:val="nil"/>
              <w:left w:val="nil"/>
              <w:bottom w:val="single" w:sz="4" w:space="0" w:color="000000"/>
              <w:right w:val="single" w:sz="4" w:space="0" w:color="000000"/>
            </w:tcBorders>
            <w:shd w:val="clear" w:color="auto" w:fill="auto"/>
            <w:vAlign w:val="center"/>
          </w:tcPr>
          <w:p w14:paraId="082A611B" w14:textId="77777777" w:rsidR="00DF08A2" w:rsidRDefault="00DF08A2" w:rsidP="00221E0C">
            <w:pPr>
              <w:ind w:right="40"/>
              <w:jc w:val="center"/>
              <w:rPr>
                <w:sz w:val="16"/>
                <w:szCs w:val="16"/>
              </w:rPr>
            </w:pPr>
            <w:r>
              <w:rPr>
                <w:sz w:val="16"/>
                <w:szCs w:val="16"/>
              </w:rPr>
              <w:t>1.61</w:t>
            </w:r>
          </w:p>
        </w:tc>
      </w:tr>
      <w:tr w:rsidR="00DF08A2" w14:paraId="45AB0E7B" w14:textId="77777777" w:rsidTr="00221E0C">
        <w:trPr>
          <w:trHeight w:val="194"/>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397063" w14:textId="77777777" w:rsidR="00DF08A2" w:rsidRDefault="00DF08A2" w:rsidP="00221E0C">
            <w:pPr>
              <w:ind w:right="42"/>
              <w:jc w:val="center"/>
              <w:rPr>
                <w:sz w:val="18"/>
                <w:szCs w:val="18"/>
              </w:rPr>
            </w:pPr>
            <w:r>
              <w:rPr>
                <w:sz w:val="18"/>
                <w:szCs w:val="18"/>
              </w:rPr>
              <w:t>Ancash</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7C997F0C" w14:textId="77777777" w:rsidR="00DF08A2" w:rsidRDefault="00DF08A2" w:rsidP="00221E0C">
            <w:pPr>
              <w:ind w:right="40"/>
              <w:jc w:val="center"/>
              <w:rPr>
                <w:sz w:val="16"/>
                <w:szCs w:val="16"/>
              </w:rPr>
            </w:pPr>
            <w:r>
              <w:rPr>
                <w:sz w:val="16"/>
                <w:szCs w:val="16"/>
              </w:rPr>
              <w:t>1.12</w:t>
            </w:r>
          </w:p>
        </w:tc>
        <w:tc>
          <w:tcPr>
            <w:tcW w:w="643" w:type="dxa"/>
            <w:tcBorders>
              <w:top w:val="nil"/>
              <w:left w:val="nil"/>
              <w:bottom w:val="single" w:sz="4" w:space="0" w:color="000000"/>
              <w:right w:val="single" w:sz="4" w:space="0" w:color="000000"/>
            </w:tcBorders>
            <w:shd w:val="clear" w:color="auto" w:fill="auto"/>
            <w:vAlign w:val="center"/>
          </w:tcPr>
          <w:p w14:paraId="27ABDD95" w14:textId="77777777" w:rsidR="00DF08A2" w:rsidRDefault="00DF08A2" w:rsidP="00221E0C">
            <w:pPr>
              <w:ind w:right="40"/>
              <w:jc w:val="center"/>
              <w:rPr>
                <w:sz w:val="16"/>
                <w:szCs w:val="16"/>
              </w:rPr>
            </w:pPr>
            <w:r>
              <w:rPr>
                <w:sz w:val="16"/>
                <w:szCs w:val="16"/>
              </w:rPr>
              <w:t>1.13</w:t>
            </w:r>
          </w:p>
        </w:tc>
        <w:tc>
          <w:tcPr>
            <w:tcW w:w="642" w:type="dxa"/>
            <w:tcBorders>
              <w:top w:val="nil"/>
              <w:left w:val="nil"/>
              <w:bottom w:val="single" w:sz="4" w:space="0" w:color="000000"/>
              <w:right w:val="single" w:sz="4" w:space="0" w:color="000000"/>
            </w:tcBorders>
            <w:shd w:val="clear" w:color="auto" w:fill="auto"/>
            <w:vAlign w:val="center"/>
          </w:tcPr>
          <w:p w14:paraId="0760581A" w14:textId="77777777" w:rsidR="00DF08A2" w:rsidRDefault="00DF08A2" w:rsidP="00221E0C">
            <w:pPr>
              <w:ind w:right="40"/>
              <w:jc w:val="center"/>
              <w:rPr>
                <w:sz w:val="16"/>
                <w:szCs w:val="16"/>
              </w:rPr>
            </w:pPr>
            <w:r>
              <w:rPr>
                <w:sz w:val="16"/>
                <w:szCs w:val="16"/>
              </w:rPr>
              <w:t>1.14</w:t>
            </w:r>
          </w:p>
        </w:tc>
        <w:tc>
          <w:tcPr>
            <w:tcW w:w="642" w:type="dxa"/>
            <w:tcBorders>
              <w:top w:val="nil"/>
              <w:left w:val="nil"/>
              <w:bottom w:val="single" w:sz="4" w:space="0" w:color="000000"/>
              <w:right w:val="single" w:sz="4" w:space="0" w:color="000000"/>
            </w:tcBorders>
            <w:shd w:val="clear" w:color="auto" w:fill="auto"/>
            <w:vAlign w:val="center"/>
          </w:tcPr>
          <w:p w14:paraId="16208F0D" w14:textId="77777777" w:rsidR="00DF08A2" w:rsidRDefault="00DF08A2" w:rsidP="00221E0C">
            <w:pPr>
              <w:ind w:right="40"/>
              <w:jc w:val="center"/>
              <w:rPr>
                <w:sz w:val="16"/>
                <w:szCs w:val="16"/>
              </w:rPr>
            </w:pPr>
            <w:r>
              <w:rPr>
                <w:sz w:val="16"/>
                <w:szCs w:val="16"/>
              </w:rPr>
              <w:t>1.15</w:t>
            </w:r>
          </w:p>
        </w:tc>
        <w:tc>
          <w:tcPr>
            <w:tcW w:w="642" w:type="dxa"/>
            <w:tcBorders>
              <w:top w:val="nil"/>
              <w:left w:val="nil"/>
              <w:bottom w:val="single" w:sz="4" w:space="0" w:color="000000"/>
              <w:right w:val="single" w:sz="4" w:space="0" w:color="000000"/>
            </w:tcBorders>
            <w:shd w:val="clear" w:color="auto" w:fill="auto"/>
            <w:vAlign w:val="center"/>
          </w:tcPr>
          <w:p w14:paraId="7A1CA2A3" w14:textId="77777777" w:rsidR="00DF08A2" w:rsidRDefault="00DF08A2" w:rsidP="00221E0C">
            <w:pPr>
              <w:ind w:right="40"/>
              <w:jc w:val="center"/>
              <w:rPr>
                <w:sz w:val="16"/>
                <w:szCs w:val="16"/>
              </w:rPr>
            </w:pPr>
            <w:r>
              <w:rPr>
                <w:sz w:val="16"/>
                <w:szCs w:val="16"/>
              </w:rPr>
              <w:t>1.15</w:t>
            </w:r>
          </w:p>
        </w:tc>
        <w:tc>
          <w:tcPr>
            <w:tcW w:w="643" w:type="dxa"/>
            <w:tcBorders>
              <w:top w:val="nil"/>
              <w:left w:val="nil"/>
              <w:bottom w:val="single" w:sz="4" w:space="0" w:color="000000"/>
              <w:right w:val="single" w:sz="4" w:space="0" w:color="000000"/>
            </w:tcBorders>
            <w:shd w:val="clear" w:color="auto" w:fill="auto"/>
            <w:vAlign w:val="center"/>
          </w:tcPr>
          <w:p w14:paraId="37983AE8" w14:textId="77777777" w:rsidR="00DF08A2" w:rsidRDefault="00DF08A2" w:rsidP="00221E0C">
            <w:pPr>
              <w:ind w:right="40"/>
              <w:jc w:val="center"/>
              <w:rPr>
                <w:sz w:val="16"/>
                <w:szCs w:val="16"/>
              </w:rPr>
            </w:pPr>
            <w:r>
              <w:rPr>
                <w:sz w:val="16"/>
                <w:szCs w:val="16"/>
              </w:rPr>
              <w:t>1.16</w:t>
            </w:r>
          </w:p>
        </w:tc>
        <w:tc>
          <w:tcPr>
            <w:tcW w:w="642" w:type="dxa"/>
            <w:tcBorders>
              <w:top w:val="nil"/>
              <w:left w:val="nil"/>
              <w:bottom w:val="single" w:sz="4" w:space="0" w:color="000000"/>
              <w:right w:val="single" w:sz="4" w:space="0" w:color="000000"/>
            </w:tcBorders>
            <w:shd w:val="clear" w:color="auto" w:fill="auto"/>
            <w:vAlign w:val="center"/>
          </w:tcPr>
          <w:p w14:paraId="66189B23" w14:textId="77777777" w:rsidR="00DF08A2" w:rsidRDefault="00DF08A2" w:rsidP="00221E0C">
            <w:pPr>
              <w:ind w:right="40"/>
              <w:jc w:val="center"/>
              <w:rPr>
                <w:sz w:val="16"/>
                <w:szCs w:val="16"/>
              </w:rPr>
            </w:pPr>
            <w:r>
              <w:rPr>
                <w:sz w:val="16"/>
                <w:szCs w:val="16"/>
              </w:rPr>
              <w:t>1.17</w:t>
            </w:r>
          </w:p>
        </w:tc>
        <w:tc>
          <w:tcPr>
            <w:tcW w:w="641" w:type="dxa"/>
            <w:tcBorders>
              <w:top w:val="nil"/>
              <w:left w:val="nil"/>
              <w:bottom w:val="single" w:sz="4" w:space="0" w:color="000000"/>
              <w:right w:val="single" w:sz="4" w:space="0" w:color="000000"/>
            </w:tcBorders>
            <w:shd w:val="clear" w:color="auto" w:fill="auto"/>
            <w:vAlign w:val="center"/>
          </w:tcPr>
          <w:p w14:paraId="59048B25" w14:textId="77777777" w:rsidR="00DF08A2" w:rsidRDefault="00DF08A2" w:rsidP="00221E0C">
            <w:pPr>
              <w:ind w:right="40"/>
              <w:jc w:val="center"/>
              <w:rPr>
                <w:sz w:val="16"/>
                <w:szCs w:val="16"/>
              </w:rPr>
            </w:pPr>
            <w:r>
              <w:rPr>
                <w:sz w:val="16"/>
                <w:szCs w:val="16"/>
              </w:rPr>
              <w:t>1.18</w:t>
            </w:r>
          </w:p>
        </w:tc>
        <w:tc>
          <w:tcPr>
            <w:tcW w:w="642" w:type="dxa"/>
            <w:tcBorders>
              <w:top w:val="nil"/>
              <w:left w:val="nil"/>
              <w:bottom w:val="single" w:sz="4" w:space="0" w:color="000000"/>
              <w:right w:val="single" w:sz="4" w:space="0" w:color="000000"/>
            </w:tcBorders>
            <w:shd w:val="clear" w:color="auto" w:fill="auto"/>
            <w:vAlign w:val="center"/>
          </w:tcPr>
          <w:p w14:paraId="1E5AE6D5" w14:textId="77777777" w:rsidR="00DF08A2" w:rsidRDefault="00DF08A2" w:rsidP="00221E0C">
            <w:pPr>
              <w:ind w:right="40"/>
              <w:jc w:val="center"/>
              <w:rPr>
                <w:sz w:val="16"/>
                <w:szCs w:val="16"/>
              </w:rPr>
            </w:pPr>
            <w:r>
              <w:rPr>
                <w:sz w:val="16"/>
                <w:szCs w:val="16"/>
              </w:rPr>
              <w:t>1.19</w:t>
            </w:r>
          </w:p>
        </w:tc>
        <w:tc>
          <w:tcPr>
            <w:tcW w:w="635" w:type="dxa"/>
            <w:tcBorders>
              <w:top w:val="nil"/>
              <w:left w:val="nil"/>
              <w:bottom w:val="single" w:sz="4" w:space="0" w:color="000000"/>
              <w:right w:val="single" w:sz="4" w:space="0" w:color="000000"/>
            </w:tcBorders>
            <w:shd w:val="clear" w:color="auto" w:fill="auto"/>
            <w:vAlign w:val="center"/>
          </w:tcPr>
          <w:p w14:paraId="20562B6F" w14:textId="77777777" w:rsidR="00DF08A2" w:rsidRDefault="00DF08A2" w:rsidP="00221E0C">
            <w:pPr>
              <w:ind w:right="40"/>
              <w:jc w:val="center"/>
              <w:rPr>
                <w:sz w:val="16"/>
                <w:szCs w:val="16"/>
              </w:rPr>
            </w:pPr>
            <w:r>
              <w:rPr>
                <w:sz w:val="16"/>
                <w:szCs w:val="16"/>
              </w:rPr>
              <w:t>1.20</w:t>
            </w:r>
          </w:p>
        </w:tc>
        <w:tc>
          <w:tcPr>
            <w:tcW w:w="627" w:type="dxa"/>
            <w:tcBorders>
              <w:top w:val="nil"/>
              <w:left w:val="nil"/>
              <w:bottom w:val="single" w:sz="4" w:space="0" w:color="000000"/>
              <w:right w:val="single" w:sz="4" w:space="0" w:color="000000"/>
            </w:tcBorders>
            <w:shd w:val="clear" w:color="auto" w:fill="auto"/>
            <w:vAlign w:val="center"/>
          </w:tcPr>
          <w:p w14:paraId="24CD01B1" w14:textId="77777777" w:rsidR="00DF08A2" w:rsidRDefault="00DF08A2" w:rsidP="00221E0C">
            <w:pPr>
              <w:ind w:right="40"/>
              <w:jc w:val="center"/>
              <w:rPr>
                <w:sz w:val="16"/>
                <w:szCs w:val="16"/>
              </w:rPr>
            </w:pPr>
            <w:r>
              <w:rPr>
                <w:sz w:val="16"/>
                <w:szCs w:val="16"/>
              </w:rPr>
              <w:t>1.21</w:t>
            </w:r>
          </w:p>
        </w:tc>
        <w:tc>
          <w:tcPr>
            <w:tcW w:w="620" w:type="dxa"/>
            <w:tcBorders>
              <w:top w:val="nil"/>
              <w:left w:val="nil"/>
              <w:bottom w:val="single" w:sz="4" w:space="0" w:color="000000"/>
              <w:right w:val="single" w:sz="4" w:space="0" w:color="000000"/>
            </w:tcBorders>
            <w:shd w:val="clear" w:color="auto" w:fill="auto"/>
            <w:vAlign w:val="center"/>
          </w:tcPr>
          <w:p w14:paraId="67C697E6" w14:textId="77777777" w:rsidR="00DF08A2" w:rsidRDefault="00DF08A2" w:rsidP="00221E0C">
            <w:pPr>
              <w:ind w:right="40"/>
              <w:jc w:val="center"/>
              <w:rPr>
                <w:sz w:val="16"/>
                <w:szCs w:val="16"/>
              </w:rPr>
            </w:pPr>
            <w:r>
              <w:rPr>
                <w:sz w:val="16"/>
                <w:szCs w:val="16"/>
              </w:rPr>
              <w:t>1.22</w:t>
            </w:r>
          </w:p>
        </w:tc>
        <w:tc>
          <w:tcPr>
            <w:tcW w:w="616" w:type="dxa"/>
            <w:tcBorders>
              <w:top w:val="nil"/>
              <w:left w:val="nil"/>
              <w:bottom w:val="single" w:sz="4" w:space="0" w:color="000000"/>
              <w:right w:val="single" w:sz="4" w:space="0" w:color="000000"/>
            </w:tcBorders>
            <w:shd w:val="clear" w:color="auto" w:fill="auto"/>
            <w:vAlign w:val="center"/>
          </w:tcPr>
          <w:p w14:paraId="48BE4006" w14:textId="77777777" w:rsidR="00DF08A2" w:rsidRDefault="00DF08A2" w:rsidP="00221E0C">
            <w:pPr>
              <w:ind w:right="40"/>
              <w:jc w:val="center"/>
              <w:rPr>
                <w:sz w:val="16"/>
                <w:szCs w:val="16"/>
              </w:rPr>
            </w:pPr>
            <w:r>
              <w:rPr>
                <w:sz w:val="16"/>
                <w:szCs w:val="16"/>
              </w:rPr>
              <w:t>1.23</w:t>
            </w:r>
          </w:p>
        </w:tc>
      </w:tr>
      <w:tr w:rsidR="00DF08A2" w14:paraId="00934543" w14:textId="77777777" w:rsidTr="00221E0C">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575887" w14:textId="77777777" w:rsidR="00DF08A2" w:rsidRDefault="00DF08A2" w:rsidP="00221E0C">
            <w:pPr>
              <w:ind w:right="42"/>
              <w:jc w:val="center"/>
              <w:rPr>
                <w:sz w:val="18"/>
                <w:szCs w:val="18"/>
              </w:rPr>
            </w:pPr>
            <w:r>
              <w:rPr>
                <w:sz w:val="18"/>
                <w:szCs w:val="18"/>
              </w:rPr>
              <w:t>Apurímac</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07EC16B4" w14:textId="77777777" w:rsidR="00DF08A2" w:rsidRDefault="00DF08A2" w:rsidP="00221E0C">
            <w:pPr>
              <w:ind w:right="40"/>
              <w:jc w:val="center"/>
              <w:rPr>
                <w:sz w:val="16"/>
                <w:szCs w:val="16"/>
              </w:rPr>
            </w:pPr>
            <w:r>
              <w:rPr>
                <w:sz w:val="16"/>
                <w:szCs w:val="16"/>
              </w:rPr>
              <w:t>1.37</w:t>
            </w:r>
          </w:p>
        </w:tc>
        <w:tc>
          <w:tcPr>
            <w:tcW w:w="643" w:type="dxa"/>
            <w:tcBorders>
              <w:top w:val="nil"/>
              <w:left w:val="nil"/>
              <w:bottom w:val="single" w:sz="4" w:space="0" w:color="000000"/>
              <w:right w:val="single" w:sz="4" w:space="0" w:color="000000"/>
            </w:tcBorders>
            <w:shd w:val="clear" w:color="auto" w:fill="auto"/>
            <w:vAlign w:val="center"/>
          </w:tcPr>
          <w:p w14:paraId="072F9AD6" w14:textId="77777777" w:rsidR="00DF08A2" w:rsidRDefault="00DF08A2" w:rsidP="00221E0C">
            <w:pPr>
              <w:ind w:right="40"/>
              <w:jc w:val="center"/>
              <w:rPr>
                <w:sz w:val="16"/>
                <w:szCs w:val="16"/>
              </w:rPr>
            </w:pPr>
            <w:r>
              <w:rPr>
                <w:sz w:val="16"/>
                <w:szCs w:val="16"/>
              </w:rPr>
              <w:t>1.40</w:t>
            </w:r>
          </w:p>
        </w:tc>
        <w:tc>
          <w:tcPr>
            <w:tcW w:w="642" w:type="dxa"/>
            <w:tcBorders>
              <w:top w:val="nil"/>
              <w:left w:val="nil"/>
              <w:bottom w:val="single" w:sz="4" w:space="0" w:color="000000"/>
              <w:right w:val="single" w:sz="4" w:space="0" w:color="000000"/>
            </w:tcBorders>
            <w:shd w:val="clear" w:color="auto" w:fill="auto"/>
            <w:vAlign w:val="center"/>
          </w:tcPr>
          <w:p w14:paraId="4853B3FF" w14:textId="77777777" w:rsidR="00DF08A2" w:rsidRDefault="00DF08A2" w:rsidP="00221E0C">
            <w:pPr>
              <w:ind w:right="40"/>
              <w:jc w:val="center"/>
              <w:rPr>
                <w:sz w:val="16"/>
                <w:szCs w:val="16"/>
              </w:rPr>
            </w:pPr>
            <w:r>
              <w:rPr>
                <w:sz w:val="16"/>
                <w:szCs w:val="16"/>
              </w:rPr>
              <w:t>1.43</w:t>
            </w:r>
          </w:p>
        </w:tc>
        <w:tc>
          <w:tcPr>
            <w:tcW w:w="642" w:type="dxa"/>
            <w:tcBorders>
              <w:top w:val="nil"/>
              <w:left w:val="nil"/>
              <w:bottom w:val="single" w:sz="4" w:space="0" w:color="000000"/>
              <w:right w:val="single" w:sz="4" w:space="0" w:color="000000"/>
            </w:tcBorders>
            <w:shd w:val="clear" w:color="auto" w:fill="auto"/>
            <w:vAlign w:val="center"/>
          </w:tcPr>
          <w:p w14:paraId="4E2D1693" w14:textId="77777777" w:rsidR="00DF08A2" w:rsidRDefault="00DF08A2" w:rsidP="00221E0C">
            <w:pPr>
              <w:ind w:right="40"/>
              <w:jc w:val="center"/>
              <w:rPr>
                <w:sz w:val="16"/>
                <w:szCs w:val="16"/>
              </w:rPr>
            </w:pPr>
            <w:r>
              <w:rPr>
                <w:sz w:val="16"/>
                <w:szCs w:val="16"/>
              </w:rPr>
              <w:t>1.46</w:t>
            </w:r>
          </w:p>
        </w:tc>
        <w:tc>
          <w:tcPr>
            <w:tcW w:w="642" w:type="dxa"/>
            <w:tcBorders>
              <w:top w:val="nil"/>
              <w:left w:val="nil"/>
              <w:bottom w:val="single" w:sz="4" w:space="0" w:color="000000"/>
              <w:right w:val="single" w:sz="4" w:space="0" w:color="000000"/>
            </w:tcBorders>
            <w:shd w:val="clear" w:color="auto" w:fill="auto"/>
            <w:vAlign w:val="center"/>
          </w:tcPr>
          <w:p w14:paraId="32C7F68C" w14:textId="77777777" w:rsidR="00DF08A2" w:rsidRDefault="00DF08A2" w:rsidP="00221E0C">
            <w:pPr>
              <w:ind w:right="40"/>
              <w:jc w:val="center"/>
              <w:rPr>
                <w:sz w:val="16"/>
                <w:szCs w:val="16"/>
              </w:rPr>
            </w:pPr>
            <w:r>
              <w:rPr>
                <w:sz w:val="16"/>
                <w:szCs w:val="16"/>
              </w:rPr>
              <w:t>1.49</w:t>
            </w:r>
          </w:p>
        </w:tc>
        <w:tc>
          <w:tcPr>
            <w:tcW w:w="643" w:type="dxa"/>
            <w:tcBorders>
              <w:top w:val="nil"/>
              <w:left w:val="nil"/>
              <w:bottom w:val="single" w:sz="4" w:space="0" w:color="000000"/>
              <w:right w:val="single" w:sz="4" w:space="0" w:color="000000"/>
            </w:tcBorders>
            <w:shd w:val="clear" w:color="auto" w:fill="auto"/>
            <w:vAlign w:val="center"/>
          </w:tcPr>
          <w:p w14:paraId="3C4A16FA" w14:textId="77777777" w:rsidR="00DF08A2" w:rsidRDefault="00DF08A2" w:rsidP="00221E0C">
            <w:pPr>
              <w:ind w:right="40"/>
              <w:jc w:val="center"/>
              <w:rPr>
                <w:sz w:val="16"/>
                <w:szCs w:val="16"/>
              </w:rPr>
            </w:pPr>
            <w:r>
              <w:rPr>
                <w:sz w:val="16"/>
                <w:szCs w:val="16"/>
              </w:rPr>
              <w:t>1.52</w:t>
            </w:r>
          </w:p>
        </w:tc>
        <w:tc>
          <w:tcPr>
            <w:tcW w:w="642" w:type="dxa"/>
            <w:tcBorders>
              <w:top w:val="nil"/>
              <w:left w:val="nil"/>
              <w:bottom w:val="single" w:sz="4" w:space="0" w:color="000000"/>
              <w:right w:val="single" w:sz="4" w:space="0" w:color="000000"/>
            </w:tcBorders>
            <w:shd w:val="clear" w:color="auto" w:fill="auto"/>
            <w:vAlign w:val="center"/>
          </w:tcPr>
          <w:p w14:paraId="01603E8E" w14:textId="77777777" w:rsidR="00DF08A2" w:rsidRDefault="00DF08A2" w:rsidP="00221E0C">
            <w:pPr>
              <w:ind w:right="40"/>
              <w:jc w:val="center"/>
              <w:rPr>
                <w:sz w:val="16"/>
                <w:szCs w:val="16"/>
              </w:rPr>
            </w:pPr>
            <w:r>
              <w:rPr>
                <w:sz w:val="16"/>
                <w:szCs w:val="16"/>
              </w:rPr>
              <w:t>1.54</w:t>
            </w:r>
          </w:p>
        </w:tc>
        <w:tc>
          <w:tcPr>
            <w:tcW w:w="641" w:type="dxa"/>
            <w:tcBorders>
              <w:top w:val="nil"/>
              <w:left w:val="nil"/>
              <w:bottom w:val="single" w:sz="4" w:space="0" w:color="000000"/>
              <w:right w:val="single" w:sz="4" w:space="0" w:color="000000"/>
            </w:tcBorders>
            <w:shd w:val="clear" w:color="auto" w:fill="auto"/>
            <w:vAlign w:val="center"/>
          </w:tcPr>
          <w:p w14:paraId="644C76DF" w14:textId="77777777" w:rsidR="00DF08A2" w:rsidRDefault="00DF08A2" w:rsidP="00221E0C">
            <w:pPr>
              <w:ind w:right="40"/>
              <w:jc w:val="center"/>
              <w:rPr>
                <w:sz w:val="16"/>
                <w:szCs w:val="16"/>
              </w:rPr>
            </w:pPr>
            <w:r>
              <w:rPr>
                <w:sz w:val="16"/>
                <w:szCs w:val="16"/>
              </w:rPr>
              <w:t>1.57</w:t>
            </w:r>
          </w:p>
        </w:tc>
        <w:tc>
          <w:tcPr>
            <w:tcW w:w="642" w:type="dxa"/>
            <w:tcBorders>
              <w:top w:val="nil"/>
              <w:left w:val="nil"/>
              <w:bottom w:val="single" w:sz="4" w:space="0" w:color="000000"/>
              <w:right w:val="single" w:sz="4" w:space="0" w:color="000000"/>
            </w:tcBorders>
            <w:shd w:val="clear" w:color="auto" w:fill="auto"/>
            <w:vAlign w:val="center"/>
          </w:tcPr>
          <w:p w14:paraId="64792612" w14:textId="77777777" w:rsidR="00DF08A2" w:rsidRDefault="00DF08A2" w:rsidP="00221E0C">
            <w:pPr>
              <w:ind w:right="40"/>
              <w:jc w:val="center"/>
              <w:rPr>
                <w:sz w:val="16"/>
                <w:szCs w:val="16"/>
              </w:rPr>
            </w:pPr>
            <w:r>
              <w:rPr>
                <w:sz w:val="16"/>
                <w:szCs w:val="16"/>
              </w:rPr>
              <w:t>1.60</w:t>
            </w:r>
          </w:p>
        </w:tc>
        <w:tc>
          <w:tcPr>
            <w:tcW w:w="635" w:type="dxa"/>
            <w:tcBorders>
              <w:top w:val="nil"/>
              <w:left w:val="nil"/>
              <w:bottom w:val="single" w:sz="4" w:space="0" w:color="000000"/>
              <w:right w:val="single" w:sz="4" w:space="0" w:color="000000"/>
            </w:tcBorders>
            <w:shd w:val="clear" w:color="auto" w:fill="auto"/>
            <w:vAlign w:val="center"/>
          </w:tcPr>
          <w:p w14:paraId="16B67CC6" w14:textId="77777777" w:rsidR="00DF08A2" w:rsidRDefault="00DF08A2" w:rsidP="00221E0C">
            <w:pPr>
              <w:ind w:right="40"/>
              <w:jc w:val="center"/>
              <w:rPr>
                <w:sz w:val="16"/>
                <w:szCs w:val="16"/>
              </w:rPr>
            </w:pPr>
            <w:r>
              <w:rPr>
                <w:sz w:val="16"/>
                <w:szCs w:val="16"/>
              </w:rPr>
              <w:t>1.63</w:t>
            </w:r>
          </w:p>
        </w:tc>
        <w:tc>
          <w:tcPr>
            <w:tcW w:w="627" w:type="dxa"/>
            <w:tcBorders>
              <w:top w:val="nil"/>
              <w:left w:val="nil"/>
              <w:bottom w:val="single" w:sz="4" w:space="0" w:color="000000"/>
              <w:right w:val="single" w:sz="4" w:space="0" w:color="000000"/>
            </w:tcBorders>
            <w:shd w:val="clear" w:color="auto" w:fill="auto"/>
            <w:vAlign w:val="center"/>
          </w:tcPr>
          <w:p w14:paraId="71DD718C" w14:textId="77777777" w:rsidR="00DF08A2" w:rsidRDefault="00DF08A2" w:rsidP="00221E0C">
            <w:pPr>
              <w:ind w:right="40"/>
              <w:jc w:val="center"/>
              <w:rPr>
                <w:sz w:val="16"/>
                <w:szCs w:val="16"/>
              </w:rPr>
            </w:pPr>
            <w:r>
              <w:rPr>
                <w:sz w:val="16"/>
                <w:szCs w:val="16"/>
              </w:rPr>
              <w:t>1.66</w:t>
            </w:r>
          </w:p>
        </w:tc>
        <w:tc>
          <w:tcPr>
            <w:tcW w:w="620" w:type="dxa"/>
            <w:tcBorders>
              <w:top w:val="nil"/>
              <w:left w:val="nil"/>
              <w:bottom w:val="single" w:sz="4" w:space="0" w:color="000000"/>
              <w:right w:val="single" w:sz="4" w:space="0" w:color="000000"/>
            </w:tcBorders>
            <w:shd w:val="clear" w:color="auto" w:fill="auto"/>
            <w:vAlign w:val="center"/>
          </w:tcPr>
          <w:p w14:paraId="5759FBD9" w14:textId="77777777" w:rsidR="00DF08A2" w:rsidRDefault="00DF08A2" w:rsidP="00221E0C">
            <w:pPr>
              <w:ind w:right="40"/>
              <w:jc w:val="center"/>
              <w:rPr>
                <w:sz w:val="16"/>
                <w:szCs w:val="16"/>
              </w:rPr>
            </w:pPr>
            <w:r>
              <w:rPr>
                <w:sz w:val="16"/>
                <w:szCs w:val="16"/>
              </w:rPr>
              <w:t>1.69</w:t>
            </w:r>
          </w:p>
        </w:tc>
        <w:tc>
          <w:tcPr>
            <w:tcW w:w="616" w:type="dxa"/>
            <w:tcBorders>
              <w:top w:val="nil"/>
              <w:left w:val="nil"/>
              <w:bottom w:val="single" w:sz="4" w:space="0" w:color="000000"/>
              <w:right w:val="single" w:sz="4" w:space="0" w:color="000000"/>
            </w:tcBorders>
            <w:shd w:val="clear" w:color="auto" w:fill="auto"/>
            <w:vAlign w:val="center"/>
          </w:tcPr>
          <w:p w14:paraId="321F9491" w14:textId="77777777" w:rsidR="00DF08A2" w:rsidRDefault="00DF08A2" w:rsidP="00221E0C">
            <w:pPr>
              <w:ind w:right="40"/>
              <w:jc w:val="center"/>
              <w:rPr>
                <w:sz w:val="16"/>
                <w:szCs w:val="16"/>
              </w:rPr>
            </w:pPr>
            <w:r>
              <w:rPr>
                <w:sz w:val="16"/>
                <w:szCs w:val="16"/>
              </w:rPr>
              <w:t>1.72</w:t>
            </w:r>
          </w:p>
        </w:tc>
      </w:tr>
      <w:tr w:rsidR="00DF08A2" w14:paraId="07A33138" w14:textId="77777777" w:rsidTr="00221E0C">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D4D2DD" w14:textId="77777777" w:rsidR="00DF08A2" w:rsidRDefault="00DF08A2" w:rsidP="00221E0C">
            <w:pPr>
              <w:ind w:right="42"/>
              <w:jc w:val="center"/>
              <w:rPr>
                <w:sz w:val="18"/>
                <w:szCs w:val="18"/>
              </w:rPr>
            </w:pPr>
            <w:r>
              <w:rPr>
                <w:sz w:val="18"/>
                <w:szCs w:val="18"/>
              </w:rPr>
              <w:t>Arequipa</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7BAA329D" w14:textId="77777777" w:rsidR="00DF08A2" w:rsidRDefault="00DF08A2" w:rsidP="00221E0C">
            <w:pPr>
              <w:ind w:right="40"/>
              <w:jc w:val="center"/>
              <w:rPr>
                <w:sz w:val="16"/>
                <w:szCs w:val="16"/>
              </w:rPr>
            </w:pPr>
            <w:r>
              <w:rPr>
                <w:sz w:val="16"/>
                <w:szCs w:val="16"/>
              </w:rPr>
              <w:t>1.10</w:t>
            </w:r>
          </w:p>
        </w:tc>
        <w:tc>
          <w:tcPr>
            <w:tcW w:w="643" w:type="dxa"/>
            <w:tcBorders>
              <w:top w:val="nil"/>
              <w:left w:val="nil"/>
              <w:bottom w:val="single" w:sz="4" w:space="0" w:color="000000"/>
              <w:right w:val="single" w:sz="4" w:space="0" w:color="000000"/>
            </w:tcBorders>
            <w:shd w:val="clear" w:color="auto" w:fill="auto"/>
            <w:vAlign w:val="center"/>
          </w:tcPr>
          <w:p w14:paraId="4B649D92" w14:textId="77777777" w:rsidR="00DF08A2" w:rsidRDefault="00DF08A2" w:rsidP="00221E0C">
            <w:pPr>
              <w:ind w:right="40"/>
              <w:jc w:val="center"/>
              <w:rPr>
                <w:sz w:val="16"/>
                <w:szCs w:val="16"/>
              </w:rPr>
            </w:pPr>
            <w:r>
              <w:rPr>
                <w:sz w:val="16"/>
                <w:szCs w:val="16"/>
              </w:rPr>
              <w:t>1.11</w:t>
            </w:r>
          </w:p>
        </w:tc>
        <w:tc>
          <w:tcPr>
            <w:tcW w:w="642" w:type="dxa"/>
            <w:tcBorders>
              <w:top w:val="nil"/>
              <w:left w:val="nil"/>
              <w:bottom w:val="single" w:sz="4" w:space="0" w:color="000000"/>
              <w:right w:val="single" w:sz="4" w:space="0" w:color="000000"/>
            </w:tcBorders>
            <w:shd w:val="clear" w:color="auto" w:fill="auto"/>
            <w:vAlign w:val="center"/>
          </w:tcPr>
          <w:p w14:paraId="6DFDB4E4" w14:textId="77777777" w:rsidR="00DF08A2" w:rsidRDefault="00DF08A2" w:rsidP="00221E0C">
            <w:pPr>
              <w:ind w:right="40"/>
              <w:jc w:val="center"/>
              <w:rPr>
                <w:sz w:val="16"/>
                <w:szCs w:val="16"/>
              </w:rPr>
            </w:pPr>
            <w:r>
              <w:rPr>
                <w:sz w:val="16"/>
                <w:szCs w:val="16"/>
              </w:rPr>
              <w:t>1.12</w:t>
            </w:r>
          </w:p>
        </w:tc>
        <w:tc>
          <w:tcPr>
            <w:tcW w:w="642" w:type="dxa"/>
            <w:tcBorders>
              <w:top w:val="nil"/>
              <w:left w:val="nil"/>
              <w:bottom w:val="single" w:sz="4" w:space="0" w:color="000000"/>
              <w:right w:val="single" w:sz="4" w:space="0" w:color="000000"/>
            </w:tcBorders>
            <w:shd w:val="clear" w:color="auto" w:fill="auto"/>
            <w:vAlign w:val="center"/>
          </w:tcPr>
          <w:p w14:paraId="39117A47" w14:textId="77777777" w:rsidR="00DF08A2" w:rsidRDefault="00DF08A2" w:rsidP="00221E0C">
            <w:pPr>
              <w:ind w:right="40"/>
              <w:jc w:val="center"/>
              <w:rPr>
                <w:sz w:val="16"/>
                <w:szCs w:val="16"/>
              </w:rPr>
            </w:pPr>
            <w:r>
              <w:rPr>
                <w:sz w:val="16"/>
                <w:szCs w:val="16"/>
              </w:rPr>
              <w:t>1.13</w:t>
            </w:r>
          </w:p>
        </w:tc>
        <w:tc>
          <w:tcPr>
            <w:tcW w:w="642" w:type="dxa"/>
            <w:tcBorders>
              <w:top w:val="nil"/>
              <w:left w:val="nil"/>
              <w:bottom w:val="single" w:sz="4" w:space="0" w:color="000000"/>
              <w:right w:val="single" w:sz="4" w:space="0" w:color="000000"/>
            </w:tcBorders>
            <w:shd w:val="clear" w:color="auto" w:fill="auto"/>
            <w:vAlign w:val="center"/>
          </w:tcPr>
          <w:p w14:paraId="6E8CBB8C" w14:textId="77777777" w:rsidR="00DF08A2" w:rsidRDefault="00DF08A2" w:rsidP="00221E0C">
            <w:pPr>
              <w:ind w:right="40"/>
              <w:jc w:val="center"/>
              <w:rPr>
                <w:sz w:val="16"/>
                <w:szCs w:val="16"/>
              </w:rPr>
            </w:pPr>
            <w:r>
              <w:rPr>
                <w:sz w:val="16"/>
                <w:szCs w:val="16"/>
              </w:rPr>
              <w:t>1.13</w:t>
            </w:r>
          </w:p>
        </w:tc>
        <w:tc>
          <w:tcPr>
            <w:tcW w:w="643" w:type="dxa"/>
            <w:tcBorders>
              <w:top w:val="nil"/>
              <w:left w:val="nil"/>
              <w:bottom w:val="single" w:sz="4" w:space="0" w:color="000000"/>
              <w:right w:val="single" w:sz="4" w:space="0" w:color="000000"/>
            </w:tcBorders>
            <w:shd w:val="clear" w:color="auto" w:fill="auto"/>
            <w:vAlign w:val="center"/>
          </w:tcPr>
          <w:p w14:paraId="2803EE2F" w14:textId="77777777" w:rsidR="00DF08A2" w:rsidRDefault="00DF08A2" w:rsidP="00221E0C">
            <w:pPr>
              <w:ind w:right="40"/>
              <w:jc w:val="center"/>
              <w:rPr>
                <w:sz w:val="16"/>
                <w:szCs w:val="16"/>
              </w:rPr>
            </w:pPr>
            <w:r>
              <w:rPr>
                <w:sz w:val="16"/>
                <w:szCs w:val="16"/>
              </w:rPr>
              <w:t>1.14</w:t>
            </w:r>
          </w:p>
        </w:tc>
        <w:tc>
          <w:tcPr>
            <w:tcW w:w="642" w:type="dxa"/>
            <w:tcBorders>
              <w:top w:val="nil"/>
              <w:left w:val="nil"/>
              <w:bottom w:val="single" w:sz="4" w:space="0" w:color="000000"/>
              <w:right w:val="single" w:sz="4" w:space="0" w:color="000000"/>
            </w:tcBorders>
            <w:shd w:val="clear" w:color="auto" w:fill="auto"/>
            <w:vAlign w:val="center"/>
          </w:tcPr>
          <w:p w14:paraId="39D55286" w14:textId="77777777" w:rsidR="00DF08A2" w:rsidRDefault="00DF08A2" w:rsidP="00221E0C">
            <w:pPr>
              <w:ind w:right="40"/>
              <w:jc w:val="center"/>
              <w:rPr>
                <w:sz w:val="16"/>
                <w:szCs w:val="16"/>
              </w:rPr>
            </w:pPr>
            <w:r>
              <w:rPr>
                <w:sz w:val="16"/>
                <w:szCs w:val="16"/>
              </w:rPr>
              <w:t>1.15</w:t>
            </w:r>
          </w:p>
        </w:tc>
        <w:tc>
          <w:tcPr>
            <w:tcW w:w="641" w:type="dxa"/>
            <w:tcBorders>
              <w:top w:val="nil"/>
              <w:left w:val="nil"/>
              <w:bottom w:val="single" w:sz="4" w:space="0" w:color="000000"/>
              <w:right w:val="single" w:sz="4" w:space="0" w:color="000000"/>
            </w:tcBorders>
            <w:shd w:val="clear" w:color="auto" w:fill="auto"/>
            <w:vAlign w:val="center"/>
          </w:tcPr>
          <w:p w14:paraId="47CBA32A" w14:textId="77777777" w:rsidR="00DF08A2" w:rsidRDefault="00DF08A2" w:rsidP="00221E0C">
            <w:pPr>
              <w:ind w:right="40"/>
              <w:jc w:val="center"/>
              <w:rPr>
                <w:sz w:val="16"/>
                <w:szCs w:val="16"/>
              </w:rPr>
            </w:pPr>
            <w:r>
              <w:rPr>
                <w:sz w:val="16"/>
                <w:szCs w:val="16"/>
              </w:rPr>
              <w:t>1.16</w:t>
            </w:r>
          </w:p>
        </w:tc>
        <w:tc>
          <w:tcPr>
            <w:tcW w:w="642" w:type="dxa"/>
            <w:tcBorders>
              <w:top w:val="nil"/>
              <w:left w:val="nil"/>
              <w:bottom w:val="single" w:sz="4" w:space="0" w:color="000000"/>
              <w:right w:val="single" w:sz="4" w:space="0" w:color="000000"/>
            </w:tcBorders>
            <w:shd w:val="clear" w:color="auto" w:fill="auto"/>
            <w:vAlign w:val="center"/>
          </w:tcPr>
          <w:p w14:paraId="6A3F5CD8" w14:textId="77777777" w:rsidR="00DF08A2" w:rsidRDefault="00DF08A2" w:rsidP="00221E0C">
            <w:pPr>
              <w:ind w:right="40"/>
              <w:jc w:val="center"/>
              <w:rPr>
                <w:sz w:val="16"/>
                <w:szCs w:val="16"/>
              </w:rPr>
            </w:pPr>
            <w:r>
              <w:rPr>
                <w:sz w:val="16"/>
                <w:szCs w:val="16"/>
              </w:rPr>
              <w:t>1.17</w:t>
            </w:r>
          </w:p>
        </w:tc>
        <w:tc>
          <w:tcPr>
            <w:tcW w:w="635" w:type="dxa"/>
            <w:tcBorders>
              <w:top w:val="nil"/>
              <w:left w:val="nil"/>
              <w:bottom w:val="single" w:sz="4" w:space="0" w:color="000000"/>
              <w:right w:val="single" w:sz="4" w:space="0" w:color="000000"/>
            </w:tcBorders>
            <w:shd w:val="clear" w:color="auto" w:fill="auto"/>
            <w:vAlign w:val="center"/>
          </w:tcPr>
          <w:p w14:paraId="1BD9BB77" w14:textId="77777777" w:rsidR="00DF08A2" w:rsidRDefault="00DF08A2" w:rsidP="00221E0C">
            <w:pPr>
              <w:ind w:right="40"/>
              <w:jc w:val="center"/>
              <w:rPr>
                <w:sz w:val="16"/>
                <w:szCs w:val="16"/>
              </w:rPr>
            </w:pPr>
            <w:r>
              <w:rPr>
                <w:sz w:val="16"/>
                <w:szCs w:val="16"/>
              </w:rPr>
              <w:t>1.17</w:t>
            </w:r>
          </w:p>
        </w:tc>
        <w:tc>
          <w:tcPr>
            <w:tcW w:w="627" w:type="dxa"/>
            <w:tcBorders>
              <w:top w:val="nil"/>
              <w:left w:val="nil"/>
              <w:bottom w:val="single" w:sz="4" w:space="0" w:color="000000"/>
              <w:right w:val="single" w:sz="4" w:space="0" w:color="000000"/>
            </w:tcBorders>
            <w:shd w:val="clear" w:color="auto" w:fill="auto"/>
            <w:vAlign w:val="center"/>
          </w:tcPr>
          <w:p w14:paraId="0AF9746A" w14:textId="77777777" w:rsidR="00DF08A2" w:rsidRDefault="00DF08A2" w:rsidP="00221E0C">
            <w:pPr>
              <w:ind w:right="40"/>
              <w:jc w:val="center"/>
              <w:rPr>
                <w:sz w:val="16"/>
                <w:szCs w:val="16"/>
              </w:rPr>
            </w:pPr>
            <w:r>
              <w:rPr>
                <w:sz w:val="16"/>
                <w:szCs w:val="16"/>
              </w:rPr>
              <w:t>1.18</w:t>
            </w:r>
          </w:p>
        </w:tc>
        <w:tc>
          <w:tcPr>
            <w:tcW w:w="620" w:type="dxa"/>
            <w:tcBorders>
              <w:top w:val="nil"/>
              <w:left w:val="nil"/>
              <w:bottom w:val="single" w:sz="4" w:space="0" w:color="000000"/>
              <w:right w:val="single" w:sz="4" w:space="0" w:color="000000"/>
            </w:tcBorders>
            <w:shd w:val="clear" w:color="auto" w:fill="auto"/>
            <w:vAlign w:val="center"/>
          </w:tcPr>
          <w:p w14:paraId="1EF3B21E" w14:textId="77777777" w:rsidR="00DF08A2" w:rsidRDefault="00DF08A2" w:rsidP="00221E0C">
            <w:pPr>
              <w:ind w:right="40"/>
              <w:jc w:val="center"/>
              <w:rPr>
                <w:sz w:val="16"/>
                <w:szCs w:val="16"/>
              </w:rPr>
            </w:pPr>
            <w:r>
              <w:rPr>
                <w:sz w:val="16"/>
                <w:szCs w:val="16"/>
              </w:rPr>
              <w:t>1.19</w:t>
            </w:r>
          </w:p>
        </w:tc>
        <w:tc>
          <w:tcPr>
            <w:tcW w:w="616" w:type="dxa"/>
            <w:tcBorders>
              <w:top w:val="nil"/>
              <w:left w:val="nil"/>
              <w:bottom w:val="single" w:sz="4" w:space="0" w:color="000000"/>
              <w:right w:val="single" w:sz="4" w:space="0" w:color="000000"/>
            </w:tcBorders>
            <w:shd w:val="clear" w:color="auto" w:fill="auto"/>
            <w:vAlign w:val="center"/>
          </w:tcPr>
          <w:p w14:paraId="0604F7CD" w14:textId="77777777" w:rsidR="00DF08A2" w:rsidRDefault="00DF08A2" w:rsidP="00221E0C">
            <w:pPr>
              <w:ind w:right="40"/>
              <w:jc w:val="center"/>
              <w:rPr>
                <w:sz w:val="16"/>
                <w:szCs w:val="16"/>
              </w:rPr>
            </w:pPr>
            <w:r>
              <w:rPr>
                <w:sz w:val="16"/>
                <w:szCs w:val="16"/>
              </w:rPr>
              <w:t>1.20</w:t>
            </w:r>
          </w:p>
        </w:tc>
      </w:tr>
      <w:tr w:rsidR="00DF08A2" w14:paraId="5574E97D" w14:textId="77777777" w:rsidTr="00221E0C">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A3D83C" w14:textId="77777777" w:rsidR="00DF08A2" w:rsidRDefault="00DF08A2" w:rsidP="00221E0C">
            <w:pPr>
              <w:ind w:right="42"/>
              <w:jc w:val="center"/>
              <w:rPr>
                <w:sz w:val="18"/>
                <w:szCs w:val="18"/>
              </w:rPr>
            </w:pPr>
            <w:r>
              <w:rPr>
                <w:sz w:val="18"/>
                <w:szCs w:val="18"/>
              </w:rPr>
              <w:t>Ayacucho</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1AAB33B1" w14:textId="77777777" w:rsidR="00DF08A2" w:rsidRDefault="00DF08A2" w:rsidP="00221E0C">
            <w:pPr>
              <w:ind w:right="40"/>
              <w:jc w:val="center"/>
              <w:rPr>
                <w:sz w:val="16"/>
                <w:szCs w:val="16"/>
              </w:rPr>
            </w:pPr>
            <w:r>
              <w:rPr>
                <w:sz w:val="16"/>
                <w:szCs w:val="16"/>
              </w:rPr>
              <w:t>1.24</w:t>
            </w:r>
          </w:p>
        </w:tc>
        <w:tc>
          <w:tcPr>
            <w:tcW w:w="643" w:type="dxa"/>
            <w:tcBorders>
              <w:top w:val="nil"/>
              <w:left w:val="nil"/>
              <w:bottom w:val="single" w:sz="4" w:space="0" w:color="000000"/>
              <w:right w:val="single" w:sz="4" w:space="0" w:color="000000"/>
            </w:tcBorders>
            <w:shd w:val="clear" w:color="auto" w:fill="auto"/>
            <w:vAlign w:val="center"/>
          </w:tcPr>
          <w:p w14:paraId="34EAC220" w14:textId="77777777" w:rsidR="00DF08A2" w:rsidRDefault="00DF08A2" w:rsidP="00221E0C">
            <w:pPr>
              <w:ind w:right="40"/>
              <w:jc w:val="center"/>
              <w:rPr>
                <w:sz w:val="16"/>
                <w:szCs w:val="16"/>
              </w:rPr>
            </w:pPr>
            <w:r>
              <w:rPr>
                <w:sz w:val="16"/>
                <w:szCs w:val="16"/>
              </w:rPr>
              <w:t>1.26</w:t>
            </w:r>
          </w:p>
        </w:tc>
        <w:tc>
          <w:tcPr>
            <w:tcW w:w="642" w:type="dxa"/>
            <w:tcBorders>
              <w:top w:val="nil"/>
              <w:left w:val="nil"/>
              <w:bottom w:val="single" w:sz="4" w:space="0" w:color="000000"/>
              <w:right w:val="single" w:sz="4" w:space="0" w:color="000000"/>
            </w:tcBorders>
            <w:shd w:val="clear" w:color="auto" w:fill="auto"/>
            <w:vAlign w:val="center"/>
          </w:tcPr>
          <w:p w14:paraId="2D2621A3" w14:textId="77777777" w:rsidR="00DF08A2" w:rsidRDefault="00DF08A2" w:rsidP="00221E0C">
            <w:pPr>
              <w:ind w:right="40"/>
              <w:jc w:val="center"/>
              <w:rPr>
                <w:sz w:val="16"/>
                <w:szCs w:val="16"/>
              </w:rPr>
            </w:pPr>
            <w:r>
              <w:rPr>
                <w:sz w:val="16"/>
                <w:szCs w:val="16"/>
              </w:rPr>
              <w:t>1.27</w:t>
            </w:r>
          </w:p>
        </w:tc>
        <w:tc>
          <w:tcPr>
            <w:tcW w:w="642" w:type="dxa"/>
            <w:tcBorders>
              <w:top w:val="nil"/>
              <w:left w:val="nil"/>
              <w:bottom w:val="single" w:sz="4" w:space="0" w:color="000000"/>
              <w:right w:val="single" w:sz="4" w:space="0" w:color="000000"/>
            </w:tcBorders>
            <w:shd w:val="clear" w:color="auto" w:fill="auto"/>
            <w:vAlign w:val="center"/>
          </w:tcPr>
          <w:p w14:paraId="2AE54627" w14:textId="77777777" w:rsidR="00DF08A2" w:rsidRDefault="00DF08A2" w:rsidP="00221E0C">
            <w:pPr>
              <w:ind w:right="40"/>
              <w:jc w:val="center"/>
              <w:rPr>
                <w:sz w:val="16"/>
                <w:szCs w:val="16"/>
              </w:rPr>
            </w:pPr>
            <w:r>
              <w:rPr>
                <w:sz w:val="16"/>
                <w:szCs w:val="16"/>
              </w:rPr>
              <w:t>1.29</w:t>
            </w:r>
          </w:p>
        </w:tc>
        <w:tc>
          <w:tcPr>
            <w:tcW w:w="642" w:type="dxa"/>
            <w:tcBorders>
              <w:top w:val="nil"/>
              <w:left w:val="nil"/>
              <w:bottom w:val="single" w:sz="4" w:space="0" w:color="000000"/>
              <w:right w:val="single" w:sz="4" w:space="0" w:color="000000"/>
            </w:tcBorders>
            <w:shd w:val="clear" w:color="auto" w:fill="auto"/>
            <w:vAlign w:val="center"/>
          </w:tcPr>
          <w:p w14:paraId="38C11B23" w14:textId="77777777" w:rsidR="00DF08A2" w:rsidRDefault="00DF08A2" w:rsidP="00221E0C">
            <w:pPr>
              <w:ind w:right="40"/>
              <w:jc w:val="center"/>
              <w:rPr>
                <w:sz w:val="16"/>
                <w:szCs w:val="16"/>
              </w:rPr>
            </w:pPr>
            <w:r>
              <w:rPr>
                <w:sz w:val="16"/>
                <w:szCs w:val="16"/>
              </w:rPr>
              <w:t>1.31</w:t>
            </w:r>
          </w:p>
        </w:tc>
        <w:tc>
          <w:tcPr>
            <w:tcW w:w="643" w:type="dxa"/>
            <w:tcBorders>
              <w:top w:val="nil"/>
              <w:left w:val="nil"/>
              <w:bottom w:val="single" w:sz="4" w:space="0" w:color="000000"/>
              <w:right w:val="single" w:sz="4" w:space="0" w:color="000000"/>
            </w:tcBorders>
            <w:shd w:val="clear" w:color="auto" w:fill="auto"/>
            <w:vAlign w:val="center"/>
          </w:tcPr>
          <w:p w14:paraId="633AE6CE" w14:textId="77777777" w:rsidR="00DF08A2" w:rsidRDefault="00DF08A2" w:rsidP="00221E0C">
            <w:pPr>
              <w:ind w:right="40"/>
              <w:jc w:val="center"/>
              <w:rPr>
                <w:sz w:val="16"/>
                <w:szCs w:val="16"/>
              </w:rPr>
            </w:pPr>
            <w:r>
              <w:rPr>
                <w:sz w:val="16"/>
                <w:szCs w:val="16"/>
              </w:rPr>
              <w:t>1.33</w:t>
            </w:r>
          </w:p>
        </w:tc>
        <w:tc>
          <w:tcPr>
            <w:tcW w:w="642" w:type="dxa"/>
            <w:tcBorders>
              <w:top w:val="nil"/>
              <w:left w:val="nil"/>
              <w:bottom w:val="single" w:sz="4" w:space="0" w:color="000000"/>
              <w:right w:val="single" w:sz="4" w:space="0" w:color="000000"/>
            </w:tcBorders>
            <w:shd w:val="clear" w:color="auto" w:fill="auto"/>
            <w:vAlign w:val="center"/>
          </w:tcPr>
          <w:p w14:paraId="65B5458D" w14:textId="77777777" w:rsidR="00DF08A2" w:rsidRDefault="00DF08A2" w:rsidP="00221E0C">
            <w:pPr>
              <w:ind w:right="40"/>
              <w:jc w:val="center"/>
              <w:rPr>
                <w:sz w:val="16"/>
                <w:szCs w:val="16"/>
              </w:rPr>
            </w:pPr>
            <w:r>
              <w:rPr>
                <w:sz w:val="16"/>
                <w:szCs w:val="16"/>
              </w:rPr>
              <w:t>1.35</w:t>
            </w:r>
          </w:p>
        </w:tc>
        <w:tc>
          <w:tcPr>
            <w:tcW w:w="641" w:type="dxa"/>
            <w:tcBorders>
              <w:top w:val="nil"/>
              <w:left w:val="nil"/>
              <w:bottom w:val="single" w:sz="4" w:space="0" w:color="000000"/>
              <w:right w:val="single" w:sz="4" w:space="0" w:color="000000"/>
            </w:tcBorders>
            <w:shd w:val="clear" w:color="auto" w:fill="auto"/>
            <w:vAlign w:val="center"/>
          </w:tcPr>
          <w:p w14:paraId="763A0E75" w14:textId="77777777" w:rsidR="00DF08A2" w:rsidRDefault="00DF08A2" w:rsidP="00221E0C">
            <w:pPr>
              <w:ind w:right="40"/>
              <w:jc w:val="center"/>
              <w:rPr>
                <w:sz w:val="16"/>
                <w:szCs w:val="16"/>
              </w:rPr>
            </w:pPr>
            <w:r>
              <w:rPr>
                <w:sz w:val="16"/>
                <w:szCs w:val="16"/>
              </w:rPr>
              <w:t>1.37</w:t>
            </w:r>
          </w:p>
        </w:tc>
        <w:tc>
          <w:tcPr>
            <w:tcW w:w="642" w:type="dxa"/>
            <w:tcBorders>
              <w:top w:val="nil"/>
              <w:left w:val="nil"/>
              <w:bottom w:val="single" w:sz="4" w:space="0" w:color="000000"/>
              <w:right w:val="single" w:sz="4" w:space="0" w:color="000000"/>
            </w:tcBorders>
            <w:shd w:val="clear" w:color="auto" w:fill="auto"/>
            <w:vAlign w:val="center"/>
          </w:tcPr>
          <w:p w14:paraId="2C498F59" w14:textId="77777777" w:rsidR="00DF08A2" w:rsidRDefault="00DF08A2" w:rsidP="00221E0C">
            <w:pPr>
              <w:ind w:right="40"/>
              <w:jc w:val="center"/>
              <w:rPr>
                <w:sz w:val="16"/>
                <w:szCs w:val="16"/>
              </w:rPr>
            </w:pPr>
            <w:r>
              <w:rPr>
                <w:sz w:val="16"/>
                <w:szCs w:val="16"/>
              </w:rPr>
              <w:t>1.38</w:t>
            </w:r>
          </w:p>
        </w:tc>
        <w:tc>
          <w:tcPr>
            <w:tcW w:w="635" w:type="dxa"/>
            <w:tcBorders>
              <w:top w:val="nil"/>
              <w:left w:val="nil"/>
              <w:bottom w:val="single" w:sz="4" w:space="0" w:color="000000"/>
              <w:right w:val="single" w:sz="4" w:space="0" w:color="000000"/>
            </w:tcBorders>
            <w:shd w:val="clear" w:color="auto" w:fill="auto"/>
            <w:vAlign w:val="center"/>
          </w:tcPr>
          <w:p w14:paraId="1D0D1217" w14:textId="77777777" w:rsidR="00DF08A2" w:rsidRDefault="00DF08A2" w:rsidP="00221E0C">
            <w:pPr>
              <w:ind w:right="40"/>
              <w:jc w:val="center"/>
              <w:rPr>
                <w:sz w:val="16"/>
                <w:szCs w:val="16"/>
              </w:rPr>
            </w:pPr>
            <w:r>
              <w:rPr>
                <w:sz w:val="16"/>
                <w:szCs w:val="16"/>
              </w:rPr>
              <w:t>1.40</w:t>
            </w:r>
          </w:p>
        </w:tc>
        <w:tc>
          <w:tcPr>
            <w:tcW w:w="627" w:type="dxa"/>
            <w:tcBorders>
              <w:top w:val="nil"/>
              <w:left w:val="nil"/>
              <w:bottom w:val="single" w:sz="4" w:space="0" w:color="000000"/>
              <w:right w:val="single" w:sz="4" w:space="0" w:color="000000"/>
            </w:tcBorders>
            <w:shd w:val="clear" w:color="auto" w:fill="auto"/>
            <w:vAlign w:val="center"/>
          </w:tcPr>
          <w:p w14:paraId="197BBE25" w14:textId="77777777" w:rsidR="00DF08A2" w:rsidRDefault="00DF08A2" w:rsidP="00221E0C">
            <w:pPr>
              <w:ind w:right="40"/>
              <w:jc w:val="center"/>
              <w:rPr>
                <w:sz w:val="16"/>
                <w:szCs w:val="16"/>
              </w:rPr>
            </w:pPr>
            <w:r>
              <w:rPr>
                <w:sz w:val="16"/>
                <w:szCs w:val="16"/>
              </w:rPr>
              <w:t>1.42</w:t>
            </w:r>
          </w:p>
        </w:tc>
        <w:tc>
          <w:tcPr>
            <w:tcW w:w="620" w:type="dxa"/>
            <w:tcBorders>
              <w:top w:val="nil"/>
              <w:left w:val="nil"/>
              <w:bottom w:val="single" w:sz="4" w:space="0" w:color="000000"/>
              <w:right w:val="single" w:sz="4" w:space="0" w:color="000000"/>
            </w:tcBorders>
            <w:shd w:val="clear" w:color="auto" w:fill="auto"/>
            <w:vAlign w:val="center"/>
          </w:tcPr>
          <w:p w14:paraId="3B3A575A" w14:textId="77777777" w:rsidR="00DF08A2" w:rsidRDefault="00DF08A2" w:rsidP="00221E0C">
            <w:pPr>
              <w:ind w:right="40"/>
              <w:jc w:val="center"/>
              <w:rPr>
                <w:sz w:val="16"/>
                <w:szCs w:val="16"/>
              </w:rPr>
            </w:pPr>
            <w:r>
              <w:rPr>
                <w:sz w:val="16"/>
                <w:szCs w:val="16"/>
              </w:rPr>
              <w:t>1.44</w:t>
            </w:r>
          </w:p>
        </w:tc>
        <w:tc>
          <w:tcPr>
            <w:tcW w:w="616" w:type="dxa"/>
            <w:tcBorders>
              <w:top w:val="nil"/>
              <w:left w:val="nil"/>
              <w:bottom w:val="single" w:sz="4" w:space="0" w:color="000000"/>
              <w:right w:val="single" w:sz="4" w:space="0" w:color="000000"/>
            </w:tcBorders>
            <w:shd w:val="clear" w:color="auto" w:fill="auto"/>
            <w:vAlign w:val="center"/>
          </w:tcPr>
          <w:p w14:paraId="4835DD3B" w14:textId="77777777" w:rsidR="00DF08A2" w:rsidRDefault="00DF08A2" w:rsidP="00221E0C">
            <w:pPr>
              <w:ind w:right="40"/>
              <w:jc w:val="center"/>
              <w:rPr>
                <w:sz w:val="16"/>
                <w:szCs w:val="16"/>
              </w:rPr>
            </w:pPr>
            <w:r>
              <w:rPr>
                <w:sz w:val="16"/>
                <w:szCs w:val="16"/>
              </w:rPr>
              <w:t>1.46</w:t>
            </w:r>
          </w:p>
        </w:tc>
      </w:tr>
      <w:tr w:rsidR="00DF08A2" w14:paraId="39AD6F54" w14:textId="77777777" w:rsidTr="00221E0C">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2E3E13" w14:textId="77777777" w:rsidR="00DF08A2" w:rsidRDefault="00DF08A2" w:rsidP="00221E0C">
            <w:pPr>
              <w:ind w:right="42"/>
              <w:jc w:val="center"/>
              <w:rPr>
                <w:sz w:val="18"/>
                <w:szCs w:val="18"/>
              </w:rPr>
            </w:pPr>
            <w:r>
              <w:rPr>
                <w:sz w:val="18"/>
                <w:szCs w:val="18"/>
              </w:rPr>
              <w:t>Cajamarca</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66101453" w14:textId="77777777" w:rsidR="00DF08A2" w:rsidRDefault="00DF08A2" w:rsidP="00221E0C">
            <w:pPr>
              <w:ind w:right="40"/>
              <w:jc w:val="center"/>
              <w:rPr>
                <w:sz w:val="16"/>
                <w:szCs w:val="16"/>
              </w:rPr>
            </w:pPr>
            <w:r>
              <w:rPr>
                <w:sz w:val="16"/>
                <w:szCs w:val="16"/>
              </w:rPr>
              <w:t>1.26</w:t>
            </w:r>
          </w:p>
        </w:tc>
        <w:tc>
          <w:tcPr>
            <w:tcW w:w="643" w:type="dxa"/>
            <w:tcBorders>
              <w:top w:val="nil"/>
              <w:left w:val="nil"/>
              <w:bottom w:val="single" w:sz="4" w:space="0" w:color="000000"/>
              <w:right w:val="single" w:sz="4" w:space="0" w:color="000000"/>
            </w:tcBorders>
            <w:shd w:val="clear" w:color="auto" w:fill="auto"/>
            <w:vAlign w:val="center"/>
          </w:tcPr>
          <w:p w14:paraId="11E8A18D" w14:textId="77777777" w:rsidR="00DF08A2" w:rsidRDefault="00DF08A2" w:rsidP="00221E0C">
            <w:pPr>
              <w:ind w:right="40"/>
              <w:jc w:val="center"/>
              <w:rPr>
                <w:sz w:val="16"/>
                <w:szCs w:val="16"/>
              </w:rPr>
            </w:pPr>
            <w:r>
              <w:rPr>
                <w:sz w:val="16"/>
                <w:szCs w:val="16"/>
              </w:rPr>
              <w:t>1.28</w:t>
            </w:r>
          </w:p>
        </w:tc>
        <w:tc>
          <w:tcPr>
            <w:tcW w:w="642" w:type="dxa"/>
            <w:tcBorders>
              <w:top w:val="nil"/>
              <w:left w:val="nil"/>
              <w:bottom w:val="single" w:sz="4" w:space="0" w:color="000000"/>
              <w:right w:val="single" w:sz="4" w:space="0" w:color="000000"/>
            </w:tcBorders>
            <w:shd w:val="clear" w:color="auto" w:fill="auto"/>
            <w:vAlign w:val="center"/>
          </w:tcPr>
          <w:p w14:paraId="248A64A8" w14:textId="77777777" w:rsidR="00DF08A2" w:rsidRDefault="00DF08A2" w:rsidP="00221E0C">
            <w:pPr>
              <w:ind w:right="40"/>
              <w:jc w:val="center"/>
              <w:rPr>
                <w:sz w:val="16"/>
                <w:szCs w:val="16"/>
              </w:rPr>
            </w:pPr>
            <w:r>
              <w:rPr>
                <w:sz w:val="16"/>
                <w:szCs w:val="16"/>
              </w:rPr>
              <w:t>1.30</w:t>
            </w:r>
          </w:p>
        </w:tc>
        <w:tc>
          <w:tcPr>
            <w:tcW w:w="642" w:type="dxa"/>
            <w:tcBorders>
              <w:top w:val="nil"/>
              <w:left w:val="nil"/>
              <w:bottom w:val="single" w:sz="4" w:space="0" w:color="000000"/>
              <w:right w:val="single" w:sz="4" w:space="0" w:color="000000"/>
            </w:tcBorders>
            <w:shd w:val="clear" w:color="auto" w:fill="auto"/>
            <w:vAlign w:val="center"/>
          </w:tcPr>
          <w:p w14:paraId="6C4450FA" w14:textId="77777777" w:rsidR="00DF08A2" w:rsidRDefault="00DF08A2" w:rsidP="00221E0C">
            <w:pPr>
              <w:ind w:right="40"/>
              <w:jc w:val="center"/>
              <w:rPr>
                <w:sz w:val="16"/>
                <w:szCs w:val="16"/>
              </w:rPr>
            </w:pPr>
            <w:r>
              <w:rPr>
                <w:sz w:val="16"/>
                <w:szCs w:val="16"/>
              </w:rPr>
              <w:t>1.32</w:t>
            </w:r>
          </w:p>
        </w:tc>
        <w:tc>
          <w:tcPr>
            <w:tcW w:w="642" w:type="dxa"/>
            <w:tcBorders>
              <w:top w:val="nil"/>
              <w:left w:val="nil"/>
              <w:bottom w:val="single" w:sz="4" w:space="0" w:color="000000"/>
              <w:right w:val="single" w:sz="4" w:space="0" w:color="000000"/>
            </w:tcBorders>
            <w:shd w:val="clear" w:color="auto" w:fill="auto"/>
            <w:vAlign w:val="center"/>
          </w:tcPr>
          <w:p w14:paraId="13E37FC2" w14:textId="77777777" w:rsidR="00DF08A2" w:rsidRDefault="00DF08A2" w:rsidP="00221E0C">
            <w:pPr>
              <w:ind w:right="40"/>
              <w:jc w:val="center"/>
              <w:rPr>
                <w:sz w:val="16"/>
                <w:szCs w:val="16"/>
              </w:rPr>
            </w:pPr>
            <w:r>
              <w:rPr>
                <w:sz w:val="16"/>
                <w:szCs w:val="16"/>
              </w:rPr>
              <w:t>1.34</w:t>
            </w:r>
          </w:p>
        </w:tc>
        <w:tc>
          <w:tcPr>
            <w:tcW w:w="643" w:type="dxa"/>
            <w:tcBorders>
              <w:top w:val="nil"/>
              <w:left w:val="nil"/>
              <w:bottom w:val="single" w:sz="4" w:space="0" w:color="000000"/>
              <w:right w:val="single" w:sz="4" w:space="0" w:color="000000"/>
            </w:tcBorders>
            <w:shd w:val="clear" w:color="auto" w:fill="auto"/>
            <w:vAlign w:val="center"/>
          </w:tcPr>
          <w:p w14:paraId="19A8EF8C" w14:textId="77777777" w:rsidR="00DF08A2" w:rsidRDefault="00DF08A2" w:rsidP="00221E0C">
            <w:pPr>
              <w:ind w:right="40"/>
              <w:jc w:val="center"/>
              <w:rPr>
                <w:sz w:val="16"/>
                <w:szCs w:val="16"/>
              </w:rPr>
            </w:pPr>
            <w:r>
              <w:rPr>
                <w:sz w:val="16"/>
                <w:szCs w:val="16"/>
              </w:rPr>
              <w:t>1.36</w:t>
            </w:r>
          </w:p>
        </w:tc>
        <w:tc>
          <w:tcPr>
            <w:tcW w:w="642" w:type="dxa"/>
            <w:tcBorders>
              <w:top w:val="nil"/>
              <w:left w:val="nil"/>
              <w:bottom w:val="single" w:sz="4" w:space="0" w:color="000000"/>
              <w:right w:val="single" w:sz="4" w:space="0" w:color="000000"/>
            </w:tcBorders>
            <w:shd w:val="clear" w:color="auto" w:fill="auto"/>
            <w:vAlign w:val="center"/>
          </w:tcPr>
          <w:p w14:paraId="00FA9EF0" w14:textId="77777777" w:rsidR="00DF08A2" w:rsidRDefault="00DF08A2" w:rsidP="00221E0C">
            <w:pPr>
              <w:ind w:right="40"/>
              <w:jc w:val="center"/>
              <w:rPr>
                <w:sz w:val="16"/>
                <w:szCs w:val="16"/>
              </w:rPr>
            </w:pPr>
            <w:r>
              <w:rPr>
                <w:sz w:val="16"/>
                <w:szCs w:val="16"/>
              </w:rPr>
              <w:t>1.38</w:t>
            </w:r>
          </w:p>
        </w:tc>
        <w:tc>
          <w:tcPr>
            <w:tcW w:w="641" w:type="dxa"/>
            <w:tcBorders>
              <w:top w:val="nil"/>
              <w:left w:val="nil"/>
              <w:bottom w:val="single" w:sz="4" w:space="0" w:color="000000"/>
              <w:right w:val="single" w:sz="4" w:space="0" w:color="000000"/>
            </w:tcBorders>
            <w:shd w:val="clear" w:color="auto" w:fill="auto"/>
            <w:vAlign w:val="center"/>
          </w:tcPr>
          <w:p w14:paraId="29AFFED5" w14:textId="77777777" w:rsidR="00DF08A2" w:rsidRDefault="00DF08A2" w:rsidP="00221E0C">
            <w:pPr>
              <w:ind w:right="40"/>
              <w:jc w:val="center"/>
              <w:rPr>
                <w:sz w:val="16"/>
                <w:szCs w:val="16"/>
              </w:rPr>
            </w:pPr>
            <w:r>
              <w:rPr>
                <w:sz w:val="16"/>
                <w:szCs w:val="16"/>
              </w:rPr>
              <w:t>1.40</w:t>
            </w:r>
          </w:p>
        </w:tc>
        <w:tc>
          <w:tcPr>
            <w:tcW w:w="642" w:type="dxa"/>
            <w:tcBorders>
              <w:top w:val="nil"/>
              <w:left w:val="nil"/>
              <w:bottom w:val="single" w:sz="4" w:space="0" w:color="000000"/>
              <w:right w:val="single" w:sz="4" w:space="0" w:color="000000"/>
            </w:tcBorders>
            <w:shd w:val="clear" w:color="auto" w:fill="auto"/>
            <w:vAlign w:val="center"/>
          </w:tcPr>
          <w:p w14:paraId="5FCFFA35" w14:textId="77777777" w:rsidR="00DF08A2" w:rsidRDefault="00DF08A2" w:rsidP="00221E0C">
            <w:pPr>
              <w:ind w:right="40"/>
              <w:jc w:val="center"/>
              <w:rPr>
                <w:sz w:val="16"/>
                <w:szCs w:val="16"/>
              </w:rPr>
            </w:pPr>
            <w:r>
              <w:rPr>
                <w:sz w:val="16"/>
                <w:szCs w:val="16"/>
              </w:rPr>
              <w:t>1.42</w:t>
            </w:r>
          </w:p>
        </w:tc>
        <w:tc>
          <w:tcPr>
            <w:tcW w:w="635" w:type="dxa"/>
            <w:tcBorders>
              <w:top w:val="nil"/>
              <w:left w:val="nil"/>
              <w:bottom w:val="single" w:sz="4" w:space="0" w:color="000000"/>
              <w:right w:val="single" w:sz="4" w:space="0" w:color="000000"/>
            </w:tcBorders>
            <w:shd w:val="clear" w:color="auto" w:fill="auto"/>
            <w:vAlign w:val="center"/>
          </w:tcPr>
          <w:p w14:paraId="48BEBDE0" w14:textId="77777777" w:rsidR="00DF08A2" w:rsidRDefault="00DF08A2" w:rsidP="00221E0C">
            <w:pPr>
              <w:ind w:right="40"/>
              <w:jc w:val="center"/>
              <w:rPr>
                <w:sz w:val="16"/>
                <w:szCs w:val="16"/>
              </w:rPr>
            </w:pPr>
            <w:r>
              <w:rPr>
                <w:sz w:val="16"/>
                <w:szCs w:val="16"/>
              </w:rPr>
              <w:t>1.44</w:t>
            </w:r>
          </w:p>
        </w:tc>
        <w:tc>
          <w:tcPr>
            <w:tcW w:w="627" w:type="dxa"/>
            <w:tcBorders>
              <w:top w:val="nil"/>
              <w:left w:val="nil"/>
              <w:bottom w:val="single" w:sz="4" w:space="0" w:color="000000"/>
              <w:right w:val="single" w:sz="4" w:space="0" w:color="000000"/>
            </w:tcBorders>
            <w:shd w:val="clear" w:color="auto" w:fill="auto"/>
            <w:vAlign w:val="center"/>
          </w:tcPr>
          <w:p w14:paraId="58870AD9" w14:textId="77777777" w:rsidR="00DF08A2" w:rsidRDefault="00DF08A2" w:rsidP="00221E0C">
            <w:pPr>
              <w:ind w:right="40"/>
              <w:jc w:val="center"/>
              <w:rPr>
                <w:sz w:val="16"/>
                <w:szCs w:val="16"/>
              </w:rPr>
            </w:pPr>
            <w:r>
              <w:rPr>
                <w:sz w:val="16"/>
                <w:szCs w:val="16"/>
              </w:rPr>
              <w:t>1.46</w:t>
            </w:r>
          </w:p>
        </w:tc>
        <w:tc>
          <w:tcPr>
            <w:tcW w:w="620" w:type="dxa"/>
            <w:tcBorders>
              <w:top w:val="nil"/>
              <w:left w:val="nil"/>
              <w:bottom w:val="single" w:sz="4" w:space="0" w:color="000000"/>
              <w:right w:val="single" w:sz="4" w:space="0" w:color="000000"/>
            </w:tcBorders>
            <w:shd w:val="clear" w:color="auto" w:fill="auto"/>
            <w:vAlign w:val="center"/>
          </w:tcPr>
          <w:p w14:paraId="4FB803D1" w14:textId="77777777" w:rsidR="00DF08A2" w:rsidRDefault="00DF08A2" w:rsidP="00221E0C">
            <w:pPr>
              <w:ind w:right="40"/>
              <w:jc w:val="center"/>
              <w:rPr>
                <w:sz w:val="16"/>
                <w:szCs w:val="16"/>
              </w:rPr>
            </w:pPr>
            <w:r>
              <w:rPr>
                <w:sz w:val="16"/>
                <w:szCs w:val="16"/>
              </w:rPr>
              <w:t>1.48</w:t>
            </w:r>
          </w:p>
        </w:tc>
        <w:tc>
          <w:tcPr>
            <w:tcW w:w="616" w:type="dxa"/>
            <w:tcBorders>
              <w:top w:val="nil"/>
              <w:left w:val="nil"/>
              <w:bottom w:val="single" w:sz="4" w:space="0" w:color="000000"/>
              <w:right w:val="single" w:sz="4" w:space="0" w:color="000000"/>
            </w:tcBorders>
            <w:shd w:val="clear" w:color="auto" w:fill="auto"/>
            <w:vAlign w:val="center"/>
          </w:tcPr>
          <w:p w14:paraId="617752B9" w14:textId="77777777" w:rsidR="00DF08A2" w:rsidRDefault="00DF08A2" w:rsidP="00221E0C">
            <w:pPr>
              <w:ind w:right="40"/>
              <w:jc w:val="center"/>
              <w:rPr>
                <w:sz w:val="16"/>
                <w:szCs w:val="16"/>
              </w:rPr>
            </w:pPr>
            <w:r>
              <w:rPr>
                <w:sz w:val="16"/>
                <w:szCs w:val="16"/>
              </w:rPr>
              <w:t>1.50</w:t>
            </w:r>
          </w:p>
        </w:tc>
      </w:tr>
      <w:tr w:rsidR="00DF08A2" w14:paraId="4ABEA3B7" w14:textId="77777777" w:rsidTr="00221E0C">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94C77A" w14:textId="77777777" w:rsidR="00DF08A2" w:rsidRDefault="00DF08A2" w:rsidP="00221E0C">
            <w:pPr>
              <w:ind w:right="42"/>
              <w:jc w:val="center"/>
              <w:rPr>
                <w:sz w:val="18"/>
                <w:szCs w:val="18"/>
              </w:rPr>
            </w:pPr>
            <w:r>
              <w:rPr>
                <w:sz w:val="18"/>
                <w:szCs w:val="18"/>
              </w:rPr>
              <w:t>Callao</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5FB5649E" w14:textId="77777777" w:rsidR="00DF08A2" w:rsidRDefault="00DF08A2" w:rsidP="00221E0C">
            <w:pPr>
              <w:ind w:right="40"/>
              <w:jc w:val="center"/>
              <w:rPr>
                <w:sz w:val="16"/>
                <w:szCs w:val="16"/>
              </w:rPr>
            </w:pPr>
            <w:r>
              <w:rPr>
                <w:sz w:val="16"/>
                <w:szCs w:val="16"/>
              </w:rPr>
              <w:t>1.09</w:t>
            </w:r>
          </w:p>
        </w:tc>
        <w:tc>
          <w:tcPr>
            <w:tcW w:w="643" w:type="dxa"/>
            <w:tcBorders>
              <w:top w:val="nil"/>
              <w:left w:val="nil"/>
              <w:bottom w:val="single" w:sz="4" w:space="0" w:color="000000"/>
              <w:right w:val="single" w:sz="4" w:space="0" w:color="000000"/>
            </w:tcBorders>
            <w:shd w:val="clear" w:color="auto" w:fill="auto"/>
            <w:vAlign w:val="center"/>
          </w:tcPr>
          <w:p w14:paraId="4CE1DE4F" w14:textId="77777777" w:rsidR="00DF08A2" w:rsidRDefault="00DF08A2" w:rsidP="00221E0C">
            <w:pPr>
              <w:ind w:right="40"/>
              <w:jc w:val="center"/>
              <w:rPr>
                <w:sz w:val="16"/>
                <w:szCs w:val="16"/>
              </w:rPr>
            </w:pPr>
            <w:r>
              <w:rPr>
                <w:sz w:val="16"/>
                <w:szCs w:val="16"/>
              </w:rPr>
              <w:t>1.10</w:t>
            </w:r>
          </w:p>
        </w:tc>
        <w:tc>
          <w:tcPr>
            <w:tcW w:w="642" w:type="dxa"/>
            <w:tcBorders>
              <w:top w:val="nil"/>
              <w:left w:val="nil"/>
              <w:bottom w:val="single" w:sz="4" w:space="0" w:color="000000"/>
              <w:right w:val="single" w:sz="4" w:space="0" w:color="000000"/>
            </w:tcBorders>
            <w:shd w:val="clear" w:color="auto" w:fill="auto"/>
            <w:vAlign w:val="center"/>
          </w:tcPr>
          <w:p w14:paraId="101A5F88" w14:textId="77777777" w:rsidR="00DF08A2" w:rsidRDefault="00DF08A2" w:rsidP="00221E0C">
            <w:pPr>
              <w:ind w:right="40"/>
              <w:jc w:val="center"/>
              <w:rPr>
                <w:sz w:val="16"/>
                <w:szCs w:val="16"/>
              </w:rPr>
            </w:pPr>
            <w:r>
              <w:rPr>
                <w:sz w:val="16"/>
                <w:szCs w:val="16"/>
              </w:rPr>
              <w:t>1.11</w:t>
            </w:r>
          </w:p>
        </w:tc>
        <w:tc>
          <w:tcPr>
            <w:tcW w:w="642" w:type="dxa"/>
            <w:tcBorders>
              <w:top w:val="nil"/>
              <w:left w:val="nil"/>
              <w:bottom w:val="single" w:sz="4" w:space="0" w:color="000000"/>
              <w:right w:val="single" w:sz="4" w:space="0" w:color="000000"/>
            </w:tcBorders>
            <w:shd w:val="clear" w:color="auto" w:fill="auto"/>
            <w:vAlign w:val="center"/>
          </w:tcPr>
          <w:p w14:paraId="5ECFAE49" w14:textId="77777777" w:rsidR="00DF08A2" w:rsidRDefault="00DF08A2" w:rsidP="00221E0C">
            <w:pPr>
              <w:ind w:right="40"/>
              <w:jc w:val="center"/>
              <w:rPr>
                <w:sz w:val="16"/>
                <w:szCs w:val="16"/>
              </w:rPr>
            </w:pPr>
            <w:r>
              <w:rPr>
                <w:sz w:val="16"/>
                <w:szCs w:val="16"/>
              </w:rPr>
              <w:t>1.11</w:t>
            </w:r>
          </w:p>
        </w:tc>
        <w:tc>
          <w:tcPr>
            <w:tcW w:w="642" w:type="dxa"/>
            <w:tcBorders>
              <w:top w:val="nil"/>
              <w:left w:val="nil"/>
              <w:bottom w:val="single" w:sz="4" w:space="0" w:color="000000"/>
              <w:right w:val="single" w:sz="4" w:space="0" w:color="000000"/>
            </w:tcBorders>
            <w:shd w:val="clear" w:color="auto" w:fill="auto"/>
            <w:vAlign w:val="center"/>
          </w:tcPr>
          <w:p w14:paraId="605E041A" w14:textId="77777777" w:rsidR="00DF08A2" w:rsidRDefault="00DF08A2" w:rsidP="00221E0C">
            <w:pPr>
              <w:ind w:right="40"/>
              <w:jc w:val="center"/>
              <w:rPr>
                <w:sz w:val="16"/>
                <w:szCs w:val="16"/>
              </w:rPr>
            </w:pPr>
            <w:r>
              <w:rPr>
                <w:sz w:val="16"/>
                <w:szCs w:val="16"/>
              </w:rPr>
              <w:t>1.12</w:t>
            </w:r>
          </w:p>
        </w:tc>
        <w:tc>
          <w:tcPr>
            <w:tcW w:w="643" w:type="dxa"/>
            <w:tcBorders>
              <w:top w:val="nil"/>
              <w:left w:val="nil"/>
              <w:bottom w:val="single" w:sz="4" w:space="0" w:color="000000"/>
              <w:right w:val="single" w:sz="4" w:space="0" w:color="000000"/>
            </w:tcBorders>
            <w:shd w:val="clear" w:color="auto" w:fill="auto"/>
            <w:vAlign w:val="center"/>
          </w:tcPr>
          <w:p w14:paraId="11D054A1" w14:textId="77777777" w:rsidR="00DF08A2" w:rsidRDefault="00DF08A2" w:rsidP="00221E0C">
            <w:pPr>
              <w:ind w:right="40"/>
              <w:jc w:val="center"/>
              <w:rPr>
                <w:sz w:val="16"/>
                <w:szCs w:val="16"/>
              </w:rPr>
            </w:pPr>
            <w:r>
              <w:rPr>
                <w:sz w:val="16"/>
                <w:szCs w:val="16"/>
              </w:rPr>
              <w:t>1.13</w:t>
            </w:r>
          </w:p>
        </w:tc>
        <w:tc>
          <w:tcPr>
            <w:tcW w:w="642" w:type="dxa"/>
            <w:tcBorders>
              <w:top w:val="nil"/>
              <w:left w:val="nil"/>
              <w:bottom w:val="single" w:sz="4" w:space="0" w:color="000000"/>
              <w:right w:val="single" w:sz="4" w:space="0" w:color="000000"/>
            </w:tcBorders>
            <w:shd w:val="clear" w:color="auto" w:fill="auto"/>
            <w:vAlign w:val="center"/>
          </w:tcPr>
          <w:p w14:paraId="004B6FA5" w14:textId="77777777" w:rsidR="00DF08A2" w:rsidRDefault="00DF08A2" w:rsidP="00221E0C">
            <w:pPr>
              <w:ind w:right="40"/>
              <w:jc w:val="center"/>
              <w:rPr>
                <w:sz w:val="16"/>
                <w:szCs w:val="16"/>
              </w:rPr>
            </w:pPr>
            <w:r>
              <w:rPr>
                <w:sz w:val="16"/>
                <w:szCs w:val="16"/>
              </w:rPr>
              <w:t>1.14</w:t>
            </w:r>
          </w:p>
        </w:tc>
        <w:tc>
          <w:tcPr>
            <w:tcW w:w="641" w:type="dxa"/>
            <w:tcBorders>
              <w:top w:val="nil"/>
              <w:left w:val="nil"/>
              <w:bottom w:val="single" w:sz="4" w:space="0" w:color="000000"/>
              <w:right w:val="single" w:sz="4" w:space="0" w:color="000000"/>
            </w:tcBorders>
            <w:shd w:val="clear" w:color="auto" w:fill="auto"/>
            <w:vAlign w:val="center"/>
          </w:tcPr>
          <w:p w14:paraId="6906C788" w14:textId="77777777" w:rsidR="00DF08A2" w:rsidRDefault="00DF08A2" w:rsidP="00221E0C">
            <w:pPr>
              <w:ind w:right="40"/>
              <w:jc w:val="center"/>
              <w:rPr>
                <w:sz w:val="16"/>
                <w:szCs w:val="16"/>
              </w:rPr>
            </w:pPr>
            <w:r>
              <w:rPr>
                <w:sz w:val="16"/>
                <w:szCs w:val="16"/>
              </w:rPr>
              <w:t>1.14</w:t>
            </w:r>
          </w:p>
        </w:tc>
        <w:tc>
          <w:tcPr>
            <w:tcW w:w="642" w:type="dxa"/>
            <w:tcBorders>
              <w:top w:val="nil"/>
              <w:left w:val="nil"/>
              <w:bottom w:val="single" w:sz="4" w:space="0" w:color="000000"/>
              <w:right w:val="single" w:sz="4" w:space="0" w:color="000000"/>
            </w:tcBorders>
            <w:shd w:val="clear" w:color="auto" w:fill="auto"/>
            <w:vAlign w:val="center"/>
          </w:tcPr>
          <w:p w14:paraId="4421AE42" w14:textId="77777777" w:rsidR="00DF08A2" w:rsidRDefault="00DF08A2" w:rsidP="00221E0C">
            <w:pPr>
              <w:ind w:right="40"/>
              <w:jc w:val="center"/>
              <w:rPr>
                <w:sz w:val="16"/>
                <w:szCs w:val="16"/>
              </w:rPr>
            </w:pPr>
            <w:r>
              <w:rPr>
                <w:sz w:val="16"/>
                <w:szCs w:val="16"/>
              </w:rPr>
              <w:t>1.15</w:t>
            </w:r>
          </w:p>
        </w:tc>
        <w:tc>
          <w:tcPr>
            <w:tcW w:w="635" w:type="dxa"/>
            <w:tcBorders>
              <w:top w:val="nil"/>
              <w:left w:val="nil"/>
              <w:bottom w:val="single" w:sz="4" w:space="0" w:color="000000"/>
              <w:right w:val="single" w:sz="4" w:space="0" w:color="000000"/>
            </w:tcBorders>
            <w:shd w:val="clear" w:color="auto" w:fill="auto"/>
            <w:vAlign w:val="center"/>
          </w:tcPr>
          <w:p w14:paraId="5B26F9E2" w14:textId="77777777" w:rsidR="00DF08A2" w:rsidRDefault="00DF08A2" w:rsidP="00221E0C">
            <w:pPr>
              <w:ind w:right="40"/>
              <w:jc w:val="center"/>
              <w:rPr>
                <w:sz w:val="16"/>
                <w:szCs w:val="16"/>
              </w:rPr>
            </w:pPr>
            <w:r>
              <w:rPr>
                <w:sz w:val="16"/>
                <w:szCs w:val="16"/>
              </w:rPr>
              <w:t>1.16</w:t>
            </w:r>
          </w:p>
        </w:tc>
        <w:tc>
          <w:tcPr>
            <w:tcW w:w="627" w:type="dxa"/>
            <w:tcBorders>
              <w:top w:val="nil"/>
              <w:left w:val="nil"/>
              <w:bottom w:val="single" w:sz="4" w:space="0" w:color="000000"/>
              <w:right w:val="single" w:sz="4" w:space="0" w:color="000000"/>
            </w:tcBorders>
            <w:shd w:val="clear" w:color="auto" w:fill="auto"/>
            <w:vAlign w:val="center"/>
          </w:tcPr>
          <w:p w14:paraId="014D4020" w14:textId="77777777" w:rsidR="00DF08A2" w:rsidRDefault="00DF08A2" w:rsidP="00221E0C">
            <w:pPr>
              <w:ind w:right="40"/>
              <w:jc w:val="center"/>
              <w:rPr>
                <w:sz w:val="16"/>
                <w:szCs w:val="16"/>
              </w:rPr>
            </w:pPr>
            <w:r>
              <w:rPr>
                <w:sz w:val="16"/>
                <w:szCs w:val="16"/>
              </w:rPr>
              <w:t>1.16</w:t>
            </w:r>
          </w:p>
        </w:tc>
        <w:tc>
          <w:tcPr>
            <w:tcW w:w="620" w:type="dxa"/>
            <w:tcBorders>
              <w:top w:val="nil"/>
              <w:left w:val="nil"/>
              <w:bottom w:val="single" w:sz="4" w:space="0" w:color="000000"/>
              <w:right w:val="single" w:sz="4" w:space="0" w:color="000000"/>
            </w:tcBorders>
            <w:shd w:val="clear" w:color="auto" w:fill="auto"/>
            <w:vAlign w:val="center"/>
          </w:tcPr>
          <w:p w14:paraId="0BA1CA1E" w14:textId="77777777" w:rsidR="00DF08A2" w:rsidRDefault="00DF08A2" w:rsidP="00221E0C">
            <w:pPr>
              <w:ind w:right="40"/>
              <w:jc w:val="center"/>
              <w:rPr>
                <w:sz w:val="16"/>
                <w:szCs w:val="16"/>
              </w:rPr>
            </w:pPr>
            <w:r>
              <w:rPr>
                <w:sz w:val="16"/>
                <w:szCs w:val="16"/>
              </w:rPr>
              <w:t>1.17</w:t>
            </w:r>
          </w:p>
        </w:tc>
        <w:tc>
          <w:tcPr>
            <w:tcW w:w="616" w:type="dxa"/>
            <w:tcBorders>
              <w:top w:val="nil"/>
              <w:left w:val="nil"/>
              <w:bottom w:val="single" w:sz="4" w:space="0" w:color="000000"/>
              <w:right w:val="single" w:sz="4" w:space="0" w:color="000000"/>
            </w:tcBorders>
            <w:shd w:val="clear" w:color="auto" w:fill="auto"/>
            <w:vAlign w:val="center"/>
          </w:tcPr>
          <w:p w14:paraId="58D3A71B" w14:textId="77777777" w:rsidR="00DF08A2" w:rsidRDefault="00DF08A2" w:rsidP="00221E0C">
            <w:pPr>
              <w:ind w:right="40"/>
              <w:jc w:val="center"/>
              <w:rPr>
                <w:sz w:val="16"/>
                <w:szCs w:val="16"/>
              </w:rPr>
            </w:pPr>
            <w:r>
              <w:rPr>
                <w:sz w:val="16"/>
                <w:szCs w:val="16"/>
              </w:rPr>
              <w:t>1.18</w:t>
            </w:r>
          </w:p>
        </w:tc>
      </w:tr>
      <w:tr w:rsidR="00DF08A2" w14:paraId="05D7CBC4" w14:textId="77777777" w:rsidTr="00221E0C">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9B9107" w14:textId="77777777" w:rsidR="00DF08A2" w:rsidRDefault="00DF08A2" w:rsidP="00221E0C">
            <w:pPr>
              <w:ind w:right="42"/>
              <w:jc w:val="center"/>
              <w:rPr>
                <w:sz w:val="18"/>
                <w:szCs w:val="18"/>
              </w:rPr>
            </w:pPr>
            <w:r>
              <w:rPr>
                <w:sz w:val="18"/>
                <w:szCs w:val="18"/>
              </w:rPr>
              <w:t>Cusco</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01178274" w14:textId="77777777" w:rsidR="00DF08A2" w:rsidRDefault="00DF08A2" w:rsidP="00221E0C">
            <w:pPr>
              <w:ind w:right="40"/>
              <w:jc w:val="center"/>
              <w:rPr>
                <w:sz w:val="16"/>
                <w:szCs w:val="16"/>
              </w:rPr>
            </w:pPr>
            <w:r>
              <w:rPr>
                <w:sz w:val="16"/>
                <w:szCs w:val="16"/>
              </w:rPr>
              <w:t>1.10</w:t>
            </w:r>
          </w:p>
        </w:tc>
        <w:tc>
          <w:tcPr>
            <w:tcW w:w="643" w:type="dxa"/>
            <w:tcBorders>
              <w:top w:val="nil"/>
              <w:left w:val="nil"/>
              <w:bottom w:val="single" w:sz="4" w:space="0" w:color="000000"/>
              <w:right w:val="single" w:sz="4" w:space="0" w:color="000000"/>
            </w:tcBorders>
            <w:shd w:val="clear" w:color="auto" w:fill="auto"/>
            <w:vAlign w:val="center"/>
          </w:tcPr>
          <w:p w14:paraId="7DF4457F" w14:textId="77777777" w:rsidR="00DF08A2" w:rsidRDefault="00DF08A2" w:rsidP="00221E0C">
            <w:pPr>
              <w:ind w:right="40"/>
              <w:jc w:val="center"/>
              <w:rPr>
                <w:sz w:val="16"/>
                <w:szCs w:val="16"/>
              </w:rPr>
            </w:pPr>
            <w:r>
              <w:rPr>
                <w:sz w:val="16"/>
                <w:szCs w:val="16"/>
              </w:rPr>
              <w:t>1.11</w:t>
            </w:r>
          </w:p>
        </w:tc>
        <w:tc>
          <w:tcPr>
            <w:tcW w:w="642" w:type="dxa"/>
            <w:tcBorders>
              <w:top w:val="nil"/>
              <w:left w:val="nil"/>
              <w:bottom w:val="single" w:sz="4" w:space="0" w:color="000000"/>
              <w:right w:val="single" w:sz="4" w:space="0" w:color="000000"/>
            </w:tcBorders>
            <w:shd w:val="clear" w:color="auto" w:fill="auto"/>
            <w:vAlign w:val="center"/>
          </w:tcPr>
          <w:p w14:paraId="1F1B2388" w14:textId="77777777" w:rsidR="00DF08A2" w:rsidRDefault="00DF08A2" w:rsidP="00221E0C">
            <w:pPr>
              <w:ind w:right="40"/>
              <w:jc w:val="center"/>
              <w:rPr>
                <w:sz w:val="16"/>
                <w:szCs w:val="16"/>
              </w:rPr>
            </w:pPr>
            <w:r>
              <w:rPr>
                <w:sz w:val="16"/>
                <w:szCs w:val="16"/>
              </w:rPr>
              <w:t>1.11</w:t>
            </w:r>
          </w:p>
        </w:tc>
        <w:tc>
          <w:tcPr>
            <w:tcW w:w="642" w:type="dxa"/>
            <w:tcBorders>
              <w:top w:val="nil"/>
              <w:left w:val="nil"/>
              <w:bottom w:val="single" w:sz="4" w:space="0" w:color="000000"/>
              <w:right w:val="single" w:sz="4" w:space="0" w:color="000000"/>
            </w:tcBorders>
            <w:shd w:val="clear" w:color="auto" w:fill="auto"/>
            <w:vAlign w:val="center"/>
          </w:tcPr>
          <w:p w14:paraId="6F2EEA4D" w14:textId="77777777" w:rsidR="00DF08A2" w:rsidRDefault="00DF08A2" w:rsidP="00221E0C">
            <w:pPr>
              <w:ind w:right="40"/>
              <w:jc w:val="center"/>
              <w:rPr>
                <w:sz w:val="16"/>
                <w:szCs w:val="16"/>
              </w:rPr>
            </w:pPr>
            <w:r>
              <w:rPr>
                <w:sz w:val="16"/>
                <w:szCs w:val="16"/>
              </w:rPr>
              <w:t>1.12</w:t>
            </w:r>
          </w:p>
        </w:tc>
        <w:tc>
          <w:tcPr>
            <w:tcW w:w="642" w:type="dxa"/>
            <w:tcBorders>
              <w:top w:val="nil"/>
              <w:left w:val="nil"/>
              <w:bottom w:val="single" w:sz="4" w:space="0" w:color="000000"/>
              <w:right w:val="single" w:sz="4" w:space="0" w:color="000000"/>
            </w:tcBorders>
            <w:shd w:val="clear" w:color="auto" w:fill="auto"/>
            <w:vAlign w:val="center"/>
          </w:tcPr>
          <w:p w14:paraId="75DF7A44" w14:textId="77777777" w:rsidR="00DF08A2" w:rsidRDefault="00DF08A2" w:rsidP="00221E0C">
            <w:pPr>
              <w:ind w:right="40"/>
              <w:jc w:val="center"/>
              <w:rPr>
                <w:sz w:val="16"/>
                <w:szCs w:val="16"/>
              </w:rPr>
            </w:pPr>
            <w:r>
              <w:rPr>
                <w:sz w:val="16"/>
                <w:szCs w:val="16"/>
              </w:rPr>
              <w:t>1.13</w:t>
            </w:r>
          </w:p>
        </w:tc>
        <w:tc>
          <w:tcPr>
            <w:tcW w:w="643" w:type="dxa"/>
            <w:tcBorders>
              <w:top w:val="nil"/>
              <w:left w:val="nil"/>
              <w:bottom w:val="single" w:sz="4" w:space="0" w:color="000000"/>
              <w:right w:val="single" w:sz="4" w:space="0" w:color="000000"/>
            </w:tcBorders>
            <w:shd w:val="clear" w:color="auto" w:fill="auto"/>
            <w:vAlign w:val="center"/>
          </w:tcPr>
          <w:p w14:paraId="19626AEE" w14:textId="77777777" w:rsidR="00DF08A2" w:rsidRDefault="00DF08A2" w:rsidP="00221E0C">
            <w:pPr>
              <w:ind w:right="40"/>
              <w:jc w:val="center"/>
              <w:rPr>
                <w:sz w:val="16"/>
                <w:szCs w:val="16"/>
              </w:rPr>
            </w:pPr>
            <w:r>
              <w:rPr>
                <w:sz w:val="16"/>
                <w:szCs w:val="16"/>
              </w:rPr>
              <w:t>1.14</w:t>
            </w:r>
          </w:p>
        </w:tc>
        <w:tc>
          <w:tcPr>
            <w:tcW w:w="642" w:type="dxa"/>
            <w:tcBorders>
              <w:top w:val="nil"/>
              <w:left w:val="nil"/>
              <w:bottom w:val="single" w:sz="4" w:space="0" w:color="000000"/>
              <w:right w:val="single" w:sz="4" w:space="0" w:color="000000"/>
            </w:tcBorders>
            <w:shd w:val="clear" w:color="auto" w:fill="auto"/>
            <w:vAlign w:val="center"/>
          </w:tcPr>
          <w:p w14:paraId="6FACF969" w14:textId="77777777" w:rsidR="00DF08A2" w:rsidRDefault="00DF08A2" w:rsidP="00221E0C">
            <w:pPr>
              <w:ind w:right="40"/>
              <w:jc w:val="center"/>
              <w:rPr>
                <w:sz w:val="16"/>
                <w:szCs w:val="16"/>
              </w:rPr>
            </w:pPr>
            <w:r>
              <w:rPr>
                <w:sz w:val="16"/>
                <w:szCs w:val="16"/>
              </w:rPr>
              <w:t>1.14</w:t>
            </w:r>
          </w:p>
        </w:tc>
        <w:tc>
          <w:tcPr>
            <w:tcW w:w="641" w:type="dxa"/>
            <w:tcBorders>
              <w:top w:val="nil"/>
              <w:left w:val="nil"/>
              <w:bottom w:val="single" w:sz="4" w:space="0" w:color="000000"/>
              <w:right w:val="single" w:sz="4" w:space="0" w:color="000000"/>
            </w:tcBorders>
            <w:shd w:val="clear" w:color="auto" w:fill="auto"/>
            <w:vAlign w:val="center"/>
          </w:tcPr>
          <w:p w14:paraId="59E91FE3" w14:textId="77777777" w:rsidR="00DF08A2" w:rsidRDefault="00DF08A2" w:rsidP="00221E0C">
            <w:pPr>
              <w:ind w:right="40"/>
              <w:jc w:val="center"/>
              <w:rPr>
                <w:sz w:val="16"/>
                <w:szCs w:val="16"/>
              </w:rPr>
            </w:pPr>
            <w:r>
              <w:rPr>
                <w:sz w:val="16"/>
                <w:szCs w:val="16"/>
              </w:rPr>
              <w:t>1.15</w:t>
            </w:r>
          </w:p>
        </w:tc>
        <w:tc>
          <w:tcPr>
            <w:tcW w:w="642" w:type="dxa"/>
            <w:tcBorders>
              <w:top w:val="nil"/>
              <w:left w:val="nil"/>
              <w:bottom w:val="single" w:sz="4" w:space="0" w:color="000000"/>
              <w:right w:val="single" w:sz="4" w:space="0" w:color="000000"/>
            </w:tcBorders>
            <w:shd w:val="clear" w:color="auto" w:fill="auto"/>
            <w:vAlign w:val="center"/>
          </w:tcPr>
          <w:p w14:paraId="5F793349" w14:textId="77777777" w:rsidR="00DF08A2" w:rsidRDefault="00DF08A2" w:rsidP="00221E0C">
            <w:pPr>
              <w:ind w:right="40"/>
              <w:jc w:val="center"/>
              <w:rPr>
                <w:sz w:val="16"/>
                <w:szCs w:val="16"/>
              </w:rPr>
            </w:pPr>
            <w:r>
              <w:rPr>
                <w:sz w:val="16"/>
                <w:szCs w:val="16"/>
              </w:rPr>
              <w:t>1.16</w:t>
            </w:r>
          </w:p>
        </w:tc>
        <w:tc>
          <w:tcPr>
            <w:tcW w:w="635" w:type="dxa"/>
            <w:tcBorders>
              <w:top w:val="nil"/>
              <w:left w:val="nil"/>
              <w:bottom w:val="single" w:sz="4" w:space="0" w:color="000000"/>
              <w:right w:val="single" w:sz="4" w:space="0" w:color="000000"/>
            </w:tcBorders>
            <w:shd w:val="clear" w:color="auto" w:fill="auto"/>
            <w:vAlign w:val="center"/>
          </w:tcPr>
          <w:p w14:paraId="47B15FF8" w14:textId="77777777" w:rsidR="00DF08A2" w:rsidRDefault="00DF08A2" w:rsidP="00221E0C">
            <w:pPr>
              <w:ind w:right="40"/>
              <w:jc w:val="center"/>
              <w:rPr>
                <w:sz w:val="16"/>
                <w:szCs w:val="16"/>
              </w:rPr>
            </w:pPr>
            <w:r>
              <w:rPr>
                <w:sz w:val="16"/>
                <w:szCs w:val="16"/>
              </w:rPr>
              <w:t>1.17</w:t>
            </w:r>
          </w:p>
        </w:tc>
        <w:tc>
          <w:tcPr>
            <w:tcW w:w="627" w:type="dxa"/>
            <w:tcBorders>
              <w:top w:val="nil"/>
              <w:left w:val="nil"/>
              <w:bottom w:val="single" w:sz="4" w:space="0" w:color="000000"/>
              <w:right w:val="single" w:sz="4" w:space="0" w:color="000000"/>
            </w:tcBorders>
            <w:shd w:val="clear" w:color="auto" w:fill="auto"/>
            <w:vAlign w:val="center"/>
          </w:tcPr>
          <w:p w14:paraId="7ABB8EDF" w14:textId="77777777" w:rsidR="00DF08A2" w:rsidRDefault="00DF08A2" w:rsidP="00221E0C">
            <w:pPr>
              <w:ind w:right="40"/>
              <w:jc w:val="center"/>
              <w:rPr>
                <w:sz w:val="16"/>
                <w:szCs w:val="16"/>
              </w:rPr>
            </w:pPr>
            <w:r>
              <w:rPr>
                <w:sz w:val="16"/>
                <w:szCs w:val="16"/>
              </w:rPr>
              <w:t>1.17</w:t>
            </w:r>
          </w:p>
        </w:tc>
        <w:tc>
          <w:tcPr>
            <w:tcW w:w="620" w:type="dxa"/>
            <w:tcBorders>
              <w:top w:val="nil"/>
              <w:left w:val="nil"/>
              <w:bottom w:val="single" w:sz="4" w:space="0" w:color="000000"/>
              <w:right w:val="single" w:sz="4" w:space="0" w:color="000000"/>
            </w:tcBorders>
            <w:shd w:val="clear" w:color="auto" w:fill="auto"/>
            <w:vAlign w:val="center"/>
          </w:tcPr>
          <w:p w14:paraId="086502CB" w14:textId="77777777" w:rsidR="00DF08A2" w:rsidRDefault="00DF08A2" w:rsidP="00221E0C">
            <w:pPr>
              <w:ind w:right="40"/>
              <w:jc w:val="center"/>
              <w:rPr>
                <w:sz w:val="16"/>
                <w:szCs w:val="16"/>
              </w:rPr>
            </w:pPr>
            <w:r>
              <w:rPr>
                <w:sz w:val="16"/>
                <w:szCs w:val="16"/>
              </w:rPr>
              <w:t>1.18</w:t>
            </w:r>
          </w:p>
        </w:tc>
        <w:tc>
          <w:tcPr>
            <w:tcW w:w="616" w:type="dxa"/>
            <w:tcBorders>
              <w:top w:val="nil"/>
              <w:left w:val="nil"/>
              <w:bottom w:val="single" w:sz="4" w:space="0" w:color="000000"/>
              <w:right w:val="single" w:sz="4" w:space="0" w:color="000000"/>
            </w:tcBorders>
            <w:shd w:val="clear" w:color="auto" w:fill="auto"/>
            <w:vAlign w:val="center"/>
          </w:tcPr>
          <w:p w14:paraId="2628C9F0" w14:textId="77777777" w:rsidR="00DF08A2" w:rsidRDefault="00DF08A2" w:rsidP="00221E0C">
            <w:pPr>
              <w:ind w:right="40"/>
              <w:jc w:val="center"/>
              <w:rPr>
                <w:sz w:val="16"/>
                <w:szCs w:val="16"/>
              </w:rPr>
            </w:pPr>
            <w:r>
              <w:rPr>
                <w:sz w:val="16"/>
                <w:szCs w:val="16"/>
              </w:rPr>
              <w:t>1.19</w:t>
            </w:r>
          </w:p>
        </w:tc>
      </w:tr>
      <w:tr w:rsidR="00DF08A2" w14:paraId="6C129BEF" w14:textId="77777777" w:rsidTr="00221E0C">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B0CDEF" w14:textId="77777777" w:rsidR="00DF08A2" w:rsidRDefault="00DF08A2" w:rsidP="00221E0C">
            <w:pPr>
              <w:ind w:right="42"/>
              <w:jc w:val="center"/>
              <w:rPr>
                <w:sz w:val="18"/>
                <w:szCs w:val="18"/>
              </w:rPr>
            </w:pPr>
            <w:r>
              <w:rPr>
                <w:sz w:val="18"/>
                <w:szCs w:val="18"/>
              </w:rPr>
              <w:t>Huancavelica</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13D9185A" w14:textId="77777777" w:rsidR="00DF08A2" w:rsidRDefault="00DF08A2" w:rsidP="00221E0C">
            <w:pPr>
              <w:ind w:right="40"/>
              <w:jc w:val="center"/>
              <w:rPr>
                <w:sz w:val="16"/>
                <w:szCs w:val="16"/>
              </w:rPr>
            </w:pPr>
            <w:r>
              <w:rPr>
                <w:sz w:val="16"/>
                <w:szCs w:val="16"/>
              </w:rPr>
              <w:t>1.25</w:t>
            </w:r>
          </w:p>
        </w:tc>
        <w:tc>
          <w:tcPr>
            <w:tcW w:w="643" w:type="dxa"/>
            <w:tcBorders>
              <w:top w:val="nil"/>
              <w:left w:val="nil"/>
              <w:bottom w:val="single" w:sz="4" w:space="0" w:color="000000"/>
              <w:right w:val="single" w:sz="4" w:space="0" w:color="000000"/>
            </w:tcBorders>
            <w:shd w:val="clear" w:color="auto" w:fill="auto"/>
            <w:vAlign w:val="center"/>
          </w:tcPr>
          <w:p w14:paraId="0A87F5F6" w14:textId="77777777" w:rsidR="00DF08A2" w:rsidRDefault="00DF08A2" w:rsidP="00221E0C">
            <w:pPr>
              <w:ind w:right="40"/>
              <w:jc w:val="center"/>
              <w:rPr>
                <w:sz w:val="16"/>
                <w:szCs w:val="16"/>
              </w:rPr>
            </w:pPr>
            <w:r>
              <w:rPr>
                <w:sz w:val="16"/>
                <w:szCs w:val="16"/>
              </w:rPr>
              <w:t>1.27</w:t>
            </w:r>
          </w:p>
        </w:tc>
        <w:tc>
          <w:tcPr>
            <w:tcW w:w="642" w:type="dxa"/>
            <w:tcBorders>
              <w:top w:val="nil"/>
              <w:left w:val="nil"/>
              <w:bottom w:val="single" w:sz="4" w:space="0" w:color="000000"/>
              <w:right w:val="single" w:sz="4" w:space="0" w:color="000000"/>
            </w:tcBorders>
            <w:shd w:val="clear" w:color="auto" w:fill="auto"/>
            <w:vAlign w:val="center"/>
          </w:tcPr>
          <w:p w14:paraId="1CF399DD" w14:textId="77777777" w:rsidR="00DF08A2" w:rsidRDefault="00DF08A2" w:rsidP="00221E0C">
            <w:pPr>
              <w:ind w:right="40"/>
              <w:jc w:val="center"/>
              <w:rPr>
                <w:sz w:val="16"/>
                <w:szCs w:val="16"/>
              </w:rPr>
            </w:pPr>
            <w:r>
              <w:rPr>
                <w:sz w:val="16"/>
                <w:szCs w:val="16"/>
              </w:rPr>
              <w:t>1.29</w:t>
            </w:r>
          </w:p>
        </w:tc>
        <w:tc>
          <w:tcPr>
            <w:tcW w:w="642" w:type="dxa"/>
            <w:tcBorders>
              <w:top w:val="nil"/>
              <w:left w:val="nil"/>
              <w:bottom w:val="single" w:sz="4" w:space="0" w:color="000000"/>
              <w:right w:val="single" w:sz="4" w:space="0" w:color="000000"/>
            </w:tcBorders>
            <w:shd w:val="clear" w:color="auto" w:fill="auto"/>
            <w:vAlign w:val="center"/>
          </w:tcPr>
          <w:p w14:paraId="48626F4D" w14:textId="77777777" w:rsidR="00DF08A2" w:rsidRDefault="00DF08A2" w:rsidP="00221E0C">
            <w:pPr>
              <w:ind w:right="40"/>
              <w:jc w:val="center"/>
              <w:rPr>
                <w:sz w:val="16"/>
                <w:szCs w:val="16"/>
              </w:rPr>
            </w:pPr>
            <w:r>
              <w:rPr>
                <w:sz w:val="16"/>
                <w:szCs w:val="16"/>
              </w:rPr>
              <w:t>1.31</w:t>
            </w:r>
          </w:p>
        </w:tc>
        <w:tc>
          <w:tcPr>
            <w:tcW w:w="642" w:type="dxa"/>
            <w:tcBorders>
              <w:top w:val="nil"/>
              <w:left w:val="nil"/>
              <w:bottom w:val="single" w:sz="4" w:space="0" w:color="000000"/>
              <w:right w:val="single" w:sz="4" w:space="0" w:color="000000"/>
            </w:tcBorders>
            <w:shd w:val="clear" w:color="auto" w:fill="auto"/>
            <w:vAlign w:val="center"/>
          </w:tcPr>
          <w:p w14:paraId="0354C9C6" w14:textId="77777777" w:rsidR="00DF08A2" w:rsidRDefault="00DF08A2" w:rsidP="00221E0C">
            <w:pPr>
              <w:ind w:right="40"/>
              <w:jc w:val="center"/>
              <w:rPr>
                <w:sz w:val="16"/>
                <w:szCs w:val="16"/>
              </w:rPr>
            </w:pPr>
            <w:r>
              <w:rPr>
                <w:sz w:val="16"/>
                <w:szCs w:val="16"/>
              </w:rPr>
              <w:t>1.33</w:t>
            </w:r>
          </w:p>
        </w:tc>
        <w:tc>
          <w:tcPr>
            <w:tcW w:w="643" w:type="dxa"/>
            <w:tcBorders>
              <w:top w:val="nil"/>
              <w:left w:val="nil"/>
              <w:bottom w:val="single" w:sz="4" w:space="0" w:color="000000"/>
              <w:right w:val="single" w:sz="4" w:space="0" w:color="000000"/>
            </w:tcBorders>
            <w:shd w:val="clear" w:color="auto" w:fill="auto"/>
            <w:vAlign w:val="center"/>
          </w:tcPr>
          <w:p w14:paraId="66CD5A83" w14:textId="77777777" w:rsidR="00DF08A2" w:rsidRDefault="00DF08A2" w:rsidP="00221E0C">
            <w:pPr>
              <w:ind w:right="40"/>
              <w:jc w:val="center"/>
              <w:rPr>
                <w:sz w:val="16"/>
                <w:szCs w:val="16"/>
              </w:rPr>
            </w:pPr>
            <w:r>
              <w:rPr>
                <w:sz w:val="16"/>
                <w:szCs w:val="16"/>
              </w:rPr>
              <w:t>1.35</w:t>
            </w:r>
          </w:p>
        </w:tc>
        <w:tc>
          <w:tcPr>
            <w:tcW w:w="642" w:type="dxa"/>
            <w:tcBorders>
              <w:top w:val="nil"/>
              <w:left w:val="nil"/>
              <w:bottom w:val="single" w:sz="4" w:space="0" w:color="000000"/>
              <w:right w:val="single" w:sz="4" w:space="0" w:color="000000"/>
            </w:tcBorders>
            <w:shd w:val="clear" w:color="auto" w:fill="auto"/>
            <w:vAlign w:val="center"/>
          </w:tcPr>
          <w:p w14:paraId="6F164C86" w14:textId="77777777" w:rsidR="00DF08A2" w:rsidRDefault="00DF08A2" w:rsidP="00221E0C">
            <w:pPr>
              <w:ind w:right="40"/>
              <w:jc w:val="center"/>
              <w:rPr>
                <w:sz w:val="16"/>
                <w:szCs w:val="16"/>
              </w:rPr>
            </w:pPr>
            <w:r>
              <w:rPr>
                <w:sz w:val="16"/>
                <w:szCs w:val="16"/>
              </w:rPr>
              <w:t>1.37</w:t>
            </w:r>
          </w:p>
        </w:tc>
        <w:tc>
          <w:tcPr>
            <w:tcW w:w="641" w:type="dxa"/>
            <w:tcBorders>
              <w:top w:val="nil"/>
              <w:left w:val="nil"/>
              <w:bottom w:val="single" w:sz="4" w:space="0" w:color="000000"/>
              <w:right w:val="single" w:sz="4" w:space="0" w:color="000000"/>
            </w:tcBorders>
            <w:shd w:val="clear" w:color="auto" w:fill="auto"/>
            <w:vAlign w:val="center"/>
          </w:tcPr>
          <w:p w14:paraId="4582A7F7" w14:textId="77777777" w:rsidR="00DF08A2" w:rsidRDefault="00DF08A2" w:rsidP="00221E0C">
            <w:pPr>
              <w:ind w:right="40"/>
              <w:jc w:val="center"/>
              <w:rPr>
                <w:sz w:val="16"/>
                <w:szCs w:val="16"/>
              </w:rPr>
            </w:pPr>
            <w:r>
              <w:rPr>
                <w:sz w:val="16"/>
                <w:szCs w:val="16"/>
              </w:rPr>
              <w:t>1.39</w:t>
            </w:r>
          </w:p>
        </w:tc>
        <w:tc>
          <w:tcPr>
            <w:tcW w:w="642" w:type="dxa"/>
            <w:tcBorders>
              <w:top w:val="nil"/>
              <w:left w:val="nil"/>
              <w:bottom w:val="single" w:sz="4" w:space="0" w:color="000000"/>
              <w:right w:val="single" w:sz="4" w:space="0" w:color="000000"/>
            </w:tcBorders>
            <w:shd w:val="clear" w:color="auto" w:fill="auto"/>
            <w:vAlign w:val="center"/>
          </w:tcPr>
          <w:p w14:paraId="40728F2A" w14:textId="77777777" w:rsidR="00DF08A2" w:rsidRDefault="00DF08A2" w:rsidP="00221E0C">
            <w:pPr>
              <w:ind w:right="40"/>
              <w:jc w:val="center"/>
              <w:rPr>
                <w:sz w:val="16"/>
                <w:szCs w:val="16"/>
              </w:rPr>
            </w:pPr>
            <w:r>
              <w:rPr>
                <w:sz w:val="16"/>
                <w:szCs w:val="16"/>
              </w:rPr>
              <w:t>1.41</w:t>
            </w:r>
          </w:p>
        </w:tc>
        <w:tc>
          <w:tcPr>
            <w:tcW w:w="635" w:type="dxa"/>
            <w:tcBorders>
              <w:top w:val="nil"/>
              <w:left w:val="nil"/>
              <w:bottom w:val="single" w:sz="4" w:space="0" w:color="000000"/>
              <w:right w:val="single" w:sz="4" w:space="0" w:color="000000"/>
            </w:tcBorders>
            <w:shd w:val="clear" w:color="auto" w:fill="auto"/>
            <w:vAlign w:val="center"/>
          </w:tcPr>
          <w:p w14:paraId="05EB0F56" w14:textId="77777777" w:rsidR="00DF08A2" w:rsidRDefault="00DF08A2" w:rsidP="00221E0C">
            <w:pPr>
              <w:ind w:right="40"/>
              <w:jc w:val="center"/>
              <w:rPr>
                <w:sz w:val="16"/>
                <w:szCs w:val="16"/>
              </w:rPr>
            </w:pPr>
            <w:r>
              <w:rPr>
                <w:sz w:val="16"/>
                <w:szCs w:val="16"/>
              </w:rPr>
              <w:t>1.43</w:t>
            </w:r>
          </w:p>
        </w:tc>
        <w:tc>
          <w:tcPr>
            <w:tcW w:w="627" w:type="dxa"/>
            <w:tcBorders>
              <w:top w:val="nil"/>
              <w:left w:val="nil"/>
              <w:bottom w:val="single" w:sz="4" w:space="0" w:color="000000"/>
              <w:right w:val="single" w:sz="4" w:space="0" w:color="000000"/>
            </w:tcBorders>
            <w:shd w:val="clear" w:color="auto" w:fill="auto"/>
            <w:vAlign w:val="center"/>
          </w:tcPr>
          <w:p w14:paraId="25B7F7E3" w14:textId="77777777" w:rsidR="00DF08A2" w:rsidRDefault="00DF08A2" w:rsidP="00221E0C">
            <w:pPr>
              <w:ind w:right="40"/>
              <w:jc w:val="center"/>
              <w:rPr>
                <w:sz w:val="16"/>
                <w:szCs w:val="16"/>
              </w:rPr>
            </w:pPr>
            <w:r>
              <w:rPr>
                <w:sz w:val="16"/>
                <w:szCs w:val="16"/>
              </w:rPr>
              <w:t>1.45</w:t>
            </w:r>
          </w:p>
        </w:tc>
        <w:tc>
          <w:tcPr>
            <w:tcW w:w="620" w:type="dxa"/>
            <w:tcBorders>
              <w:top w:val="nil"/>
              <w:left w:val="nil"/>
              <w:bottom w:val="single" w:sz="4" w:space="0" w:color="000000"/>
              <w:right w:val="single" w:sz="4" w:space="0" w:color="000000"/>
            </w:tcBorders>
            <w:shd w:val="clear" w:color="auto" w:fill="auto"/>
            <w:vAlign w:val="center"/>
          </w:tcPr>
          <w:p w14:paraId="1DAD884C" w14:textId="77777777" w:rsidR="00DF08A2" w:rsidRDefault="00DF08A2" w:rsidP="00221E0C">
            <w:pPr>
              <w:ind w:right="40"/>
              <w:jc w:val="center"/>
              <w:rPr>
                <w:sz w:val="16"/>
                <w:szCs w:val="16"/>
              </w:rPr>
            </w:pPr>
            <w:r>
              <w:rPr>
                <w:sz w:val="16"/>
                <w:szCs w:val="16"/>
              </w:rPr>
              <w:t>1.47</w:t>
            </w:r>
          </w:p>
        </w:tc>
        <w:tc>
          <w:tcPr>
            <w:tcW w:w="616" w:type="dxa"/>
            <w:tcBorders>
              <w:top w:val="nil"/>
              <w:left w:val="nil"/>
              <w:bottom w:val="single" w:sz="4" w:space="0" w:color="000000"/>
              <w:right w:val="single" w:sz="4" w:space="0" w:color="000000"/>
            </w:tcBorders>
            <w:shd w:val="clear" w:color="auto" w:fill="auto"/>
            <w:vAlign w:val="center"/>
          </w:tcPr>
          <w:p w14:paraId="2552945E" w14:textId="77777777" w:rsidR="00DF08A2" w:rsidRDefault="00DF08A2" w:rsidP="00221E0C">
            <w:pPr>
              <w:ind w:right="40"/>
              <w:jc w:val="center"/>
              <w:rPr>
                <w:sz w:val="16"/>
                <w:szCs w:val="16"/>
              </w:rPr>
            </w:pPr>
            <w:r>
              <w:rPr>
                <w:sz w:val="16"/>
                <w:szCs w:val="16"/>
              </w:rPr>
              <w:t>1.49</w:t>
            </w:r>
          </w:p>
        </w:tc>
      </w:tr>
      <w:tr w:rsidR="00DF08A2" w14:paraId="48E2EDE3" w14:textId="77777777" w:rsidTr="00221E0C">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F50C19" w14:textId="77777777" w:rsidR="00DF08A2" w:rsidRDefault="00DF08A2" w:rsidP="00221E0C">
            <w:pPr>
              <w:ind w:right="42"/>
              <w:jc w:val="center"/>
              <w:rPr>
                <w:sz w:val="18"/>
                <w:szCs w:val="18"/>
              </w:rPr>
            </w:pPr>
            <w:r>
              <w:rPr>
                <w:sz w:val="18"/>
                <w:szCs w:val="18"/>
              </w:rPr>
              <w:t>Huánuco</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73DDE0B0" w14:textId="77777777" w:rsidR="00DF08A2" w:rsidRDefault="00DF08A2" w:rsidP="00221E0C">
            <w:pPr>
              <w:ind w:right="40"/>
              <w:jc w:val="center"/>
              <w:rPr>
                <w:sz w:val="16"/>
                <w:szCs w:val="16"/>
              </w:rPr>
            </w:pPr>
            <w:r>
              <w:rPr>
                <w:sz w:val="16"/>
                <w:szCs w:val="16"/>
              </w:rPr>
              <w:t>1.15</w:t>
            </w:r>
          </w:p>
        </w:tc>
        <w:tc>
          <w:tcPr>
            <w:tcW w:w="643" w:type="dxa"/>
            <w:tcBorders>
              <w:top w:val="nil"/>
              <w:left w:val="nil"/>
              <w:bottom w:val="single" w:sz="4" w:space="0" w:color="000000"/>
              <w:right w:val="single" w:sz="4" w:space="0" w:color="000000"/>
            </w:tcBorders>
            <w:shd w:val="clear" w:color="auto" w:fill="auto"/>
            <w:vAlign w:val="center"/>
          </w:tcPr>
          <w:p w14:paraId="2201B654" w14:textId="77777777" w:rsidR="00DF08A2" w:rsidRDefault="00DF08A2" w:rsidP="00221E0C">
            <w:pPr>
              <w:ind w:right="40"/>
              <w:jc w:val="center"/>
              <w:rPr>
                <w:sz w:val="16"/>
                <w:szCs w:val="16"/>
              </w:rPr>
            </w:pPr>
            <w:r>
              <w:rPr>
                <w:sz w:val="16"/>
                <w:szCs w:val="16"/>
              </w:rPr>
              <w:t>1.17</w:t>
            </w:r>
          </w:p>
        </w:tc>
        <w:tc>
          <w:tcPr>
            <w:tcW w:w="642" w:type="dxa"/>
            <w:tcBorders>
              <w:top w:val="nil"/>
              <w:left w:val="nil"/>
              <w:bottom w:val="single" w:sz="4" w:space="0" w:color="000000"/>
              <w:right w:val="single" w:sz="4" w:space="0" w:color="000000"/>
            </w:tcBorders>
            <w:shd w:val="clear" w:color="auto" w:fill="auto"/>
            <w:vAlign w:val="center"/>
          </w:tcPr>
          <w:p w14:paraId="36BC67B1" w14:textId="77777777" w:rsidR="00DF08A2" w:rsidRDefault="00DF08A2" w:rsidP="00221E0C">
            <w:pPr>
              <w:ind w:right="40"/>
              <w:jc w:val="center"/>
              <w:rPr>
                <w:sz w:val="16"/>
                <w:szCs w:val="16"/>
              </w:rPr>
            </w:pPr>
            <w:r>
              <w:rPr>
                <w:sz w:val="16"/>
                <w:szCs w:val="16"/>
              </w:rPr>
              <w:t>1.18</w:t>
            </w:r>
          </w:p>
        </w:tc>
        <w:tc>
          <w:tcPr>
            <w:tcW w:w="642" w:type="dxa"/>
            <w:tcBorders>
              <w:top w:val="nil"/>
              <w:left w:val="nil"/>
              <w:bottom w:val="single" w:sz="4" w:space="0" w:color="000000"/>
              <w:right w:val="single" w:sz="4" w:space="0" w:color="000000"/>
            </w:tcBorders>
            <w:shd w:val="clear" w:color="auto" w:fill="auto"/>
            <w:vAlign w:val="center"/>
          </w:tcPr>
          <w:p w14:paraId="74E2CD76" w14:textId="77777777" w:rsidR="00DF08A2" w:rsidRDefault="00DF08A2" w:rsidP="00221E0C">
            <w:pPr>
              <w:ind w:right="40"/>
              <w:jc w:val="center"/>
              <w:rPr>
                <w:sz w:val="16"/>
                <w:szCs w:val="16"/>
              </w:rPr>
            </w:pPr>
            <w:r>
              <w:rPr>
                <w:sz w:val="16"/>
                <w:szCs w:val="16"/>
              </w:rPr>
              <w:t>1.19</w:t>
            </w:r>
          </w:p>
        </w:tc>
        <w:tc>
          <w:tcPr>
            <w:tcW w:w="642" w:type="dxa"/>
            <w:tcBorders>
              <w:top w:val="nil"/>
              <w:left w:val="nil"/>
              <w:bottom w:val="single" w:sz="4" w:space="0" w:color="000000"/>
              <w:right w:val="single" w:sz="4" w:space="0" w:color="000000"/>
            </w:tcBorders>
            <w:shd w:val="clear" w:color="auto" w:fill="auto"/>
            <w:vAlign w:val="center"/>
          </w:tcPr>
          <w:p w14:paraId="3BF111BE" w14:textId="77777777" w:rsidR="00DF08A2" w:rsidRDefault="00DF08A2" w:rsidP="00221E0C">
            <w:pPr>
              <w:ind w:right="40"/>
              <w:jc w:val="center"/>
              <w:rPr>
                <w:sz w:val="16"/>
                <w:szCs w:val="16"/>
              </w:rPr>
            </w:pPr>
            <w:r>
              <w:rPr>
                <w:sz w:val="16"/>
                <w:szCs w:val="16"/>
              </w:rPr>
              <w:t>1.20</w:t>
            </w:r>
          </w:p>
        </w:tc>
        <w:tc>
          <w:tcPr>
            <w:tcW w:w="643" w:type="dxa"/>
            <w:tcBorders>
              <w:top w:val="nil"/>
              <w:left w:val="nil"/>
              <w:bottom w:val="single" w:sz="4" w:space="0" w:color="000000"/>
              <w:right w:val="single" w:sz="4" w:space="0" w:color="000000"/>
            </w:tcBorders>
            <w:shd w:val="clear" w:color="auto" w:fill="auto"/>
            <w:vAlign w:val="center"/>
          </w:tcPr>
          <w:p w14:paraId="2A4272D4" w14:textId="77777777" w:rsidR="00DF08A2" w:rsidRDefault="00DF08A2" w:rsidP="00221E0C">
            <w:pPr>
              <w:ind w:right="40"/>
              <w:jc w:val="center"/>
              <w:rPr>
                <w:sz w:val="16"/>
                <w:szCs w:val="16"/>
              </w:rPr>
            </w:pPr>
            <w:r>
              <w:rPr>
                <w:sz w:val="16"/>
                <w:szCs w:val="16"/>
              </w:rPr>
              <w:t>1.21</w:t>
            </w:r>
          </w:p>
        </w:tc>
        <w:tc>
          <w:tcPr>
            <w:tcW w:w="642" w:type="dxa"/>
            <w:tcBorders>
              <w:top w:val="nil"/>
              <w:left w:val="nil"/>
              <w:bottom w:val="single" w:sz="4" w:space="0" w:color="000000"/>
              <w:right w:val="single" w:sz="4" w:space="0" w:color="000000"/>
            </w:tcBorders>
            <w:shd w:val="clear" w:color="auto" w:fill="auto"/>
            <w:vAlign w:val="center"/>
          </w:tcPr>
          <w:p w14:paraId="523BE975" w14:textId="77777777" w:rsidR="00DF08A2" w:rsidRDefault="00DF08A2" w:rsidP="00221E0C">
            <w:pPr>
              <w:ind w:right="40"/>
              <w:jc w:val="center"/>
              <w:rPr>
                <w:sz w:val="16"/>
                <w:szCs w:val="16"/>
              </w:rPr>
            </w:pPr>
            <w:r>
              <w:rPr>
                <w:sz w:val="16"/>
                <w:szCs w:val="16"/>
              </w:rPr>
              <w:t>1.23</w:t>
            </w:r>
          </w:p>
        </w:tc>
        <w:tc>
          <w:tcPr>
            <w:tcW w:w="641" w:type="dxa"/>
            <w:tcBorders>
              <w:top w:val="nil"/>
              <w:left w:val="nil"/>
              <w:bottom w:val="single" w:sz="4" w:space="0" w:color="000000"/>
              <w:right w:val="single" w:sz="4" w:space="0" w:color="000000"/>
            </w:tcBorders>
            <w:shd w:val="clear" w:color="auto" w:fill="auto"/>
            <w:vAlign w:val="center"/>
          </w:tcPr>
          <w:p w14:paraId="5F78216B" w14:textId="77777777" w:rsidR="00DF08A2" w:rsidRDefault="00DF08A2" w:rsidP="00221E0C">
            <w:pPr>
              <w:ind w:right="40"/>
              <w:jc w:val="center"/>
              <w:rPr>
                <w:sz w:val="16"/>
                <w:szCs w:val="16"/>
              </w:rPr>
            </w:pPr>
            <w:r>
              <w:rPr>
                <w:sz w:val="16"/>
                <w:szCs w:val="16"/>
              </w:rPr>
              <w:t>1.24</w:t>
            </w:r>
          </w:p>
        </w:tc>
        <w:tc>
          <w:tcPr>
            <w:tcW w:w="642" w:type="dxa"/>
            <w:tcBorders>
              <w:top w:val="nil"/>
              <w:left w:val="nil"/>
              <w:bottom w:val="single" w:sz="4" w:space="0" w:color="000000"/>
              <w:right w:val="single" w:sz="4" w:space="0" w:color="000000"/>
            </w:tcBorders>
            <w:shd w:val="clear" w:color="auto" w:fill="auto"/>
            <w:vAlign w:val="center"/>
          </w:tcPr>
          <w:p w14:paraId="1EA6DFA3" w14:textId="77777777" w:rsidR="00DF08A2" w:rsidRDefault="00DF08A2" w:rsidP="00221E0C">
            <w:pPr>
              <w:ind w:right="40"/>
              <w:jc w:val="center"/>
              <w:rPr>
                <w:sz w:val="16"/>
                <w:szCs w:val="16"/>
              </w:rPr>
            </w:pPr>
            <w:r>
              <w:rPr>
                <w:sz w:val="16"/>
                <w:szCs w:val="16"/>
              </w:rPr>
              <w:t>1.25</w:t>
            </w:r>
          </w:p>
        </w:tc>
        <w:tc>
          <w:tcPr>
            <w:tcW w:w="635" w:type="dxa"/>
            <w:tcBorders>
              <w:top w:val="nil"/>
              <w:left w:val="nil"/>
              <w:bottom w:val="single" w:sz="4" w:space="0" w:color="000000"/>
              <w:right w:val="single" w:sz="4" w:space="0" w:color="000000"/>
            </w:tcBorders>
            <w:shd w:val="clear" w:color="auto" w:fill="auto"/>
            <w:vAlign w:val="center"/>
          </w:tcPr>
          <w:p w14:paraId="02DE3AEC" w14:textId="77777777" w:rsidR="00DF08A2" w:rsidRDefault="00DF08A2" w:rsidP="00221E0C">
            <w:pPr>
              <w:ind w:right="40"/>
              <w:jc w:val="center"/>
              <w:rPr>
                <w:sz w:val="16"/>
                <w:szCs w:val="16"/>
              </w:rPr>
            </w:pPr>
            <w:r>
              <w:rPr>
                <w:sz w:val="16"/>
                <w:szCs w:val="16"/>
              </w:rPr>
              <w:t>1.26</w:t>
            </w:r>
          </w:p>
        </w:tc>
        <w:tc>
          <w:tcPr>
            <w:tcW w:w="627" w:type="dxa"/>
            <w:tcBorders>
              <w:top w:val="nil"/>
              <w:left w:val="nil"/>
              <w:bottom w:val="single" w:sz="4" w:space="0" w:color="000000"/>
              <w:right w:val="single" w:sz="4" w:space="0" w:color="000000"/>
            </w:tcBorders>
            <w:shd w:val="clear" w:color="auto" w:fill="auto"/>
            <w:vAlign w:val="center"/>
          </w:tcPr>
          <w:p w14:paraId="228726E2" w14:textId="77777777" w:rsidR="00DF08A2" w:rsidRDefault="00DF08A2" w:rsidP="00221E0C">
            <w:pPr>
              <w:ind w:right="40"/>
              <w:jc w:val="center"/>
              <w:rPr>
                <w:sz w:val="16"/>
                <w:szCs w:val="16"/>
              </w:rPr>
            </w:pPr>
            <w:r>
              <w:rPr>
                <w:sz w:val="16"/>
                <w:szCs w:val="16"/>
              </w:rPr>
              <w:t>1.27</w:t>
            </w:r>
          </w:p>
        </w:tc>
        <w:tc>
          <w:tcPr>
            <w:tcW w:w="620" w:type="dxa"/>
            <w:tcBorders>
              <w:top w:val="nil"/>
              <w:left w:val="nil"/>
              <w:bottom w:val="single" w:sz="4" w:space="0" w:color="000000"/>
              <w:right w:val="single" w:sz="4" w:space="0" w:color="000000"/>
            </w:tcBorders>
            <w:shd w:val="clear" w:color="auto" w:fill="auto"/>
            <w:vAlign w:val="center"/>
          </w:tcPr>
          <w:p w14:paraId="35EB79F5" w14:textId="77777777" w:rsidR="00DF08A2" w:rsidRDefault="00DF08A2" w:rsidP="00221E0C">
            <w:pPr>
              <w:ind w:right="40"/>
              <w:jc w:val="center"/>
              <w:rPr>
                <w:sz w:val="16"/>
                <w:szCs w:val="16"/>
              </w:rPr>
            </w:pPr>
            <w:r>
              <w:rPr>
                <w:sz w:val="16"/>
                <w:szCs w:val="16"/>
              </w:rPr>
              <w:t>1.29</w:t>
            </w:r>
          </w:p>
        </w:tc>
        <w:tc>
          <w:tcPr>
            <w:tcW w:w="616" w:type="dxa"/>
            <w:tcBorders>
              <w:top w:val="nil"/>
              <w:left w:val="nil"/>
              <w:bottom w:val="single" w:sz="4" w:space="0" w:color="000000"/>
              <w:right w:val="single" w:sz="4" w:space="0" w:color="000000"/>
            </w:tcBorders>
            <w:shd w:val="clear" w:color="auto" w:fill="auto"/>
            <w:vAlign w:val="center"/>
          </w:tcPr>
          <w:p w14:paraId="25B26BEB" w14:textId="77777777" w:rsidR="00DF08A2" w:rsidRDefault="00DF08A2" w:rsidP="00221E0C">
            <w:pPr>
              <w:ind w:right="40"/>
              <w:jc w:val="center"/>
              <w:rPr>
                <w:sz w:val="16"/>
                <w:szCs w:val="16"/>
              </w:rPr>
            </w:pPr>
            <w:r>
              <w:rPr>
                <w:sz w:val="16"/>
                <w:szCs w:val="16"/>
              </w:rPr>
              <w:t>1.30</w:t>
            </w:r>
          </w:p>
        </w:tc>
      </w:tr>
      <w:tr w:rsidR="00DF08A2" w14:paraId="10C892A7" w14:textId="77777777" w:rsidTr="00221E0C">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CCFD4C" w14:textId="77777777" w:rsidR="00DF08A2" w:rsidRDefault="00DF08A2" w:rsidP="00221E0C">
            <w:pPr>
              <w:ind w:right="42"/>
              <w:jc w:val="center"/>
              <w:rPr>
                <w:sz w:val="18"/>
                <w:szCs w:val="18"/>
              </w:rPr>
            </w:pPr>
            <w:r>
              <w:rPr>
                <w:sz w:val="18"/>
                <w:szCs w:val="18"/>
              </w:rPr>
              <w:t>Ica</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071E32AA" w14:textId="77777777" w:rsidR="00DF08A2" w:rsidRDefault="00DF08A2" w:rsidP="00221E0C">
            <w:pPr>
              <w:ind w:right="40"/>
              <w:jc w:val="center"/>
              <w:rPr>
                <w:sz w:val="16"/>
                <w:szCs w:val="16"/>
              </w:rPr>
            </w:pPr>
            <w:r>
              <w:rPr>
                <w:sz w:val="16"/>
                <w:szCs w:val="16"/>
              </w:rPr>
              <w:t>1.12</w:t>
            </w:r>
          </w:p>
        </w:tc>
        <w:tc>
          <w:tcPr>
            <w:tcW w:w="643" w:type="dxa"/>
            <w:tcBorders>
              <w:top w:val="nil"/>
              <w:left w:val="nil"/>
              <w:bottom w:val="single" w:sz="4" w:space="0" w:color="000000"/>
              <w:right w:val="single" w:sz="4" w:space="0" w:color="000000"/>
            </w:tcBorders>
            <w:shd w:val="clear" w:color="auto" w:fill="auto"/>
            <w:vAlign w:val="center"/>
          </w:tcPr>
          <w:p w14:paraId="2C8A665F" w14:textId="77777777" w:rsidR="00DF08A2" w:rsidRDefault="00DF08A2" w:rsidP="00221E0C">
            <w:pPr>
              <w:ind w:right="40"/>
              <w:jc w:val="center"/>
              <w:rPr>
                <w:sz w:val="16"/>
                <w:szCs w:val="16"/>
              </w:rPr>
            </w:pPr>
            <w:r>
              <w:rPr>
                <w:sz w:val="16"/>
                <w:szCs w:val="16"/>
              </w:rPr>
              <w:t>1.13</w:t>
            </w:r>
          </w:p>
        </w:tc>
        <w:tc>
          <w:tcPr>
            <w:tcW w:w="642" w:type="dxa"/>
            <w:tcBorders>
              <w:top w:val="nil"/>
              <w:left w:val="nil"/>
              <w:bottom w:val="single" w:sz="4" w:space="0" w:color="000000"/>
              <w:right w:val="single" w:sz="4" w:space="0" w:color="000000"/>
            </w:tcBorders>
            <w:shd w:val="clear" w:color="auto" w:fill="auto"/>
            <w:vAlign w:val="center"/>
          </w:tcPr>
          <w:p w14:paraId="54861058" w14:textId="77777777" w:rsidR="00DF08A2" w:rsidRDefault="00DF08A2" w:rsidP="00221E0C">
            <w:pPr>
              <w:ind w:right="40"/>
              <w:jc w:val="center"/>
              <w:rPr>
                <w:sz w:val="16"/>
                <w:szCs w:val="16"/>
              </w:rPr>
            </w:pPr>
            <w:r>
              <w:rPr>
                <w:sz w:val="16"/>
                <w:szCs w:val="16"/>
              </w:rPr>
              <w:t>1.13</w:t>
            </w:r>
          </w:p>
        </w:tc>
        <w:tc>
          <w:tcPr>
            <w:tcW w:w="642" w:type="dxa"/>
            <w:tcBorders>
              <w:top w:val="nil"/>
              <w:left w:val="nil"/>
              <w:bottom w:val="single" w:sz="4" w:space="0" w:color="000000"/>
              <w:right w:val="single" w:sz="4" w:space="0" w:color="000000"/>
            </w:tcBorders>
            <w:shd w:val="clear" w:color="auto" w:fill="auto"/>
            <w:vAlign w:val="center"/>
          </w:tcPr>
          <w:p w14:paraId="362DE4E6" w14:textId="77777777" w:rsidR="00DF08A2" w:rsidRDefault="00DF08A2" w:rsidP="00221E0C">
            <w:pPr>
              <w:ind w:right="40"/>
              <w:jc w:val="center"/>
              <w:rPr>
                <w:sz w:val="16"/>
                <w:szCs w:val="16"/>
              </w:rPr>
            </w:pPr>
            <w:r>
              <w:rPr>
                <w:sz w:val="16"/>
                <w:szCs w:val="16"/>
              </w:rPr>
              <w:t>1.14</w:t>
            </w:r>
          </w:p>
        </w:tc>
        <w:tc>
          <w:tcPr>
            <w:tcW w:w="642" w:type="dxa"/>
            <w:tcBorders>
              <w:top w:val="nil"/>
              <w:left w:val="nil"/>
              <w:bottom w:val="single" w:sz="4" w:space="0" w:color="000000"/>
              <w:right w:val="single" w:sz="4" w:space="0" w:color="000000"/>
            </w:tcBorders>
            <w:shd w:val="clear" w:color="auto" w:fill="auto"/>
            <w:vAlign w:val="center"/>
          </w:tcPr>
          <w:p w14:paraId="19B318BC" w14:textId="77777777" w:rsidR="00DF08A2" w:rsidRDefault="00DF08A2" w:rsidP="00221E0C">
            <w:pPr>
              <w:ind w:right="40"/>
              <w:jc w:val="center"/>
              <w:rPr>
                <w:sz w:val="16"/>
                <w:szCs w:val="16"/>
              </w:rPr>
            </w:pPr>
            <w:r>
              <w:rPr>
                <w:sz w:val="16"/>
                <w:szCs w:val="16"/>
              </w:rPr>
              <w:t>1.15</w:t>
            </w:r>
          </w:p>
        </w:tc>
        <w:tc>
          <w:tcPr>
            <w:tcW w:w="643" w:type="dxa"/>
            <w:tcBorders>
              <w:top w:val="nil"/>
              <w:left w:val="nil"/>
              <w:bottom w:val="single" w:sz="4" w:space="0" w:color="000000"/>
              <w:right w:val="single" w:sz="4" w:space="0" w:color="000000"/>
            </w:tcBorders>
            <w:shd w:val="clear" w:color="auto" w:fill="auto"/>
            <w:vAlign w:val="center"/>
          </w:tcPr>
          <w:p w14:paraId="06C89B39" w14:textId="77777777" w:rsidR="00DF08A2" w:rsidRDefault="00DF08A2" w:rsidP="00221E0C">
            <w:pPr>
              <w:ind w:right="40"/>
              <w:jc w:val="center"/>
              <w:rPr>
                <w:sz w:val="16"/>
                <w:szCs w:val="16"/>
              </w:rPr>
            </w:pPr>
            <w:r>
              <w:rPr>
                <w:sz w:val="16"/>
                <w:szCs w:val="16"/>
              </w:rPr>
              <w:t>1.16</w:t>
            </w:r>
          </w:p>
        </w:tc>
        <w:tc>
          <w:tcPr>
            <w:tcW w:w="642" w:type="dxa"/>
            <w:tcBorders>
              <w:top w:val="nil"/>
              <w:left w:val="nil"/>
              <w:bottom w:val="single" w:sz="4" w:space="0" w:color="000000"/>
              <w:right w:val="single" w:sz="4" w:space="0" w:color="000000"/>
            </w:tcBorders>
            <w:shd w:val="clear" w:color="auto" w:fill="auto"/>
            <w:vAlign w:val="center"/>
          </w:tcPr>
          <w:p w14:paraId="58F792A7" w14:textId="77777777" w:rsidR="00DF08A2" w:rsidRDefault="00DF08A2" w:rsidP="00221E0C">
            <w:pPr>
              <w:ind w:right="40"/>
              <w:jc w:val="center"/>
              <w:rPr>
                <w:sz w:val="16"/>
                <w:szCs w:val="16"/>
              </w:rPr>
            </w:pPr>
            <w:r>
              <w:rPr>
                <w:sz w:val="16"/>
                <w:szCs w:val="16"/>
              </w:rPr>
              <w:t>1.17</w:t>
            </w:r>
          </w:p>
        </w:tc>
        <w:tc>
          <w:tcPr>
            <w:tcW w:w="641" w:type="dxa"/>
            <w:tcBorders>
              <w:top w:val="nil"/>
              <w:left w:val="nil"/>
              <w:bottom w:val="single" w:sz="4" w:space="0" w:color="000000"/>
              <w:right w:val="single" w:sz="4" w:space="0" w:color="000000"/>
            </w:tcBorders>
            <w:shd w:val="clear" w:color="auto" w:fill="auto"/>
            <w:vAlign w:val="center"/>
          </w:tcPr>
          <w:p w14:paraId="2CC1EC4F" w14:textId="77777777" w:rsidR="00DF08A2" w:rsidRDefault="00DF08A2" w:rsidP="00221E0C">
            <w:pPr>
              <w:ind w:right="40"/>
              <w:jc w:val="center"/>
              <w:rPr>
                <w:sz w:val="16"/>
                <w:szCs w:val="16"/>
              </w:rPr>
            </w:pPr>
            <w:r>
              <w:rPr>
                <w:sz w:val="16"/>
                <w:szCs w:val="16"/>
              </w:rPr>
              <w:t>1.18</w:t>
            </w:r>
          </w:p>
        </w:tc>
        <w:tc>
          <w:tcPr>
            <w:tcW w:w="642" w:type="dxa"/>
            <w:tcBorders>
              <w:top w:val="nil"/>
              <w:left w:val="nil"/>
              <w:bottom w:val="single" w:sz="4" w:space="0" w:color="000000"/>
              <w:right w:val="single" w:sz="4" w:space="0" w:color="000000"/>
            </w:tcBorders>
            <w:shd w:val="clear" w:color="auto" w:fill="auto"/>
            <w:vAlign w:val="center"/>
          </w:tcPr>
          <w:p w14:paraId="26934BCC" w14:textId="77777777" w:rsidR="00DF08A2" w:rsidRDefault="00DF08A2" w:rsidP="00221E0C">
            <w:pPr>
              <w:ind w:right="40"/>
              <w:jc w:val="center"/>
              <w:rPr>
                <w:sz w:val="16"/>
                <w:szCs w:val="16"/>
              </w:rPr>
            </w:pPr>
            <w:r>
              <w:rPr>
                <w:sz w:val="16"/>
                <w:szCs w:val="16"/>
              </w:rPr>
              <w:t>1.19</w:t>
            </w:r>
          </w:p>
        </w:tc>
        <w:tc>
          <w:tcPr>
            <w:tcW w:w="635" w:type="dxa"/>
            <w:tcBorders>
              <w:top w:val="nil"/>
              <w:left w:val="nil"/>
              <w:bottom w:val="single" w:sz="4" w:space="0" w:color="000000"/>
              <w:right w:val="single" w:sz="4" w:space="0" w:color="000000"/>
            </w:tcBorders>
            <w:shd w:val="clear" w:color="auto" w:fill="auto"/>
            <w:vAlign w:val="center"/>
          </w:tcPr>
          <w:p w14:paraId="7BCF9451" w14:textId="77777777" w:rsidR="00DF08A2" w:rsidRDefault="00DF08A2" w:rsidP="00221E0C">
            <w:pPr>
              <w:ind w:right="40"/>
              <w:jc w:val="center"/>
              <w:rPr>
                <w:sz w:val="16"/>
                <w:szCs w:val="16"/>
              </w:rPr>
            </w:pPr>
            <w:r>
              <w:rPr>
                <w:sz w:val="16"/>
                <w:szCs w:val="16"/>
              </w:rPr>
              <w:t>1.20</w:t>
            </w:r>
          </w:p>
        </w:tc>
        <w:tc>
          <w:tcPr>
            <w:tcW w:w="627" w:type="dxa"/>
            <w:tcBorders>
              <w:top w:val="nil"/>
              <w:left w:val="nil"/>
              <w:bottom w:val="single" w:sz="4" w:space="0" w:color="000000"/>
              <w:right w:val="single" w:sz="4" w:space="0" w:color="000000"/>
            </w:tcBorders>
            <w:shd w:val="clear" w:color="auto" w:fill="auto"/>
            <w:vAlign w:val="center"/>
          </w:tcPr>
          <w:p w14:paraId="6579E501" w14:textId="77777777" w:rsidR="00DF08A2" w:rsidRDefault="00DF08A2" w:rsidP="00221E0C">
            <w:pPr>
              <w:ind w:right="40"/>
              <w:jc w:val="center"/>
              <w:rPr>
                <w:sz w:val="16"/>
                <w:szCs w:val="16"/>
              </w:rPr>
            </w:pPr>
            <w:r>
              <w:rPr>
                <w:sz w:val="16"/>
                <w:szCs w:val="16"/>
              </w:rPr>
              <w:t>1.21</w:t>
            </w:r>
          </w:p>
        </w:tc>
        <w:tc>
          <w:tcPr>
            <w:tcW w:w="620" w:type="dxa"/>
            <w:tcBorders>
              <w:top w:val="nil"/>
              <w:left w:val="nil"/>
              <w:bottom w:val="single" w:sz="4" w:space="0" w:color="000000"/>
              <w:right w:val="single" w:sz="4" w:space="0" w:color="000000"/>
            </w:tcBorders>
            <w:shd w:val="clear" w:color="auto" w:fill="auto"/>
            <w:vAlign w:val="center"/>
          </w:tcPr>
          <w:p w14:paraId="105341B1" w14:textId="77777777" w:rsidR="00DF08A2" w:rsidRDefault="00DF08A2" w:rsidP="00221E0C">
            <w:pPr>
              <w:ind w:right="40"/>
              <w:jc w:val="center"/>
              <w:rPr>
                <w:sz w:val="16"/>
                <w:szCs w:val="16"/>
              </w:rPr>
            </w:pPr>
            <w:r>
              <w:rPr>
                <w:sz w:val="16"/>
                <w:szCs w:val="16"/>
              </w:rPr>
              <w:t>1.21</w:t>
            </w:r>
          </w:p>
        </w:tc>
        <w:tc>
          <w:tcPr>
            <w:tcW w:w="616" w:type="dxa"/>
            <w:tcBorders>
              <w:top w:val="nil"/>
              <w:left w:val="nil"/>
              <w:bottom w:val="single" w:sz="4" w:space="0" w:color="000000"/>
              <w:right w:val="single" w:sz="4" w:space="0" w:color="000000"/>
            </w:tcBorders>
            <w:shd w:val="clear" w:color="auto" w:fill="auto"/>
            <w:vAlign w:val="center"/>
          </w:tcPr>
          <w:p w14:paraId="650BCD1C" w14:textId="77777777" w:rsidR="00DF08A2" w:rsidRDefault="00DF08A2" w:rsidP="00221E0C">
            <w:pPr>
              <w:ind w:right="40"/>
              <w:jc w:val="center"/>
              <w:rPr>
                <w:sz w:val="16"/>
                <w:szCs w:val="16"/>
              </w:rPr>
            </w:pPr>
            <w:r>
              <w:rPr>
                <w:sz w:val="16"/>
                <w:szCs w:val="16"/>
              </w:rPr>
              <w:t>1.22</w:t>
            </w:r>
          </w:p>
        </w:tc>
      </w:tr>
      <w:tr w:rsidR="00DF08A2" w14:paraId="07D01E1E" w14:textId="77777777" w:rsidTr="00221E0C">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AEBE39" w14:textId="77777777" w:rsidR="00DF08A2" w:rsidRDefault="00DF08A2" w:rsidP="00221E0C">
            <w:pPr>
              <w:ind w:right="42"/>
              <w:jc w:val="center"/>
              <w:rPr>
                <w:sz w:val="18"/>
                <w:szCs w:val="18"/>
              </w:rPr>
            </w:pPr>
            <w:r>
              <w:rPr>
                <w:sz w:val="18"/>
                <w:szCs w:val="18"/>
              </w:rPr>
              <w:t>Junín</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3FC47B55" w14:textId="77777777" w:rsidR="00DF08A2" w:rsidRDefault="00DF08A2" w:rsidP="00221E0C">
            <w:pPr>
              <w:ind w:right="40"/>
              <w:jc w:val="center"/>
              <w:rPr>
                <w:sz w:val="16"/>
                <w:szCs w:val="16"/>
              </w:rPr>
            </w:pPr>
            <w:r>
              <w:rPr>
                <w:sz w:val="16"/>
                <w:szCs w:val="16"/>
              </w:rPr>
              <w:t>1.10</w:t>
            </w:r>
          </w:p>
        </w:tc>
        <w:tc>
          <w:tcPr>
            <w:tcW w:w="643" w:type="dxa"/>
            <w:tcBorders>
              <w:top w:val="nil"/>
              <w:left w:val="nil"/>
              <w:bottom w:val="single" w:sz="4" w:space="0" w:color="000000"/>
              <w:right w:val="single" w:sz="4" w:space="0" w:color="000000"/>
            </w:tcBorders>
            <w:shd w:val="clear" w:color="auto" w:fill="auto"/>
            <w:vAlign w:val="center"/>
          </w:tcPr>
          <w:p w14:paraId="6FBC31A2" w14:textId="77777777" w:rsidR="00DF08A2" w:rsidRDefault="00DF08A2" w:rsidP="00221E0C">
            <w:pPr>
              <w:ind w:right="40"/>
              <w:jc w:val="center"/>
              <w:rPr>
                <w:sz w:val="16"/>
                <w:szCs w:val="16"/>
              </w:rPr>
            </w:pPr>
            <w:r>
              <w:rPr>
                <w:sz w:val="16"/>
                <w:szCs w:val="16"/>
              </w:rPr>
              <w:t>1.11</w:t>
            </w:r>
          </w:p>
        </w:tc>
        <w:tc>
          <w:tcPr>
            <w:tcW w:w="642" w:type="dxa"/>
            <w:tcBorders>
              <w:top w:val="nil"/>
              <w:left w:val="nil"/>
              <w:bottom w:val="single" w:sz="4" w:space="0" w:color="000000"/>
              <w:right w:val="single" w:sz="4" w:space="0" w:color="000000"/>
            </w:tcBorders>
            <w:shd w:val="clear" w:color="auto" w:fill="auto"/>
            <w:vAlign w:val="center"/>
          </w:tcPr>
          <w:p w14:paraId="21C9182D" w14:textId="77777777" w:rsidR="00DF08A2" w:rsidRDefault="00DF08A2" w:rsidP="00221E0C">
            <w:pPr>
              <w:ind w:right="40"/>
              <w:jc w:val="center"/>
              <w:rPr>
                <w:sz w:val="16"/>
                <w:szCs w:val="16"/>
              </w:rPr>
            </w:pPr>
            <w:r>
              <w:rPr>
                <w:sz w:val="16"/>
                <w:szCs w:val="16"/>
              </w:rPr>
              <w:t>1.12</w:t>
            </w:r>
          </w:p>
        </w:tc>
        <w:tc>
          <w:tcPr>
            <w:tcW w:w="642" w:type="dxa"/>
            <w:tcBorders>
              <w:top w:val="nil"/>
              <w:left w:val="nil"/>
              <w:bottom w:val="single" w:sz="4" w:space="0" w:color="000000"/>
              <w:right w:val="single" w:sz="4" w:space="0" w:color="000000"/>
            </w:tcBorders>
            <w:shd w:val="clear" w:color="auto" w:fill="auto"/>
            <w:vAlign w:val="center"/>
          </w:tcPr>
          <w:p w14:paraId="3AB147CC" w14:textId="77777777" w:rsidR="00DF08A2" w:rsidRDefault="00DF08A2" w:rsidP="00221E0C">
            <w:pPr>
              <w:ind w:right="40"/>
              <w:jc w:val="center"/>
              <w:rPr>
                <w:sz w:val="16"/>
                <w:szCs w:val="16"/>
              </w:rPr>
            </w:pPr>
            <w:r>
              <w:rPr>
                <w:sz w:val="16"/>
                <w:szCs w:val="16"/>
              </w:rPr>
              <w:t>1.12</w:t>
            </w:r>
          </w:p>
        </w:tc>
        <w:tc>
          <w:tcPr>
            <w:tcW w:w="642" w:type="dxa"/>
            <w:tcBorders>
              <w:top w:val="nil"/>
              <w:left w:val="nil"/>
              <w:bottom w:val="single" w:sz="4" w:space="0" w:color="000000"/>
              <w:right w:val="single" w:sz="4" w:space="0" w:color="000000"/>
            </w:tcBorders>
            <w:shd w:val="clear" w:color="auto" w:fill="auto"/>
            <w:vAlign w:val="center"/>
          </w:tcPr>
          <w:p w14:paraId="3E1C2198" w14:textId="77777777" w:rsidR="00DF08A2" w:rsidRDefault="00DF08A2" w:rsidP="00221E0C">
            <w:pPr>
              <w:ind w:right="40"/>
              <w:jc w:val="center"/>
              <w:rPr>
                <w:sz w:val="16"/>
                <w:szCs w:val="16"/>
              </w:rPr>
            </w:pPr>
            <w:r>
              <w:rPr>
                <w:sz w:val="16"/>
                <w:szCs w:val="16"/>
              </w:rPr>
              <w:t>1.13</w:t>
            </w:r>
          </w:p>
        </w:tc>
        <w:tc>
          <w:tcPr>
            <w:tcW w:w="643" w:type="dxa"/>
            <w:tcBorders>
              <w:top w:val="nil"/>
              <w:left w:val="nil"/>
              <w:bottom w:val="single" w:sz="4" w:space="0" w:color="000000"/>
              <w:right w:val="single" w:sz="4" w:space="0" w:color="000000"/>
            </w:tcBorders>
            <w:shd w:val="clear" w:color="auto" w:fill="auto"/>
            <w:vAlign w:val="center"/>
          </w:tcPr>
          <w:p w14:paraId="58419ECE" w14:textId="77777777" w:rsidR="00DF08A2" w:rsidRDefault="00DF08A2" w:rsidP="00221E0C">
            <w:pPr>
              <w:ind w:right="40"/>
              <w:jc w:val="center"/>
              <w:rPr>
                <w:sz w:val="16"/>
                <w:szCs w:val="16"/>
              </w:rPr>
            </w:pPr>
            <w:r>
              <w:rPr>
                <w:sz w:val="16"/>
                <w:szCs w:val="16"/>
              </w:rPr>
              <w:t>1.14</w:t>
            </w:r>
          </w:p>
        </w:tc>
        <w:tc>
          <w:tcPr>
            <w:tcW w:w="642" w:type="dxa"/>
            <w:tcBorders>
              <w:top w:val="nil"/>
              <w:left w:val="nil"/>
              <w:bottom w:val="single" w:sz="4" w:space="0" w:color="000000"/>
              <w:right w:val="single" w:sz="4" w:space="0" w:color="000000"/>
            </w:tcBorders>
            <w:shd w:val="clear" w:color="auto" w:fill="auto"/>
            <w:vAlign w:val="center"/>
          </w:tcPr>
          <w:p w14:paraId="687635D3" w14:textId="77777777" w:rsidR="00DF08A2" w:rsidRDefault="00DF08A2" w:rsidP="00221E0C">
            <w:pPr>
              <w:ind w:right="40"/>
              <w:jc w:val="center"/>
              <w:rPr>
                <w:sz w:val="16"/>
                <w:szCs w:val="16"/>
              </w:rPr>
            </w:pPr>
            <w:r>
              <w:rPr>
                <w:sz w:val="16"/>
                <w:szCs w:val="16"/>
              </w:rPr>
              <w:t>1.15</w:t>
            </w:r>
          </w:p>
        </w:tc>
        <w:tc>
          <w:tcPr>
            <w:tcW w:w="641" w:type="dxa"/>
            <w:tcBorders>
              <w:top w:val="nil"/>
              <w:left w:val="nil"/>
              <w:bottom w:val="single" w:sz="4" w:space="0" w:color="000000"/>
              <w:right w:val="single" w:sz="4" w:space="0" w:color="000000"/>
            </w:tcBorders>
            <w:shd w:val="clear" w:color="auto" w:fill="auto"/>
            <w:vAlign w:val="center"/>
          </w:tcPr>
          <w:p w14:paraId="19FBDC8F" w14:textId="77777777" w:rsidR="00DF08A2" w:rsidRDefault="00DF08A2" w:rsidP="00221E0C">
            <w:pPr>
              <w:ind w:right="40"/>
              <w:jc w:val="center"/>
              <w:rPr>
                <w:sz w:val="16"/>
                <w:szCs w:val="16"/>
              </w:rPr>
            </w:pPr>
            <w:r>
              <w:rPr>
                <w:sz w:val="16"/>
                <w:szCs w:val="16"/>
              </w:rPr>
              <w:t>1.16</w:t>
            </w:r>
          </w:p>
        </w:tc>
        <w:tc>
          <w:tcPr>
            <w:tcW w:w="642" w:type="dxa"/>
            <w:tcBorders>
              <w:top w:val="nil"/>
              <w:left w:val="nil"/>
              <w:bottom w:val="single" w:sz="4" w:space="0" w:color="000000"/>
              <w:right w:val="single" w:sz="4" w:space="0" w:color="000000"/>
            </w:tcBorders>
            <w:shd w:val="clear" w:color="auto" w:fill="auto"/>
            <w:vAlign w:val="center"/>
          </w:tcPr>
          <w:p w14:paraId="6E492BEB" w14:textId="77777777" w:rsidR="00DF08A2" w:rsidRDefault="00DF08A2" w:rsidP="00221E0C">
            <w:pPr>
              <w:ind w:right="40"/>
              <w:jc w:val="center"/>
              <w:rPr>
                <w:sz w:val="16"/>
                <w:szCs w:val="16"/>
              </w:rPr>
            </w:pPr>
            <w:r>
              <w:rPr>
                <w:sz w:val="16"/>
                <w:szCs w:val="16"/>
              </w:rPr>
              <w:t>1.16</w:t>
            </w:r>
          </w:p>
        </w:tc>
        <w:tc>
          <w:tcPr>
            <w:tcW w:w="635" w:type="dxa"/>
            <w:tcBorders>
              <w:top w:val="nil"/>
              <w:left w:val="nil"/>
              <w:bottom w:val="single" w:sz="4" w:space="0" w:color="000000"/>
              <w:right w:val="single" w:sz="4" w:space="0" w:color="000000"/>
            </w:tcBorders>
            <w:shd w:val="clear" w:color="auto" w:fill="auto"/>
            <w:vAlign w:val="center"/>
          </w:tcPr>
          <w:p w14:paraId="0826CBA3" w14:textId="77777777" w:rsidR="00DF08A2" w:rsidRDefault="00DF08A2" w:rsidP="00221E0C">
            <w:pPr>
              <w:ind w:right="40"/>
              <w:jc w:val="center"/>
              <w:rPr>
                <w:sz w:val="16"/>
                <w:szCs w:val="16"/>
              </w:rPr>
            </w:pPr>
            <w:r>
              <w:rPr>
                <w:sz w:val="16"/>
                <w:szCs w:val="16"/>
              </w:rPr>
              <w:t>1.17</w:t>
            </w:r>
          </w:p>
        </w:tc>
        <w:tc>
          <w:tcPr>
            <w:tcW w:w="627" w:type="dxa"/>
            <w:tcBorders>
              <w:top w:val="nil"/>
              <w:left w:val="nil"/>
              <w:bottom w:val="single" w:sz="4" w:space="0" w:color="000000"/>
              <w:right w:val="single" w:sz="4" w:space="0" w:color="000000"/>
            </w:tcBorders>
            <w:shd w:val="clear" w:color="auto" w:fill="auto"/>
            <w:vAlign w:val="center"/>
          </w:tcPr>
          <w:p w14:paraId="535EEA08" w14:textId="77777777" w:rsidR="00DF08A2" w:rsidRDefault="00DF08A2" w:rsidP="00221E0C">
            <w:pPr>
              <w:ind w:right="40"/>
              <w:jc w:val="center"/>
              <w:rPr>
                <w:sz w:val="16"/>
                <w:szCs w:val="16"/>
              </w:rPr>
            </w:pPr>
            <w:r>
              <w:rPr>
                <w:sz w:val="16"/>
                <w:szCs w:val="16"/>
              </w:rPr>
              <w:t>1.18</w:t>
            </w:r>
          </w:p>
        </w:tc>
        <w:tc>
          <w:tcPr>
            <w:tcW w:w="620" w:type="dxa"/>
            <w:tcBorders>
              <w:top w:val="nil"/>
              <w:left w:val="nil"/>
              <w:bottom w:val="single" w:sz="4" w:space="0" w:color="000000"/>
              <w:right w:val="single" w:sz="4" w:space="0" w:color="000000"/>
            </w:tcBorders>
            <w:shd w:val="clear" w:color="auto" w:fill="auto"/>
            <w:vAlign w:val="center"/>
          </w:tcPr>
          <w:p w14:paraId="7B45091F" w14:textId="77777777" w:rsidR="00DF08A2" w:rsidRDefault="00DF08A2" w:rsidP="00221E0C">
            <w:pPr>
              <w:ind w:right="40"/>
              <w:jc w:val="center"/>
              <w:rPr>
                <w:sz w:val="16"/>
                <w:szCs w:val="16"/>
              </w:rPr>
            </w:pPr>
            <w:r>
              <w:rPr>
                <w:sz w:val="16"/>
                <w:szCs w:val="16"/>
              </w:rPr>
              <w:t>1.19</w:t>
            </w:r>
          </w:p>
        </w:tc>
        <w:tc>
          <w:tcPr>
            <w:tcW w:w="616" w:type="dxa"/>
            <w:tcBorders>
              <w:top w:val="nil"/>
              <w:left w:val="nil"/>
              <w:bottom w:val="single" w:sz="4" w:space="0" w:color="000000"/>
              <w:right w:val="single" w:sz="4" w:space="0" w:color="000000"/>
            </w:tcBorders>
            <w:shd w:val="clear" w:color="auto" w:fill="auto"/>
            <w:vAlign w:val="center"/>
          </w:tcPr>
          <w:p w14:paraId="227BF0C3" w14:textId="77777777" w:rsidR="00DF08A2" w:rsidRDefault="00DF08A2" w:rsidP="00221E0C">
            <w:pPr>
              <w:ind w:right="40"/>
              <w:jc w:val="center"/>
              <w:rPr>
                <w:sz w:val="16"/>
                <w:szCs w:val="16"/>
              </w:rPr>
            </w:pPr>
            <w:r>
              <w:rPr>
                <w:sz w:val="16"/>
                <w:szCs w:val="16"/>
              </w:rPr>
              <w:t>1.19</w:t>
            </w:r>
          </w:p>
        </w:tc>
      </w:tr>
      <w:tr w:rsidR="00DF08A2" w14:paraId="51EF8985" w14:textId="77777777" w:rsidTr="00221E0C">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201DFE" w14:textId="77777777" w:rsidR="00DF08A2" w:rsidRDefault="00DF08A2" w:rsidP="00221E0C">
            <w:pPr>
              <w:ind w:right="42"/>
              <w:jc w:val="center"/>
              <w:rPr>
                <w:sz w:val="18"/>
                <w:szCs w:val="18"/>
              </w:rPr>
            </w:pPr>
            <w:r>
              <w:rPr>
                <w:sz w:val="18"/>
                <w:szCs w:val="18"/>
              </w:rPr>
              <w:lastRenderedPageBreak/>
              <w:t>La Libertad</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292B82D9" w14:textId="77777777" w:rsidR="00DF08A2" w:rsidRDefault="00DF08A2" w:rsidP="00221E0C">
            <w:pPr>
              <w:ind w:right="40"/>
              <w:jc w:val="center"/>
              <w:rPr>
                <w:sz w:val="16"/>
                <w:szCs w:val="16"/>
              </w:rPr>
            </w:pPr>
            <w:r>
              <w:rPr>
                <w:sz w:val="16"/>
                <w:szCs w:val="16"/>
              </w:rPr>
              <w:t>1.17</w:t>
            </w:r>
          </w:p>
        </w:tc>
        <w:tc>
          <w:tcPr>
            <w:tcW w:w="643" w:type="dxa"/>
            <w:tcBorders>
              <w:top w:val="nil"/>
              <w:left w:val="nil"/>
              <w:bottom w:val="single" w:sz="4" w:space="0" w:color="000000"/>
              <w:right w:val="single" w:sz="4" w:space="0" w:color="000000"/>
            </w:tcBorders>
            <w:shd w:val="clear" w:color="auto" w:fill="auto"/>
            <w:vAlign w:val="center"/>
          </w:tcPr>
          <w:p w14:paraId="0547960D" w14:textId="77777777" w:rsidR="00DF08A2" w:rsidRDefault="00DF08A2" w:rsidP="00221E0C">
            <w:pPr>
              <w:ind w:right="40"/>
              <w:jc w:val="center"/>
              <w:rPr>
                <w:sz w:val="16"/>
                <w:szCs w:val="16"/>
              </w:rPr>
            </w:pPr>
            <w:r>
              <w:rPr>
                <w:sz w:val="16"/>
                <w:szCs w:val="16"/>
              </w:rPr>
              <w:t>1.19</w:t>
            </w:r>
          </w:p>
        </w:tc>
        <w:tc>
          <w:tcPr>
            <w:tcW w:w="642" w:type="dxa"/>
            <w:tcBorders>
              <w:top w:val="nil"/>
              <w:left w:val="nil"/>
              <w:bottom w:val="single" w:sz="4" w:space="0" w:color="000000"/>
              <w:right w:val="single" w:sz="4" w:space="0" w:color="000000"/>
            </w:tcBorders>
            <w:shd w:val="clear" w:color="auto" w:fill="auto"/>
            <w:vAlign w:val="center"/>
          </w:tcPr>
          <w:p w14:paraId="265434AF" w14:textId="77777777" w:rsidR="00DF08A2" w:rsidRDefault="00DF08A2" w:rsidP="00221E0C">
            <w:pPr>
              <w:ind w:right="40"/>
              <w:jc w:val="center"/>
              <w:rPr>
                <w:sz w:val="16"/>
                <w:szCs w:val="16"/>
              </w:rPr>
            </w:pPr>
            <w:r>
              <w:rPr>
                <w:sz w:val="16"/>
                <w:szCs w:val="16"/>
              </w:rPr>
              <w:t>1.20</w:t>
            </w:r>
          </w:p>
        </w:tc>
        <w:tc>
          <w:tcPr>
            <w:tcW w:w="642" w:type="dxa"/>
            <w:tcBorders>
              <w:top w:val="nil"/>
              <w:left w:val="nil"/>
              <w:bottom w:val="single" w:sz="4" w:space="0" w:color="000000"/>
              <w:right w:val="single" w:sz="4" w:space="0" w:color="000000"/>
            </w:tcBorders>
            <w:shd w:val="clear" w:color="auto" w:fill="auto"/>
            <w:vAlign w:val="center"/>
          </w:tcPr>
          <w:p w14:paraId="0775EDC0" w14:textId="77777777" w:rsidR="00DF08A2" w:rsidRDefault="00DF08A2" w:rsidP="00221E0C">
            <w:pPr>
              <w:ind w:right="40"/>
              <w:jc w:val="center"/>
              <w:rPr>
                <w:sz w:val="16"/>
                <w:szCs w:val="16"/>
              </w:rPr>
            </w:pPr>
            <w:r>
              <w:rPr>
                <w:sz w:val="16"/>
                <w:szCs w:val="16"/>
              </w:rPr>
              <w:t>1.21</w:t>
            </w:r>
          </w:p>
        </w:tc>
        <w:tc>
          <w:tcPr>
            <w:tcW w:w="642" w:type="dxa"/>
            <w:tcBorders>
              <w:top w:val="nil"/>
              <w:left w:val="nil"/>
              <w:bottom w:val="single" w:sz="4" w:space="0" w:color="000000"/>
              <w:right w:val="single" w:sz="4" w:space="0" w:color="000000"/>
            </w:tcBorders>
            <w:shd w:val="clear" w:color="auto" w:fill="auto"/>
            <w:vAlign w:val="center"/>
          </w:tcPr>
          <w:p w14:paraId="522E9FDD" w14:textId="77777777" w:rsidR="00DF08A2" w:rsidRDefault="00DF08A2" w:rsidP="00221E0C">
            <w:pPr>
              <w:ind w:right="40"/>
              <w:jc w:val="center"/>
              <w:rPr>
                <w:sz w:val="16"/>
                <w:szCs w:val="16"/>
              </w:rPr>
            </w:pPr>
            <w:r>
              <w:rPr>
                <w:sz w:val="16"/>
                <w:szCs w:val="16"/>
              </w:rPr>
              <w:t>1.23</w:t>
            </w:r>
          </w:p>
        </w:tc>
        <w:tc>
          <w:tcPr>
            <w:tcW w:w="643" w:type="dxa"/>
            <w:tcBorders>
              <w:top w:val="nil"/>
              <w:left w:val="nil"/>
              <w:bottom w:val="single" w:sz="4" w:space="0" w:color="000000"/>
              <w:right w:val="single" w:sz="4" w:space="0" w:color="000000"/>
            </w:tcBorders>
            <w:shd w:val="clear" w:color="auto" w:fill="auto"/>
            <w:vAlign w:val="center"/>
          </w:tcPr>
          <w:p w14:paraId="61B7B534" w14:textId="77777777" w:rsidR="00DF08A2" w:rsidRDefault="00DF08A2" w:rsidP="00221E0C">
            <w:pPr>
              <w:ind w:right="40"/>
              <w:jc w:val="center"/>
              <w:rPr>
                <w:sz w:val="16"/>
                <w:szCs w:val="16"/>
              </w:rPr>
            </w:pPr>
            <w:r>
              <w:rPr>
                <w:sz w:val="16"/>
                <w:szCs w:val="16"/>
              </w:rPr>
              <w:t>1.24</w:t>
            </w:r>
          </w:p>
        </w:tc>
        <w:tc>
          <w:tcPr>
            <w:tcW w:w="642" w:type="dxa"/>
            <w:tcBorders>
              <w:top w:val="nil"/>
              <w:left w:val="nil"/>
              <w:bottom w:val="single" w:sz="4" w:space="0" w:color="000000"/>
              <w:right w:val="single" w:sz="4" w:space="0" w:color="000000"/>
            </w:tcBorders>
            <w:shd w:val="clear" w:color="auto" w:fill="auto"/>
            <w:vAlign w:val="center"/>
          </w:tcPr>
          <w:p w14:paraId="5FAF7683" w14:textId="77777777" w:rsidR="00DF08A2" w:rsidRDefault="00DF08A2" w:rsidP="00221E0C">
            <w:pPr>
              <w:ind w:right="40"/>
              <w:jc w:val="center"/>
              <w:rPr>
                <w:sz w:val="16"/>
                <w:szCs w:val="16"/>
              </w:rPr>
            </w:pPr>
            <w:r>
              <w:rPr>
                <w:sz w:val="16"/>
                <w:szCs w:val="16"/>
              </w:rPr>
              <w:t>1.25</w:t>
            </w:r>
          </w:p>
        </w:tc>
        <w:tc>
          <w:tcPr>
            <w:tcW w:w="641" w:type="dxa"/>
            <w:tcBorders>
              <w:top w:val="nil"/>
              <w:left w:val="nil"/>
              <w:bottom w:val="single" w:sz="4" w:space="0" w:color="000000"/>
              <w:right w:val="single" w:sz="4" w:space="0" w:color="000000"/>
            </w:tcBorders>
            <w:shd w:val="clear" w:color="auto" w:fill="auto"/>
            <w:vAlign w:val="center"/>
          </w:tcPr>
          <w:p w14:paraId="69626BA2" w14:textId="77777777" w:rsidR="00DF08A2" w:rsidRDefault="00DF08A2" w:rsidP="00221E0C">
            <w:pPr>
              <w:ind w:right="40"/>
              <w:jc w:val="center"/>
              <w:rPr>
                <w:sz w:val="16"/>
                <w:szCs w:val="16"/>
              </w:rPr>
            </w:pPr>
            <w:r>
              <w:rPr>
                <w:sz w:val="16"/>
                <w:szCs w:val="16"/>
              </w:rPr>
              <w:t>1.27</w:t>
            </w:r>
          </w:p>
        </w:tc>
        <w:tc>
          <w:tcPr>
            <w:tcW w:w="642" w:type="dxa"/>
            <w:tcBorders>
              <w:top w:val="nil"/>
              <w:left w:val="nil"/>
              <w:bottom w:val="single" w:sz="4" w:space="0" w:color="000000"/>
              <w:right w:val="single" w:sz="4" w:space="0" w:color="000000"/>
            </w:tcBorders>
            <w:shd w:val="clear" w:color="auto" w:fill="auto"/>
            <w:vAlign w:val="center"/>
          </w:tcPr>
          <w:p w14:paraId="7FC82334" w14:textId="77777777" w:rsidR="00DF08A2" w:rsidRDefault="00DF08A2" w:rsidP="00221E0C">
            <w:pPr>
              <w:ind w:right="40"/>
              <w:jc w:val="center"/>
              <w:rPr>
                <w:sz w:val="16"/>
                <w:szCs w:val="16"/>
              </w:rPr>
            </w:pPr>
            <w:r>
              <w:rPr>
                <w:sz w:val="16"/>
                <w:szCs w:val="16"/>
              </w:rPr>
              <w:t>1.28</w:t>
            </w:r>
          </w:p>
        </w:tc>
        <w:tc>
          <w:tcPr>
            <w:tcW w:w="635" w:type="dxa"/>
            <w:tcBorders>
              <w:top w:val="nil"/>
              <w:left w:val="nil"/>
              <w:bottom w:val="single" w:sz="4" w:space="0" w:color="000000"/>
              <w:right w:val="single" w:sz="4" w:space="0" w:color="000000"/>
            </w:tcBorders>
            <w:shd w:val="clear" w:color="auto" w:fill="auto"/>
            <w:vAlign w:val="center"/>
          </w:tcPr>
          <w:p w14:paraId="3BFB7DAC" w14:textId="77777777" w:rsidR="00DF08A2" w:rsidRDefault="00DF08A2" w:rsidP="00221E0C">
            <w:pPr>
              <w:ind w:right="40"/>
              <w:jc w:val="center"/>
              <w:rPr>
                <w:sz w:val="16"/>
                <w:szCs w:val="16"/>
              </w:rPr>
            </w:pPr>
            <w:r>
              <w:rPr>
                <w:sz w:val="16"/>
                <w:szCs w:val="16"/>
              </w:rPr>
              <w:t>1.29</w:t>
            </w:r>
          </w:p>
        </w:tc>
        <w:tc>
          <w:tcPr>
            <w:tcW w:w="627" w:type="dxa"/>
            <w:tcBorders>
              <w:top w:val="nil"/>
              <w:left w:val="nil"/>
              <w:bottom w:val="single" w:sz="4" w:space="0" w:color="000000"/>
              <w:right w:val="single" w:sz="4" w:space="0" w:color="000000"/>
            </w:tcBorders>
            <w:shd w:val="clear" w:color="auto" w:fill="auto"/>
            <w:vAlign w:val="center"/>
          </w:tcPr>
          <w:p w14:paraId="3A110C06" w14:textId="77777777" w:rsidR="00DF08A2" w:rsidRDefault="00DF08A2" w:rsidP="00221E0C">
            <w:pPr>
              <w:ind w:right="40"/>
              <w:jc w:val="center"/>
              <w:rPr>
                <w:sz w:val="16"/>
                <w:szCs w:val="16"/>
              </w:rPr>
            </w:pPr>
            <w:r>
              <w:rPr>
                <w:sz w:val="16"/>
                <w:szCs w:val="16"/>
              </w:rPr>
              <w:t>1.31</w:t>
            </w:r>
          </w:p>
        </w:tc>
        <w:tc>
          <w:tcPr>
            <w:tcW w:w="620" w:type="dxa"/>
            <w:tcBorders>
              <w:top w:val="nil"/>
              <w:left w:val="nil"/>
              <w:bottom w:val="single" w:sz="4" w:space="0" w:color="000000"/>
              <w:right w:val="single" w:sz="4" w:space="0" w:color="000000"/>
            </w:tcBorders>
            <w:shd w:val="clear" w:color="auto" w:fill="auto"/>
            <w:vAlign w:val="center"/>
          </w:tcPr>
          <w:p w14:paraId="3B07022B" w14:textId="77777777" w:rsidR="00DF08A2" w:rsidRDefault="00DF08A2" w:rsidP="00221E0C">
            <w:pPr>
              <w:ind w:right="40"/>
              <w:jc w:val="center"/>
              <w:rPr>
                <w:sz w:val="16"/>
                <w:szCs w:val="16"/>
              </w:rPr>
            </w:pPr>
            <w:r>
              <w:rPr>
                <w:sz w:val="16"/>
                <w:szCs w:val="16"/>
              </w:rPr>
              <w:t>1.32</w:t>
            </w:r>
          </w:p>
        </w:tc>
        <w:tc>
          <w:tcPr>
            <w:tcW w:w="616" w:type="dxa"/>
            <w:tcBorders>
              <w:top w:val="nil"/>
              <w:left w:val="nil"/>
              <w:bottom w:val="single" w:sz="4" w:space="0" w:color="000000"/>
              <w:right w:val="single" w:sz="4" w:space="0" w:color="000000"/>
            </w:tcBorders>
            <w:shd w:val="clear" w:color="auto" w:fill="auto"/>
            <w:vAlign w:val="center"/>
          </w:tcPr>
          <w:p w14:paraId="16EB0A1C" w14:textId="77777777" w:rsidR="00DF08A2" w:rsidRDefault="00DF08A2" w:rsidP="00221E0C">
            <w:pPr>
              <w:ind w:right="40"/>
              <w:jc w:val="center"/>
              <w:rPr>
                <w:sz w:val="16"/>
                <w:szCs w:val="16"/>
              </w:rPr>
            </w:pPr>
            <w:r>
              <w:rPr>
                <w:sz w:val="16"/>
                <w:szCs w:val="16"/>
              </w:rPr>
              <w:t>1.33</w:t>
            </w:r>
          </w:p>
        </w:tc>
      </w:tr>
      <w:tr w:rsidR="00DF08A2" w14:paraId="069DF9B3" w14:textId="77777777" w:rsidTr="00221E0C">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7B99BE" w14:textId="77777777" w:rsidR="00DF08A2" w:rsidRDefault="00DF08A2" w:rsidP="00221E0C">
            <w:pPr>
              <w:ind w:right="42"/>
              <w:jc w:val="center"/>
              <w:rPr>
                <w:sz w:val="18"/>
                <w:szCs w:val="18"/>
              </w:rPr>
            </w:pPr>
            <w:r>
              <w:rPr>
                <w:sz w:val="18"/>
                <w:szCs w:val="18"/>
              </w:rPr>
              <w:t>Lambayeque</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39C5F37A" w14:textId="77777777" w:rsidR="00DF08A2" w:rsidRDefault="00DF08A2" w:rsidP="00221E0C">
            <w:pPr>
              <w:ind w:right="40"/>
              <w:jc w:val="center"/>
              <w:rPr>
                <w:sz w:val="16"/>
                <w:szCs w:val="16"/>
              </w:rPr>
            </w:pPr>
            <w:r>
              <w:rPr>
                <w:sz w:val="16"/>
                <w:szCs w:val="16"/>
              </w:rPr>
              <w:t>1.13</w:t>
            </w:r>
          </w:p>
        </w:tc>
        <w:tc>
          <w:tcPr>
            <w:tcW w:w="643" w:type="dxa"/>
            <w:tcBorders>
              <w:top w:val="nil"/>
              <w:left w:val="nil"/>
              <w:bottom w:val="single" w:sz="4" w:space="0" w:color="000000"/>
              <w:right w:val="single" w:sz="4" w:space="0" w:color="000000"/>
            </w:tcBorders>
            <w:shd w:val="clear" w:color="auto" w:fill="auto"/>
            <w:vAlign w:val="center"/>
          </w:tcPr>
          <w:p w14:paraId="7A1A670F" w14:textId="77777777" w:rsidR="00DF08A2" w:rsidRDefault="00DF08A2" w:rsidP="00221E0C">
            <w:pPr>
              <w:ind w:right="40"/>
              <w:jc w:val="center"/>
              <w:rPr>
                <w:sz w:val="16"/>
                <w:szCs w:val="16"/>
              </w:rPr>
            </w:pPr>
            <w:r>
              <w:rPr>
                <w:sz w:val="16"/>
                <w:szCs w:val="16"/>
              </w:rPr>
              <w:t>1.15</w:t>
            </w:r>
          </w:p>
        </w:tc>
        <w:tc>
          <w:tcPr>
            <w:tcW w:w="642" w:type="dxa"/>
            <w:tcBorders>
              <w:top w:val="nil"/>
              <w:left w:val="nil"/>
              <w:bottom w:val="single" w:sz="4" w:space="0" w:color="000000"/>
              <w:right w:val="single" w:sz="4" w:space="0" w:color="000000"/>
            </w:tcBorders>
            <w:shd w:val="clear" w:color="auto" w:fill="auto"/>
            <w:vAlign w:val="center"/>
          </w:tcPr>
          <w:p w14:paraId="61F09F30" w14:textId="77777777" w:rsidR="00DF08A2" w:rsidRDefault="00DF08A2" w:rsidP="00221E0C">
            <w:pPr>
              <w:ind w:right="40"/>
              <w:jc w:val="center"/>
              <w:rPr>
                <w:sz w:val="16"/>
                <w:szCs w:val="16"/>
              </w:rPr>
            </w:pPr>
            <w:r>
              <w:rPr>
                <w:sz w:val="16"/>
                <w:szCs w:val="16"/>
              </w:rPr>
              <w:t>1.16</w:t>
            </w:r>
          </w:p>
        </w:tc>
        <w:tc>
          <w:tcPr>
            <w:tcW w:w="642" w:type="dxa"/>
            <w:tcBorders>
              <w:top w:val="nil"/>
              <w:left w:val="nil"/>
              <w:bottom w:val="single" w:sz="4" w:space="0" w:color="000000"/>
              <w:right w:val="single" w:sz="4" w:space="0" w:color="000000"/>
            </w:tcBorders>
            <w:shd w:val="clear" w:color="auto" w:fill="auto"/>
            <w:vAlign w:val="center"/>
          </w:tcPr>
          <w:p w14:paraId="6717CE46" w14:textId="77777777" w:rsidR="00DF08A2" w:rsidRDefault="00DF08A2" w:rsidP="00221E0C">
            <w:pPr>
              <w:ind w:right="40"/>
              <w:jc w:val="center"/>
              <w:rPr>
                <w:sz w:val="16"/>
                <w:szCs w:val="16"/>
              </w:rPr>
            </w:pPr>
            <w:r>
              <w:rPr>
                <w:sz w:val="16"/>
                <w:szCs w:val="16"/>
              </w:rPr>
              <w:t>1.17</w:t>
            </w:r>
          </w:p>
        </w:tc>
        <w:tc>
          <w:tcPr>
            <w:tcW w:w="642" w:type="dxa"/>
            <w:tcBorders>
              <w:top w:val="nil"/>
              <w:left w:val="nil"/>
              <w:bottom w:val="single" w:sz="4" w:space="0" w:color="000000"/>
              <w:right w:val="single" w:sz="4" w:space="0" w:color="000000"/>
            </w:tcBorders>
            <w:shd w:val="clear" w:color="auto" w:fill="auto"/>
            <w:vAlign w:val="center"/>
          </w:tcPr>
          <w:p w14:paraId="17514B78" w14:textId="77777777" w:rsidR="00DF08A2" w:rsidRDefault="00DF08A2" w:rsidP="00221E0C">
            <w:pPr>
              <w:ind w:right="40"/>
              <w:jc w:val="center"/>
              <w:rPr>
                <w:sz w:val="16"/>
                <w:szCs w:val="16"/>
              </w:rPr>
            </w:pPr>
            <w:r>
              <w:rPr>
                <w:sz w:val="16"/>
                <w:szCs w:val="16"/>
              </w:rPr>
              <w:t>1.18</w:t>
            </w:r>
          </w:p>
        </w:tc>
        <w:tc>
          <w:tcPr>
            <w:tcW w:w="643" w:type="dxa"/>
            <w:tcBorders>
              <w:top w:val="nil"/>
              <w:left w:val="nil"/>
              <w:bottom w:val="single" w:sz="4" w:space="0" w:color="000000"/>
              <w:right w:val="single" w:sz="4" w:space="0" w:color="000000"/>
            </w:tcBorders>
            <w:shd w:val="clear" w:color="auto" w:fill="auto"/>
            <w:vAlign w:val="center"/>
          </w:tcPr>
          <w:p w14:paraId="24C8ED9F" w14:textId="77777777" w:rsidR="00DF08A2" w:rsidRDefault="00DF08A2" w:rsidP="00221E0C">
            <w:pPr>
              <w:ind w:right="40"/>
              <w:jc w:val="center"/>
              <w:rPr>
                <w:sz w:val="16"/>
                <w:szCs w:val="16"/>
              </w:rPr>
            </w:pPr>
            <w:r>
              <w:rPr>
                <w:sz w:val="16"/>
                <w:szCs w:val="16"/>
              </w:rPr>
              <w:t>1.19</w:t>
            </w:r>
          </w:p>
        </w:tc>
        <w:tc>
          <w:tcPr>
            <w:tcW w:w="642" w:type="dxa"/>
            <w:tcBorders>
              <w:top w:val="nil"/>
              <w:left w:val="nil"/>
              <w:bottom w:val="single" w:sz="4" w:space="0" w:color="000000"/>
              <w:right w:val="single" w:sz="4" w:space="0" w:color="000000"/>
            </w:tcBorders>
            <w:shd w:val="clear" w:color="auto" w:fill="auto"/>
            <w:vAlign w:val="center"/>
          </w:tcPr>
          <w:p w14:paraId="4B50BAFD" w14:textId="77777777" w:rsidR="00DF08A2" w:rsidRDefault="00DF08A2" w:rsidP="00221E0C">
            <w:pPr>
              <w:ind w:right="40"/>
              <w:jc w:val="center"/>
              <w:rPr>
                <w:sz w:val="16"/>
                <w:szCs w:val="16"/>
              </w:rPr>
            </w:pPr>
            <w:r>
              <w:rPr>
                <w:sz w:val="16"/>
                <w:szCs w:val="16"/>
              </w:rPr>
              <w:t>1.20</w:t>
            </w:r>
          </w:p>
        </w:tc>
        <w:tc>
          <w:tcPr>
            <w:tcW w:w="641" w:type="dxa"/>
            <w:tcBorders>
              <w:top w:val="nil"/>
              <w:left w:val="nil"/>
              <w:bottom w:val="single" w:sz="4" w:space="0" w:color="000000"/>
              <w:right w:val="single" w:sz="4" w:space="0" w:color="000000"/>
            </w:tcBorders>
            <w:shd w:val="clear" w:color="auto" w:fill="auto"/>
            <w:vAlign w:val="center"/>
          </w:tcPr>
          <w:p w14:paraId="732247A9" w14:textId="77777777" w:rsidR="00DF08A2" w:rsidRDefault="00DF08A2" w:rsidP="00221E0C">
            <w:pPr>
              <w:ind w:right="40"/>
              <w:jc w:val="center"/>
              <w:rPr>
                <w:sz w:val="16"/>
                <w:szCs w:val="16"/>
              </w:rPr>
            </w:pPr>
            <w:r>
              <w:rPr>
                <w:sz w:val="16"/>
                <w:szCs w:val="16"/>
              </w:rPr>
              <w:t>1.21</w:t>
            </w:r>
          </w:p>
        </w:tc>
        <w:tc>
          <w:tcPr>
            <w:tcW w:w="642" w:type="dxa"/>
            <w:tcBorders>
              <w:top w:val="nil"/>
              <w:left w:val="nil"/>
              <w:bottom w:val="single" w:sz="4" w:space="0" w:color="000000"/>
              <w:right w:val="single" w:sz="4" w:space="0" w:color="000000"/>
            </w:tcBorders>
            <w:shd w:val="clear" w:color="auto" w:fill="auto"/>
            <w:vAlign w:val="center"/>
          </w:tcPr>
          <w:p w14:paraId="052410BD" w14:textId="77777777" w:rsidR="00DF08A2" w:rsidRDefault="00DF08A2" w:rsidP="00221E0C">
            <w:pPr>
              <w:ind w:right="40"/>
              <w:jc w:val="center"/>
              <w:rPr>
                <w:sz w:val="16"/>
                <w:szCs w:val="16"/>
              </w:rPr>
            </w:pPr>
            <w:r>
              <w:rPr>
                <w:sz w:val="16"/>
                <w:szCs w:val="16"/>
              </w:rPr>
              <w:t>1.22</w:t>
            </w:r>
          </w:p>
        </w:tc>
        <w:tc>
          <w:tcPr>
            <w:tcW w:w="635" w:type="dxa"/>
            <w:tcBorders>
              <w:top w:val="nil"/>
              <w:left w:val="nil"/>
              <w:bottom w:val="single" w:sz="4" w:space="0" w:color="000000"/>
              <w:right w:val="single" w:sz="4" w:space="0" w:color="000000"/>
            </w:tcBorders>
            <w:shd w:val="clear" w:color="auto" w:fill="auto"/>
            <w:vAlign w:val="center"/>
          </w:tcPr>
          <w:p w14:paraId="53A2DD54" w14:textId="77777777" w:rsidR="00DF08A2" w:rsidRDefault="00DF08A2" w:rsidP="00221E0C">
            <w:pPr>
              <w:ind w:right="40"/>
              <w:jc w:val="center"/>
              <w:rPr>
                <w:sz w:val="16"/>
                <w:szCs w:val="16"/>
              </w:rPr>
            </w:pPr>
            <w:r>
              <w:rPr>
                <w:sz w:val="16"/>
                <w:szCs w:val="16"/>
              </w:rPr>
              <w:t>1.23</w:t>
            </w:r>
          </w:p>
        </w:tc>
        <w:tc>
          <w:tcPr>
            <w:tcW w:w="627" w:type="dxa"/>
            <w:tcBorders>
              <w:top w:val="nil"/>
              <w:left w:val="nil"/>
              <w:bottom w:val="single" w:sz="4" w:space="0" w:color="000000"/>
              <w:right w:val="single" w:sz="4" w:space="0" w:color="000000"/>
            </w:tcBorders>
            <w:shd w:val="clear" w:color="auto" w:fill="auto"/>
            <w:vAlign w:val="center"/>
          </w:tcPr>
          <w:p w14:paraId="2A11C1F9" w14:textId="77777777" w:rsidR="00DF08A2" w:rsidRDefault="00DF08A2" w:rsidP="00221E0C">
            <w:pPr>
              <w:ind w:right="40"/>
              <w:jc w:val="center"/>
              <w:rPr>
                <w:sz w:val="16"/>
                <w:szCs w:val="16"/>
              </w:rPr>
            </w:pPr>
            <w:r>
              <w:rPr>
                <w:sz w:val="16"/>
                <w:szCs w:val="16"/>
              </w:rPr>
              <w:t>1.24</w:t>
            </w:r>
          </w:p>
        </w:tc>
        <w:tc>
          <w:tcPr>
            <w:tcW w:w="620" w:type="dxa"/>
            <w:tcBorders>
              <w:top w:val="nil"/>
              <w:left w:val="nil"/>
              <w:bottom w:val="single" w:sz="4" w:space="0" w:color="000000"/>
              <w:right w:val="single" w:sz="4" w:space="0" w:color="000000"/>
            </w:tcBorders>
            <w:shd w:val="clear" w:color="auto" w:fill="auto"/>
            <w:vAlign w:val="center"/>
          </w:tcPr>
          <w:p w14:paraId="064B3ADD" w14:textId="77777777" w:rsidR="00DF08A2" w:rsidRDefault="00DF08A2" w:rsidP="00221E0C">
            <w:pPr>
              <w:ind w:right="40"/>
              <w:jc w:val="center"/>
              <w:rPr>
                <w:sz w:val="16"/>
                <w:szCs w:val="16"/>
              </w:rPr>
            </w:pPr>
            <w:r>
              <w:rPr>
                <w:sz w:val="16"/>
                <w:szCs w:val="16"/>
              </w:rPr>
              <w:t>1.25</w:t>
            </w:r>
          </w:p>
        </w:tc>
        <w:tc>
          <w:tcPr>
            <w:tcW w:w="616" w:type="dxa"/>
            <w:tcBorders>
              <w:top w:val="nil"/>
              <w:left w:val="nil"/>
              <w:bottom w:val="single" w:sz="4" w:space="0" w:color="000000"/>
              <w:right w:val="single" w:sz="4" w:space="0" w:color="000000"/>
            </w:tcBorders>
            <w:shd w:val="clear" w:color="auto" w:fill="auto"/>
            <w:vAlign w:val="center"/>
          </w:tcPr>
          <w:p w14:paraId="0F1DD5C1" w14:textId="77777777" w:rsidR="00DF08A2" w:rsidRDefault="00DF08A2" w:rsidP="00221E0C">
            <w:pPr>
              <w:ind w:right="40"/>
              <w:jc w:val="center"/>
              <w:rPr>
                <w:sz w:val="16"/>
                <w:szCs w:val="16"/>
              </w:rPr>
            </w:pPr>
            <w:r>
              <w:rPr>
                <w:sz w:val="16"/>
                <w:szCs w:val="16"/>
              </w:rPr>
              <w:t>1.26</w:t>
            </w:r>
          </w:p>
        </w:tc>
      </w:tr>
      <w:tr w:rsidR="00DF08A2" w14:paraId="39EBF57C" w14:textId="77777777" w:rsidTr="00221E0C">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80FE6C" w14:textId="77777777" w:rsidR="00DF08A2" w:rsidRDefault="00DF08A2" w:rsidP="00221E0C">
            <w:pPr>
              <w:ind w:right="42"/>
              <w:jc w:val="center"/>
              <w:rPr>
                <w:sz w:val="18"/>
                <w:szCs w:val="18"/>
              </w:rPr>
            </w:pPr>
            <w:r>
              <w:rPr>
                <w:sz w:val="18"/>
                <w:szCs w:val="18"/>
              </w:rPr>
              <w:t xml:space="preserve">Lima </w:t>
            </w:r>
            <w:proofErr w:type="spellStart"/>
            <w:r>
              <w:rPr>
                <w:sz w:val="18"/>
                <w:szCs w:val="18"/>
              </w:rPr>
              <w:t>Metrop</w:t>
            </w:r>
            <w:proofErr w:type="spellEnd"/>
            <w:r>
              <w:rPr>
                <w:sz w:val="18"/>
                <w:szCs w:val="18"/>
              </w:rPr>
              <w:t>.</w:t>
            </w:r>
          </w:p>
        </w:tc>
        <w:tc>
          <w:tcPr>
            <w:tcW w:w="71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0AD707D" w14:textId="77777777" w:rsidR="00DF08A2" w:rsidRDefault="00DF08A2" w:rsidP="00221E0C">
            <w:pPr>
              <w:ind w:right="40"/>
              <w:jc w:val="center"/>
              <w:rPr>
                <w:sz w:val="16"/>
                <w:szCs w:val="16"/>
              </w:rPr>
            </w:pPr>
            <w:r>
              <w:rPr>
                <w:sz w:val="16"/>
                <w:szCs w:val="16"/>
              </w:rPr>
              <w:t>1.09</w:t>
            </w:r>
          </w:p>
        </w:tc>
        <w:tc>
          <w:tcPr>
            <w:tcW w:w="6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C163F8" w14:textId="77777777" w:rsidR="00DF08A2" w:rsidRDefault="00DF08A2" w:rsidP="00221E0C">
            <w:pPr>
              <w:ind w:right="40"/>
              <w:jc w:val="center"/>
              <w:rPr>
                <w:sz w:val="16"/>
                <w:szCs w:val="16"/>
              </w:rPr>
            </w:pPr>
            <w:r>
              <w:rPr>
                <w:sz w:val="16"/>
                <w:szCs w:val="16"/>
              </w:rPr>
              <w:t>1.10</w:t>
            </w:r>
          </w:p>
        </w:tc>
        <w:tc>
          <w:tcPr>
            <w:tcW w:w="6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2504F9" w14:textId="77777777" w:rsidR="00DF08A2" w:rsidRDefault="00DF08A2" w:rsidP="00221E0C">
            <w:pPr>
              <w:ind w:right="40"/>
              <w:jc w:val="center"/>
              <w:rPr>
                <w:sz w:val="16"/>
                <w:szCs w:val="16"/>
              </w:rPr>
            </w:pPr>
            <w:r>
              <w:rPr>
                <w:sz w:val="16"/>
                <w:szCs w:val="16"/>
              </w:rPr>
              <w:t>1.11</w:t>
            </w:r>
          </w:p>
        </w:tc>
        <w:tc>
          <w:tcPr>
            <w:tcW w:w="6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3CA32B" w14:textId="77777777" w:rsidR="00DF08A2" w:rsidRDefault="00DF08A2" w:rsidP="00221E0C">
            <w:pPr>
              <w:ind w:right="40"/>
              <w:jc w:val="center"/>
              <w:rPr>
                <w:sz w:val="16"/>
                <w:szCs w:val="16"/>
              </w:rPr>
            </w:pPr>
            <w:r>
              <w:rPr>
                <w:sz w:val="16"/>
                <w:szCs w:val="16"/>
              </w:rPr>
              <w:t>1.11</w:t>
            </w:r>
          </w:p>
        </w:tc>
        <w:tc>
          <w:tcPr>
            <w:tcW w:w="6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C72E1" w14:textId="77777777" w:rsidR="00DF08A2" w:rsidRDefault="00DF08A2" w:rsidP="00221E0C">
            <w:pPr>
              <w:ind w:right="40"/>
              <w:jc w:val="center"/>
              <w:rPr>
                <w:sz w:val="16"/>
                <w:szCs w:val="16"/>
              </w:rPr>
            </w:pPr>
            <w:r>
              <w:rPr>
                <w:sz w:val="16"/>
                <w:szCs w:val="16"/>
              </w:rPr>
              <w:t>1.12</w:t>
            </w:r>
          </w:p>
        </w:tc>
        <w:tc>
          <w:tcPr>
            <w:tcW w:w="6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DFD571" w14:textId="77777777" w:rsidR="00DF08A2" w:rsidRDefault="00DF08A2" w:rsidP="00221E0C">
            <w:pPr>
              <w:ind w:right="40"/>
              <w:jc w:val="center"/>
              <w:rPr>
                <w:sz w:val="16"/>
                <w:szCs w:val="16"/>
              </w:rPr>
            </w:pPr>
            <w:r>
              <w:rPr>
                <w:sz w:val="16"/>
                <w:szCs w:val="16"/>
              </w:rPr>
              <w:t>1.13</w:t>
            </w:r>
          </w:p>
        </w:tc>
        <w:tc>
          <w:tcPr>
            <w:tcW w:w="6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0C1043" w14:textId="77777777" w:rsidR="00DF08A2" w:rsidRDefault="00DF08A2" w:rsidP="00221E0C">
            <w:pPr>
              <w:ind w:right="40"/>
              <w:jc w:val="center"/>
              <w:rPr>
                <w:sz w:val="16"/>
                <w:szCs w:val="16"/>
              </w:rPr>
            </w:pPr>
            <w:r>
              <w:rPr>
                <w:sz w:val="16"/>
                <w:szCs w:val="16"/>
              </w:rPr>
              <w:t>1.14</w:t>
            </w:r>
          </w:p>
        </w:tc>
        <w:tc>
          <w:tcPr>
            <w:tcW w:w="6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D8CDBB" w14:textId="77777777" w:rsidR="00DF08A2" w:rsidRDefault="00DF08A2" w:rsidP="00221E0C">
            <w:pPr>
              <w:ind w:right="40"/>
              <w:jc w:val="center"/>
              <w:rPr>
                <w:sz w:val="16"/>
                <w:szCs w:val="16"/>
              </w:rPr>
            </w:pPr>
            <w:r>
              <w:rPr>
                <w:sz w:val="16"/>
                <w:szCs w:val="16"/>
              </w:rPr>
              <w:t>1.14</w:t>
            </w:r>
          </w:p>
        </w:tc>
        <w:tc>
          <w:tcPr>
            <w:tcW w:w="6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594E49" w14:textId="77777777" w:rsidR="00DF08A2" w:rsidRDefault="00DF08A2" w:rsidP="00221E0C">
            <w:pPr>
              <w:ind w:right="40"/>
              <w:jc w:val="center"/>
              <w:rPr>
                <w:sz w:val="16"/>
                <w:szCs w:val="16"/>
              </w:rPr>
            </w:pPr>
            <w:r>
              <w:rPr>
                <w:sz w:val="16"/>
                <w:szCs w:val="16"/>
              </w:rPr>
              <w:t>1.15</w:t>
            </w:r>
          </w:p>
        </w:tc>
        <w:tc>
          <w:tcPr>
            <w:tcW w:w="6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1D07B5" w14:textId="77777777" w:rsidR="00DF08A2" w:rsidRDefault="00DF08A2" w:rsidP="00221E0C">
            <w:pPr>
              <w:ind w:right="40"/>
              <w:jc w:val="center"/>
              <w:rPr>
                <w:sz w:val="16"/>
                <w:szCs w:val="16"/>
              </w:rPr>
            </w:pPr>
            <w:r>
              <w:rPr>
                <w:sz w:val="16"/>
                <w:szCs w:val="16"/>
              </w:rPr>
              <w:t>1.16</w:t>
            </w:r>
          </w:p>
        </w:tc>
        <w:tc>
          <w:tcPr>
            <w:tcW w:w="6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BD85A5" w14:textId="77777777" w:rsidR="00DF08A2" w:rsidRDefault="00DF08A2" w:rsidP="00221E0C">
            <w:pPr>
              <w:ind w:right="40"/>
              <w:jc w:val="center"/>
              <w:rPr>
                <w:sz w:val="16"/>
                <w:szCs w:val="16"/>
              </w:rPr>
            </w:pPr>
            <w:r>
              <w:rPr>
                <w:sz w:val="16"/>
                <w:szCs w:val="16"/>
              </w:rPr>
              <w:t>1.16</w:t>
            </w:r>
          </w:p>
        </w:tc>
        <w:tc>
          <w:tcPr>
            <w:tcW w:w="6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BCCB14" w14:textId="77777777" w:rsidR="00DF08A2" w:rsidRDefault="00DF08A2" w:rsidP="00221E0C">
            <w:pPr>
              <w:ind w:right="40"/>
              <w:jc w:val="center"/>
              <w:rPr>
                <w:sz w:val="16"/>
                <w:szCs w:val="16"/>
              </w:rPr>
            </w:pPr>
            <w:r>
              <w:rPr>
                <w:sz w:val="16"/>
                <w:szCs w:val="16"/>
              </w:rPr>
              <w:t>1.17</w:t>
            </w:r>
          </w:p>
        </w:tc>
        <w:tc>
          <w:tcPr>
            <w:tcW w:w="6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C7AAB0" w14:textId="77777777" w:rsidR="00DF08A2" w:rsidRDefault="00DF08A2" w:rsidP="00221E0C">
            <w:pPr>
              <w:ind w:right="40"/>
              <w:jc w:val="center"/>
              <w:rPr>
                <w:sz w:val="16"/>
                <w:szCs w:val="16"/>
              </w:rPr>
            </w:pPr>
            <w:r>
              <w:rPr>
                <w:sz w:val="16"/>
                <w:szCs w:val="16"/>
              </w:rPr>
              <w:t>1.18</w:t>
            </w:r>
          </w:p>
        </w:tc>
      </w:tr>
      <w:tr w:rsidR="00DF08A2" w14:paraId="721F5219" w14:textId="77777777" w:rsidTr="00221E0C">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355DD4" w14:textId="77777777" w:rsidR="00DF08A2" w:rsidRDefault="00DF08A2" w:rsidP="00221E0C">
            <w:pPr>
              <w:ind w:right="42"/>
              <w:jc w:val="center"/>
              <w:rPr>
                <w:sz w:val="18"/>
                <w:szCs w:val="18"/>
              </w:rPr>
            </w:pPr>
            <w:r>
              <w:rPr>
                <w:sz w:val="18"/>
                <w:szCs w:val="18"/>
              </w:rPr>
              <w:t>Lima Prov.</w:t>
            </w:r>
          </w:p>
        </w:tc>
        <w:tc>
          <w:tcPr>
            <w:tcW w:w="71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65D684F" w14:textId="77777777" w:rsidR="00DF08A2" w:rsidRDefault="00DF08A2" w:rsidP="00221E0C">
            <w:pPr>
              <w:ind w:right="40"/>
              <w:jc w:val="center"/>
              <w:rPr>
                <w:sz w:val="16"/>
                <w:szCs w:val="16"/>
              </w:rPr>
            </w:pPr>
            <w:r>
              <w:rPr>
                <w:sz w:val="16"/>
                <w:szCs w:val="16"/>
              </w:rPr>
              <w:t>1.14</w:t>
            </w:r>
          </w:p>
        </w:tc>
        <w:tc>
          <w:tcPr>
            <w:tcW w:w="643" w:type="dxa"/>
            <w:tcBorders>
              <w:top w:val="single" w:sz="4" w:space="0" w:color="000000"/>
              <w:left w:val="nil"/>
              <w:bottom w:val="single" w:sz="4" w:space="0" w:color="000000"/>
              <w:right w:val="single" w:sz="4" w:space="0" w:color="000000"/>
            </w:tcBorders>
            <w:shd w:val="clear" w:color="auto" w:fill="auto"/>
            <w:vAlign w:val="center"/>
          </w:tcPr>
          <w:p w14:paraId="18774D75" w14:textId="77777777" w:rsidR="00DF08A2" w:rsidRDefault="00DF08A2" w:rsidP="00221E0C">
            <w:pPr>
              <w:ind w:right="40"/>
              <w:jc w:val="center"/>
              <w:rPr>
                <w:sz w:val="16"/>
                <w:szCs w:val="16"/>
              </w:rPr>
            </w:pPr>
            <w:r>
              <w:rPr>
                <w:sz w:val="16"/>
                <w:szCs w:val="16"/>
              </w:rPr>
              <w:t>1.15</w:t>
            </w:r>
          </w:p>
        </w:tc>
        <w:tc>
          <w:tcPr>
            <w:tcW w:w="642" w:type="dxa"/>
            <w:tcBorders>
              <w:top w:val="single" w:sz="4" w:space="0" w:color="000000"/>
              <w:left w:val="nil"/>
              <w:bottom w:val="single" w:sz="4" w:space="0" w:color="000000"/>
              <w:right w:val="single" w:sz="4" w:space="0" w:color="000000"/>
            </w:tcBorders>
            <w:shd w:val="clear" w:color="auto" w:fill="auto"/>
            <w:vAlign w:val="center"/>
          </w:tcPr>
          <w:p w14:paraId="33E3422B" w14:textId="77777777" w:rsidR="00DF08A2" w:rsidRDefault="00DF08A2" w:rsidP="00221E0C">
            <w:pPr>
              <w:ind w:right="40"/>
              <w:jc w:val="center"/>
              <w:rPr>
                <w:sz w:val="16"/>
                <w:szCs w:val="16"/>
              </w:rPr>
            </w:pPr>
            <w:r>
              <w:rPr>
                <w:sz w:val="16"/>
                <w:szCs w:val="16"/>
              </w:rPr>
              <w:t>1.16</w:t>
            </w:r>
          </w:p>
        </w:tc>
        <w:tc>
          <w:tcPr>
            <w:tcW w:w="642" w:type="dxa"/>
            <w:tcBorders>
              <w:top w:val="single" w:sz="4" w:space="0" w:color="000000"/>
              <w:left w:val="nil"/>
              <w:bottom w:val="single" w:sz="4" w:space="0" w:color="000000"/>
              <w:right w:val="single" w:sz="4" w:space="0" w:color="000000"/>
            </w:tcBorders>
            <w:shd w:val="clear" w:color="auto" w:fill="auto"/>
            <w:vAlign w:val="center"/>
          </w:tcPr>
          <w:p w14:paraId="306E3C18" w14:textId="77777777" w:rsidR="00DF08A2" w:rsidRDefault="00DF08A2" w:rsidP="00221E0C">
            <w:pPr>
              <w:ind w:right="40"/>
              <w:jc w:val="center"/>
              <w:rPr>
                <w:sz w:val="16"/>
                <w:szCs w:val="16"/>
              </w:rPr>
            </w:pPr>
            <w:r>
              <w:rPr>
                <w:sz w:val="16"/>
                <w:szCs w:val="16"/>
              </w:rPr>
              <w:t>1.17</w:t>
            </w:r>
          </w:p>
        </w:tc>
        <w:tc>
          <w:tcPr>
            <w:tcW w:w="642" w:type="dxa"/>
            <w:tcBorders>
              <w:top w:val="single" w:sz="4" w:space="0" w:color="000000"/>
              <w:left w:val="nil"/>
              <w:bottom w:val="single" w:sz="4" w:space="0" w:color="000000"/>
              <w:right w:val="single" w:sz="4" w:space="0" w:color="000000"/>
            </w:tcBorders>
            <w:shd w:val="clear" w:color="auto" w:fill="auto"/>
            <w:vAlign w:val="center"/>
          </w:tcPr>
          <w:p w14:paraId="100441B5" w14:textId="77777777" w:rsidR="00DF08A2" w:rsidRDefault="00DF08A2" w:rsidP="00221E0C">
            <w:pPr>
              <w:ind w:right="40"/>
              <w:jc w:val="center"/>
              <w:rPr>
                <w:sz w:val="16"/>
                <w:szCs w:val="16"/>
              </w:rPr>
            </w:pPr>
            <w:r>
              <w:rPr>
                <w:sz w:val="16"/>
                <w:szCs w:val="16"/>
              </w:rPr>
              <w:t>1.18</w:t>
            </w:r>
          </w:p>
        </w:tc>
        <w:tc>
          <w:tcPr>
            <w:tcW w:w="643" w:type="dxa"/>
            <w:tcBorders>
              <w:top w:val="single" w:sz="4" w:space="0" w:color="000000"/>
              <w:left w:val="nil"/>
              <w:bottom w:val="single" w:sz="4" w:space="0" w:color="000000"/>
              <w:right w:val="single" w:sz="4" w:space="0" w:color="000000"/>
            </w:tcBorders>
            <w:shd w:val="clear" w:color="auto" w:fill="auto"/>
            <w:vAlign w:val="center"/>
          </w:tcPr>
          <w:p w14:paraId="0E598031" w14:textId="77777777" w:rsidR="00DF08A2" w:rsidRDefault="00DF08A2" w:rsidP="00221E0C">
            <w:pPr>
              <w:ind w:right="40"/>
              <w:jc w:val="center"/>
              <w:rPr>
                <w:sz w:val="16"/>
                <w:szCs w:val="16"/>
              </w:rPr>
            </w:pPr>
            <w:r>
              <w:rPr>
                <w:sz w:val="16"/>
                <w:szCs w:val="16"/>
              </w:rPr>
              <w:t>1.19</w:t>
            </w:r>
          </w:p>
        </w:tc>
        <w:tc>
          <w:tcPr>
            <w:tcW w:w="642" w:type="dxa"/>
            <w:tcBorders>
              <w:top w:val="single" w:sz="4" w:space="0" w:color="000000"/>
              <w:left w:val="nil"/>
              <w:bottom w:val="single" w:sz="4" w:space="0" w:color="000000"/>
              <w:right w:val="single" w:sz="4" w:space="0" w:color="000000"/>
            </w:tcBorders>
            <w:shd w:val="clear" w:color="auto" w:fill="auto"/>
            <w:vAlign w:val="center"/>
          </w:tcPr>
          <w:p w14:paraId="1A979D90" w14:textId="77777777" w:rsidR="00DF08A2" w:rsidRDefault="00DF08A2" w:rsidP="00221E0C">
            <w:pPr>
              <w:ind w:right="40"/>
              <w:jc w:val="center"/>
              <w:rPr>
                <w:sz w:val="16"/>
                <w:szCs w:val="16"/>
              </w:rPr>
            </w:pPr>
            <w:r>
              <w:rPr>
                <w:sz w:val="16"/>
                <w:szCs w:val="16"/>
              </w:rPr>
              <w:t>1.20</w:t>
            </w:r>
          </w:p>
        </w:tc>
        <w:tc>
          <w:tcPr>
            <w:tcW w:w="641" w:type="dxa"/>
            <w:tcBorders>
              <w:top w:val="single" w:sz="4" w:space="0" w:color="000000"/>
              <w:left w:val="nil"/>
              <w:bottom w:val="single" w:sz="4" w:space="0" w:color="000000"/>
              <w:right w:val="single" w:sz="4" w:space="0" w:color="000000"/>
            </w:tcBorders>
            <w:shd w:val="clear" w:color="auto" w:fill="auto"/>
            <w:vAlign w:val="center"/>
          </w:tcPr>
          <w:p w14:paraId="458454E9" w14:textId="77777777" w:rsidR="00DF08A2" w:rsidRDefault="00DF08A2" w:rsidP="00221E0C">
            <w:pPr>
              <w:ind w:right="40"/>
              <w:jc w:val="center"/>
              <w:rPr>
                <w:sz w:val="16"/>
                <w:szCs w:val="16"/>
              </w:rPr>
            </w:pPr>
            <w:r>
              <w:rPr>
                <w:sz w:val="16"/>
                <w:szCs w:val="16"/>
              </w:rPr>
              <w:t>1.21</w:t>
            </w:r>
          </w:p>
        </w:tc>
        <w:tc>
          <w:tcPr>
            <w:tcW w:w="642" w:type="dxa"/>
            <w:tcBorders>
              <w:top w:val="single" w:sz="4" w:space="0" w:color="000000"/>
              <w:left w:val="nil"/>
              <w:bottom w:val="single" w:sz="4" w:space="0" w:color="000000"/>
              <w:right w:val="single" w:sz="4" w:space="0" w:color="000000"/>
            </w:tcBorders>
            <w:shd w:val="clear" w:color="auto" w:fill="auto"/>
            <w:vAlign w:val="center"/>
          </w:tcPr>
          <w:p w14:paraId="00BA3FF2" w14:textId="77777777" w:rsidR="00DF08A2" w:rsidRDefault="00DF08A2" w:rsidP="00221E0C">
            <w:pPr>
              <w:ind w:right="40"/>
              <w:jc w:val="center"/>
              <w:rPr>
                <w:sz w:val="16"/>
                <w:szCs w:val="16"/>
              </w:rPr>
            </w:pPr>
            <w:r>
              <w:rPr>
                <w:sz w:val="16"/>
                <w:szCs w:val="16"/>
              </w:rPr>
              <w:t>1.22</w:t>
            </w:r>
          </w:p>
        </w:tc>
        <w:tc>
          <w:tcPr>
            <w:tcW w:w="635" w:type="dxa"/>
            <w:tcBorders>
              <w:top w:val="single" w:sz="4" w:space="0" w:color="000000"/>
              <w:left w:val="nil"/>
              <w:bottom w:val="single" w:sz="4" w:space="0" w:color="000000"/>
              <w:right w:val="single" w:sz="4" w:space="0" w:color="000000"/>
            </w:tcBorders>
            <w:shd w:val="clear" w:color="auto" w:fill="auto"/>
            <w:vAlign w:val="center"/>
          </w:tcPr>
          <w:p w14:paraId="0433DD77" w14:textId="77777777" w:rsidR="00DF08A2" w:rsidRDefault="00DF08A2" w:rsidP="00221E0C">
            <w:pPr>
              <w:ind w:right="40"/>
              <w:jc w:val="center"/>
              <w:rPr>
                <w:sz w:val="16"/>
                <w:szCs w:val="16"/>
              </w:rPr>
            </w:pPr>
            <w:r>
              <w:rPr>
                <w:sz w:val="16"/>
                <w:szCs w:val="16"/>
              </w:rPr>
              <w:t>1.23</w:t>
            </w:r>
          </w:p>
        </w:tc>
        <w:tc>
          <w:tcPr>
            <w:tcW w:w="627" w:type="dxa"/>
            <w:tcBorders>
              <w:top w:val="single" w:sz="4" w:space="0" w:color="000000"/>
              <w:left w:val="nil"/>
              <w:bottom w:val="single" w:sz="4" w:space="0" w:color="000000"/>
              <w:right w:val="single" w:sz="4" w:space="0" w:color="000000"/>
            </w:tcBorders>
            <w:shd w:val="clear" w:color="auto" w:fill="auto"/>
            <w:vAlign w:val="center"/>
          </w:tcPr>
          <w:p w14:paraId="54C3DAB3" w14:textId="77777777" w:rsidR="00DF08A2" w:rsidRDefault="00DF08A2" w:rsidP="00221E0C">
            <w:pPr>
              <w:ind w:right="40"/>
              <w:jc w:val="center"/>
              <w:rPr>
                <w:sz w:val="16"/>
                <w:szCs w:val="16"/>
              </w:rPr>
            </w:pPr>
            <w:r>
              <w:rPr>
                <w:sz w:val="16"/>
                <w:szCs w:val="16"/>
              </w:rPr>
              <w:t>1.24</w:t>
            </w:r>
          </w:p>
        </w:tc>
        <w:tc>
          <w:tcPr>
            <w:tcW w:w="620" w:type="dxa"/>
            <w:tcBorders>
              <w:top w:val="single" w:sz="4" w:space="0" w:color="000000"/>
              <w:left w:val="nil"/>
              <w:bottom w:val="single" w:sz="4" w:space="0" w:color="000000"/>
              <w:right w:val="single" w:sz="4" w:space="0" w:color="000000"/>
            </w:tcBorders>
            <w:shd w:val="clear" w:color="auto" w:fill="auto"/>
            <w:vAlign w:val="center"/>
          </w:tcPr>
          <w:p w14:paraId="78A9DA66" w14:textId="77777777" w:rsidR="00DF08A2" w:rsidRDefault="00DF08A2" w:rsidP="00221E0C">
            <w:pPr>
              <w:ind w:right="40"/>
              <w:jc w:val="center"/>
              <w:rPr>
                <w:sz w:val="16"/>
                <w:szCs w:val="16"/>
              </w:rPr>
            </w:pPr>
            <w:r>
              <w:rPr>
                <w:sz w:val="16"/>
                <w:szCs w:val="16"/>
              </w:rPr>
              <w:t>1.25</w:t>
            </w:r>
          </w:p>
        </w:tc>
        <w:tc>
          <w:tcPr>
            <w:tcW w:w="616" w:type="dxa"/>
            <w:tcBorders>
              <w:top w:val="single" w:sz="4" w:space="0" w:color="000000"/>
              <w:left w:val="nil"/>
              <w:bottom w:val="single" w:sz="4" w:space="0" w:color="000000"/>
              <w:right w:val="single" w:sz="4" w:space="0" w:color="000000"/>
            </w:tcBorders>
            <w:shd w:val="clear" w:color="auto" w:fill="auto"/>
            <w:vAlign w:val="center"/>
          </w:tcPr>
          <w:p w14:paraId="272C860C" w14:textId="77777777" w:rsidR="00DF08A2" w:rsidRDefault="00DF08A2" w:rsidP="00221E0C">
            <w:pPr>
              <w:ind w:right="40"/>
              <w:jc w:val="center"/>
              <w:rPr>
                <w:sz w:val="16"/>
                <w:szCs w:val="16"/>
              </w:rPr>
            </w:pPr>
            <w:r>
              <w:rPr>
                <w:sz w:val="16"/>
                <w:szCs w:val="16"/>
              </w:rPr>
              <w:t>1.26</w:t>
            </w:r>
          </w:p>
        </w:tc>
      </w:tr>
      <w:tr w:rsidR="00DF08A2" w14:paraId="6D7B20E7" w14:textId="77777777" w:rsidTr="00221E0C">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9D7DD2" w14:textId="77777777" w:rsidR="00DF08A2" w:rsidRDefault="00DF08A2" w:rsidP="00221E0C">
            <w:pPr>
              <w:ind w:right="42"/>
              <w:jc w:val="center"/>
              <w:rPr>
                <w:sz w:val="18"/>
                <w:szCs w:val="18"/>
              </w:rPr>
            </w:pPr>
            <w:r>
              <w:rPr>
                <w:sz w:val="18"/>
                <w:szCs w:val="18"/>
              </w:rPr>
              <w:t>Loreto</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52F0BB21" w14:textId="77777777" w:rsidR="00DF08A2" w:rsidRDefault="00DF08A2" w:rsidP="00221E0C">
            <w:pPr>
              <w:ind w:right="40"/>
              <w:jc w:val="center"/>
              <w:rPr>
                <w:sz w:val="16"/>
                <w:szCs w:val="16"/>
              </w:rPr>
            </w:pPr>
            <w:r>
              <w:rPr>
                <w:sz w:val="16"/>
                <w:szCs w:val="16"/>
              </w:rPr>
              <w:t>1.08</w:t>
            </w:r>
          </w:p>
        </w:tc>
        <w:tc>
          <w:tcPr>
            <w:tcW w:w="643" w:type="dxa"/>
            <w:tcBorders>
              <w:top w:val="nil"/>
              <w:left w:val="nil"/>
              <w:bottom w:val="single" w:sz="4" w:space="0" w:color="000000"/>
              <w:right w:val="single" w:sz="4" w:space="0" w:color="000000"/>
            </w:tcBorders>
            <w:shd w:val="clear" w:color="auto" w:fill="auto"/>
            <w:vAlign w:val="center"/>
          </w:tcPr>
          <w:p w14:paraId="7847B2A8" w14:textId="77777777" w:rsidR="00DF08A2" w:rsidRDefault="00DF08A2" w:rsidP="00221E0C">
            <w:pPr>
              <w:ind w:right="40"/>
              <w:jc w:val="center"/>
              <w:rPr>
                <w:sz w:val="16"/>
                <w:szCs w:val="16"/>
              </w:rPr>
            </w:pPr>
            <w:r>
              <w:rPr>
                <w:sz w:val="16"/>
                <w:szCs w:val="16"/>
              </w:rPr>
              <w:t>1.08</w:t>
            </w:r>
          </w:p>
        </w:tc>
        <w:tc>
          <w:tcPr>
            <w:tcW w:w="642" w:type="dxa"/>
            <w:tcBorders>
              <w:top w:val="nil"/>
              <w:left w:val="nil"/>
              <w:bottom w:val="single" w:sz="4" w:space="0" w:color="000000"/>
              <w:right w:val="single" w:sz="4" w:space="0" w:color="000000"/>
            </w:tcBorders>
            <w:shd w:val="clear" w:color="auto" w:fill="auto"/>
            <w:vAlign w:val="center"/>
          </w:tcPr>
          <w:p w14:paraId="719DD6C8" w14:textId="77777777" w:rsidR="00DF08A2" w:rsidRDefault="00DF08A2" w:rsidP="00221E0C">
            <w:pPr>
              <w:ind w:right="40"/>
              <w:jc w:val="center"/>
              <w:rPr>
                <w:sz w:val="16"/>
                <w:szCs w:val="16"/>
              </w:rPr>
            </w:pPr>
            <w:r>
              <w:rPr>
                <w:sz w:val="16"/>
                <w:szCs w:val="16"/>
              </w:rPr>
              <w:t>1.09</w:t>
            </w:r>
          </w:p>
        </w:tc>
        <w:tc>
          <w:tcPr>
            <w:tcW w:w="642" w:type="dxa"/>
            <w:tcBorders>
              <w:top w:val="nil"/>
              <w:left w:val="nil"/>
              <w:bottom w:val="single" w:sz="4" w:space="0" w:color="000000"/>
              <w:right w:val="single" w:sz="4" w:space="0" w:color="000000"/>
            </w:tcBorders>
            <w:shd w:val="clear" w:color="auto" w:fill="auto"/>
            <w:vAlign w:val="center"/>
          </w:tcPr>
          <w:p w14:paraId="4F45AB52" w14:textId="77777777" w:rsidR="00DF08A2" w:rsidRDefault="00DF08A2" w:rsidP="00221E0C">
            <w:pPr>
              <w:ind w:right="40"/>
              <w:jc w:val="center"/>
              <w:rPr>
                <w:sz w:val="16"/>
                <w:szCs w:val="16"/>
              </w:rPr>
            </w:pPr>
            <w:r>
              <w:rPr>
                <w:sz w:val="16"/>
                <w:szCs w:val="16"/>
              </w:rPr>
              <w:t>1.09</w:t>
            </w:r>
          </w:p>
        </w:tc>
        <w:tc>
          <w:tcPr>
            <w:tcW w:w="642" w:type="dxa"/>
            <w:tcBorders>
              <w:top w:val="nil"/>
              <w:left w:val="nil"/>
              <w:bottom w:val="single" w:sz="4" w:space="0" w:color="000000"/>
              <w:right w:val="single" w:sz="4" w:space="0" w:color="000000"/>
            </w:tcBorders>
            <w:shd w:val="clear" w:color="auto" w:fill="auto"/>
            <w:vAlign w:val="center"/>
          </w:tcPr>
          <w:p w14:paraId="3ECA3B96" w14:textId="77777777" w:rsidR="00DF08A2" w:rsidRDefault="00DF08A2" w:rsidP="00221E0C">
            <w:pPr>
              <w:ind w:right="40"/>
              <w:jc w:val="center"/>
              <w:rPr>
                <w:sz w:val="16"/>
                <w:szCs w:val="16"/>
              </w:rPr>
            </w:pPr>
            <w:r>
              <w:rPr>
                <w:sz w:val="16"/>
                <w:szCs w:val="16"/>
              </w:rPr>
              <w:t>1.10</w:t>
            </w:r>
          </w:p>
        </w:tc>
        <w:tc>
          <w:tcPr>
            <w:tcW w:w="643" w:type="dxa"/>
            <w:tcBorders>
              <w:top w:val="nil"/>
              <w:left w:val="nil"/>
              <w:bottom w:val="single" w:sz="4" w:space="0" w:color="000000"/>
              <w:right w:val="single" w:sz="4" w:space="0" w:color="000000"/>
            </w:tcBorders>
            <w:shd w:val="clear" w:color="auto" w:fill="auto"/>
            <w:vAlign w:val="center"/>
          </w:tcPr>
          <w:p w14:paraId="6F5CB850" w14:textId="77777777" w:rsidR="00DF08A2" w:rsidRDefault="00DF08A2" w:rsidP="00221E0C">
            <w:pPr>
              <w:ind w:right="40"/>
              <w:jc w:val="center"/>
              <w:rPr>
                <w:sz w:val="16"/>
                <w:szCs w:val="16"/>
              </w:rPr>
            </w:pPr>
            <w:r>
              <w:rPr>
                <w:sz w:val="16"/>
                <w:szCs w:val="16"/>
              </w:rPr>
              <w:t>1.10</w:t>
            </w:r>
          </w:p>
        </w:tc>
        <w:tc>
          <w:tcPr>
            <w:tcW w:w="642" w:type="dxa"/>
            <w:tcBorders>
              <w:top w:val="nil"/>
              <w:left w:val="nil"/>
              <w:bottom w:val="single" w:sz="4" w:space="0" w:color="000000"/>
              <w:right w:val="single" w:sz="4" w:space="0" w:color="000000"/>
            </w:tcBorders>
            <w:shd w:val="clear" w:color="auto" w:fill="auto"/>
            <w:vAlign w:val="center"/>
          </w:tcPr>
          <w:p w14:paraId="5317D890" w14:textId="77777777" w:rsidR="00DF08A2" w:rsidRDefault="00DF08A2" w:rsidP="00221E0C">
            <w:pPr>
              <w:ind w:right="40"/>
              <w:jc w:val="center"/>
              <w:rPr>
                <w:sz w:val="16"/>
                <w:szCs w:val="16"/>
              </w:rPr>
            </w:pPr>
            <w:r>
              <w:rPr>
                <w:sz w:val="16"/>
                <w:szCs w:val="16"/>
              </w:rPr>
              <w:t>1.11</w:t>
            </w:r>
          </w:p>
        </w:tc>
        <w:tc>
          <w:tcPr>
            <w:tcW w:w="641" w:type="dxa"/>
            <w:tcBorders>
              <w:top w:val="nil"/>
              <w:left w:val="nil"/>
              <w:bottom w:val="single" w:sz="4" w:space="0" w:color="000000"/>
              <w:right w:val="single" w:sz="4" w:space="0" w:color="000000"/>
            </w:tcBorders>
            <w:shd w:val="clear" w:color="auto" w:fill="auto"/>
            <w:vAlign w:val="center"/>
          </w:tcPr>
          <w:p w14:paraId="54DBDDC2" w14:textId="77777777" w:rsidR="00DF08A2" w:rsidRDefault="00DF08A2" w:rsidP="00221E0C">
            <w:pPr>
              <w:ind w:right="40"/>
              <w:jc w:val="center"/>
              <w:rPr>
                <w:sz w:val="16"/>
                <w:szCs w:val="16"/>
              </w:rPr>
            </w:pPr>
            <w:r>
              <w:rPr>
                <w:sz w:val="16"/>
                <w:szCs w:val="16"/>
              </w:rPr>
              <w:t>1.12</w:t>
            </w:r>
          </w:p>
        </w:tc>
        <w:tc>
          <w:tcPr>
            <w:tcW w:w="642" w:type="dxa"/>
            <w:tcBorders>
              <w:top w:val="nil"/>
              <w:left w:val="nil"/>
              <w:bottom w:val="single" w:sz="4" w:space="0" w:color="000000"/>
              <w:right w:val="single" w:sz="4" w:space="0" w:color="000000"/>
            </w:tcBorders>
            <w:shd w:val="clear" w:color="auto" w:fill="auto"/>
            <w:vAlign w:val="center"/>
          </w:tcPr>
          <w:p w14:paraId="11D74654" w14:textId="77777777" w:rsidR="00DF08A2" w:rsidRDefault="00DF08A2" w:rsidP="00221E0C">
            <w:pPr>
              <w:ind w:right="40"/>
              <w:jc w:val="center"/>
              <w:rPr>
                <w:sz w:val="16"/>
                <w:szCs w:val="16"/>
              </w:rPr>
            </w:pPr>
            <w:r>
              <w:rPr>
                <w:sz w:val="16"/>
                <w:szCs w:val="16"/>
              </w:rPr>
              <w:t>1.12</w:t>
            </w:r>
          </w:p>
        </w:tc>
        <w:tc>
          <w:tcPr>
            <w:tcW w:w="635" w:type="dxa"/>
            <w:tcBorders>
              <w:top w:val="nil"/>
              <w:left w:val="nil"/>
              <w:bottom w:val="single" w:sz="4" w:space="0" w:color="000000"/>
              <w:right w:val="single" w:sz="4" w:space="0" w:color="000000"/>
            </w:tcBorders>
            <w:shd w:val="clear" w:color="auto" w:fill="auto"/>
            <w:vAlign w:val="center"/>
          </w:tcPr>
          <w:p w14:paraId="0AB1B8BF" w14:textId="77777777" w:rsidR="00DF08A2" w:rsidRDefault="00DF08A2" w:rsidP="00221E0C">
            <w:pPr>
              <w:ind w:right="40"/>
              <w:jc w:val="center"/>
              <w:rPr>
                <w:sz w:val="16"/>
                <w:szCs w:val="16"/>
              </w:rPr>
            </w:pPr>
            <w:r>
              <w:rPr>
                <w:sz w:val="16"/>
                <w:szCs w:val="16"/>
              </w:rPr>
              <w:t>1.13</w:t>
            </w:r>
          </w:p>
        </w:tc>
        <w:tc>
          <w:tcPr>
            <w:tcW w:w="627" w:type="dxa"/>
            <w:tcBorders>
              <w:top w:val="nil"/>
              <w:left w:val="nil"/>
              <w:bottom w:val="single" w:sz="4" w:space="0" w:color="000000"/>
              <w:right w:val="single" w:sz="4" w:space="0" w:color="000000"/>
            </w:tcBorders>
            <w:shd w:val="clear" w:color="auto" w:fill="auto"/>
            <w:vAlign w:val="center"/>
          </w:tcPr>
          <w:p w14:paraId="5F091BA7" w14:textId="77777777" w:rsidR="00DF08A2" w:rsidRDefault="00DF08A2" w:rsidP="00221E0C">
            <w:pPr>
              <w:ind w:right="40"/>
              <w:jc w:val="center"/>
              <w:rPr>
                <w:sz w:val="16"/>
                <w:szCs w:val="16"/>
              </w:rPr>
            </w:pPr>
            <w:r>
              <w:rPr>
                <w:sz w:val="16"/>
                <w:szCs w:val="16"/>
              </w:rPr>
              <w:t>1.13</w:t>
            </w:r>
          </w:p>
        </w:tc>
        <w:tc>
          <w:tcPr>
            <w:tcW w:w="620" w:type="dxa"/>
            <w:tcBorders>
              <w:top w:val="nil"/>
              <w:left w:val="nil"/>
              <w:bottom w:val="single" w:sz="4" w:space="0" w:color="000000"/>
              <w:right w:val="single" w:sz="4" w:space="0" w:color="000000"/>
            </w:tcBorders>
            <w:shd w:val="clear" w:color="auto" w:fill="auto"/>
            <w:vAlign w:val="center"/>
          </w:tcPr>
          <w:p w14:paraId="7B76AC35" w14:textId="77777777" w:rsidR="00DF08A2" w:rsidRDefault="00DF08A2" w:rsidP="00221E0C">
            <w:pPr>
              <w:ind w:right="40"/>
              <w:jc w:val="center"/>
              <w:rPr>
                <w:sz w:val="16"/>
                <w:szCs w:val="16"/>
              </w:rPr>
            </w:pPr>
            <w:r>
              <w:rPr>
                <w:sz w:val="16"/>
                <w:szCs w:val="16"/>
              </w:rPr>
              <w:t>1.14</w:t>
            </w:r>
          </w:p>
        </w:tc>
        <w:tc>
          <w:tcPr>
            <w:tcW w:w="616" w:type="dxa"/>
            <w:tcBorders>
              <w:top w:val="nil"/>
              <w:left w:val="nil"/>
              <w:bottom w:val="single" w:sz="4" w:space="0" w:color="000000"/>
              <w:right w:val="single" w:sz="4" w:space="0" w:color="000000"/>
            </w:tcBorders>
            <w:shd w:val="clear" w:color="auto" w:fill="auto"/>
            <w:vAlign w:val="center"/>
          </w:tcPr>
          <w:p w14:paraId="12B96598" w14:textId="77777777" w:rsidR="00DF08A2" w:rsidRDefault="00DF08A2" w:rsidP="00221E0C">
            <w:pPr>
              <w:ind w:right="40"/>
              <w:jc w:val="center"/>
              <w:rPr>
                <w:sz w:val="16"/>
                <w:szCs w:val="16"/>
              </w:rPr>
            </w:pPr>
            <w:r>
              <w:rPr>
                <w:sz w:val="16"/>
                <w:szCs w:val="16"/>
              </w:rPr>
              <w:t>1.15</w:t>
            </w:r>
          </w:p>
        </w:tc>
      </w:tr>
      <w:tr w:rsidR="00DF08A2" w14:paraId="41093F66" w14:textId="77777777" w:rsidTr="00221E0C">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AA2FF6" w14:textId="77777777" w:rsidR="00DF08A2" w:rsidRDefault="00DF08A2" w:rsidP="00221E0C">
            <w:pPr>
              <w:ind w:right="42"/>
              <w:jc w:val="center"/>
              <w:rPr>
                <w:sz w:val="18"/>
                <w:szCs w:val="18"/>
              </w:rPr>
            </w:pPr>
            <w:r>
              <w:rPr>
                <w:sz w:val="18"/>
                <w:szCs w:val="18"/>
              </w:rPr>
              <w:t>Madre de Dios</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46FEB587" w14:textId="77777777" w:rsidR="00DF08A2" w:rsidRDefault="00DF08A2" w:rsidP="00221E0C">
            <w:pPr>
              <w:ind w:right="40"/>
              <w:jc w:val="center"/>
              <w:rPr>
                <w:sz w:val="16"/>
                <w:szCs w:val="16"/>
              </w:rPr>
            </w:pPr>
            <w:r>
              <w:rPr>
                <w:sz w:val="16"/>
                <w:szCs w:val="16"/>
              </w:rPr>
              <w:t>1.06</w:t>
            </w:r>
          </w:p>
        </w:tc>
        <w:tc>
          <w:tcPr>
            <w:tcW w:w="643" w:type="dxa"/>
            <w:tcBorders>
              <w:top w:val="nil"/>
              <w:left w:val="nil"/>
              <w:bottom w:val="single" w:sz="4" w:space="0" w:color="000000"/>
              <w:right w:val="single" w:sz="4" w:space="0" w:color="000000"/>
            </w:tcBorders>
            <w:shd w:val="clear" w:color="auto" w:fill="auto"/>
            <w:vAlign w:val="center"/>
          </w:tcPr>
          <w:p w14:paraId="3486C89F" w14:textId="77777777" w:rsidR="00DF08A2" w:rsidRDefault="00DF08A2" w:rsidP="00221E0C">
            <w:pPr>
              <w:ind w:right="40"/>
              <w:jc w:val="center"/>
              <w:rPr>
                <w:sz w:val="16"/>
                <w:szCs w:val="16"/>
              </w:rPr>
            </w:pPr>
            <w:r>
              <w:rPr>
                <w:sz w:val="16"/>
                <w:szCs w:val="16"/>
              </w:rPr>
              <w:t>1.06</w:t>
            </w:r>
          </w:p>
        </w:tc>
        <w:tc>
          <w:tcPr>
            <w:tcW w:w="642" w:type="dxa"/>
            <w:tcBorders>
              <w:top w:val="nil"/>
              <w:left w:val="nil"/>
              <w:bottom w:val="single" w:sz="4" w:space="0" w:color="000000"/>
              <w:right w:val="single" w:sz="4" w:space="0" w:color="000000"/>
            </w:tcBorders>
            <w:shd w:val="clear" w:color="auto" w:fill="auto"/>
            <w:vAlign w:val="center"/>
          </w:tcPr>
          <w:p w14:paraId="31CB47AA" w14:textId="77777777" w:rsidR="00DF08A2" w:rsidRDefault="00DF08A2" w:rsidP="00221E0C">
            <w:pPr>
              <w:ind w:right="40"/>
              <w:jc w:val="center"/>
              <w:rPr>
                <w:sz w:val="16"/>
                <w:szCs w:val="16"/>
              </w:rPr>
            </w:pPr>
            <w:r>
              <w:rPr>
                <w:sz w:val="16"/>
                <w:szCs w:val="16"/>
              </w:rPr>
              <w:t>1.07</w:t>
            </w:r>
          </w:p>
        </w:tc>
        <w:tc>
          <w:tcPr>
            <w:tcW w:w="642" w:type="dxa"/>
            <w:tcBorders>
              <w:top w:val="nil"/>
              <w:left w:val="nil"/>
              <w:bottom w:val="single" w:sz="4" w:space="0" w:color="000000"/>
              <w:right w:val="single" w:sz="4" w:space="0" w:color="000000"/>
            </w:tcBorders>
            <w:shd w:val="clear" w:color="auto" w:fill="auto"/>
            <w:vAlign w:val="center"/>
          </w:tcPr>
          <w:p w14:paraId="5E891EAC" w14:textId="77777777" w:rsidR="00DF08A2" w:rsidRDefault="00DF08A2" w:rsidP="00221E0C">
            <w:pPr>
              <w:ind w:right="40"/>
              <w:jc w:val="center"/>
              <w:rPr>
                <w:sz w:val="16"/>
                <w:szCs w:val="16"/>
              </w:rPr>
            </w:pPr>
            <w:r>
              <w:rPr>
                <w:sz w:val="16"/>
                <w:szCs w:val="16"/>
              </w:rPr>
              <w:t>1.07</w:t>
            </w:r>
          </w:p>
        </w:tc>
        <w:tc>
          <w:tcPr>
            <w:tcW w:w="642" w:type="dxa"/>
            <w:tcBorders>
              <w:top w:val="nil"/>
              <w:left w:val="nil"/>
              <w:bottom w:val="single" w:sz="4" w:space="0" w:color="000000"/>
              <w:right w:val="single" w:sz="4" w:space="0" w:color="000000"/>
            </w:tcBorders>
            <w:shd w:val="clear" w:color="auto" w:fill="auto"/>
            <w:vAlign w:val="center"/>
          </w:tcPr>
          <w:p w14:paraId="4D6A8520" w14:textId="77777777" w:rsidR="00DF08A2" w:rsidRDefault="00DF08A2" w:rsidP="00221E0C">
            <w:pPr>
              <w:ind w:right="40"/>
              <w:jc w:val="center"/>
              <w:rPr>
                <w:sz w:val="16"/>
                <w:szCs w:val="16"/>
              </w:rPr>
            </w:pPr>
            <w:r>
              <w:rPr>
                <w:sz w:val="16"/>
                <w:szCs w:val="16"/>
              </w:rPr>
              <w:t>1.08</w:t>
            </w:r>
          </w:p>
        </w:tc>
        <w:tc>
          <w:tcPr>
            <w:tcW w:w="643" w:type="dxa"/>
            <w:tcBorders>
              <w:top w:val="nil"/>
              <w:left w:val="nil"/>
              <w:bottom w:val="single" w:sz="4" w:space="0" w:color="000000"/>
              <w:right w:val="single" w:sz="4" w:space="0" w:color="000000"/>
            </w:tcBorders>
            <w:shd w:val="clear" w:color="auto" w:fill="auto"/>
            <w:vAlign w:val="center"/>
          </w:tcPr>
          <w:p w14:paraId="0A81F1E6" w14:textId="77777777" w:rsidR="00DF08A2" w:rsidRDefault="00DF08A2" w:rsidP="00221E0C">
            <w:pPr>
              <w:ind w:right="40"/>
              <w:jc w:val="center"/>
              <w:rPr>
                <w:sz w:val="16"/>
                <w:szCs w:val="16"/>
              </w:rPr>
            </w:pPr>
            <w:r>
              <w:rPr>
                <w:sz w:val="16"/>
                <w:szCs w:val="16"/>
              </w:rPr>
              <w:t>1.08</w:t>
            </w:r>
          </w:p>
        </w:tc>
        <w:tc>
          <w:tcPr>
            <w:tcW w:w="642" w:type="dxa"/>
            <w:tcBorders>
              <w:top w:val="nil"/>
              <w:left w:val="nil"/>
              <w:bottom w:val="single" w:sz="4" w:space="0" w:color="000000"/>
              <w:right w:val="single" w:sz="4" w:space="0" w:color="000000"/>
            </w:tcBorders>
            <w:shd w:val="clear" w:color="auto" w:fill="auto"/>
            <w:vAlign w:val="center"/>
          </w:tcPr>
          <w:p w14:paraId="3629ACCB" w14:textId="77777777" w:rsidR="00DF08A2" w:rsidRDefault="00DF08A2" w:rsidP="00221E0C">
            <w:pPr>
              <w:ind w:right="40"/>
              <w:jc w:val="center"/>
              <w:rPr>
                <w:sz w:val="16"/>
                <w:szCs w:val="16"/>
              </w:rPr>
            </w:pPr>
            <w:r>
              <w:rPr>
                <w:sz w:val="16"/>
                <w:szCs w:val="16"/>
              </w:rPr>
              <w:t>1.09</w:t>
            </w:r>
          </w:p>
        </w:tc>
        <w:tc>
          <w:tcPr>
            <w:tcW w:w="641" w:type="dxa"/>
            <w:tcBorders>
              <w:top w:val="nil"/>
              <w:left w:val="nil"/>
              <w:bottom w:val="single" w:sz="4" w:space="0" w:color="000000"/>
              <w:right w:val="single" w:sz="4" w:space="0" w:color="000000"/>
            </w:tcBorders>
            <w:shd w:val="clear" w:color="auto" w:fill="auto"/>
            <w:vAlign w:val="center"/>
          </w:tcPr>
          <w:p w14:paraId="77D6AFF9" w14:textId="77777777" w:rsidR="00DF08A2" w:rsidRDefault="00DF08A2" w:rsidP="00221E0C">
            <w:pPr>
              <w:ind w:right="40"/>
              <w:jc w:val="center"/>
              <w:rPr>
                <w:sz w:val="16"/>
                <w:szCs w:val="16"/>
              </w:rPr>
            </w:pPr>
            <w:r>
              <w:rPr>
                <w:sz w:val="16"/>
                <w:szCs w:val="16"/>
              </w:rPr>
              <w:t>1.09</w:t>
            </w:r>
          </w:p>
        </w:tc>
        <w:tc>
          <w:tcPr>
            <w:tcW w:w="642" w:type="dxa"/>
            <w:tcBorders>
              <w:top w:val="nil"/>
              <w:left w:val="nil"/>
              <w:bottom w:val="single" w:sz="4" w:space="0" w:color="000000"/>
              <w:right w:val="single" w:sz="4" w:space="0" w:color="000000"/>
            </w:tcBorders>
            <w:shd w:val="clear" w:color="auto" w:fill="auto"/>
            <w:vAlign w:val="center"/>
          </w:tcPr>
          <w:p w14:paraId="0229E78F" w14:textId="77777777" w:rsidR="00DF08A2" w:rsidRDefault="00DF08A2" w:rsidP="00221E0C">
            <w:pPr>
              <w:ind w:right="40"/>
              <w:jc w:val="center"/>
              <w:rPr>
                <w:sz w:val="16"/>
                <w:szCs w:val="16"/>
              </w:rPr>
            </w:pPr>
            <w:r>
              <w:rPr>
                <w:sz w:val="16"/>
                <w:szCs w:val="16"/>
              </w:rPr>
              <w:t>1.10</w:t>
            </w:r>
          </w:p>
        </w:tc>
        <w:tc>
          <w:tcPr>
            <w:tcW w:w="635" w:type="dxa"/>
            <w:tcBorders>
              <w:top w:val="nil"/>
              <w:left w:val="nil"/>
              <w:bottom w:val="single" w:sz="4" w:space="0" w:color="000000"/>
              <w:right w:val="single" w:sz="4" w:space="0" w:color="000000"/>
            </w:tcBorders>
            <w:shd w:val="clear" w:color="auto" w:fill="auto"/>
            <w:vAlign w:val="center"/>
          </w:tcPr>
          <w:p w14:paraId="1CA5156B" w14:textId="77777777" w:rsidR="00DF08A2" w:rsidRDefault="00DF08A2" w:rsidP="00221E0C">
            <w:pPr>
              <w:ind w:right="40"/>
              <w:jc w:val="center"/>
              <w:rPr>
                <w:sz w:val="16"/>
                <w:szCs w:val="16"/>
              </w:rPr>
            </w:pPr>
            <w:r>
              <w:rPr>
                <w:sz w:val="16"/>
                <w:szCs w:val="16"/>
              </w:rPr>
              <w:t>1.10</w:t>
            </w:r>
          </w:p>
        </w:tc>
        <w:tc>
          <w:tcPr>
            <w:tcW w:w="627" w:type="dxa"/>
            <w:tcBorders>
              <w:top w:val="nil"/>
              <w:left w:val="nil"/>
              <w:bottom w:val="single" w:sz="4" w:space="0" w:color="000000"/>
              <w:right w:val="single" w:sz="4" w:space="0" w:color="000000"/>
            </w:tcBorders>
            <w:shd w:val="clear" w:color="auto" w:fill="auto"/>
            <w:vAlign w:val="center"/>
          </w:tcPr>
          <w:p w14:paraId="043373C2" w14:textId="77777777" w:rsidR="00DF08A2" w:rsidRDefault="00DF08A2" w:rsidP="00221E0C">
            <w:pPr>
              <w:ind w:right="40"/>
              <w:jc w:val="center"/>
              <w:rPr>
                <w:sz w:val="16"/>
                <w:szCs w:val="16"/>
              </w:rPr>
            </w:pPr>
            <w:r>
              <w:rPr>
                <w:sz w:val="16"/>
                <w:szCs w:val="16"/>
              </w:rPr>
              <w:t>1.10</w:t>
            </w:r>
          </w:p>
        </w:tc>
        <w:tc>
          <w:tcPr>
            <w:tcW w:w="620" w:type="dxa"/>
            <w:tcBorders>
              <w:top w:val="nil"/>
              <w:left w:val="nil"/>
              <w:bottom w:val="single" w:sz="4" w:space="0" w:color="000000"/>
              <w:right w:val="single" w:sz="4" w:space="0" w:color="000000"/>
            </w:tcBorders>
            <w:shd w:val="clear" w:color="auto" w:fill="auto"/>
            <w:vAlign w:val="center"/>
          </w:tcPr>
          <w:p w14:paraId="44EC8157" w14:textId="77777777" w:rsidR="00DF08A2" w:rsidRDefault="00DF08A2" w:rsidP="00221E0C">
            <w:pPr>
              <w:ind w:right="40"/>
              <w:jc w:val="center"/>
              <w:rPr>
                <w:sz w:val="16"/>
                <w:szCs w:val="16"/>
              </w:rPr>
            </w:pPr>
            <w:r>
              <w:rPr>
                <w:sz w:val="16"/>
                <w:szCs w:val="16"/>
              </w:rPr>
              <w:t>1.11</w:t>
            </w:r>
          </w:p>
        </w:tc>
        <w:tc>
          <w:tcPr>
            <w:tcW w:w="616" w:type="dxa"/>
            <w:tcBorders>
              <w:top w:val="nil"/>
              <w:left w:val="nil"/>
              <w:bottom w:val="single" w:sz="4" w:space="0" w:color="000000"/>
              <w:right w:val="single" w:sz="4" w:space="0" w:color="000000"/>
            </w:tcBorders>
            <w:shd w:val="clear" w:color="auto" w:fill="auto"/>
            <w:vAlign w:val="center"/>
          </w:tcPr>
          <w:p w14:paraId="402AB25C" w14:textId="77777777" w:rsidR="00DF08A2" w:rsidRDefault="00DF08A2" w:rsidP="00221E0C">
            <w:pPr>
              <w:ind w:right="40"/>
              <w:jc w:val="center"/>
              <w:rPr>
                <w:sz w:val="16"/>
                <w:szCs w:val="16"/>
              </w:rPr>
            </w:pPr>
            <w:r>
              <w:rPr>
                <w:sz w:val="16"/>
                <w:szCs w:val="16"/>
              </w:rPr>
              <w:t>1.11</w:t>
            </w:r>
          </w:p>
        </w:tc>
      </w:tr>
      <w:tr w:rsidR="00DF08A2" w14:paraId="4C96D9F2" w14:textId="77777777" w:rsidTr="00221E0C">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D20CF1" w14:textId="77777777" w:rsidR="00DF08A2" w:rsidRDefault="00DF08A2" w:rsidP="00221E0C">
            <w:pPr>
              <w:ind w:right="42"/>
              <w:jc w:val="center"/>
              <w:rPr>
                <w:sz w:val="18"/>
                <w:szCs w:val="18"/>
              </w:rPr>
            </w:pPr>
            <w:r>
              <w:rPr>
                <w:sz w:val="18"/>
                <w:szCs w:val="18"/>
              </w:rPr>
              <w:t>Moquegua</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074727B6" w14:textId="77777777" w:rsidR="00DF08A2" w:rsidRDefault="00DF08A2" w:rsidP="00221E0C">
            <w:pPr>
              <w:ind w:right="40"/>
              <w:jc w:val="center"/>
              <w:rPr>
                <w:sz w:val="16"/>
                <w:szCs w:val="16"/>
              </w:rPr>
            </w:pPr>
            <w:r>
              <w:rPr>
                <w:sz w:val="16"/>
                <w:szCs w:val="16"/>
              </w:rPr>
              <w:t>1.06</w:t>
            </w:r>
          </w:p>
        </w:tc>
        <w:tc>
          <w:tcPr>
            <w:tcW w:w="643" w:type="dxa"/>
            <w:tcBorders>
              <w:top w:val="nil"/>
              <w:left w:val="nil"/>
              <w:bottom w:val="single" w:sz="4" w:space="0" w:color="000000"/>
              <w:right w:val="single" w:sz="4" w:space="0" w:color="000000"/>
            </w:tcBorders>
            <w:shd w:val="clear" w:color="auto" w:fill="auto"/>
            <w:vAlign w:val="center"/>
          </w:tcPr>
          <w:p w14:paraId="4FCB2065" w14:textId="77777777" w:rsidR="00DF08A2" w:rsidRDefault="00DF08A2" w:rsidP="00221E0C">
            <w:pPr>
              <w:ind w:right="40"/>
              <w:jc w:val="center"/>
              <w:rPr>
                <w:sz w:val="16"/>
                <w:szCs w:val="16"/>
              </w:rPr>
            </w:pPr>
            <w:r>
              <w:rPr>
                <w:sz w:val="16"/>
                <w:szCs w:val="16"/>
              </w:rPr>
              <w:t>1.06</w:t>
            </w:r>
          </w:p>
        </w:tc>
        <w:tc>
          <w:tcPr>
            <w:tcW w:w="642" w:type="dxa"/>
            <w:tcBorders>
              <w:top w:val="nil"/>
              <w:left w:val="nil"/>
              <w:bottom w:val="single" w:sz="4" w:space="0" w:color="000000"/>
              <w:right w:val="single" w:sz="4" w:space="0" w:color="000000"/>
            </w:tcBorders>
            <w:shd w:val="clear" w:color="auto" w:fill="auto"/>
            <w:vAlign w:val="center"/>
          </w:tcPr>
          <w:p w14:paraId="3EA6B422" w14:textId="77777777" w:rsidR="00DF08A2" w:rsidRDefault="00DF08A2" w:rsidP="00221E0C">
            <w:pPr>
              <w:ind w:right="40"/>
              <w:jc w:val="center"/>
              <w:rPr>
                <w:sz w:val="16"/>
                <w:szCs w:val="16"/>
              </w:rPr>
            </w:pPr>
            <w:r>
              <w:rPr>
                <w:sz w:val="16"/>
                <w:szCs w:val="16"/>
              </w:rPr>
              <w:t>1.07</w:t>
            </w:r>
          </w:p>
        </w:tc>
        <w:tc>
          <w:tcPr>
            <w:tcW w:w="642" w:type="dxa"/>
            <w:tcBorders>
              <w:top w:val="nil"/>
              <w:left w:val="nil"/>
              <w:bottom w:val="single" w:sz="4" w:space="0" w:color="000000"/>
              <w:right w:val="single" w:sz="4" w:space="0" w:color="000000"/>
            </w:tcBorders>
            <w:shd w:val="clear" w:color="auto" w:fill="auto"/>
            <w:vAlign w:val="center"/>
          </w:tcPr>
          <w:p w14:paraId="1C595658" w14:textId="77777777" w:rsidR="00DF08A2" w:rsidRDefault="00DF08A2" w:rsidP="00221E0C">
            <w:pPr>
              <w:ind w:right="40"/>
              <w:jc w:val="center"/>
              <w:rPr>
                <w:sz w:val="16"/>
                <w:szCs w:val="16"/>
              </w:rPr>
            </w:pPr>
            <w:r>
              <w:rPr>
                <w:sz w:val="16"/>
                <w:szCs w:val="16"/>
              </w:rPr>
              <w:t>1.07</w:t>
            </w:r>
          </w:p>
        </w:tc>
        <w:tc>
          <w:tcPr>
            <w:tcW w:w="642" w:type="dxa"/>
            <w:tcBorders>
              <w:top w:val="nil"/>
              <w:left w:val="nil"/>
              <w:bottom w:val="single" w:sz="4" w:space="0" w:color="000000"/>
              <w:right w:val="single" w:sz="4" w:space="0" w:color="000000"/>
            </w:tcBorders>
            <w:shd w:val="clear" w:color="auto" w:fill="auto"/>
            <w:vAlign w:val="center"/>
          </w:tcPr>
          <w:p w14:paraId="2A522737" w14:textId="77777777" w:rsidR="00DF08A2" w:rsidRDefault="00DF08A2" w:rsidP="00221E0C">
            <w:pPr>
              <w:ind w:right="40"/>
              <w:jc w:val="center"/>
              <w:rPr>
                <w:sz w:val="16"/>
                <w:szCs w:val="16"/>
              </w:rPr>
            </w:pPr>
            <w:r>
              <w:rPr>
                <w:sz w:val="16"/>
                <w:szCs w:val="16"/>
              </w:rPr>
              <w:t>1.08</w:t>
            </w:r>
          </w:p>
        </w:tc>
        <w:tc>
          <w:tcPr>
            <w:tcW w:w="643" w:type="dxa"/>
            <w:tcBorders>
              <w:top w:val="nil"/>
              <w:left w:val="nil"/>
              <w:bottom w:val="single" w:sz="4" w:space="0" w:color="000000"/>
              <w:right w:val="single" w:sz="4" w:space="0" w:color="000000"/>
            </w:tcBorders>
            <w:shd w:val="clear" w:color="auto" w:fill="auto"/>
            <w:vAlign w:val="center"/>
          </w:tcPr>
          <w:p w14:paraId="2CB73A21" w14:textId="77777777" w:rsidR="00DF08A2" w:rsidRDefault="00DF08A2" w:rsidP="00221E0C">
            <w:pPr>
              <w:ind w:right="40"/>
              <w:jc w:val="center"/>
              <w:rPr>
                <w:sz w:val="16"/>
                <w:szCs w:val="16"/>
              </w:rPr>
            </w:pPr>
            <w:r>
              <w:rPr>
                <w:sz w:val="16"/>
                <w:szCs w:val="16"/>
              </w:rPr>
              <w:t>1.08</w:t>
            </w:r>
          </w:p>
        </w:tc>
        <w:tc>
          <w:tcPr>
            <w:tcW w:w="642" w:type="dxa"/>
            <w:tcBorders>
              <w:top w:val="nil"/>
              <w:left w:val="nil"/>
              <w:bottom w:val="single" w:sz="4" w:space="0" w:color="000000"/>
              <w:right w:val="single" w:sz="4" w:space="0" w:color="000000"/>
            </w:tcBorders>
            <w:shd w:val="clear" w:color="auto" w:fill="auto"/>
            <w:vAlign w:val="center"/>
          </w:tcPr>
          <w:p w14:paraId="0C3DD2F7" w14:textId="77777777" w:rsidR="00DF08A2" w:rsidRDefault="00DF08A2" w:rsidP="00221E0C">
            <w:pPr>
              <w:ind w:right="40"/>
              <w:jc w:val="center"/>
              <w:rPr>
                <w:sz w:val="16"/>
                <w:szCs w:val="16"/>
              </w:rPr>
            </w:pPr>
            <w:r>
              <w:rPr>
                <w:sz w:val="16"/>
                <w:szCs w:val="16"/>
              </w:rPr>
              <w:t>1.09</w:t>
            </w:r>
          </w:p>
        </w:tc>
        <w:tc>
          <w:tcPr>
            <w:tcW w:w="641" w:type="dxa"/>
            <w:tcBorders>
              <w:top w:val="nil"/>
              <w:left w:val="nil"/>
              <w:bottom w:val="single" w:sz="4" w:space="0" w:color="000000"/>
              <w:right w:val="single" w:sz="4" w:space="0" w:color="000000"/>
            </w:tcBorders>
            <w:shd w:val="clear" w:color="auto" w:fill="auto"/>
            <w:vAlign w:val="center"/>
          </w:tcPr>
          <w:p w14:paraId="3AD31271" w14:textId="77777777" w:rsidR="00DF08A2" w:rsidRDefault="00DF08A2" w:rsidP="00221E0C">
            <w:pPr>
              <w:ind w:right="40"/>
              <w:jc w:val="center"/>
              <w:rPr>
                <w:sz w:val="16"/>
                <w:szCs w:val="16"/>
              </w:rPr>
            </w:pPr>
            <w:r>
              <w:rPr>
                <w:sz w:val="16"/>
                <w:szCs w:val="16"/>
              </w:rPr>
              <w:t>1.09</w:t>
            </w:r>
          </w:p>
        </w:tc>
        <w:tc>
          <w:tcPr>
            <w:tcW w:w="642" w:type="dxa"/>
            <w:tcBorders>
              <w:top w:val="nil"/>
              <w:left w:val="nil"/>
              <w:bottom w:val="single" w:sz="4" w:space="0" w:color="000000"/>
              <w:right w:val="single" w:sz="4" w:space="0" w:color="000000"/>
            </w:tcBorders>
            <w:shd w:val="clear" w:color="auto" w:fill="auto"/>
            <w:vAlign w:val="center"/>
          </w:tcPr>
          <w:p w14:paraId="4E77422E" w14:textId="77777777" w:rsidR="00DF08A2" w:rsidRDefault="00DF08A2" w:rsidP="00221E0C">
            <w:pPr>
              <w:ind w:right="40"/>
              <w:jc w:val="center"/>
              <w:rPr>
                <w:sz w:val="16"/>
                <w:szCs w:val="16"/>
              </w:rPr>
            </w:pPr>
            <w:r>
              <w:rPr>
                <w:sz w:val="16"/>
                <w:szCs w:val="16"/>
              </w:rPr>
              <w:t>1.10</w:t>
            </w:r>
          </w:p>
        </w:tc>
        <w:tc>
          <w:tcPr>
            <w:tcW w:w="635" w:type="dxa"/>
            <w:tcBorders>
              <w:top w:val="nil"/>
              <w:left w:val="nil"/>
              <w:bottom w:val="single" w:sz="4" w:space="0" w:color="000000"/>
              <w:right w:val="single" w:sz="4" w:space="0" w:color="000000"/>
            </w:tcBorders>
            <w:shd w:val="clear" w:color="auto" w:fill="auto"/>
            <w:vAlign w:val="center"/>
          </w:tcPr>
          <w:p w14:paraId="5032C357" w14:textId="77777777" w:rsidR="00DF08A2" w:rsidRDefault="00DF08A2" w:rsidP="00221E0C">
            <w:pPr>
              <w:ind w:right="40"/>
              <w:jc w:val="center"/>
              <w:rPr>
                <w:sz w:val="16"/>
                <w:szCs w:val="16"/>
              </w:rPr>
            </w:pPr>
            <w:r>
              <w:rPr>
                <w:sz w:val="16"/>
                <w:szCs w:val="16"/>
              </w:rPr>
              <w:t>1.10</w:t>
            </w:r>
          </w:p>
        </w:tc>
        <w:tc>
          <w:tcPr>
            <w:tcW w:w="627" w:type="dxa"/>
            <w:tcBorders>
              <w:top w:val="nil"/>
              <w:left w:val="nil"/>
              <w:bottom w:val="single" w:sz="4" w:space="0" w:color="000000"/>
              <w:right w:val="single" w:sz="4" w:space="0" w:color="000000"/>
            </w:tcBorders>
            <w:shd w:val="clear" w:color="auto" w:fill="auto"/>
            <w:vAlign w:val="center"/>
          </w:tcPr>
          <w:p w14:paraId="467CB846" w14:textId="77777777" w:rsidR="00DF08A2" w:rsidRDefault="00DF08A2" w:rsidP="00221E0C">
            <w:pPr>
              <w:ind w:right="40"/>
              <w:jc w:val="center"/>
              <w:rPr>
                <w:sz w:val="16"/>
                <w:szCs w:val="16"/>
              </w:rPr>
            </w:pPr>
            <w:r>
              <w:rPr>
                <w:sz w:val="16"/>
                <w:szCs w:val="16"/>
              </w:rPr>
              <w:t>1.11</w:t>
            </w:r>
          </w:p>
        </w:tc>
        <w:tc>
          <w:tcPr>
            <w:tcW w:w="620" w:type="dxa"/>
            <w:tcBorders>
              <w:top w:val="nil"/>
              <w:left w:val="nil"/>
              <w:bottom w:val="single" w:sz="4" w:space="0" w:color="000000"/>
              <w:right w:val="single" w:sz="4" w:space="0" w:color="000000"/>
            </w:tcBorders>
            <w:shd w:val="clear" w:color="auto" w:fill="auto"/>
            <w:vAlign w:val="center"/>
          </w:tcPr>
          <w:p w14:paraId="39B61CD6" w14:textId="77777777" w:rsidR="00DF08A2" w:rsidRDefault="00DF08A2" w:rsidP="00221E0C">
            <w:pPr>
              <w:ind w:right="40"/>
              <w:jc w:val="center"/>
              <w:rPr>
                <w:sz w:val="16"/>
                <w:szCs w:val="16"/>
              </w:rPr>
            </w:pPr>
            <w:r>
              <w:rPr>
                <w:sz w:val="16"/>
                <w:szCs w:val="16"/>
              </w:rPr>
              <w:t>1.11</w:t>
            </w:r>
          </w:p>
        </w:tc>
        <w:tc>
          <w:tcPr>
            <w:tcW w:w="616" w:type="dxa"/>
            <w:tcBorders>
              <w:top w:val="nil"/>
              <w:left w:val="nil"/>
              <w:bottom w:val="single" w:sz="4" w:space="0" w:color="000000"/>
              <w:right w:val="single" w:sz="4" w:space="0" w:color="000000"/>
            </w:tcBorders>
            <w:shd w:val="clear" w:color="auto" w:fill="auto"/>
            <w:vAlign w:val="center"/>
          </w:tcPr>
          <w:p w14:paraId="1A7D1B8E" w14:textId="77777777" w:rsidR="00DF08A2" w:rsidRDefault="00DF08A2" w:rsidP="00221E0C">
            <w:pPr>
              <w:ind w:right="40"/>
              <w:jc w:val="center"/>
              <w:rPr>
                <w:sz w:val="16"/>
                <w:szCs w:val="16"/>
              </w:rPr>
            </w:pPr>
            <w:r>
              <w:rPr>
                <w:sz w:val="16"/>
                <w:szCs w:val="16"/>
              </w:rPr>
              <w:t>1.12</w:t>
            </w:r>
          </w:p>
        </w:tc>
      </w:tr>
      <w:tr w:rsidR="00DF08A2" w14:paraId="3679F1F8" w14:textId="77777777" w:rsidTr="00221E0C">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33FE11" w14:textId="77777777" w:rsidR="00DF08A2" w:rsidRDefault="00DF08A2" w:rsidP="00221E0C">
            <w:pPr>
              <w:ind w:right="42"/>
              <w:jc w:val="center"/>
              <w:rPr>
                <w:sz w:val="18"/>
                <w:szCs w:val="18"/>
              </w:rPr>
            </w:pPr>
            <w:r>
              <w:rPr>
                <w:sz w:val="18"/>
                <w:szCs w:val="18"/>
              </w:rPr>
              <w:t>Pasco</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2FA6B442" w14:textId="77777777" w:rsidR="00DF08A2" w:rsidRDefault="00DF08A2" w:rsidP="00221E0C">
            <w:pPr>
              <w:ind w:right="40"/>
              <w:jc w:val="center"/>
              <w:rPr>
                <w:sz w:val="16"/>
                <w:szCs w:val="16"/>
              </w:rPr>
            </w:pPr>
            <w:r>
              <w:rPr>
                <w:sz w:val="16"/>
                <w:szCs w:val="16"/>
              </w:rPr>
              <w:t>1.15</w:t>
            </w:r>
          </w:p>
        </w:tc>
        <w:tc>
          <w:tcPr>
            <w:tcW w:w="643" w:type="dxa"/>
            <w:tcBorders>
              <w:top w:val="nil"/>
              <w:left w:val="nil"/>
              <w:bottom w:val="single" w:sz="4" w:space="0" w:color="000000"/>
              <w:right w:val="single" w:sz="4" w:space="0" w:color="000000"/>
            </w:tcBorders>
            <w:shd w:val="clear" w:color="auto" w:fill="auto"/>
            <w:vAlign w:val="center"/>
          </w:tcPr>
          <w:p w14:paraId="295E18E7" w14:textId="77777777" w:rsidR="00DF08A2" w:rsidRDefault="00DF08A2" w:rsidP="00221E0C">
            <w:pPr>
              <w:ind w:right="40"/>
              <w:jc w:val="center"/>
              <w:rPr>
                <w:sz w:val="16"/>
                <w:szCs w:val="16"/>
              </w:rPr>
            </w:pPr>
            <w:r>
              <w:rPr>
                <w:sz w:val="16"/>
                <w:szCs w:val="16"/>
              </w:rPr>
              <w:t>1.16</w:t>
            </w:r>
          </w:p>
        </w:tc>
        <w:tc>
          <w:tcPr>
            <w:tcW w:w="642" w:type="dxa"/>
            <w:tcBorders>
              <w:top w:val="nil"/>
              <w:left w:val="nil"/>
              <w:bottom w:val="single" w:sz="4" w:space="0" w:color="000000"/>
              <w:right w:val="single" w:sz="4" w:space="0" w:color="000000"/>
            </w:tcBorders>
            <w:shd w:val="clear" w:color="auto" w:fill="auto"/>
            <w:vAlign w:val="center"/>
          </w:tcPr>
          <w:p w14:paraId="19EE0FFD" w14:textId="77777777" w:rsidR="00DF08A2" w:rsidRDefault="00DF08A2" w:rsidP="00221E0C">
            <w:pPr>
              <w:ind w:right="40"/>
              <w:jc w:val="center"/>
              <w:rPr>
                <w:sz w:val="16"/>
                <w:szCs w:val="16"/>
              </w:rPr>
            </w:pPr>
            <w:r>
              <w:rPr>
                <w:sz w:val="16"/>
                <w:szCs w:val="16"/>
              </w:rPr>
              <w:t>1.17</w:t>
            </w:r>
          </w:p>
        </w:tc>
        <w:tc>
          <w:tcPr>
            <w:tcW w:w="642" w:type="dxa"/>
            <w:tcBorders>
              <w:top w:val="nil"/>
              <w:left w:val="nil"/>
              <w:bottom w:val="single" w:sz="4" w:space="0" w:color="000000"/>
              <w:right w:val="single" w:sz="4" w:space="0" w:color="000000"/>
            </w:tcBorders>
            <w:shd w:val="clear" w:color="auto" w:fill="auto"/>
            <w:vAlign w:val="center"/>
          </w:tcPr>
          <w:p w14:paraId="5CE82DFB" w14:textId="77777777" w:rsidR="00DF08A2" w:rsidRDefault="00DF08A2" w:rsidP="00221E0C">
            <w:pPr>
              <w:ind w:right="40"/>
              <w:jc w:val="center"/>
              <w:rPr>
                <w:sz w:val="16"/>
                <w:szCs w:val="16"/>
              </w:rPr>
            </w:pPr>
            <w:r>
              <w:rPr>
                <w:sz w:val="16"/>
                <w:szCs w:val="16"/>
              </w:rPr>
              <w:t>1.19</w:t>
            </w:r>
          </w:p>
        </w:tc>
        <w:tc>
          <w:tcPr>
            <w:tcW w:w="642" w:type="dxa"/>
            <w:tcBorders>
              <w:top w:val="nil"/>
              <w:left w:val="nil"/>
              <w:bottom w:val="single" w:sz="4" w:space="0" w:color="000000"/>
              <w:right w:val="single" w:sz="4" w:space="0" w:color="000000"/>
            </w:tcBorders>
            <w:shd w:val="clear" w:color="auto" w:fill="auto"/>
            <w:vAlign w:val="center"/>
          </w:tcPr>
          <w:p w14:paraId="5238E48D" w14:textId="77777777" w:rsidR="00DF08A2" w:rsidRDefault="00DF08A2" w:rsidP="00221E0C">
            <w:pPr>
              <w:ind w:right="40"/>
              <w:jc w:val="center"/>
              <w:rPr>
                <w:sz w:val="16"/>
                <w:szCs w:val="16"/>
              </w:rPr>
            </w:pPr>
            <w:r>
              <w:rPr>
                <w:sz w:val="16"/>
                <w:szCs w:val="16"/>
              </w:rPr>
              <w:t>1.20</w:t>
            </w:r>
          </w:p>
        </w:tc>
        <w:tc>
          <w:tcPr>
            <w:tcW w:w="643" w:type="dxa"/>
            <w:tcBorders>
              <w:top w:val="nil"/>
              <w:left w:val="nil"/>
              <w:bottom w:val="single" w:sz="4" w:space="0" w:color="000000"/>
              <w:right w:val="single" w:sz="4" w:space="0" w:color="000000"/>
            </w:tcBorders>
            <w:shd w:val="clear" w:color="auto" w:fill="auto"/>
            <w:vAlign w:val="center"/>
          </w:tcPr>
          <w:p w14:paraId="6BA4E46A" w14:textId="77777777" w:rsidR="00DF08A2" w:rsidRDefault="00DF08A2" w:rsidP="00221E0C">
            <w:pPr>
              <w:ind w:right="40"/>
              <w:jc w:val="center"/>
              <w:rPr>
                <w:sz w:val="16"/>
                <w:szCs w:val="16"/>
              </w:rPr>
            </w:pPr>
            <w:r>
              <w:rPr>
                <w:sz w:val="16"/>
                <w:szCs w:val="16"/>
              </w:rPr>
              <w:t>1.21</w:t>
            </w:r>
          </w:p>
        </w:tc>
        <w:tc>
          <w:tcPr>
            <w:tcW w:w="642" w:type="dxa"/>
            <w:tcBorders>
              <w:top w:val="nil"/>
              <w:left w:val="nil"/>
              <w:bottom w:val="single" w:sz="4" w:space="0" w:color="000000"/>
              <w:right w:val="single" w:sz="4" w:space="0" w:color="000000"/>
            </w:tcBorders>
            <w:shd w:val="clear" w:color="auto" w:fill="auto"/>
            <w:vAlign w:val="center"/>
          </w:tcPr>
          <w:p w14:paraId="2FDBA5A1" w14:textId="77777777" w:rsidR="00DF08A2" w:rsidRDefault="00DF08A2" w:rsidP="00221E0C">
            <w:pPr>
              <w:ind w:right="40"/>
              <w:jc w:val="center"/>
              <w:rPr>
                <w:sz w:val="16"/>
                <w:szCs w:val="16"/>
              </w:rPr>
            </w:pPr>
            <w:r>
              <w:rPr>
                <w:sz w:val="16"/>
                <w:szCs w:val="16"/>
              </w:rPr>
              <w:t>1.22</w:t>
            </w:r>
          </w:p>
        </w:tc>
        <w:tc>
          <w:tcPr>
            <w:tcW w:w="641" w:type="dxa"/>
            <w:tcBorders>
              <w:top w:val="nil"/>
              <w:left w:val="nil"/>
              <w:bottom w:val="single" w:sz="4" w:space="0" w:color="000000"/>
              <w:right w:val="single" w:sz="4" w:space="0" w:color="000000"/>
            </w:tcBorders>
            <w:shd w:val="clear" w:color="auto" w:fill="auto"/>
            <w:vAlign w:val="center"/>
          </w:tcPr>
          <w:p w14:paraId="186DD35A" w14:textId="77777777" w:rsidR="00DF08A2" w:rsidRDefault="00DF08A2" w:rsidP="00221E0C">
            <w:pPr>
              <w:ind w:right="40"/>
              <w:jc w:val="center"/>
              <w:rPr>
                <w:sz w:val="16"/>
                <w:szCs w:val="16"/>
              </w:rPr>
            </w:pPr>
            <w:r>
              <w:rPr>
                <w:sz w:val="16"/>
                <w:szCs w:val="16"/>
              </w:rPr>
              <w:t>1.23</w:t>
            </w:r>
          </w:p>
        </w:tc>
        <w:tc>
          <w:tcPr>
            <w:tcW w:w="642" w:type="dxa"/>
            <w:tcBorders>
              <w:top w:val="nil"/>
              <w:left w:val="nil"/>
              <w:bottom w:val="single" w:sz="4" w:space="0" w:color="000000"/>
              <w:right w:val="single" w:sz="4" w:space="0" w:color="000000"/>
            </w:tcBorders>
            <w:shd w:val="clear" w:color="auto" w:fill="auto"/>
            <w:vAlign w:val="center"/>
          </w:tcPr>
          <w:p w14:paraId="4851F092" w14:textId="77777777" w:rsidR="00DF08A2" w:rsidRDefault="00DF08A2" w:rsidP="00221E0C">
            <w:pPr>
              <w:ind w:right="40"/>
              <w:jc w:val="center"/>
              <w:rPr>
                <w:sz w:val="16"/>
                <w:szCs w:val="16"/>
              </w:rPr>
            </w:pPr>
            <w:r>
              <w:rPr>
                <w:sz w:val="16"/>
                <w:szCs w:val="16"/>
              </w:rPr>
              <w:t>1.24</w:t>
            </w:r>
          </w:p>
        </w:tc>
        <w:tc>
          <w:tcPr>
            <w:tcW w:w="635" w:type="dxa"/>
            <w:tcBorders>
              <w:top w:val="nil"/>
              <w:left w:val="nil"/>
              <w:bottom w:val="single" w:sz="4" w:space="0" w:color="000000"/>
              <w:right w:val="single" w:sz="4" w:space="0" w:color="000000"/>
            </w:tcBorders>
            <w:shd w:val="clear" w:color="auto" w:fill="auto"/>
            <w:vAlign w:val="center"/>
          </w:tcPr>
          <w:p w14:paraId="0A86F8D1" w14:textId="77777777" w:rsidR="00DF08A2" w:rsidRDefault="00DF08A2" w:rsidP="00221E0C">
            <w:pPr>
              <w:ind w:right="40"/>
              <w:jc w:val="center"/>
              <w:rPr>
                <w:sz w:val="16"/>
                <w:szCs w:val="16"/>
              </w:rPr>
            </w:pPr>
            <w:r>
              <w:rPr>
                <w:sz w:val="16"/>
                <w:szCs w:val="16"/>
              </w:rPr>
              <w:t>1.26</w:t>
            </w:r>
          </w:p>
        </w:tc>
        <w:tc>
          <w:tcPr>
            <w:tcW w:w="627" w:type="dxa"/>
            <w:tcBorders>
              <w:top w:val="nil"/>
              <w:left w:val="nil"/>
              <w:bottom w:val="single" w:sz="4" w:space="0" w:color="000000"/>
              <w:right w:val="single" w:sz="4" w:space="0" w:color="000000"/>
            </w:tcBorders>
            <w:shd w:val="clear" w:color="auto" w:fill="auto"/>
            <w:vAlign w:val="center"/>
          </w:tcPr>
          <w:p w14:paraId="7704335A" w14:textId="77777777" w:rsidR="00DF08A2" w:rsidRDefault="00DF08A2" w:rsidP="00221E0C">
            <w:pPr>
              <w:ind w:right="40"/>
              <w:jc w:val="center"/>
              <w:rPr>
                <w:sz w:val="16"/>
                <w:szCs w:val="16"/>
              </w:rPr>
            </w:pPr>
            <w:r>
              <w:rPr>
                <w:sz w:val="16"/>
                <w:szCs w:val="16"/>
              </w:rPr>
              <w:t>1.27</w:t>
            </w:r>
          </w:p>
        </w:tc>
        <w:tc>
          <w:tcPr>
            <w:tcW w:w="620" w:type="dxa"/>
            <w:tcBorders>
              <w:top w:val="nil"/>
              <w:left w:val="nil"/>
              <w:bottom w:val="single" w:sz="4" w:space="0" w:color="000000"/>
              <w:right w:val="single" w:sz="4" w:space="0" w:color="000000"/>
            </w:tcBorders>
            <w:shd w:val="clear" w:color="auto" w:fill="auto"/>
            <w:vAlign w:val="center"/>
          </w:tcPr>
          <w:p w14:paraId="77330432" w14:textId="77777777" w:rsidR="00DF08A2" w:rsidRDefault="00DF08A2" w:rsidP="00221E0C">
            <w:pPr>
              <w:ind w:right="40"/>
              <w:jc w:val="center"/>
              <w:rPr>
                <w:sz w:val="16"/>
                <w:szCs w:val="16"/>
              </w:rPr>
            </w:pPr>
            <w:r>
              <w:rPr>
                <w:sz w:val="16"/>
                <w:szCs w:val="16"/>
              </w:rPr>
              <w:t>1.28</w:t>
            </w:r>
          </w:p>
        </w:tc>
        <w:tc>
          <w:tcPr>
            <w:tcW w:w="616" w:type="dxa"/>
            <w:tcBorders>
              <w:top w:val="nil"/>
              <w:left w:val="nil"/>
              <w:bottom w:val="single" w:sz="4" w:space="0" w:color="000000"/>
              <w:right w:val="single" w:sz="4" w:space="0" w:color="000000"/>
            </w:tcBorders>
            <w:shd w:val="clear" w:color="auto" w:fill="auto"/>
            <w:vAlign w:val="center"/>
          </w:tcPr>
          <w:p w14:paraId="7B34DFC8" w14:textId="77777777" w:rsidR="00DF08A2" w:rsidRDefault="00DF08A2" w:rsidP="00221E0C">
            <w:pPr>
              <w:ind w:right="40"/>
              <w:jc w:val="center"/>
              <w:rPr>
                <w:sz w:val="16"/>
                <w:szCs w:val="16"/>
              </w:rPr>
            </w:pPr>
            <w:r>
              <w:rPr>
                <w:sz w:val="16"/>
                <w:szCs w:val="16"/>
              </w:rPr>
              <w:t>1.29</w:t>
            </w:r>
          </w:p>
        </w:tc>
      </w:tr>
      <w:tr w:rsidR="00DF08A2" w14:paraId="2F9167E2" w14:textId="77777777" w:rsidTr="00221E0C">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4489BC" w14:textId="77777777" w:rsidR="00DF08A2" w:rsidRDefault="00DF08A2" w:rsidP="00221E0C">
            <w:pPr>
              <w:ind w:right="42"/>
              <w:jc w:val="center"/>
              <w:rPr>
                <w:sz w:val="18"/>
                <w:szCs w:val="18"/>
              </w:rPr>
            </w:pPr>
            <w:r>
              <w:rPr>
                <w:sz w:val="18"/>
                <w:szCs w:val="18"/>
              </w:rPr>
              <w:t>Piura</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0364FEEA" w14:textId="77777777" w:rsidR="00DF08A2" w:rsidRDefault="00DF08A2" w:rsidP="00221E0C">
            <w:pPr>
              <w:ind w:right="40"/>
              <w:jc w:val="center"/>
              <w:rPr>
                <w:sz w:val="16"/>
                <w:szCs w:val="16"/>
              </w:rPr>
            </w:pPr>
            <w:r>
              <w:rPr>
                <w:sz w:val="16"/>
                <w:szCs w:val="16"/>
              </w:rPr>
              <w:t>1.12</w:t>
            </w:r>
          </w:p>
        </w:tc>
        <w:tc>
          <w:tcPr>
            <w:tcW w:w="643" w:type="dxa"/>
            <w:tcBorders>
              <w:top w:val="nil"/>
              <w:left w:val="nil"/>
              <w:bottom w:val="single" w:sz="4" w:space="0" w:color="000000"/>
              <w:right w:val="single" w:sz="4" w:space="0" w:color="000000"/>
            </w:tcBorders>
            <w:shd w:val="clear" w:color="auto" w:fill="auto"/>
            <w:vAlign w:val="center"/>
          </w:tcPr>
          <w:p w14:paraId="5494162C" w14:textId="77777777" w:rsidR="00DF08A2" w:rsidRDefault="00DF08A2" w:rsidP="00221E0C">
            <w:pPr>
              <w:ind w:right="40"/>
              <w:jc w:val="center"/>
              <w:rPr>
                <w:sz w:val="16"/>
                <w:szCs w:val="16"/>
              </w:rPr>
            </w:pPr>
            <w:r>
              <w:rPr>
                <w:sz w:val="16"/>
                <w:szCs w:val="16"/>
              </w:rPr>
              <w:t>1.13</w:t>
            </w:r>
          </w:p>
        </w:tc>
        <w:tc>
          <w:tcPr>
            <w:tcW w:w="642" w:type="dxa"/>
            <w:tcBorders>
              <w:top w:val="nil"/>
              <w:left w:val="nil"/>
              <w:bottom w:val="single" w:sz="4" w:space="0" w:color="000000"/>
              <w:right w:val="single" w:sz="4" w:space="0" w:color="000000"/>
            </w:tcBorders>
            <w:shd w:val="clear" w:color="auto" w:fill="auto"/>
            <w:vAlign w:val="center"/>
          </w:tcPr>
          <w:p w14:paraId="5023748B" w14:textId="77777777" w:rsidR="00DF08A2" w:rsidRDefault="00DF08A2" w:rsidP="00221E0C">
            <w:pPr>
              <w:ind w:right="40"/>
              <w:jc w:val="center"/>
              <w:rPr>
                <w:sz w:val="16"/>
                <w:szCs w:val="16"/>
              </w:rPr>
            </w:pPr>
            <w:r>
              <w:rPr>
                <w:sz w:val="16"/>
                <w:szCs w:val="16"/>
              </w:rPr>
              <w:t>1.14</w:t>
            </w:r>
          </w:p>
        </w:tc>
        <w:tc>
          <w:tcPr>
            <w:tcW w:w="642" w:type="dxa"/>
            <w:tcBorders>
              <w:top w:val="nil"/>
              <w:left w:val="nil"/>
              <w:bottom w:val="single" w:sz="4" w:space="0" w:color="000000"/>
              <w:right w:val="single" w:sz="4" w:space="0" w:color="000000"/>
            </w:tcBorders>
            <w:shd w:val="clear" w:color="auto" w:fill="auto"/>
            <w:vAlign w:val="center"/>
          </w:tcPr>
          <w:p w14:paraId="7B3ADB2C" w14:textId="77777777" w:rsidR="00DF08A2" w:rsidRDefault="00DF08A2" w:rsidP="00221E0C">
            <w:pPr>
              <w:ind w:right="40"/>
              <w:jc w:val="center"/>
              <w:rPr>
                <w:sz w:val="16"/>
                <w:szCs w:val="16"/>
              </w:rPr>
            </w:pPr>
            <w:r>
              <w:rPr>
                <w:sz w:val="16"/>
                <w:szCs w:val="16"/>
              </w:rPr>
              <w:t>1.15</w:t>
            </w:r>
          </w:p>
        </w:tc>
        <w:tc>
          <w:tcPr>
            <w:tcW w:w="642" w:type="dxa"/>
            <w:tcBorders>
              <w:top w:val="nil"/>
              <w:left w:val="nil"/>
              <w:bottom w:val="single" w:sz="4" w:space="0" w:color="000000"/>
              <w:right w:val="single" w:sz="4" w:space="0" w:color="000000"/>
            </w:tcBorders>
            <w:shd w:val="clear" w:color="auto" w:fill="auto"/>
            <w:vAlign w:val="center"/>
          </w:tcPr>
          <w:p w14:paraId="1BF72FA8" w14:textId="77777777" w:rsidR="00DF08A2" w:rsidRDefault="00DF08A2" w:rsidP="00221E0C">
            <w:pPr>
              <w:ind w:right="40"/>
              <w:jc w:val="center"/>
              <w:rPr>
                <w:sz w:val="16"/>
                <w:szCs w:val="16"/>
              </w:rPr>
            </w:pPr>
            <w:r>
              <w:rPr>
                <w:sz w:val="16"/>
                <w:szCs w:val="16"/>
              </w:rPr>
              <w:t>1.16</w:t>
            </w:r>
          </w:p>
        </w:tc>
        <w:tc>
          <w:tcPr>
            <w:tcW w:w="643" w:type="dxa"/>
            <w:tcBorders>
              <w:top w:val="nil"/>
              <w:left w:val="nil"/>
              <w:bottom w:val="single" w:sz="4" w:space="0" w:color="000000"/>
              <w:right w:val="single" w:sz="4" w:space="0" w:color="000000"/>
            </w:tcBorders>
            <w:shd w:val="clear" w:color="auto" w:fill="auto"/>
            <w:vAlign w:val="center"/>
          </w:tcPr>
          <w:p w14:paraId="74EBFF7E" w14:textId="77777777" w:rsidR="00DF08A2" w:rsidRDefault="00DF08A2" w:rsidP="00221E0C">
            <w:pPr>
              <w:ind w:right="40"/>
              <w:jc w:val="center"/>
              <w:rPr>
                <w:sz w:val="16"/>
                <w:szCs w:val="16"/>
              </w:rPr>
            </w:pPr>
            <w:r>
              <w:rPr>
                <w:sz w:val="16"/>
                <w:szCs w:val="16"/>
              </w:rPr>
              <w:t>1.17</w:t>
            </w:r>
          </w:p>
        </w:tc>
        <w:tc>
          <w:tcPr>
            <w:tcW w:w="642" w:type="dxa"/>
            <w:tcBorders>
              <w:top w:val="nil"/>
              <w:left w:val="nil"/>
              <w:bottom w:val="single" w:sz="4" w:space="0" w:color="000000"/>
              <w:right w:val="single" w:sz="4" w:space="0" w:color="000000"/>
            </w:tcBorders>
            <w:shd w:val="clear" w:color="auto" w:fill="auto"/>
            <w:vAlign w:val="center"/>
          </w:tcPr>
          <w:p w14:paraId="1CB57F35" w14:textId="77777777" w:rsidR="00DF08A2" w:rsidRDefault="00DF08A2" w:rsidP="00221E0C">
            <w:pPr>
              <w:ind w:right="40"/>
              <w:jc w:val="center"/>
              <w:rPr>
                <w:sz w:val="16"/>
                <w:szCs w:val="16"/>
              </w:rPr>
            </w:pPr>
            <w:r>
              <w:rPr>
                <w:sz w:val="16"/>
                <w:szCs w:val="16"/>
              </w:rPr>
              <w:t>1.18</w:t>
            </w:r>
          </w:p>
        </w:tc>
        <w:tc>
          <w:tcPr>
            <w:tcW w:w="641" w:type="dxa"/>
            <w:tcBorders>
              <w:top w:val="nil"/>
              <w:left w:val="nil"/>
              <w:bottom w:val="single" w:sz="4" w:space="0" w:color="000000"/>
              <w:right w:val="single" w:sz="4" w:space="0" w:color="000000"/>
            </w:tcBorders>
            <w:shd w:val="clear" w:color="auto" w:fill="auto"/>
            <w:vAlign w:val="center"/>
          </w:tcPr>
          <w:p w14:paraId="79DDE699" w14:textId="77777777" w:rsidR="00DF08A2" w:rsidRDefault="00DF08A2" w:rsidP="00221E0C">
            <w:pPr>
              <w:ind w:right="40"/>
              <w:jc w:val="center"/>
              <w:rPr>
                <w:sz w:val="16"/>
                <w:szCs w:val="16"/>
              </w:rPr>
            </w:pPr>
            <w:r>
              <w:rPr>
                <w:sz w:val="16"/>
                <w:szCs w:val="16"/>
              </w:rPr>
              <w:t>1.19</w:t>
            </w:r>
          </w:p>
        </w:tc>
        <w:tc>
          <w:tcPr>
            <w:tcW w:w="642" w:type="dxa"/>
            <w:tcBorders>
              <w:top w:val="nil"/>
              <w:left w:val="nil"/>
              <w:bottom w:val="single" w:sz="4" w:space="0" w:color="000000"/>
              <w:right w:val="single" w:sz="4" w:space="0" w:color="000000"/>
            </w:tcBorders>
            <w:shd w:val="clear" w:color="auto" w:fill="auto"/>
            <w:vAlign w:val="center"/>
          </w:tcPr>
          <w:p w14:paraId="50E46D53" w14:textId="77777777" w:rsidR="00DF08A2" w:rsidRDefault="00DF08A2" w:rsidP="00221E0C">
            <w:pPr>
              <w:ind w:right="40"/>
              <w:jc w:val="center"/>
              <w:rPr>
                <w:sz w:val="16"/>
                <w:szCs w:val="16"/>
              </w:rPr>
            </w:pPr>
            <w:r>
              <w:rPr>
                <w:sz w:val="16"/>
                <w:szCs w:val="16"/>
              </w:rPr>
              <w:t>1.20</w:t>
            </w:r>
          </w:p>
        </w:tc>
        <w:tc>
          <w:tcPr>
            <w:tcW w:w="635" w:type="dxa"/>
            <w:tcBorders>
              <w:top w:val="nil"/>
              <w:left w:val="nil"/>
              <w:bottom w:val="single" w:sz="4" w:space="0" w:color="000000"/>
              <w:right w:val="single" w:sz="4" w:space="0" w:color="000000"/>
            </w:tcBorders>
            <w:shd w:val="clear" w:color="auto" w:fill="auto"/>
            <w:vAlign w:val="center"/>
          </w:tcPr>
          <w:p w14:paraId="6642D8CD" w14:textId="77777777" w:rsidR="00DF08A2" w:rsidRDefault="00DF08A2" w:rsidP="00221E0C">
            <w:pPr>
              <w:ind w:right="40"/>
              <w:jc w:val="center"/>
              <w:rPr>
                <w:sz w:val="16"/>
                <w:szCs w:val="16"/>
              </w:rPr>
            </w:pPr>
            <w:r>
              <w:rPr>
                <w:sz w:val="16"/>
                <w:szCs w:val="16"/>
              </w:rPr>
              <w:t>1.21</w:t>
            </w:r>
          </w:p>
        </w:tc>
        <w:tc>
          <w:tcPr>
            <w:tcW w:w="627" w:type="dxa"/>
            <w:tcBorders>
              <w:top w:val="nil"/>
              <w:left w:val="nil"/>
              <w:bottom w:val="single" w:sz="4" w:space="0" w:color="000000"/>
              <w:right w:val="single" w:sz="4" w:space="0" w:color="000000"/>
            </w:tcBorders>
            <w:shd w:val="clear" w:color="auto" w:fill="auto"/>
            <w:vAlign w:val="center"/>
          </w:tcPr>
          <w:p w14:paraId="2D840D89" w14:textId="77777777" w:rsidR="00DF08A2" w:rsidRDefault="00DF08A2" w:rsidP="00221E0C">
            <w:pPr>
              <w:ind w:right="40"/>
              <w:jc w:val="center"/>
              <w:rPr>
                <w:sz w:val="16"/>
                <w:szCs w:val="16"/>
              </w:rPr>
            </w:pPr>
            <w:r>
              <w:rPr>
                <w:sz w:val="16"/>
                <w:szCs w:val="16"/>
              </w:rPr>
              <w:t>1.22</w:t>
            </w:r>
          </w:p>
        </w:tc>
        <w:tc>
          <w:tcPr>
            <w:tcW w:w="620" w:type="dxa"/>
            <w:tcBorders>
              <w:top w:val="nil"/>
              <w:left w:val="nil"/>
              <w:bottom w:val="single" w:sz="4" w:space="0" w:color="000000"/>
              <w:right w:val="single" w:sz="4" w:space="0" w:color="000000"/>
            </w:tcBorders>
            <w:shd w:val="clear" w:color="auto" w:fill="auto"/>
            <w:vAlign w:val="center"/>
          </w:tcPr>
          <w:p w14:paraId="3E080B2C" w14:textId="77777777" w:rsidR="00DF08A2" w:rsidRDefault="00DF08A2" w:rsidP="00221E0C">
            <w:pPr>
              <w:ind w:right="40"/>
              <w:jc w:val="center"/>
              <w:rPr>
                <w:sz w:val="16"/>
                <w:szCs w:val="16"/>
              </w:rPr>
            </w:pPr>
            <w:r>
              <w:rPr>
                <w:sz w:val="16"/>
                <w:szCs w:val="16"/>
              </w:rPr>
              <w:t>1.23</w:t>
            </w:r>
          </w:p>
        </w:tc>
        <w:tc>
          <w:tcPr>
            <w:tcW w:w="616" w:type="dxa"/>
            <w:tcBorders>
              <w:top w:val="nil"/>
              <w:left w:val="nil"/>
              <w:bottom w:val="single" w:sz="4" w:space="0" w:color="000000"/>
              <w:right w:val="single" w:sz="4" w:space="0" w:color="000000"/>
            </w:tcBorders>
            <w:shd w:val="clear" w:color="auto" w:fill="auto"/>
            <w:vAlign w:val="center"/>
          </w:tcPr>
          <w:p w14:paraId="55A17EFC" w14:textId="77777777" w:rsidR="00DF08A2" w:rsidRDefault="00DF08A2" w:rsidP="00221E0C">
            <w:pPr>
              <w:ind w:right="40"/>
              <w:jc w:val="center"/>
              <w:rPr>
                <w:sz w:val="16"/>
                <w:szCs w:val="16"/>
              </w:rPr>
            </w:pPr>
            <w:r>
              <w:rPr>
                <w:sz w:val="16"/>
                <w:szCs w:val="16"/>
              </w:rPr>
              <w:t>1.24</w:t>
            </w:r>
          </w:p>
        </w:tc>
      </w:tr>
      <w:tr w:rsidR="00DF08A2" w14:paraId="590377F3" w14:textId="77777777" w:rsidTr="00221E0C">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4B16E0" w14:textId="77777777" w:rsidR="00DF08A2" w:rsidRDefault="00DF08A2" w:rsidP="00221E0C">
            <w:pPr>
              <w:ind w:right="42"/>
              <w:jc w:val="center"/>
              <w:rPr>
                <w:sz w:val="18"/>
                <w:szCs w:val="18"/>
              </w:rPr>
            </w:pPr>
            <w:r>
              <w:rPr>
                <w:sz w:val="18"/>
                <w:szCs w:val="18"/>
              </w:rPr>
              <w:t>Puno</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73B97E0B" w14:textId="77777777" w:rsidR="00DF08A2" w:rsidRDefault="00DF08A2" w:rsidP="00221E0C">
            <w:pPr>
              <w:ind w:right="40"/>
              <w:jc w:val="center"/>
              <w:rPr>
                <w:sz w:val="16"/>
                <w:szCs w:val="16"/>
              </w:rPr>
            </w:pPr>
            <w:r>
              <w:rPr>
                <w:sz w:val="16"/>
                <w:szCs w:val="16"/>
              </w:rPr>
              <w:t>1.25</w:t>
            </w:r>
          </w:p>
        </w:tc>
        <w:tc>
          <w:tcPr>
            <w:tcW w:w="643" w:type="dxa"/>
            <w:tcBorders>
              <w:top w:val="nil"/>
              <w:left w:val="nil"/>
              <w:bottom w:val="single" w:sz="4" w:space="0" w:color="000000"/>
              <w:right w:val="single" w:sz="4" w:space="0" w:color="000000"/>
            </w:tcBorders>
            <w:shd w:val="clear" w:color="auto" w:fill="auto"/>
            <w:vAlign w:val="center"/>
          </w:tcPr>
          <w:p w14:paraId="2E2550C7" w14:textId="77777777" w:rsidR="00DF08A2" w:rsidRDefault="00DF08A2" w:rsidP="00221E0C">
            <w:pPr>
              <w:ind w:right="40"/>
              <w:jc w:val="center"/>
              <w:rPr>
                <w:sz w:val="16"/>
                <w:szCs w:val="16"/>
              </w:rPr>
            </w:pPr>
            <w:r>
              <w:rPr>
                <w:sz w:val="16"/>
                <w:szCs w:val="16"/>
              </w:rPr>
              <w:t>1.27</w:t>
            </w:r>
          </w:p>
        </w:tc>
        <w:tc>
          <w:tcPr>
            <w:tcW w:w="642" w:type="dxa"/>
            <w:tcBorders>
              <w:top w:val="nil"/>
              <w:left w:val="nil"/>
              <w:bottom w:val="single" w:sz="4" w:space="0" w:color="000000"/>
              <w:right w:val="single" w:sz="4" w:space="0" w:color="000000"/>
            </w:tcBorders>
            <w:shd w:val="clear" w:color="auto" w:fill="auto"/>
            <w:vAlign w:val="center"/>
          </w:tcPr>
          <w:p w14:paraId="6898A19B" w14:textId="77777777" w:rsidR="00DF08A2" w:rsidRDefault="00DF08A2" w:rsidP="00221E0C">
            <w:pPr>
              <w:ind w:right="40"/>
              <w:jc w:val="center"/>
              <w:rPr>
                <w:sz w:val="16"/>
                <w:szCs w:val="16"/>
              </w:rPr>
            </w:pPr>
            <w:r>
              <w:rPr>
                <w:sz w:val="16"/>
                <w:szCs w:val="16"/>
              </w:rPr>
              <w:t>1.29</w:t>
            </w:r>
          </w:p>
        </w:tc>
        <w:tc>
          <w:tcPr>
            <w:tcW w:w="642" w:type="dxa"/>
            <w:tcBorders>
              <w:top w:val="nil"/>
              <w:left w:val="nil"/>
              <w:bottom w:val="single" w:sz="4" w:space="0" w:color="000000"/>
              <w:right w:val="single" w:sz="4" w:space="0" w:color="000000"/>
            </w:tcBorders>
            <w:shd w:val="clear" w:color="auto" w:fill="auto"/>
            <w:vAlign w:val="center"/>
          </w:tcPr>
          <w:p w14:paraId="427CA3CE" w14:textId="77777777" w:rsidR="00DF08A2" w:rsidRDefault="00DF08A2" w:rsidP="00221E0C">
            <w:pPr>
              <w:ind w:right="40"/>
              <w:jc w:val="center"/>
              <w:rPr>
                <w:sz w:val="16"/>
                <w:szCs w:val="16"/>
              </w:rPr>
            </w:pPr>
            <w:r>
              <w:rPr>
                <w:sz w:val="16"/>
                <w:szCs w:val="16"/>
              </w:rPr>
              <w:t>1.31</w:t>
            </w:r>
          </w:p>
        </w:tc>
        <w:tc>
          <w:tcPr>
            <w:tcW w:w="642" w:type="dxa"/>
            <w:tcBorders>
              <w:top w:val="nil"/>
              <w:left w:val="nil"/>
              <w:bottom w:val="single" w:sz="4" w:space="0" w:color="000000"/>
              <w:right w:val="single" w:sz="4" w:space="0" w:color="000000"/>
            </w:tcBorders>
            <w:shd w:val="clear" w:color="auto" w:fill="auto"/>
            <w:vAlign w:val="center"/>
          </w:tcPr>
          <w:p w14:paraId="42A4F046" w14:textId="77777777" w:rsidR="00DF08A2" w:rsidRDefault="00DF08A2" w:rsidP="00221E0C">
            <w:pPr>
              <w:ind w:right="40"/>
              <w:jc w:val="center"/>
              <w:rPr>
                <w:sz w:val="16"/>
                <w:szCs w:val="16"/>
              </w:rPr>
            </w:pPr>
            <w:r>
              <w:rPr>
                <w:sz w:val="16"/>
                <w:szCs w:val="16"/>
              </w:rPr>
              <w:t>1.33</w:t>
            </w:r>
          </w:p>
        </w:tc>
        <w:tc>
          <w:tcPr>
            <w:tcW w:w="643" w:type="dxa"/>
            <w:tcBorders>
              <w:top w:val="nil"/>
              <w:left w:val="nil"/>
              <w:bottom w:val="single" w:sz="4" w:space="0" w:color="000000"/>
              <w:right w:val="single" w:sz="4" w:space="0" w:color="000000"/>
            </w:tcBorders>
            <w:shd w:val="clear" w:color="auto" w:fill="auto"/>
            <w:vAlign w:val="center"/>
          </w:tcPr>
          <w:p w14:paraId="4CA2907C" w14:textId="77777777" w:rsidR="00DF08A2" w:rsidRDefault="00DF08A2" w:rsidP="00221E0C">
            <w:pPr>
              <w:ind w:right="40"/>
              <w:jc w:val="center"/>
              <w:rPr>
                <w:sz w:val="16"/>
                <w:szCs w:val="16"/>
              </w:rPr>
            </w:pPr>
            <w:r>
              <w:rPr>
                <w:sz w:val="16"/>
                <w:szCs w:val="16"/>
              </w:rPr>
              <w:t>1.35</w:t>
            </w:r>
          </w:p>
        </w:tc>
        <w:tc>
          <w:tcPr>
            <w:tcW w:w="642" w:type="dxa"/>
            <w:tcBorders>
              <w:top w:val="nil"/>
              <w:left w:val="nil"/>
              <w:bottom w:val="single" w:sz="4" w:space="0" w:color="000000"/>
              <w:right w:val="single" w:sz="4" w:space="0" w:color="000000"/>
            </w:tcBorders>
            <w:shd w:val="clear" w:color="auto" w:fill="auto"/>
            <w:vAlign w:val="center"/>
          </w:tcPr>
          <w:p w14:paraId="138DC3D6" w14:textId="77777777" w:rsidR="00DF08A2" w:rsidRDefault="00DF08A2" w:rsidP="00221E0C">
            <w:pPr>
              <w:ind w:right="40"/>
              <w:jc w:val="center"/>
              <w:rPr>
                <w:sz w:val="16"/>
                <w:szCs w:val="16"/>
              </w:rPr>
            </w:pPr>
            <w:r>
              <w:rPr>
                <w:sz w:val="16"/>
                <w:szCs w:val="16"/>
              </w:rPr>
              <w:t>1.37</w:t>
            </w:r>
          </w:p>
        </w:tc>
        <w:tc>
          <w:tcPr>
            <w:tcW w:w="641" w:type="dxa"/>
            <w:tcBorders>
              <w:top w:val="nil"/>
              <w:left w:val="nil"/>
              <w:bottom w:val="single" w:sz="4" w:space="0" w:color="000000"/>
              <w:right w:val="single" w:sz="4" w:space="0" w:color="000000"/>
            </w:tcBorders>
            <w:shd w:val="clear" w:color="auto" w:fill="auto"/>
            <w:vAlign w:val="center"/>
          </w:tcPr>
          <w:p w14:paraId="409E939A" w14:textId="77777777" w:rsidR="00DF08A2" w:rsidRDefault="00DF08A2" w:rsidP="00221E0C">
            <w:pPr>
              <w:ind w:right="40"/>
              <w:jc w:val="center"/>
              <w:rPr>
                <w:sz w:val="16"/>
                <w:szCs w:val="16"/>
              </w:rPr>
            </w:pPr>
            <w:r>
              <w:rPr>
                <w:sz w:val="16"/>
                <w:szCs w:val="16"/>
              </w:rPr>
              <w:t>1.39</w:t>
            </w:r>
          </w:p>
        </w:tc>
        <w:tc>
          <w:tcPr>
            <w:tcW w:w="642" w:type="dxa"/>
            <w:tcBorders>
              <w:top w:val="nil"/>
              <w:left w:val="nil"/>
              <w:bottom w:val="single" w:sz="4" w:space="0" w:color="000000"/>
              <w:right w:val="single" w:sz="4" w:space="0" w:color="000000"/>
            </w:tcBorders>
            <w:shd w:val="clear" w:color="auto" w:fill="auto"/>
            <w:vAlign w:val="center"/>
          </w:tcPr>
          <w:p w14:paraId="1E9150E4" w14:textId="77777777" w:rsidR="00DF08A2" w:rsidRDefault="00DF08A2" w:rsidP="00221E0C">
            <w:pPr>
              <w:ind w:right="40"/>
              <w:jc w:val="center"/>
              <w:rPr>
                <w:sz w:val="16"/>
                <w:szCs w:val="16"/>
              </w:rPr>
            </w:pPr>
            <w:r>
              <w:rPr>
                <w:sz w:val="16"/>
                <w:szCs w:val="16"/>
              </w:rPr>
              <w:t>1.41</w:t>
            </w:r>
          </w:p>
        </w:tc>
        <w:tc>
          <w:tcPr>
            <w:tcW w:w="635" w:type="dxa"/>
            <w:tcBorders>
              <w:top w:val="nil"/>
              <w:left w:val="nil"/>
              <w:bottom w:val="single" w:sz="4" w:space="0" w:color="000000"/>
              <w:right w:val="single" w:sz="4" w:space="0" w:color="000000"/>
            </w:tcBorders>
            <w:shd w:val="clear" w:color="auto" w:fill="auto"/>
            <w:vAlign w:val="center"/>
          </w:tcPr>
          <w:p w14:paraId="47D8FB6B" w14:textId="77777777" w:rsidR="00DF08A2" w:rsidRDefault="00DF08A2" w:rsidP="00221E0C">
            <w:pPr>
              <w:ind w:right="40"/>
              <w:jc w:val="center"/>
              <w:rPr>
                <w:sz w:val="16"/>
                <w:szCs w:val="16"/>
              </w:rPr>
            </w:pPr>
            <w:r>
              <w:rPr>
                <w:sz w:val="16"/>
                <w:szCs w:val="16"/>
              </w:rPr>
              <w:t>1.43</w:t>
            </w:r>
          </w:p>
        </w:tc>
        <w:tc>
          <w:tcPr>
            <w:tcW w:w="627" w:type="dxa"/>
            <w:tcBorders>
              <w:top w:val="nil"/>
              <w:left w:val="nil"/>
              <w:bottom w:val="single" w:sz="4" w:space="0" w:color="000000"/>
              <w:right w:val="single" w:sz="4" w:space="0" w:color="000000"/>
            </w:tcBorders>
            <w:shd w:val="clear" w:color="auto" w:fill="auto"/>
            <w:vAlign w:val="center"/>
          </w:tcPr>
          <w:p w14:paraId="6A320160" w14:textId="77777777" w:rsidR="00DF08A2" w:rsidRDefault="00DF08A2" w:rsidP="00221E0C">
            <w:pPr>
              <w:ind w:right="40"/>
              <w:jc w:val="center"/>
              <w:rPr>
                <w:sz w:val="16"/>
                <w:szCs w:val="16"/>
              </w:rPr>
            </w:pPr>
            <w:r>
              <w:rPr>
                <w:sz w:val="16"/>
                <w:szCs w:val="16"/>
              </w:rPr>
              <w:t>1.45</w:t>
            </w:r>
          </w:p>
        </w:tc>
        <w:tc>
          <w:tcPr>
            <w:tcW w:w="620" w:type="dxa"/>
            <w:tcBorders>
              <w:top w:val="nil"/>
              <w:left w:val="nil"/>
              <w:bottom w:val="single" w:sz="4" w:space="0" w:color="000000"/>
              <w:right w:val="single" w:sz="4" w:space="0" w:color="000000"/>
            </w:tcBorders>
            <w:shd w:val="clear" w:color="auto" w:fill="auto"/>
            <w:vAlign w:val="center"/>
          </w:tcPr>
          <w:p w14:paraId="1B6BA0FC" w14:textId="77777777" w:rsidR="00DF08A2" w:rsidRDefault="00DF08A2" w:rsidP="00221E0C">
            <w:pPr>
              <w:ind w:right="40"/>
              <w:jc w:val="center"/>
              <w:rPr>
                <w:sz w:val="16"/>
                <w:szCs w:val="16"/>
              </w:rPr>
            </w:pPr>
            <w:r>
              <w:rPr>
                <w:sz w:val="16"/>
                <w:szCs w:val="16"/>
              </w:rPr>
              <w:t>1.46</w:t>
            </w:r>
          </w:p>
        </w:tc>
        <w:tc>
          <w:tcPr>
            <w:tcW w:w="616" w:type="dxa"/>
            <w:tcBorders>
              <w:top w:val="nil"/>
              <w:left w:val="nil"/>
              <w:bottom w:val="single" w:sz="4" w:space="0" w:color="000000"/>
              <w:right w:val="single" w:sz="4" w:space="0" w:color="000000"/>
            </w:tcBorders>
            <w:shd w:val="clear" w:color="auto" w:fill="auto"/>
            <w:vAlign w:val="center"/>
          </w:tcPr>
          <w:p w14:paraId="0B0BA69C" w14:textId="77777777" w:rsidR="00DF08A2" w:rsidRDefault="00DF08A2" w:rsidP="00221E0C">
            <w:pPr>
              <w:ind w:right="40"/>
              <w:jc w:val="center"/>
              <w:rPr>
                <w:sz w:val="16"/>
                <w:szCs w:val="16"/>
              </w:rPr>
            </w:pPr>
            <w:r>
              <w:rPr>
                <w:sz w:val="16"/>
                <w:szCs w:val="16"/>
              </w:rPr>
              <w:t>1.48</w:t>
            </w:r>
          </w:p>
        </w:tc>
      </w:tr>
      <w:tr w:rsidR="00DF08A2" w14:paraId="703F78B3" w14:textId="77777777" w:rsidTr="00221E0C">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1D97D7" w14:textId="77777777" w:rsidR="00DF08A2" w:rsidRDefault="00DF08A2" w:rsidP="00221E0C">
            <w:pPr>
              <w:ind w:right="42"/>
              <w:jc w:val="center"/>
              <w:rPr>
                <w:sz w:val="18"/>
                <w:szCs w:val="18"/>
              </w:rPr>
            </w:pPr>
            <w:r>
              <w:rPr>
                <w:sz w:val="18"/>
                <w:szCs w:val="18"/>
              </w:rPr>
              <w:t>San Martín</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0B5708E5" w14:textId="77777777" w:rsidR="00DF08A2" w:rsidRDefault="00DF08A2" w:rsidP="00221E0C">
            <w:pPr>
              <w:ind w:right="40"/>
              <w:jc w:val="center"/>
              <w:rPr>
                <w:sz w:val="16"/>
                <w:szCs w:val="16"/>
              </w:rPr>
            </w:pPr>
            <w:r>
              <w:rPr>
                <w:sz w:val="16"/>
                <w:szCs w:val="16"/>
              </w:rPr>
              <w:t>1.13</w:t>
            </w:r>
          </w:p>
        </w:tc>
        <w:tc>
          <w:tcPr>
            <w:tcW w:w="643" w:type="dxa"/>
            <w:tcBorders>
              <w:top w:val="nil"/>
              <w:left w:val="nil"/>
              <w:bottom w:val="single" w:sz="4" w:space="0" w:color="000000"/>
              <w:right w:val="single" w:sz="4" w:space="0" w:color="000000"/>
            </w:tcBorders>
            <w:shd w:val="clear" w:color="auto" w:fill="auto"/>
            <w:vAlign w:val="center"/>
          </w:tcPr>
          <w:p w14:paraId="24FD0159" w14:textId="77777777" w:rsidR="00DF08A2" w:rsidRDefault="00DF08A2" w:rsidP="00221E0C">
            <w:pPr>
              <w:ind w:right="40"/>
              <w:jc w:val="center"/>
              <w:rPr>
                <w:sz w:val="16"/>
                <w:szCs w:val="16"/>
              </w:rPr>
            </w:pPr>
            <w:r>
              <w:rPr>
                <w:sz w:val="16"/>
                <w:szCs w:val="16"/>
              </w:rPr>
              <w:t>1.14</w:t>
            </w:r>
          </w:p>
        </w:tc>
        <w:tc>
          <w:tcPr>
            <w:tcW w:w="642" w:type="dxa"/>
            <w:tcBorders>
              <w:top w:val="nil"/>
              <w:left w:val="nil"/>
              <w:bottom w:val="single" w:sz="4" w:space="0" w:color="000000"/>
              <w:right w:val="single" w:sz="4" w:space="0" w:color="000000"/>
            </w:tcBorders>
            <w:shd w:val="clear" w:color="auto" w:fill="auto"/>
            <w:vAlign w:val="center"/>
          </w:tcPr>
          <w:p w14:paraId="19298A1A" w14:textId="77777777" w:rsidR="00DF08A2" w:rsidRDefault="00DF08A2" w:rsidP="00221E0C">
            <w:pPr>
              <w:ind w:right="40"/>
              <w:jc w:val="center"/>
              <w:rPr>
                <w:sz w:val="16"/>
                <w:szCs w:val="16"/>
              </w:rPr>
            </w:pPr>
            <w:r>
              <w:rPr>
                <w:sz w:val="16"/>
                <w:szCs w:val="16"/>
              </w:rPr>
              <w:t>1.15</w:t>
            </w:r>
          </w:p>
        </w:tc>
        <w:tc>
          <w:tcPr>
            <w:tcW w:w="642" w:type="dxa"/>
            <w:tcBorders>
              <w:top w:val="nil"/>
              <w:left w:val="nil"/>
              <w:bottom w:val="single" w:sz="4" w:space="0" w:color="000000"/>
              <w:right w:val="single" w:sz="4" w:space="0" w:color="000000"/>
            </w:tcBorders>
            <w:shd w:val="clear" w:color="auto" w:fill="auto"/>
            <w:vAlign w:val="center"/>
          </w:tcPr>
          <w:p w14:paraId="69A3C7F5" w14:textId="77777777" w:rsidR="00DF08A2" w:rsidRDefault="00DF08A2" w:rsidP="00221E0C">
            <w:pPr>
              <w:ind w:right="40"/>
              <w:jc w:val="center"/>
              <w:rPr>
                <w:sz w:val="16"/>
                <w:szCs w:val="16"/>
              </w:rPr>
            </w:pPr>
            <w:r>
              <w:rPr>
                <w:sz w:val="16"/>
                <w:szCs w:val="16"/>
              </w:rPr>
              <w:t>1.16</w:t>
            </w:r>
          </w:p>
        </w:tc>
        <w:tc>
          <w:tcPr>
            <w:tcW w:w="642" w:type="dxa"/>
            <w:tcBorders>
              <w:top w:val="nil"/>
              <w:left w:val="nil"/>
              <w:bottom w:val="single" w:sz="4" w:space="0" w:color="000000"/>
              <w:right w:val="single" w:sz="4" w:space="0" w:color="000000"/>
            </w:tcBorders>
            <w:shd w:val="clear" w:color="auto" w:fill="auto"/>
            <w:vAlign w:val="center"/>
          </w:tcPr>
          <w:p w14:paraId="4B3AEAE7" w14:textId="77777777" w:rsidR="00DF08A2" w:rsidRDefault="00DF08A2" w:rsidP="00221E0C">
            <w:pPr>
              <w:ind w:right="40"/>
              <w:jc w:val="center"/>
              <w:rPr>
                <w:sz w:val="16"/>
                <w:szCs w:val="16"/>
              </w:rPr>
            </w:pPr>
            <w:r>
              <w:rPr>
                <w:sz w:val="16"/>
                <w:szCs w:val="16"/>
              </w:rPr>
              <w:t>1.17</w:t>
            </w:r>
          </w:p>
        </w:tc>
        <w:tc>
          <w:tcPr>
            <w:tcW w:w="643" w:type="dxa"/>
            <w:tcBorders>
              <w:top w:val="nil"/>
              <w:left w:val="nil"/>
              <w:bottom w:val="single" w:sz="4" w:space="0" w:color="000000"/>
              <w:right w:val="single" w:sz="4" w:space="0" w:color="000000"/>
            </w:tcBorders>
            <w:shd w:val="clear" w:color="auto" w:fill="auto"/>
            <w:vAlign w:val="center"/>
          </w:tcPr>
          <w:p w14:paraId="2E528526" w14:textId="77777777" w:rsidR="00DF08A2" w:rsidRDefault="00DF08A2" w:rsidP="00221E0C">
            <w:pPr>
              <w:ind w:right="40"/>
              <w:jc w:val="center"/>
              <w:rPr>
                <w:sz w:val="16"/>
                <w:szCs w:val="16"/>
              </w:rPr>
            </w:pPr>
            <w:r>
              <w:rPr>
                <w:sz w:val="16"/>
                <w:szCs w:val="16"/>
              </w:rPr>
              <w:t>1.18</w:t>
            </w:r>
          </w:p>
        </w:tc>
        <w:tc>
          <w:tcPr>
            <w:tcW w:w="642" w:type="dxa"/>
            <w:tcBorders>
              <w:top w:val="nil"/>
              <w:left w:val="nil"/>
              <w:bottom w:val="single" w:sz="4" w:space="0" w:color="000000"/>
              <w:right w:val="single" w:sz="4" w:space="0" w:color="000000"/>
            </w:tcBorders>
            <w:shd w:val="clear" w:color="auto" w:fill="auto"/>
            <w:vAlign w:val="center"/>
          </w:tcPr>
          <w:p w14:paraId="2ECAC57E" w14:textId="77777777" w:rsidR="00DF08A2" w:rsidRDefault="00DF08A2" w:rsidP="00221E0C">
            <w:pPr>
              <w:ind w:right="40"/>
              <w:jc w:val="center"/>
              <w:rPr>
                <w:sz w:val="16"/>
                <w:szCs w:val="16"/>
              </w:rPr>
            </w:pPr>
            <w:r>
              <w:rPr>
                <w:sz w:val="16"/>
                <w:szCs w:val="16"/>
              </w:rPr>
              <w:t>1.19</w:t>
            </w:r>
          </w:p>
        </w:tc>
        <w:tc>
          <w:tcPr>
            <w:tcW w:w="641" w:type="dxa"/>
            <w:tcBorders>
              <w:top w:val="nil"/>
              <w:left w:val="nil"/>
              <w:bottom w:val="single" w:sz="4" w:space="0" w:color="000000"/>
              <w:right w:val="single" w:sz="4" w:space="0" w:color="000000"/>
            </w:tcBorders>
            <w:shd w:val="clear" w:color="auto" w:fill="auto"/>
            <w:vAlign w:val="center"/>
          </w:tcPr>
          <w:p w14:paraId="34073F93" w14:textId="77777777" w:rsidR="00DF08A2" w:rsidRDefault="00DF08A2" w:rsidP="00221E0C">
            <w:pPr>
              <w:ind w:right="40"/>
              <w:jc w:val="center"/>
              <w:rPr>
                <w:sz w:val="16"/>
                <w:szCs w:val="16"/>
              </w:rPr>
            </w:pPr>
            <w:r>
              <w:rPr>
                <w:sz w:val="16"/>
                <w:szCs w:val="16"/>
              </w:rPr>
              <w:t>1.20</w:t>
            </w:r>
          </w:p>
        </w:tc>
        <w:tc>
          <w:tcPr>
            <w:tcW w:w="642" w:type="dxa"/>
            <w:tcBorders>
              <w:top w:val="nil"/>
              <w:left w:val="nil"/>
              <w:bottom w:val="single" w:sz="4" w:space="0" w:color="000000"/>
              <w:right w:val="single" w:sz="4" w:space="0" w:color="000000"/>
            </w:tcBorders>
            <w:shd w:val="clear" w:color="auto" w:fill="auto"/>
            <w:vAlign w:val="center"/>
          </w:tcPr>
          <w:p w14:paraId="151ECB36" w14:textId="77777777" w:rsidR="00DF08A2" w:rsidRDefault="00DF08A2" w:rsidP="00221E0C">
            <w:pPr>
              <w:ind w:right="40"/>
              <w:jc w:val="center"/>
              <w:rPr>
                <w:sz w:val="16"/>
                <w:szCs w:val="16"/>
              </w:rPr>
            </w:pPr>
            <w:r>
              <w:rPr>
                <w:sz w:val="16"/>
                <w:szCs w:val="16"/>
              </w:rPr>
              <w:t>1.21</w:t>
            </w:r>
          </w:p>
        </w:tc>
        <w:tc>
          <w:tcPr>
            <w:tcW w:w="635" w:type="dxa"/>
            <w:tcBorders>
              <w:top w:val="nil"/>
              <w:left w:val="nil"/>
              <w:bottom w:val="single" w:sz="4" w:space="0" w:color="000000"/>
              <w:right w:val="single" w:sz="4" w:space="0" w:color="000000"/>
            </w:tcBorders>
            <w:shd w:val="clear" w:color="auto" w:fill="auto"/>
            <w:vAlign w:val="center"/>
          </w:tcPr>
          <w:p w14:paraId="5966A42B" w14:textId="77777777" w:rsidR="00DF08A2" w:rsidRDefault="00DF08A2" w:rsidP="00221E0C">
            <w:pPr>
              <w:ind w:right="40"/>
              <w:jc w:val="center"/>
              <w:rPr>
                <w:sz w:val="16"/>
                <w:szCs w:val="16"/>
              </w:rPr>
            </w:pPr>
            <w:r>
              <w:rPr>
                <w:sz w:val="16"/>
                <w:szCs w:val="16"/>
              </w:rPr>
              <w:t>1.22</w:t>
            </w:r>
          </w:p>
        </w:tc>
        <w:tc>
          <w:tcPr>
            <w:tcW w:w="627" w:type="dxa"/>
            <w:tcBorders>
              <w:top w:val="nil"/>
              <w:left w:val="nil"/>
              <w:bottom w:val="single" w:sz="4" w:space="0" w:color="000000"/>
              <w:right w:val="single" w:sz="4" w:space="0" w:color="000000"/>
            </w:tcBorders>
            <w:shd w:val="clear" w:color="auto" w:fill="auto"/>
            <w:vAlign w:val="center"/>
          </w:tcPr>
          <w:p w14:paraId="51B4DF62" w14:textId="77777777" w:rsidR="00DF08A2" w:rsidRDefault="00DF08A2" w:rsidP="00221E0C">
            <w:pPr>
              <w:ind w:right="40"/>
              <w:jc w:val="center"/>
              <w:rPr>
                <w:sz w:val="16"/>
                <w:szCs w:val="16"/>
              </w:rPr>
            </w:pPr>
            <w:r>
              <w:rPr>
                <w:sz w:val="16"/>
                <w:szCs w:val="16"/>
              </w:rPr>
              <w:t>1.23</w:t>
            </w:r>
          </w:p>
        </w:tc>
        <w:tc>
          <w:tcPr>
            <w:tcW w:w="620" w:type="dxa"/>
            <w:tcBorders>
              <w:top w:val="nil"/>
              <w:left w:val="nil"/>
              <w:bottom w:val="single" w:sz="4" w:space="0" w:color="000000"/>
              <w:right w:val="single" w:sz="4" w:space="0" w:color="000000"/>
            </w:tcBorders>
            <w:shd w:val="clear" w:color="auto" w:fill="auto"/>
            <w:vAlign w:val="center"/>
          </w:tcPr>
          <w:p w14:paraId="22EAA3AC" w14:textId="77777777" w:rsidR="00DF08A2" w:rsidRDefault="00DF08A2" w:rsidP="00221E0C">
            <w:pPr>
              <w:ind w:right="40"/>
              <w:jc w:val="center"/>
              <w:rPr>
                <w:sz w:val="16"/>
                <w:szCs w:val="16"/>
              </w:rPr>
            </w:pPr>
            <w:r>
              <w:rPr>
                <w:sz w:val="16"/>
                <w:szCs w:val="16"/>
              </w:rPr>
              <w:t>1.24</w:t>
            </w:r>
          </w:p>
        </w:tc>
        <w:tc>
          <w:tcPr>
            <w:tcW w:w="616" w:type="dxa"/>
            <w:tcBorders>
              <w:top w:val="nil"/>
              <w:left w:val="nil"/>
              <w:bottom w:val="single" w:sz="4" w:space="0" w:color="000000"/>
              <w:right w:val="single" w:sz="4" w:space="0" w:color="000000"/>
            </w:tcBorders>
            <w:shd w:val="clear" w:color="auto" w:fill="auto"/>
            <w:vAlign w:val="center"/>
          </w:tcPr>
          <w:p w14:paraId="1E95B4A2" w14:textId="77777777" w:rsidR="00DF08A2" w:rsidRDefault="00DF08A2" w:rsidP="00221E0C">
            <w:pPr>
              <w:ind w:right="40"/>
              <w:jc w:val="center"/>
              <w:rPr>
                <w:sz w:val="16"/>
                <w:szCs w:val="16"/>
              </w:rPr>
            </w:pPr>
            <w:r>
              <w:rPr>
                <w:sz w:val="16"/>
                <w:szCs w:val="16"/>
              </w:rPr>
              <w:t>1.25</w:t>
            </w:r>
          </w:p>
        </w:tc>
      </w:tr>
      <w:tr w:rsidR="00DF08A2" w14:paraId="667AC86B" w14:textId="77777777" w:rsidTr="00221E0C">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0660AA" w14:textId="77777777" w:rsidR="00DF08A2" w:rsidRDefault="00DF08A2" w:rsidP="00221E0C">
            <w:pPr>
              <w:ind w:right="42"/>
              <w:jc w:val="center"/>
              <w:rPr>
                <w:sz w:val="18"/>
                <w:szCs w:val="18"/>
              </w:rPr>
            </w:pPr>
            <w:r>
              <w:rPr>
                <w:sz w:val="18"/>
                <w:szCs w:val="18"/>
              </w:rPr>
              <w:t>Tacna</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65B73A7D" w14:textId="77777777" w:rsidR="00DF08A2" w:rsidRDefault="00DF08A2" w:rsidP="00221E0C">
            <w:pPr>
              <w:ind w:right="40"/>
              <w:jc w:val="center"/>
              <w:rPr>
                <w:sz w:val="16"/>
                <w:szCs w:val="16"/>
              </w:rPr>
            </w:pPr>
            <w:r>
              <w:rPr>
                <w:sz w:val="16"/>
                <w:szCs w:val="16"/>
              </w:rPr>
              <w:t>1.10</w:t>
            </w:r>
          </w:p>
        </w:tc>
        <w:tc>
          <w:tcPr>
            <w:tcW w:w="643" w:type="dxa"/>
            <w:tcBorders>
              <w:top w:val="nil"/>
              <w:left w:val="nil"/>
              <w:bottom w:val="single" w:sz="4" w:space="0" w:color="000000"/>
              <w:right w:val="single" w:sz="4" w:space="0" w:color="000000"/>
            </w:tcBorders>
            <w:shd w:val="clear" w:color="auto" w:fill="auto"/>
            <w:vAlign w:val="center"/>
          </w:tcPr>
          <w:p w14:paraId="414BBA5B" w14:textId="77777777" w:rsidR="00DF08A2" w:rsidRDefault="00DF08A2" w:rsidP="00221E0C">
            <w:pPr>
              <w:ind w:right="40"/>
              <w:jc w:val="center"/>
              <w:rPr>
                <w:sz w:val="16"/>
                <w:szCs w:val="16"/>
              </w:rPr>
            </w:pPr>
            <w:r>
              <w:rPr>
                <w:sz w:val="16"/>
                <w:szCs w:val="16"/>
              </w:rPr>
              <w:t>1.11</w:t>
            </w:r>
          </w:p>
        </w:tc>
        <w:tc>
          <w:tcPr>
            <w:tcW w:w="642" w:type="dxa"/>
            <w:tcBorders>
              <w:top w:val="nil"/>
              <w:left w:val="nil"/>
              <w:bottom w:val="single" w:sz="4" w:space="0" w:color="000000"/>
              <w:right w:val="single" w:sz="4" w:space="0" w:color="000000"/>
            </w:tcBorders>
            <w:shd w:val="clear" w:color="auto" w:fill="auto"/>
            <w:vAlign w:val="center"/>
          </w:tcPr>
          <w:p w14:paraId="113912F2" w14:textId="77777777" w:rsidR="00DF08A2" w:rsidRDefault="00DF08A2" w:rsidP="00221E0C">
            <w:pPr>
              <w:ind w:right="40"/>
              <w:jc w:val="center"/>
              <w:rPr>
                <w:sz w:val="16"/>
                <w:szCs w:val="16"/>
              </w:rPr>
            </w:pPr>
            <w:r>
              <w:rPr>
                <w:sz w:val="16"/>
                <w:szCs w:val="16"/>
              </w:rPr>
              <w:t>1.12</w:t>
            </w:r>
          </w:p>
        </w:tc>
        <w:tc>
          <w:tcPr>
            <w:tcW w:w="642" w:type="dxa"/>
            <w:tcBorders>
              <w:top w:val="nil"/>
              <w:left w:val="nil"/>
              <w:bottom w:val="single" w:sz="4" w:space="0" w:color="000000"/>
              <w:right w:val="single" w:sz="4" w:space="0" w:color="000000"/>
            </w:tcBorders>
            <w:shd w:val="clear" w:color="auto" w:fill="auto"/>
            <w:vAlign w:val="center"/>
          </w:tcPr>
          <w:p w14:paraId="5598983E" w14:textId="77777777" w:rsidR="00DF08A2" w:rsidRDefault="00DF08A2" w:rsidP="00221E0C">
            <w:pPr>
              <w:ind w:right="40"/>
              <w:jc w:val="center"/>
              <w:rPr>
                <w:sz w:val="16"/>
                <w:szCs w:val="16"/>
              </w:rPr>
            </w:pPr>
            <w:r>
              <w:rPr>
                <w:sz w:val="16"/>
                <w:szCs w:val="16"/>
              </w:rPr>
              <w:t>1.13</w:t>
            </w:r>
          </w:p>
        </w:tc>
        <w:tc>
          <w:tcPr>
            <w:tcW w:w="642" w:type="dxa"/>
            <w:tcBorders>
              <w:top w:val="nil"/>
              <w:left w:val="nil"/>
              <w:bottom w:val="single" w:sz="4" w:space="0" w:color="000000"/>
              <w:right w:val="single" w:sz="4" w:space="0" w:color="000000"/>
            </w:tcBorders>
            <w:shd w:val="clear" w:color="auto" w:fill="auto"/>
            <w:vAlign w:val="center"/>
          </w:tcPr>
          <w:p w14:paraId="5A15638E" w14:textId="77777777" w:rsidR="00DF08A2" w:rsidRDefault="00DF08A2" w:rsidP="00221E0C">
            <w:pPr>
              <w:ind w:right="40"/>
              <w:jc w:val="center"/>
              <w:rPr>
                <w:sz w:val="16"/>
                <w:szCs w:val="16"/>
              </w:rPr>
            </w:pPr>
            <w:r>
              <w:rPr>
                <w:sz w:val="16"/>
                <w:szCs w:val="16"/>
              </w:rPr>
              <w:t>1.13</w:t>
            </w:r>
          </w:p>
        </w:tc>
        <w:tc>
          <w:tcPr>
            <w:tcW w:w="643" w:type="dxa"/>
            <w:tcBorders>
              <w:top w:val="nil"/>
              <w:left w:val="nil"/>
              <w:bottom w:val="single" w:sz="4" w:space="0" w:color="000000"/>
              <w:right w:val="single" w:sz="4" w:space="0" w:color="000000"/>
            </w:tcBorders>
            <w:shd w:val="clear" w:color="auto" w:fill="auto"/>
            <w:vAlign w:val="center"/>
          </w:tcPr>
          <w:p w14:paraId="0199210C" w14:textId="77777777" w:rsidR="00DF08A2" w:rsidRDefault="00DF08A2" w:rsidP="00221E0C">
            <w:pPr>
              <w:ind w:right="40"/>
              <w:jc w:val="center"/>
              <w:rPr>
                <w:sz w:val="16"/>
                <w:szCs w:val="16"/>
              </w:rPr>
            </w:pPr>
            <w:r>
              <w:rPr>
                <w:sz w:val="16"/>
                <w:szCs w:val="16"/>
              </w:rPr>
              <w:t>1.14</w:t>
            </w:r>
          </w:p>
        </w:tc>
        <w:tc>
          <w:tcPr>
            <w:tcW w:w="642" w:type="dxa"/>
            <w:tcBorders>
              <w:top w:val="nil"/>
              <w:left w:val="nil"/>
              <w:bottom w:val="single" w:sz="4" w:space="0" w:color="000000"/>
              <w:right w:val="single" w:sz="4" w:space="0" w:color="000000"/>
            </w:tcBorders>
            <w:shd w:val="clear" w:color="auto" w:fill="auto"/>
            <w:vAlign w:val="center"/>
          </w:tcPr>
          <w:p w14:paraId="6A957065" w14:textId="77777777" w:rsidR="00DF08A2" w:rsidRDefault="00DF08A2" w:rsidP="00221E0C">
            <w:pPr>
              <w:ind w:right="40"/>
              <w:jc w:val="center"/>
              <w:rPr>
                <w:sz w:val="16"/>
                <w:szCs w:val="16"/>
              </w:rPr>
            </w:pPr>
            <w:r>
              <w:rPr>
                <w:sz w:val="16"/>
                <w:szCs w:val="16"/>
              </w:rPr>
              <w:t>1.15</w:t>
            </w:r>
          </w:p>
        </w:tc>
        <w:tc>
          <w:tcPr>
            <w:tcW w:w="641" w:type="dxa"/>
            <w:tcBorders>
              <w:top w:val="nil"/>
              <w:left w:val="nil"/>
              <w:bottom w:val="single" w:sz="4" w:space="0" w:color="000000"/>
              <w:right w:val="single" w:sz="4" w:space="0" w:color="000000"/>
            </w:tcBorders>
            <w:shd w:val="clear" w:color="auto" w:fill="auto"/>
            <w:vAlign w:val="center"/>
          </w:tcPr>
          <w:p w14:paraId="0205C4E3" w14:textId="77777777" w:rsidR="00DF08A2" w:rsidRDefault="00DF08A2" w:rsidP="00221E0C">
            <w:pPr>
              <w:ind w:right="40"/>
              <w:jc w:val="center"/>
              <w:rPr>
                <w:sz w:val="16"/>
                <w:szCs w:val="16"/>
              </w:rPr>
            </w:pPr>
            <w:r>
              <w:rPr>
                <w:sz w:val="16"/>
                <w:szCs w:val="16"/>
              </w:rPr>
              <w:t>1.16</w:t>
            </w:r>
          </w:p>
        </w:tc>
        <w:tc>
          <w:tcPr>
            <w:tcW w:w="642" w:type="dxa"/>
            <w:tcBorders>
              <w:top w:val="nil"/>
              <w:left w:val="nil"/>
              <w:bottom w:val="single" w:sz="4" w:space="0" w:color="000000"/>
              <w:right w:val="single" w:sz="4" w:space="0" w:color="000000"/>
            </w:tcBorders>
            <w:shd w:val="clear" w:color="auto" w:fill="auto"/>
            <w:vAlign w:val="center"/>
          </w:tcPr>
          <w:p w14:paraId="325EF083" w14:textId="77777777" w:rsidR="00DF08A2" w:rsidRDefault="00DF08A2" w:rsidP="00221E0C">
            <w:pPr>
              <w:ind w:right="40"/>
              <w:jc w:val="center"/>
              <w:rPr>
                <w:sz w:val="16"/>
                <w:szCs w:val="16"/>
              </w:rPr>
            </w:pPr>
            <w:r>
              <w:rPr>
                <w:sz w:val="16"/>
                <w:szCs w:val="16"/>
              </w:rPr>
              <w:t>1.16</w:t>
            </w:r>
          </w:p>
        </w:tc>
        <w:tc>
          <w:tcPr>
            <w:tcW w:w="635" w:type="dxa"/>
            <w:tcBorders>
              <w:top w:val="nil"/>
              <w:left w:val="nil"/>
              <w:bottom w:val="single" w:sz="4" w:space="0" w:color="000000"/>
              <w:right w:val="single" w:sz="4" w:space="0" w:color="000000"/>
            </w:tcBorders>
            <w:shd w:val="clear" w:color="auto" w:fill="auto"/>
            <w:vAlign w:val="center"/>
          </w:tcPr>
          <w:p w14:paraId="7F3DA655" w14:textId="77777777" w:rsidR="00DF08A2" w:rsidRDefault="00DF08A2" w:rsidP="00221E0C">
            <w:pPr>
              <w:ind w:right="40"/>
              <w:jc w:val="center"/>
              <w:rPr>
                <w:sz w:val="16"/>
                <w:szCs w:val="16"/>
              </w:rPr>
            </w:pPr>
            <w:r>
              <w:rPr>
                <w:sz w:val="16"/>
                <w:szCs w:val="16"/>
              </w:rPr>
              <w:t>1.17</w:t>
            </w:r>
          </w:p>
        </w:tc>
        <w:tc>
          <w:tcPr>
            <w:tcW w:w="627" w:type="dxa"/>
            <w:tcBorders>
              <w:top w:val="nil"/>
              <w:left w:val="nil"/>
              <w:bottom w:val="single" w:sz="4" w:space="0" w:color="000000"/>
              <w:right w:val="single" w:sz="4" w:space="0" w:color="000000"/>
            </w:tcBorders>
            <w:shd w:val="clear" w:color="auto" w:fill="auto"/>
            <w:vAlign w:val="center"/>
          </w:tcPr>
          <w:p w14:paraId="7B230C6D" w14:textId="77777777" w:rsidR="00DF08A2" w:rsidRDefault="00DF08A2" w:rsidP="00221E0C">
            <w:pPr>
              <w:ind w:right="40"/>
              <w:jc w:val="center"/>
              <w:rPr>
                <w:sz w:val="16"/>
                <w:szCs w:val="16"/>
              </w:rPr>
            </w:pPr>
            <w:r>
              <w:rPr>
                <w:sz w:val="16"/>
                <w:szCs w:val="16"/>
              </w:rPr>
              <w:t>1.18</w:t>
            </w:r>
          </w:p>
        </w:tc>
        <w:tc>
          <w:tcPr>
            <w:tcW w:w="620" w:type="dxa"/>
            <w:tcBorders>
              <w:top w:val="nil"/>
              <w:left w:val="nil"/>
              <w:bottom w:val="single" w:sz="4" w:space="0" w:color="000000"/>
              <w:right w:val="single" w:sz="4" w:space="0" w:color="000000"/>
            </w:tcBorders>
            <w:shd w:val="clear" w:color="auto" w:fill="auto"/>
            <w:vAlign w:val="center"/>
          </w:tcPr>
          <w:p w14:paraId="0AA0B40D" w14:textId="77777777" w:rsidR="00DF08A2" w:rsidRDefault="00DF08A2" w:rsidP="00221E0C">
            <w:pPr>
              <w:ind w:right="40"/>
              <w:jc w:val="center"/>
              <w:rPr>
                <w:sz w:val="16"/>
                <w:szCs w:val="16"/>
              </w:rPr>
            </w:pPr>
            <w:r>
              <w:rPr>
                <w:sz w:val="16"/>
                <w:szCs w:val="16"/>
              </w:rPr>
              <w:t>1.19</w:t>
            </w:r>
          </w:p>
        </w:tc>
        <w:tc>
          <w:tcPr>
            <w:tcW w:w="616" w:type="dxa"/>
            <w:tcBorders>
              <w:top w:val="nil"/>
              <w:left w:val="nil"/>
              <w:bottom w:val="single" w:sz="4" w:space="0" w:color="000000"/>
              <w:right w:val="single" w:sz="4" w:space="0" w:color="000000"/>
            </w:tcBorders>
            <w:shd w:val="clear" w:color="auto" w:fill="auto"/>
            <w:vAlign w:val="center"/>
          </w:tcPr>
          <w:p w14:paraId="52281357" w14:textId="77777777" w:rsidR="00DF08A2" w:rsidRDefault="00DF08A2" w:rsidP="00221E0C">
            <w:pPr>
              <w:ind w:right="40"/>
              <w:jc w:val="center"/>
              <w:rPr>
                <w:sz w:val="16"/>
                <w:szCs w:val="16"/>
              </w:rPr>
            </w:pPr>
            <w:r>
              <w:rPr>
                <w:sz w:val="16"/>
                <w:szCs w:val="16"/>
              </w:rPr>
              <w:t>1.20</w:t>
            </w:r>
          </w:p>
        </w:tc>
      </w:tr>
      <w:tr w:rsidR="00DF08A2" w14:paraId="2F8EC291" w14:textId="77777777" w:rsidTr="00221E0C">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67AC95" w14:textId="77777777" w:rsidR="00DF08A2" w:rsidRDefault="00DF08A2" w:rsidP="00221E0C">
            <w:pPr>
              <w:ind w:right="42"/>
              <w:jc w:val="center"/>
              <w:rPr>
                <w:sz w:val="18"/>
                <w:szCs w:val="18"/>
              </w:rPr>
            </w:pPr>
            <w:r>
              <w:rPr>
                <w:sz w:val="18"/>
                <w:szCs w:val="18"/>
              </w:rPr>
              <w:t>Tumbes</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17547F56" w14:textId="77777777" w:rsidR="00DF08A2" w:rsidRDefault="00DF08A2" w:rsidP="00221E0C">
            <w:pPr>
              <w:ind w:right="40"/>
              <w:jc w:val="center"/>
              <w:rPr>
                <w:sz w:val="16"/>
                <w:szCs w:val="16"/>
              </w:rPr>
            </w:pPr>
            <w:r>
              <w:rPr>
                <w:sz w:val="16"/>
                <w:szCs w:val="16"/>
              </w:rPr>
              <w:t>1.05</w:t>
            </w:r>
          </w:p>
        </w:tc>
        <w:tc>
          <w:tcPr>
            <w:tcW w:w="643" w:type="dxa"/>
            <w:tcBorders>
              <w:top w:val="nil"/>
              <w:left w:val="nil"/>
              <w:bottom w:val="single" w:sz="4" w:space="0" w:color="000000"/>
              <w:right w:val="single" w:sz="4" w:space="0" w:color="000000"/>
            </w:tcBorders>
            <w:shd w:val="clear" w:color="auto" w:fill="auto"/>
            <w:vAlign w:val="center"/>
          </w:tcPr>
          <w:p w14:paraId="1FA5CA5B" w14:textId="77777777" w:rsidR="00DF08A2" w:rsidRDefault="00DF08A2" w:rsidP="00221E0C">
            <w:pPr>
              <w:ind w:right="40"/>
              <w:jc w:val="center"/>
              <w:rPr>
                <w:sz w:val="16"/>
                <w:szCs w:val="16"/>
              </w:rPr>
            </w:pPr>
            <w:r>
              <w:rPr>
                <w:sz w:val="16"/>
                <w:szCs w:val="16"/>
              </w:rPr>
              <w:t>1.05</w:t>
            </w:r>
          </w:p>
        </w:tc>
        <w:tc>
          <w:tcPr>
            <w:tcW w:w="642" w:type="dxa"/>
            <w:tcBorders>
              <w:top w:val="nil"/>
              <w:left w:val="nil"/>
              <w:bottom w:val="single" w:sz="4" w:space="0" w:color="000000"/>
              <w:right w:val="single" w:sz="4" w:space="0" w:color="000000"/>
            </w:tcBorders>
            <w:shd w:val="clear" w:color="auto" w:fill="auto"/>
            <w:vAlign w:val="center"/>
          </w:tcPr>
          <w:p w14:paraId="3650BCCE" w14:textId="77777777" w:rsidR="00DF08A2" w:rsidRDefault="00DF08A2" w:rsidP="00221E0C">
            <w:pPr>
              <w:ind w:right="40"/>
              <w:jc w:val="center"/>
              <w:rPr>
                <w:sz w:val="16"/>
                <w:szCs w:val="16"/>
              </w:rPr>
            </w:pPr>
            <w:r>
              <w:rPr>
                <w:sz w:val="16"/>
                <w:szCs w:val="16"/>
              </w:rPr>
              <w:t>1.05</w:t>
            </w:r>
          </w:p>
        </w:tc>
        <w:tc>
          <w:tcPr>
            <w:tcW w:w="642" w:type="dxa"/>
            <w:tcBorders>
              <w:top w:val="nil"/>
              <w:left w:val="nil"/>
              <w:bottom w:val="single" w:sz="4" w:space="0" w:color="000000"/>
              <w:right w:val="single" w:sz="4" w:space="0" w:color="000000"/>
            </w:tcBorders>
            <w:shd w:val="clear" w:color="auto" w:fill="auto"/>
            <w:vAlign w:val="center"/>
          </w:tcPr>
          <w:p w14:paraId="52680A12" w14:textId="77777777" w:rsidR="00DF08A2" w:rsidRDefault="00DF08A2" w:rsidP="00221E0C">
            <w:pPr>
              <w:ind w:right="40"/>
              <w:jc w:val="center"/>
              <w:rPr>
                <w:sz w:val="16"/>
                <w:szCs w:val="16"/>
              </w:rPr>
            </w:pPr>
            <w:r>
              <w:rPr>
                <w:sz w:val="16"/>
                <w:szCs w:val="16"/>
              </w:rPr>
              <w:t>1.06</w:t>
            </w:r>
          </w:p>
        </w:tc>
        <w:tc>
          <w:tcPr>
            <w:tcW w:w="642" w:type="dxa"/>
            <w:tcBorders>
              <w:top w:val="nil"/>
              <w:left w:val="nil"/>
              <w:bottom w:val="single" w:sz="4" w:space="0" w:color="000000"/>
              <w:right w:val="single" w:sz="4" w:space="0" w:color="000000"/>
            </w:tcBorders>
            <w:shd w:val="clear" w:color="auto" w:fill="auto"/>
            <w:vAlign w:val="center"/>
          </w:tcPr>
          <w:p w14:paraId="7C572934" w14:textId="77777777" w:rsidR="00DF08A2" w:rsidRDefault="00DF08A2" w:rsidP="00221E0C">
            <w:pPr>
              <w:ind w:right="40"/>
              <w:jc w:val="center"/>
              <w:rPr>
                <w:sz w:val="16"/>
                <w:szCs w:val="16"/>
              </w:rPr>
            </w:pPr>
            <w:r>
              <w:rPr>
                <w:sz w:val="16"/>
                <w:szCs w:val="16"/>
              </w:rPr>
              <w:t>1.06</w:t>
            </w:r>
          </w:p>
        </w:tc>
        <w:tc>
          <w:tcPr>
            <w:tcW w:w="643" w:type="dxa"/>
            <w:tcBorders>
              <w:top w:val="nil"/>
              <w:left w:val="nil"/>
              <w:bottom w:val="single" w:sz="4" w:space="0" w:color="000000"/>
              <w:right w:val="single" w:sz="4" w:space="0" w:color="000000"/>
            </w:tcBorders>
            <w:shd w:val="clear" w:color="auto" w:fill="auto"/>
            <w:vAlign w:val="center"/>
          </w:tcPr>
          <w:p w14:paraId="36D4B9D6" w14:textId="77777777" w:rsidR="00DF08A2" w:rsidRDefault="00DF08A2" w:rsidP="00221E0C">
            <w:pPr>
              <w:ind w:right="40"/>
              <w:jc w:val="center"/>
              <w:rPr>
                <w:sz w:val="16"/>
                <w:szCs w:val="16"/>
              </w:rPr>
            </w:pPr>
            <w:r>
              <w:rPr>
                <w:sz w:val="16"/>
                <w:szCs w:val="16"/>
              </w:rPr>
              <w:t>1.06</w:t>
            </w:r>
          </w:p>
        </w:tc>
        <w:tc>
          <w:tcPr>
            <w:tcW w:w="642" w:type="dxa"/>
            <w:tcBorders>
              <w:top w:val="nil"/>
              <w:left w:val="nil"/>
              <w:bottom w:val="single" w:sz="4" w:space="0" w:color="000000"/>
              <w:right w:val="single" w:sz="4" w:space="0" w:color="000000"/>
            </w:tcBorders>
            <w:shd w:val="clear" w:color="auto" w:fill="auto"/>
            <w:vAlign w:val="center"/>
          </w:tcPr>
          <w:p w14:paraId="19EA09A8" w14:textId="77777777" w:rsidR="00DF08A2" w:rsidRDefault="00DF08A2" w:rsidP="00221E0C">
            <w:pPr>
              <w:ind w:right="40"/>
              <w:jc w:val="center"/>
              <w:rPr>
                <w:sz w:val="16"/>
                <w:szCs w:val="16"/>
              </w:rPr>
            </w:pPr>
            <w:r>
              <w:rPr>
                <w:sz w:val="16"/>
                <w:szCs w:val="16"/>
              </w:rPr>
              <w:t>1.07</w:t>
            </w:r>
          </w:p>
        </w:tc>
        <w:tc>
          <w:tcPr>
            <w:tcW w:w="641" w:type="dxa"/>
            <w:tcBorders>
              <w:top w:val="nil"/>
              <w:left w:val="nil"/>
              <w:bottom w:val="single" w:sz="4" w:space="0" w:color="000000"/>
              <w:right w:val="single" w:sz="4" w:space="0" w:color="000000"/>
            </w:tcBorders>
            <w:shd w:val="clear" w:color="auto" w:fill="auto"/>
            <w:vAlign w:val="center"/>
          </w:tcPr>
          <w:p w14:paraId="42812D60" w14:textId="77777777" w:rsidR="00DF08A2" w:rsidRDefault="00DF08A2" w:rsidP="00221E0C">
            <w:pPr>
              <w:ind w:right="40"/>
              <w:jc w:val="center"/>
              <w:rPr>
                <w:sz w:val="16"/>
                <w:szCs w:val="16"/>
              </w:rPr>
            </w:pPr>
            <w:r>
              <w:rPr>
                <w:sz w:val="16"/>
                <w:szCs w:val="16"/>
              </w:rPr>
              <w:t>1.07</w:t>
            </w:r>
          </w:p>
        </w:tc>
        <w:tc>
          <w:tcPr>
            <w:tcW w:w="642" w:type="dxa"/>
            <w:tcBorders>
              <w:top w:val="nil"/>
              <w:left w:val="nil"/>
              <w:bottom w:val="single" w:sz="4" w:space="0" w:color="000000"/>
              <w:right w:val="single" w:sz="4" w:space="0" w:color="000000"/>
            </w:tcBorders>
            <w:shd w:val="clear" w:color="auto" w:fill="auto"/>
            <w:vAlign w:val="center"/>
          </w:tcPr>
          <w:p w14:paraId="70B69051" w14:textId="77777777" w:rsidR="00DF08A2" w:rsidRDefault="00DF08A2" w:rsidP="00221E0C">
            <w:pPr>
              <w:ind w:right="40"/>
              <w:jc w:val="center"/>
              <w:rPr>
                <w:sz w:val="16"/>
                <w:szCs w:val="16"/>
              </w:rPr>
            </w:pPr>
            <w:r>
              <w:rPr>
                <w:sz w:val="16"/>
                <w:szCs w:val="16"/>
              </w:rPr>
              <w:t>1.07</w:t>
            </w:r>
          </w:p>
        </w:tc>
        <w:tc>
          <w:tcPr>
            <w:tcW w:w="635" w:type="dxa"/>
            <w:tcBorders>
              <w:top w:val="nil"/>
              <w:left w:val="nil"/>
              <w:bottom w:val="single" w:sz="4" w:space="0" w:color="000000"/>
              <w:right w:val="single" w:sz="4" w:space="0" w:color="000000"/>
            </w:tcBorders>
            <w:shd w:val="clear" w:color="auto" w:fill="auto"/>
            <w:vAlign w:val="center"/>
          </w:tcPr>
          <w:p w14:paraId="26CB6877" w14:textId="77777777" w:rsidR="00DF08A2" w:rsidRDefault="00DF08A2" w:rsidP="00221E0C">
            <w:pPr>
              <w:ind w:right="40"/>
              <w:jc w:val="center"/>
              <w:rPr>
                <w:sz w:val="16"/>
                <w:szCs w:val="16"/>
              </w:rPr>
            </w:pPr>
            <w:r>
              <w:rPr>
                <w:sz w:val="16"/>
                <w:szCs w:val="16"/>
              </w:rPr>
              <w:t>1.08</w:t>
            </w:r>
          </w:p>
        </w:tc>
        <w:tc>
          <w:tcPr>
            <w:tcW w:w="627" w:type="dxa"/>
            <w:tcBorders>
              <w:top w:val="nil"/>
              <w:left w:val="nil"/>
              <w:bottom w:val="single" w:sz="4" w:space="0" w:color="000000"/>
              <w:right w:val="single" w:sz="4" w:space="0" w:color="000000"/>
            </w:tcBorders>
            <w:shd w:val="clear" w:color="auto" w:fill="auto"/>
            <w:vAlign w:val="center"/>
          </w:tcPr>
          <w:p w14:paraId="64736C94" w14:textId="77777777" w:rsidR="00DF08A2" w:rsidRDefault="00DF08A2" w:rsidP="00221E0C">
            <w:pPr>
              <w:ind w:right="40"/>
              <w:jc w:val="center"/>
              <w:rPr>
                <w:sz w:val="16"/>
                <w:szCs w:val="16"/>
              </w:rPr>
            </w:pPr>
            <w:r>
              <w:rPr>
                <w:sz w:val="16"/>
                <w:szCs w:val="16"/>
              </w:rPr>
              <w:t>1.08</w:t>
            </w:r>
          </w:p>
        </w:tc>
        <w:tc>
          <w:tcPr>
            <w:tcW w:w="620" w:type="dxa"/>
            <w:tcBorders>
              <w:top w:val="nil"/>
              <w:left w:val="nil"/>
              <w:bottom w:val="single" w:sz="4" w:space="0" w:color="000000"/>
              <w:right w:val="single" w:sz="4" w:space="0" w:color="000000"/>
            </w:tcBorders>
            <w:shd w:val="clear" w:color="auto" w:fill="auto"/>
            <w:vAlign w:val="center"/>
          </w:tcPr>
          <w:p w14:paraId="3B195151" w14:textId="77777777" w:rsidR="00DF08A2" w:rsidRDefault="00DF08A2" w:rsidP="00221E0C">
            <w:pPr>
              <w:ind w:right="40"/>
              <w:jc w:val="center"/>
              <w:rPr>
                <w:sz w:val="16"/>
                <w:szCs w:val="16"/>
              </w:rPr>
            </w:pPr>
            <w:r>
              <w:rPr>
                <w:sz w:val="16"/>
                <w:szCs w:val="16"/>
              </w:rPr>
              <w:t>1.08</w:t>
            </w:r>
          </w:p>
        </w:tc>
        <w:tc>
          <w:tcPr>
            <w:tcW w:w="616" w:type="dxa"/>
            <w:tcBorders>
              <w:top w:val="nil"/>
              <w:left w:val="nil"/>
              <w:bottom w:val="single" w:sz="4" w:space="0" w:color="000000"/>
              <w:right w:val="single" w:sz="4" w:space="0" w:color="000000"/>
            </w:tcBorders>
            <w:shd w:val="clear" w:color="auto" w:fill="auto"/>
            <w:vAlign w:val="center"/>
          </w:tcPr>
          <w:p w14:paraId="55516B50" w14:textId="77777777" w:rsidR="00DF08A2" w:rsidRDefault="00DF08A2" w:rsidP="00221E0C">
            <w:pPr>
              <w:ind w:right="40"/>
              <w:jc w:val="center"/>
              <w:rPr>
                <w:sz w:val="16"/>
                <w:szCs w:val="16"/>
              </w:rPr>
            </w:pPr>
            <w:r>
              <w:rPr>
                <w:sz w:val="16"/>
                <w:szCs w:val="16"/>
              </w:rPr>
              <w:t>1.09</w:t>
            </w:r>
          </w:p>
        </w:tc>
      </w:tr>
      <w:tr w:rsidR="00DF08A2" w14:paraId="0EB44A57" w14:textId="77777777" w:rsidTr="00221E0C">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CAFABD" w14:textId="77777777" w:rsidR="00DF08A2" w:rsidRDefault="00DF08A2" w:rsidP="00221E0C">
            <w:pPr>
              <w:ind w:right="42"/>
              <w:jc w:val="center"/>
              <w:rPr>
                <w:sz w:val="18"/>
                <w:szCs w:val="18"/>
              </w:rPr>
            </w:pPr>
            <w:r>
              <w:rPr>
                <w:sz w:val="18"/>
                <w:szCs w:val="18"/>
              </w:rPr>
              <w:t>Ucayali</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1001D1C5" w14:textId="77777777" w:rsidR="00DF08A2" w:rsidRDefault="00DF08A2" w:rsidP="00221E0C">
            <w:pPr>
              <w:ind w:right="40"/>
              <w:jc w:val="center"/>
              <w:rPr>
                <w:sz w:val="16"/>
                <w:szCs w:val="16"/>
              </w:rPr>
            </w:pPr>
            <w:r>
              <w:rPr>
                <w:sz w:val="16"/>
                <w:szCs w:val="16"/>
              </w:rPr>
              <w:t>1.04</w:t>
            </w:r>
          </w:p>
        </w:tc>
        <w:tc>
          <w:tcPr>
            <w:tcW w:w="643" w:type="dxa"/>
            <w:tcBorders>
              <w:top w:val="nil"/>
              <w:left w:val="nil"/>
              <w:bottom w:val="single" w:sz="4" w:space="0" w:color="000000"/>
              <w:right w:val="single" w:sz="4" w:space="0" w:color="000000"/>
            </w:tcBorders>
            <w:shd w:val="clear" w:color="auto" w:fill="auto"/>
            <w:vAlign w:val="center"/>
          </w:tcPr>
          <w:p w14:paraId="30D93361" w14:textId="77777777" w:rsidR="00DF08A2" w:rsidRDefault="00DF08A2" w:rsidP="00221E0C">
            <w:pPr>
              <w:ind w:right="40"/>
              <w:jc w:val="center"/>
              <w:rPr>
                <w:sz w:val="16"/>
                <w:szCs w:val="16"/>
              </w:rPr>
            </w:pPr>
            <w:r>
              <w:rPr>
                <w:sz w:val="16"/>
                <w:szCs w:val="16"/>
              </w:rPr>
              <w:t>1.05</w:t>
            </w:r>
          </w:p>
        </w:tc>
        <w:tc>
          <w:tcPr>
            <w:tcW w:w="642" w:type="dxa"/>
            <w:tcBorders>
              <w:top w:val="nil"/>
              <w:left w:val="nil"/>
              <w:bottom w:val="single" w:sz="4" w:space="0" w:color="000000"/>
              <w:right w:val="single" w:sz="4" w:space="0" w:color="000000"/>
            </w:tcBorders>
            <w:shd w:val="clear" w:color="auto" w:fill="auto"/>
            <w:vAlign w:val="center"/>
          </w:tcPr>
          <w:p w14:paraId="1794EEA7" w14:textId="77777777" w:rsidR="00DF08A2" w:rsidRDefault="00DF08A2" w:rsidP="00221E0C">
            <w:pPr>
              <w:ind w:right="40"/>
              <w:jc w:val="center"/>
              <w:rPr>
                <w:sz w:val="16"/>
                <w:szCs w:val="16"/>
              </w:rPr>
            </w:pPr>
            <w:r>
              <w:rPr>
                <w:sz w:val="16"/>
                <w:szCs w:val="16"/>
              </w:rPr>
              <w:t>1.05</w:t>
            </w:r>
          </w:p>
        </w:tc>
        <w:tc>
          <w:tcPr>
            <w:tcW w:w="642" w:type="dxa"/>
            <w:tcBorders>
              <w:top w:val="nil"/>
              <w:left w:val="nil"/>
              <w:bottom w:val="single" w:sz="4" w:space="0" w:color="000000"/>
              <w:right w:val="single" w:sz="4" w:space="0" w:color="000000"/>
            </w:tcBorders>
            <w:shd w:val="clear" w:color="auto" w:fill="auto"/>
            <w:vAlign w:val="center"/>
          </w:tcPr>
          <w:p w14:paraId="47942B0C" w14:textId="77777777" w:rsidR="00DF08A2" w:rsidRDefault="00DF08A2" w:rsidP="00221E0C">
            <w:pPr>
              <w:ind w:right="40"/>
              <w:jc w:val="center"/>
              <w:rPr>
                <w:sz w:val="16"/>
                <w:szCs w:val="16"/>
              </w:rPr>
            </w:pPr>
            <w:r>
              <w:rPr>
                <w:sz w:val="16"/>
                <w:szCs w:val="16"/>
              </w:rPr>
              <w:t>1.05</w:t>
            </w:r>
          </w:p>
        </w:tc>
        <w:tc>
          <w:tcPr>
            <w:tcW w:w="642" w:type="dxa"/>
            <w:tcBorders>
              <w:top w:val="nil"/>
              <w:left w:val="nil"/>
              <w:bottom w:val="single" w:sz="4" w:space="0" w:color="000000"/>
              <w:right w:val="single" w:sz="4" w:space="0" w:color="000000"/>
            </w:tcBorders>
            <w:shd w:val="clear" w:color="auto" w:fill="auto"/>
            <w:vAlign w:val="center"/>
          </w:tcPr>
          <w:p w14:paraId="1A4455E9" w14:textId="77777777" w:rsidR="00DF08A2" w:rsidRDefault="00DF08A2" w:rsidP="00221E0C">
            <w:pPr>
              <w:ind w:right="40"/>
              <w:jc w:val="center"/>
              <w:rPr>
                <w:sz w:val="16"/>
                <w:szCs w:val="16"/>
              </w:rPr>
            </w:pPr>
            <w:r>
              <w:rPr>
                <w:sz w:val="16"/>
                <w:szCs w:val="16"/>
              </w:rPr>
              <w:t>1.06</w:t>
            </w:r>
          </w:p>
        </w:tc>
        <w:tc>
          <w:tcPr>
            <w:tcW w:w="643" w:type="dxa"/>
            <w:tcBorders>
              <w:top w:val="nil"/>
              <w:left w:val="nil"/>
              <w:bottom w:val="single" w:sz="4" w:space="0" w:color="000000"/>
              <w:right w:val="single" w:sz="4" w:space="0" w:color="000000"/>
            </w:tcBorders>
            <w:shd w:val="clear" w:color="auto" w:fill="auto"/>
            <w:vAlign w:val="center"/>
          </w:tcPr>
          <w:p w14:paraId="4AA08A5C" w14:textId="77777777" w:rsidR="00DF08A2" w:rsidRDefault="00DF08A2" w:rsidP="00221E0C">
            <w:pPr>
              <w:ind w:right="40"/>
              <w:jc w:val="center"/>
              <w:rPr>
                <w:sz w:val="16"/>
                <w:szCs w:val="16"/>
              </w:rPr>
            </w:pPr>
            <w:r>
              <w:rPr>
                <w:sz w:val="16"/>
                <w:szCs w:val="16"/>
              </w:rPr>
              <w:t>1.06</w:t>
            </w:r>
          </w:p>
        </w:tc>
        <w:tc>
          <w:tcPr>
            <w:tcW w:w="642" w:type="dxa"/>
            <w:tcBorders>
              <w:top w:val="nil"/>
              <w:left w:val="nil"/>
              <w:bottom w:val="single" w:sz="4" w:space="0" w:color="000000"/>
              <w:right w:val="single" w:sz="4" w:space="0" w:color="000000"/>
            </w:tcBorders>
            <w:shd w:val="clear" w:color="auto" w:fill="auto"/>
            <w:vAlign w:val="center"/>
          </w:tcPr>
          <w:p w14:paraId="0BE8C68A" w14:textId="77777777" w:rsidR="00DF08A2" w:rsidRDefault="00DF08A2" w:rsidP="00221E0C">
            <w:pPr>
              <w:ind w:right="40"/>
              <w:jc w:val="center"/>
              <w:rPr>
                <w:sz w:val="16"/>
                <w:szCs w:val="16"/>
              </w:rPr>
            </w:pPr>
            <w:r>
              <w:rPr>
                <w:sz w:val="16"/>
                <w:szCs w:val="16"/>
              </w:rPr>
              <w:t>1.06</w:t>
            </w:r>
          </w:p>
        </w:tc>
        <w:tc>
          <w:tcPr>
            <w:tcW w:w="641" w:type="dxa"/>
            <w:tcBorders>
              <w:top w:val="nil"/>
              <w:left w:val="nil"/>
              <w:bottom w:val="single" w:sz="4" w:space="0" w:color="000000"/>
              <w:right w:val="single" w:sz="4" w:space="0" w:color="000000"/>
            </w:tcBorders>
            <w:shd w:val="clear" w:color="auto" w:fill="auto"/>
            <w:vAlign w:val="center"/>
          </w:tcPr>
          <w:p w14:paraId="7C154ACF" w14:textId="77777777" w:rsidR="00DF08A2" w:rsidRDefault="00DF08A2" w:rsidP="00221E0C">
            <w:pPr>
              <w:ind w:right="40"/>
              <w:jc w:val="center"/>
              <w:rPr>
                <w:sz w:val="16"/>
                <w:szCs w:val="16"/>
              </w:rPr>
            </w:pPr>
            <w:r>
              <w:rPr>
                <w:sz w:val="16"/>
                <w:szCs w:val="16"/>
              </w:rPr>
              <w:t>1.06</w:t>
            </w:r>
          </w:p>
        </w:tc>
        <w:tc>
          <w:tcPr>
            <w:tcW w:w="642" w:type="dxa"/>
            <w:tcBorders>
              <w:top w:val="nil"/>
              <w:left w:val="nil"/>
              <w:bottom w:val="single" w:sz="4" w:space="0" w:color="000000"/>
              <w:right w:val="single" w:sz="4" w:space="0" w:color="000000"/>
            </w:tcBorders>
            <w:shd w:val="clear" w:color="auto" w:fill="auto"/>
            <w:vAlign w:val="center"/>
          </w:tcPr>
          <w:p w14:paraId="57E3ED9F" w14:textId="77777777" w:rsidR="00DF08A2" w:rsidRDefault="00DF08A2" w:rsidP="00221E0C">
            <w:pPr>
              <w:ind w:right="40"/>
              <w:jc w:val="center"/>
              <w:rPr>
                <w:sz w:val="16"/>
                <w:szCs w:val="16"/>
              </w:rPr>
            </w:pPr>
            <w:r>
              <w:rPr>
                <w:sz w:val="16"/>
                <w:szCs w:val="16"/>
              </w:rPr>
              <w:t>1.07</w:t>
            </w:r>
          </w:p>
        </w:tc>
        <w:tc>
          <w:tcPr>
            <w:tcW w:w="635" w:type="dxa"/>
            <w:tcBorders>
              <w:top w:val="nil"/>
              <w:left w:val="nil"/>
              <w:bottom w:val="single" w:sz="4" w:space="0" w:color="000000"/>
              <w:right w:val="single" w:sz="4" w:space="0" w:color="000000"/>
            </w:tcBorders>
            <w:shd w:val="clear" w:color="auto" w:fill="auto"/>
            <w:vAlign w:val="center"/>
          </w:tcPr>
          <w:p w14:paraId="5E1FC181" w14:textId="77777777" w:rsidR="00DF08A2" w:rsidRDefault="00DF08A2" w:rsidP="00221E0C">
            <w:pPr>
              <w:ind w:right="40"/>
              <w:jc w:val="center"/>
              <w:rPr>
                <w:sz w:val="16"/>
                <w:szCs w:val="16"/>
              </w:rPr>
            </w:pPr>
            <w:r>
              <w:rPr>
                <w:sz w:val="16"/>
                <w:szCs w:val="16"/>
              </w:rPr>
              <w:t>1.07</w:t>
            </w:r>
          </w:p>
        </w:tc>
        <w:tc>
          <w:tcPr>
            <w:tcW w:w="627" w:type="dxa"/>
            <w:tcBorders>
              <w:top w:val="nil"/>
              <w:left w:val="nil"/>
              <w:bottom w:val="single" w:sz="4" w:space="0" w:color="000000"/>
              <w:right w:val="single" w:sz="4" w:space="0" w:color="000000"/>
            </w:tcBorders>
            <w:shd w:val="clear" w:color="auto" w:fill="auto"/>
            <w:vAlign w:val="center"/>
          </w:tcPr>
          <w:p w14:paraId="034F5C6A" w14:textId="77777777" w:rsidR="00DF08A2" w:rsidRDefault="00DF08A2" w:rsidP="00221E0C">
            <w:pPr>
              <w:ind w:right="40"/>
              <w:jc w:val="center"/>
              <w:rPr>
                <w:sz w:val="16"/>
                <w:szCs w:val="16"/>
              </w:rPr>
            </w:pPr>
            <w:r>
              <w:rPr>
                <w:sz w:val="16"/>
                <w:szCs w:val="16"/>
              </w:rPr>
              <w:t>1.07</w:t>
            </w:r>
          </w:p>
        </w:tc>
        <w:tc>
          <w:tcPr>
            <w:tcW w:w="620" w:type="dxa"/>
            <w:tcBorders>
              <w:top w:val="nil"/>
              <w:left w:val="nil"/>
              <w:bottom w:val="single" w:sz="4" w:space="0" w:color="000000"/>
              <w:right w:val="single" w:sz="4" w:space="0" w:color="000000"/>
            </w:tcBorders>
            <w:shd w:val="clear" w:color="auto" w:fill="auto"/>
            <w:vAlign w:val="center"/>
          </w:tcPr>
          <w:p w14:paraId="16990D3A" w14:textId="77777777" w:rsidR="00DF08A2" w:rsidRDefault="00DF08A2" w:rsidP="00221E0C">
            <w:pPr>
              <w:ind w:right="40"/>
              <w:jc w:val="center"/>
              <w:rPr>
                <w:sz w:val="16"/>
                <w:szCs w:val="16"/>
              </w:rPr>
            </w:pPr>
            <w:r>
              <w:rPr>
                <w:sz w:val="16"/>
                <w:szCs w:val="16"/>
              </w:rPr>
              <w:t>1.08</w:t>
            </w:r>
          </w:p>
        </w:tc>
        <w:tc>
          <w:tcPr>
            <w:tcW w:w="616" w:type="dxa"/>
            <w:tcBorders>
              <w:top w:val="nil"/>
              <w:left w:val="nil"/>
              <w:bottom w:val="single" w:sz="4" w:space="0" w:color="000000"/>
              <w:right w:val="single" w:sz="4" w:space="0" w:color="000000"/>
            </w:tcBorders>
            <w:shd w:val="clear" w:color="auto" w:fill="auto"/>
            <w:vAlign w:val="center"/>
          </w:tcPr>
          <w:p w14:paraId="089D1ED3" w14:textId="77777777" w:rsidR="00DF08A2" w:rsidRDefault="00DF08A2" w:rsidP="00221E0C">
            <w:pPr>
              <w:ind w:right="40"/>
              <w:jc w:val="center"/>
              <w:rPr>
                <w:sz w:val="16"/>
                <w:szCs w:val="16"/>
              </w:rPr>
            </w:pPr>
            <w:r>
              <w:rPr>
                <w:sz w:val="16"/>
                <w:szCs w:val="16"/>
              </w:rPr>
              <w:t>1.08</w:t>
            </w:r>
          </w:p>
        </w:tc>
      </w:tr>
      <w:tr w:rsidR="00DF08A2" w14:paraId="5C2F3D84" w14:textId="77777777" w:rsidTr="00221E0C">
        <w:trPr>
          <w:trHeight w:val="22"/>
          <w:jc w:val="center"/>
        </w:trPr>
        <w:tc>
          <w:tcPr>
            <w:tcW w:w="1288" w:type="dxa"/>
            <w:vMerge w:val="restart"/>
            <w:tcBorders>
              <w:top w:val="single" w:sz="4" w:space="0" w:color="000000"/>
              <w:left w:val="single" w:sz="4" w:space="0" w:color="000000"/>
              <w:right w:val="single" w:sz="4" w:space="0" w:color="000000"/>
            </w:tcBorders>
            <w:shd w:val="clear" w:color="auto" w:fill="EDEDED"/>
            <w:vAlign w:val="center"/>
          </w:tcPr>
          <w:p w14:paraId="35949C3C" w14:textId="77777777" w:rsidR="00DF08A2" w:rsidRDefault="00DF08A2" w:rsidP="00221E0C">
            <w:pPr>
              <w:ind w:right="40"/>
              <w:jc w:val="center"/>
              <w:rPr>
                <w:b/>
                <w:sz w:val="18"/>
                <w:szCs w:val="18"/>
              </w:rPr>
            </w:pPr>
            <w:r>
              <w:rPr>
                <w:b/>
                <w:sz w:val="18"/>
                <w:szCs w:val="18"/>
              </w:rPr>
              <w:t>Región\Año</w:t>
            </w:r>
          </w:p>
        </w:tc>
        <w:tc>
          <w:tcPr>
            <w:tcW w:w="8346" w:type="dxa"/>
            <w:gridSpan w:val="14"/>
            <w:tcBorders>
              <w:top w:val="single" w:sz="4" w:space="0" w:color="000000"/>
              <w:left w:val="single" w:sz="4" w:space="0" w:color="000000"/>
              <w:bottom w:val="single" w:sz="4" w:space="0" w:color="000000"/>
              <w:right w:val="single" w:sz="4" w:space="0" w:color="000000"/>
            </w:tcBorders>
            <w:shd w:val="clear" w:color="auto" w:fill="EDEDED"/>
            <w:vAlign w:val="center"/>
          </w:tcPr>
          <w:p w14:paraId="213A7F38" w14:textId="77777777" w:rsidR="00DF08A2" w:rsidRDefault="00DF08A2" w:rsidP="00221E0C">
            <w:pPr>
              <w:ind w:right="40"/>
              <w:jc w:val="center"/>
              <w:rPr>
                <w:b/>
                <w:sz w:val="16"/>
                <w:szCs w:val="16"/>
              </w:rPr>
            </w:pPr>
            <w:r>
              <w:rPr>
                <w:b/>
                <w:sz w:val="16"/>
                <w:szCs w:val="16"/>
              </w:rPr>
              <w:t>Logros esperados</w:t>
            </w:r>
          </w:p>
        </w:tc>
      </w:tr>
      <w:tr w:rsidR="00DF08A2" w14:paraId="3AE586CF" w14:textId="77777777" w:rsidTr="00221E0C">
        <w:trPr>
          <w:trHeight w:val="89"/>
          <w:jc w:val="center"/>
        </w:trPr>
        <w:tc>
          <w:tcPr>
            <w:tcW w:w="1288" w:type="dxa"/>
            <w:vMerge/>
            <w:tcBorders>
              <w:top w:val="single" w:sz="4" w:space="0" w:color="000000"/>
              <w:left w:val="single" w:sz="4" w:space="0" w:color="000000"/>
              <w:right w:val="single" w:sz="4" w:space="0" w:color="000000"/>
            </w:tcBorders>
            <w:shd w:val="clear" w:color="auto" w:fill="EDEDED"/>
            <w:vAlign w:val="center"/>
          </w:tcPr>
          <w:p w14:paraId="1B57D74F" w14:textId="77777777" w:rsidR="00DF08A2" w:rsidRDefault="00DF08A2" w:rsidP="00221E0C">
            <w:pPr>
              <w:widowControl w:val="0"/>
              <w:pBdr>
                <w:top w:val="nil"/>
                <w:left w:val="nil"/>
                <w:bottom w:val="nil"/>
                <w:right w:val="nil"/>
                <w:between w:val="nil"/>
              </w:pBdr>
              <w:spacing w:line="276" w:lineRule="auto"/>
              <w:rPr>
                <w:b/>
                <w:sz w:val="16"/>
                <w:szCs w:val="16"/>
              </w:rPr>
            </w:pPr>
          </w:p>
        </w:tc>
        <w:tc>
          <w:tcPr>
            <w:tcW w:w="711" w:type="dxa"/>
            <w:gridSpan w:val="2"/>
            <w:tcBorders>
              <w:top w:val="single" w:sz="4" w:space="0" w:color="000000"/>
              <w:left w:val="single" w:sz="4" w:space="0" w:color="000000"/>
              <w:bottom w:val="single" w:sz="4" w:space="0" w:color="000000"/>
              <w:right w:val="single" w:sz="4" w:space="0" w:color="000000"/>
            </w:tcBorders>
            <w:shd w:val="clear" w:color="auto" w:fill="EDEDED"/>
            <w:vAlign w:val="center"/>
          </w:tcPr>
          <w:p w14:paraId="13EBA9D3" w14:textId="77777777" w:rsidR="00DF08A2" w:rsidRDefault="00DF08A2" w:rsidP="00221E0C">
            <w:pPr>
              <w:ind w:right="40"/>
              <w:jc w:val="center"/>
              <w:rPr>
                <w:b/>
                <w:sz w:val="16"/>
                <w:szCs w:val="16"/>
              </w:rPr>
            </w:pPr>
            <w:r>
              <w:rPr>
                <w:b/>
                <w:sz w:val="16"/>
                <w:szCs w:val="16"/>
              </w:rPr>
              <w:t>2049</w:t>
            </w:r>
          </w:p>
        </w:tc>
        <w:tc>
          <w:tcPr>
            <w:tcW w:w="643"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52DEB900" w14:textId="77777777" w:rsidR="00DF08A2" w:rsidRDefault="00DF08A2" w:rsidP="00221E0C">
            <w:pPr>
              <w:ind w:right="40"/>
              <w:jc w:val="center"/>
              <w:rPr>
                <w:b/>
                <w:sz w:val="16"/>
                <w:szCs w:val="16"/>
              </w:rPr>
            </w:pPr>
            <w:r>
              <w:rPr>
                <w:b/>
                <w:sz w:val="16"/>
                <w:szCs w:val="16"/>
              </w:rPr>
              <w:t>2050</w:t>
            </w: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56C1B6D"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F650A0D"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23F6C50" w14:textId="77777777" w:rsidR="00DF08A2" w:rsidRDefault="00DF08A2" w:rsidP="00221E0C">
            <w:pPr>
              <w:ind w:right="40"/>
              <w:jc w:val="center"/>
              <w:rPr>
                <w:b/>
                <w:sz w:val="16"/>
                <w:szCs w:val="16"/>
              </w:rPr>
            </w:pPr>
          </w:p>
        </w:tc>
        <w:tc>
          <w:tcPr>
            <w:tcW w:w="64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62B1FDE"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F724338" w14:textId="77777777" w:rsidR="00DF08A2" w:rsidRDefault="00DF08A2" w:rsidP="00221E0C">
            <w:pPr>
              <w:ind w:right="40"/>
              <w:jc w:val="center"/>
              <w:rPr>
                <w:b/>
                <w:sz w:val="16"/>
                <w:szCs w:val="16"/>
              </w:rPr>
            </w:pPr>
          </w:p>
        </w:tc>
        <w:tc>
          <w:tcPr>
            <w:tcW w:w="64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D897E55"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EC04532" w14:textId="77777777" w:rsidR="00DF08A2" w:rsidRDefault="00DF08A2" w:rsidP="00221E0C">
            <w:pPr>
              <w:ind w:right="40"/>
              <w:jc w:val="center"/>
              <w:rPr>
                <w:b/>
                <w:sz w:val="16"/>
                <w:szCs w:val="16"/>
              </w:rPr>
            </w:pPr>
          </w:p>
        </w:tc>
        <w:tc>
          <w:tcPr>
            <w:tcW w:w="635"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12B3921" w14:textId="77777777" w:rsidR="00DF08A2" w:rsidRDefault="00DF08A2" w:rsidP="00221E0C">
            <w:pPr>
              <w:ind w:right="40"/>
              <w:jc w:val="center"/>
              <w:rPr>
                <w:b/>
                <w:sz w:val="16"/>
                <w:szCs w:val="16"/>
              </w:rPr>
            </w:pPr>
          </w:p>
        </w:tc>
        <w:tc>
          <w:tcPr>
            <w:tcW w:w="62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23B4FAC" w14:textId="77777777" w:rsidR="00DF08A2" w:rsidRDefault="00DF08A2" w:rsidP="00221E0C">
            <w:pPr>
              <w:ind w:right="40"/>
              <w:jc w:val="center"/>
              <w:rPr>
                <w:b/>
                <w:sz w:val="16"/>
                <w:szCs w:val="16"/>
              </w:rPr>
            </w:pPr>
          </w:p>
        </w:tc>
        <w:tc>
          <w:tcPr>
            <w:tcW w:w="62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86C6B86" w14:textId="77777777" w:rsidR="00DF08A2" w:rsidRDefault="00DF08A2" w:rsidP="00221E0C">
            <w:pPr>
              <w:ind w:right="40"/>
              <w:jc w:val="center"/>
              <w:rPr>
                <w:b/>
                <w:sz w:val="16"/>
                <w:szCs w:val="16"/>
              </w:rPr>
            </w:pPr>
          </w:p>
        </w:tc>
        <w:tc>
          <w:tcPr>
            <w:tcW w:w="61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265EA98" w14:textId="77777777" w:rsidR="00DF08A2" w:rsidRDefault="00DF08A2" w:rsidP="00221E0C">
            <w:pPr>
              <w:ind w:right="40"/>
              <w:jc w:val="center"/>
              <w:rPr>
                <w:b/>
                <w:sz w:val="16"/>
                <w:szCs w:val="16"/>
              </w:rPr>
            </w:pPr>
          </w:p>
        </w:tc>
      </w:tr>
      <w:tr w:rsidR="00DF08A2" w14:paraId="3AE5C585" w14:textId="77777777" w:rsidTr="00221E0C">
        <w:trPr>
          <w:trHeight w:val="89"/>
          <w:jc w:val="center"/>
        </w:trPr>
        <w:tc>
          <w:tcPr>
            <w:tcW w:w="1288" w:type="dxa"/>
            <w:tcBorders>
              <w:left w:val="single" w:sz="4" w:space="0" w:color="000000"/>
              <w:bottom w:val="single" w:sz="4" w:space="0" w:color="000000"/>
              <w:right w:val="single" w:sz="4" w:space="0" w:color="000000"/>
            </w:tcBorders>
            <w:shd w:val="clear" w:color="auto" w:fill="EDEDED"/>
            <w:vAlign w:val="center"/>
          </w:tcPr>
          <w:p w14:paraId="127198E1" w14:textId="77777777" w:rsidR="00DF08A2" w:rsidRDefault="00DF08A2" w:rsidP="00221E0C">
            <w:pPr>
              <w:ind w:right="40"/>
              <w:jc w:val="center"/>
              <w:rPr>
                <w:b/>
                <w:sz w:val="18"/>
                <w:szCs w:val="18"/>
              </w:rPr>
            </w:pPr>
            <w:r>
              <w:rPr>
                <w:b/>
                <w:sz w:val="18"/>
                <w:szCs w:val="18"/>
              </w:rPr>
              <w:t>Perú</w:t>
            </w:r>
          </w:p>
        </w:tc>
        <w:tc>
          <w:tcPr>
            <w:tcW w:w="711" w:type="dxa"/>
            <w:gridSpan w:val="2"/>
            <w:tcBorders>
              <w:top w:val="single" w:sz="4" w:space="0" w:color="000000"/>
              <w:left w:val="single" w:sz="4" w:space="0" w:color="000000"/>
              <w:bottom w:val="single" w:sz="4" w:space="0" w:color="000000"/>
              <w:right w:val="single" w:sz="4" w:space="0" w:color="000000"/>
            </w:tcBorders>
            <w:shd w:val="clear" w:color="auto" w:fill="EDEDED"/>
            <w:vAlign w:val="center"/>
          </w:tcPr>
          <w:p w14:paraId="2B02B5DF" w14:textId="77777777" w:rsidR="00DF08A2" w:rsidRDefault="00DF08A2" w:rsidP="00221E0C">
            <w:pPr>
              <w:ind w:right="40"/>
              <w:jc w:val="center"/>
              <w:rPr>
                <w:b/>
                <w:sz w:val="16"/>
                <w:szCs w:val="16"/>
              </w:rPr>
            </w:pPr>
            <w:r>
              <w:rPr>
                <w:b/>
                <w:sz w:val="16"/>
                <w:szCs w:val="16"/>
              </w:rPr>
              <w:t>1.25</w:t>
            </w:r>
          </w:p>
        </w:tc>
        <w:tc>
          <w:tcPr>
            <w:tcW w:w="643" w:type="dxa"/>
            <w:tcBorders>
              <w:top w:val="single" w:sz="4" w:space="0" w:color="000000"/>
              <w:left w:val="nil"/>
              <w:bottom w:val="single" w:sz="4" w:space="0" w:color="000000"/>
              <w:right w:val="single" w:sz="4" w:space="0" w:color="000000"/>
            </w:tcBorders>
            <w:shd w:val="clear" w:color="auto" w:fill="EDEDED"/>
            <w:vAlign w:val="center"/>
          </w:tcPr>
          <w:p w14:paraId="22080674" w14:textId="77777777" w:rsidR="00DF08A2" w:rsidRDefault="00DF08A2" w:rsidP="00221E0C">
            <w:pPr>
              <w:ind w:right="40"/>
              <w:jc w:val="center"/>
              <w:rPr>
                <w:b/>
                <w:sz w:val="16"/>
                <w:szCs w:val="16"/>
              </w:rPr>
            </w:pPr>
            <w:r>
              <w:rPr>
                <w:b/>
                <w:sz w:val="16"/>
                <w:szCs w:val="16"/>
              </w:rPr>
              <w:t>1.26</w:t>
            </w: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8EC4CD6"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C4C662B"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9F82A7A" w14:textId="77777777" w:rsidR="00DF08A2" w:rsidRDefault="00DF08A2" w:rsidP="00221E0C">
            <w:pPr>
              <w:ind w:right="40"/>
              <w:jc w:val="center"/>
              <w:rPr>
                <w:b/>
                <w:sz w:val="16"/>
                <w:szCs w:val="16"/>
              </w:rPr>
            </w:pPr>
          </w:p>
        </w:tc>
        <w:tc>
          <w:tcPr>
            <w:tcW w:w="64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08286A0"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A738F13" w14:textId="77777777" w:rsidR="00DF08A2" w:rsidRDefault="00DF08A2" w:rsidP="00221E0C">
            <w:pPr>
              <w:ind w:right="40"/>
              <w:jc w:val="center"/>
              <w:rPr>
                <w:b/>
                <w:sz w:val="16"/>
                <w:szCs w:val="16"/>
              </w:rPr>
            </w:pPr>
          </w:p>
        </w:tc>
        <w:tc>
          <w:tcPr>
            <w:tcW w:w="64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E44BBEC"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DEA156A" w14:textId="77777777" w:rsidR="00DF08A2" w:rsidRDefault="00DF08A2" w:rsidP="00221E0C">
            <w:pPr>
              <w:ind w:right="40"/>
              <w:jc w:val="center"/>
              <w:rPr>
                <w:b/>
                <w:sz w:val="16"/>
                <w:szCs w:val="16"/>
              </w:rPr>
            </w:pPr>
          </w:p>
        </w:tc>
        <w:tc>
          <w:tcPr>
            <w:tcW w:w="635"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84464B1" w14:textId="77777777" w:rsidR="00DF08A2" w:rsidRDefault="00DF08A2" w:rsidP="00221E0C">
            <w:pPr>
              <w:ind w:right="40"/>
              <w:jc w:val="center"/>
              <w:rPr>
                <w:b/>
                <w:sz w:val="16"/>
                <w:szCs w:val="16"/>
              </w:rPr>
            </w:pPr>
          </w:p>
        </w:tc>
        <w:tc>
          <w:tcPr>
            <w:tcW w:w="62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2D7A454" w14:textId="77777777" w:rsidR="00DF08A2" w:rsidRDefault="00DF08A2" w:rsidP="00221E0C">
            <w:pPr>
              <w:ind w:right="40"/>
              <w:jc w:val="center"/>
              <w:rPr>
                <w:b/>
                <w:sz w:val="16"/>
                <w:szCs w:val="16"/>
              </w:rPr>
            </w:pPr>
          </w:p>
        </w:tc>
        <w:tc>
          <w:tcPr>
            <w:tcW w:w="62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5C8160B" w14:textId="77777777" w:rsidR="00DF08A2" w:rsidRDefault="00DF08A2" w:rsidP="00221E0C">
            <w:pPr>
              <w:ind w:right="40"/>
              <w:jc w:val="center"/>
              <w:rPr>
                <w:b/>
                <w:sz w:val="16"/>
                <w:szCs w:val="16"/>
              </w:rPr>
            </w:pPr>
          </w:p>
        </w:tc>
        <w:tc>
          <w:tcPr>
            <w:tcW w:w="61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8024A35" w14:textId="77777777" w:rsidR="00DF08A2" w:rsidRDefault="00DF08A2" w:rsidP="00221E0C">
            <w:pPr>
              <w:ind w:right="40"/>
              <w:jc w:val="center"/>
              <w:rPr>
                <w:b/>
                <w:sz w:val="16"/>
                <w:szCs w:val="16"/>
              </w:rPr>
            </w:pPr>
          </w:p>
        </w:tc>
      </w:tr>
      <w:tr w:rsidR="00DF08A2" w14:paraId="5D4B7E13" w14:textId="77777777" w:rsidTr="00221E0C">
        <w:trPr>
          <w:trHeight w:val="62"/>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D7593C" w14:textId="77777777" w:rsidR="00DF08A2" w:rsidRDefault="00DF08A2" w:rsidP="00221E0C">
            <w:pPr>
              <w:ind w:right="42"/>
              <w:jc w:val="center"/>
              <w:rPr>
                <w:sz w:val="18"/>
                <w:szCs w:val="18"/>
              </w:rPr>
            </w:pPr>
            <w:r>
              <w:rPr>
                <w:sz w:val="18"/>
                <w:szCs w:val="18"/>
              </w:rPr>
              <w:t>Amazonas</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2F870513" w14:textId="77777777" w:rsidR="00DF08A2" w:rsidRDefault="00DF08A2" w:rsidP="00221E0C">
            <w:pPr>
              <w:ind w:right="40"/>
              <w:jc w:val="center"/>
              <w:rPr>
                <w:sz w:val="16"/>
                <w:szCs w:val="16"/>
              </w:rPr>
            </w:pPr>
            <w:r>
              <w:rPr>
                <w:sz w:val="16"/>
                <w:szCs w:val="16"/>
              </w:rPr>
              <w:t>1.64</w:t>
            </w:r>
          </w:p>
        </w:tc>
        <w:tc>
          <w:tcPr>
            <w:tcW w:w="643" w:type="dxa"/>
            <w:tcBorders>
              <w:top w:val="nil"/>
              <w:left w:val="nil"/>
              <w:bottom w:val="single" w:sz="4" w:space="0" w:color="000000"/>
              <w:right w:val="single" w:sz="4" w:space="0" w:color="000000"/>
            </w:tcBorders>
            <w:shd w:val="clear" w:color="auto" w:fill="auto"/>
            <w:vAlign w:val="center"/>
          </w:tcPr>
          <w:p w14:paraId="69DA7F2B" w14:textId="77777777" w:rsidR="00DF08A2" w:rsidRDefault="00DF08A2" w:rsidP="00221E0C">
            <w:pPr>
              <w:ind w:right="40"/>
              <w:jc w:val="center"/>
              <w:rPr>
                <w:sz w:val="16"/>
                <w:szCs w:val="16"/>
              </w:rPr>
            </w:pPr>
            <w:r>
              <w:rPr>
                <w:sz w:val="16"/>
                <w:szCs w:val="16"/>
              </w:rPr>
              <w:t>1.66</w:t>
            </w: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E4D8995"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FA407B8"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2C921F1" w14:textId="77777777" w:rsidR="00DF08A2" w:rsidRDefault="00DF08A2" w:rsidP="00221E0C">
            <w:pPr>
              <w:ind w:right="40"/>
              <w:jc w:val="center"/>
              <w:rPr>
                <w:b/>
                <w:sz w:val="16"/>
                <w:szCs w:val="16"/>
              </w:rPr>
            </w:pPr>
          </w:p>
        </w:tc>
        <w:tc>
          <w:tcPr>
            <w:tcW w:w="64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927FD63"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E30627B" w14:textId="77777777" w:rsidR="00DF08A2" w:rsidRDefault="00DF08A2" w:rsidP="00221E0C">
            <w:pPr>
              <w:ind w:right="40"/>
              <w:jc w:val="center"/>
              <w:rPr>
                <w:b/>
                <w:sz w:val="16"/>
                <w:szCs w:val="16"/>
              </w:rPr>
            </w:pPr>
          </w:p>
        </w:tc>
        <w:tc>
          <w:tcPr>
            <w:tcW w:w="64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13EE646"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514B9E2" w14:textId="77777777" w:rsidR="00DF08A2" w:rsidRDefault="00DF08A2" w:rsidP="00221E0C">
            <w:pPr>
              <w:ind w:right="40"/>
              <w:jc w:val="center"/>
              <w:rPr>
                <w:b/>
                <w:sz w:val="16"/>
                <w:szCs w:val="16"/>
              </w:rPr>
            </w:pPr>
          </w:p>
        </w:tc>
        <w:tc>
          <w:tcPr>
            <w:tcW w:w="635"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72C049E" w14:textId="77777777" w:rsidR="00DF08A2" w:rsidRDefault="00DF08A2" w:rsidP="00221E0C">
            <w:pPr>
              <w:ind w:right="40"/>
              <w:jc w:val="center"/>
              <w:rPr>
                <w:b/>
                <w:sz w:val="16"/>
                <w:szCs w:val="16"/>
              </w:rPr>
            </w:pPr>
          </w:p>
        </w:tc>
        <w:tc>
          <w:tcPr>
            <w:tcW w:w="62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EBA0DD2" w14:textId="77777777" w:rsidR="00DF08A2" w:rsidRDefault="00DF08A2" w:rsidP="00221E0C">
            <w:pPr>
              <w:ind w:right="40"/>
              <w:jc w:val="center"/>
              <w:rPr>
                <w:b/>
                <w:sz w:val="16"/>
                <w:szCs w:val="16"/>
              </w:rPr>
            </w:pPr>
          </w:p>
        </w:tc>
        <w:tc>
          <w:tcPr>
            <w:tcW w:w="62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2B104C2" w14:textId="77777777" w:rsidR="00DF08A2" w:rsidRDefault="00DF08A2" w:rsidP="00221E0C">
            <w:pPr>
              <w:ind w:right="40"/>
              <w:jc w:val="center"/>
              <w:rPr>
                <w:b/>
                <w:sz w:val="16"/>
                <w:szCs w:val="16"/>
              </w:rPr>
            </w:pPr>
          </w:p>
        </w:tc>
        <w:tc>
          <w:tcPr>
            <w:tcW w:w="61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C106DA7" w14:textId="77777777" w:rsidR="00DF08A2" w:rsidRDefault="00DF08A2" w:rsidP="00221E0C">
            <w:pPr>
              <w:ind w:right="40"/>
              <w:jc w:val="center"/>
              <w:rPr>
                <w:b/>
                <w:sz w:val="16"/>
                <w:szCs w:val="16"/>
              </w:rPr>
            </w:pPr>
          </w:p>
        </w:tc>
      </w:tr>
      <w:tr w:rsidR="00DF08A2" w14:paraId="2061AE99" w14:textId="77777777" w:rsidTr="00221E0C">
        <w:trPr>
          <w:trHeight w:val="194"/>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309A03" w14:textId="77777777" w:rsidR="00DF08A2" w:rsidRDefault="00DF08A2" w:rsidP="00221E0C">
            <w:pPr>
              <w:ind w:right="42"/>
              <w:jc w:val="center"/>
              <w:rPr>
                <w:sz w:val="18"/>
                <w:szCs w:val="18"/>
              </w:rPr>
            </w:pPr>
            <w:r>
              <w:rPr>
                <w:sz w:val="18"/>
                <w:szCs w:val="18"/>
              </w:rPr>
              <w:t>Ancash</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47912946" w14:textId="77777777" w:rsidR="00DF08A2" w:rsidRDefault="00DF08A2" w:rsidP="00221E0C">
            <w:pPr>
              <w:ind w:right="40"/>
              <w:jc w:val="center"/>
              <w:rPr>
                <w:sz w:val="16"/>
                <w:szCs w:val="16"/>
              </w:rPr>
            </w:pPr>
            <w:r>
              <w:rPr>
                <w:sz w:val="16"/>
                <w:szCs w:val="16"/>
              </w:rPr>
              <w:t>1.24</w:t>
            </w:r>
          </w:p>
        </w:tc>
        <w:tc>
          <w:tcPr>
            <w:tcW w:w="643" w:type="dxa"/>
            <w:tcBorders>
              <w:top w:val="nil"/>
              <w:left w:val="nil"/>
              <w:bottom w:val="single" w:sz="4" w:space="0" w:color="000000"/>
              <w:right w:val="single" w:sz="4" w:space="0" w:color="000000"/>
            </w:tcBorders>
            <w:shd w:val="clear" w:color="auto" w:fill="auto"/>
            <w:vAlign w:val="center"/>
          </w:tcPr>
          <w:p w14:paraId="26E94783" w14:textId="77777777" w:rsidR="00DF08A2" w:rsidRDefault="00DF08A2" w:rsidP="00221E0C">
            <w:pPr>
              <w:ind w:right="40"/>
              <w:jc w:val="center"/>
              <w:rPr>
                <w:sz w:val="16"/>
                <w:szCs w:val="16"/>
              </w:rPr>
            </w:pPr>
            <w:r>
              <w:rPr>
                <w:sz w:val="16"/>
                <w:szCs w:val="16"/>
              </w:rPr>
              <w:t>1.25</w:t>
            </w: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E692156"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230DBA7"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7674F5D" w14:textId="77777777" w:rsidR="00DF08A2" w:rsidRDefault="00DF08A2" w:rsidP="00221E0C">
            <w:pPr>
              <w:ind w:right="40"/>
              <w:jc w:val="center"/>
              <w:rPr>
                <w:b/>
                <w:sz w:val="16"/>
                <w:szCs w:val="16"/>
              </w:rPr>
            </w:pPr>
          </w:p>
        </w:tc>
        <w:tc>
          <w:tcPr>
            <w:tcW w:w="64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15C7762"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35CB7DB" w14:textId="77777777" w:rsidR="00DF08A2" w:rsidRDefault="00DF08A2" w:rsidP="00221E0C">
            <w:pPr>
              <w:ind w:right="40"/>
              <w:jc w:val="center"/>
              <w:rPr>
                <w:b/>
                <w:sz w:val="16"/>
                <w:szCs w:val="16"/>
              </w:rPr>
            </w:pPr>
          </w:p>
        </w:tc>
        <w:tc>
          <w:tcPr>
            <w:tcW w:w="64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7060A73"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DCBB8F6" w14:textId="77777777" w:rsidR="00DF08A2" w:rsidRDefault="00DF08A2" w:rsidP="00221E0C">
            <w:pPr>
              <w:ind w:right="40"/>
              <w:jc w:val="center"/>
              <w:rPr>
                <w:b/>
                <w:sz w:val="16"/>
                <w:szCs w:val="16"/>
              </w:rPr>
            </w:pPr>
          </w:p>
        </w:tc>
        <w:tc>
          <w:tcPr>
            <w:tcW w:w="635"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B83B7BE" w14:textId="77777777" w:rsidR="00DF08A2" w:rsidRDefault="00DF08A2" w:rsidP="00221E0C">
            <w:pPr>
              <w:ind w:right="40"/>
              <w:jc w:val="center"/>
              <w:rPr>
                <w:b/>
                <w:sz w:val="16"/>
                <w:szCs w:val="16"/>
              </w:rPr>
            </w:pPr>
          </w:p>
        </w:tc>
        <w:tc>
          <w:tcPr>
            <w:tcW w:w="62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72CCFF6" w14:textId="77777777" w:rsidR="00DF08A2" w:rsidRDefault="00DF08A2" w:rsidP="00221E0C">
            <w:pPr>
              <w:ind w:right="40"/>
              <w:jc w:val="center"/>
              <w:rPr>
                <w:b/>
                <w:sz w:val="16"/>
                <w:szCs w:val="16"/>
              </w:rPr>
            </w:pPr>
          </w:p>
        </w:tc>
        <w:tc>
          <w:tcPr>
            <w:tcW w:w="62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D32E557" w14:textId="77777777" w:rsidR="00DF08A2" w:rsidRDefault="00DF08A2" w:rsidP="00221E0C">
            <w:pPr>
              <w:ind w:right="40"/>
              <w:jc w:val="center"/>
              <w:rPr>
                <w:b/>
                <w:sz w:val="16"/>
                <w:szCs w:val="16"/>
              </w:rPr>
            </w:pPr>
          </w:p>
        </w:tc>
        <w:tc>
          <w:tcPr>
            <w:tcW w:w="61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494ED55" w14:textId="77777777" w:rsidR="00DF08A2" w:rsidRDefault="00DF08A2" w:rsidP="00221E0C">
            <w:pPr>
              <w:ind w:right="40"/>
              <w:jc w:val="center"/>
              <w:rPr>
                <w:b/>
                <w:sz w:val="16"/>
                <w:szCs w:val="16"/>
              </w:rPr>
            </w:pPr>
          </w:p>
        </w:tc>
      </w:tr>
      <w:tr w:rsidR="00DF08A2" w14:paraId="0933B6EB" w14:textId="77777777" w:rsidTr="00221E0C">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73D974" w14:textId="77777777" w:rsidR="00DF08A2" w:rsidRDefault="00DF08A2" w:rsidP="00221E0C">
            <w:pPr>
              <w:ind w:right="42"/>
              <w:jc w:val="center"/>
              <w:rPr>
                <w:sz w:val="18"/>
                <w:szCs w:val="18"/>
              </w:rPr>
            </w:pPr>
            <w:r>
              <w:rPr>
                <w:sz w:val="18"/>
                <w:szCs w:val="18"/>
              </w:rPr>
              <w:t>Apurímac</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1D6A27FC" w14:textId="77777777" w:rsidR="00DF08A2" w:rsidRDefault="00DF08A2" w:rsidP="00221E0C">
            <w:pPr>
              <w:ind w:right="40"/>
              <w:jc w:val="center"/>
              <w:rPr>
                <w:sz w:val="16"/>
                <w:szCs w:val="16"/>
              </w:rPr>
            </w:pPr>
            <w:r>
              <w:rPr>
                <w:sz w:val="16"/>
                <w:szCs w:val="16"/>
              </w:rPr>
              <w:t>1.75</w:t>
            </w:r>
          </w:p>
        </w:tc>
        <w:tc>
          <w:tcPr>
            <w:tcW w:w="643" w:type="dxa"/>
            <w:tcBorders>
              <w:top w:val="nil"/>
              <w:left w:val="nil"/>
              <w:bottom w:val="single" w:sz="4" w:space="0" w:color="000000"/>
              <w:right w:val="single" w:sz="4" w:space="0" w:color="000000"/>
            </w:tcBorders>
            <w:shd w:val="clear" w:color="auto" w:fill="auto"/>
            <w:vAlign w:val="center"/>
          </w:tcPr>
          <w:p w14:paraId="0C8CB728" w14:textId="77777777" w:rsidR="00DF08A2" w:rsidRDefault="00DF08A2" w:rsidP="00221E0C">
            <w:pPr>
              <w:ind w:right="40"/>
              <w:jc w:val="center"/>
              <w:rPr>
                <w:sz w:val="16"/>
                <w:szCs w:val="16"/>
              </w:rPr>
            </w:pPr>
            <w:r>
              <w:rPr>
                <w:sz w:val="16"/>
                <w:szCs w:val="16"/>
              </w:rPr>
              <w:t>1.77</w:t>
            </w: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D5B2D63"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DE8D6C0"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8836EE5" w14:textId="77777777" w:rsidR="00DF08A2" w:rsidRDefault="00DF08A2" w:rsidP="00221E0C">
            <w:pPr>
              <w:ind w:right="40"/>
              <w:jc w:val="center"/>
              <w:rPr>
                <w:b/>
                <w:sz w:val="16"/>
                <w:szCs w:val="16"/>
              </w:rPr>
            </w:pPr>
          </w:p>
        </w:tc>
        <w:tc>
          <w:tcPr>
            <w:tcW w:w="64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5423DCE"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949CFEB" w14:textId="77777777" w:rsidR="00DF08A2" w:rsidRDefault="00DF08A2" w:rsidP="00221E0C">
            <w:pPr>
              <w:ind w:right="40"/>
              <w:jc w:val="center"/>
              <w:rPr>
                <w:b/>
                <w:sz w:val="16"/>
                <w:szCs w:val="16"/>
              </w:rPr>
            </w:pPr>
          </w:p>
        </w:tc>
        <w:tc>
          <w:tcPr>
            <w:tcW w:w="64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FBA3A2C"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6566E9E" w14:textId="77777777" w:rsidR="00DF08A2" w:rsidRDefault="00DF08A2" w:rsidP="00221E0C">
            <w:pPr>
              <w:ind w:right="40"/>
              <w:jc w:val="center"/>
              <w:rPr>
                <w:b/>
                <w:sz w:val="16"/>
                <w:szCs w:val="16"/>
              </w:rPr>
            </w:pPr>
          </w:p>
        </w:tc>
        <w:tc>
          <w:tcPr>
            <w:tcW w:w="635"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CDE8BEC" w14:textId="77777777" w:rsidR="00DF08A2" w:rsidRDefault="00DF08A2" w:rsidP="00221E0C">
            <w:pPr>
              <w:ind w:right="40"/>
              <w:jc w:val="center"/>
              <w:rPr>
                <w:b/>
                <w:sz w:val="16"/>
                <w:szCs w:val="16"/>
              </w:rPr>
            </w:pPr>
          </w:p>
        </w:tc>
        <w:tc>
          <w:tcPr>
            <w:tcW w:w="62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0AAC58F" w14:textId="77777777" w:rsidR="00DF08A2" w:rsidRDefault="00DF08A2" w:rsidP="00221E0C">
            <w:pPr>
              <w:ind w:right="40"/>
              <w:jc w:val="center"/>
              <w:rPr>
                <w:b/>
                <w:sz w:val="16"/>
                <w:szCs w:val="16"/>
              </w:rPr>
            </w:pPr>
          </w:p>
        </w:tc>
        <w:tc>
          <w:tcPr>
            <w:tcW w:w="62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269DD49" w14:textId="77777777" w:rsidR="00DF08A2" w:rsidRDefault="00DF08A2" w:rsidP="00221E0C">
            <w:pPr>
              <w:ind w:right="40"/>
              <w:jc w:val="center"/>
              <w:rPr>
                <w:b/>
                <w:sz w:val="16"/>
                <w:szCs w:val="16"/>
              </w:rPr>
            </w:pPr>
          </w:p>
        </w:tc>
        <w:tc>
          <w:tcPr>
            <w:tcW w:w="61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25B074B" w14:textId="77777777" w:rsidR="00DF08A2" w:rsidRDefault="00DF08A2" w:rsidP="00221E0C">
            <w:pPr>
              <w:ind w:right="40"/>
              <w:jc w:val="center"/>
              <w:rPr>
                <w:b/>
                <w:sz w:val="16"/>
                <w:szCs w:val="16"/>
              </w:rPr>
            </w:pPr>
          </w:p>
        </w:tc>
      </w:tr>
      <w:tr w:rsidR="00DF08A2" w14:paraId="282AA1B3" w14:textId="77777777" w:rsidTr="00221E0C">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FD13B7" w14:textId="77777777" w:rsidR="00DF08A2" w:rsidRDefault="00DF08A2" w:rsidP="00221E0C">
            <w:pPr>
              <w:ind w:right="42"/>
              <w:jc w:val="center"/>
              <w:rPr>
                <w:sz w:val="18"/>
                <w:szCs w:val="18"/>
              </w:rPr>
            </w:pPr>
            <w:r>
              <w:rPr>
                <w:sz w:val="18"/>
                <w:szCs w:val="18"/>
              </w:rPr>
              <w:t>Arequipa</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4AEA0BC0" w14:textId="77777777" w:rsidR="00DF08A2" w:rsidRDefault="00DF08A2" w:rsidP="00221E0C">
            <w:pPr>
              <w:ind w:right="40"/>
              <w:jc w:val="center"/>
              <w:rPr>
                <w:sz w:val="16"/>
                <w:szCs w:val="16"/>
              </w:rPr>
            </w:pPr>
            <w:r>
              <w:rPr>
                <w:sz w:val="16"/>
                <w:szCs w:val="16"/>
              </w:rPr>
              <w:t>1.20</w:t>
            </w:r>
          </w:p>
        </w:tc>
        <w:tc>
          <w:tcPr>
            <w:tcW w:w="643" w:type="dxa"/>
            <w:tcBorders>
              <w:top w:val="nil"/>
              <w:left w:val="nil"/>
              <w:bottom w:val="single" w:sz="4" w:space="0" w:color="000000"/>
              <w:right w:val="single" w:sz="4" w:space="0" w:color="000000"/>
            </w:tcBorders>
            <w:shd w:val="clear" w:color="auto" w:fill="auto"/>
            <w:vAlign w:val="center"/>
          </w:tcPr>
          <w:p w14:paraId="0FD1AE67" w14:textId="77777777" w:rsidR="00DF08A2" w:rsidRDefault="00DF08A2" w:rsidP="00221E0C">
            <w:pPr>
              <w:ind w:right="40"/>
              <w:jc w:val="center"/>
              <w:rPr>
                <w:sz w:val="16"/>
                <w:szCs w:val="16"/>
              </w:rPr>
            </w:pPr>
            <w:r>
              <w:rPr>
                <w:sz w:val="16"/>
                <w:szCs w:val="16"/>
              </w:rPr>
              <w:t>1.21</w:t>
            </w: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A1C5D3D"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D31D35D"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B866755" w14:textId="77777777" w:rsidR="00DF08A2" w:rsidRDefault="00DF08A2" w:rsidP="00221E0C">
            <w:pPr>
              <w:ind w:right="40"/>
              <w:jc w:val="center"/>
              <w:rPr>
                <w:b/>
                <w:sz w:val="16"/>
                <w:szCs w:val="16"/>
              </w:rPr>
            </w:pPr>
          </w:p>
        </w:tc>
        <w:tc>
          <w:tcPr>
            <w:tcW w:w="64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E370BD6"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0CDD035" w14:textId="77777777" w:rsidR="00DF08A2" w:rsidRDefault="00DF08A2" w:rsidP="00221E0C">
            <w:pPr>
              <w:ind w:right="40"/>
              <w:jc w:val="center"/>
              <w:rPr>
                <w:b/>
                <w:sz w:val="16"/>
                <w:szCs w:val="16"/>
              </w:rPr>
            </w:pPr>
          </w:p>
        </w:tc>
        <w:tc>
          <w:tcPr>
            <w:tcW w:w="64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2B95553"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B0B235A" w14:textId="77777777" w:rsidR="00DF08A2" w:rsidRDefault="00DF08A2" w:rsidP="00221E0C">
            <w:pPr>
              <w:ind w:right="40"/>
              <w:jc w:val="center"/>
              <w:rPr>
                <w:b/>
                <w:sz w:val="16"/>
                <w:szCs w:val="16"/>
              </w:rPr>
            </w:pPr>
          </w:p>
        </w:tc>
        <w:tc>
          <w:tcPr>
            <w:tcW w:w="635"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557F123" w14:textId="77777777" w:rsidR="00DF08A2" w:rsidRDefault="00DF08A2" w:rsidP="00221E0C">
            <w:pPr>
              <w:ind w:right="40"/>
              <w:jc w:val="center"/>
              <w:rPr>
                <w:b/>
                <w:sz w:val="16"/>
                <w:szCs w:val="16"/>
              </w:rPr>
            </w:pPr>
          </w:p>
        </w:tc>
        <w:tc>
          <w:tcPr>
            <w:tcW w:w="62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9CAA374" w14:textId="77777777" w:rsidR="00DF08A2" w:rsidRDefault="00DF08A2" w:rsidP="00221E0C">
            <w:pPr>
              <w:ind w:right="40"/>
              <w:jc w:val="center"/>
              <w:rPr>
                <w:b/>
                <w:sz w:val="16"/>
                <w:szCs w:val="16"/>
              </w:rPr>
            </w:pPr>
          </w:p>
        </w:tc>
        <w:tc>
          <w:tcPr>
            <w:tcW w:w="62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DED8DE1" w14:textId="77777777" w:rsidR="00DF08A2" w:rsidRDefault="00DF08A2" w:rsidP="00221E0C">
            <w:pPr>
              <w:ind w:right="40"/>
              <w:jc w:val="center"/>
              <w:rPr>
                <w:b/>
                <w:sz w:val="16"/>
                <w:szCs w:val="16"/>
              </w:rPr>
            </w:pPr>
          </w:p>
        </w:tc>
        <w:tc>
          <w:tcPr>
            <w:tcW w:w="61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D68CA6E" w14:textId="77777777" w:rsidR="00DF08A2" w:rsidRDefault="00DF08A2" w:rsidP="00221E0C">
            <w:pPr>
              <w:ind w:right="40"/>
              <w:jc w:val="center"/>
              <w:rPr>
                <w:b/>
                <w:sz w:val="16"/>
                <w:szCs w:val="16"/>
              </w:rPr>
            </w:pPr>
          </w:p>
        </w:tc>
      </w:tr>
      <w:tr w:rsidR="00DF08A2" w14:paraId="75E494EF" w14:textId="77777777" w:rsidTr="00221E0C">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8A0B4D" w14:textId="77777777" w:rsidR="00DF08A2" w:rsidRDefault="00DF08A2" w:rsidP="00221E0C">
            <w:pPr>
              <w:ind w:right="42"/>
              <w:jc w:val="center"/>
              <w:rPr>
                <w:sz w:val="18"/>
                <w:szCs w:val="18"/>
              </w:rPr>
            </w:pPr>
            <w:r>
              <w:rPr>
                <w:sz w:val="18"/>
                <w:szCs w:val="18"/>
              </w:rPr>
              <w:t>Ayacucho</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78E03015" w14:textId="77777777" w:rsidR="00DF08A2" w:rsidRDefault="00DF08A2" w:rsidP="00221E0C">
            <w:pPr>
              <w:ind w:right="40"/>
              <w:jc w:val="center"/>
              <w:rPr>
                <w:sz w:val="16"/>
                <w:szCs w:val="16"/>
              </w:rPr>
            </w:pPr>
            <w:r>
              <w:rPr>
                <w:sz w:val="16"/>
                <w:szCs w:val="16"/>
              </w:rPr>
              <w:t>1.48</w:t>
            </w:r>
          </w:p>
        </w:tc>
        <w:tc>
          <w:tcPr>
            <w:tcW w:w="643" w:type="dxa"/>
            <w:tcBorders>
              <w:top w:val="nil"/>
              <w:left w:val="nil"/>
              <w:bottom w:val="single" w:sz="4" w:space="0" w:color="000000"/>
              <w:right w:val="single" w:sz="4" w:space="0" w:color="000000"/>
            </w:tcBorders>
            <w:shd w:val="clear" w:color="auto" w:fill="auto"/>
            <w:vAlign w:val="center"/>
          </w:tcPr>
          <w:p w14:paraId="4BA18ECA" w14:textId="77777777" w:rsidR="00DF08A2" w:rsidRDefault="00DF08A2" w:rsidP="00221E0C">
            <w:pPr>
              <w:ind w:right="40"/>
              <w:jc w:val="center"/>
              <w:rPr>
                <w:sz w:val="16"/>
                <w:szCs w:val="16"/>
              </w:rPr>
            </w:pPr>
            <w:r>
              <w:rPr>
                <w:sz w:val="16"/>
                <w:szCs w:val="16"/>
              </w:rPr>
              <w:t>1.49</w:t>
            </w: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FEFAA49"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8647042"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0338797" w14:textId="77777777" w:rsidR="00DF08A2" w:rsidRDefault="00DF08A2" w:rsidP="00221E0C">
            <w:pPr>
              <w:ind w:right="40"/>
              <w:jc w:val="center"/>
              <w:rPr>
                <w:b/>
                <w:sz w:val="16"/>
                <w:szCs w:val="16"/>
              </w:rPr>
            </w:pPr>
          </w:p>
        </w:tc>
        <w:tc>
          <w:tcPr>
            <w:tcW w:w="64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3E59030"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8D93D3A" w14:textId="77777777" w:rsidR="00DF08A2" w:rsidRDefault="00DF08A2" w:rsidP="00221E0C">
            <w:pPr>
              <w:ind w:right="40"/>
              <w:jc w:val="center"/>
              <w:rPr>
                <w:b/>
                <w:sz w:val="16"/>
                <w:szCs w:val="16"/>
              </w:rPr>
            </w:pPr>
          </w:p>
        </w:tc>
        <w:tc>
          <w:tcPr>
            <w:tcW w:w="64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10ED852"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18DC476" w14:textId="77777777" w:rsidR="00DF08A2" w:rsidRDefault="00DF08A2" w:rsidP="00221E0C">
            <w:pPr>
              <w:ind w:right="40"/>
              <w:jc w:val="center"/>
              <w:rPr>
                <w:b/>
                <w:sz w:val="16"/>
                <w:szCs w:val="16"/>
              </w:rPr>
            </w:pPr>
          </w:p>
        </w:tc>
        <w:tc>
          <w:tcPr>
            <w:tcW w:w="635"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6B6DAAE" w14:textId="77777777" w:rsidR="00DF08A2" w:rsidRDefault="00DF08A2" w:rsidP="00221E0C">
            <w:pPr>
              <w:ind w:right="40"/>
              <w:jc w:val="center"/>
              <w:rPr>
                <w:b/>
                <w:sz w:val="16"/>
                <w:szCs w:val="16"/>
              </w:rPr>
            </w:pPr>
          </w:p>
        </w:tc>
        <w:tc>
          <w:tcPr>
            <w:tcW w:w="62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FF009B1" w14:textId="77777777" w:rsidR="00DF08A2" w:rsidRDefault="00DF08A2" w:rsidP="00221E0C">
            <w:pPr>
              <w:ind w:right="40"/>
              <w:jc w:val="center"/>
              <w:rPr>
                <w:b/>
                <w:sz w:val="16"/>
                <w:szCs w:val="16"/>
              </w:rPr>
            </w:pPr>
          </w:p>
        </w:tc>
        <w:tc>
          <w:tcPr>
            <w:tcW w:w="62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6B0CC41" w14:textId="77777777" w:rsidR="00DF08A2" w:rsidRDefault="00DF08A2" w:rsidP="00221E0C">
            <w:pPr>
              <w:ind w:right="40"/>
              <w:jc w:val="center"/>
              <w:rPr>
                <w:b/>
                <w:sz w:val="16"/>
                <w:szCs w:val="16"/>
              </w:rPr>
            </w:pPr>
          </w:p>
        </w:tc>
        <w:tc>
          <w:tcPr>
            <w:tcW w:w="61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798A451" w14:textId="77777777" w:rsidR="00DF08A2" w:rsidRDefault="00DF08A2" w:rsidP="00221E0C">
            <w:pPr>
              <w:ind w:right="40"/>
              <w:jc w:val="center"/>
              <w:rPr>
                <w:b/>
                <w:sz w:val="16"/>
                <w:szCs w:val="16"/>
              </w:rPr>
            </w:pPr>
          </w:p>
        </w:tc>
      </w:tr>
      <w:tr w:rsidR="00DF08A2" w14:paraId="5AAE9DBC" w14:textId="77777777" w:rsidTr="00221E0C">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328909" w14:textId="77777777" w:rsidR="00DF08A2" w:rsidRDefault="00DF08A2" w:rsidP="00221E0C">
            <w:pPr>
              <w:ind w:right="42"/>
              <w:jc w:val="center"/>
              <w:rPr>
                <w:sz w:val="18"/>
                <w:szCs w:val="18"/>
              </w:rPr>
            </w:pPr>
            <w:r>
              <w:rPr>
                <w:sz w:val="18"/>
                <w:szCs w:val="18"/>
              </w:rPr>
              <w:t>Cajamarca</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76C013FB" w14:textId="77777777" w:rsidR="00DF08A2" w:rsidRDefault="00DF08A2" w:rsidP="00221E0C">
            <w:pPr>
              <w:ind w:right="40"/>
              <w:jc w:val="center"/>
              <w:rPr>
                <w:sz w:val="16"/>
                <w:szCs w:val="16"/>
              </w:rPr>
            </w:pPr>
            <w:r>
              <w:rPr>
                <w:sz w:val="16"/>
                <w:szCs w:val="16"/>
              </w:rPr>
              <w:t>1.52</w:t>
            </w:r>
          </w:p>
        </w:tc>
        <w:tc>
          <w:tcPr>
            <w:tcW w:w="643" w:type="dxa"/>
            <w:tcBorders>
              <w:top w:val="nil"/>
              <w:left w:val="nil"/>
              <w:bottom w:val="single" w:sz="4" w:space="0" w:color="000000"/>
              <w:right w:val="single" w:sz="4" w:space="0" w:color="000000"/>
            </w:tcBorders>
            <w:shd w:val="clear" w:color="auto" w:fill="auto"/>
            <w:vAlign w:val="center"/>
          </w:tcPr>
          <w:p w14:paraId="41CB6BBC" w14:textId="77777777" w:rsidR="00DF08A2" w:rsidRDefault="00DF08A2" w:rsidP="00221E0C">
            <w:pPr>
              <w:ind w:right="40"/>
              <w:jc w:val="center"/>
              <w:rPr>
                <w:sz w:val="16"/>
                <w:szCs w:val="16"/>
              </w:rPr>
            </w:pPr>
            <w:r>
              <w:rPr>
                <w:sz w:val="16"/>
                <w:szCs w:val="16"/>
              </w:rPr>
              <w:t>1.54</w:t>
            </w: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3F0E656"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BC13F51"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FA6EA9A" w14:textId="77777777" w:rsidR="00DF08A2" w:rsidRDefault="00DF08A2" w:rsidP="00221E0C">
            <w:pPr>
              <w:ind w:right="40"/>
              <w:jc w:val="center"/>
              <w:rPr>
                <w:b/>
                <w:sz w:val="16"/>
                <w:szCs w:val="16"/>
              </w:rPr>
            </w:pPr>
          </w:p>
        </w:tc>
        <w:tc>
          <w:tcPr>
            <w:tcW w:w="64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1831087"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C1DEB2D" w14:textId="77777777" w:rsidR="00DF08A2" w:rsidRDefault="00DF08A2" w:rsidP="00221E0C">
            <w:pPr>
              <w:ind w:right="40"/>
              <w:jc w:val="center"/>
              <w:rPr>
                <w:b/>
                <w:sz w:val="16"/>
                <w:szCs w:val="16"/>
              </w:rPr>
            </w:pPr>
          </w:p>
        </w:tc>
        <w:tc>
          <w:tcPr>
            <w:tcW w:w="64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2D3F8EA"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900DB23" w14:textId="77777777" w:rsidR="00DF08A2" w:rsidRDefault="00DF08A2" w:rsidP="00221E0C">
            <w:pPr>
              <w:ind w:right="40"/>
              <w:jc w:val="center"/>
              <w:rPr>
                <w:b/>
                <w:sz w:val="16"/>
                <w:szCs w:val="16"/>
              </w:rPr>
            </w:pPr>
          </w:p>
        </w:tc>
        <w:tc>
          <w:tcPr>
            <w:tcW w:w="635"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0E3950C" w14:textId="77777777" w:rsidR="00DF08A2" w:rsidRDefault="00DF08A2" w:rsidP="00221E0C">
            <w:pPr>
              <w:ind w:right="40"/>
              <w:jc w:val="center"/>
              <w:rPr>
                <w:b/>
                <w:sz w:val="16"/>
                <w:szCs w:val="16"/>
              </w:rPr>
            </w:pPr>
          </w:p>
        </w:tc>
        <w:tc>
          <w:tcPr>
            <w:tcW w:w="62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5D9DB34" w14:textId="77777777" w:rsidR="00DF08A2" w:rsidRDefault="00DF08A2" w:rsidP="00221E0C">
            <w:pPr>
              <w:ind w:right="40"/>
              <w:jc w:val="center"/>
              <w:rPr>
                <w:b/>
                <w:sz w:val="16"/>
                <w:szCs w:val="16"/>
              </w:rPr>
            </w:pPr>
          </w:p>
        </w:tc>
        <w:tc>
          <w:tcPr>
            <w:tcW w:w="62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1BB3EAB" w14:textId="77777777" w:rsidR="00DF08A2" w:rsidRDefault="00DF08A2" w:rsidP="00221E0C">
            <w:pPr>
              <w:ind w:right="40"/>
              <w:jc w:val="center"/>
              <w:rPr>
                <w:b/>
                <w:sz w:val="16"/>
                <w:szCs w:val="16"/>
              </w:rPr>
            </w:pPr>
          </w:p>
        </w:tc>
        <w:tc>
          <w:tcPr>
            <w:tcW w:w="61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7600BBA" w14:textId="77777777" w:rsidR="00DF08A2" w:rsidRDefault="00DF08A2" w:rsidP="00221E0C">
            <w:pPr>
              <w:ind w:right="40"/>
              <w:jc w:val="center"/>
              <w:rPr>
                <w:b/>
                <w:sz w:val="16"/>
                <w:szCs w:val="16"/>
              </w:rPr>
            </w:pPr>
          </w:p>
        </w:tc>
      </w:tr>
      <w:tr w:rsidR="00DF08A2" w14:paraId="060E1638" w14:textId="77777777" w:rsidTr="00221E0C">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E613DA" w14:textId="77777777" w:rsidR="00DF08A2" w:rsidRDefault="00DF08A2" w:rsidP="00221E0C">
            <w:pPr>
              <w:ind w:right="42"/>
              <w:jc w:val="center"/>
              <w:rPr>
                <w:sz w:val="18"/>
                <w:szCs w:val="18"/>
              </w:rPr>
            </w:pPr>
            <w:r>
              <w:rPr>
                <w:sz w:val="18"/>
                <w:szCs w:val="18"/>
              </w:rPr>
              <w:t>Callao</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50949B3D" w14:textId="77777777" w:rsidR="00DF08A2" w:rsidRDefault="00DF08A2" w:rsidP="00221E0C">
            <w:pPr>
              <w:ind w:right="40"/>
              <w:jc w:val="center"/>
              <w:rPr>
                <w:sz w:val="16"/>
                <w:szCs w:val="16"/>
              </w:rPr>
            </w:pPr>
            <w:r>
              <w:rPr>
                <w:sz w:val="16"/>
                <w:szCs w:val="16"/>
              </w:rPr>
              <w:t>1.19</w:t>
            </w:r>
          </w:p>
        </w:tc>
        <w:tc>
          <w:tcPr>
            <w:tcW w:w="643" w:type="dxa"/>
            <w:tcBorders>
              <w:top w:val="nil"/>
              <w:left w:val="nil"/>
              <w:bottom w:val="single" w:sz="4" w:space="0" w:color="000000"/>
              <w:right w:val="single" w:sz="4" w:space="0" w:color="000000"/>
            </w:tcBorders>
            <w:shd w:val="clear" w:color="auto" w:fill="auto"/>
            <w:vAlign w:val="center"/>
          </w:tcPr>
          <w:p w14:paraId="7014558A" w14:textId="77777777" w:rsidR="00DF08A2" w:rsidRDefault="00DF08A2" w:rsidP="00221E0C">
            <w:pPr>
              <w:ind w:right="40"/>
              <w:jc w:val="center"/>
              <w:rPr>
                <w:sz w:val="16"/>
                <w:szCs w:val="16"/>
              </w:rPr>
            </w:pPr>
            <w:r>
              <w:rPr>
                <w:sz w:val="16"/>
                <w:szCs w:val="16"/>
              </w:rPr>
              <w:t>1.19</w:t>
            </w: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7227BED"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0F92968"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1B673B7" w14:textId="77777777" w:rsidR="00DF08A2" w:rsidRDefault="00DF08A2" w:rsidP="00221E0C">
            <w:pPr>
              <w:ind w:right="40"/>
              <w:jc w:val="center"/>
              <w:rPr>
                <w:b/>
                <w:sz w:val="16"/>
                <w:szCs w:val="16"/>
              </w:rPr>
            </w:pPr>
          </w:p>
        </w:tc>
        <w:tc>
          <w:tcPr>
            <w:tcW w:w="64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F8213C3"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C3D0957" w14:textId="77777777" w:rsidR="00DF08A2" w:rsidRDefault="00DF08A2" w:rsidP="00221E0C">
            <w:pPr>
              <w:ind w:right="40"/>
              <w:jc w:val="center"/>
              <w:rPr>
                <w:b/>
                <w:sz w:val="16"/>
                <w:szCs w:val="16"/>
              </w:rPr>
            </w:pPr>
          </w:p>
        </w:tc>
        <w:tc>
          <w:tcPr>
            <w:tcW w:w="64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C9C1EDA"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C587FA4" w14:textId="77777777" w:rsidR="00DF08A2" w:rsidRDefault="00DF08A2" w:rsidP="00221E0C">
            <w:pPr>
              <w:ind w:right="40"/>
              <w:jc w:val="center"/>
              <w:rPr>
                <w:b/>
                <w:sz w:val="16"/>
                <w:szCs w:val="16"/>
              </w:rPr>
            </w:pPr>
          </w:p>
        </w:tc>
        <w:tc>
          <w:tcPr>
            <w:tcW w:w="635"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A258687" w14:textId="77777777" w:rsidR="00DF08A2" w:rsidRDefault="00DF08A2" w:rsidP="00221E0C">
            <w:pPr>
              <w:ind w:right="40"/>
              <w:jc w:val="center"/>
              <w:rPr>
                <w:b/>
                <w:sz w:val="16"/>
                <w:szCs w:val="16"/>
              </w:rPr>
            </w:pPr>
          </w:p>
        </w:tc>
        <w:tc>
          <w:tcPr>
            <w:tcW w:w="62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CA6BB9C" w14:textId="77777777" w:rsidR="00DF08A2" w:rsidRDefault="00DF08A2" w:rsidP="00221E0C">
            <w:pPr>
              <w:ind w:right="40"/>
              <w:jc w:val="center"/>
              <w:rPr>
                <w:b/>
                <w:sz w:val="16"/>
                <w:szCs w:val="16"/>
              </w:rPr>
            </w:pPr>
          </w:p>
        </w:tc>
        <w:tc>
          <w:tcPr>
            <w:tcW w:w="62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3785652" w14:textId="77777777" w:rsidR="00DF08A2" w:rsidRDefault="00DF08A2" w:rsidP="00221E0C">
            <w:pPr>
              <w:ind w:right="40"/>
              <w:jc w:val="center"/>
              <w:rPr>
                <w:b/>
                <w:sz w:val="16"/>
                <w:szCs w:val="16"/>
              </w:rPr>
            </w:pPr>
          </w:p>
        </w:tc>
        <w:tc>
          <w:tcPr>
            <w:tcW w:w="61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A944B00" w14:textId="77777777" w:rsidR="00DF08A2" w:rsidRDefault="00DF08A2" w:rsidP="00221E0C">
            <w:pPr>
              <w:ind w:right="40"/>
              <w:jc w:val="center"/>
              <w:rPr>
                <w:b/>
                <w:sz w:val="16"/>
                <w:szCs w:val="16"/>
              </w:rPr>
            </w:pPr>
          </w:p>
        </w:tc>
      </w:tr>
      <w:tr w:rsidR="00DF08A2" w14:paraId="7394AEB8" w14:textId="77777777" w:rsidTr="00221E0C">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77264D" w14:textId="77777777" w:rsidR="00DF08A2" w:rsidRDefault="00DF08A2" w:rsidP="00221E0C">
            <w:pPr>
              <w:ind w:right="42"/>
              <w:jc w:val="center"/>
              <w:rPr>
                <w:sz w:val="18"/>
                <w:szCs w:val="18"/>
              </w:rPr>
            </w:pPr>
            <w:r>
              <w:rPr>
                <w:sz w:val="18"/>
                <w:szCs w:val="18"/>
              </w:rPr>
              <w:t>Cusco</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27054E83" w14:textId="77777777" w:rsidR="00DF08A2" w:rsidRDefault="00DF08A2" w:rsidP="00221E0C">
            <w:pPr>
              <w:ind w:right="40"/>
              <w:jc w:val="center"/>
              <w:rPr>
                <w:sz w:val="16"/>
                <w:szCs w:val="16"/>
              </w:rPr>
            </w:pPr>
            <w:r>
              <w:rPr>
                <w:sz w:val="16"/>
                <w:szCs w:val="16"/>
              </w:rPr>
              <w:t>1.20</w:t>
            </w:r>
          </w:p>
        </w:tc>
        <w:tc>
          <w:tcPr>
            <w:tcW w:w="643" w:type="dxa"/>
            <w:tcBorders>
              <w:top w:val="nil"/>
              <w:left w:val="nil"/>
              <w:bottom w:val="single" w:sz="4" w:space="0" w:color="000000"/>
              <w:right w:val="single" w:sz="4" w:space="0" w:color="000000"/>
            </w:tcBorders>
            <w:shd w:val="clear" w:color="auto" w:fill="auto"/>
            <w:vAlign w:val="center"/>
          </w:tcPr>
          <w:p w14:paraId="11A1B8B5" w14:textId="77777777" w:rsidR="00DF08A2" w:rsidRDefault="00DF08A2" w:rsidP="00221E0C">
            <w:pPr>
              <w:ind w:right="40"/>
              <w:jc w:val="center"/>
              <w:rPr>
                <w:sz w:val="16"/>
                <w:szCs w:val="16"/>
              </w:rPr>
            </w:pPr>
            <w:r>
              <w:rPr>
                <w:sz w:val="16"/>
                <w:szCs w:val="16"/>
              </w:rPr>
              <w:t>1.20</w:t>
            </w: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437A550"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5CDB252"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F3EDFD7" w14:textId="77777777" w:rsidR="00DF08A2" w:rsidRDefault="00DF08A2" w:rsidP="00221E0C">
            <w:pPr>
              <w:ind w:right="40"/>
              <w:jc w:val="center"/>
              <w:rPr>
                <w:b/>
                <w:sz w:val="16"/>
                <w:szCs w:val="16"/>
              </w:rPr>
            </w:pPr>
          </w:p>
        </w:tc>
        <w:tc>
          <w:tcPr>
            <w:tcW w:w="64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A1DEBBC"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8E960B6" w14:textId="77777777" w:rsidR="00DF08A2" w:rsidRDefault="00DF08A2" w:rsidP="00221E0C">
            <w:pPr>
              <w:ind w:right="40"/>
              <w:jc w:val="center"/>
              <w:rPr>
                <w:b/>
                <w:sz w:val="16"/>
                <w:szCs w:val="16"/>
              </w:rPr>
            </w:pPr>
          </w:p>
        </w:tc>
        <w:tc>
          <w:tcPr>
            <w:tcW w:w="64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C302905"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EA264E1" w14:textId="77777777" w:rsidR="00DF08A2" w:rsidRDefault="00DF08A2" w:rsidP="00221E0C">
            <w:pPr>
              <w:ind w:right="40"/>
              <w:jc w:val="center"/>
              <w:rPr>
                <w:b/>
                <w:sz w:val="16"/>
                <w:szCs w:val="16"/>
              </w:rPr>
            </w:pPr>
          </w:p>
        </w:tc>
        <w:tc>
          <w:tcPr>
            <w:tcW w:w="635"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704F131" w14:textId="77777777" w:rsidR="00DF08A2" w:rsidRDefault="00DF08A2" w:rsidP="00221E0C">
            <w:pPr>
              <w:ind w:right="40"/>
              <w:jc w:val="center"/>
              <w:rPr>
                <w:b/>
                <w:sz w:val="16"/>
                <w:szCs w:val="16"/>
              </w:rPr>
            </w:pPr>
          </w:p>
        </w:tc>
        <w:tc>
          <w:tcPr>
            <w:tcW w:w="62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3A5BC65" w14:textId="77777777" w:rsidR="00DF08A2" w:rsidRDefault="00DF08A2" w:rsidP="00221E0C">
            <w:pPr>
              <w:ind w:right="40"/>
              <w:jc w:val="center"/>
              <w:rPr>
                <w:b/>
                <w:sz w:val="16"/>
                <w:szCs w:val="16"/>
              </w:rPr>
            </w:pPr>
          </w:p>
        </w:tc>
        <w:tc>
          <w:tcPr>
            <w:tcW w:w="62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8392F22" w14:textId="77777777" w:rsidR="00DF08A2" w:rsidRDefault="00DF08A2" w:rsidP="00221E0C">
            <w:pPr>
              <w:ind w:right="40"/>
              <w:jc w:val="center"/>
              <w:rPr>
                <w:b/>
                <w:sz w:val="16"/>
                <w:szCs w:val="16"/>
              </w:rPr>
            </w:pPr>
          </w:p>
        </w:tc>
        <w:tc>
          <w:tcPr>
            <w:tcW w:w="61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4D1E6EC" w14:textId="77777777" w:rsidR="00DF08A2" w:rsidRDefault="00DF08A2" w:rsidP="00221E0C">
            <w:pPr>
              <w:ind w:right="40"/>
              <w:jc w:val="center"/>
              <w:rPr>
                <w:b/>
                <w:sz w:val="16"/>
                <w:szCs w:val="16"/>
              </w:rPr>
            </w:pPr>
          </w:p>
        </w:tc>
      </w:tr>
      <w:tr w:rsidR="00DF08A2" w14:paraId="04C751E3" w14:textId="77777777" w:rsidTr="00221E0C">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FFB185" w14:textId="77777777" w:rsidR="00DF08A2" w:rsidRDefault="00DF08A2" w:rsidP="00221E0C">
            <w:pPr>
              <w:ind w:right="42"/>
              <w:jc w:val="center"/>
              <w:rPr>
                <w:sz w:val="18"/>
                <w:szCs w:val="18"/>
              </w:rPr>
            </w:pPr>
            <w:r>
              <w:rPr>
                <w:sz w:val="18"/>
                <w:szCs w:val="18"/>
              </w:rPr>
              <w:t>Huancavelica</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514A0BB7" w14:textId="77777777" w:rsidR="00DF08A2" w:rsidRDefault="00DF08A2" w:rsidP="00221E0C">
            <w:pPr>
              <w:ind w:right="40"/>
              <w:jc w:val="center"/>
              <w:rPr>
                <w:sz w:val="16"/>
                <w:szCs w:val="16"/>
              </w:rPr>
            </w:pPr>
            <w:r>
              <w:rPr>
                <w:sz w:val="16"/>
                <w:szCs w:val="16"/>
              </w:rPr>
              <w:t>1.51</w:t>
            </w:r>
          </w:p>
        </w:tc>
        <w:tc>
          <w:tcPr>
            <w:tcW w:w="643" w:type="dxa"/>
            <w:tcBorders>
              <w:top w:val="nil"/>
              <w:left w:val="nil"/>
              <w:bottom w:val="single" w:sz="4" w:space="0" w:color="000000"/>
              <w:right w:val="single" w:sz="4" w:space="0" w:color="000000"/>
            </w:tcBorders>
            <w:shd w:val="clear" w:color="auto" w:fill="auto"/>
            <w:vAlign w:val="center"/>
          </w:tcPr>
          <w:p w14:paraId="20B04180" w14:textId="77777777" w:rsidR="00DF08A2" w:rsidRDefault="00DF08A2" w:rsidP="00221E0C">
            <w:pPr>
              <w:ind w:right="40"/>
              <w:jc w:val="center"/>
              <w:rPr>
                <w:sz w:val="16"/>
                <w:szCs w:val="16"/>
              </w:rPr>
            </w:pPr>
            <w:r>
              <w:rPr>
                <w:sz w:val="16"/>
                <w:szCs w:val="16"/>
              </w:rPr>
              <w:t>1.53</w:t>
            </w: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4CD930F"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D8F6BD4"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228ABDD" w14:textId="77777777" w:rsidR="00DF08A2" w:rsidRDefault="00DF08A2" w:rsidP="00221E0C">
            <w:pPr>
              <w:ind w:right="40"/>
              <w:jc w:val="center"/>
              <w:rPr>
                <w:b/>
                <w:sz w:val="16"/>
                <w:szCs w:val="16"/>
              </w:rPr>
            </w:pPr>
          </w:p>
        </w:tc>
        <w:tc>
          <w:tcPr>
            <w:tcW w:w="64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D55FCE6"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6D3E591" w14:textId="77777777" w:rsidR="00DF08A2" w:rsidRDefault="00DF08A2" w:rsidP="00221E0C">
            <w:pPr>
              <w:ind w:right="40"/>
              <w:jc w:val="center"/>
              <w:rPr>
                <w:b/>
                <w:sz w:val="16"/>
                <w:szCs w:val="16"/>
              </w:rPr>
            </w:pPr>
          </w:p>
        </w:tc>
        <w:tc>
          <w:tcPr>
            <w:tcW w:w="64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A1AA658"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B6C606D" w14:textId="77777777" w:rsidR="00DF08A2" w:rsidRDefault="00DF08A2" w:rsidP="00221E0C">
            <w:pPr>
              <w:ind w:right="40"/>
              <w:jc w:val="center"/>
              <w:rPr>
                <w:b/>
                <w:sz w:val="16"/>
                <w:szCs w:val="16"/>
              </w:rPr>
            </w:pPr>
          </w:p>
        </w:tc>
        <w:tc>
          <w:tcPr>
            <w:tcW w:w="635"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7BC0300" w14:textId="77777777" w:rsidR="00DF08A2" w:rsidRDefault="00DF08A2" w:rsidP="00221E0C">
            <w:pPr>
              <w:ind w:right="40"/>
              <w:jc w:val="center"/>
              <w:rPr>
                <w:b/>
                <w:sz w:val="16"/>
                <w:szCs w:val="16"/>
              </w:rPr>
            </w:pPr>
          </w:p>
        </w:tc>
        <w:tc>
          <w:tcPr>
            <w:tcW w:w="62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2CBE2D4" w14:textId="77777777" w:rsidR="00DF08A2" w:rsidRDefault="00DF08A2" w:rsidP="00221E0C">
            <w:pPr>
              <w:ind w:right="40"/>
              <w:jc w:val="center"/>
              <w:rPr>
                <w:b/>
                <w:sz w:val="16"/>
                <w:szCs w:val="16"/>
              </w:rPr>
            </w:pPr>
          </w:p>
        </w:tc>
        <w:tc>
          <w:tcPr>
            <w:tcW w:w="62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2C9B1F7" w14:textId="77777777" w:rsidR="00DF08A2" w:rsidRDefault="00DF08A2" w:rsidP="00221E0C">
            <w:pPr>
              <w:ind w:right="40"/>
              <w:jc w:val="center"/>
              <w:rPr>
                <w:b/>
                <w:sz w:val="16"/>
                <w:szCs w:val="16"/>
              </w:rPr>
            </w:pPr>
          </w:p>
        </w:tc>
        <w:tc>
          <w:tcPr>
            <w:tcW w:w="61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EBD0722" w14:textId="77777777" w:rsidR="00DF08A2" w:rsidRDefault="00DF08A2" w:rsidP="00221E0C">
            <w:pPr>
              <w:ind w:right="40"/>
              <w:jc w:val="center"/>
              <w:rPr>
                <w:b/>
                <w:sz w:val="16"/>
                <w:szCs w:val="16"/>
              </w:rPr>
            </w:pPr>
          </w:p>
        </w:tc>
      </w:tr>
      <w:tr w:rsidR="00DF08A2" w14:paraId="5B94B0AD" w14:textId="77777777" w:rsidTr="00221E0C">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9D3439" w14:textId="77777777" w:rsidR="00DF08A2" w:rsidRDefault="00DF08A2" w:rsidP="00221E0C">
            <w:pPr>
              <w:ind w:right="42"/>
              <w:jc w:val="center"/>
              <w:rPr>
                <w:sz w:val="18"/>
                <w:szCs w:val="18"/>
              </w:rPr>
            </w:pPr>
            <w:r>
              <w:rPr>
                <w:sz w:val="18"/>
                <w:szCs w:val="18"/>
              </w:rPr>
              <w:t>Huánuco</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42E968D7" w14:textId="77777777" w:rsidR="00DF08A2" w:rsidRDefault="00DF08A2" w:rsidP="00221E0C">
            <w:pPr>
              <w:ind w:right="40"/>
              <w:jc w:val="center"/>
              <w:rPr>
                <w:sz w:val="16"/>
                <w:szCs w:val="16"/>
              </w:rPr>
            </w:pPr>
            <w:r>
              <w:rPr>
                <w:sz w:val="16"/>
                <w:szCs w:val="16"/>
              </w:rPr>
              <w:t>1.31</w:t>
            </w:r>
          </w:p>
        </w:tc>
        <w:tc>
          <w:tcPr>
            <w:tcW w:w="643" w:type="dxa"/>
            <w:tcBorders>
              <w:top w:val="nil"/>
              <w:left w:val="nil"/>
              <w:bottom w:val="single" w:sz="4" w:space="0" w:color="000000"/>
              <w:right w:val="single" w:sz="4" w:space="0" w:color="000000"/>
            </w:tcBorders>
            <w:shd w:val="clear" w:color="auto" w:fill="auto"/>
            <w:vAlign w:val="center"/>
          </w:tcPr>
          <w:p w14:paraId="0F67DCF2" w14:textId="77777777" w:rsidR="00DF08A2" w:rsidRDefault="00DF08A2" w:rsidP="00221E0C">
            <w:pPr>
              <w:ind w:right="40"/>
              <w:jc w:val="center"/>
              <w:rPr>
                <w:sz w:val="16"/>
                <w:szCs w:val="16"/>
              </w:rPr>
            </w:pPr>
            <w:r>
              <w:rPr>
                <w:sz w:val="16"/>
                <w:szCs w:val="16"/>
              </w:rPr>
              <w:t>1.32</w:t>
            </w: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E93E56A"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AD4E183"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3DC1570" w14:textId="77777777" w:rsidR="00DF08A2" w:rsidRDefault="00DF08A2" w:rsidP="00221E0C">
            <w:pPr>
              <w:ind w:right="40"/>
              <w:jc w:val="center"/>
              <w:rPr>
                <w:b/>
                <w:sz w:val="16"/>
                <w:szCs w:val="16"/>
              </w:rPr>
            </w:pPr>
          </w:p>
        </w:tc>
        <w:tc>
          <w:tcPr>
            <w:tcW w:w="64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D2F4207"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904E64D" w14:textId="77777777" w:rsidR="00DF08A2" w:rsidRDefault="00DF08A2" w:rsidP="00221E0C">
            <w:pPr>
              <w:ind w:right="40"/>
              <w:jc w:val="center"/>
              <w:rPr>
                <w:b/>
                <w:sz w:val="16"/>
                <w:szCs w:val="16"/>
              </w:rPr>
            </w:pPr>
          </w:p>
        </w:tc>
        <w:tc>
          <w:tcPr>
            <w:tcW w:w="64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C03F735"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F2F80ED" w14:textId="77777777" w:rsidR="00DF08A2" w:rsidRDefault="00DF08A2" w:rsidP="00221E0C">
            <w:pPr>
              <w:ind w:right="40"/>
              <w:jc w:val="center"/>
              <w:rPr>
                <w:b/>
                <w:sz w:val="16"/>
                <w:szCs w:val="16"/>
              </w:rPr>
            </w:pPr>
          </w:p>
        </w:tc>
        <w:tc>
          <w:tcPr>
            <w:tcW w:w="635"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C71C150" w14:textId="77777777" w:rsidR="00DF08A2" w:rsidRDefault="00DF08A2" w:rsidP="00221E0C">
            <w:pPr>
              <w:ind w:right="40"/>
              <w:jc w:val="center"/>
              <w:rPr>
                <w:b/>
                <w:sz w:val="16"/>
                <w:szCs w:val="16"/>
              </w:rPr>
            </w:pPr>
          </w:p>
        </w:tc>
        <w:tc>
          <w:tcPr>
            <w:tcW w:w="62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3120343" w14:textId="77777777" w:rsidR="00DF08A2" w:rsidRDefault="00DF08A2" w:rsidP="00221E0C">
            <w:pPr>
              <w:ind w:right="40"/>
              <w:jc w:val="center"/>
              <w:rPr>
                <w:b/>
                <w:sz w:val="16"/>
                <w:szCs w:val="16"/>
              </w:rPr>
            </w:pPr>
          </w:p>
        </w:tc>
        <w:tc>
          <w:tcPr>
            <w:tcW w:w="62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513FC14" w14:textId="77777777" w:rsidR="00DF08A2" w:rsidRDefault="00DF08A2" w:rsidP="00221E0C">
            <w:pPr>
              <w:ind w:right="40"/>
              <w:jc w:val="center"/>
              <w:rPr>
                <w:b/>
                <w:sz w:val="16"/>
                <w:szCs w:val="16"/>
              </w:rPr>
            </w:pPr>
          </w:p>
        </w:tc>
        <w:tc>
          <w:tcPr>
            <w:tcW w:w="61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ABA63D4" w14:textId="77777777" w:rsidR="00DF08A2" w:rsidRDefault="00DF08A2" w:rsidP="00221E0C">
            <w:pPr>
              <w:ind w:right="40"/>
              <w:jc w:val="center"/>
              <w:rPr>
                <w:b/>
                <w:sz w:val="16"/>
                <w:szCs w:val="16"/>
              </w:rPr>
            </w:pPr>
          </w:p>
        </w:tc>
      </w:tr>
      <w:tr w:rsidR="00DF08A2" w14:paraId="5CC2ED46" w14:textId="77777777" w:rsidTr="00221E0C">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4AD601" w14:textId="77777777" w:rsidR="00DF08A2" w:rsidRDefault="00DF08A2" w:rsidP="00221E0C">
            <w:pPr>
              <w:ind w:right="42"/>
              <w:jc w:val="center"/>
              <w:rPr>
                <w:sz w:val="18"/>
                <w:szCs w:val="18"/>
              </w:rPr>
            </w:pPr>
            <w:r>
              <w:rPr>
                <w:sz w:val="18"/>
                <w:szCs w:val="18"/>
              </w:rPr>
              <w:t>Ica</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3C00D98D" w14:textId="77777777" w:rsidR="00DF08A2" w:rsidRDefault="00DF08A2" w:rsidP="00221E0C">
            <w:pPr>
              <w:ind w:right="40"/>
              <w:jc w:val="center"/>
              <w:rPr>
                <w:sz w:val="16"/>
                <w:szCs w:val="16"/>
              </w:rPr>
            </w:pPr>
            <w:r>
              <w:rPr>
                <w:sz w:val="16"/>
                <w:szCs w:val="16"/>
              </w:rPr>
              <w:t>1.23</w:t>
            </w:r>
          </w:p>
        </w:tc>
        <w:tc>
          <w:tcPr>
            <w:tcW w:w="643" w:type="dxa"/>
            <w:tcBorders>
              <w:top w:val="nil"/>
              <w:left w:val="nil"/>
              <w:bottom w:val="single" w:sz="4" w:space="0" w:color="000000"/>
              <w:right w:val="single" w:sz="4" w:space="0" w:color="000000"/>
            </w:tcBorders>
            <w:shd w:val="clear" w:color="auto" w:fill="auto"/>
            <w:vAlign w:val="center"/>
          </w:tcPr>
          <w:p w14:paraId="07A6D35D" w14:textId="77777777" w:rsidR="00DF08A2" w:rsidRDefault="00DF08A2" w:rsidP="00221E0C">
            <w:pPr>
              <w:ind w:right="40"/>
              <w:jc w:val="center"/>
              <w:rPr>
                <w:sz w:val="16"/>
                <w:szCs w:val="16"/>
              </w:rPr>
            </w:pPr>
            <w:r>
              <w:rPr>
                <w:sz w:val="16"/>
                <w:szCs w:val="16"/>
              </w:rPr>
              <w:t>1.24</w:t>
            </w: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60741CC"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F73EC9F"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D4994D6" w14:textId="77777777" w:rsidR="00DF08A2" w:rsidRDefault="00DF08A2" w:rsidP="00221E0C">
            <w:pPr>
              <w:ind w:right="40"/>
              <w:jc w:val="center"/>
              <w:rPr>
                <w:b/>
                <w:sz w:val="16"/>
                <w:szCs w:val="16"/>
              </w:rPr>
            </w:pPr>
          </w:p>
        </w:tc>
        <w:tc>
          <w:tcPr>
            <w:tcW w:w="64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ADF9FFF"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009D3B3" w14:textId="77777777" w:rsidR="00DF08A2" w:rsidRDefault="00DF08A2" w:rsidP="00221E0C">
            <w:pPr>
              <w:ind w:right="40"/>
              <w:jc w:val="center"/>
              <w:rPr>
                <w:b/>
                <w:sz w:val="16"/>
                <w:szCs w:val="16"/>
              </w:rPr>
            </w:pPr>
          </w:p>
        </w:tc>
        <w:tc>
          <w:tcPr>
            <w:tcW w:w="64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40B609A"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385E755" w14:textId="77777777" w:rsidR="00DF08A2" w:rsidRDefault="00DF08A2" w:rsidP="00221E0C">
            <w:pPr>
              <w:ind w:right="40"/>
              <w:jc w:val="center"/>
              <w:rPr>
                <w:b/>
                <w:sz w:val="16"/>
                <w:szCs w:val="16"/>
              </w:rPr>
            </w:pPr>
          </w:p>
        </w:tc>
        <w:tc>
          <w:tcPr>
            <w:tcW w:w="635"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3089D97" w14:textId="77777777" w:rsidR="00DF08A2" w:rsidRDefault="00DF08A2" w:rsidP="00221E0C">
            <w:pPr>
              <w:ind w:right="40"/>
              <w:jc w:val="center"/>
              <w:rPr>
                <w:b/>
                <w:sz w:val="16"/>
                <w:szCs w:val="16"/>
              </w:rPr>
            </w:pPr>
          </w:p>
        </w:tc>
        <w:tc>
          <w:tcPr>
            <w:tcW w:w="62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C92917C" w14:textId="77777777" w:rsidR="00DF08A2" w:rsidRDefault="00DF08A2" w:rsidP="00221E0C">
            <w:pPr>
              <w:ind w:right="40"/>
              <w:jc w:val="center"/>
              <w:rPr>
                <w:b/>
                <w:sz w:val="16"/>
                <w:szCs w:val="16"/>
              </w:rPr>
            </w:pPr>
          </w:p>
        </w:tc>
        <w:tc>
          <w:tcPr>
            <w:tcW w:w="62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DE3FD9E" w14:textId="77777777" w:rsidR="00DF08A2" w:rsidRDefault="00DF08A2" w:rsidP="00221E0C">
            <w:pPr>
              <w:ind w:right="40"/>
              <w:jc w:val="center"/>
              <w:rPr>
                <w:b/>
                <w:sz w:val="16"/>
                <w:szCs w:val="16"/>
              </w:rPr>
            </w:pPr>
          </w:p>
        </w:tc>
        <w:tc>
          <w:tcPr>
            <w:tcW w:w="61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E855961" w14:textId="77777777" w:rsidR="00DF08A2" w:rsidRDefault="00DF08A2" w:rsidP="00221E0C">
            <w:pPr>
              <w:ind w:right="40"/>
              <w:jc w:val="center"/>
              <w:rPr>
                <w:b/>
                <w:sz w:val="16"/>
                <w:szCs w:val="16"/>
              </w:rPr>
            </w:pPr>
          </w:p>
        </w:tc>
      </w:tr>
      <w:tr w:rsidR="00DF08A2" w14:paraId="67D38370" w14:textId="77777777" w:rsidTr="00221E0C">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158D31" w14:textId="77777777" w:rsidR="00DF08A2" w:rsidRDefault="00DF08A2" w:rsidP="00221E0C">
            <w:pPr>
              <w:ind w:right="42"/>
              <w:jc w:val="center"/>
              <w:rPr>
                <w:sz w:val="18"/>
                <w:szCs w:val="18"/>
              </w:rPr>
            </w:pPr>
            <w:r>
              <w:rPr>
                <w:sz w:val="18"/>
                <w:szCs w:val="18"/>
              </w:rPr>
              <w:t>Junín</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7ED666D1" w14:textId="77777777" w:rsidR="00DF08A2" w:rsidRDefault="00DF08A2" w:rsidP="00221E0C">
            <w:pPr>
              <w:ind w:right="40"/>
              <w:jc w:val="center"/>
              <w:rPr>
                <w:sz w:val="16"/>
                <w:szCs w:val="16"/>
              </w:rPr>
            </w:pPr>
            <w:r>
              <w:rPr>
                <w:sz w:val="16"/>
                <w:szCs w:val="16"/>
              </w:rPr>
              <w:t>1.20</w:t>
            </w:r>
          </w:p>
        </w:tc>
        <w:tc>
          <w:tcPr>
            <w:tcW w:w="643" w:type="dxa"/>
            <w:tcBorders>
              <w:top w:val="nil"/>
              <w:left w:val="nil"/>
              <w:bottom w:val="single" w:sz="4" w:space="0" w:color="000000"/>
              <w:right w:val="single" w:sz="4" w:space="0" w:color="000000"/>
            </w:tcBorders>
            <w:shd w:val="clear" w:color="auto" w:fill="auto"/>
            <w:vAlign w:val="center"/>
          </w:tcPr>
          <w:p w14:paraId="02334DDA" w14:textId="77777777" w:rsidR="00DF08A2" w:rsidRDefault="00DF08A2" w:rsidP="00221E0C">
            <w:pPr>
              <w:ind w:right="40"/>
              <w:jc w:val="center"/>
              <w:rPr>
                <w:sz w:val="16"/>
                <w:szCs w:val="16"/>
              </w:rPr>
            </w:pPr>
            <w:r>
              <w:rPr>
                <w:sz w:val="16"/>
                <w:szCs w:val="16"/>
              </w:rPr>
              <w:t>1.21</w:t>
            </w: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53E434B"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0A85656"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504F3A8" w14:textId="77777777" w:rsidR="00DF08A2" w:rsidRDefault="00DF08A2" w:rsidP="00221E0C">
            <w:pPr>
              <w:ind w:right="40"/>
              <w:jc w:val="center"/>
              <w:rPr>
                <w:b/>
                <w:sz w:val="16"/>
                <w:szCs w:val="16"/>
              </w:rPr>
            </w:pPr>
          </w:p>
        </w:tc>
        <w:tc>
          <w:tcPr>
            <w:tcW w:w="64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A043717"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EC25D01" w14:textId="77777777" w:rsidR="00DF08A2" w:rsidRDefault="00DF08A2" w:rsidP="00221E0C">
            <w:pPr>
              <w:ind w:right="40"/>
              <w:jc w:val="center"/>
              <w:rPr>
                <w:b/>
                <w:sz w:val="16"/>
                <w:szCs w:val="16"/>
              </w:rPr>
            </w:pPr>
          </w:p>
        </w:tc>
        <w:tc>
          <w:tcPr>
            <w:tcW w:w="64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176955A"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D4C7B0E" w14:textId="77777777" w:rsidR="00DF08A2" w:rsidRDefault="00DF08A2" w:rsidP="00221E0C">
            <w:pPr>
              <w:ind w:right="40"/>
              <w:jc w:val="center"/>
              <w:rPr>
                <w:b/>
                <w:sz w:val="16"/>
                <w:szCs w:val="16"/>
              </w:rPr>
            </w:pPr>
          </w:p>
        </w:tc>
        <w:tc>
          <w:tcPr>
            <w:tcW w:w="635"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A19AE5E" w14:textId="77777777" w:rsidR="00DF08A2" w:rsidRDefault="00DF08A2" w:rsidP="00221E0C">
            <w:pPr>
              <w:ind w:right="40"/>
              <w:jc w:val="center"/>
              <w:rPr>
                <w:b/>
                <w:sz w:val="16"/>
                <w:szCs w:val="16"/>
              </w:rPr>
            </w:pPr>
          </w:p>
        </w:tc>
        <w:tc>
          <w:tcPr>
            <w:tcW w:w="62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642FD4E" w14:textId="77777777" w:rsidR="00DF08A2" w:rsidRDefault="00DF08A2" w:rsidP="00221E0C">
            <w:pPr>
              <w:ind w:right="40"/>
              <w:jc w:val="center"/>
              <w:rPr>
                <w:b/>
                <w:sz w:val="16"/>
                <w:szCs w:val="16"/>
              </w:rPr>
            </w:pPr>
          </w:p>
        </w:tc>
        <w:tc>
          <w:tcPr>
            <w:tcW w:w="62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2FC52CF" w14:textId="77777777" w:rsidR="00DF08A2" w:rsidRDefault="00DF08A2" w:rsidP="00221E0C">
            <w:pPr>
              <w:ind w:right="40"/>
              <w:jc w:val="center"/>
              <w:rPr>
                <w:b/>
                <w:sz w:val="16"/>
                <w:szCs w:val="16"/>
              </w:rPr>
            </w:pPr>
          </w:p>
        </w:tc>
        <w:tc>
          <w:tcPr>
            <w:tcW w:w="61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5018EE3" w14:textId="77777777" w:rsidR="00DF08A2" w:rsidRDefault="00DF08A2" w:rsidP="00221E0C">
            <w:pPr>
              <w:ind w:right="40"/>
              <w:jc w:val="center"/>
              <w:rPr>
                <w:b/>
                <w:sz w:val="16"/>
                <w:szCs w:val="16"/>
              </w:rPr>
            </w:pPr>
          </w:p>
        </w:tc>
      </w:tr>
      <w:tr w:rsidR="00DF08A2" w14:paraId="51101E71" w14:textId="77777777" w:rsidTr="00221E0C">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664BE2" w14:textId="77777777" w:rsidR="00DF08A2" w:rsidRDefault="00DF08A2" w:rsidP="00221E0C">
            <w:pPr>
              <w:ind w:right="42"/>
              <w:jc w:val="center"/>
              <w:rPr>
                <w:sz w:val="18"/>
                <w:szCs w:val="18"/>
              </w:rPr>
            </w:pPr>
            <w:r>
              <w:rPr>
                <w:sz w:val="18"/>
                <w:szCs w:val="18"/>
              </w:rPr>
              <w:t>La Libertad</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477A0208" w14:textId="77777777" w:rsidR="00DF08A2" w:rsidRDefault="00DF08A2" w:rsidP="00221E0C">
            <w:pPr>
              <w:ind w:right="40"/>
              <w:jc w:val="center"/>
              <w:rPr>
                <w:sz w:val="16"/>
                <w:szCs w:val="16"/>
              </w:rPr>
            </w:pPr>
            <w:r>
              <w:rPr>
                <w:sz w:val="16"/>
                <w:szCs w:val="16"/>
              </w:rPr>
              <w:t>1.35</w:t>
            </w:r>
          </w:p>
        </w:tc>
        <w:tc>
          <w:tcPr>
            <w:tcW w:w="643" w:type="dxa"/>
            <w:tcBorders>
              <w:top w:val="nil"/>
              <w:left w:val="nil"/>
              <w:bottom w:val="single" w:sz="4" w:space="0" w:color="000000"/>
              <w:right w:val="single" w:sz="4" w:space="0" w:color="000000"/>
            </w:tcBorders>
            <w:shd w:val="clear" w:color="auto" w:fill="auto"/>
            <w:vAlign w:val="center"/>
          </w:tcPr>
          <w:p w14:paraId="2EACBA15" w14:textId="77777777" w:rsidR="00DF08A2" w:rsidRDefault="00DF08A2" w:rsidP="00221E0C">
            <w:pPr>
              <w:ind w:right="40"/>
              <w:jc w:val="center"/>
              <w:rPr>
                <w:sz w:val="16"/>
                <w:szCs w:val="16"/>
              </w:rPr>
            </w:pPr>
            <w:r>
              <w:rPr>
                <w:sz w:val="16"/>
                <w:szCs w:val="16"/>
              </w:rPr>
              <w:t>1.36</w:t>
            </w: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36B94EA"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13CB451"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0DE6310" w14:textId="77777777" w:rsidR="00DF08A2" w:rsidRDefault="00DF08A2" w:rsidP="00221E0C">
            <w:pPr>
              <w:ind w:right="40"/>
              <w:jc w:val="center"/>
              <w:rPr>
                <w:b/>
                <w:sz w:val="16"/>
                <w:szCs w:val="16"/>
              </w:rPr>
            </w:pPr>
          </w:p>
        </w:tc>
        <w:tc>
          <w:tcPr>
            <w:tcW w:w="64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E8B3C45"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E940CA4" w14:textId="77777777" w:rsidR="00DF08A2" w:rsidRDefault="00DF08A2" w:rsidP="00221E0C">
            <w:pPr>
              <w:ind w:right="40"/>
              <w:jc w:val="center"/>
              <w:rPr>
                <w:b/>
                <w:sz w:val="16"/>
                <w:szCs w:val="16"/>
              </w:rPr>
            </w:pPr>
          </w:p>
        </w:tc>
        <w:tc>
          <w:tcPr>
            <w:tcW w:w="64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0B5C6DE"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89B23F0" w14:textId="77777777" w:rsidR="00DF08A2" w:rsidRDefault="00DF08A2" w:rsidP="00221E0C">
            <w:pPr>
              <w:ind w:right="40"/>
              <w:jc w:val="center"/>
              <w:rPr>
                <w:b/>
                <w:sz w:val="16"/>
                <w:szCs w:val="16"/>
              </w:rPr>
            </w:pPr>
          </w:p>
        </w:tc>
        <w:tc>
          <w:tcPr>
            <w:tcW w:w="635"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2BEA09B" w14:textId="77777777" w:rsidR="00DF08A2" w:rsidRDefault="00DF08A2" w:rsidP="00221E0C">
            <w:pPr>
              <w:ind w:right="40"/>
              <w:jc w:val="center"/>
              <w:rPr>
                <w:b/>
                <w:sz w:val="16"/>
                <w:szCs w:val="16"/>
              </w:rPr>
            </w:pPr>
          </w:p>
        </w:tc>
        <w:tc>
          <w:tcPr>
            <w:tcW w:w="62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6241BCD" w14:textId="77777777" w:rsidR="00DF08A2" w:rsidRDefault="00DF08A2" w:rsidP="00221E0C">
            <w:pPr>
              <w:ind w:right="40"/>
              <w:jc w:val="center"/>
              <w:rPr>
                <w:b/>
                <w:sz w:val="16"/>
                <w:szCs w:val="16"/>
              </w:rPr>
            </w:pPr>
          </w:p>
        </w:tc>
        <w:tc>
          <w:tcPr>
            <w:tcW w:w="62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24B3182" w14:textId="77777777" w:rsidR="00DF08A2" w:rsidRDefault="00DF08A2" w:rsidP="00221E0C">
            <w:pPr>
              <w:ind w:right="40"/>
              <w:jc w:val="center"/>
              <w:rPr>
                <w:b/>
                <w:sz w:val="16"/>
                <w:szCs w:val="16"/>
              </w:rPr>
            </w:pPr>
          </w:p>
        </w:tc>
        <w:tc>
          <w:tcPr>
            <w:tcW w:w="61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9B71E3F" w14:textId="77777777" w:rsidR="00DF08A2" w:rsidRDefault="00DF08A2" w:rsidP="00221E0C">
            <w:pPr>
              <w:ind w:right="40"/>
              <w:jc w:val="center"/>
              <w:rPr>
                <w:b/>
                <w:sz w:val="16"/>
                <w:szCs w:val="16"/>
              </w:rPr>
            </w:pPr>
          </w:p>
        </w:tc>
      </w:tr>
      <w:tr w:rsidR="00DF08A2" w14:paraId="48B0AFD7" w14:textId="77777777" w:rsidTr="00221E0C">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6CC0CB" w14:textId="77777777" w:rsidR="00DF08A2" w:rsidRDefault="00DF08A2" w:rsidP="00221E0C">
            <w:pPr>
              <w:ind w:right="42"/>
              <w:jc w:val="center"/>
              <w:rPr>
                <w:sz w:val="18"/>
                <w:szCs w:val="18"/>
              </w:rPr>
            </w:pPr>
            <w:r>
              <w:rPr>
                <w:sz w:val="18"/>
                <w:szCs w:val="18"/>
              </w:rPr>
              <w:t>Lambayeque</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512D3397" w14:textId="77777777" w:rsidR="00DF08A2" w:rsidRDefault="00DF08A2" w:rsidP="00221E0C">
            <w:pPr>
              <w:ind w:right="40"/>
              <w:jc w:val="center"/>
              <w:rPr>
                <w:sz w:val="16"/>
                <w:szCs w:val="16"/>
              </w:rPr>
            </w:pPr>
            <w:r>
              <w:rPr>
                <w:sz w:val="16"/>
                <w:szCs w:val="16"/>
              </w:rPr>
              <w:t>1.27</w:t>
            </w:r>
          </w:p>
        </w:tc>
        <w:tc>
          <w:tcPr>
            <w:tcW w:w="643" w:type="dxa"/>
            <w:tcBorders>
              <w:top w:val="nil"/>
              <w:left w:val="nil"/>
              <w:bottom w:val="single" w:sz="4" w:space="0" w:color="000000"/>
              <w:right w:val="single" w:sz="4" w:space="0" w:color="000000"/>
            </w:tcBorders>
            <w:shd w:val="clear" w:color="auto" w:fill="auto"/>
            <w:vAlign w:val="center"/>
          </w:tcPr>
          <w:p w14:paraId="4E210DD5" w14:textId="77777777" w:rsidR="00DF08A2" w:rsidRDefault="00DF08A2" w:rsidP="00221E0C">
            <w:pPr>
              <w:ind w:right="40"/>
              <w:jc w:val="center"/>
              <w:rPr>
                <w:sz w:val="16"/>
                <w:szCs w:val="16"/>
              </w:rPr>
            </w:pPr>
            <w:r>
              <w:rPr>
                <w:sz w:val="16"/>
                <w:szCs w:val="16"/>
              </w:rPr>
              <w:t>1.28</w:t>
            </w: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51C8662"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25C4DEC"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A2614EC" w14:textId="77777777" w:rsidR="00DF08A2" w:rsidRDefault="00DF08A2" w:rsidP="00221E0C">
            <w:pPr>
              <w:ind w:right="40"/>
              <w:jc w:val="center"/>
              <w:rPr>
                <w:b/>
                <w:sz w:val="16"/>
                <w:szCs w:val="16"/>
              </w:rPr>
            </w:pPr>
          </w:p>
        </w:tc>
        <w:tc>
          <w:tcPr>
            <w:tcW w:w="64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1FD98CC"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8DB95B7" w14:textId="77777777" w:rsidR="00DF08A2" w:rsidRDefault="00DF08A2" w:rsidP="00221E0C">
            <w:pPr>
              <w:ind w:right="40"/>
              <w:jc w:val="center"/>
              <w:rPr>
                <w:b/>
                <w:sz w:val="16"/>
                <w:szCs w:val="16"/>
              </w:rPr>
            </w:pPr>
          </w:p>
        </w:tc>
        <w:tc>
          <w:tcPr>
            <w:tcW w:w="64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B0B4B86"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B5D1671" w14:textId="77777777" w:rsidR="00DF08A2" w:rsidRDefault="00DF08A2" w:rsidP="00221E0C">
            <w:pPr>
              <w:ind w:right="40"/>
              <w:jc w:val="center"/>
              <w:rPr>
                <w:b/>
                <w:sz w:val="16"/>
                <w:szCs w:val="16"/>
              </w:rPr>
            </w:pPr>
          </w:p>
        </w:tc>
        <w:tc>
          <w:tcPr>
            <w:tcW w:w="635"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D32C0D1" w14:textId="77777777" w:rsidR="00DF08A2" w:rsidRDefault="00DF08A2" w:rsidP="00221E0C">
            <w:pPr>
              <w:ind w:right="40"/>
              <w:jc w:val="center"/>
              <w:rPr>
                <w:b/>
                <w:sz w:val="16"/>
                <w:szCs w:val="16"/>
              </w:rPr>
            </w:pPr>
          </w:p>
        </w:tc>
        <w:tc>
          <w:tcPr>
            <w:tcW w:w="62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F1C14FA" w14:textId="77777777" w:rsidR="00DF08A2" w:rsidRDefault="00DF08A2" w:rsidP="00221E0C">
            <w:pPr>
              <w:ind w:right="40"/>
              <w:jc w:val="center"/>
              <w:rPr>
                <w:b/>
                <w:sz w:val="16"/>
                <w:szCs w:val="16"/>
              </w:rPr>
            </w:pPr>
          </w:p>
        </w:tc>
        <w:tc>
          <w:tcPr>
            <w:tcW w:w="62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35D88D3" w14:textId="77777777" w:rsidR="00DF08A2" w:rsidRDefault="00DF08A2" w:rsidP="00221E0C">
            <w:pPr>
              <w:ind w:right="40"/>
              <w:jc w:val="center"/>
              <w:rPr>
                <w:b/>
                <w:sz w:val="16"/>
                <w:szCs w:val="16"/>
              </w:rPr>
            </w:pPr>
          </w:p>
        </w:tc>
        <w:tc>
          <w:tcPr>
            <w:tcW w:w="61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656BD81" w14:textId="77777777" w:rsidR="00DF08A2" w:rsidRDefault="00DF08A2" w:rsidP="00221E0C">
            <w:pPr>
              <w:ind w:right="40"/>
              <w:jc w:val="center"/>
              <w:rPr>
                <w:b/>
                <w:sz w:val="16"/>
                <w:szCs w:val="16"/>
              </w:rPr>
            </w:pPr>
          </w:p>
        </w:tc>
      </w:tr>
      <w:tr w:rsidR="00DF08A2" w14:paraId="44F16DF0" w14:textId="77777777" w:rsidTr="00221E0C">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56AADD" w14:textId="77777777" w:rsidR="00DF08A2" w:rsidRDefault="00DF08A2" w:rsidP="00221E0C">
            <w:pPr>
              <w:ind w:right="42"/>
              <w:jc w:val="center"/>
              <w:rPr>
                <w:sz w:val="18"/>
                <w:szCs w:val="18"/>
              </w:rPr>
            </w:pPr>
            <w:r>
              <w:rPr>
                <w:sz w:val="18"/>
                <w:szCs w:val="18"/>
              </w:rPr>
              <w:t xml:space="preserve">Lima </w:t>
            </w:r>
            <w:proofErr w:type="spellStart"/>
            <w:r>
              <w:rPr>
                <w:sz w:val="18"/>
                <w:szCs w:val="18"/>
              </w:rPr>
              <w:t>Metrop</w:t>
            </w:r>
            <w:proofErr w:type="spellEnd"/>
            <w:r>
              <w:rPr>
                <w:sz w:val="18"/>
                <w:szCs w:val="18"/>
              </w:rPr>
              <w:t>.</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40E5BF5F" w14:textId="77777777" w:rsidR="00DF08A2" w:rsidRDefault="00DF08A2" w:rsidP="00221E0C">
            <w:pPr>
              <w:ind w:right="40"/>
              <w:jc w:val="center"/>
              <w:rPr>
                <w:sz w:val="16"/>
                <w:szCs w:val="16"/>
              </w:rPr>
            </w:pPr>
            <w:r>
              <w:rPr>
                <w:sz w:val="16"/>
                <w:szCs w:val="16"/>
              </w:rPr>
              <w:t>1.19</w:t>
            </w:r>
          </w:p>
        </w:tc>
        <w:tc>
          <w:tcPr>
            <w:tcW w:w="643" w:type="dxa"/>
            <w:tcBorders>
              <w:top w:val="nil"/>
              <w:left w:val="nil"/>
              <w:bottom w:val="single" w:sz="4" w:space="0" w:color="000000"/>
              <w:right w:val="single" w:sz="4" w:space="0" w:color="000000"/>
            </w:tcBorders>
            <w:shd w:val="clear" w:color="auto" w:fill="auto"/>
            <w:vAlign w:val="center"/>
          </w:tcPr>
          <w:p w14:paraId="48EB663E" w14:textId="77777777" w:rsidR="00DF08A2" w:rsidRDefault="00DF08A2" w:rsidP="00221E0C">
            <w:pPr>
              <w:ind w:right="40"/>
              <w:jc w:val="center"/>
              <w:rPr>
                <w:sz w:val="16"/>
                <w:szCs w:val="16"/>
              </w:rPr>
            </w:pPr>
            <w:r>
              <w:rPr>
                <w:sz w:val="16"/>
                <w:szCs w:val="16"/>
              </w:rPr>
              <w:t>1.19</w:t>
            </w: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9BE4459"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350CC6B"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DBF06A7" w14:textId="77777777" w:rsidR="00DF08A2" w:rsidRDefault="00DF08A2" w:rsidP="00221E0C">
            <w:pPr>
              <w:ind w:right="40"/>
              <w:jc w:val="center"/>
              <w:rPr>
                <w:b/>
                <w:sz w:val="16"/>
                <w:szCs w:val="16"/>
              </w:rPr>
            </w:pPr>
          </w:p>
        </w:tc>
        <w:tc>
          <w:tcPr>
            <w:tcW w:w="64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46F1015"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3C8C030" w14:textId="77777777" w:rsidR="00DF08A2" w:rsidRDefault="00DF08A2" w:rsidP="00221E0C">
            <w:pPr>
              <w:ind w:right="40"/>
              <w:jc w:val="center"/>
              <w:rPr>
                <w:b/>
                <w:sz w:val="16"/>
                <w:szCs w:val="16"/>
              </w:rPr>
            </w:pPr>
          </w:p>
        </w:tc>
        <w:tc>
          <w:tcPr>
            <w:tcW w:w="64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7819AA6"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216A866" w14:textId="77777777" w:rsidR="00DF08A2" w:rsidRDefault="00DF08A2" w:rsidP="00221E0C">
            <w:pPr>
              <w:ind w:right="40"/>
              <w:jc w:val="center"/>
              <w:rPr>
                <w:b/>
                <w:sz w:val="16"/>
                <w:szCs w:val="16"/>
              </w:rPr>
            </w:pPr>
          </w:p>
        </w:tc>
        <w:tc>
          <w:tcPr>
            <w:tcW w:w="635"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A471F94" w14:textId="77777777" w:rsidR="00DF08A2" w:rsidRDefault="00DF08A2" w:rsidP="00221E0C">
            <w:pPr>
              <w:ind w:right="40"/>
              <w:jc w:val="center"/>
              <w:rPr>
                <w:b/>
                <w:sz w:val="16"/>
                <w:szCs w:val="16"/>
              </w:rPr>
            </w:pPr>
          </w:p>
        </w:tc>
        <w:tc>
          <w:tcPr>
            <w:tcW w:w="62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5935865" w14:textId="77777777" w:rsidR="00DF08A2" w:rsidRDefault="00DF08A2" w:rsidP="00221E0C">
            <w:pPr>
              <w:ind w:right="40"/>
              <w:jc w:val="center"/>
              <w:rPr>
                <w:b/>
                <w:sz w:val="16"/>
                <w:szCs w:val="16"/>
              </w:rPr>
            </w:pPr>
          </w:p>
        </w:tc>
        <w:tc>
          <w:tcPr>
            <w:tcW w:w="62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0B2D630" w14:textId="77777777" w:rsidR="00DF08A2" w:rsidRDefault="00DF08A2" w:rsidP="00221E0C">
            <w:pPr>
              <w:ind w:right="40"/>
              <w:jc w:val="center"/>
              <w:rPr>
                <w:b/>
                <w:sz w:val="16"/>
                <w:szCs w:val="16"/>
              </w:rPr>
            </w:pPr>
          </w:p>
        </w:tc>
        <w:tc>
          <w:tcPr>
            <w:tcW w:w="61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7CFAB75" w14:textId="77777777" w:rsidR="00DF08A2" w:rsidRDefault="00DF08A2" w:rsidP="00221E0C">
            <w:pPr>
              <w:ind w:right="40"/>
              <w:jc w:val="center"/>
              <w:rPr>
                <w:b/>
                <w:sz w:val="16"/>
                <w:szCs w:val="16"/>
              </w:rPr>
            </w:pPr>
          </w:p>
        </w:tc>
      </w:tr>
      <w:tr w:rsidR="00DF08A2" w14:paraId="03AA29C2" w14:textId="77777777" w:rsidTr="00221E0C">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136022" w14:textId="77777777" w:rsidR="00DF08A2" w:rsidRDefault="00DF08A2" w:rsidP="00221E0C">
            <w:pPr>
              <w:ind w:right="42"/>
              <w:jc w:val="center"/>
              <w:rPr>
                <w:sz w:val="18"/>
                <w:szCs w:val="18"/>
              </w:rPr>
            </w:pPr>
            <w:r>
              <w:rPr>
                <w:sz w:val="18"/>
                <w:szCs w:val="18"/>
              </w:rPr>
              <w:t>Lima Prov.</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6B5BF149" w14:textId="77777777" w:rsidR="00DF08A2" w:rsidRDefault="00DF08A2" w:rsidP="00221E0C">
            <w:pPr>
              <w:ind w:right="40"/>
              <w:jc w:val="center"/>
              <w:rPr>
                <w:sz w:val="16"/>
                <w:szCs w:val="16"/>
              </w:rPr>
            </w:pPr>
            <w:r>
              <w:rPr>
                <w:sz w:val="16"/>
                <w:szCs w:val="16"/>
              </w:rPr>
              <w:t>1.27</w:t>
            </w:r>
          </w:p>
        </w:tc>
        <w:tc>
          <w:tcPr>
            <w:tcW w:w="643" w:type="dxa"/>
            <w:tcBorders>
              <w:top w:val="nil"/>
              <w:left w:val="nil"/>
              <w:bottom w:val="single" w:sz="4" w:space="0" w:color="000000"/>
              <w:right w:val="single" w:sz="4" w:space="0" w:color="000000"/>
            </w:tcBorders>
            <w:shd w:val="clear" w:color="auto" w:fill="auto"/>
            <w:vAlign w:val="center"/>
          </w:tcPr>
          <w:p w14:paraId="41445DF4" w14:textId="77777777" w:rsidR="00DF08A2" w:rsidRDefault="00DF08A2" w:rsidP="00221E0C">
            <w:pPr>
              <w:ind w:right="40"/>
              <w:jc w:val="center"/>
              <w:rPr>
                <w:sz w:val="16"/>
                <w:szCs w:val="16"/>
              </w:rPr>
            </w:pPr>
            <w:r>
              <w:rPr>
                <w:sz w:val="16"/>
                <w:szCs w:val="16"/>
              </w:rPr>
              <w:t>1.28</w:t>
            </w: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6D52AC9"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AD7565B"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218CC47" w14:textId="77777777" w:rsidR="00DF08A2" w:rsidRDefault="00DF08A2" w:rsidP="00221E0C">
            <w:pPr>
              <w:ind w:right="40"/>
              <w:jc w:val="center"/>
              <w:rPr>
                <w:b/>
                <w:sz w:val="16"/>
                <w:szCs w:val="16"/>
              </w:rPr>
            </w:pPr>
          </w:p>
        </w:tc>
        <w:tc>
          <w:tcPr>
            <w:tcW w:w="64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C61BD4C"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CA7EFF6" w14:textId="77777777" w:rsidR="00DF08A2" w:rsidRDefault="00DF08A2" w:rsidP="00221E0C">
            <w:pPr>
              <w:ind w:right="40"/>
              <w:jc w:val="center"/>
              <w:rPr>
                <w:b/>
                <w:sz w:val="16"/>
                <w:szCs w:val="16"/>
              </w:rPr>
            </w:pPr>
          </w:p>
        </w:tc>
        <w:tc>
          <w:tcPr>
            <w:tcW w:w="64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1ADAB2D"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E8CAC1A" w14:textId="77777777" w:rsidR="00DF08A2" w:rsidRDefault="00DF08A2" w:rsidP="00221E0C">
            <w:pPr>
              <w:ind w:right="40"/>
              <w:jc w:val="center"/>
              <w:rPr>
                <w:b/>
                <w:sz w:val="16"/>
                <w:szCs w:val="16"/>
              </w:rPr>
            </w:pPr>
          </w:p>
        </w:tc>
        <w:tc>
          <w:tcPr>
            <w:tcW w:w="635"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5B31140" w14:textId="77777777" w:rsidR="00DF08A2" w:rsidRDefault="00DF08A2" w:rsidP="00221E0C">
            <w:pPr>
              <w:ind w:right="40"/>
              <w:jc w:val="center"/>
              <w:rPr>
                <w:b/>
                <w:sz w:val="16"/>
                <w:szCs w:val="16"/>
              </w:rPr>
            </w:pPr>
          </w:p>
        </w:tc>
        <w:tc>
          <w:tcPr>
            <w:tcW w:w="62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1A999BF" w14:textId="77777777" w:rsidR="00DF08A2" w:rsidRDefault="00DF08A2" w:rsidP="00221E0C">
            <w:pPr>
              <w:ind w:right="40"/>
              <w:jc w:val="center"/>
              <w:rPr>
                <w:b/>
                <w:sz w:val="16"/>
                <w:szCs w:val="16"/>
              </w:rPr>
            </w:pPr>
          </w:p>
        </w:tc>
        <w:tc>
          <w:tcPr>
            <w:tcW w:w="62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27BF187" w14:textId="77777777" w:rsidR="00DF08A2" w:rsidRDefault="00DF08A2" w:rsidP="00221E0C">
            <w:pPr>
              <w:ind w:right="40"/>
              <w:jc w:val="center"/>
              <w:rPr>
                <w:b/>
                <w:sz w:val="16"/>
                <w:szCs w:val="16"/>
              </w:rPr>
            </w:pPr>
          </w:p>
        </w:tc>
        <w:tc>
          <w:tcPr>
            <w:tcW w:w="61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7EDAA46" w14:textId="77777777" w:rsidR="00DF08A2" w:rsidRDefault="00DF08A2" w:rsidP="00221E0C">
            <w:pPr>
              <w:ind w:right="40"/>
              <w:jc w:val="center"/>
              <w:rPr>
                <w:b/>
                <w:sz w:val="16"/>
                <w:szCs w:val="16"/>
              </w:rPr>
            </w:pPr>
          </w:p>
        </w:tc>
      </w:tr>
      <w:tr w:rsidR="00DF08A2" w14:paraId="66B2C42C" w14:textId="77777777" w:rsidTr="00221E0C">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10A14A" w14:textId="77777777" w:rsidR="00DF08A2" w:rsidRDefault="00DF08A2" w:rsidP="00221E0C">
            <w:pPr>
              <w:ind w:right="42"/>
              <w:jc w:val="center"/>
              <w:rPr>
                <w:sz w:val="18"/>
                <w:szCs w:val="18"/>
              </w:rPr>
            </w:pPr>
            <w:r>
              <w:rPr>
                <w:sz w:val="18"/>
                <w:szCs w:val="18"/>
              </w:rPr>
              <w:t>Loreto</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430854FF" w14:textId="77777777" w:rsidR="00DF08A2" w:rsidRDefault="00DF08A2" w:rsidP="00221E0C">
            <w:pPr>
              <w:ind w:right="40"/>
              <w:jc w:val="center"/>
              <w:rPr>
                <w:sz w:val="16"/>
                <w:szCs w:val="16"/>
              </w:rPr>
            </w:pPr>
            <w:r>
              <w:rPr>
                <w:sz w:val="16"/>
                <w:szCs w:val="16"/>
              </w:rPr>
              <w:t>1.15</w:t>
            </w:r>
          </w:p>
        </w:tc>
        <w:tc>
          <w:tcPr>
            <w:tcW w:w="643" w:type="dxa"/>
            <w:tcBorders>
              <w:top w:val="nil"/>
              <w:left w:val="nil"/>
              <w:bottom w:val="single" w:sz="4" w:space="0" w:color="000000"/>
              <w:right w:val="single" w:sz="4" w:space="0" w:color="000000"/>
            </w:tcBorders>
            <w:shd w:val="clear" w:color="auto" w:fill="auto"/>
            <w:vAlign w:val="center"/>
          </w:tcPr>
          <w:p w14:paraId="31B18E8F" w14:textId="77777777" w:rsidR="00DF08A2" w:rsidRDefault="00DF08A2" w:rsidP="00221E0C">
            <w:pPr>
              <w:ind w:right="40"/>
              <w:jc w:val="center"/>
              <w:rPr>
                <w:sz w:val="16"/>
                <w:szCs w:val="16"/>
              </w:rPr>
            </w:pPr>
            <w:r>
              <w:rPr>
                <w:sz w:val="16"/>
                <w:szCs w:val="16"/>
              </w:rPr>
              <w:t>1.16</w:t>
            </w: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3B6C837"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62B854E"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EA5B1F7" w14:textId="77777777" w:rsidR="00DF08A2" w:rsidRDefault="00DF08A2" w:rsidP="00221E0C">
            <w:pPr>
              <w:ind w:right="40"/>
              <w:jc w:val="center"/>
              <w:rPr>
                <w:b/>
                <w:sz w:val="16"/>
                <w:szCs w:val="16"/>
              </w:rPr>
            </w:pPr>
          </w:p>
        </w:tc>
        <w:tc>
          <w:tcPr>
            <w:tcW w:w="64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5A92626"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5295C57" w14:textId="77777777" w:rsidR="00DF08A2" w:rsidRDefault="00DF08A2" w:rsidP="00221E0C">
            <w:pPr>
              <w:ind w:right="40"/>
              <w:jc w:val="center"/>
              <w:rPr>
                <w:b/>
                <w:sz w:val="16"/>
                <w:szCs w:val="16"/>
              </w:rPr>
            </w:pPr>
          </w:p>
        </w:tc>
        <w:tc>
          <w:tcPr>
            <w:tcW w:w="64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EC85BF5"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77CA47D" w14:textId="77777777" w:rsidR="00DF08A2" w:rsidRDefault="00DF08A2" w:rsidP="00221E0C">
            <w:pPr>
              <w:ind w:right="40"/>
              <w:jc w:val="center"/>
              <w:rPr>
                <w:b/>
                <w:sz w:val="16"/>
                <w:szCs w:val="16"/>
              </w:rPr>
            </w:pPr>
          </w:p>
        </w:tc>
        <w:tc>
          <w:tcPr>
            <w:tcW w:w="635"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3BF2B1F" w14:textId="77777777" w:rsidR="00DF08A2" w:rsidRDefault="00DF08A2" w:rsidP="00221E0C">
            <w:pPr>
              <w:ind w:right="40"/>
              <w:jc w:val="center"/>
              <w:rPr>
                <w:b/>
                <w:sz w:val="16"/>
                <w:szCs w:val="16"/>
              </w:rPr>
            </w:pPr>
          </w:p>
        </w:tc>
        <w:tc>
          <w:tcPr>
            <w:tcW w:w="62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7E62AB1" w14:textId="77777777" w:rsidR="00DF08A2" w:rsidRDefault="00DF08A2" w:rsidP="00221E0C">
            <w:pPr>
              <w:ind w:right="40"/>
              <w:jc w:val="center"/>
              <w:rPr>
                <w:b/>
                <w:sz w:val="16"/>
                <w:szCs w:val="16"/>
              </w:rPr>
            </w:pPr>
          </w:p>
        </w:tc>
        <w:tc>
          <w:tcPr>
            <w:tcW w:w="62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4008765" w14:textId="77777777" w:rsidR="00DF08A2" w:rsidRDefault="00DF08A2" w:rsidP="00221E0C">
            <w:pPr>
              <w:ind w:right="40"/>
              <w:jc w:val="center"/>
              <w:rPr>
                <w:b/>
                <w:sz w:val="16"/>
                <w:szCs w:val="16"/>
              </w:rPr>
            </w:pPr>
          </w:p>
        </w:tc>
        <w:tc>
          <w:tcPr>
            <w:tcW w:w="61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356DEEB" w14:textId="77777777" w:rsidR="00DF08A2" w:rsidRDefault="00DF08A2" w:rsidP="00221E0C">
            <w:pPr>
              <w:ind w:right="40"/>
              <w:jc w:val="center"/>
              <w:rPr>
                <w:b/>
                <w:sz w:val="16"/>
                <w:szCs w:val="16"/>
              </w:rPr>
            </w:pPr>
          </w:p>
        </w:tc>
      </w:tr>
      <w:tr w:rsidR="00DF08A2" w14:paraId="0CEACE88" w14:textId="77777777" w:rsidTr="00221E0C">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1CADEA" w14:textId="77777777" w:rsidR="00DF08A2" w:rsidRDefault="00DF08A2" w:rsidP="00221E0C">
            <w:pPr>
              <w:ind w:right="42"/>
              <w:jc w:val="center"/>
              <w:rPr>
                <w:sz w:val="18"/>
                <w:szCs w:val="18"/>
              </w:rPr>
            </w:pPr>
            <w:r>
              <w:rPr>
                <w:sz w:val="18"/>
                <w:szCs w:val="18"/>
              </w:rPr>
              <w:lastRenderedPageBreak/>
              <w:t>Madre de Dios</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2E48D35C" w14:textId="77777777" w:rsidR="00DF08A2" w:rsidRDefault="00DF08A2" w:rsidP="00221E0C">
            <w:pPr>
              <w:ind w:right="40"/>
              <w:jc w:val="center"/>
              <w:rPr>
                <w:sz w:val="16"/>
                <w:szCs w:val="16"/>
              </w:rPr>
            </w:pPr>
            <w:r>
              <w:rPr>
                <w:sz w:val="16"/>
                <w:szCs w:val="16"/>
              </w:rPr>
              <w:t>1.12</w:t>
            </w:r>
          </w:p>
        </w:tc>
        <w:tc>
          <w:tcPr>
            <w:tcW w:w="643" w:type="dxa"/>
            <w:tcBorders>
              <w:top w:val="nil"/>
              <w:left w:val="nil"/>
              <w:bottom w:val="single" w:sz="4" w:space="0" w:color="000000"/>
              <w:right w:val="single" w:sz="4" w:space="0" w:color="000000"/>
            </w:tcBorders>
            <w:shd w:val="clear" w:color="auto" w:fill="auto"/>
            <w:vAlign w:val="center"/>
          </w:tcPr>
          <w:p w14:paraId="3AE132E2" w14:textId="77777777" w:rsidR="00DF08A2" w:rsidRDefault="00DF08A2" w:rsidP="00221E0C">
            <w:pPr>
              <w:ind w:right="40"/>
              <w:jc w:val="center"/>
              <w:rPr>
                <w:sz w:val="16"/>
                <w:szCs w:val="16"/>
              </w:rPr>
            </w:pPr>
            <w:r>
              <w:rPr>
                <w:sz w:val="16"/>
                <w:szCs w:val="16"/>
              </w:rPr>
              <w:t>1.12</w:t>
            </w: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C69E65C"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5B74498"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2CF47B8" w14:textId="77777777" w:rsidR="00DF08A2" w:rsidRDefault="00DF08A2" w:rsidP="00221E0C">
            <w:pPr>
              <w:ind w:right="40"/>
              <w:jc w:val="center"/>
              <w:rPr>
                <w:b/>
                <w:sz w:val="16"/>
                <w:szCs w:val="16"/>
              </w:rPr>
            </w:pPr>
          </w:p>
        </w:tc>
        <w:tc>
          <w:tcPr>
            <w:tcW w:w="64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4FF4923"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0A5C81E" w14:textId="77777777" w:rsidR="00DF08A2" w:rsidRDefault="00DF08A2" w:rsidP="00221E0C">
            <w:pPr>
              <w:ind w:right="40"/>
              <w:jc w:val="center"/>
              <w:rPr>
                <w:b/>
                <w:sz w:val="16"/>
                <w:szCs w:val="16"/>
              </w:rPr>
            </w:pPr>
          </w:p>
        </w:tc>
        <w:tc>
          <w:tcPr>
            <w:tcW w:w="64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2FAD8DF"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C5EE923" w14:textId="77777777" w:rsidR="00DF08A2" w:rsidRDefault="00DF08A2" w:rsidP="00221E0C">
            <w:pPr>
              <w:ind w:right="40"/>
              <w:jc w:val="center"/>
              <w:rPr>
                <w:b/>
                <w:sz w:val="16"/>
                <w:szCs w:val="16"/>
              </w:rPr>
            </w:pPr>
          </w:p>
        </w:tc>
        <w:tc>
          <w:tcPr>
            <w:tcW w:w="635"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022A7FB" w14:textId="77777777" w:rsidR="00DF08A2" w:rsidRDefault="00DF08A2" w:rsidP="00221E0C">
            <w:pPr>
              <w:ind w:right="40"/>
              <w:jc w:val="center"/>
              <w:rPr>
                <w:b/>
                <w:sz w:val="16"/>
                <w:szCs w:val="16"/>
              </w:rPr>
            </w:pPr>
          </w:p>
        </w:tc>
        <w:tc>
          <w:tcPr>
            <w:tcW w:w="62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C92E781" w14:textId="77777777" w:rsidR="00DF08A2" w:rsidRDefault="00DF08A2" w:rsidP="00221E0C">
            <w:pPr>
              <w:ind w:right="40"/>
              <w:jc w:val="center"/>
              <w:rPr>
                <w:b/>
                <w:sz w:val="16"/>
                <w:szCs w:val="16"/>
              </w:rPr>
            </w:pPr>
          </w:p>
        </w:tc>
        <w:tc>
          <w:tcPr>
            <w:tcW w:w="62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AC816DB" w14:textId="77777777" w:rsidR="00DF08A2" w:rsidRDefault="00DF08A2" w:rsidP="00221E0C">
            <w:pPr>
              <w:ind w:right="40"/>
              <w:jc w:val="center"/>
              <w:rPr>
                <w:b/>
                <w:sz w:val="16"/>
                <w:szCs w:val="16"/>
              </w:rPr>
            </w:pPr>
          </w:p>
        </w:tc>
        <w:tc>
          <w:tcPr>
            <w:tcW w:w="61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921B35D" w14:textId="77777777" w:rsidR="00DF08A2" w:rsidRDefault="00DF08A2" w:rsidP="00221E0C">
            <w:pPr>
              <w:ind w:right="40"/>
              <w:jc w:val="center"/>
              <w:rPr>
                <w:b/>
                <w:sz w:val="16"/>
                <w:szCs w:val="16"/>
              </w:rPr>
            </w:pPr>
          </w:p>
        </w:tc>
      </w:tr>
      <w:tr w:rsidR="00DF08A2" w14:paraId="268775F7" w14:textId="77777777" w:rsidTr="00221E0C">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01DF6B" w14:textId="77777777" w:rsidR="00DF08A2" w:rsidRDefault="00DF08A2" w:rsidP="00221E0C">
            <w:pPr>
              <w:ind w:right="42"/>
              <w:jc w:val="center"/>
              <w:rPr>
                <w:sz w:val="18"/>
                <w:szCs w:val="18"/>
              </w:rPr>
            </w:pPr>
            <w:r>
              <w:rPr>
                <w:sz w:val="18"/>
                <w:szCs w:val="18"/>
              </w:rPr>
              <w:t>Moquegua</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0DE4E590" w14:textId="77777777" w:rsidR="00DF08A2" w:rsidRDefault="00DF08A2" w:rsidP="00221E0C">
            <w:pPr>
              <w:ind w:right="40"/>
              <w:jc w:val="center"/>
              <w:rPr>
                <w:sz w:val="16"/>
                <w:szCs w:val="16"/>
              </w:rPr>
            </w:pPr>
            <w:r>
              <w:rPr>
                <w:sz w:val="16"/>
                <w:szCs w:val="16"/>
              </w:rPr>
              <w:t>1.12</w:t>
            </w:r>
          </w:p>
        </w:tc>
        <w:tc>
          <w:tcPr>
            <w:tcW w:w="643" w:type="dxa"/>
            <w:tcBorders>
              <w:top w:val="nil"/>
              <w:left w:val="nil"/>
              <w:bottom w:val="single" w:sz="4" w:space="0" w:color="000000"/>
              <w:right w:val="single" w:sz="4" w:space="0" w:color="000000"/>
            </w:tcBorders>
            <w:shd w:val="clear" w:color="auto" w:fill="auto"/>
            <w:vAlign w:val="center"/>
          </w:tcPr>
          <w:p w14:paraId="2147890D" w14:textId="77777777" w:rsidR="00DF08A2" w:rsidRDefault="00DF08A2" w:rsidP="00221E0C">
            <w:pPr>
              <w:ind w:right="40"/>
              <w:jc w:val="center"/>
              <w:rPr>
                <w:sz w:val="16"/>
                <w:szCs w:val="16"/>
              </w:rPr>
            </w:pPr>
            <w:r>
              <w:rPr>
                <w:sz w:val="16"/>
                <w:szCs w:val="16"/>
              </w:rPr>
              <w:t>1.13</w:t>
            </w: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06172FE"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58547C0"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51E638C" w14:textId="77777777" w:rsidR="00DF08A2" w:rsidRDefault="00DF08A2" w:rsidP="00221E0C">
            <w:pPr>
              <w:ind w:right="40"/>
              <w:jc w:val="center"/>
              <w:rPr>
                <w:b/>
                <w:sz w:val="16"/>
                <w:szCs w:val="16"/>
              </w:rPr>
            </w:pPr>
          </w:p>
        </w:tc>
        <w:tc>
          <w:tcPr>
            <w:tcW w:w="64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9DDC0B0"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B35D6B5" w14:textId="77777777" w:rsidR="00DF08A2" w:rsidRDefault="00DF08A2" w:rsidP="00221E0C">
            <w:pPr>
              <w:ind w:right="40"/>
              <w:jc w:val="center"/>
              <w:rPr>
                <w:b/>
                <w:sz w:val="16"/>
                <w:szCs w:val="16"/>
              </w:rPr>
            </w:pPr>
          </w:p>
        </w:tc>
        <w:tc>
          <w:tcPr>
            <w:tcW w:w="64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B7AD57E"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25D0072" w14:textId="77777777" w:rsidR="00DF08A2" w:rsidRDefault="00DF08A2" w:rsidP="00221E0C">
            <w:pPr>
              <w:ind w:right="40"/>
              <w:jc w:val="center"/>
              <w:rPr>
                <w:b/>
                <w:sz w:val="16"/>
                <w:szCs w:val="16"/>
              </w:rPr>
            </w:pPr>
          </w:p>
        </w:tc>
        <w:tc>
          <w:tcPr>
            <w:tcW w:w="635"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4E6B555" w14:textId="77777777" w:rsidR="00DF08A2" w:rsidRDefault="00DF08A2" w:rsidP="00221E0C">
            <w:pPr>
              <w:ind w:right="40"/>
              <w:jc w:val="center"/>
              <w:rPr>
                <w:b/>
                <w:sz w:val="16"/>
                <w:szCs w:val="16"/>
              </w:rPr>
            </w:pPr>
          </w:p>
        </w:tc>
        <w:tc>
          <w:tcPr>
            <w:tcW w:w="62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1C76641" w14:textId="77777777" w:rsidR="00DF08A2" w:rsidRDefault="00DF08A2" w:rsidP="00221E0C">
            <w:pPr>
              <w:ind w:right="40"/>
              <w:jc w:val="center"/>
              <w:rPr>
                <w:b/>
                <w:sz w:val="16"/>
                <w:szCs w:val="16"/>
              </w:rPr>
            </w:pPr>
          </w:p>
        </w:tc>
        <w:tc>
          <w:tcPr>
            <w:tcW w:w="62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9AABD6E" w14:textId="77777777" w:rsidR="00DF08A2" w:rsidRDefault="00DF08A2" w:rsidP="00221E0C">
            <w:pPr>
              <w:ind w:right="40"/>
              <w:jc w:val="center"/>
              <w:rPr>
                <w:b/>
                <w:sz w:val="16"/>
                <w:szCs w:val="16"/>
              </w:rPr>
            </w:pPr>
          </w:p>
        </w:tc>
        <w:tc>
          <w:tcPr>
            <w:tcW w:w="61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631FB6D" w14:textId="77777777" w:rsidR="00DF08A2" w:rsidRDefault="00DF08A2" w:rsidP="00221E0C">
            <w:pPr>
              <w:ind w:right="40"/>
              <w:jc w:val="center"/>
              <w:rPr>
                <w:b/>
                <w:sz w:val="16"/>
                <w:szCs w:val="16"/>
              </w:rPr>
            </w:pPr>
          </w:p>
        </w:tc>
      </w:tr>
      <w:tr w:rsidR="00DF08A2" w14:paraId="655A0F90" w14:textId="77777777" w:rsidTr="00221E0C">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C557C1" w14:textId="77777777" w:rsidR="00DF08A2" w:rsidRDefault="00DF08A2" w:rsidP="00221E0C">
            <w:pPr>
              <w:ind w:right="42"/>
              <w:jc w:val="center"/>
              <w:rPr>
                <w:sz w:val="18"/>
                <w:szCs w:val="18"/>
              </w:rPr>
            </w:pPr>
            <w:r>
              <w:rPr>
                <w:sz w:val="18"/>
                <w:szCs w:val="18"/>
              </w:rPr>
              <w:t>Pasco</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6EC4447A" w14:textId="77777777" w:rsidR="00DF08A2" w:rsidRDefault="00DF08A2" w:rsidP="00221E0C">
            <w:pPr>
              <w:ind w:right="40"/>
              <w:jc w:val="center"/>
              <w:rPr>
                <w:sz w:val="16"/>
                <w:szCs w:val="16"/>
              </w:rPr>
            </w:pPr>
            <w:r>
              <w:rPr>
                <w:sz w:val="16"/>
                <w:szCs w:val="16"/>
              </w:rPr>
              <w:t>1.30</w:t>
            </w:r>
          </w:p>
        </w:tc>
        <w:tc>
          <w:tcPr>
            <w:tcW w:w="643" w:type="dxa"/>
            <w:tcBorders>
              <w:top w:val="nil"/>
              <w:left w:val="nil"/>
              <w:bottom w:val="single" w:sz="4" w:space="0" w:color="000000"/>
              <w:right w:val="single" w:sz="4" w:space="0" w:color="000000"/>
            </w:tcBorders>
            <w:shd w:val="clear" w:color="auto" w:fill="auto"/>
            <w:vAlign w:val="center"/>
          </w:tcPr>
          <w:p w14:paraId="7A83F374" w14:textId="77777777" w:rsidR="00DF08A2" w:rsidRDefault="00DF08A2" w:rsidP="00221E0C">
            <w:pPr>
              <w:ind w:right="40"/>
              <w:jc w:val="center"/>
              <w:rPr>
                <w:sz w:val="16"/>
                <w:szCs w:val="16"/>
              </w:rPr>
            </w:pPr>
            <w:r>
              <w:rPr>
                <w:sz w:val="16"/>
                <w:szCs w:val="16"/>
              </w:rPr>
              <w:t>1.31</w:t>
            </w: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31FA227"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F9C7321"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FF9A556" w14:textId="77777777" w:rsidR="00DF08A2" w:rsidRDefault="00DF08A2" w:rsidP="00221E0C">
            <w:pPr>
              <w:ind w:right="40"/>
              <w:jc w:val="center"/>
              <w:rPr>
                <w:b/>
                <w:sz w:val="16"/>
                <w:szCs w:val="16"/>
              </w:rPr>
            </w:pPr>
          </w:p>
        </w:tc>
        <w:tc>
          <w:tcPr>
            <w:tcW w:w="64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748A0BE"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84B8452" w14:textId="77777777" w:rsidR="00DF08A2" w:rsidRDefault="00DF08A2" w:rsidP="00221E0C">
            <w:pPr>
              <w:ind w:right="40"/>
              <w:jc w:val="center"/>
              <w:rPr>
                <w:b/>
                <w:sz w:val="16"/>
                <w:szCs w:val="16"/>
              </w:rPr>
            </w:pPr>
          </w:p>
        </w:tc>
        <w:tc>
          <w:tcPr>
            <w:tcW w:w="64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4201BD3"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ED845EC" w14:textId="77777777" w:rsidR="00DF08A2" w:rsidRDefault="00DF08A2" w:rsidP="00221E0C">
            <w:pPr>
              <w:ind w:right="40"/>
              <w:jc w:val="center"/>
              <w:rPr>
                <w:b/>
                <w:sz w:val="16"/>
                <w:szCs w:val="16"/>
              </w:rPr>
            </w:pPr>
          </w:p>
        </w:tc>
        <w:tc>
          <w:tcPr>
            <w:tcW w:w="635"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9FF2129" w14:textId="77777777" w:rsidR="00DF08A2" w:rsidRDefault="00DF08A2" w:rsidP="00221E0C">
            <w:pPr>
              <w:ind w:right="40"/>
              <w:jc w:val="center"/>
              <w:rPr>
                <w:b/>
                <w:sz w:val="16"/>
                <w:szCs w:val="16"/>
              </w:rPr>
            </w:pPr>
          </w:p>
        </w:tc>
        <w:tc>
          <w:tcPr>
            <w:tcW w:w="62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BA80519" w14:textId="77777777" w:rsidR="00DF08A2" w:rsidRDefault="00DF08A2" w:rsidP="00221E0C">
            <w:pPr>
              <w:ind w:right="40"/>
              <w:jc w:val="center"/>
              <w:rPr>
                <w:b/>
                <w:sz w:val="16"/>
                <w:szCs w:val="16"/>
              </w:rPr>
            </w:pPr>
          </w:p>
        </w:tc>
        <w:tc>
          <w:tcPr>
            <w:tcW w:w="62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7D87CCD" w14:textId="77777777" w:rsidR="00DF08A2" w:rsidRDefault="00DF08A2" w:rsidP="00221E0C">
            <w:pPr>
              <w:ind w:right="40"/>
              <w:jc w:val="center"/>
              <w:rPr>
                <w:b/>
                <w:sz w:val="16"/>
                <w:szCs w:val="16"/>
              </w:rPr>
            </w:pPr>
          </w:p>
        </w:tc>
        <w:tc>
          <w:tcPr>
            <w:tcW w:w="61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738B3E4" w14:textId="77777777" w:rsidR="00DF08A2" w:rsidRDefault="00DF08A2" w:rsidP="00221E0C">
            <w:pPr>
              <w:ind w:right="40"/>
              <w:jc w:val="center"/>
              <w:rPr>
                <w:b/>
                <w:sz w:val="16"/>
                <w:szCs w:val="16"/>
              </w:rPr>
            </w:pPr>
          </w:p>
        </w:tc>
      </w:tr>
      <w:tr w:rsidR="00DF08A2" w14:paraId="407FD553" w14:textId="77777777" w:rsidTr="00221E0C">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13EA11" w14:textId="77777777" w:rsidR="00DF08A2" w:rsidRDefault="00DF08A2" w:rsidP="00221E0C">
            <w:pPr>
              <w:ind w:right="42"/>
              <w:jc w:val="center"/>
              <w:rPr>
                <w:sz w:val="18"/>
                <w:szCs w:val="18"/>
              </w:rPr>
            </w:pPr>
            <w:r>
              <w:rPr>
                <w:sz w:val="18"/>
                <w:szCs w:val="18"/>
              </w:rPr>
              <w:t>Piura</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56077773" w14:textId="77777777" w:rsidR="00DF08A2" w:rsidRDefault="00DF08A2" w:rsidP="00221E0C">
            <w:pPr>
              <w:ind w:right="40"/>
              <w:jc w:val="center"/>
              <w:rPr>
                <w:sz w:val="16"/>
                <w:szCs w:val="16"/>
              </w:rPr>
            </w:pPr>
            <w:r>
              <w:rPr>
                <w:sz w:val="16"/>
                <w:szCs w:val="16"/>
              </w:rPr>
              <w:t>1.25</w:t>
            </w:r>
          </w:p>
        </w:tc>
        <w:tc>
          <w:tcPr>
            <w:tcW w:w="643" w:type="dxa"/>
            <w:tcBorders>
              <w:top w:val="nil"/>
              <w:left w:val="nil"/>
              <w:bottom w:val="single" w:sz="4" w:space="0" w:color="000000"/>
              <w:right w:val="single" w:sz="4" w:space="0" w:color="000000"/>
            </w:tcBorders>
            <w:shd w:val="clear" w:color="auto" w:fill="auto"/>
            <w:vAlign w:val="center"/>
          </w:tcPr>
          <w:p w14:paraId="777E587B" w14:textId="77777777" w:rsidR="00DF08A2" w:rsidRDefault="00DF08A2" w:rsidP="00221E0C">
            <w:pPr>
              <w:ind w:right="40"/>
              <w:jc w:val="center"/>
              <w:rPr>
                <w:sz w:val="16"/>
                <w:szCs w:val="16"/>
              </w:rPr>
            </w:pPr>
            <w:r>
              <w:rPr>
                <w:sz w:val="16"/>
                <w:szCs w:val="16"/>
              </w:rPr>
              <w:t>1.26</w:t>
            </w: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515617E"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049ED85"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F2A03DA" w14:textId="77777777" w:rsidR="00DF08A2" w:rsidRDefault="00DF08A2" w:rsidP="00221E0C">
            <w:pPr>
              <w:ind w:right="40"/>
              <w:jc w:val="center"/>
              <w:rPr>
                <w:b/>
                <w:sz w:val="16"/>
                <w:szCs w:val="16"/>
              </w:rPr>
            </w:pPr>
          </w:p>
        </w:tc>
        <w:tc>
          <w:tcPr>
            <w:tcW w:w="64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9E27153"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F2260A8" w14:textId="77777777" w:rsidR="00DF08A2" w:rsidRDefault="00DF08A2" w:rsidP="00221E0C">
            <w:pPr>
              <w:ind w:right="40"/>
              <w:jc w:val="center"/>
              <w:rPr>
                <w:b/>
                <w:sz w:val="16"/>
                <w:szCs w:val="16"/>
              </w:rPr>
            </w:pPr>
          </w:p>
        </w:tc>
        <w:tc>
          <w:tcPr>
            <w:tcW w:w="64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4E2EF43"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101BC33" w14:textId="77777777" w:rsidR="00DF08A2" w:rsidRDefault="00DF08A2" w:rsidP="00221E0C">
            <w:pPr>
              <w:ind w:right="40"/>
              <w:jc w:val="center"/>
              <w:rPr>
                <w:b/>
                <w:sz w:val="16"/>
                <w:szCs w:val="16"/>
              </w:rPr>
            </w:pPr>
          </w:p>
        </w:tc>
        <w:tc>
          <w:tcPr>
            <w:tcW w:w="635"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A9DC8B8" w14:textId="77777777" w:rsidR="00DF08A2" w:rsidRDefault="00DF08A2" w:rsidP="00221E0C">
            <w:pPr>
              <w:ind w:right="40"/>
              <w:jc w:val="center"/>
              <w:rPr>
                <w:b/>
                <w:sz w:val="16"/>
                <w:szCs w:val="16"/>
              </w:rPr>
            </w:pPr>
          </w:p>
        </w:tc>
        <w:tc>
          <w:tcPr>
            <w:tcW w:w="62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22A0CAB" w14:textId="77777777" w:rsidR="00DF08A2" w:rsidRDefault="00DF08A2" w:rsidP="00221E0C">
            <w:pPr>
              <w:ind w:right="40"/>
              <w:jc w:val="center"/>
              <w:rPr>
                <w:b/>
                <w:sz w:val="16"/>
                <w:szCs w:val="16"/>
              </w:rPr>
            </w:pPr>
          </w:p>
        </w:tc>
        <w:tc>
          <w:tcPr>
            <w:tcW w:w="62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234BD16" w14:textId="77777777" w:rsidR="00DF08A2" w:rsidRDefault="00DF08A2" w:rsidP="00221E0C">
            <w:pPr>
              <w:ind w:right="40"/>
              <w:jc w:val="center"/>
              <w:rPr>
                <w:b/>
                <w:sz w:val="16"/>
                <w:szCs w:val="16"/>
              </w:rPr>
            </w:pPr>
          </w:p>
        </w:tc>
        <w:tc>
          <w:tcPr>
            <w:tcW w:w="61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C46BAF9" w14:textId="77777777" w:rsidR="00DF08A2" w:rsidRDefault="00DF08A2" w:rsidP="00221E0C">
            <w:pPr>
              <w:ind w:right="40"/>
              <w:jc w:val="center"/>
              <w:rPr>
                <w:b/>
                <w:sz w:val="16"/>
                <w:szCs w:val="16"/>
              </w:rPr>
            </w:pPr>
          </w:p>
        </w:tc>
      </w:tr>
      <w:tr w:rsidR="00DF08A2" w14:paraId="6FD95F5A" w14:textId="77777777" w:rsidTr="00221E0C">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27962A" w14:textId="77777777" w:rsidR="00DF08A2" w:rsidRDefault="00DF08A2" w:rsidP="00221E0C">
            <w:pPr>
              <w:ind w:right="42"/>
              <w:jc w:val="center"/>
              <w:rPr>
                <w:sz w:val="18"/>
                <w:szCs w:val="18"/>
              </w:rPr>
            </w:pPr>
            <w:r>
              <w:rPr>
                <w:sz w:val="18"/>
                <w:szCs w:val="18"/>
              </w:rPr>
              <w:t>Puno</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20B887E6" w14:textId="77777777" w:rsidR="00DF08A2" w:rsidRDefault="00DF08A2" w:rsidP="00221E0C">
            <w:pPr>
              <w:ind w:right="40"/>
              <w:jc w:val="center"/>
              <w:rPr>
                <w:sz w:val="16"/>
                <w:szCs w:val="16"/>
              </w:rPr>
            </w:pPr>
            <w:r>
              <w:rPr>
                <w:sz w:val="16"/>
                <w:szCs w:val="16"/>
              </w:rPr>
              <w:t>1.50</w:t>
            </w:r>
          </w:p>
        </w:tc>
        <w:tc>
          <w:tcPr>
            <w:tcW w:w="643" w:type="dxa"/>
            <w:tcBorders>
              <w:top w:val="nil"/>
              <w:left w:val="nil"/>
              <w:bottom w:val="single" w:sz="4" w:space="0" w:color="000000"/>
              <w:right w:val="single" w:sz="4" w:space="0" w:color="000000"/>
            </w:tcBorders>
            <w:shd w:val="clear" w:color="auto" w:fill="auto"/>
            <w:vAlign w:val="center"/>
          </w:tcPr>
          <w:p w14:paraId="624256B3" w14:textId="77777777" w:rsidR="00DF08A2" w:rsidRDefault="00DF08A2" w:rsidP="00221E0C">
            <w:pPr>
              <w:ind w:right="40"/>
              <w:jc w:val="center"/>
              <w:rPr>
                <w:sz w:val="16"/>
                <w:szCs w:val="16"/>
              </w:rPr>
            </w:pPr>
            <w:r>
              <w:rPr>
                <w:sz w:val="16"/>
                <w:szCs w:val="16"/>
              </w:rPr>
              <w:t>1.52</w:t>
            </w: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6050132"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90BB1C8"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0B01E99" w14:textId="77777777" w:rsidR="00DF08A2" w:rsidRDefault="00DF08A2" w:rsidP="00221E0C">
            <w:pPr>
              <w:ind w:right="40"/>
              <w:jc w:val="center"/>
              <w:rPr>
                <w:b/>
                <w:sz w:val="16"/>
                <w:szCs w:val="16"/>
              </w:rPr>
            </w:pPr>
          </w:p>
        </w:tc>
        <w:tc>
          <w:tcPr>
            <w:tcW w:w="64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F929E5C"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6D213E6" w14:textId="77777777" w:rsidR="00DF08A2" w:rsidRDefault="00DF08A2" w:rsidP="00221E0C">
            <w:pPr>
              <w:ind w:right="40"/>
              <w:jc w:val="center"/>
              <w:rPr>
                <w:b/>
                <w:sz w:val="16"/>
                <w:szCs w:val="16"/>
              </w:rPr>
            </w:pPr>
          </w:p>
        </w:tc>
        <w:tc>
          <w:tcPr>
            <w:tcW w:w="64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4524EA5"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4A005F5" w14:textId="77777777" w:rsidR="00DF08A2" w:rsidRDefault="00DF08A2" w:rsidP="00221E0C">
            <w:pPr>
              <w:ind w:right="40"/>
              <w:jc w:val="center"/>
              <w:rPr>
                <w:b/>
                <w:sz w:val="16"/>
                <w:szCs w:val="16"/>
              </w:rPr>
            </w:pPr>
          </w:p>
        </w:tc>
        <w:tc>
          <w:tcPr>
            <w:tcW w:w="635"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A113EC6" w14:textId="77777777" w:rsidR="00DF08A2" w:rsidRDefault="00DF08A2" w:rsidP="00221E0C">
            <w:pPr>
              <w:ind w:right="40"/>
              <w:jc w:val="center"/>
              <w:rPr>
                <w:b/>
                <w:sz w:val="16"/>
                <w:szCs w:val="16"/>
              </w:rPr>
            </w:pPr>
          </w:p>
        </w:tc>
        <w:tc>
          <w:tcPr>
            <w:tcW w:w="62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2A229AA" w14:textId="77777777" w:rsidR="00DF08A2" w:rsidRDefault="00DF08A2" w:rsidP="00221E0C">
            <w:pPr>
              <w:ind w:right="40"/>
              <w:jc w:val="center"/>
              <w:rPr>
                <w:b/>
                <w:sz w:val="16"/>
                <w:szCs w:val="16"/>
              </w:rPr>
            </w:pPr>
          </w:p>
        </w:tc>
        <w:tc>
          <w:tcPr>
            <w:tcW w:w="62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22542A4" w14:textId="77777777" w:rsidR="00DF08A2" w:rsidRDefault="00DF08A2" w:rsidP="00221E0C">
            <w:pPr>
              <w:ind w:right="40"/>
              <w:jc w:val="center"/>
              <w:rPr>
                <w:b/>
                <w:sz w:val="16"/>
                <w:szCs w:val="16"/>
              </w:rPr>
            </w:pPr>
          </w:p>
        </w:tc>
        <w:tc>
          <w:tcPr>
            <w:tcW w:w="61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A7A45EC" w14:textId="77777777" w:rsidR="00DF08A2" w:rsidRDefault="00DF08A2" w:rsidP="00221E0C">
            <w:pPr>
              <w:ind w:right="40"/>
              <w:jc w:val="center"/>
              <w:rPr>
                <w:b/>
                <w:sz w:val="16"/>
                <w:szCs w:val="16"/>
              </w:rPr>
            </w:pPr>
          </w:p>
        </w:tc>
      </w:tr>
      <w:tr w:rsidR="00DF08A2" w14:paraId="7B552B60" w14:textId="77777777" w:rsidTr="00221E0C">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2BF0C4" w14:textId="77777777" w:rsidR="00DF08A2" w:rsidRDefault="00DF08A2" w:rsidP="00221E0C">
            <w:pPr>
              <w:ind w:right="42"/>
              <w:jc w:val="center"/>
              <w:rPr>
                <w:sz w:val="18"/>
                <w:szCs w:val="18"/>
              </w:rPr>
            </w:pPr>
            <w:r>
              <w:rPr>
                <w:sz w:val="18"/>
                <w:szCs w:val="18"/>
              </w:rPr>
              <w:t>San Martín</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0DC0466E" w14:textId="77777777" w:rsidR="00DF08A2" w:rsidRDefault="00DF08A2" w:rsidP="00221E0C">
            <w:pPr>
              <w:ind w:right="40"/>
              <w:jc w:val="center"/>
              <w:rPr>
                <w:sz w:val="16"/>
                <w:szCs w:val="16"/>
              </w:rPr>
            </w:pPr>
            <w:r>
              <w:rPr>
                <w:sz w:val="16"/>
                <w:szCs w:val="16"/>
              </w:rPr>
              <w:t>1.26</w:t>
            </w:r>
          </w:p>
        </w:tc>
        <w:tc>
          <w:tcPr>
            <w:tcW w:w="643" w:type="dxa"/>
            <w:tcBorders>
              <w:top w:val="nil"/>
              <w:left w:val="nil"/>
              <w:bottom w:val="single" w:sz="4" w:space="0" w:color="000000"/>
              <w:right w:val="single" w:sz="4" w:space="0" w:color="000000"/>
            </w:tcBorders>
            <w:shd w:val="clear" w:color="auto" w:fill="auto"/>
            <w:vAlign w:val="center"/>
          </w:tcPr>
          <w:p w14:paraId="245A986B" w14:textId="77777777" w:rsidR="00DF08A2" w:rsidRDefault="00DF08A2" w:rsidP="00221E0C">
            <w:pPr>
              <w:ind w:right="40"/>
              <w:jc w:val="center"/>
              <w:rPr>
                <w:sz w:val="16"/>
                <w:szCs w:val="16"/>
              </w:rPr>
            </w:pPr>
            <w:r>
              <w:rPr>
                <w:sz w:val="16"/>
                <w:szCs w:val="16"/>
              </w:rPr>
              <w:t>1.27</w:t>
            </w: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2961787"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3115F4A"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C814F62" w14:textId="77777777" w:rsidR="00DF08A2" w:rsidRDefault="00DF08A2" w:rsidP="00221E0C">
            <w:pPr>
              <w:ind w:right="40"/>
              <w:jc w:val="center"/>
              <w:rPr>
                <w:b/>
                <w:sz w:val="16"/>
                <w:szCs w:val="16"/>
              </w:rPr>
            </w:pPr>
          </w:p>
        </w:tc>
        <w:tc>
          <w:tcPr>
            <w:tcW w:w="64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7CF309B"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2886128" w14:textId="77777777" w:rsidR="00DF08A2" w:rsidRDefault="00DF08A2" w:rsidP="00221E0C">
            <w:pPr>
              <w:ind w:right="40"/>
              <w:jc w:val="center"/>
              <w:rPr>
                <w:b/>
                <w:sz w:val="16"/>
                <w:szCs w:val="16"/>
              </w:rPr>
            </w:pPr>
          </w:p>
        </w:tc>
        <w:tc>
          <w:tcPr>
            <w:tcW w:w="64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50413DF"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87B31C6" w14:textId="77777777" w:rsidR="00DF08A2" w:rsidRDefault="00DF08A2" w:rsidP="00221E0C">
            <w:pPr>
              <w:ind w:right="40"/>
              <w:jc w:val="center"/>
              <w:rPr>
                <w:b/>
                <w:sz w:val="16"/>
                <w:szCs w:val="16"/>
              </w:rPr>
            </w:pPr>
          </w:p>
        </w:tc>
        <w:tc>
          <w:tcPr>
            <w:tcW w:w="635"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93131A6" w14:textId="77777777" w:rsidR="00DF08A2" w:rsidRDefault="00DF08A2" w:rsidP="00221E0C">
            <w:pPr>
              <w:ind w:right="40"/>
              <w:jc w:val="center"/>
              <w:rPr>
                <w:b/>
                <w:sz w:val="16"/>
                <w:szCs w:val="16"/>
              </w:rPr>
            </w:pPr>
          </w:p>
        </w:tc>
        <w:tc>
          <w:tcPr>
            <w:tcW w:w="62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F4A9A66" w14:textId="77777777" w:rsidR="00DF08A2" w:rsidRDefault="00DF08A2" w:rsidP="00221E0C">
            <w:pPr>
              <w:ind w:right="40"/>
              <w:jc w:val="center"/>
              <w:rPr>
                <w:b/>
                <w:sz w:val="16"/>
                <w:szCs w:val="16"/>
              </w:rPr>
            </w:pPr>
          </w:p>
        </w:tc>
        <w:tc>
          <w:tcPr>
            <w:tcW w:w="62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C1226E0" w14:textId="77777777" w:rsidR="00DF08A2" w:rsidRDefault="00DF08A2" w:rsidP="00221E0C">
            <w:pPr>
              <w:ind w:right="40"/>
              <w:jc w:val="center"/>
              <w:rPr>
                <w:b/>
                <w:sz w:val="16"/>
                <w:szCs w:val="16"/>
              </w:rPr>
            </w:pPr>
          </w:p>
        </w:tc>
        <w:tc>
          <w:tcPr>
            <w:tcW w:w="61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F6A47E7" w14:textId="77777777" w:rsidR="00DF08A2" w:rsidRDefault="00DF08A2" w:rsidP="00221E0C">
            <w:pPr>
              <w:ind w:right="40"/>
              <w:jc w:val="center"/>
              <w:rPr>
                <w:b/>
                <w:sz w:val="16"/>
                <w:szCs w:val="16"/>
              </w:rPr>
            </w:pPr>
          </w:p>
        </w:tc>
      </w:tr>
      <w:tr w:rsidR="00DF08A2" w14:paraId="7F4B1BF0" w14:textId="77777777" w:rsidTr="00221E0C">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6E0680" w14:textId="77777777" w:rsidR="00DF08A2" w:rsidRDefault="00DF08A2" w:rsidP="00221E0C">
            <w:pPr>
              <w:ind w:right="42"/>
              <w:jc w:val="center"/>
              <w:rPr>
                <w:sz w:val="18"/>
                <w:szCs w:val="18"/>
              </w:rPr>
            </w:pPr>
            <w:r>
              <w:rPr>
                <w:sz w:val="18"/>
                <w:szCs w:val="18"/>
              </w:rPr>
              <w:t>Tacna</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50FC2375" w14:textId="77777777" w:rsidR="00DF08A2" w:rsidRDefault="00DF08A2" w:rsidP="00221E0C">
            <w:pPr>
              <w:ind w:right="40"/>
              <w:jc w:val="center"/>
              <w:rPr>
                <w:sz w:val="16"/>
                <w:szCs w:val="16"/>
              </w:rPr>
            </w:pPr>
            <w:r>
              <w:rPr>
                <w:sz w:val="16"/>
                <w:szCs w:val="16"/>
              </w:rPr>
              <w:t>1.20</w:t>
            </w:r>
          </w:p>
        </w:tc>
        <w:tc>
          <w:tcPr>
            <w:tcW w:w="643" w:type="dxa"/>
            <w:tcBorders>
              <w:top w:val="nil"/>
              <w:left w:val="nil"/>
              <w:bottom w:val="single" w:sz="4" w:space="0" w:color="000000"/>
              <w:right w:val="single" w:sz="4" w:space="0" w:color="000000"/>
            </w:tcBorders>
            <w:shd w:val="clear" w:color="auto" w:fill="auto"/>
            <w:vAlign w:val="center"/>
          </w:tcPr>
          <w:p w14:paraId="73E919DD" w14:textId="77777777" w:rsidR="00DF08A2" w:rsidRDefault="00DF08A2" w:rsidP="00221E0C">
            <w:pPr>
              <w:ind w:right="40"/>
              <w:jc w:val="center"/>
              <w:rPr>
                <w:sz w:val="16"/>
                <w:szCs w:val="16"/>
              </w:rPr>
            </w:pPr>
            <w:r>
              <w:rPr>
                <w:sz w:val="16"/>
                <w:szCs w:val="16"/>
              </w:rPr>
              <w:t>1.21</w:t>
            </w: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09235BC"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4245048"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0288B9C" w14:textId="77777777" w:rsidR="00DF08A2" w:rsidRDefault="00DF08A2" w:rsidP="00221E0C">
            <w:pPr>
              <w:ind w:right="40"/>
              <w:jc w:val="center"/>
              <w:rPr>
                <w:b/>
                <w:sz w:val="16"/>
                <w:szCs w:val="16"/>
              </w:rPr>
            </w:pPr>
          </w:p>
        </w:tc>
        <w:tc>
          <w:tcPr>
            <w:tcW w:w="64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E80B504"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AAD3005" w14:textId="77777777" w:rsidR="00DF08A2" w:rsidRDefault="00DF08A2" w:rsidP="00221E0C">
            <w:pPr>
              <w:ind w:right="40"/>
              <w:jc w:val="center"/>
              <w:rPr>
                <w:b/>
                <w:sz w:val="16"/>
                <w:szCs w:val="16"/>
              </w:rPr>
            </w:pPr>
          </w:p>
        </w:tc>
        <w:tc>
          <w:tcPr>
            <w:tcW w:w="64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1181A4B"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4B566FE" w14:textId="77777777" w:rsidR="00DF08A2" w:rsidRDefault="00DF08A2" w:rsidP="00221E0C">
            <w:pPr>
              <w:ind w:right="40"/>
              <w:jc w:val="center"/>
              <w:rPr>
                <w:b/>
                <w:sz w:val="16"/>
                <w:szCs w:val="16"/>
              </w:rPr>
            </w:pPr>
          </w:p>
        </w:tc>
        <w:tc>
          <w:tcPr>
            <w:tcW w:w="635"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E3CFD82" w14:textId="77777777" w:rsidR="00DF08A2" w:rsidRDefault="00DF08A2" w:rsidP="00221E0C">
            <w:pPr>
              <w:ind w:right="40"/>
              <w:jc w:val="center"/>
              <w:rPr>
                <w:b/>
                <w:sz w:val="16"/>
                <w:szCs w:val="16"/>
              </w:rPr>
            </w:pPr>
          </w:p>
        </w:tc>
        <w:tc>
          <w:tcPr>
            <w:tcW w:w="62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4D638E6" w14:textId="77777777" w:rsidR="00DF08A2" w:rsidRDefault="00DF08A2" w:rsidP="00221E0C">
            <w:pPr>
              <w:ind w:right="40"/>
              <w:jc w:val="center"/>
              <w:rPr>
                <w:b/>
                <w:sz w:val="16"/>
                <w:szCs w:val="16"/>
              </w:rPr>
            </w:pPr>
          </w:p>
        </w:tc>
        <w:tc>
          <w:tcPr>
            <w:tcW w:w="62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9518CC5" w14:textId="77777777" w:rsidR="00DF08A2" w:rsidRDefault="00DF08A2" w:rsidP="00221E0C">
            <w:pPr>
              <w:ind w:right="40"/>
              <w:jc w:val="center"/>
              <w:rPr>
                <w:b/>
                <w:sz w:val="16"/>
                <w:szCs w:val="16"/>
              </w:rPr>
            </w:pPr>
          </w:p>
        </w:tc>
        <w:tc>
          <w:tcPr>
            <w:tcW w:w="61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8924AC4" w14:textId="77777777" w:rsidR="00DF08A2" w:rsidRDefault="00DF08A2" w:rsidP="00221E0C">
            <w:pPr>
              <w:ind w:right="40"/>
              <w:jc w:val="center"/>
              <w:rPr>
                <w:b/>
                <w:sz w:val="16"/>
                <w:szCs w:val="16"/>
              </w:rPr>
            </w:pPr>
          </w:p>
        </w:tc>
      </w:tr>
      <w:tr w:rsidR="00DF08A2" w14:paraId="25521D8C" w14:textId="77777777" w:rsidTr="00221E0C">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7BC51D" w14:textId="77777777" w:rsidR="00DF08A2" w:rsidRDefault="00DF08A2" w:rsidP="00221E0C">
            <w:pPr>
              <w:ind w:right="42"/>
              <w:jc w:val="center"/>
              <w:rPr>
                <w:sz w:val="18"/>
                <w:szCs w:val="18"/>
              </w:rPr>
            </w:pPr>
            <w:r>
              <w:rPr>
                <w:sz w:val="18"/>
                <w:szCs w:val="18"/>
              </w:rPr>
              <w:t>Tumbes</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4A45DE59" w14:textId="77777777" w:rsidR="00DF08A2" w:rsidRDefault="00DF08A2" w:rsidP="00221E0C">
            <w:pPr>
              <w:ind w:right="40"/>
              <w:jc w:val="center"/>
              <w:rPr>
                <w:sz w:val="16"/>
                <w:szCs w:val="16"/>
              </w:rPr>
            </w:pPr>
            <w:r>
              <w:rPr>
                <w:sz w:val="16"/>
                <w:szCs w:val="16"/>
              </w:rPr>
              <w:t>1.09</w:t>
            </w:r>
          </w:p>
        </w:tc>
        <w:tc>
          <w:tcPr>
            <w:tcW w:w="643" w:type="dxa"/>
            <w:tcBorders>
              <w:top w:val="nil"/>
              <w:left w:val="nil"/>
              <w:bottom w:val="single" w:sz="4" w:space="0" w:color="000000"/>
              <w:right w:val="single" w:sz="4" w:space="0" w:color="000000"/>
            </w:tcBorders>
            <w:shd w:val="clear" w:color="auto" w:fill="auto"/>
            <w:vAlign w:val="center"/>
          </w:tcPr>
          <w:p w14:paraId="756FDD10" w14:textId="77777777" w:rsidR="00DF08A2" w:rsidRDefault="00DF08A2" w:rsidP="00221E0C">
            <w:pPr>
              <w:ind w:right="40"/>
              <w:jc w:val="center"/>
              <w:rPr>
                <w:sz w:val="16"/>
                <w:szCs w:val="16"/>
              </w:rPr>
            </w:pPr>
            <w:r>
              <w:rPr>
                <w:sz w:val="16"/>
                <w:szCs w:val="16"/>
              </w:rPr>
              <w:t>1.10</w:t>
            </w: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F809BC2"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3E43F82"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6655CDB" w14:textId="77777777" w:rsidR="00DF08A2" w:rsidRDefault="00DF08A2" w:rsidP="00221E0C">
            <w:pPr>
              <w:ind w:right="40"/>
              <w:jc w:val="center"/>
              <w:rPr>
                <w:b/>
                <w:sz w:val="16"/>
                <w:szCs w:val="16"/>
              </w:rPr>
            </w:pPr>
          </w:p>
        </w:tc>
        <w:tc>
          <w:tcPr>
            <w:tcW w:w="64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9A81659"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06E378B" w14:textId="77777777" w:rsidR="00DF08A2" w:rsidRDefault="00DF08A2" w:rsidP="00221E0C">
            <w:pPr>
              <w:ind w:right="40"/>
              <w:jc w:val="center"/>
              <w:rPr>
                <w:b/>
                <w:sz w:val="16"/>
                <w:szCs w:val="16"/>
              </w:rPr>
            </w:pPr>
          </w:p>
        </w:tc>
        <w:tc>
          <w:tcPr>
            <w:tcW w:w="64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F556F7E"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BA2FDC2" w14:textId="77777777" w:rsidR="00DF08A2" w:rsidRDefault="00DF08A2" w:rsidP="00221E0C">
            <w:pPr>
              <w:ind w:right="40"/>
              <w:jc w:val="center"/>
              <w:rPr>
                <w:b/>
                <w:sz w:val="16"/>
                <w:szCs w:val="16"/>
              </w:rPr>
            </w:pPr>
          </w:p>
        </w:tc>
        <w:tc>
          <w:tcPr>
            <w:tcW w:w="635"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6EDB74F" w14:textId="77777777" w:rsidR="00DF08A2" w:rsidRDefault="00DF08A2" w:rsidP="00221E0C">
            <w:pPr>
              <w:ind w:right="40"/>
              <w:jc w:val="center"/>
              <w:rPr>
                <w:b/>
                <w:sz w:val="16"/>
                <w:szCs w:val="16"/>
              </w:rPr>
            </w:pPr>
          </w:p>
        </w:tc>
        <w:tc>
          <w:tcPr>
            <w:tcW w:w="62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89E19E5" w14:textId="77777777" w:rsidR="00DF08A2" w:rsidRDefault="00DF08A2" w:rsidP="00221E0C">
            <w:pPr>
              <w:ind w:right="40"/>
              <w:jc w:val="center"/>
              <w:rPr>
                <w:b/>
                <w:sz w:val="16"/>
                <w:szCs w:val="16"/>
              </w:rPr>
            </w:pPr>
          </w:p>
        </w:tc>
        <w:tc>
          <w:tcPr>
            <w:tcW w:w="62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4542D43" w14:textId="77777777" w:rsidR="00DF08A2" w:rsidRDefault="00DF08A2" w:rsidP="00221E0C">
            <w:pPr>
              <w:ind w:right="40"/>
              <w:jc w:val="center"/>
              <w:rPr>
                <w:b/>
                <w:sz w:val="16"/>
                <w:szCs w:val="16"/>
              </w:rPr>
            </w:pPr>
          </w:p>
        </w:tc>
        <w:tc>
          <w:tcPr>
            <w:tcW w:w="61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C5934FA" w14:textId="77777777" w:rsidR="00DF08A2" w:rsidRDefault="00DF08A2" w:rsidP="00221E0C">
            <w:pPr>
              <w:ind w:right="40"/>
              <w:jc w:val="center"/>
              <w:rPr>
                <w:b/>
                <w:sz w:val="16"/>
                <w:szCs w:val="16"/>
              </w:rPr>
            </w:pPr>
          </w:p>
        </w:tc>
      </w:tr>
      <w:tr w:rsidR="00DF08A2" w14:paraId="75E2EC31" w14:textId="77777777" w:rsidTr="00221E0C">
        <w:trPr>
          <w:trHeight w:val="28"/>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4440F6" w14:textId="77777777" w:rsidR="00DF08A2" w:rsidRDefault="00DF08A2" w:rsidP="00221E0C">
            <w:pPr>
              <w:ind w:right="42"/>
              <w:jc w:val="center"/>
              <w:rPr>
                <w:sz w:val="18"/>
                <w:szCs w:val="18"/>
              </w:rPr>
            </w:pPr>
            <w:r>
              <w:rPr>
                <w:sz w:val="18"/>
                <w:szCs w:val="18"/>
              </w:rPr>
              <w:t>Ucayali</w:t>
            </w:r>
          </w:p>
        </w:tc>
        <w:tc>
          <w:tcPr>
            <w:tcW w:w="711" w:type="dxa"/>
            <w:gridSpan w:val="2"/>
            <w:tcBorders>
              <w:top w:val="nil"/>
              <w:left w:val="single" w:sz="4" w:space="0" w:color="000000"/>
              <w:bottom w:val="single" w:sz="4" w:space="0" w:color="000000"/>
              <w:right w:val="single" w:sz="4" w:space="0" w:color="000000"/>
            </w:tcBorders>
            <w:shd w:val="clear" w:color="auto" w:fill="auto"/>
            <w:vAlign w:val="center"/>
          </w:tcPr>
          <w:p w14:paraId="077D0F4D" w14:textId="77777777" w:rsidR="00DF08A2" w:rsidRDefault="00DF08A2" w:rsidP="00221E0C">
            <w:pPr>
              <w:ind w:right="40"/>
              <w:jc w:val="center"/>
              <w:rPr>
                <w:sz w:val="16"/>
                <w:szCs w:val="16"/>
              </w:rPr>
            </w:pPr>
            <w:r>
              <w:rPr>
                <w:sz w:val="16"/>
                <w:szCs w:val="16"/>
              </w:rPr>
              <w:t>1.08</w:t>
            </w:r>
          </w:p>
        </w:tc>
        <w:tc>
          <w:tcPr>
            <w:tcW w:w="643" w:type="dxa"/>
            <w:tcBorders>
              <w:top w:val="nil"/>
              <w:left w:val="nil"/>
              <w:bottom w:val="single" w:sz="4" w:space="0" w:color="000000"/>
              <w:right w:val="single" w:sz="4" w:space="0" w:color="000000"/>
            </w:tcBorders>
            <w:shd w:val="clear" w:color="auto" w:fill="auto"/>
            <w:vAlign w:val="center"/>
          </w:tcPr>
          <w:p w14:paraId="63C0A462" w14:textId="77777777" w:rsidR="00DF08A2" w:rsidRDefault="00DF08A2" w:rsidP="00221E0C">
            <w:pPr>
              <w:ind w:right="40"/>
              <w:jc w:val="center"/>
              <w:rPr>
                <w:sz w:val="16"/>
                <w:szCs w:val="16"/>
              </w:rPr>
            </w:pPr>
            <w:r>
              <w:rPr>
                <w:sz w:val="16"/>
                <w:szCs w:val="16"/>
              </w:rPr>
              <w:t>1.09</w:t>
            </w: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06F3245"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4E865C4"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2951534" w14:textId="77777777" w:rsidR="00DF08A2" w:rsidRDefault="00DF08A2" w:rsidP="00221E0C">
            <w:pPr>
              <w:ind w:right="40"/>
              <w:jc w:val="center"/>
              <w:rPr>
                <w:b/>
                <w:sz w:val="16"/>
                <w:szCs w:val="16"/>
              </w:rPr>
            </w:pPr>
          </w:p>
        </w:tc>
        <w:tc>
          <w:tcPr>
            <w:tcW w:w="64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C5B2F3F"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1308F67" w14:textId="77777777" w:rsidR="00DF08A2" w:rsidRDefault="00DF08A2" w:rsidP="00221E0C">
            <w:pPr>
              <w:ind w:right="40"/>
              <w:jc w:val="center"/>
              <w:rPr>
                <w:b/>
                <w:sz w:val="16"/>
                <w:szCs w:val="16"/>
              </w:rPr>
            </w:pPr>
          </w:p>
        </w:tc>
        <w:tc>
          <w:tcPr>
            <w:tcW w:w="64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EFA44A6" w14:textId="77777777" w:rsidR="00DF08A2" w:rsidRDefault="00DF08A2" w:rsidP="00221E0C">
            <w:pPr>
              <w:ind w:right="40"/>
              <w:jc w:val="center"/>
              <w:rPr>
                <w:b/>
                <w:sz w:val="16"/>
                <w:szCs w:val="16"/>
              </w:rPr>
            </w:pPr>
          </w:p>
        </w:tc>
        <w:tc>
          <w:tcPr>
            <w:tcW w:w="64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2287329" w14:textId="77777777" w:rsidR="00DF08A2" w:rsidRDefault="00DF08A2" w:rsidP="00221E0C">
            <w:pPr>
              <w:ind w:right="40"/>
              <w:jc w:val="center"/>
              <w:rPr>
                <w:b/>
                <w:sz w:val="16"/>
                <w:szCs w:val="16"/>
              </w:rPr>
            </w:pPr>
          </w:p>
        </w:tc>
        <w:tc>
          <w:tcPr>
            <w:tcW w:w="635"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4D6EA74" w14:textId="77777777" w:rsidR="00DF08A2" w:rsidRDefault="00DF08A2" w:rsidP="00221E0C">
            <w:pPr>
              <w:ind w:right="40"/>
              <w:jc w:val="center"/>
              <w:rPr>
                <w:b/>
                <w:sz w:val="16"/>
                <w:szCs w:val="16"/>
              </w:rPr>
            </w:pPr>
          </w:p>
        </w:tc>
        <w:tc>
          <w:tcPr>
            <w:tcW w:w="62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3ED0FAD" w14:textId="77777777" w:rsidR="00DF08A2" w:rsidRDefault="00DF08A2" w:rsidP="00221E0C">
            <w:pPr>
              <w:ind w:right="40"/>
              <w:jc w:val="center"/>
              <w:rPr>
                <w:b/>
                <w:sz w:val="16"/>
                <w:szCs w:val="16"/>
              </w:rPr>
            </w:pPr>
          </w:p>
        </w:tc>
        <w:tc>
          <w:tcPr>
            <w:tcW w:w="62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87F27C8" w14:textId="77777777" w:rsidR="00DF08A2" w:rsidRDefault="00DF08A2" w:rsidP="00221E0C">
            <w:pPr>
              <w:ind w:right="40"/>
              <w:jc w:val="center"/>
              <w:rPr>
                <w:b/>
                <w:sz w:val="16"/>
                <w:szCs w:val="16"/>
              </w:rPr>
            </w:pPr>
          </w:p>
        </w:tc>
        <w:tc>
          <w:tcPr>
            <w:tcW w:w="61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125E585" w14:textId="77777777" w:rsidR="00DF08A2" w:rsidRDefault="00DF08A2" w:rsidP="00221E0C">
            <w:pPr>
              <w:ind w:right="40"/>
              <w:jc w:val="center"/>
              <w:rPr>
                <w:b/>
                <w:sz w:val="16"/>
                <w:szCs w:val="16"/>
              </w:rPr>
            </w:pPr>
          </w:p>
        </w:tc>
      </w:tr>
    </w:tbl>
    <w:p w14:paraId="1D8BFB94" w14:textId="77777777" w:rsidR="00DF08A2" w:rsidRDefault="00DF08A2" w:rsidP="00DF08A2"/>
    <w:p w14:paraId="3C9518F2" w14:textId="77777777" w:rsidR="00DF08A2" w:rsidRDefault="00DF08A2" w:rsidP="00DF08A2"/>
    <w:p w14:paraId="4AEF4585" w14:textId="77777777" w:rsidR="00DF08A2" w:rsidRPr="00DF08A2" w:rsidRDefault="00DF08A2" w:rsidP="00DF08A2"/>
    <w:sectPr w:rsidR="00DF08A2" w:rsidRPr="00DF08A2">
      <w:pgSz w:w="11906" w:h="16838"/>
      <w:pgMar w:top="992" w:right="992" w:bottom="1276" w:left="709" w:header="709" w:footer="442"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Dayan Susan Zussner Espinoza" w:date="2023-11-07T16:08:00Z" w:initials="DSZE">
    <w:p w14:paraId="7054723E" w14:textId="64579E68" w:rsidR="003A6675" w:rsidRPr="003A6675" w:rsidRDefault="003A6675">
      <w:pPr>
        <w:pStyle w:val="Textocomentario"/>
        <w:rPr>
          <w:lang w:val="es-PE"/>
        </w:rPr>
      </w:pPr>
      <w:r>
        <w:rPr>
          <w:rStyle w:val="Refdecomentario"/>
        </w:rPr>
        <w:annotationRef/>
      </w:r>
      <w:r w:rsidRPr="003A6675">
        <w:rPr>
          <w:lang w:val="es-PE"/>
        </w:rPr>
        <w:t>Este lineamiento es el resultado de la fusión de dos lineamientos existentes</w:t>
      </w:r>
      <w:r>
        <w:rPr>
          <w:lang w:val="es-PE"/>
        </w:rPr>
        <w:t xml:space="preserve"> en versiones anteriores,</w:t>
      </w:r>
      <w:r w:rsidRPr="003A6675">
        <w:rPr>
          <w:lang w:val="es-PE"/>
        </w:rPr>
        <w:t xml:space="preserve"> </w:t>
      </w:r>
      <w:r>
        <w:rPr>
          <w:lang w:val="es-PE"/>
        </w:rPr>
        <w:t>para mejor comprensión</w:t>
      </w:r>
    </w:p>
  </w:comment>
  <w:comment w:id="4" w:author="Eber Laurente" w:date="2023-07-25T16:41:00Z" w:initials="">
    <w:p w14:paraId="1E3F2646" w14:textId="77777777" w:rsidR="003D5FEA" w:rsidRDefault="003D5FEA" w:rsidP="00DF08A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Dado que se trata de un indicador de OP, se debe medir resultados. Por lo cual, la pregunta debería apuntar a corroborar si en el año de medición se está ejecutando o se concluyó la ejecución de algún proyecto que responda a las aptitudes y potencialidades de la región.</w:t>
      </w:r>
    </w:p>
    <w:p w14:paraId="77AC062C" w14:textId="77777777" w:rsidR="003D5FEA" w:rsidRDefault="003D5FEA" w:rsidP="00DF08A2">
      <w:pPr>
        <w:widowControl w:val="0"/>
        <w:pBdr>
          <w:top w:val="nil"/>
          <w:left w:val="nil"/>
          <w:bottom w:val="nil"/>
          <w:right w:val="nil"/>
          <w:between w:val="nil"/>
        </w:pBdr>
        <w:spacing w:after="0" w:line="240" w:lineRule="auto"/>
        <w:rPr>
          <w:rFonts w:ascii="Arial" w:eastAsia="Arial" w:hAnsi="Arial" w:cs="Arial"/>
          <w:color w:val="000000"/>
        </w:rPr>
      </w:pPr>
    </w:p>
    <w:p w14:paraId="1D75AF69" w14:textId="64219C5A" w:rsidR="003D5FEA" w:rsidRDefault="003D5FEA" w:rsidP="00DF08A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También será necesario describir los criterios para validar que dichos proyectos corresponde a las aptitudes y potencialidades</w:t>
      </w:r>
    </w:p>
  </w:comment>
  <w:comment w:id="5" w:author="Dayan Susan Zussner Espinoza" w:date="2023-10-30T16:46:00Z" w:initials="DSZE">
    <w:p w14:paraId="7A5E8CF0" w14:textId="4010B56A" w:rsidR="003D5FEA" w:rsidRPr="00F20C20" w:rsidRDefault="003D5FEA">
      <w:pPr>
        <w:pStyle w:val="Textocomentario"/>
        <w:rPr>
          <w:lang w:val="es-PE"/>
        </w:rPr>
      </w:pPr>
      <w:r>
        <w:rPr>
          <w:rStyle w:val="Refdecomentario"/>
        </w:rPr>
        <w:annotationRef/>
      </w:r>
      <w:r>
        <w:rPr>
          <w:lang w:val="es-PE"/>
        </w:rPr>
        <w:t>Se ha replanteado la formulación de la pregunta. S</w:t>
      </w:r>
      <w:r w:rsidRPr="00F20C20">
        <w:rPr>
          <w:lang w:val="es-PE"/>
        </w:rPr>
        <w:t>e añade especificación en el apartado de método de cálculo-especificaciones técnicas</w:t>
      </w:r>
    </w:p>
  </w:comment>
  <w:comment w:id="7" w:author="Eber Laurente" w:date="2023-07-25T17:07:00Z" w:initials="">
    <w:p w14:paraId="46D71880" w14:textId="77777777" w:rsidR="003D5FEA" w:rsidRDefault="003D5FEA" w:rsidP="00DF08A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Se propone para discusión la pertinencia de agregar preguntas relacionadas a las actividades productivas informales y su afectación a la sostenibilidad, como sería la afectación a bosques, suelo y agua por parte de la minería ilegal y artesanal en Madre de Dios.</w:t>
      </w:r>
    </w:p>
  </w:comment>
  <w:comment w:id="6" w:author="Dayan Susan Zussner Espinoza" w:date="2023-10-30T16:49:00Z" w:initials="DSZE">
    <w:p w14:paraId="5C1CF59E" w14:textId="64EA4E80" w:rsidR="003D5FEA" w:rsidRDefault="003D5FEA">
      <w:pPr>
        <w:pStyle w:val="Textocomentario"/>
      </w:pPr>
      <w:r>
        <w:rPr>
          <w:rStyle w:val="Refdecomentario"/>
        </w:rPr>
        <w:annotationRef/>
      </w:r>
      <w:r>
        <w:t xml:space="preserve">No se </w:t>
      </w:r>
      <w:r w:rsidRPr="00F20C20">
        <w:rPr>
          <w:lang w:val="es-PE"/>
        </w:rPr>
        <w:t>considera</w:t>
      </w:r>
      <w:r>
        <w:t xml:space="preserve"> </w:t>
      </w:r>
      <w:proofErr w:type="spellStart"/>
      <w:r>
        <w:t>en</w:t>
      </w:r>
      <w:proofErr w:type="spellEnd"/>
      <w:r>
        <w:t xml:space="preserve"> </w:t>
      </w:r>
      <w:proofErr w:type="spellStart"/>
      <w:r>
        <w:t>este</w:t>
      </w:r>
      <w:proofErr w:type="spellEnd"/>
      <w:r>
        <w:t xml:space="preserve"> </w:t>
      </w:r>
      <w:proofErr w:type="spellStart"/>
      <w:r>
        <w:t>caso</w:t>
      </w:r>
      <w:proofErr w:type="spellEnd"/>
    </w:p>
  </w:comment>
  <w:comment w:id="10" w:author="Eber Laurente" w:date="2023-07-25T17:57:00Z" w:initials="">
    <w:p w14:paraId="140C76E3" w14:textId="63442B11" w:rsidR="003D5FEA" w:rsidRDefault="003D5FEA" w:rsidP="00DF08A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Un criterio de validación podría ser que dicho sistema cuente con información actual, no solo que esté funcionando.</w:t>
      </w:r>
    </w:p>
  </w:comment>
  <w:comment w:id="9" w:author="Dayan Susan Zussner Espinoza" w:date="2023-10-30T17:23:00Z" w:initials="DSZE">
    <w:p w14:paraId="3195B7A9" w14:textId="1732848C" w:rsidR="003D5FEA" w:rsidRDefault="003D5FEA">
      <w:pPr>
        <w:pStyle w:val="Textocomentario"/>
      </w:pPr>
      <w:r>
        <w:rPr>
          <w:rStyle w:val="Refdecomentario"/>
        </w:rPr>
        <w:annotationRef/>
      </w:r>
      <w:r>
        <w:t xml:space="preserve">Se </w:t>
      </w:r>
      <w:proofErr w:type="spellStart"/>
      <w:r>
        <w:t>solicita</w:t>
      </w:r>
      <w:proofErr w:type="spellEnd"/>
      <w:r>
        <w:t xml:space="preserve"> </w:t>
      </w:r>
      <w:proofErr w:type="spellStart"/>
      <w:r>
        <w:t>en</w:t>
      </w:r>
      <w:proofErr w:type="spellEnd"/>
      <w:r>
        <w:t xml:space="preserve"> el </w:t>
      </w:r>
      <w:proofErr w:type="spellStart"/>
      <w:r>
        <w:t>punto</w:t>
      </w:r>
      <w:proofErr w:type="spellEnd"/>
      <w:r>
        <w:t xml:space="preserve"> 3</w:t>
      </w:r>
    </w:p>
  </w:comment>
  <w:comment w:id="12" w:author="Eber Laurente" w:date="2023-07-25T17:56:00Z" w:initials="">
    <w:p w14:paraId="3D39A6E0" w14:textId="77777777" w:rsidR="003D5FEA" w:rsidRDefault="003D5FEA" w:rsidP="00DF08A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Un criterio de validación podría ser que dichos estudios cuenten con un número máx. de años de antigüedad. Por ejemplo, no más de 5 años de antigüedad</w:t>
      </w:r>
    </w:p>
  </w:comment>
  <w:comment w:id="11" w:author="Dayan Susan Zussner Espinoza" w:date="2023-10-30T17:34:00Z" w:initials="DSZE">
    <w:p w14:paraId="414B3CC4" w14:textId="3565B95E" w:rsidR="003D5FEA" w:rsidRDefault="003D5FEA">
      <w:pPr>
        <w:pStyle w:val="Textocomentario"/>
      </w:pPr>
      <w:r>
        <w:rPr>
          <w:rStyle w:val="Refdecomentario"/>
        </w:rPr>
        <w:annotationRef/>
      </w:r>
      <w:r>
        <w:rPr>
          <w:lang w:val="es-PE"/>
        </w:rPr>
        <w:t>S</w:t>
      </w:r>
      <w:r w:rsidRPr="00F20C20">
        <w:rPr>
          <w:lang w:val="es-PE"/>
        </w:rPr>
        <w:t>e añade especificación en el apartado de método de cálculo-especificaciones técnicas</w:t>
      </w:r>
    </w:p>
  </w:comment>
  <w:comment w:id="14" w:author="Eber Laurente" w:date="2023-07-25T17:59:00Z" w:initials="">
    <w:p w14:paraId="67C3B2FE" w14:textId="77777777" w:rsidR="003D5FEA" w:rsidRDefault="003D5FEA" w:rsidP="00DF08A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Un criterio de validación podría ser que dichos estudios cuenten con un número máx. de años de antigüedad.</w:t>
      </w:r>
    </w:p>
  </w:comment>
  <w:comment w:id="13" w:author="Dayan Susan Zussner Espinoza" w:date="2023-10-30T17:35:00Z" w:initials="DSZE">
    <w:p w14:paraId="2CC64030" w14:textId="7CEC76A3" w:rsidR="003D5FEA" w:rsidRDefault="003D5FEA">
      <w:pPr>
        <w:pStyle w:val="Textocomentario"/>
      </w:pPr>
      <w:r>
        <w:rPr>
          <w:rStyle w:val="Refdecomentario"/>
        </w:rPr>
        <w:annotationRef/>
      </w:r>
      <w:r>
        <w:rPr>
          <w:lang w:val="es-PE"/>
        </w:rPr>
        <w:t>S</w:t>
      </w:r>
      <w:r w:rsidRPr="00F20C20">
        <w:rPr>
          <w:lang w:val="es-PE"/>
        </w:rPr>
        <w:t>e añade especificación en el apartado de método de cálculo-especificaciones técnicas</w:t>
      </w:r>
    </w:p>
  </w:comment>
  <w:comment w:id="16" w:author="Eber Laurente" w:date="2023-07-25T18:01:00Z" w:initials="">
    <w:p w14:paraId="59B6AF63" w14:textId="77777777" w:rsidR="003D5FEA" w:rsidRDefault="003D5FEA" w:rsidP="00DF08A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Para todos los planes considerados en las listas de control, se podría tomar como criterio de validación que dichos planes estén vigentes, se encuentren en implementación, que tengan seguimiento y evaluación comprobado (reportes e informes)</w:t>
      </w:r>
    </w:p>
  </w:comment>
  <w:comment w:id="15" w:author="Dayan Susan Zussner Espinoza" w:date="2023-10-30T17:34:00Z" w:initials="DSZE">
    <w:p w14:paraId="6515DFE5" w14:textId="5C766DD6" w:rsidR="003D5FEA" w:rsidRDefault="003D5FEA">
      <w:pPr>
        <w:pStyle w:val="Textocomentario"/>
      </w:pPr>
      <w:r>
        <w:rPr>
          <w:rStyle w:val="Refdecomentario"/>
        </w:rPr>
        <w:annotationRef/>
      </w:r>
      <w:r>
        <w:rPr>
          <w:lang w:val="es-PE"/>
        </w:rPr>
        <w:t>S</w:t>
      </w:r>
      <w:r w:rsidRPr="00F20C20">
        <w:rPr>
          <w:lang w:val="es-PE"/>
        </w:rPr>
        <w:t>e añade especificación en el apartado de método de cálculo-especificaciones técnicas</w:t>
      </w:r>
    </w:p>
  </w:comment>
  <w:comment w:id="18" w:author="Eber Laurente" w:date="2023-07-25T18:04:00Z" w:initials="">
    <w:p w14:paraId="50733F22" w14:textId="77777777" w:rsidR="003D5FEA" w:rsidRDefault="003D5FEA" w:rsidP="00DF08A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Considerando que la modalidad de medición, se deberá señalar a las entidades que apliquen las listas de control y la fórmula de cálculo</w:t>
      </w:r>
    </w:p>
  </w:comment>
  <w:comment w:id="17" w:author="Dayan Susan Zussner Espinoza" w:date="2023-10-30T17:35:00Z" w:initials="DSZE">
    <w:p w14:paraId="05005E25" w14:textId="287B647B" w:rsidR="003D5FEA" w:rsidRPr="00040900" w:rsidRDefault="003D5FEA">
      <w:pPr>
        <w:pStyle w:val="Textocomentario"/>
        <w:rPr>
          <w:lang w:val="es-PE"/>
        </w:rPr>
      </w:pPr>
      <w:r>
        <w:rPr>
          <w:rStyle w:val="Refdecomentario"/>
        </w:rPr>
        <w:annotationRef/>
      </w:r>
      <w:r w:rsidRPr="00040900">
        <w:rPr>
          <w:lang w:val="es-PE"/>
        </w:rPr>
        <w:t xml:space="preserve">El </w:t>
      </w:r>
      <w:r>
        <w:rPr>
          <w:lang w:val="es-PE"/>
        </w:rPr>
        <w:t>responsa</w:t>
      </w:r>
      <w:r w:rsidRPr="00040900">
        <w:rPr>
          <w:lang w:val="es-PE"/>
        </w:rPr>
        <w:t xml:space="preserve">ble del indicador es PCM-VGT y se aplicará la fórmula del método de cálculo. </w:t>
      </w:r>
      <w:r w:rsidR="003A6675">
        <w:rPr>
          <w:lang w:val="es-PE"/>
        </w:rPr>
        <w:t>Según se indica se harán coordinaciones con CENEPRED para obtener información de GR</w:t>
      </w:r>
    </w:p>
  </w:comment>
  <w:comment w:id="20" w:author="Eber Laurente" w:date="2023-07-25T18:08:00Z" w:initials="">
    <w:p w14:paraId="7049D0D8" w14:textId="77777777" w:rsidR="003D5FEA" w:rsidRDefault="003D5FEA" w:rsidP="00DF08A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 comentario en la ficha del primer indicador</w:t>
      </w:r>
    </w:p>
  </w:comment>
  <w:comment w:id="21" w:author="Dayan Susan Zussner Espinoza" w:date="2023-11-07T16:07:00Z" w:initials="DSZE">
    <w:p w14:paraId="70A121C8" w14:textId="77777777" w:rsidR="003A6675" w:rsidRPr="00040900" w:rsidRDefault="003A6675" w:rsidP="003A6675">
      <w:pPr>
        <w:pStyle w:val="Textocomentario"/>
        <w:rPr>
          <w:lang w:val="es-PE"/>
        </w:rPr>
      </w:pPr>
      <w:r>
        <w:rPr>
          <w:rStyle w:val="Refdecomentario"/>
        </w:rPr>
        <w:annotationRef/>
      </w:r>
      <w:r>
        <w:rPr>
          <w:rStyle w:val="Refdecomentario"/>
        </w:rPr>
        <w:annotationRef/>
      </w:r>
      <w:r w:rsidRPr="00040900">
        <w:rPr>
          <w:lang w:val="es-PE"/>
        </w:rPr>
        <w:t xml:space="preserve">El </w:t>
      </w:r>
      <w:r>
        <w:rPr>
          <w:lang w:val="es-PE"/>
        </w:rPr>
        <w:t>responsa</w:t>
      </w:r>
      <w:r w:rsidRPr="00040900">
        <w:rPr>
          <w:lang w:val="es-PE"/>
        </w:rPr>
        <w:t xml:space="preserve">ble del indicador es PCM-VGT y se aplicará la fórmula del método de cálculo. </w:t>
      </w:r>
      <w:r>
        <w:rPr>
          <w:lang w:val="es-PE"/>
        </w:rPr>
        <w:t>Según se indica se harán coordinaciones con CENEPRED para obtener información de GR</w:t>
      </w:r>
    </w:p>
    <w:p w14:paraId="319AE506" w14:textId="1E50E8BE" w:rsidR="003A6675" w:rsidRDefault="003A6675">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054723E" w15:done="0"/>
  <w15:commentEx w15:paraId="1D75AF69" w15:done="0"/>
  <w15:commentEx w15:paraId="7A5E8CF0" w15:paraIdParent="1D75AF69" w15:done="0"/>
  <w15:commentEx w15:paraId="46D71880" w15:done="0"/>
  <w15:commentEx w15:paraId="5C1CF59E" w15:paraIdParent="46D71880" w15:done="0"/>
  <w15:commentEx w15:paraId="140C76E3" w15:done="0"/>
  <w15:commentEx w15:paraId="3195B7A9" w15:paraIdParent="140C76E3" w15:done="0"/>
  <w15:commentEx w15:paraId="3D39A6E0" w15:done="0"/>
  <w15:commentEx w15:paraId="414B3CC4" w15:paraIdParent="3D39A6E0" w15:done="0"/>
  <w15:commentEx w15:paraId="67C3B2FE" w15:done="0"/>
  <w15:commentEx w15:paraId="2CC64030" w15:paraIdParent="67C3B2FE" w15:done="0"/>
  <w15:commentEx w15:paraId="59B6AF63" w15:done="0"/>
  <w15:commentEx w15:paraId="6515DFE5" w15:paraIdParent="59B6AF63" w15:done="0"/>
  <w15:commentEx w15:paraId="50733F22" w15:done="0"/>
  <w15:commentEx w15:paraId="05005E25" w15:paraIdParent="50733F22" w15:done="0"/>
  <w15:commentEx w15:paraId="7049D0D8" w15:done="0"/>
  <w15:commentEx w15:paraId="319AE506" w15:paraIdParent="7049D0D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21DA" w16cid:durableId="286B5ABB"/>
  <w16cid:commentId w16cid:paraId="000021DC" w16cid:durableId="286B5ABA"/>
  <w16cid:commentId w16cid:paraId="000021FD" w16cid:durableId="286B5AB9"/>
  <w16cid:commentId w16cid:paraId="000021EC" w16cid:durableId="286B5AB8"/>
  <w16cid:commentId w16cid:paraId="000021E7" w16cid:durableId="286B5AB7"/>
  <w16cid:commentId w16cid:paraId="000021EF" w16cid:durableId="286B5AB6"/>
  <w16cid:commentId w16cid:paraId="000021F5" w16cid:durableId="286B5AB5"/>
  <w16cid:commentId w16cid:paraId="000021FB" w16cid:durableId="286B5AB4"/>
  <w16cid:commentId w16cid:paraId="000021F3" w16cid:durableId="286B5AB3"/>
  <w16cid:commentId w16cid:paraId="000021EE" w16cid:durableId="286B5AB2"/>
  <w16cid:commentId w16cid:paraId="000021F6" w16cid:durableId="286B5AB1"/>
  <w16cid:commentId w16cid:paraId="000021FA" w16cid:durableId="286B5AB0"/>
  <w16cid:commentId w16cid:paraId="000021F2" w16cid:durableId="286B5AAF"/>
  <w16cid:commentId w16cid:paraId="000021DF" w16cid:durableId="286B5AAE"/>
  <w16cid:commentId w16cid:paraId="000021D9" w16cid:durableId="286B5AAD"/>
  <w16cid:commentId w16cid:paraId="000021E5" w16cid:durableId="286B5AAC"/>
  <w16cid:commentId w16cid:paraId="000021E0" w16cid:durableId="286B5AAB"/>
  <w16cid:commentId w16cid:paraId="000021F9" w16cid:durableId="286B5AAA"/>
  <w16cid:commentId w16cid:paraId="000021E2" w16cid:durableId="286B5AA9"/>
  <w16cid:commentId w16cid:paraId="000021F8" w16cid:durableId="286B5AA8"/>
  <w16cid:commentId w16cid:paraId="000021F4" w16cid:durableId="286B5AA7"/>
  <w16cid:commentId w16cid:paraId="000021EB" w16cid:durableId="286B5AA6"/>
  <w16cid:commentId w16cid:paraId="000021ED" w16cid:durableId="286B5AA5"/>
  <w16cid:commentId w16cid:paraId="000021EA" w16cid:durableId="286B5AA4"/>
  <w16cid:commentId w16cid:paraId="000021F1" w16cid:durableId="286B5AA3"/>
  <w16cid:commentId w16cid:paraId="000021F7" w16cid:durableId="286B5AA2"/>
  <w16cid:commentId w16cid:paraId="000021F0" w16cid:durableId="286B5AA1"/>
  <w16cid:commentId w16cid:paraId="000021E9" w16cid:durableId="286B5AA0"/>
  <w16cid:commentId w16cid:paraId="000021E6" w16cid:durableId="286B5A9F"/>
  <w16cid:commentId w16cid:paraId="000021DB" w16cid:durableId="286B5A9E"/>
  <w16cid:commentId w16cid:paraId="000021E8" w16cid:durableId="286B5A9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0BBF11" w14:textId="77777777" w:rsidR="004D66FC" w:rsidRDefault="004D66FC">
      <w:pPr>
        <w:spacing w:after="0" w:line="240" w:lineRule="auto"/>
      </w:pPr>
      <w:r>
        <w:separator/>
      </w:r>
    </w:p>
  </w:endnote>
  <w:endnote w:type="continuationSeparator" w:id="0">
    <w:p w14:paraId="7AC8E754" w14:textId="77777777" w:rsidR="004D66FC" w:rsidRDefault="004D66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oloLens MDL2 Assets">
    <w:panose1 w:val="050A0102010101010101"/>
    <w:charset w:val="00"/>
    <w:family w:val="roman"/>
    <w:pitch w:val="variable"/>
    <w:sig w:usb0="00000003" w:usb1="1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utura Lt BT">
    <w:panose1 w:val="00000000000000000000"/>
    <w:charset w:val="00"/>
    <w:family w:val="swiss"/>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Arial Rounded">
    <w:altName w:val="Arial"/>
    <w:charset w:val="00"/>
    <w:family w:val="auto"/>
    <w:pitch w:val="default"/>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21D5" w14:textId="712A4FD3" w:rsidR="003D5FEA" w:rsidRDefault="003D5FEA">
    <w:pPr>
      <w:pBdr>
        <w:top w:val="nil"/>
        <w:left w:val="nil"/>
        <w:bottom w:val="nil"/>
        <w:right w:val="nil"/>
        <w:between w:val="nil"/>
      </w:pBdr>
      <w:tabs>
        <w:tab w:val="center" w:pos="4252"/>
        <w:tab w:val="right" w:pos="8504"/>
      </w:tabs>
      <w:spacing w:after="0" w:line="240" w:lineRule="auto"/>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3A6675">
      <w:rPr>
        <w:noProof/>
        <w:color w:val="000000"/>
        <w:sz w:val="20"/>
        <w:szCs w:val="20"/>
      </w:rPr>
      <w:t>3</w:t>
    </w:r>
    <w:r>
      <w:rPr>
        <w:color w:val="000000"/>
        <w:sz w:val="20"/>
        <w:szCs w:val="20"/>
      </w:rPr>
      <w:fldChar w:fldCharType="end"/>
    </w:r>
  </w:p>
  <w:p w14:paraId="000021D6" w14:textId="77777777" w:rsidR="003D5FEA" w:rsidRDefault="003D5FEA">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43E1F5" w14:textId="77777777" w:rsidR="004D66FC" w:rsidRDefault="004D66FC">
      <w:pPr>
        <w:spacing w:after="0" w:line="240" w:lineRule="auto"/>
      </w:pPr>
      <w:r>
        <w:separator/>
      </w:r>
    </w:p>
  </w:footnote>
  <w:footnote w:type="continuationSeparator" w:id="0">
    <w:p w14:paraId="47AA91B1" w14:textId="77777777" w:rsidR="004D66FC" w:rsidRDefault="004D66FC">
      <w:pPr>
        <w:spacing w:after="0" w:line="240" w:lineRule="auto"/>
      </w:pPr>
      <w:r>
        <w:continuationSeparator/>
      </w:r>
    </w:p>
  </w:footnote>
  <w:footnote w:id="1">
    <w:p w14:paraId="000021CD" w14:textId="77777777" w:rsidR="003D5FEA" w:rsidRDefault="003D5FEA">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18"/>
          <w:szCs w:val="18"/>
        </w:rPr>
        <w:t xml:space="preserve"> Se utiliza la Mancomunidad Regional como ámbito jurisdiccional para esta meta al ser lo más cercano a un territorio que no se circunscriba necesariamente a una demarcación territorial administrativamente definida. Puede significar cualquier experiencia territorial entre jurisdicciones. </w:t>
      </w:r>
    </w:p>
  </w:footnote>
  <w:footnote w:id="2">
    <w:p w14:paraId="000021CE" w14:textId="77777777" w:rsidR="003D5FEA" w:rsidRDefault="003D5FEA">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18"/>
          <w:szCs w:val="18"/>
        </w:rPr>
        <w:t xml:space="preserve"> La descripción de los objetivos prioritarios enumera y describe los lineamientos planteados con la finalidad de comprender la articulación entre estos con las respectivas causas de la política.</w:t>
      </w:r>
    </w:p>
  </w:footnote>
  <w:footnote w:id="3">
    <w:p w14:paraId="000021CF" w14:textId="77777777" w:rsidR="003D5FEA" w:rsidRDefault="003D5FEA">
      <w:pPr>
        <w:pBdr>
          <w:top w:val="nil"/>
          <w:left w:val="nil"/>
          <w:bottom w:val="nil"/>
          <w:right w:val="nil"/>
          <w:between w:val="nil"/>
        </w:pBdr>
        <w:spacing w:after="0" w:line="240" w:lineRule="auto"/>
        <w:jc w:val="both"/>
        <w:rPr>
          <w:color w:val="000000"/>
          <w:sz w:val="18"/>
          <w:szCs w:val="18"/>
        </w:rPr>
      </w:pPr>
      <w:r>
        <w:rPr>
          <w:vertAlign w:val="superscript"/>
        </w:rPr>
        <w:footnoteRef/>
      </w:r>
      <w:r>
        <w:rPr>
          <w:color w:val="000000"/>
          <w:sz w:val="20"/>
          <w:szCs w:val="20"/>
        </w:rPr>
        <w:t xml:space="preserve"> </w:t>
      </w:r>
      <w:sdt>
        <w:sdtPr>
          <w:tag w:val="goog_rdk_124"/>
          <w:id w:val="190579373"/>
        </w:sdtPr>
        <w:sdtContent/>
      </w:sdt>
      <w:r>
        <w:rPr>
          <w:color w:val="000000"/>
          <w:sz w:val="18"/>
          <w:szCs w:val="18"/>
        </w:rPr>
        <w:t>El objetivo planteado para la presente política es de un mayor alcance y puede llegar a abarcar lo considerado en otras políticas por su carácter multisectorial. Un ejemplo de ello, es el caso de la Política Nacional de Gestión del Riesgo de Desastres (PNGRD) en el OP2 ‘‘Mejorar las condiciones de ocupación y uso considerando el riesgo de desastres en el territorio’’. Para este caso en particular se debe precisar que, para garantizar un uso ordenado y ocupación segura del territorio es necesaria la identificación y comprensión de los riesgos existentes.</w:t>
      </w:r>
    </w:p>
  </w:footnote>
  <w:footnote w:id="4">
    <w:p w14:paraId="55A216F7" w14:textId="6C3422CB" w:rsidR="003D5FEA" w:rsidRDefault="003D5FEA" w:rsidP="00214797">
      <w:pPr>
        <w:pStyle w:val="Textonotapie"/>
        <w:rPr>
          <w:lang w:val="es-ES"/>
        </w:rPr>
      </w:pPr>
      <w:r>
        <w:rPr>
          <w:rStyle w:val="Refdenotaalpie"/>
        </w:rPr>
        <w:footnoteRef/>
      </w:r>
      <w:r>
        <w:t xml:space="preserve"> Según el Reglamento de Acondicionamiento Territorial y Planificación Urbana del Desarrollo Urbano Sostenible</w:t>
      </w:r>
      <w:r>
        <w:rPr>
          <w:lang w:val="es-ES"/>
        </w:rPr>
        <w:t xml:space="preserve"> de la Ley Desarrollo Urbano Sostenible (MVCS), una ciudad intermedia es aquella de cuarto rango y cuenta con una población de 20,001 a 100,000 habitantes dentro de la organización del Sistema de Ciudades y Centros Poblados (SICCEP). Esta categoría de ciudad se encuentra por debajo de lo considerado Metrópoli Nacional o Regional, y Ciudad Mayor la cual se encontraría más cercana a otros centros poblados de menor población que carecen de servicios prestacionales. </w:t>
      </w:r>
    </w:p>
    <w:p w14:paraId="5352C8DA" w14:textId="77777777" w:rsidR="003D5FEA" w:rsidRDefault="003D5FEA" w:rsidP="00205DB6">
      <w:pPr>
        <w:pStyle w:val="Textonotapie"/>
        <w:rPr>
          <w:lang w:val="es-ES"/>
        </w:rPr>
      </w:pPr>
    </w:p>
    <w:p w14:paraId="12DFCE40" w14:textId="7D195A75" w:rsidR="003D5FEA" w:rsidRPr="00205DB6" w:rsidRDefault="003D5FEA" w:rsidP="00205DB6">
      <w:pPr>
        <w:pStyle w:val="Textonotapie"/>
        <w:rPr>
          <w:lang w:val="es-ES"/>
        </w:rPr>
      </w:pPr>
    </w:p>
  </w:footnote>
  <w:footnote w:id="5">
    <w:p w14:paraId="1A218F70" w14:textId="7FB3EFB7" w:rsidR="003D5FEA" w:rsidRPr="007F4565" w:rsidRDefault="003D5FEA" w:rsidP="00D61CF7">
      <w:pPr>
        <w:pStyle w:val="Textonotapie"/>
        <w:jc w:val="both"/>
        <w:rPr>
          <w:color w:val="FF0000"/>
          <w:lang w:val="es-ES"/>
        </w:rPr>
      </w:pPr>
      <w:r w:rsidRPr="003A6675">
        <w:rPr>
          <w:rStyle w:val="Refdenotaalpie"/>
        </w:rPr>
        <w:footnoteRef/>
      </w:r>
      <w:r w:rsidRPr="003A6675">
        <w:t xml:space="preserve"> </w:t>
      </w:r>
      <w:r w:rsidRPr="003A6675">
        <w:rPr>
          <w:lang w:val="es-ES"/>
        </w:rPr>
        <w:t>Este lineamiento tiene en cuenta la Ley N°</w:t>
      </w:r>
      <w:r w:rsidRPr="003A6675">
        <w:t xml:space="preserve"> 27811, </w:t>
      </w:r>
      <w:r w:rsidRPr="003A6675">
        <w:rPr>
          <w:i/>
        </w:rPr>
        <w:t>L</w:t>
      </w:r>
      <w:proofErr w:type="spellStart"/>
      <w:r w:rsidRPr="003A6675">
        <w:rPr>
          <w:i/>
          <w:lang w:val="es-ES"/>
        </w:rPr>
        <w:t>ey</w:t>
      </w:r>
      <w:proofErr w:type="spellEnd"/>
      <w:r w:rsidRPr="003A6675">
        <w:rPr>
          <w:i/>
          <w:lang w:val="es-ES"/>
        </w:rPr>
        <w:t xml:space="preserve"> que establece el Régimen de Protección de los Conocimientos Colectivos de los Pueblos Indígenas Vinculados a los Recursos Biológicos</w:t>
      </w:r>
      <w:r w:rsidRPr="003A6675">
        <w:rPr>
          <w:lang w:val="es-ES"/>
        </w:rPr>
        <w:t xml:space="preserve">. La política busca complementar lo establecido en la Ley con la finalidad de sumar esfuerzos para la conservación, protección y aplicación de los conocimientos tradicionales.  </w:t>
      </w:r>
    </w:p>
  </w:footnote>
  <w:footnote w:id="6">
    <w:p w14:paraId="000021D0" w14:textId="77777777" w:rsidR="003D5FEA" w:rsidRDefault="003D5FEA">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El dato proporcionado para la línea de base y logro esperado en este cuadro responde al promedio obtenido de las regiones. En la ficha del indicador se encuentran los datos desagregados por región.</w:t>
      </w:r>
    </w:p>
  </w:footnote>
  <w:footnote w:id="7">
    <w:p w14:paraId="000021D1" w14:textId="77777777" w:rsidR="003D5FEA" w:rsidRDefault="003D5FEA">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El dato proporcionado para la línea de base y logro esperado en este cuadro responde al promedio obtenido de las regiones. En la ficha del indicador se encuentran los datos desagregados por región.</w:t>
      </w:r>
    </w:p>
  </w:footnote>
  <w:footnote w:id="8">
    <w:p w14:paraId="000021D4" w14:textId="77777777" w:rsidR="003D5FEA" w:rsidRDefault="003D5FEA">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18"/>
          <w:szCs w:val="18"/>
        </w:rPr>
        <w:t xml:space="preserve"> Las competencias del ente rector (PCM) están enfocadas en implementar mecanismos articulación, coordinación, participación y resolución de controversias multisectoriales.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120508"/>
    <w:multiLevelType w:val="multilevel"/>
    <w:tmpl w:val="CFBCF276"/>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F72FA4"/>
    <w:multiLevelType w:val="multilevel"/>
    <w:tmpl w:val="C226BEBC"/>
    <w:lvl w:ilvl="0">
      <w:start w:val="1"/>
      <w:numFmt w:val="bullet"/>
      <w:lvlText w:val="o"/>
      <w:lvlJc w:val="left"/>
      <w:pPr>
        <w:ind w:left="1428" w:hanging="360"/>
      </w:pPr>
      <w:rPr>
        <w:rFonts w:ascii="Courier New" w:eastAsia="Courier New" w:hAnsi="Courier New" w:cs="Courier New"/>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2" w15:restartNumberingAfterBreak="0">
    <w:nsid w:val="389C7A0D"/>
    <w:multiLevelType w:val="multilevel"/>
    <w:tmpl w:val="0EC03772"/>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6696F31"/>
    <w:multiLevelType w:val="hybridMultilevel"/>
    <w:tmpl w:val="02C6C30C"/>
    <w:lvl w:ilvl="0" w:tplc="280A0003">
      <w:start w:val="1"/>
      <w:numFmt w:val="bullet"/>
      <w:lvlText w:val="o"/>
      <w:lvlJc w:val="left"/>
      <w:pPr>
        <w:ind w:left="1080" w:hanging="360"/>
      </w:pPr>
      <w:rPr>
        <w:rFonts w:ascii="Courier New" w:hAnsi="Courier New" w:cs="Courier New"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 w15:restartNumberingAfterBreak="0">
    <w:nsid w:val="481B708E"/>
    <w:multiLevelType w:val="hybridMultilevel"/>
    <w:tmpl w:val="553C6300"/>
    <w:lvl w:ilvl="0" w:tplc="3D963662">
      <w:start w:val="1"/>
      <w:numFmt w:val="bullet"/>
      <w:lvlText w:val=""/>
      <w:lvlJc w:val="left"/>
      <w:pPr>
        <w:ind w:left="720" w:hanging="360"/>
      </w:pPr>
      <w:rPr>
        <w:rFonts w:ascii="HoloLens MDL2 Assets" w:hAnsi="HoloLens MDL2 Assets" w:hint="default"/>
        <w:sz w:val="16"/>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4AE74401"/>
    <w:multiLevelType w:val="hybridMultilevel"/>
    <w:tmpl w:val="30F4898E"/>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4C935E8F"/>
    <w:multiLevelType w:val="multilevel"/>
    <w:tmpl w:val="C17088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641141E"/>
    <w:multiLevelType w:val="hybridMultilevel"/>
    <w:tmpl w:val="E4C29A2A"/>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67254E71"/>
    <w:multiLevelType w:val="hybridMultilevel"/>
    <w:tmpl w:val="25C8CF88"/>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69A7781D"/>
    <w:multiLevelType w:val="multilevel"/>
    <w:tmpl w:val="9A02A882"/>
    <w:lvl w:ilvl="0">
      <w:numFmt w:val="bullet"/>
      <w:lvlText w:val="-"/>
      <w:lvlJc w:val="left"/>
      <w:pPr>
        <w:ind w:left="1428" w:hanging="360"/>
      </w:pPr>
      <w:rPr>
        <w:rFonts w:ascii="Calibri" w:eastAsia="Calibri" w:hAnsi="Calibri" w:cs="Calibri" w:hint="default"/>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10" w15:restartNumberingAfterBreak="0">
    <w:nsid w:val="6BD176F1"/>
    <w:multiLevelType w:val="hybridMultilevel"/>
    <w:tmpl w:val="76368B7A"/>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6C33355A"/>
    <w:multiLevelType w:val="hybridMultilevel"/>
    <w:tmpl w:val="1AB039F4"/>
    <w:lvl w:ilvl="0" w:tplc="1226B802">
      <w:numFmt w:val="bullet"/>
      <w:lvlText w:val="-"/>
      <w:lvlJc w:val="left"/>
      <w:pPr>
        <w:ind w:left="1080" w:hanging="360"/>
      </w:pPr>
      <w:rPr>
        <w:rFonts w:ascii="Calibri" w:eastAsia="Calibri" w:hAnsi="Calibri" w:cs="Calibri"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2" w15:restartNumberingAfterBreak="0">
    <w:nsid w:val="6DE40909"/>
    <w:multiLevelType w:val="hybridMultilevel"/>
    <w:tmpl w:val="9620BCF0"/>
    <w:lvl w:ilvl="0" w:tplc="1226B802">
      <w:numFmt w:val="bullet"/>
      <w:lvlText w:val="-"/>
      <w:lvlJc w:val="left"/>
      <w:pPr>
        <w:ind w:left="720" w:hanging="360"/>
      </w:pPr>
      <w:rPr>
        <w:rFonts w:ascii="Calibri" w:eastAsia="Calibr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71494D72"/>
    <w:multiLevelType w:val="hybridMultilevel"/>
    <w:tmpl w:val="AB127588"/>
    <w:lvl w:ilvl="0" w:tplc="1226B802">
      <w:numFmt w:val="bullet"/>
      <w:lvlText w:val="-"/>
      <w:lvlJc w:val="left"/>
      <w:pPr>
        <w:ind w:left="867" w:hanging="360"/>
      </w:pPr>
      <w:rPr>
        <w:rFonts w:ascii="Calibri" w:eastAsia="Calibri" w:hAnsi="Calibri" w:cs="Calibri" w:hint="default"/>
      </w:rPr>
    </w:lvl>
    <w:lvl w:ilvl="1" w:tplc="280A0003" w:tentative="1">
      <w:start w:val="1"/>
      <w:numFmt w:val="bullet"/>
      <w:lvlText w:val="o"/>
      <w:lvlJc w:val="left"/>
      <w:pPr>
        <w:ind w:left="1587" w:hanging="360"/>
      </w:pPr>
      <w:rPr>
        <w:rFonts w:ascii="Courier New" w:hAnsi="Courier New" w:cs="Courier New" w:hint="default"/>
      </w:rPr>
    </w:lvl>
    <w:lvl w:ilvl="2" w:tplc="280A0005" w:tentative="1">
      <w:start w:val="1"/>
      <w:numFmt w:val="bullet"/>
      <w:lvlText w:val=""/>
      <w:lvlJc w:val="left"/>
      <w:pPr>
        <w:ind w:left="2307" w:hanging="360"/>
      </w:pPr>
      <w:rPr>
        <w:rFonts w:ascii="Wingdings" w:hAnsi="Wingdings" w:hint="default"/>
      </w:rPr>
    </w:lvl>
    <w:lvl w:ilvl="3" w:tplc="280A0001" w:tentative="1">
      <w:start w:val="1"/>
      <w:numFmt w:val="bullet"/>
      <w:lvlText w:val=""/>
      <w:lvlJc w:val="left"/>
      <w:pPr>
        <w:ind w:left="3027" w:hanging="360"/>
      </w:pPr>
      <w:rPr>
        <w:rFonts w:ascii="Symbol" w:hAnsi="Symbol" w:hint="default"/>
      </w:rPr>
    </w:lvl>
    <w:lvl w:ilvl="4" w:tplc="280A0003" w:tentative="1">
      <w:start w:val="1"/>
      <w:numFmt w:val="bullet"/>
      <w:lvlText w:val="o"/>
      <w:lvlJc w:val="left"/>
      <w:pPr>
        <w:ind w:left="3747" w:hanging="360"/>
      </w:pPr>
      <w:rPr>
        <w:rFonts w:ascii="Courier New" w:hAnsi="Courier New" w:cs="Courier New" w:hint="default"/>
      </w:rPr>
    </w:lvl>
    <w:lvl w:ilvl="5" w:tplc="280A0005" w:tentative="1">
      <w:start w:val="1"/>
      <w:numFmt w:val="bullet"/>
      <w:lvlText w:val=""/>
      <w:lvlJc w:val="left"/>
      <w:pPr>
        <w:ind w:left="4467" w:hanging="360"/>
      </w:pPr>
      <w:rPr>
        <w:rFonts w:ascii="Wingdings" w:hAnsi="Wingdings" w:hint="default"/>
      </w:rPr>
    </w:lvl>
    <w:lvl w:ilvl="6" w:tplc="280A0001" w:tentative="1">
      <w:start w:val="1"/>
      <w:numFmt w:val="bullet"/>
      <w:lvlText w:val=""/>
      <w:lvlJc w:val="left"/>
      <w:pPr>
        <w:ind w:left="5187" w:hanging="360"/>
      </w:pPr>
      <w:rPr>
        <w:rFonts w:ascii="Symbol" w:hAnsi="Symbol" w:hint="default"/>
      </w:rPr>
    </w:lvl>
    <w:lvl w:ilvl="7" w:tplc="280A0003" w:tentative="1">
      <w:start w:val="1"/>
      <w:numFmt w:val="bullet"/>
      <w:lvlText w:val="o"/>
      <w:lvlJc w:val="left"/>
      <w:pPr>
        <w:ind w:left="5907" w:hanging="360"/>
      </w:pPr>
      <w:rPr>
        <w:rFonts w:ascii="Courier New" w:hAnsi="Courier New" w:cs="Courier New" w:hint="default"/>
      </w:rPr>
    </w:lvl>
    <w:lvl w:ilvl="8" w:tplc="280A0005" w:tentative="1">
      <w:start w:val="1"/>
      <w:numFmt w:val="bullet"/>
      <w:lvlText w:val=""/>
      <w:lvlJc w:val="left"/>
      <w:pPr>
        <w:ind w:left="6627" w:hanging="360"/>
      </w:pPr>
      <w:rPr>
        <w:rFonts w:ascii="Wingdings" w:hAnsi="Wingdings" w:hint="default"/>
      </w:rPr>
    </w:lvl>
  </w:abstractNum>
  <w:abstractNum w:abstractNumId="14" w15:restartNumberingAfterBreak="0">
    <w:nsid w:val="72C551F8"/>
    <w:multiLevelType w:val="multilevel"/>
    <w:tmpl w:val="D6CE29C4"/>
    <w:lvl w:ilvl="0">
      <w:numFmt w:val="bullet"/>
      <w:lvlText w:val="-"/>
      <w:lvlJc w:val="left"/>
      <w:pPr>
        <w:ind w:left="1428" w:hanging="360"/>
      </w:pPr>
      <w:rPr>
        <w:rFonts w:ascii="Calibri" w:eastAsia="Calibri" w:hAnsi="Calibri" w:cs="Calibri" w:hint="default"/>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15" w15:restartNumberingAfterBreak="0">
    <w:nsid w:val="72CA029B"/>
    <w:multiLevelType w:val="multilevel"/>
    <w:tmpl w:val="5B9020E4"/>
    <w:lvl w:ilvl="0">
      <w:start w:val="1"/>
      <w:numFmt w:val="bullet"/>
      <w:lvlText w:val="o"/>
      <w:lvlJc w:val="left"/>
      <w:pPr>
        <w:ind w:left="1428" w:hanging="360"/>
      </w:pPr>
      <w:rPr>
        <w:rFonts w:ascii="Courier New" w:eastAsia="Courier New" w:hAnsi="Courier New" w:cs="Courier New"/>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16" w15:restartNumberingAfterBreak="0">
    <w:nsid w:val="7D1D1DBF"/>
    <w:multiLevelType w:val="multilevel"/>
    <w:tmpl w:val="AE66F9E6"/>
    <w:lvl w:ilvl="0">
      <w:numFmt w:val="bullet"/>
      <w:lvlText w:val="-"/>
      <w:lvlJc w:val="left"/>
      <w:pPr>
        <w:ind w:left="1428" w:hanging="360"/>
      </w:pPr>
      <w:rPr>
        <w:rFonts w:ascii="Calibri" w:eastAsia="Calibri" w:hAnsi="Calibri" w:cs="Calibri" w:hint="default"/>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17" w15:restartNumberingAfterBreak="0">
    <w:nsid w:val="7D711939"/>
    <w:multiLevelType w:val="multilevel"/>
    <w:tmpl w:val="A8DCB062"/>
    <w:lvl w:ilvl="0">
      <w:numFmt w:val="bullet"/>
      <w:lvlText w:val="-"/>
      <w:lvlJc w:val="left"/>
      <w:pPr>
        <w:ind w:left="1428" w:hanging="360"/>
      </w:pPr>
      <w:rPr>
        <w:rFonts w:ascii="Calibri" w:eastAsia="Calibri" w:hAnsi="Calibri" w:cs="Calibri" w:hint="default"/>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num w:numId="1">
    <w:abstractNumId w:val="1"/>
  </w:num>
  <w:num w:numId="2">
    <w:abstractNumId w:val="15"/>
  </w:num>
  <w:num w:numId="3">
    <w:abstractNumId w:val="6"/>
  </w:num>
  <w:num w:numId="4">
    <w:abstractNumId w:val="0"/>
  </w:num>
  <w:num w:numId="5">
    <w:abstractNumId w:val="2"/>
  </w:num>
  <w:num w:numId="6">
    <w:abstractNumId w:val="4"/>
  </w:num>
  <w:num w:numId="7">
    <w:abstractNumId w:val="12"/>
  </w:num>
  <w:num w:numId="8">
    <w:abstractNumId w:val="8"/>
  </w:num>
  <w:num w:numId="9">
    <w:abstractNumId w:val="10"/>
  </w:num>
  <w:num w:numId="10">
    <w:abstractNumId w:val="11"/>
  </w:num>
  <w:num w:numId="11">
    <w:abstractNumId w:val="3"/>
  </w:num>
  <w:num w:numId="12">
    <w:abstractNumId w:val="7"/>
  </w:num>
  <w:num w:numId="13">
    <w:abstractNumId w:val="5"/>
  </w:num>
  <w:num w:numId="14">
    <w:abstractNumId w:val="14"/>
  </w:num>
  <w:num w:numId="15">
    <w:abstractNumId w:val="9"/>
  </w:num>
  <w:num w:numId="16">
    <w:abstractNumId w:val="13"/>
  </w:num>
  <w:num w:numId="17">
    <w:abstractNumId w:val="16"/>
  </w:num>
  <w:num w:numId="18">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yan Susan Zussner Espinoza">
    <w15:presenceInfo w15:providerId="AD" w15:userId="S-1-5-21-4255537470-2031210868-1877277105-401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45C"/>
    <w:rsid w:val="00026A47"/>
    <w:rsid w:val="00033FC6"/>
    <w:rsid w:val="00040900"/>
    <w:rsid w:val="0005245C"/>
    <w:rsid w:val="00053E2C"/>
    <w:rsid w:val="00064F45"/>
    <w:rsid w:val="000C0CC3"/>
    <w:rsid w:val="001660BE"/>
    <w:rsid w:val="001A6D48"/>
    <w:rsid w:val="001F727A"/>
    <w:rsid w:val="00205DB6"/>
    <w:rsid w:val="00214797"/>
    <w:rsid w:val="00221E0C"/>
    <w:rsid w:val="00260ACA"/>
    <w:rsid w:val="00274C8E"/>
    <w:rsid w:val="002D3221"/>
    <w:rsid w:val="002D73F4"/>
    <w:rsid w:val="002D7E47"/>
    <w:rsid w:val="002F6798"/>
    <w:rsid w:val="002F7C55"/>
    <w:rsid w:val="003276C0"/>
    <w:rsid w:val="00340289"/>
    <w:rsid w:val="00385F20"/>
    <w:rsid w:val="003A6675"/>
    <w:rsid w:val="003D5FEA"/>
    <w:rsid w:val="003E2B87"/>
    <w:rsid w:val="003F0D31"/>
    <w:rsid w:val="003F44D9"/>
    <w:rsid w:val="00473D71"/>
    <w:rsid w:val="004D4FC2"/>
    <w:rsid w:val="004D66FC"/>
    <w:rsid w:val="004F731B"/>
    <w:rsid w:val="00512AA9"/>
    <w:rsid w:val="00530B4A"/>
    <w:rsid w:val="005616C4"/>
    <w:rsid w:val="00577124"/>
    <w:rsid w:val="00580228"/>
    <w:rsid w:val="005C1D32"/>
    <w:rsid w:val="00646381"/>
    <w:rsid w:val="00647117"/>
    <w:rsid w:val="0065121D"/>
    <w:rsid w:val="006A0E3B"/>
    <w:rsid w:val="006D198C"/>
    <w:rsid w:val="007144CA"/>
    <w:rsid w:val="00764574"/>
    <w:rsid w:val="00765BFE"/>
    <w:rsid w:val="007E1AA4"/>
    <w:rsid w:val="007E1C67"/>
    <w:rsid w:val="007E6BD2"/>
    <w:rsid w:val="007F4565"/>
    <w:rsid w:val="008A398D"/>
    <w:rsid w:val="008C22C3"/>
    <w:rsid w:val="008D1255"/>
    <w:rsid w:val="00907EA4"/>
    <w:rsid w:val="009105C8"/>
    <w:rsid w:val="00922B0F"/>
    <w:rsid w:val="00923B51"/>
    <w:rsid w:val="009561E6"/>
    <w:rsid w:val="009B0CDB"/>
    <w:rsid w:val="009B6D40"/>
    <w:rsid w:val="009D3702"/>
    <w:rsid w:val="009F6E2F"/>
    <w:rsid w:val="00A05675"/>
    <w:rsid w:val="00A158C0"/>
    <w:rsid w:val="00A34889"/>
    <w:rsid w:val="00A424B4"/>
    <w:rsid w:val="00A83035"/>
    <w:rsid w:val="00AB7400"/>
    <w:rsid w:val="00AD67FC"/>
    <w:rsid w:val="00B80877"/>
    <w:rsid w:val="00C505E1"/>
    <w:rsid w:val="00C5383F"/>
    <w:rsid w:val="00C64215"/>
    <w:rsid w:val="00CA74AB"/>
    <w:rsid w:val="00CD082D"/>
    <w:rsid w:val="00D238D2"/>
    <w:rsid w:val="00D61CF7"/>
    <w:rsid w:val="00D643D4"/>
    <w:rsid w:val="00DA69D5"/>
    <w:rsid w:val="00DF08A2"/>
    <w:rsid w:val="00E66111"/>
    <w:rsid w:val="00E96B8C"/>
    <w:rsid w:val="00EB392C"/>
    <w:rsid w:val="00EB48B7"/>
    <w:rsid w:val="00EE3AA2"/>
    <w:rsid w:val="00EF5735"/>
    <w:rsid w:val="00F20C20"/>
    <w:rsid w:val="00F265DF"/>
    <w:rsid w:val="00F32E7A"/>
    <w:rsid w:val="00F47772"/>
    <w:rsid w:val="00F76395"/>
    <w:rsid w:val="00F77286"/>
    <w:rsid w:val="00F83F81"/>
    <w:rsid w:val="00F85BA3"/>
    <w:rsid w:val="00F8732D"/>
    <w:rsid w:val="00FD2E7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6CBA1"/>
  <w15:docId w15:val="{D29EEB4F-FBE1-4AEA-A4A1-11F22E264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PE"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075"/>
  </w:style>
  <w:style w:type="paragraph" w:styleId="Ttulo1">
    <w:name w:val="heading 1"/>
    <w:basedOn w:val="Normal"/>
    <w:next w:val="Normal"/>
    <w:link w:val="Ttulo1Car"/>
    <w:uiPriority w:val="9"/>
    <w:qFormat/>
    <w:rsid w:val="00F82075"/>
    <w:pPr>
      <w:keepNext/>
      <w:keepLines/>
      <w:spacing w:before="360" w:after="40" w:line="240" w:lineRule="auto"/>
      <w:outlineLvl w:val="0"/>
    </w:pPr>
    <w:rPr>
      <w:rFonts w:asciiTheme="majorHAnsi" w:eastAsiaTheme="majorEastAsia" w:hAnsiTheme="majorHAnsi" w:cstheme="majorBidi"/>
      <w:b/>
      <w:sz w:val="24"/>
      <w:szCs w:val="40"/>
    </w:rPr>
  </w:style>
  <w:style w:type="paragraph" w:styleId="Ttulo2">
    <w:name w:val="heading 2"/>
    <w:basedOn w:val="Normal"/>
    <w:next w:val="Normal"/>
    <w:link w:val="Ttulo2Car"/>
    <w:uiPriority w:val="9"/>
    <w:unhideWhenUsed/>
    <w:qFormat/>
    <w:rsid w:val="00921B0F"/>
    <w:pPr>
      <w:keepNext/>
      <w:keepLines/>
      <w:spacing w:before="40" w:after="0"/>
      <w:outlineLvl w:val="1"/>
    </w:pPr>
    <w:rPr>
      <w:rFonts w:asciiTheme="majorHAnsi" w:eastAsiaTheme="majorEastAsia" w:hAnsiTheme="majorHAnsi" w:cstheme="majorBidi"/>
      <w:color w:val="2F5496" w:themeColor="accent1" w:themeShade="BF"/>
      <w:sz w:val="24"/>
      <w:szCs w:val="26"/>
    </w:rPr>
  </w:style>
  <w:style w:type="paragraph" w:styleId="Ttulo3">
    <w:name w:val="heading 3"/>
    <w:basedOn w:val="Normal"/>
    <w:next w:val="Normal"/>
    <w:link w:val="Ttulo3Car"/>
    <w:uiPriority w:val="9"/>
    <w:unhideWhenUsed/>
    <w:qFormat/>
    <w:rsid w:val="00921B0F"/>
    <w:pPr>
      <w:keepNext/>
      <w:keepLines/>
      <w:spacing w:before="40" w:after="0"/>
      <w:outlineLvl w:val="2"/>
    </w:pPr>
    <w:rPr>
      <w:rFonts w:asciiTheme="majorHAnsi" w:eastAsiaTheme="majorEastAsia" w:hAnsiTheme="majorHAnsi" w:cstheme="majorBidi"/>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1Car">
    <w:name w:val="Título 1 Car"/>
    <w:basedOn w:val="Fuentedeprrafopredeter"/>
    <w:link w:val="Ttulo1"/>
    <w:uiPriority w:val="9"/>
    <w:rsid w:val="00F82075"/>
    <w:rPr>
      <w:rFonts w:asciiTheme="majorHAnsi" w:eastAsiaTheme="majorEastAsia" w:hAnsiTheme="majorHAnsi" w:cstheme="majorBidi"/>
      <w:b/>
      <w:sz w:val="24"/>
      <w:szCs w:val="40"/>
    </w:rPr>
  </w:style>
  <w:style w:type="paragraph" w:styleId="Prrafodelista">
    <w:name w:val="List Paragraph"/>
    <w:aliases w:val="Titulo 1,List 100s,Dot pt,Heading,Bullets,List Paragraph (numbered (a)),WB Para,Numbered Paragraph,Main numbered paragraph,Iz - Párrafo de lista,Sivsa Parrafo,Titulo de Fígura,Cita Pie de Página,titulo,bei normal,TITULO A,Titulo parrafo"/>
    <w:basedOn w:val="Normal"/>
    <w:link w:val="PrrafodelistaCar"/>
    <w:uiPriority w:val="34"/>
    <w:qFormat/>
    <w:rsid w:val="00F82075"/>
    <w:pPr>
      <w:ind w:left="720"/>
      <w:contextualSpacing/>
    </w:pPr>
  </w:style>
  <w:style w:type="character" w:customStyle="1" w:styleId="PrrafodelistaCar">
    <w:name w:val="Párrafo de lista Car"/>
    <w:aliases w:val="Titulo 1 Car,List 100s Car,Dot pt Car,Heading Car,Bullets Car,List Paragraph (numbered (a)) Car,WB Para Car,Numbered Paragraph Car,Main numbered paragraph Car,Iz - Párrafo de lista Car,Sivsa Parrafo Car,Titulo de Fígura Car"/>
    <w:link w:val="Prrafodelista"/>
    <w:uiPriority w:val="34"/>
    <w:qFormat/>
    <w:locked/>
    <w:rsid w:val="00F82075"/>
  </w:style>
  <w:style w:type="paragraph" w:customStyle="1" w:styleId="Default">
    <w:name w:val="Default"/>
    <w:rsid w:val="00F82075"/>
    <w:pPr>
      <w:autoSpaceDE w:val="0"/>
      <w:autoSpaceDN w:val="0"/>
      <w:adjustRightInd w:val="0"/>
      <w:spacing w:after="0" w:line="240" w:lineRule="auto"/>
    </w:pPr>
    <w:rPr>
      <w:color w:val="000000"/>
      <w:sz w:val="24"/>
      <w:szCs w:val="24"/>
    </w:rPr>
  </w:style>
  <w:style w:type="table" w:styleId="Tablaconcuadrcula">
    <w:name w:val="Table Grid"/>
    <w:basedOn w:val="Tablanormal"/>
    <w:uiPriority w:val="39"/>
    <w:rsid w:val="00F820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aliases w:val=" Car,Car,Geneva 9,Font: Geneva 9,Boston 10,f,single space,Texto nota pie IIRSA,Footnote reference,FA Fu,Footnote Text Char Char Char Char Char,Footnote Text Char Char Char Char,Footnote Text Char,Footnote Text Char Char Char, Car Car Car"/>
    <w:basedOn w:val="Normal"/>
    <w:link w:val="TextonotapieCar"/>
    <w:uiPriority w:val="99"/>
    <w:unhideWhenUsed/>
    <w:qFormat/>
    <w:rsid w:val="00F82075"/>
    <w:pPr>
      <w:spacing w:after="0" w:line="240" w:lineRule="auto"/>
    </w:pPr>
    <w:rPr>
      <w:sz w:val="20"/>
      <w:szCs w:val="20"/>
    </w:rPr>
  </w:style>
  <w:style w:type="character" w:customStyle="1" w:styleId="TextonotapieCar">
    <w:name w:val="Texto nota pie Car"/>
    <w:aliases w:val=" Car Car,Car Car,Geneva 9 Car,Font: Geneva 9 Car,Boston 10 Car,f Car,single space Car,Texto nota pie IIRSA Car,Footnote reference Car,FA Fu Car,Footnote Text Char Char Char Char Char Car,Footnote Text Char Char Char Char Car"/>
    <w:basedOn w:val="Fuentedeprrafopredeter"/>
    <w:link w:val="Textonotapie"/>
    <w:uiPriority w:val="99"/>
    <w:rsid w:val="00F82075"/>
    <w:rPr>
      <w:sz w:val="20"/>
      <w:szCs w:val="20"/>
    </w:rPr>
  </w:style>
  <w:style w:type="character" w:styleId="Refdenotaalpie">
    <w:name w:val="footnote reference"/>
    <w:aliases w:val="ftref,BVI fnr, BVI fnr,16 Point,Superscript 6 Point,referencia nota al pie,Знак сноски-FN,Char Char Char Char Car Char,Ref,de nota al pie,Footnote Reference Number,Footnote Reference_LVL6,Footnote Reference_LVL61,Footnote symbol,FC,4"/>
    <w:basedOn w:val="Fuentedeprrafopredeter"/>
    <w:link w:val="BVIfnrCarCarCar"/>
    <w:uiPriority w:val="99"/>
    <w:unhideWhenUsed/>
    <w:qFormat/>
    <w:rsid w:val="00F82075"/>
    <w:rPr>
      <w:vertAlign w:val="superscript"/>
    </w:rPr>
  </w:style>
  <w:style w:type="paragraph" w:styleId="Piedepgina">
    <w:name w:val="footer"/>
    <w:basedOn w:val="Normal"/>
    <w:link w:val="PiedepginaCar"/>
    <w:uiPriority w:val="99"/>
    <w:unhideWhenUsed/>
    <w:rsid w:val="00F8207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82075"/>
  </w:style>
  <w:style w:type="paragraph" w:customStyle="1" w:styleId="BVIfnrCarCarCar">
    <w:name w:val="BVI fnr Car Car Car"/>
    <w:aliases w:val=" BVI fnr Car Car Car,ftref Car Car Car Car Car Car Car Car, BVI fnr Char Car Car Car Car Car Car Car Car Car,BVI fnr Char Car Car Car Car Car Car Car Car Car"/>
    <w:basedOn w:val="Normal"/>
    <w:link w:val="Refdenotaalpie"/>
    <w:uiPriority w:val="99"/>
    <w:rsid w:val="00F82075"/>
    <w:pPr>
      <w:spacing w:line="240" w:lineRule="exact"/>
    </w:pPr>
    <w:rPr>
      <w:vertAlign w:val="superscript"/>
    </w:rPr>
  </w:style>
  <w:style w:type="character" w:styleId="Hipervnculo">
    <w:name w:val="Hyperlink"/>
    <w:basedOn w:val="Fuentedeprrafopredeter"/>
    <w:uiPriority w:val="99"/>
    <w:unhideWhenUsed/>
    <w:rsid w:val="00F82075"/>
    <w:rPr>
      <w:color w:val="0563C1" w:themeColor="hyperlink"/>
      <w:u w:val="single"/>
    </w:rPr>
  </w:style>
  <w:style w:type="paragraph" w:styleId="Sinespaciado">
    <w:name w:val="No Spacing"/>
    <w:uiPriority w:val="1"/>
    <w:qFormat/>
    <w:rsid w:val="00621E18"/>
    <w:pPr>
      <w:spacing w:after="0" w:line="240" w:lineRule="auto"/>
    </w:pPr>
    <w:rPr>
      <w:rFonts w:ascii="Times New Roman" w:eastAsia="Times New Roman" w:hAnsi="Times New Roman" w:cs="Times New Roman"/>
      <w:sz w:val="20"/>
      <w:szCs w:val="20"/>
      <w:lang w:val="es-ES" w:eastAsia="es-ES"/>
    </w:rPr>
  </w:style>
  <w:style w:type="paragraph" w:styleId="NormalWeb">
    <w:name w:val="Normal (Web)"/>
    <w:basedOn w:val="Normal"/>
    <w:uiPriority w:val="99"/>
    <w:unhideWhenUsed/>
    <w:rsid w:val="00621E18"/>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ftrefCarCarCarCar">
    <w:name w:val="ftref Car Car Car Car"/>
    <w:aliases w:val="BVI fnr Char Car Car Car Car Car,BVI fnr Zchn Char Car Char Car Char Car Car Car Car Car"/>
    <w:basedOn w:val="Normal"/>
    <w:uiPriority w:val="99"/>
    <w:rsid w:val="00621E18"/>
    <w:pPr>
      <w:spacing w:line="240" w:lineRule="exact"/>
    </w:pPr>
    <w:rPr>
      <w:vertAlign w:val="superscript"/>
    </w:rPr>
  </w:style>
  <w:style w:type="paragraph" w:styleId="Textocomentario">
    <w:name w:val="annotation text"/>
    <w:basedOn w:val="Normal"/>
    <w:link w:val="TextocomentarioCar"/>
    <w:uiPriority w:val="99"/>
    <w:unhideWhenUsed/>
    <w:rsid w:val="00621E18"/>
    <w:pPr>
      <w:spacing w:line="240" w:lineRule="auto"/>
    </w:pPr>
    <w:rPr>
      <w:sz w:val="20"/>
      <w:szCs w:val="20"/>
      <w:lang w:val="en-US"/>
    </w:rPr>
  </w:style>
  <w:style w:type="character" w:customStyle="1" w:styleId="TextocomentarioCar">
    <w:name w:val="Texto comentario Car"/>
    <w:basedOn w:val="Fuentedeprrafopredeter"/>
    <w:link w:val="Textocomentario"/>
    <w:uiPriority w:val="99"/>
    <w:rsid w:val="00621E18"/>
    <w:rPr>
      <w:sz w:val="20"/>
      <w:szCs w:val="20"/>
      <w:lang w:val="en-US"/>
    </w:rPr>
  </w:style>
  <w:style w:type="character" w:styleId="Refdecomentario">
    <w:name w:val="annotation reference"/>
    <w:basedOn w:val="Fuentedeprrafopredeter"/>
    <w:uiPriority w:val="99"/>
    <w:semiHidden/>
    <w:unhideWhenUsed/>
    <w:rsid w:val="00621E18"/>
    <w:rPr>
      <w:sz w:val="16"/>
      <w:szCs w:val="16"/>
    </w:rPr>
  </w:style>
  <w:style w:type="paragraph" w:styleId="Encabezado">
    <w:name w:val="header"/>
    <w:basedOn w:val="Normal"/>
    <w:link w:val="EncabezadoCar"/>
    <w:uiPriority w:val="99"/>
    <w:unhideWhenUsed/>
    <w:rsid w:val="00621E18"/>
    <w:pPr>
      <w:tabs>
        <w:tab w:val="center" w:pos="4252"/>
        <w:tab w:val="right" w:pos="8504"/>
      </w:tabs>
      <w:spacing w:after="0" w:line="240" w:lineRule="auto"/>
    </w:pPr>
    <w:rPr>
      <w:rFonts w:ascii="Times New Roman" w:eastAsia="Times New Roman" w:hAnsi="Times New Roman" w:cs="Times New Roman"/>
      <w:sz w:val="24"/>
      <w:szCs w:val="24"/>
      <w:lang w:eastAsia="es-PE"/>
    </w:rPr>
  </w:style>
  <w:style w:type="character" w:customStyle="1" w:styleId="EncabezadoCar">
    <w:name w:val="Encabezado Car"/>
    <w:basedOn w:val="Fuentedeprrafopredeter"/>
    <w:link w:val="Encabezado"/>
    <w:uiPriority w:val="99"/>
    <w:rsid w:val="00621E18"/>
    <w:rPr>
      <w:rFonts w:ascii="Times New Roman" w:eastAsia="Times New Roman" w:hAnsi="Times New Roman" w:cs="Times New Roman"/>
      <w:sz w:val="24"/>
      <w:szCs w:val="24"/>
      <w:lang w:eastAsia="es-PE"/>
    </w:rPr>
  </w:style>
  <w:style w:type="paragraph" w:styleId="Asuntodelcomentario">
    <w:name w:val="annotation subject"/>
    <w:basedOn w:val="Textocomentario"/>
    <w:next w:val="Textocomentario"/>
    <w:link w:val="AsuntodelcomentarioCar"/>
    <w:uiPriority w:val="99"/>
    <w:semiHidden/>
    <w:unhideWhenUsed/>
    <w:rsid w:val="007A3307"/>
    <w:rPr>
      <w:b/>
      <w:bCs/>
      <w:lang w:val="es-PE"/>
    </w:rPr>
  </w:style>
  <w:style w:type="character" w:customStyle="1" w:styleId="AsuntodelcomentarioCar">
    <w:name w:val="Asunto del comentario Car"/>
    <w:basedOn w:val="TextocomentarioCar"/>
    <w:link w:val="Asuntodelcomentario"/>
    <w:uiPriority w:val="99"/>
    <w:semiHidden/>
    <w:rsid w:val="007A3307"/>
    <w:rPr>
      <w:b/>
      <w:bCs/>
      <w:sz w:val="20"/>
      <w:szCs w:val="20"/>
      <w:lang w:val="en-US"/>
    </w:rPr>
  </w:style>
  <w:style w:type="paragraph" w:styleId="Textodeglobo">
    <w:name w:val="Balloon Text"/>
    <w:basedOn w:val="Normal"/>
    <w:link w:val="TextodegloboCar"/>
    <w:uiPriority w:val="99"/>
    <w:semiHidden/>
    <w:unhideWhenUsed/>
    <w:rsid w:val="007A330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A3307"/>
    <w:rPr>
      <w:rFonts w:ascii="Segoe UI" w:hAnsi="Segoe UI" w:cs="Segoe UI"/>
      <w:sz w:val="18"/>
      <w:szCs w:val="18"/>
    </w:rPr>
  </w:style>
  <w:style w:type="paragraph" w:styleId="Revisin">
    <w:name w:val="Revision"/>
    <w:hidden/>
    <w:uiPriority w:val="99"/>
    <w:semiHidden/>
    <w:rsid w:val="00456961"/>
    <w:pPr>
      <w:spacing w:after="0" w:line="240" w:lineRule="auto"/>
    </w:pPr>
  </w:style>
  <w:style w:type="paragraph" w:customStyle="1" w:styleId="pf0">
    <w:name w:val="pf0"/>
    <w:basedOn w:val="Normal"/>
    <w:rsid w:val="00EE10E5"/>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cf01">
    <w:name w:val="cf01"/>
    <w:basedOn w:val="Fuentedeprrafopredeter"/>
    <w:rsid w:val="00EE10E5"/>
    <w:rPr>
      <w:rFonts w:ascii="Segoe UI" w:hAnsi="Segoe UI" w:cs="Segoe UI" w:hint="default"/>
      <w:sz w:val="18"/>
      <w:szCs w:val="18"/>
    </w:rPr>
  </w:style>
  <w:style w:type="table" w:customStyle="1" w:styleId="TableGrid">
    <w:name w:val="TableGrid"/>
    <w:rsid w:val="00DA3880"/>
    <w:pPr>
      <w:spacing w:after="0" w:line="240" w:lineRule="auto"/>
    </w:pPr>
    <w:rPr>
      <w:rFonts w:eastAsiaTheme="minorEastAsia"/>
      <w:lang w:eastAsia="es-PE"/>
    </w:rPr>
    <w:tblPr>
      <w:tblCellMar>
        <w:top w:w="0" w:type="dxa"/>
        <w:left w:w="0" w:type="dxa"/>
        <w:bottom w:w="0" w:type="dxa"/>
        <w:right w:w="0" w:type="dxa"/>
      </w:tblCellMar>
    </w:tblPr>
  </w:style>
  <w:style w:type="paragraph" w:customStyle="1" w:styleId="Pa24">
    <w:name w:val="Pa24"/>
    <w:basedOn w:val="Normal"/>
    <w:next w:val="Normal"/>
    <w:uiPriority w:val="99"/>
    <w:rsid w:val="00DA3880"/>
    <w:pPr>
      <w:autoSpaceDE w:val="0"/>
      <w:autoSpaceDN w:val="0"/>
      <w:adjustRightInd w:val="0"/>
      <w:spacing w:after="0" w:line="221" w:lineRule="atLeast"/>
    </w:pPr>
    <w:rPr>
      <w:rFonts w:ascii="Futura Lt BT" w:hAnsi="Futura Lt BT"/>
      <w:sz w:val="24"/>
      <w:szCs w:val="24"/>
    </w:rPr>
  </w:style>
  <w:style w:type="character" w:customStyle="1" w:styleId="A11">
    <w:name w:val="A11"/>
    <w:uiPriority w:val="99"/>
    <w:rsid w:val="00DA3880"/>
    <w:rPr>
      <w:rFonts w:cs="Futura Lt BT"/>
      <w:color w:val="000000"/>
      <w:sz w:val="20"/>
      <w:szCs w:val="20"/>
    </w:rPr>
  </w:style>
  <w:style w:type="paragraph" w:customStyle="1" w:styleId="Pa162">
    <w:name w:val="Pa162"/>
    <w:basedOn w:val="Normal"/>
    <w:next w:val="Normal"/>
    <w:uiPriority w:val="99"/>
    <w:rsid w:val="00DA3880"/>
    <w:pPr>
      <w:autoSpaceDE w:val="0"/>
      <w:autoSpaceDN w:val="0"/>
      <w:adjustRightInd w:val="0"/>
      <w:spacing w:after="0" w:line="221" w:lineRule="atLeast"/>
    </w:pPr>
    <w:rPr>
      <w:rFonts w:ascii="Futura Lt BT" w:hAnsi="Futura Lt BT"/>
      <w:sz w:val="24"/>
      <w:szCs w:val="24"/>
    </w:rPr>
  </w:style>
  <w:style w:type="paragraph" w:customStyle="1" w:styleId="Pa23">
    <w:name w:val="Pa23"/>
    <w:basedOn w:val="Normal"/>
    <w:next w:val="Normal"/>
    <w:uiPriority w:val="99"/>
    <w:rsid w:val="00DA3880"/>
    <w:pPr>
      <w:autoSpaceDE w:val="0"/>
      <w:autoSpaceDN w:val="0"/>
      <w:adjustRightInd w:val="0"/>
      <w:spacing w:after="0" w:line="221" w:lineRule="atLeast"/>
    </w:pPr>
    <w:rPr>
      <w:rFonts w:ascii="Futura Lt BT" w:hAnsi="Futura Lt BT"/>
      <w:sz w:val="24"/>
      <w:szCs w:val="24"/>
    </w:rPr>
  </w:style>
  <w:style w:type="character" w:customStyle="1" w:styleId="Mencinsinresolver1">
    <w:name w:val="Mención sin resolver1"/>
    <w:basedOn w:val="Fuentedeprrafopredeter"/>
    <w:uiPriority w:val="99"/>
    <w:semiHidden/>
    <w:unhideWhenUsed/>
    <w:rsid w:val="00194B03"/>
    <w:rPr>
      <w:color w:val="605E5C"/>
      <w:shd w:val="clear" w:color="auto" w:fill="E1DFDD"/>
    </w:rPr>
  </w:style>
  <w:style w:type="character" w:styleId="Hipervnculovisitado">
    <w:name w:val="FollowedHyperlink"/>
    <w:basedOn w:val="Fuentedeprrafopredeter"/>
    <w:uiPriority w:val="99"/>
    <w:semiHidden/>
    <w:unhideWhenUsed/>
    <w:rsid w:val="00ED7192"/>
    <w:rPr>
      <w:color w:val="954F72" w:themeColor="followedHyperlink"/>
      <w:u w:val="single"/>
    </w:rPr>
  </w:style>
  <w:style w:type="character" w:styleId="Textodelmarcadordeposicin">
    <w:name w:val="Placeholder Text"/>
    <w:basedOn w:val="Fuentedeprrafopredeter"/>
    <w:uiPriority w:val="99"/>
    <w:semiHidden/>
    <w:rsid w:val="00B2389A"/>
    <w:rPr>
      <w:color w:val="808080"/>
    </w:rPr>
  </w:style>
  <w:style w:type="character" w:customStyle="1" w:styleId="Ttulo2Car">
    <w:name w:val="Título 2 Car"/>
    <w:basedOn w:val="Fuentedeprrafopredeter"/>
    <w:link w:val="Ttulo2"/>
    <w:uiPriority w:val="9"/>
    <w:rsid w:val="00921B0F"/>
    <w:rPr>
      <w:rFonts w:asciiTheme="majorHAnsi" w:eastAsiaTheme="majorEastAsia" w:hAnsiTheme="majorHAnsi" w:cstheme="majorBidi"/>
      <w:noProof/>
      <w:color w:val="2F5496" w:themeColor="accent1" w:themeShade="BF"/>
      <w:sz w:val="24"/>
      <w:szCs w:val="26"/>
      <w:lang w:val="es-ES_tradnl"/>
    </w:rPr>
  </w:style>
  <w:style w:type="character" w:customStyle="1" w:styleId="Ttulo3Car">
    <w:name w:val="Título 3 Car"/>
    <w:basedOn w:val="Fuentedeprrafopredeter"/>
    <w:link w:val="Ttulo3"/>
    <w:uiPriority w:val="9"/>
    <w:rsid w:val="00921B0F"/>
    <w:rPr>
      <w:rFonts w:asciiTheme="majorHAnsi" w:eastAsiaTheme="majorEastAsia" w:hAnsiTheme="majorHAnsi" w:cstheme="majorBidi"/>
      <w:noProof/>
      <w:sz w:val="24"/>
      <w:szCs w:val="24"/>
      <w:lang w:val="es-ES_tradnl"/>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table" w:customStyle="1" w:styleId="a4">
    <w:basedOn w:val="TableNormal"/>
    <w:pPr>
      <w:spacing w:after="0" w:line="240" w:lineRule="auto"/>
    </w:pPr>
    <w:tblPr>
      <w:tblStyleRowBandSize w:val="1"/>
      <w:tblStyleColBandSize w:val="1"/>
      <w:tblCellMar>
        <w:top w:w="42" w:type="dxa"/>
        <w:left w:w="107" w:type="dxa"/>
        <w:right w:w="66" w:type="dxa"/>
      </w:tblCellMar>
    </w:tbl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table" w:customStyle="1" w:styleId="a7">
    <w:basedOn w:val="TableNormal"/>
    <w:pPr>
      <w:spacing w:after="0" w:line="240" w:lineRule="auto"/>
    </w:pPr>
    <w:tblPr>
      <w:tblStyleRowBandSize w:val="1"/>
      <w:tblStyleColBandSize w:val="1"/>
      <w:tblCellMar>
        <w:left w:w="108" w:type="dxa"/>
        <w:right w:w="108" w:type="dxa"/>
      </w:tblCellMar>
    </w:tblPr>
  </w:style>
  <w:style w:type="table" w:customStyle="1" w:styleId="a8">
    <w:basedOn w:val="TableNormal"/>
    <w:pPr>
      <w:spacing w:after="0" w:line="240" w:lineRule="auto"/>
    </w:pPr>
    <w:tblPr>
      <w:tblStyleRowBandSize w:val="1"/>
      <w:tblStyleColBandSize w:val="1"/>
      <w:tblCellMar>
        <w:left w:w="108" w:type="dxa"/>
        <w:right w:w="108" w:type="dxa"/>
      </w:tblCellMar>
    </w:tblPr>
  </w:style>
  <w:style w:type="table" w:customStyle="1" w:styleId="a9">
    <w:basedOn w:val="TableNormal"/>
    <w:pPr>
      <w:spacing w:after="0" w:line="240" w:lineRule="auto"/>
    </w:pPr>
    <w:tblPr>
      <w:tblStyleRowBandSize w:val="1"/>
      <w:tblStyleColBandSize w:val="1"/>
      <w:tblCellMar>
        <w:top w:w="42" w:type="dxa"/>
        <w:left w:w="107" w:type="dxa"/>
        <w:right w:w="66" w:type="dxa"/>
      </w:tblCellMar>
    </w:tblPr>
  </w:style>
  <w:style w:type="table" w:customStyle="1" w:styleId="aa">
    <w:basedOn w:val="TableNormal"/>
    <w:pPr>
      <w:spacing w:after="0" w:line="240" w:lineRule="auto"/>
    </w:pPr>
    <w:tblPr>
      <w:tblStyleRowBandSize w:val="1"/>
      <w:tblStyleColBandSize w:val="1"/>
      <w:tblCellMar>
        <w:top w:w="42" w:type="dxa"/>
        <w:left w:w="107" w:type="dxa"/>
        <w:right w:w="66" w:type="dxa"/>
      </w:tblCellMar>
    </w:tblPr>
  </w:style>
  <w:style w:type="table" w:customStyle="1" w:styleId="ab">
    <w:basedOn w:val="TableNormal"/>
    <w:pPr>
      <w:spacing w:after="0" w:line="240" w:lineRule="auto"/>
    </w:pPr>
    <w:tblPr>
      <w:tblStyleRowBandSize w:val="1"/>
      <w:tblStyleColBandSize w:val="1"/>
      <w:tblCellMar>
        <w:top w:w="42" w:type="dxa"/>
        <w:left w:w="107" w:type="dxa"/>
        <w:right w:w="66" w:type="dxa"/>
      </w:tblCellMar>
    </w:tblPr>
  </w:style>
  <w:style w:type="table" w:customStyle="1" w:styleId="ac">
    <w:basedOn w:val="TableNormal"/>
    <w:pPr>
      <w:spacing w:after="0" w:line="240" w:lineRule="auto"/>
    </w:pPr>
    <w:tblPr>
      <w:tblStyleRowBandSize w:val="1"/>
      <w:tblStyleColBandSize w:val="1"/>
      <w:tblCellMar>
        <w:left w:w="108" w:type="dxa"/>
        <w:right w:w="108" w:type="dxa"/>
      </w:tblCellMar>
    </w:tblPr>
  </w:style>
  <w:style w:type="table" w:customStyle="1" w:styleId="ad">
    <w:basedOn w:val="TableNormal"/>
    <w:pPr>
      <w:spacing w:after="0" w:line="240" w:lineRule="auto"/>
    </w:pPr>
    <w:tblPr>
      <w:tblStyleRowBandSize w:val="1"/>
      <w:tblStyleColBandSize w:val="1"/>
      <w:tblCellMar>
        <w:left w:w="108" w:type="dxa"/>
        <w:right w:w="108" w:type="dxa"/>
      </w:tblCellMar>
    </w:tblPr>
  </w:style>
  <w:style w:type="table" w:customStyle="1" w:styleId="ae">
    <w:basedOn w:val="TableNormal"/>
    <w:pPr>
      <w:spacing w:after="0" w:line="240" w:lineRule="auto"/>
    </w:pPr>
    <w:tblPr>
      <w:tblStyleRowBandSize w:val="1"/>
      <w:tblStyleColBandSize w:val="1"/>
      <w:tblCellMar>
        <w:left w:w="108" w:type="dxa"/>
        <w:right w:w="108" w:type="dxa"/>
      </w:tblCellMar>
    </w:tblPr>
  </w:style>
  <w:style w:type="table" w:customStyle="1" w:styleId="af">
    <w:basedOn w:val="TableNormal"/>
    <w:pPr>
      <w:spacing w:after="0" w:line="240" w:lineRule="auto"/>
    </w:pPr>
    <w:tblPr>
      <w:tblStyleRowBandSize w:val="1"/>
      <w:tblStyleColBandSize w:val="1"/>
      <w:tblCellMar>
        <w:top w:w="42" w:type="dxa"/>
        <w:left w:w="107" w:type="dxa"/>
        <w:right w:w="66" w:type="dxa"/>
      </w:tblCellMar>
    </w:tblPr>
  </w:style>
  <w:style w:type="table" w:customStyle="1" w:styleId="af0">
    <w:basedOn w:val="TableNormal"/>
    <w:pPr>
      <w:spacing w:after="0" w:line="240" w:lineRule="auto"/>
    </w:pPr>
    <w:tblPr>
      <w:tblStyleRowBandSize w:val="1"/>
      <w:tblStyleColBandSize w:val="1"/>
      <w:tblCellMar>
        <w:left w:w="108" w:type="dxa"/>
        <w:right w:w="108" w:type="dxa"/>
      </w:tblCellMar>
    </w:tblPr>
  </w:style>
  <w:style w:type="table" w:customStyle="1" w:styleId="af1">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cAmMGe/M2xZ9+e1fb/ydOoSuEA==">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</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3271273C5AF5B944B67A530373A39699" ma:contentTypeVersion="15" ma:contentTypeDescription="Crear nuevo documento." ma:contentTypeScope="" ma:versionID="59485bf5c84ea7106cfcbf5b47346227">
  <xsd:schema xmlns:xsd="http://www.w3.org/2001/XMLSchema" xmlns:xs="http://www.w3.org/2001/XMLSchema" xmlns:p="http://schemas.microsoft.com/office/2006/metadata/properties" xmlns:ns3="a982df41-8cde-44f8-bad8-208d0c894c49" xmlns:ns4="2cb8fafd-e78a-4aa9-aef1-20da44d1bf27" targetNamespace="http://schemas.microsoft.com/office/2006/metadata/properties" ma:root="true" ma:fieldsID="94a49b1f36d438744cb3ea23240b30aa" ns3:_="" ns4:_="">
    <xsd:import namespace="a982df41-8cde-44f8-bad8-208d0c894c49"/>
    <xsd:import namespace="2cb8fafd-e78a-4aa9-aef1-20da44d1bf2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Tags" minOccurs="0"/>
                <xsd:element ref="ns4:MediaServiceGenerationTime" minOccurs="0"/>
                <xsd:element ref="ns4:MediaServiceEventHashCode" minOccurs="0"/>
                <xsd:element ref="ns4:MediaServiceOCR" minOccurs="0"/>
                <xsd:element ref="ns4:MediaServiceAutoKeyPoints" minOccurs="0"/>
                <xsd:element ref="ns4:MediaServiceKeyPoints"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82df41-8cde-44f8-bad8-208d0c894c49"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b8fafd-e78a-4aa9-aef1-20da44d1bf2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2cb8fafd-e78a-4aa9-aef1-20da44d1bf27"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A68801F-E418-4279-B2E5-D4E2278611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82df41-8cde-44f8-bad8-208d0c894c49"/>
    <ds:schemaRef ds:uri="2cb8fafd-e78a-4aa9-aef1-20da44d1bf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5FBD3F1-ECDB-4314-9693-7D2F0740E1F5}">
  <ds:schemaRefs>
    <ds:schemaRef ds:uri="http://schemas.microsoft.com/sharepoint/v3/contenttype/forms"/>
  </ds:schemaRefs>
</ds:datastoreItem>
</file>

<file path=customXml/itemProps4.xml><?xml version="1.0" encoding="utf-8"?>
<ds:datastoreItem xmlns:ds="http://schemas.openxmlformats.org/officeDocument/2006/customXml" ds:itemID="{8C59BC43-1882-4461-BB31-BA155470C65B}">
  <ds:schemaRefs>
    <ds:schemaRef ds:uri="http://schemas.microsoft.com/office/2006/metadata/properties"/>
    <ds:schemaRef ds:uri="http://schemas.microsoft.com/office/infopath/2007/PartnerControls"/>
    <ds:schemaRef ds:uri="2cb8fafd-e78a-4aa9-aef1-20da44d1bf27"/>
  </ds:schemaRefs>
</ds:datastoreItem>
</file>

<file path=customXml/itemProps5.xml><?xml version="1.0" encoding="utf-8"?>
<ds:datastoreItem xmlns:ds="http://schemas.openxmlformats.org/officeDocument/2006/customXml" ds:itemID="{528A0C04-BD01-431D-95AE-21ECE0C0A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1320</TotalTime>
  <Pages>48</Pages>
  <Words>15308</Words>
  <Characters>84194</Characters>
  <Application>Microsoft Office Word</Application>
  <DocSecurity>0</DocSecurity>
  <Lines>701</Lines>
  <Paragraphs>198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Gargu Gargurevich</dc:creator>
  <cp:lastModifiedBy>Dayan Susan Zussner Espinoza</cp:lastModifiedBy>
  <cp:revision>32</cp:revision>
  <cp:lastPrinted>2023-10-04T23:41:00Z</cp:lastPrinted>
  <dcterms:created xsi:type="dcterms:W3CDTF">2023-10-03T22:52:00Z</dcterms:created>
  <dcterms:modified xsi:type="dcterms:W3CDTF">2023-11-07T21:11:00Z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0x0101003271273C5AF5B944B67A530373A39699</vt:lpwstr>
  </property>
</Properties>
</file>
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82F047" w14:textId="77777777" w:rsidR="00BC23B0" w:rsidRPr="00180F5C" w:rsidRDefault="001D48FA">
      <w:bookmarkStart w:id="0" w:name="_gjdgxs" w:colFirst="0" w:colLast="0"/>
      <w:bookmarkEnd w:id="0"/>
      <w:r w:rsidRPr="00180F5C">
        <w:rPr>
          <w:noProof/>
          <w:lang w:val="en-US" w:eastAsia="en-US"/>
        </w:rPr>
        <mc:AlternateContent>
          <mc:Choice Requires="wps">
            <w:drawing>
              <wp:anchor distT="0" distB="0" distL="114300" distR="114300" simplePos="0" relativeHeight="251658240" behindDoc="0" locked="0" layoutInCell="1" hidden="0" allowOverlap="1" wp14:anchorId="3CF4A22B" wp14:editId="0FFE0F0F">
                <wp:simplePos x="0" y="0"/>
                <wp:positionH relativeFrom="margin">
                  <wp:posOffset>4090343</wp:posOffset>
                </wp:positionH>
                <wp:positionV relativeFrom="page">
                  <wp:posOffset>-84454</wp:posOffset>
                </wp:positionV>
                <wp:extent cx="2420620" cy="1770407"/>
                <wp:effectExtent l="0" t="0" r="0" b="0"/>
                <wp:wrapNone/>
                <wp:docPr id="1" name="Forma libre 1"/>
                <wp:cNvGraphicFramePr/>
                <a:graphic xmlns:a="http://schemas.openxmlformats.org/drawingml/2006/main">
                  <a:graphicData uri="http://schemas.microsoft.com/office/word/2010/wordprocessingShape">
                    <wps:wsp>
                      <wps:cNvSpPr/>
                      <wps:spPr>
                        <a:xfrm>
                          <a:off x="4148390" y="2907497"/>
                          <a:ext cx="2395220" cy="1745007"/>
                        </a:xfrm>
                        <a:custGeom>
                          <a:avLst/>
                          <a:gdLst/>
                          <a:ahLst/>
                          <a:cxnLst/>
                          <a:rect l="l" t="t" r="r" b="b"/>
                          <a:pathLst>
                            <a:path w="2292443" h="1816381" extrusionOk="0">
                              <a:moveTo>
                                <a:pt x="0" y="0"/>
                              </a:moveTo>
                              <a:lnTo>
                                <a:pt x="2292443" y="35893"/>
                              </a:lnTo>
                              <a:lnTo>
                                <a:pt x="2292443" y="1816381"/>
                              </a:lnTo>
                              <a:lnTo>
                                <a:pt x="685800" y="1641987"/>
                              </a:lnTo>
                              <a:lnTo>
                                <a:pt x="0" y="0"/>
                              </a:lnTo>
                              <a:close/>
                            </a:path>
                          </a:pathLst>
                        </a:custGeom>
                        <a:solidFill>
                          <a:srgbClr val="92D050"/>
                        </a:solidFill>
                        <a:ln w="25400" cap="flat" cmpd="sng">
                          <a:solidFill>
                            <a:schemeClr val="lt1"/>
                          </a:solidFill>
                          <a:prstDash val="solid"/>
                          <a:round/>
                          <a:headEnd type="none" w="sm" len="sm"/>
                          <a:tailEnd type="none" w="sm" len="sm"/>
                        </a:ln>
                      </wps:spPr>
                      <wps:txbx>
                        <w:txbxContent>
                          <w:p w14:paraId="7C4D8A39" w14:textId="4A166BF6" w:rsidR="008C165F" w:rsidRDefault="008C165F">
                            <w:pPr>
                              <w:spacing w:after="0" w:line="240" w:lineRule="auto"/>
                              <w:jc w:val="center"/>
                              <w:textDirection w:val="btLr"/>
                            </w:pPr>
                            <w:r>
                              <w:rPr>
                                <w:rFonts w:ascii="Arial Narrow" w:eastAsia="Arial Narrow" w:hAnsi="Arial Narrow" w:cs="Arial Narrow"/>
                                <w:b/>
                                <w:color w:val="FFFFFF"/>
                                <w:sz w:val="32"/>
                              </w:rPr>
                              <w:t>2022</w:t>
                            </w:r>
                          </w:p>
                        </w:txbxContent>
                      </wps:txbx>
                      <wps:bodyPr spcFirstLastPara="1" wrap="square" lIns="45700" tIns="45700" rIns="45700" bIns="45700" anchor="ctr" anchorCtr="0">
                        <a:noAutofit/>
                      </wps:bodyPr>
                    </wps:wsp>
                  </a:graphicData>
                </a:graphic>
              </wp:anchor>
            </w:drawing>
          </mc:Choice>
          <mc:Fallback>
            <w:pict>
              <v:shape w14:anchorId="3CF4A22B" id="Forma libre 1" o:spid="_x0000_s1026" style="position:absolute;margin-left:322.05pt;margin-top:-6.65pt;width:190.6pt;height:139.4pt;z-index:251658240;visibility:visible;mso-wrap-style:square;mso-wrap-distance-left:9pt;mso-wrap-distance-top:0;mso-wrap-distance-right:9pt;mso-wrap-distance-bottom:0;mso-position-horizontal:absolute;mso-position-horizontal-relative:margin;mso-position-vertical:absolute;mso-position-vertical-relative:page;v-text-anchor:middle" coordsize="2292443,181638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" adj="-11796480,,5400" path="m,l2292443,35893r,1780488l685800,1641987,,xe" fillcolor="#92d050" strokecolor="white [3201]" strokeweight="2pt">
                <v:stroke startarrowwidth="narrow" startarrowlength="short" endarrowwidth="narrow" endarrowlength="short" joinstyle="round"/>
                <v:formulas/>
                <v:path arrowok="t" o:extrusionok="f" o:connecttype="custom" textboxrect="0,0,2292443,1816381"/>
                <v:textbox inset="1.2694mm,1.2694mm,1.2694mm,1.2694mm">
                  <w:txbxContent>
                    <w:p w14:paraId="7C4D8A39" w14:textId="4A166BF6" w:rsidR="008C165F" w:rsidRDefault="008C165F">
                      <w:pPr>
                        <w:spacing w:after="0" w:line="240" w:lineRule="auto"/>
                        <w:jc w:val="center"/>
                        <w:textDirection w:val="btLr"/>
                      </w:pPr>
                      <w:r>
                        <w:rPr>
                          <w:rFonts w:ascii="Arial Narrow" w:eastAsia="Arial Narrow" w:hAnsi="Arial Narrow" w:cs="Arial Narrow"/>
                          <w:b/>
                          <w:color w:val="FFFFFF"/>
                          <w:sz w:val="32"/>
                        </w:rPr>
                        <w:t>2022</w:t>
                      </w:r>
                    </w:p>
                  </w:txbxContent>
                </v:textbox>
                <w10:wrap anchorx="margin" anchory="page"/>
              </v:shape>
            </w:pict>
          </mc:Fallback>
        </mc:AlternateContent>
      </w:r>
      <w:r w:rsidRPr="00180F5C">
        <w:rPr>
          <w:b/>
          <w:noProof/>
          <w:sz w:val="18"/>
          <w:szCs w:val="18"/>
          <w:lang w:val="en-US" w:eastAsia="en-US"/>
        </w:rPr>
        <w:drawing>
          <wp:inline distT="0" distB="0" distL="0" distR="0" wp14:anchorId="20947836" wp14:editId="7AD46736">
            <wp:extent cx="2260800" cy="457200"/>
            <wp:effectExtent l="0" t="0" r="0" b="0"/>
            <wp:docPr id="4" name="image3.jp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jpg" descr="Interfaz de usuario gráfica, Texto, Aplicación&#10;&#10;Descripción generada automáticamente"/>
                    <pic:cNvPicPr preferRelativeResize="0"/>
                  </pic:nvPicPr>
                  <pic:blipFill>
                    <a:blip r:embed="rId8"/>
                    <a:srcRect/>
                    <a:stretch>
                      <a:fillRect/>
                    </a:stretch>
                  </pic:blipFill>
                  <pic:spPr>
                    <a:xfrm>
                      <a:off x="0" y="0"/>
                      <a:ext cx="2260800" cy="457200"/>
                    </a:xfrm>
                    <a:prstGeom prst="rect">
                      <a:avLst/>
                    </a:prstGeom>
                    <a:ln/>
                  </pic:spPr>
                </pic:pic>
              </a:graphicData>
            </a:graphic>
          </wp:inline>
        </w:drawing>
      </w:r>
      <w:r w:rsidRPr="00180F5C">
        <w:rPr>
          <w:noProof/>
          <w:lang w:val="en-US" w:eastAsia="en-US"/>
        </w:rPr>
        <mc:AlternateContent>
          <mc:Choice Requires="wps">
            <w:drawing>
              <wp:anchor distT="0" distB="0" distL="114300" distR="114300" simplePos="0" relativeHeight="251659264" behindDoc="0" locked="0" layoutInCell="1" hidden="0" allowOverlap="1" wp14:anchorId="41887A47" wp14:editId="2BC7D2C8">
                <wp:simplePos x="0" y="0"/>
                <wp:positionH relativeFrom="page">
                  <wp:align>center</wp:align>
                </wp:positionH>
                <wp:positionV relativeFrom="page">
                  <wp:posOffset>3202623</wp:posOffset>
                </wp:positionV>
                <wp:extent cx="7324725" cy="3648075"/>
                <wp:effectExtent l="0" t="0" r="0" b="0"/>
                <wp:wrapSquare wrapText="bothSides" distT="0" distB="0" distL="114300" distR="114300"/>
                <wp:docPr id="3" name="Rectángulo 3"/>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35ECBA9" w14:textId="77777777" w:rsidR="008C165F" w:rsidRDefault="008C165F" w:rsidP="00A225E3">
                            <w:pPr>
                              <w:spacing w:line="258" w:lineRule="auto"/>
                              <w:jc w:val="center"/>
                              <w:textDirection w:val="btLr"/>
                            </w:pPr>
                            <w:r>
                              <w:rPr>
                                <w:rFonts w:ascii="Arial Narrow" w:eastAsia="Arial Narrow" w:hAnsi="Arial Narrow" w:cs="Arial Narrow"/>
                                <w:b/>
                                <w:smallCaps/>
                                <w:color w:val="000000"/>
                                <w:sz w:val="44"/>
                              </w:rPr>
                              <w:t>POLÍTICA NACIONAL FORESTAL Y DE FAUNA SILVESTRE</w:t>
                            </w:r>
                          </w:p>
                          <w:p w14:paraId="16B807BC" w14:textId="77777777" w:rsidR="008C165F" w:rsidRPr="00A225E3" w:rsidRDefault="008C165F" w:rsidP="00A225E3">
                            <w:pPr>
                              <w:spacing w:line="258" w:lineRule="auto"/>
                              <w:jc w:val="center"/>
                              <w:textDirection w:val="btLr"/>
                              <w:rPr>
                                <w:sz w:val="28"/>
                                <w:szCs w:val="28"/>
                              </w:rPr>
                            </w:pPr>
                            <w:r w:rsidRPr="00A225E3">
                              <w:rPr>
                                <w:rFonts w:ascii="Arial Narrow" w:eastAsia="Arial Narrow" w:hAnsi="Arial Narrow" w:cs="Arial Narrow"/>
                                <w:b/>
                                <w:sz w:val="28"/>
                                <w:szCs w:val="28"/>
                              </w:rPr>
                              <w:t>Tercer entregable</w:t>
                            </w:r>
                          </w:p>
                        </w:txbxContent>
                      </wps:txbx>
                      <wps:bodyPr spcFirstLastPara="1" wrap="square" lIns="1600200" tIns="0" rIns="685800" bIns="0" anchor="b" anchorCtr="0">
                        <a:noAutofit/>
                      </wps:bodyPr>
                    </wps:wsp>
                  </a:graphicData>
                </a:graphic>
              </wp:anchor>
            </w:drawing>
          </mc:Choice>
          <mc:Fallback>
            <w:pict>
              <v:rect w14:anchorId="41887A47" id="Rectángulo 3" o:spid="_x0000_s1027" style="position:absolute;margin-left:0;margin-top:252.2pt;width:576.75pt;height:287.2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" filled="f" stroked="f">
                <v:textbox inset="126pt,0,54pt,0">
                  <w:txbxContent>
                    <w:p w14:paraId="735ECBA9" w14:textId="77777777" w:rsidR="008C165F" w:rsidRDefault="008C165F" w:rsidP="00A225E3">
                      <w:pPr>
                        <w:spacing w:line="258" w:lineRule="auto"/>
                        <w:jc w:val="center"/>
                        <w:textDirection w:val="btLr"/>
                      </w:pPr>
                      <w:r>
                        <w:rPr>
                          <w:rFonts w:ascii="Arial Narrow" w:eastAsia="Arial Narrow" w:hAnsi="Arial Narrow" w:cs="Arial Narrow"/>
                          <w:b/>
                          <w:smallCaps/>
                          <w:color w:val="000000"/>
                          <w:sz w:val="44"/>
                        </w:rPr>
                        <w:t>POLÍTICA NACIONAL FORESTAL Y DE FAUNA SILVESTRE</w:t>
                      </w:r>
                    </w:p>
                    <w:p w14:paraId="16B807BC" w14:textId="77777777" w:rsidR="008C165F" w:rsidRPr="00A225E3" w:rsidRDefault="008C165F" w:rsidP="00A225E3">
                      <w:pPr>
                        <w:spacing w:line="258" w:lineRule="auto"/>
                        <w:jc w:val="center"/>
                        <w:textDirection w:val="btLr"/>
                        <w:rPr>
                          <w:sz w:val="28"/>
                          <w:szCs w:val="28"/>
                        </w:rPr>
                      </w:pPr>
                      <w:r w:rsidRPr="00A225E3">
                        <w:rPr>
                          <w:rFonts w:ascii="Arial Narrow" w:eastAsia="Arial Narrow" w:hAnsi="Arial Narrow" w:cs="Arial Narrow"/>
                          <w:b/>
                          <w:sz w:val="28"/>
                          <w:szCs w:val="28"/>
                        </w:rPr>
                        <w:t>Tercer entregable</w:t>
                      </w:r>
                    </w:p>
                  </w:txbxContent>
                </v:textbox>
                <w10:wrap type="square" anchorx="page" anchory="page"/>
              </v:rect>
            </w:pict>
          </mc:Fallback>
        </mc:AlternateContent>
      </w:r>
    </w:p>
    <w:p w14:paraId="4648CB4E" w14:textId="77777777" w:rsidR="00BC23B0" w:rsidRPr="00180F5C" w:rsidRDefault="001D48FA">
      <w:r w:rsidRPr="00180F5C">
        <w:rPr>
          <w:noProof/>
          <w:lang w:val="en-US" w:eastAsia="en-US"/>
        </w:rPr>
        <mc:AlternateContent>
          <mc:Choice Requires="wps">
            <w:drawing>
              <wp:anchor distT="0" distB="0" distL="114300" distR="114300" simplePos="0" relativeHeight="251660288" behindDoc="0" locked="0" layoutInCell="1" hidden="0" allowOverlap="1" wp14:anchorId="2BEE0618" wp14:editId="656C8C7A">
                <wp:simplePos x="0" y="0"/>
                <wp:positionH relativeFrom="page">
                  <wp:posOffset>2430619</wp:posOffset>
                </wp:positionH>
                <wp:positionV relativeFrom="page">
                  <wp:posOffset>7482453</wp:posOffset>
                </wp:positionV>
                <wp:extent cx="4915020" cy="760962"/>
                <wp:effectExtent l="0" t="0" r="0" b="0"/>
                <wp:wrapSquare wrapText="bothSides" distT="0" distB="0" distL="114300" distR="114300"/>
                <wp:docPr id="2" name="Rectángulo 2"/>
                <wp:cNvGraphicFramePr/>
                <a:graphic xmlns:a="http://schemas.openxmlformats.org/drawingml/2006/main">
                  <a:graphicData uri="http://schemas.microsoft.com/office/word/2010/wordprocessingShape">
                    <wps:wsp>
                      <wps:cNvSpPr/>
                      <wps:spPr>
                        <a:xfrm>
                          <a:off x="2893253" y="3404282"/>
                          <a:ext cx="4905495" cy="751437"/>
                        </a:xfrm>
                        <a:prstGeom prst="rect">
                          <a:avLst/>
                        </a:prstGeom>
                        <a:noFill/>
                        <a:ln>
                          <a:noFill/>
                        </a:ln>
                      </wps:spPr>
                      <wps:txbx>
                        <w:txbxContent>
                          <w:p w14:paraId="7960E198" w14:textId="77777777" w:rsidR="008C165F" w:rsidRDefault="008C165F">
                            <w:pPr>
                              <w:spacing w:after="0" w:line="240" w:lineRule="auto"/>
                              <w:jc w:val="right"/>
                              <w:textDirection w:val="btLr"/>
                            </w:pPr>
                            <w:r>
                              <w:rPr>
                                <w:rFonts w:ascii="Arial Narrow" w:eastAsia="Arial Narrow" w:hAnsi="Arial Narrow" w:cs="Arial Narrow"/>
                                <w:color w:val="595959"/>
                                <w:sz w:val="28"/>
                              </w:rPr>
                              <w:t>Elaboración de Objetivos Prioritarios e Indicadores y elaboración de Lineamientos de Política</w:t>
                            </w:r>
                          </w:p>
                        </w:txbxContent>
                      </wps:txbx>
                      <wps:bodyPr spcFirstLastPara="1" wrap="square" lIns="1600200" tIns="0" rIns="685800" bIns="0" anchor="t" anchorCtr="0">
                        <a:noAutofit/>
                      </wps:bodyPr>
                    </wps:wsp>
                  </a:graphicData>
                </a:graphic>
              </wp:anchor>
            </w:drawing>
          </mc:Choice>
          <mc:Fallback>
            <w:pict>
              <v:rect w14:anchorId="2BEE0618" id="Rectángulo 2" o:spid="_x0000_s1028" style="position:absolute;margin-left:191.4pt;margin-top:589.15pt;width:387pt;height:59.9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" filled="f" stroked="f">
                <v:textbox inset="126pt,0,54pt,0">
                  <w:txbxContent>
                    <w:p w14:paraId="7960E198" w14:textId="77777777" w:rsidR="008C165F" w:rsidRDefault="008C165F">
                      <w:pPr>
                        <w:spacing w:after="0" w:line="240" w:lineRule="auto"/>
                        <w:jc w:val="right"/>
                        <w:textDirection w:val="btLr"/>
                      </w:pPr>
                      <w:r>
                        <w:rPr>
                          <w:rFonts w:ascii="Arial Narrow" w:eastAsia="Arial Narrow" w:hAnsi="Arial Narrow" w:cs="Arial Narrow"/>
                          <w:color w:val="595959"/>
                          <w:sz w:val="28"/>
                        </w:rPr>
                        <w:t>Elaboración de Objetivos Prioritarios e Indicadores y elaboración de Lineamientos de Política</w:t>
                      </w:r>
                    </w:p>
                  </w:txbxContent>
                </v:textbox>
                <w10:wrap type="square" anchorx="page" anchory="page"/>
              </v:rect>
            </w:pict>
          </mc:Fallback>
        </mc:AlternateContent>
      </w:r>
      <w:r w:rsidRPr="00180F5C">
        <w:br w:type="page"/>
      </w:r>
    </w:p>
    <w:p w14:paraId="71AC3E62" w14:textId="77777777" w:rsidR="00BC23B0" w:rsidRPr="00D37897" w:rsidRDefault="001D48FA">
      <w:pPr>
        <w:rPr>
          <w:rFonts w:ascii="Arial Narrow" w:eastAsia="Arial Narrow" w:hAnsi="Arial Narrow" w:cs="Arial Narrow"/>
        </w:rPr>
      </w:pPr>
      <w:bookmarkStart w:id="1" w:name="_30j0zll" w:colFirst="0" w:colLast="0"/>
      <w:bookmarkEnd w:id="1"/>
      <w:r w:rsidRPr="00D37897">
        <w:rPr>
          <w:rFonts w:ascii="Arial Narrow" w:eastAsia="Arial Narrow" w:hAnsi="Arial Narrow" w:cs="Arial Narrow"/>
        </w:rPr>
        <w:lastRenderedPageBreak/>
        <w:t>Índice</w:t>
      </w:r>
    </w:p>
    <w:p w14:paraId="77E227A4" w14:textId="77777777" w:rsidR="00BC23B0" w:rsidRPr="00D37897" w:rsidRDefault="00BC23B0">
      <w:pPr>
        <w:rPr>
          <w:rFonts w:ascii="Arial Narrow" w:eastAsia="Arial Narrow" w:hAnsi="Arial Narrow" w:cs="Arial Narrow"/>
        </w:rPr>
      </w:pPr>
    </w:p>
    <w:sdt>
      <w:sdtPr>
        <w:rPr>
          <w:rFonts w:ascii="Arial Narrow" w:hAnsi="Arial Narrow"/>
        </w:rPr>
        <w:id w:val="-609892957"/>
        <w:docPartObj>
          <w:docPartGallery w:val="Table of Contents"/>
          <w:docPartUnique/>
        </w:docPartObj>
      </w:sdtPr>
      <w:sdtContent>
        <w:p w14:paraId="0B317729" w14:textId="65766477" w:rsidR="00D37897" w:rsidRPr="00D37897" w:rsidRDefault="001D48FA">
          <w:pPr>
            <w:pStyle w:val="TDC2"/>
            <w:tabs>
              <w:tab w:val="right" w:pos="8494"/>
            </w:tabs>
            <w:rPr>
              <w:rFonts w:ascii="Arial Narrow" w:eastAsiaTheme="minorEastAsia" w:hAnsi="Arial Narrow" w:cstheme="minorBidi"/>
              <w:noProof/>
            </w:rPr>
          </w:pPr>
          <w:r w:rsidRPr="00D37897">
            <w:rPr>
              <w:rFonts w:ascii="Arial Narrow" w:hAnsi="Arial Narrow"/>
            </w:rPr>
            <w:fldChar w:fldCharType="begin"/>
          </w:r>
          <w:r w:rsidRPr="00D37897">
            <w:rPr>
              <w:rFonts w:ascii="Arial Narrow" w:hAnsi="Arial Narrow"/>
            </w:rPr>
            <w:instrText xml:space="preserve"> TOC \h \u \z </w:instrText>
          </w:r>
          <w:r w:rsidRPr="00D37897">
            <w:rPr>
              <w:rFonts w:ascii="Arial Narrow" w:hAnsi="Arial Narrow"/>
            </w:rPr>
            <w:fldChar w:fldCharType="separate"/>
          </w:r>
          <w:hyperlink w:anchor="_Toc95145127" w:history="1">
            <w:r w:rsidR="00D37897" w:rsidRPr="00D37897">
              <w:rPr>
                <w:rStyle w:val="Hipervnculo"/>
                <w:rFonts w:ascii="Arial Narrow" w:eastAsia="Arial Narrow" w:hAnsi="Arial Narrow" w:cs="Arial Narrow"/>
                <w:noProof/>
              </w:rPr>
              <w:t>ACRÓNIMOS</w:t>
            </w:r>
            <w:r w:rsidR="00D37897" w:rsidRPr="00D37897">
              <w:rPr>
                <w:rFonts w:ascii="Arial Narrow" w:hAnsi="Arial Narrow"/>
                <w:noProof/>
                <w:webHidden/>
              </w:rPr>
              <w:tab/>
            </w:r>
            <w:r w:rsidR="00D37897" w:rsidRPr="00D37897">
              <w:rPr>
                <w:rFonts w:ascii="Arial Narrow" w:hAnsi="Arial Narrow"/>
                <w:noProof/>
                <w:webHidden/>
              </w:rPr>
              <w:fldChar w:fldCharType="begin"/>
            </w:r>
            <w:r w:rsidR="00D37897" w:rsidRPr="00D37897">
              <w:rPr>
                <w:rFonts w:ascii="Arial Narrow" w:hAnsi="Arial Narrow"/>
                <w:noProof/>
                <w:webHidden/>
              </w:rPr>
              <w:instrText xml:space="preserve"> PAGEREF _Toc95145127 \h </w:instrText>
            </w:r>
            <w:r w:rsidR="00D37897" w:rsidRPr="00D37897">
              <w:rPr>
                <w:rFonts w:ascii="Arial Narrow" w:hAnsi="Arial Narrow"/>
                <w:noProof/>
                <w:webHidden/>
              </w:rPr>
            </w:r>
            <w:r w:rsidR="00D37897" w:rsidRPr="00D37897">
              <w:rPr>
                <w:rFonts w:ascii="Arial Narrow" w:hAnsi="Arial Narrow"/>
                <w:noProof/>
                <w:webHidden/>
              </w:rPr>
              <w:fldChar w:fldCharType="separate"/>
            </w:r>
            <w:r w:rsidR="00820213">
              <w:rPr>
                <w:rFonts w:ascii="Arial Narrow" w:hAnsi="Arial Narrow"/>
                <w:noProof/>
                <w:webHidden/>
              </w:rPr>
              <w:t>2</w:t>
            </w:r>
            <w:r w:rsidR="00D37897" w:rsidRPr="00D37897">
              <w:rPr>
                <w:rFonts w:ascii="Arial Narrow" w:hAnsi="Arial Narrow"/>
                <w:noProof/>
                <w:webHidden/>
              </w:rPr>
              <w:fldChar w:fldCharType="end"/>
            </w:r>
          </w:hyperlink>
        </w:p>
        <w:p w14:paraId="03B520A3" w14:textId="32D55281" w:rsidR="00D37897" w:rsidRPr="00D37897" w:rsidRDefault="008C165F">
          <w:pPr>
            <w:pStyle w:val="TDC2"/>
            <w:tabs>
              <w:tab w:val="left" w:pos="660"/>
              <w:tab w:val="right" w:pos="8494"/>
            </w:tabs>
            <w:rPr>
              <w:rFonts w:ascii="Arial Narrow" w:eastAsiaTheme="minorEastAsia" w:hAnsi="Arial Narrow" w:cstheme="minorBidi"/>
              <w:noProof/>
            </w:rPr>
          </w:pPr>
          <w:hyperlink w:anchor="_Toc95145128" w:history="1">
            <w:r w:rsidR="00D37897" w:rsidRPr="00D37897">
              <w:rPr>
                <w:rStyle w:val="Hipervnculo"/>
                <w:rFonts w:ascii="Arial Narrow" w:eastAsia="Arial Narrow" w:hAnsi="Arial Narrow" w:cs="Arial Narrow"/>
                <w:noProof/>
              </w:rPr>
              <w:t>1.</w:t>
            </w:r>
            <w:r w:rsidR="00D37897" w:rsidRPr="00D37897">
              <w:rPr>
                <w:rFonts w:ascii="Arial Narrow" w:eastAsiaTheme="minorEastAsia" w:hAnsi="Arial Narrow" w:cstheme="minorBidi"/>
                <w:noProof/>
              </w:rPr>
              <w:tab/>
            </w:r>
            <w:r w:rsidR="00D37897" w:rsidRPr="00D37897">
              <w:rPr>
                <w:rStyle w:val="Hipervnculo"/>
                <w:rFonts w:ascii="Arial Narrow" w:eastAsia="Arial Narrow" w:hAnsi="Arial Narrow" w:cs="Arial Narrow"/>
                <w:noProof/>
              </w:rPr>
              <w:t>INTRODUCCIÓN</w:t>
            </w:r>
            <w:r w:rsidR="00D37897" w:rsidRPr="00D37897">
              <w:rPr>
                <w:rFonts w:ascii="Arial Narrow" w:hAnsi="Arial Narrow"/>
                <w:noProof/>
                <w:webHidden/>
              </w:rPr>
              <w:tab/>
            </w:r>
            <w:r w:rsidR="00D37897" w:rsidRPr="00D37897">
              <w:rPr>
                <w:rFonts w:ascii="Arial Narrow" w:hAnsi="Arial Narrow"/>
                <w:noProof/>
                <w:webHidden/>
              </w:rPr>
              <w:fldChar w:fldCharType="begin"/>
            </w:r>
            <w:r w:rsidR="00D37897" w:rsidRPr="00D37897">
              <w:rPr>
                <w:rFonts w:ascii="Arial Narrow" w:hAnsi="Arial Narrow"/>
                <w:noProof/>
                <w:webHidden/>
              </w:rPr>
              <w:instrText xml:space="preserve"> PAGEREF _Toc95145128 \h </w:instrText>
            </w:r>
            <w:r w:rsidR="00D37897" w:rsidRPr="00D37897">
              <w:rPr>
                <w:rFonts w:ascii="Arial Narrow" w:hAnsi="Arial Narrow"/>
                <w:noProof/>
                <w:webHidden/>
              </w:rPr>
            </w:r>
            <w:r w:rsidR="00D37897" w:rsidRPr="00D37897">
              <w:rPr>
                <w:rFonts w:ascii="Arial Narrow" w:hAnsi="Arial Narrow"/>
                <w:noProof/>
                <w:webHidden/>
              </w:rPr>
              <w:fldChar w:fldCharType="separate"/>
            </w:r>
            <w:r w:rsidR="00820213">
              <w:rPr>
                <w:rFonts w:ascii="Arial Narrow" w:hAnsi="Arial Narrow"/>
                <w:noProof/>
                <w:webHidden/>
              </w:rPr>
              <w:t>3</w:t>
            </w:r>
            <w:r w:rsidR="00D37897" w:rsidRPr="00D37897">
              <w:rPr>
                <w:rFonts w:ascii="Arial Narrow" w:hAnsi="Arial Narrow"/>
                <w:noProof/>
                <w:webHidden/>
              </w:rPr>
              <w:fldChar w:fldCharType="end"/>
            </w:r>
          </w:hyperlink>
        </w:p>
        <w:p w14:paraId="56B1BE4B" w14:textId="4DC8B032" w:rsidR="00D37897" w:rsidRPr="00D37897" w:rsidRDefault="008C165F">
          <w:pPr>
            <w:pStyle w:val="TDC2"/>
            <w:tabs>
              <w:tab w:val="left" w:pos="660"/>
              <w:tab w:val="right" w:pos="8494"/>
            </w:tabs>
            <w:rPr>
              <w:rFonts w:ascii="Arial Narrow" w:eastAsiaTheme="minorEastAsia" w:hAnsi="Arial Narrow" w:cstheme="minorBidi"/>
              <w:noProof/>
            </w:rPr>
          </w:pPr>
          <w:hyperlink w:anchor="_Toc95145129" w:history="1">
            <w:r w:rsidR="00D37897" w:rsidRPr="00D37897">
              <w:rPr>
                <w:rStyle w:val="Hipervnculo"/>
                <w:rFonts w:ascii="Arial Narrow" w:eastAsia="Arial Narrow" w:hAnsi="Arial Narrow" w:cs="Arial Narrow"/>
                <w:noProof/>
              </w:rPr>
              <w:t>2.</w:t>
            </w:r>
            <w:r w:rsidR="00D37897" w:rsidRPr="00D37897">
              <w:rPr>
                <w:rFonts w:ascii="Arial Narrow" w:eastAsiaTheme="minorEastAsia" w:hAnsi="Arial Narrow" w:cstheme="minorBidi"/>
                <w:noProof/>
              </w:rPr>
              <w:tab/>
            </w:r>
            <w:r w:rsidR="00D37897" w:rsidRPr="00D37897">
              <w:rPr>
                <w:rStyle w:val="Hipervnculo"/>
                <w:rFonts w:ascii="Arial Narrow" w:eastAsia="Arial Narrow" w:hAnsi="Arial Narrow" w:cs="Arial Narrow"/>
                <w:noProof/>
              </w:rPr>
              <w:t>DELIMITACIÓN DE OBJETIVOS PRIORITARIOS</w:t>
            </w:r>
            <w:r w:rsidR="00D37897" w:rsidRPr="00D37897">
              <w:rPr>
                <w:rFonts w:ascii="Arial Narrow" w:hAnsi="Arial Narrow"/>
                <w:noProof/>
                <w:webHidden/>
              </w:rPr>
              <w:tab/>
            </w:r>
            <w:r w:rsidR="00D37897" w:rsidRPr="00D37897">
              <w:rPr>
                <w:rFonts w:ascii="Arial Narrow" w:hAnsi="Arial Narrow"/>
                <w:noProof/>
                <w:webHidden/>
              </w:rPr>
              <w:fldChar w:fldCharType="begin"/>
            </w:r>
            <w:r w:rsidR="00D37897" w:rsidRPr="00D37897">
              <w:rPr>
                <w:rFonts w:ascii="Arial Narrow" w:hAnsi="Arial Narrow"/>
                <w:noProof/>
                <w:webHidden/>
              </w:rPr>
              <w:instrText xml:space="preserve"> PAGEREF _Toc95145129 \h </w:instrText>
            </w:r>
            <w:r w:rsidR="00D37897" w:rsidRPr="00D37897">
              <w:rPr>
                <w:rFonts w:ascii="Arial Narrow" w:hAnsi="Arial Narrow"/>
                <w:noProof/>
                <w:webHidden/>
              </w:rPr>
            </w:r>
            <w:r w:rsidR="00D37897" w:rsidRPr="00D37897">
              <w:rPr>
                <w:rFonts w:ascii="Arial Narrow" w:hAnsi="Arial Narrow"/>
                <w:noProof/>
                <w:webHidden/>
              </w:rPr>
              <w:fldChar w:fldCharType="separate"/>
            </w:r>
            <w:r w:rsidR="00820213">
              <w:rPr>
                <w:rFonts w:ascii="Arial Narrow" w:hAnsi="Arial Narrow"/>
                <w:noProof/>
                <w:webHidden/>
              </w:rPr>
              <w:t>5</w:t>
            </w:r>
            <w:r w:rsidR="00D37897" w:rsidRPr="00D37897">
              <w:rPr>
                <w:rFonts w:ascii="Arial Narrow" w:hAnsi="Arial Narrow"/>
                <w:noProof/>
                <w:webHidden/>
              </w:rPr>
              <w:fldChar w:fldCharType="end"/>
            </w:r>
          </w:hyperlink>
        </w:p>
        <w:p w14:paraId="7BDE1C1C" w14:textId="05C3605B" w:rsidR="00D37897" w:rsidRPr="00D37897" w:rsidRDefault="008C165F">
          <w:pPr>
            <w:pStyle w:val="TDC3"/>
            <w:tabs>
              <w:tab w:val="right" w:pos="8494"/>
            </w:tabs>
            <w:rPr>
              <w:rFonts w:ascii="Arial Narrow" w:eastAsiaTheme="minorEastAsia" w:hAnsi="Arial Narrow" w:cstheme="minorBidi"/>
              <w:noProof/>
            </w:rPr>
          </w:pPr>
          <w:hyperlink w:anchor="_Toc95145130" w:history="1">
            <w:r w:rsidR="00D37897" w:rsidRPr="00D37897">
              <w:rPr>
                <w:rStyle w:val="Hipervnculo"/>
                <w:rFonts w:ascii="Arial Narrow" w:eastAsia="Arial Narrow" w:hAnsi="Arial Narrow" w:cs="Arial Narrow"/>
                <w:noProof/>
              </w:rPr>
              <w:t>Objetivo N° 1: Mejorar el aprovechamiento sostenible de los bienes y servicios de los ecosistemas forestales, otros ecosistemas de vegetación silvestre y de la fauna silvestre.</w:t>
            </w:r>
            <w:r w:rsidR="00D37897" w:rsidRPr="00D37897">
              <w:rPr>
                <w:rFonts w:ascii="Arial Narrow" w:hAnsi="Arial Narrow"/>
                <w:noProof/>
                <w:webHidden/>
              </w:rPr>
              <w:tab/>
            </w:r>
            <w:r w:rsidR="00D37897" w:rsidRPr="00D37897">
              <w:rPr>
                <w:rFonts w:ascii="Arial Narrow" w:hAnsi="Arial Narrow"/>
                <w:noProof/>
                <w:webHidden/>
              </w:rPr>
              <w:fldChar w:fldCharType="begin"/>
            </w:r>
            <w:r w:rsidR="00D37897" w:rsidRPr="00D37897">
              <w:rPr>
                <w:rFonts w:ascii="Arial Narrow" w:hAnsi="Arial Narrow"/>
                <w:noProof/>
                <w:webHidden/>
              </w:rPr>
              <w:instrText xml:space="preserve"> PAGEREF _Toc95145130 \h </w:instrText>
            </w:r>
            <w:r w:rsidR="00D37897" w:rsidRPr="00D37897">
              <w:rPr>
                <w:rFonts w:ascii="Arial Narrow" w:hAnsi="Arial Narrow"/>
                <w:noProof/>
                <w:webHidden/>
              </w:rPr>
            </w:r>
            <w:r w:rsidR="00D37897" w:rsidRPr="00D37897">
              <w:rPr>
                <w:rFonts w:ascii="Arial Narrow" w:hAnsi="Arial Narrow"/>
                <w:noProof/>
                <w:webHidden/>
              </w:rPr>
              <w:fldChar w:fldCharType="separate"/>
            </w:r>
            <w:r w:rsidR="00820213">
              <w:rPr>
                <w:rFonts w:ascii="Arial Narrow" w:hAnsi="Arial Narrow"/>
                <w:noProof/>
                <w:webHidden/>
              </w:rPr>
              <w:t>5</w:t>
            </w:r>
            <w:r w:rsidR="00D37897" w:rsidRPr="00D37897">
              <w:rPr>
                <w:rFonts w:ascii="Arial Narrow" w:hAnsi="Arial Narrow"/>
                <w:noProof/>
                <w:webHidden/>
              </w:rPr>
              <w:fldChar w:fldCharType="end"/>
            </w:r>
          </w:hyperlink>
        </w:p>
        <w:p w14:paraId="12E94859" w14:textId="3ED72D4C" w:rsidR="00D37897" w:rsidRPr="00D37897" w:rsidRDefault="008C165F">
          <w:pPr>
            <w:pStyle w:val="TDC3"/>
            <w:tabs>
              <w:tab w:val="right" w:pos="8494"/>
            </w:tabs>
            <w:rPr>
              <w:rFonts w:ascii="Arial Narrow" w:eastAsiaTheme="minorEastAsia" w:hAnsi="Arial Narrow" w:cstheme="minorBidi"/>
              <w:noProof/>
            </w:rPr>
          </w:pPr>
          <w:hyperlink w:anchor="_Toc95145131" w:history="1">
            <w:r w:rsidR="00D37897" w:rsidRPr="00D37897">
              <w:rPr>
                <w:rStyle w:val="Hipervnculo"/>
                <w:rFonts w:ascii="Arial Narrow" w:eastAsia="Arial Narrow" w:hAnsi="Arial Narrow" w:cs="Arial Narrow"/>
                <w:noProof/>
              </w:rPr>
              <w:t>Objetivo N° 2: Incrementar la productividad en el aprovechamiento sostenible de los ecosistemas forestales, otros ecosistemas de vegetación silvestre y de la fauna silvestre.</w:t>
            </w:r>
            <w:r w:rsidR="00D37897" w:rsidRPr="00D37897">
              <w:rPr>
                <w:rFonts w:ascii="Arial Narrow" w:hAnsi="Arial Narrow"/>
                <w:noProof/>
                <w:webHidden/>
              </w:rPr>
              <w:tab/>
            </w:r>
            <w:r w:rsidR="00D37897" w:rsidRPr="00D37897">
              <w:rPr>
                <w:rFonts w:ascii="Arial Narrow" w:hAnsi="Arial Narrow"/>
                <w:noProof/>
                <w:webHidden/>
              </w:rPr>
              <w:fldChar w:fldCharType="begin"/>
            </w:r>
            <w:r w:rsidR="00D37897" w:rsidRPr="00D37897">
              <w:rPr>
                <w:rFonts w:ascii="Arial Narrow" w:hAnsi="Arial Narrow"/>
                <w:noProof/>
                <w:webHidden/>
              </w:rPr>
              <w:instrText xml:space="preserve"> PAGEREF _Toc95145131 \h </w:instrText>
            </w:r>
            <w:r w:rsidR="00D37897" w:rsidRPr="00D37897">
              <w:rPr>
                <w:rFonts w:ascii="Arial Narrow" w:hAnsi="Arial Narrow"/>
                <w:noProof/>
                <w:webHidden/>
              </w:rPr>
            </w:r>
            <w:r w:rsidR="00D37897" w:rsidRPr="00D37897">
              <w:rPr>
                <w:rFonts w:ascii="Arial Narrow" w:hAnsi="Arial Narrow"/>
                <w:noProof/>
                <w:webHidden/>
              </w:rPr>
              <w:fldChar w:fldCharType="separate"/>
            </w:r>
            <w:r w:rsidR="00820213">
              <w:rPr>
                <w:rFonts w:ascii="Arial Narrow" w:hAnsi="Arial Narrow"/>
                <w:noProof/>
                <w:webHidden/>
              </w:rPr>
              <w:t>13</w:t>
            </w:r>
            <w:r w:rsidR="00D37897" w:rsidRPr="00D37897">
              <w:rPr>
                <w:rFonts w:ascii="Arial Narrow" w:hAnsi="Arial Narrow"/>
                <w:noProof/>
                <w:webHidden/>
              </w:rPr>
              <w:fldChar w:fldCharType="end"/>
            </w:r>
          </w:hyperlink>
        </w:p>
        <w:p w14:paraId="1A8940A5" w14:textId="52F76202" w:rsidR="00D37897" w:rsidRPr="00D37897" w:rsidRDefault="008C165F">
          <w:pPr>
            <w:pStyle w:val="TDC3"/>
            <w:tabs>
              <w:tab w:val="right" w:pos="8494"/>
            </w:tabs>
            <w:rPr>
              <w:rFonts w:ascii="Arial Narrow" w:eastAsiaTheme="minorEastAsia" w:hAnsi="Arial Narrow" w:cstheme="minorBidi"/>
              <w:noProof/>
            </w:rPr>
          </w:pPr>
          <w:hyperlink w:anchor="_Toc95145132" w:history="1">
            <w:r w:rsidR="00D37897" w:rsidRPr="00D37897">
              <w:rPr>
                <w:rStyle w:val="Hipervnculo"/>
                <w:rFonts w:ascii="Arial Narrow" w:eastAsia="Arial Narrow" w:hAnsi="Arial Narrow" w:cs="Arial Narrow"/>
                <w:noProof/>
              </w:rPr>
              <w:t>Objetivo N° 3: Fortalecer la gobernanza forestal y de fauna silvestre</w:t>
            </w:r>
            <w:r w:rsidR="00D37897" w:rsidRPr="00D37897">
              <w:rPr>
                <w:rFonts w:ascii="Arial Narrow" w:hAnsi="Arial Narrow"/>
                <w:noProof/>
                <w:webHidden/>
              </w:rPr>
              <w:tab/>
            </w:r>
            <w:r w:rsidR="00D37897" w:rsidRPr="00D37897">
              <w:rPr>
                <w:rFonts w:ascii="Arial Narrow" w:hAnsi="Arial Narrow"/>
                <w:noProof/>
                <w:webHidden/>
              </w:rPr>
              <w:fldChar w:fldCharType="begin"/>
            </w:r>
            <w:r w:rsidR="00D37897" w:rsidRPr="00D37897">
              <w:rPr>
                <w:rFonts w:ascii="Arial Narrow" w:hAnsi="Arial Narrow"/>
                <w:noProof/>
                <w:webHidden/>
              </w:rPr>
              <w:instrText xml:space="preserve"> PAGEREF _Toc95145132 \h </w:instrText>
            </w:r>
            <w:r w:rsidR="00D37897" w:rsidRPr="00D37897">
              <w:rPr>
                <w:rFonts w:ascii="Arial Narrow" w:hAnsi="Arial Narrow"/>
                <w:noProof/>
                <w:webHidden/>
              </w:rPr>
            </w:r>
            <w:r w:rsidR="00D37897" w:rsidRPr="00D37897">
              <w:rPr>
                <w:rFonts w:ascii="Arial Narrow" w:hAnsi="Arial Narrow"/>
                <w:noProof/>
                <w:webHidden/>
              </w:rPr>
              <w:fldChar w:fldCharType="separate"/>
            </w:r>
            <w:r w:rsidR="00820213">
              <w:rPr>
                <w:rFonts w:ascii="Arial Narrow" w:hAnsi="Arial Narrow"/>
                <w:noProof/>
                <w:webHidden/>
              </w:rPr>
              <w:t>22</w:t>
            </w:r>
            <w:r w:rsidR="00D37897" w:rsidRPr="00D37897">
              <w:rPr>
                <w:rFonts w:ascii="Arial Narrow" w:hAnsi="Arial Narrow"/>
                <w:noProof/>
                <w:webHidden/>
              </w:rPr>
              <w:fldChar w:fldCharType="end"/>
            </w:r>
          </w:hyperlink>
        </w:p>
        <w:p w14:paraId="1E81CA44" w14:textId="48FAE2A6" w:rsidR="00D37897" w:rsidRPr="00D37897" w:rsidRDefault="008C165F">
          <w:pPr>
            <w:pStyle w:val="TDC2"/>
            <w:tabs>
              <w:tab w:val="left" w:pos="660"/>
              <w:tab w:val="right" w:pos="8494"/>
            </w:tabs>
            <w:rPr>
              <w:rFonts w:ascii="Arial Narrow" w:eastAsiaTheme="minorEastAsia" w:hAnsi="Arial Narrow" w:cstheme="minorBidi"/>
              <w:noProof/>
            </w:rPr>
          </w:pPr>
          <w:hyperlink w:anchor="_Toc95145133" w:history="1">
            <w:r w:rsidR="00D37897" w:rsidRPr="00D37897">
              <w:rPr>
                <w:rStyle w:val="Hipervnculo"/>
                <w:rFonts w:ascii="Arial Narrow" w:eastAsia="Arial Narrow" w:hAnsi="Arial Narrow" w:cs="Arial Narrow"/>
                <w:noProof/>
              </w:rPr>
              <w:t>3.</w:t>
            </w:r>
            <w:r w:rsidR="00D37897" w:rsidRPr="00D37897">
              <w:rPr>
                <w:rFonts w:ascii="Arial Narrow" w:eastAsiaTheme="minorEastAsia" w:hAnsi="Arial Narrow" w:cstheme="minorBidi"/>
                <w:noProof/>
              </w:rPr>
              <w:tab/>
            </w:r>
            <w:r w:rsidR="00D37897" w:rsidRPr="00D37897">
              <w:rPr>
                <w:rStyle w:val="Hipervnculo"/>
                <w:rFonts w:ascii="Arial Narrow" w:eastAsia="Arial Narrow" w:hAnsi="Arial Narrow" w:cs="Arial Narrow"/>
                <w:noProof/>
              </w:rPr>
              <w:t>ANEXOS</w:t>
            </w:r>
            <w:r w:rsidR="00D37897" w:rsidRPr="00D37897">
              <w:rPr>
                <w:rFonts w:ascii="Arial Narrow" w:hAnsi="Arial Narrow"/>
                <w:noProof/>
                <w:webHidden/>
              </w:rPr>
              <w:tab/>
            </w:r>
            <w:r w:rsidR="00D37897" w:rsidRPr="00D37897">
              <w:rPr>
                <w:rFonts w:ascii="Arial Narrow" w:hAnsi="Arial Narrow"/>
                <w:noProof/>
                <w:webHidden/>
              </w:rPr>
              <w:fldChar w:fldCharType="begin"/>
            </w:r>
            <w:r w:rsidR="00D37897" w:rsidRPr="00D37897">
              <w:rPr>
                <w:rFonts w:ascii="Arial Narrow" w:hAnsi="Arial Narrow"/>
                <w:noProof/>
                <w:webHidden/>
              </w:rPr>
              <w:instrText xml:space="preserve"> PAGEREF _Toc95145133 \h </w:instrText>
            </w:r>
            <w:r w:rsidR="00D37897" w:rsidRPr="00D37897">
              <w:rPr>
                <w:rFonts w:ascii="Arial Narrow" w:hAnsi="Arial Narrow"/>
                <w:noProof/>
                <w:webHidden/>
              </w:rPr>
            </w:r>
            <w:r w:rsidR="00D37897" w:rsidRPr="00D37897">
              <w:rPr>
                <w:rFonts w:ascii="Arial Narrow" w:hAnsi="Arial Narrow"/>
                <w:noProof/>
                <w:webHidden/>
              </w:rPr>
              <w:fldChar w:fldCharType="separate"/>
            </w:r>
            <w:r w:rsidR="00820213">
              <w:rPr>
                <w:rFonts w:ascii="Arial Narrow" w:hAnsi="Arial Narrow"/>
                <w:noProof/>
                <w:webHidden/>
              </w:rPr>
              <w:t>27</w:t>
            </w:r>
            <w:r w:rsidR="00D37897" w:rsidRPr="00D37897">
              <w:rPr>
                <w:rFonts w:ascii="Arial Narrow" w:hAnsi="Arial Narrow"/>
                <w:noProof/>
                <w:webHidden/>
              </w:rPr>
              <w:fldChar w:fldCharType="end"/>
            </w:r>
          </w:hyperlink>
        </w:p>
        <w:p w14:paraId="743961C0" w14:textId="34D6A583" w:rsidR="00D37897" w:rsidRPr="00D37897" w:rsidRDefault="008C165F">
          <w:pPr>
            <w:pStyle w:val="TDC3"/>
            <w:tabs>
              <w:tab w:val="right" w:pos="8494"/>
            </w:tabs>
            <w:rPr>
              <w:rFonts w:ascii="Arial Narrow" w:eastAsiaTheme="minorEastAsia" w:hAnsi="Arial Narrow" w:cstheme="minorBidi"/>
              <w:noProof/>
            </w:rPr>
          </w:pPr>
          <w:hyperlink w:anchor="_Toc95145134" w:history="1">
            <w:r w:rsidR="00D37897" w:rsidRPr="00D37897">
              <w:rPr>
                <w:rStyle w:val="Hipervnculo"/>
                <w:rFonts w:ascii="Arial Narrow" w:eastAsia="Arial Narrow" w:hAnsi="Arial Narrow" w:cs="Arial Narrow"/>
                <w:noProof/>
              </w:rPr>
              <w:t>Anexo N° 1: Reuniones técnicas virtuales realizadas en el proceso de elaboración del tercer entregable de la PNFFS</w:t>
            </w:r>
            <w:r w:rsidR="00D37897" w:rsidRPr="00D37897">
              <w:rPr>
                <w:rFonts w:ascii="Arial Narrow" w:hAnsi="Arial Narrow"/>
                <w:noProof/>
                <w:webHidden/>
              </w:rPr>
              <w:tab/>
            </w:r>
            <w:r w:rsidR="00D37897" w:rsidRPr="00D37897">
              <w:rPr>
                <w:rFonts w:ascii="Arial Narrow" w:hAnsi="Arial Narrow"/>
                <w:noProof/>
                <w:webHidden/>
              </w:rPr>
              <w:fldChar w:fldCharType="begin"/>
            </w:r>
            <w:r w:rsidR="00D37897" w:rsidRPr="00D37897">
              <w:rPr>
                <w:rFonts w:ascii="Arial Narrow" w:hAnsi="Arial Narrow"/>
                <w:noProof/>
                <w:webHidden/>
              </w:rPr>
              <w:instrText xml:space="preserve"> PAGEREF _Toc95145134 \h </w:instrText>
            </w:r>
            <w:r w:rsidR="00D37897" w:rsidRPr="00D37897">
              <w:rPr>
                <w:rFonts w:ascii="Arial Narrow" w:hAnsi="Arial Narrow"/>
                <w:noProof/>
                <w:webHidden/>
              </w:rPr>
            </w:r>
            <w:r w:rsidR="00D37897" w:rsidRPr="00D37897">
              <w:rPr>
                <w:rFonts w:ascii="Arial Narrow" w:hAnsi="Arial Narrow"/>
                <w:noProof/>
                <w:webHidden/>
              </w:rPr>
              <w:fldChar w:fldCharType="separate"/>
            </w:r>
            <w:r w:rsidR="00820213">
              <w:rPr>
                <w:rFonts w:ascii="Arial Narrow" w:hAnsi="Arial Narrow"/>
                <w:noProof/>
                <w:webHidden/>
              </w:rPr>
              <w:t>27</w:t>
            </w:r>
            <w:r w:rsidR="00D37897" w:rsidRPr="00D37897">
              <w:rPr>
                <w:rFonts w:ascii="Arial Narrow" w:hAnsi="Arial Narrow"/>
                <w:noProof/>
                <w:webHidden/>
              </w:rPr>
              <w:fldChar w:fldCharType="end"/>
            </w:r>
          </w:hyperlink>
        </w:p>
        <w:p w14:paraId="5867F4CA" w14:textId="5573A16E" w:rsidR="00D37897" w:rsidRPr="00D37897" w:rsidRDefault="008C165F">
          <w:pPr>
            <w:pStyle w:val="TDC3"/>
            <w:tabs>
              <w:tab w:val="right" w:pos="8494"/>
            </w:tabs>
            <w:rPr>
              <w:rFonts w:ascii="Arial Narrow" w:eastAsiaTheme="minorEastAsia" w:hAnsi="Arial Narrow" w:cstheme="minorBidi"/>
              <w:noProof/>
            </w:rPr>
          </w:pPr>
          <w:hyperlink w:anchor="_Toc95145135" w:history="1">
            <w:r w:rsidR="00D37897" w:rsidRPr="00D37897">
              <w:rPr>
                <w:rStyle w:val="Hipervnculo"/>
                <w:rFonts w:ascii="Arial Narrow" w:eastAsia="Arial Narrow" w:hAnsi="Arial Narrow" w:cs="Arial Narrow"/>
                <w:noProof/>
              </w:rPr>
              <w:t>Anexo N° 2: Matriz de articulación entre las alternativas de solución, objetivos y la propuesta de lineamientos</w:t>
            </w:r>
            <w:r w:rsidR="00D37897" w:rsidRPr="00D37897">
              <w:rPr>
                <w:rFonts w:ascii="Arial Narrow" w:hAnsi="Arial Narrow"/>
                <w:noProof/>
                <w:webHidden/>
              </w:rPr>
              <w:tab/>
            </w:r>
            <w:r w:rsidR="00D37897" w:rsidRPr="00D37897">
              <w:rPr>
                <w:rFonts w:ascii="Arial Narrow" w:hAnsi="Arial Narrow"/>
                <w:noProof/>
                <w:webHidden/>
              </w:rPr>
              <w:fldChar w:fldCharType="begin"/>
            </w:r>
            <w:r w:rsidR="00D37897" w:rsidRPr="00D37897">
              <w:rPr>
                <w:rFonts w:ascii="Arial Narrow" w:hAnsi="Arial Narrow"/>
                <w:noProof/>
                <w:webHidden/>
              </w:rPr>
              <w:instrText xml:space="preserve"> PAGEREF _Toc95145135 \h </w:instrText>
            </w:r>
            <w:r w:rsidR="00D37897" w:rsidRPr="00D37897">
              <w:rPr>
                <w:rFonts w:ascii="Arial Narrow" w:hAnsi="Arial Narrow"/>
                <w:noProof/>
                <w:webHidden/>
              </w:rPr>
            </w:r>
            <w:r w:rsidR="00D37897" w:rsidRPr="00D37897">
              <w:rPr>
                <w:rFonts w:ascii="Arial Narrow" w:hAnsi="Arial Narrow"/>
                <w:noProof/>
                <w:webHidden/>
              </w:rPr>
              <w:fldChar w:fldCharType="separate"/>
            </w:r>
            <w:r w:rsidR="00820213">
              <w:rPr>
                <w:rFonts w:ascii="Arial Narrow" w:hAnsi="Arial Narrow"/>
                <w:noProof/>
                <w:webHidden/>
              </w:rPr>
              <w:t>31</w:t>
            </w:r>
            <w:r w:rsidR="00D37897" w:rsidRPr="00D37897">
              <w:rPr>
                <w:rFonts w:ascii="Arial Narrow" w:hAnsi="Arial Narrow"/>
                <w:noProof/>
                <w:webHidden/>
              </w:rPr>
              <w:fldChar w:fldCharType="end"/>
            </w:r>
          </w:hyperlink>
        </w:p>
        <w:p w14:paraId="2726D4E8" w14:textId="62ADA470" w:rsidR="00D37897" w:rsidRPr="00D37897" w:rsidRDefault="008C165F">
          <w:pPr>
            <w:pStyle w:val="TDC3"/>
            <w:tabs>
              <w:tab w:val="right" w:pos="8494"/>
            </w:tabs>
            <w:rPr>
              <w:rFonts w:ascii="Arial Narrow" w:eastAsiaTheme="minorEastAsia" w:hAnsi="Arial Narrow" w:cstheme="minorBidi"/>
              <w:noProof/>
            </w:rPr>
          </w:pPr>
          <w:hyperlink w:anchor="_Toc95145136" w:history="1">
            <w:r w:rsidR="00D37897" w:rsidRPr="00D37897">
              <w:rPr>
                <w:rStyle w:val="Hipervnculo"/>
                <w:rFonts w:ascii="Arial Narrow" w:eastAsia="Arial Narrow" w:hAnsi="Arial Narrow" w:cs="Arial Narrow"/>
                <w:noProof/>
              </w:rPr>
              <w:t>Anexo N° 3: Matriz de Objetivos prioritarios y Lineamientos de Política</w:t>
            </w:r>
            <w:r w:rsidR="00D37897" w:rsidRPr="00D37897">
              <w:rPr>
                <w:rFonts w:ascii="Arial Narrow" w:hAnsi="Arial Narrow"/>
                <w:noProof/>
                <w:webHidden/>
              </w:rPr>
              <w:tab/>
            </w:r>
            <w:r w:rsidR="00D37897" w:rsidRPr="00D37897">
              <w:rPr>
                <w:rFonts w:ascii="Arial Narrow" w:hAnsi="Arial Narrow"/>
                <w:noProof/>
                <w:webHidden/>
              </w:rPr>
              <w:fldChar w:fldCharType="begin"/>
            </w:r>
            <w:r w:rsidR="00D37897" w:rsidRPr="00D37897">
              <w:rPr>
                <w:rFonts w:ascii="Arial Narrow" w:hAnsi="Arial Narrow"/>
                <w:noProof/>
                <w:webHidden/>
              </w:rPr>
              <w:instrText xml:space="preserve"> PAGEREF _Toc95145136 \h </w:instrText>
            </w:r>
            <w:r w:rsidR="00D37897" w:rsidRPr="00D37897">
              <w:rPr>
                <w:rFonts w:ascii="Arial Narrow" w:hAnsi="Arial Narrow"/>
                <w:noProof/>
                <w:webHidden/>
              </w:rPr>
            </w:r>
            <w:r w:rsidR="00D37897" w:rsidRPr="00D37897">
              <w:rPr>
                <w:rFonts w:ascii="Arial Narrow" w:hAnsi="Arial Narrow"/>
                <w:noProof/>
                <w:webHidden/>
              </w:rPr>
              <w:fldChar w:fldCharType="separate"/>
            </w:r>
            <w:r w:rsidR="00820213">
              <w:rPr>
                <w:rFonts w:ascii="Arial Narrow" w:hAnsi="Arial Narrow"/>
                <w:noProof/>
                <w:webHidden/>
              </w:rPr>
              <w:t>34</w:t>
            </w:r>
            <w:r w:rsidR="00D37897" w:rsidRPr="00D37897">
              <w:rPr>
                <w:rFonts w:ascii="Arial Narrow" w:hAnsi="Arial Narrow"/>
                <w:noProof/>
                <w:webHidden/>
              </w:rPr>
              <w:fldChar w:fldCharType="end"/>
            </w:r>
          </w:hyperlink>
        </w:p>
        <w:p w14:paraId="17C294DC" w14:textId="665D080E" w:rsidR="00D37897" w:rsidRPr="00D37897" w:rsidRDefault="008C165F">
          <w:pPr>
            <w:pStyle w:val="TDC3"/>
            <w:tabs>
              <w:tab w:val="right" w:pos="8494"/>
            </w:tabs>
            <w:rPr>
              <w:rFonts w:ascii="Arial Narrow" w:eastAsiaTheme="minorEastAsia" w:hAnsi="Arial Narrow" w:cstheme="minorBidi"/>
              <w:noProof/>
            </w:rPr>
          </w:pPr>
          <w:hyperlink w:anchor="_Toc95145137" w:history="1">
            <w:r w:rsidR="00D37897" w:rsidRPr="00D37897">
              <w:rPr>
                <w:rStyle w:val="Hipervnculo"/>
                <w:rFonts w:ascii="Arial Narrow" w:eastAsia="Arial Narrow" w:hAnsi="Arial Narrow" w:cs="Arial Narrow"/>
                <w:noProof/>
              </w:rPr>
              <w:t>Anexo N° 4: Fichas técnicas de los Indicadores de los Objetivos Prioritarios de la Política</w:t>
            </w:r>
            <w:r w:rsidR="00D37897" w:rsidRPr="00D37897">
              <w:rPr>
                <w:rFonts w:ascii="Arial Narrow" w:hAnsi="Arial Narrow"/>
                <w:noProof/>
                <w:webHidden/>
              </w:rPr>
              <w:tab/>
            </w:r>
            <w:r w:rsidR="00D37897" w:rsidRPr="00D37897">
              <w:rPr>
                <w:rFonts w:ascii="Arial Narrow" w:hAnsi="Arial Narrow"/>
                <w:noProof/>
                <w:webHidden/>
              </w:rPr>
              <w:fldChar w:fldCharType="begin"/>
            </w:r>
            <w:r w:rsidR="00D37897" w:rsidRPr="00D37897">
              <w:rPr>
                <w:rFonts w:ascii="Arial Narrow" w:hAnsi="Arial Narrow"/>
                <w:noProof/>
                <w:webHidden/>
              </w:rPr>
              <w:instrText xml:space="preserve"> PAGEREF _Toc95145137 \h </w:instrText>
            </w:r>
            <w:r w:rsidR="00D37897" w:rsidRPr="00D37897">
              <w:rPr>
                <w:rFonts w:ascii="Arial Narrow" w:hAnsi="Arial Narrow"/>
                <w:noProof/>
                <w:webHidden/>
              </w:rPr>
            </w:r>
            <w:r w:rsidR="00D37897" w:rsidRPr="00D37897">
              <w:rPr>
                <w:rFonts w:ascii="Arial Narrow" w:hAnsi="Arial Narrow"/>
                <w:noProof/>
                <w:webHidden/>
              </w:rPr>
              <w:fldChar w:fldCharType="separate"/>
            </w:r>
            <w:r w:rsidR="00820213">
              <w:rPr>
                <w:rFonts w:ascii="Arial Narrow" w:hAnsi="Arial Narrow"/>
                <w:noProof/>
                <w:webHidden/>
              </w:rPr>
              <w:t>36</w:t>
            </w:r>
            <w:r w:rsidR="00D37897" w:rsidRPr="00D37897">
              <w:rPr>
                <w:rFonts w:ascii="Arial Narrow" w:hAnsi="Arial Narrow"/>
                <w:noProof/>
                <w:webHidden/>
              </w:rPr>
              <w:fldChar w:fldCharType="end"/>
            </w:r>
          </w:hyperlink>
        </w:p>
        <w:p w14:paraId="1ED587D4" w14:textId="2EA2BA94" w:rsidR="00D37897" w:rsidRPr="00D37897" w:rsidRDefault="008C165F">
          <w:pPr>
            <w:pStyle w:val="TDC2"/>
            <w:tabs>
              <w:tab w:val="left" w:pos="660"/>
              <w:tab w:val="right" w:pos="8494"/>
            </w:tabs>
            <w:rPr>
              <w:rFonts w:ascii="Arial Narrow" w:eastAsiaTheme="minorEastAsia" w:hAnsi="Arial Narrow" w:cstheme="minorBidi"/>
              <w:noProof/>
            </w:rPr>
          </w:pPr>
          <w:hyperlink w:anchor="_Toc95145138" w:history="1">
            <w:r w:rsidR="00D37897" w:rsidRPr="00D37897">
              <w:rPr>
                <w:rStyle w:val="Hipervnculo"/>
                <w:rFonts w:ascii="Arial Narrow" w:hAnsi="Arial Narrow"/>
                <w:noProof/>
              </w:rPr>
              <w:t>4.</w:t>
            </w:r>
            <w:r w:rsidR="00D37897" w:rsidRPr="00D37897">
              <w:rPr>
                <w:rFonts w:ascii="Arial Narrow" w:eastAsiaTheme="minorEastAsia" w:hAnsi="Arial Narrow" w:cstheme="minorBidi"/>
                <w:noProof/>
              </w:rPr>
              <w:tab/>
            </w:r>
            <w:r w:rsidR="00D37897" w:rsidRPr="00D37897">
              <w:rPr>
                <w:rStyle w:val="Hipervnculo"/>
                <w:rFonts w:ascii="Arial Narrow" w:hAnsi="Arial Narrow"/>
                <w:noProof/>
              </w:rPr>
              <w:t>GLOSARIO:</w:t>
            </w:r>
            <w:r w:rsidR="00D37897" w:rsidRPr="00D37897">
              <w:rPr>
                <w:rFonts w:ascii="Arial Narrow" w:hAnsi="Arial Narrow"/>
                <w:noProof/>
                <w:webHidden/>
              </w:rPr>
              <w:tab/>
            </w:r>
            <w:r w:rsidR="00D37897" w:rsidRPr="00D37897">
              <w:rPr>
                <w:rFonts w:ascii="Arial Narrow" w:hAnsi="Arial Narrow"/>
                <w:noProof/>
                <w:webHidden/>
              </w:rPr>
              <w:fldChar w:fldCharType="begin"/>
            </w:r>
            <w:r w:rsidR="00D37897" w:rsidRPr="00D37897">
              <w:rPr>
                <w:rFonts w:ascii="Arial Narrow" w:hAnsi="Arial Narrow"/>
                <w:noProof/>
                <w:webHidden/>
              </w:rPr>
              <w:instrText xml:space="preserve"> PAGEREF _Toc95145138 \h </w:instrText>
            </w:r>
            <w:r w:rsidR="00D37897" w:rsidRPr="00D37897">
              <w:rPr>
                <w:rFonts w:ascii="Arial Narrow" w:hAnsi="Arial Narrow"/>
                <w:noProof/>
                <w:webHidden/>
              </w:rPr>
            </w:r>
            <w:r w:rsidR="00D37897" w:rsidRPr="00D37897">
              <w:rPr>
                <w:rFonts w:ascii="Arial Narrow" w:hAnsi="Arial Narrow"/>
                <w:noProof/>
                <w:webHidden/>
              </w:rPr>
              <w:fldChar w:fldCharType="separate"/>
            </w:r>
            <w:r w:rsidR="00820213">
              <w:rPr>
                <w:rFonts w:ascii="Arial Narrow" w:hAnsi="Arial Narrow"/>
                <w:noProof/>
                <w:webHidden/>
              </w:rPr>
              <w:t>50</w:t>
            </w:r>
            <w:r w:rsidR="00D37897" w:rsidRPr="00D37897">
              <w:rPr>
                <w:rFonts w:ascii="Arial Narrow" w:hAnsi="Arial Narrow"/>
                <w:noProof/>
                <w:webHidden/>
              </w:rPr>
              <w:fldChar w:fldCharType="end"/>
            </w:r>
          </w:hyperlink>
        </w:p>
        <w:p w14:paraId="4872E864" w14:textId="3EE5A681" w:rsidR="00BC23B0" w:rsidRPr="00D37897" w:rsidRDefault="001D48FA">
          <w:pPr>
            <w:pBdr>
              <w:top w:val="nil"/>
              <w:left w:val="nil"/>
              <w:bottom w:val="nil"/>
              <w:right w:val="nil"/>
              <w:between w:val="nil"/>
            </w:pBdr>
            <w:tabs>
              <w:tab w:val="right" w:pos="8494"/>
            </w:tabs>
            <w:spacing w:after="0"/>
            <w:ind w:left="440"/>
            <w:rPr>
              <w:rFonts w:ascii="Arial Narrow" w:hAnsi="Arial Narrow"/>
            </w:rPr>
          </w:pPr>
          <w:r w:rsidRPr="00D37897">
            <w:rPr>
              <w:rFonts w:ascii="Arial Narrow" w:hAnsi="Arial Narrow"/>
            </w:rPr>
            <w:fldChar w:fldCharType="end"/>
          </w:r>
        </w:p>
      </w:sdtContent>
    </w:sdt>
    <w:p w14:paraId="7B4A2894" w14:textId="1F7FA9DE" w:rsidR="00BC23B0" w:rsidRPr="00180F5C" w:rsidRDefault="001D48FA">
      <w:pPr>
        <w:rPr>
          <w:rFonts w:ascii="Arial Narrow" w:eastAsia="Arial Narrow" w:hAnsi="Arial Narrow" w:cs="Arial Narrow"/>
        </w:rPr>
      </w:pPr>
      <w:r w:rsidRPr="00180F5C">
        <w:br w:type="page"/>
      </w:r>
    </w:p>
    <w:p w14:paraId="6703B751" w14:textId="77777777" w:rsidR="00BC23B0" w:rsidRPr="00180F5C" w:rsidRDefault="001D48FA">
      <w:pPr>
        <w:pStyle w:val="Ttulo2"/>
        <w:keepLines w:val="0"/>
        <w:spacing w:before="240" w:after="60"/>
        <w:rPr>
          <w:rFonts w:ascii="Arial Narrow" w:eastAsia="Arial Narrow" w:hAnsi="Arial Narrow" w:cs="Arial Narrow"/>
          <w:b/>
          <w:color w:val="auto"/>
          <w:sz w:val="22"/>
          <w:szCs w:val="22"/>
        </w:rPr>
      </w:pPr>
      <w:bookmarkStart w:id="2" w:name="_Toc95145127"/>
      <w:r w:rsidRPr="00180F5C">
        <w:rPr>
          <w:rFonts w:ascii="Arial Narrow" w:eastAsia="Arial Narrow" w:hAnsi="Arial Narrow" w:cs="Arial Narrow"/>
          <w:b/>
          <w:color w:val="auto"/>
          <w:sz w:val="22"/>
          <w:szCs w:val="22"/>
        </w:rPr>
        <w:lastRenderedPageBreak/>
        <w:t>ACRÓNIMOS</w:t>
      </w:r>
      <w:bookmarkEnd w:id="2"/>
    </w:p>
    <w:tbl>
      <w:tblPr>
        <w:tblStyle w:val="a"/>
        <w:tblW w:w="8060" w:type="dxa"/>
        <w:tblInd w:w="0" w:type="dxa"/>
        <w:tblLayout w:type="fixed"/>
        <w:tblLook w:val="0400" w:firstRow="0" w:lastRow="0" w:firstColumn="0" w:lastColumn="0" w:noHBand="0" w:noVBand="1"/>
      </w:tblPr>
      <w:tblGrid>
        <w:gridCol w:w="1280"/>
        <w:gridCol w:w="6780"/>
      </w:tblGrid>
      <w:tr w:rsidR="00BC23B0" w:rsidRPr="00180F5C" w14:paraId="047596FD" w14:textId="77777777">
        <w:trPr>
          <w:trHeight w:val="280"/>
        </w:trPr>
        <w:tc>
          <w:tcPr>
            <w:tcW w:w="1280" w:type="dxa"/>
            <w:tcBorders>
              <w:top w:val="nil"/>
              <w:left w:val="nil"/>
              <w:bottom w:val="nil"/>
              <w:right w:val="nil"/>
            </w:tcBorders>
            <w:shd w:val="clear" w:color="auto" w:fill="FFFFFF"/>
            <w:vAlign w:val="center"/>
          </w:tcPr>
          <w:p w14:paraId="149C7A84"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ANP</w:t>
            </w:r>
          </w:p>
        </w:tc>
        <w:tc>
          <w:tcPr>
            <w:tcW w:w="6780" w:type="dxa"/>
            <w:tcBorders>
              <w:top w:val="nil"/>
              <w:left w:val="nil"/>
              <w:bottom w:val="nil"/>
              <w:right w:val="nil"/>
            </w:tcBorders>
            <w:shd w:val="clear" w:color="auto" w:fill="FFFFFF"/>
            <w:vAlign w:val="center"/>
          </w:tcPr>
          <w:p w14:paraId="5214D67F"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 xml:space="preserve">Área Natural Protegida </w:t>
            </w:r>
          </w:p>
        </w:tc>
      </w:tr>
      <w:tr w:rsidR="00BC23B0" w:rsidRPr="00180F5C" w14:paraId="58BD1326" w14:textId="77777777">
        <w:trPr>
          <w:trHeight w:val="280"/>
        </w:trPr>
        <w:tc>
          <w:tcPr>
            <w:tcW w:w="1280" w:type="dxa"/>
            <w:tcBorders>
              <w:top w:val="nil"/>
              <w:left w:val="nil"/>
              <w:bottom w:val="nil"/>
              <w:right w:val="nil"/>
            </w:tcBorders>
            <w:shd w:val="clear" w:color="auto" w:fill="FFFFFF"/>
            <w:vAlign w:val="center"/>
          </w:tcPr>
          <w:p w14:paraId="2E2E1B03"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CEPLAN</w:t>
            </w:r>
          </w:p>
        </w:tc>
        <w:tc>
          <w:tcPr>
            <w:tcW w:w="6780" w:type="dxa"/>
            <w:tcBorders>
              <w:top w:val="nil"/>
              <w:left w:val="nil"/>
              <w:bottom w:val="nil"/>
              <w:right w:val="nil"/>
            </w:tcBorders>
            <w:shd w:val="clear" w:color="auto" w:fill="FFFFFF"/>
            <w:vAlign w:val="center"/>
          </w:tcPr>
          <w:p w14:paraId="39CF1749"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Centro Nacional de Planeamiento Estratégico</w:t>
            </w:r>
          </w:p>
        </w:tc>
      </w:tr>
      <w:tr w:rsidR="00BC23B0" w:rsidRPr="00180F5C" w14:paraId="5072B520" w14:textId="77777777">
        <w:trPr>
          <w:trHeight w:val="280"/>
        </w:trPr>
        <w:tc>
          <w:tcPr>
            <w:tcW w:w="1280" w:type="dxa"/>
            <w:tcBorders>
              <w:top w:val="nil"/>
              <w:left w:val="nil"/>
              <w:bottom w:val="nil"/>
              <w:right w:val="nil"/>
            </w:tcBorders>
            <w:shd w:val="clear" w:color="auto" w:fill="FFFFFF"/>
            <w:vAlign w:val="center"/>
          </w:tcPr>
          <w:p w14:paraId="68948B85"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CITE</w:t>
            </w:r>
          </w:p>
        </w:tc>
        <w:tc>
          <w:tcPr>
            <w:tcW w:w="6780" w:type="dxa"/>
            <w:tcBorders>
              <w:top w:val="nil"/>
              <w:left w:val="nil"/>
              <w:bottom w:val="nil"/>
              <w:right w:val="nil"/>
            </w:tcBorders>
            <w:shd w:val="clear" w:color="auto" w:fill="FFFFFF"/>
            <w:vAlign w:val="center"/>
          </w:tcPr>
          <w:p w14:paraId="25B94AAE"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Centros de Innovación Productiva y Transferencia Tecnológica</w:t>
            </w:r>
          </w:p>
        </w:tc>
      </w:tr>
      <w:tr w:rsidR="00BC23B0" w:rsidRPr="00180F5C" w14:paraId="68C008B2" w14:textId="77777777">
        <w:trPr>
          <w:trHeight w:val="280"/>
        </w:trPr>
        <w:tc>
          <w:tcPr>
            <w:tcW w:w="1280" w:type="dxa"/>
            <w:tcBorders>
              <w:top w:val="nil"/>
              <w:left w:val="nil"/>
              <w:bottom w:val="nil"/>
              <w:right w:val="nil"/>
            </w:tcBorders>
            <w:shd w:val="clear" w:color="auto" w:fill="FFFFFF"/>
            <w:vAlign w:val="center"/>
          </w:tcPr>
          <w:p w14:paraId="5B9B6424"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CMLTI</w:t>
            </w:r>
          </w:p>
        </w:tc>
        <w:tc>
          <w:tcPr>
            <w:tcW w:w="6780" w:type="dxa"/>
            <w:tcBorders>
              <w:top w:val="nil"/>
              <w:left w:val="nil"/>
              <w:bottom w:val="nil"/>
              <w:right w:val="nil"/>
            </w:tcBorders>
            <w:shd w:val="clear" w:color="auto" w:fill="FFFFFF"/>
            <w:vAlign w:val="center"/>
          </w:tcPr>
          <w:p w14:paraId="735D98E9"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Comité Multisectorial Permanente de Lucha Contra la Tala Ilegal</w:t>
            </w:r>
          </w:p>
        </w:tc>
      </w:tr>
      <w:tr w:rsidR="00BC23B0" w:rsidRPr="00180F5C" w14:paraId="3F85EEDB" w14:textId="77777777">
        <w:trPr>
          <w:trHeight w:val="280"/>
        </w:trPr>
        <w:tc>
          <w:tcPr>
            <w:tcW w:w="1280" w:type="dxa"/>
            <w:tcBorders>
              <w:top w:val="nil"/>
              <w:left w:val="nil"/>
              <w:bottom w:val="nil"/>
              <w:right w:val="nil"/>
            </w:tcBorders>
            <w:shd w:val="clear" w:color="auto" w:fill="FFFFFF"/>
            <w:vAlign w:val="center"/>
          </w:tcPr>
          <w:p w14:paraId="2A1A7DCA"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CONCYTEC</w:t>
            </w:r>
          </w:p>
        </w:tc>
        <w:tc>
          <w:tcPr>
            <w:tcW w:w="6780" w:type="dxa"/>
            <w:tcBorders>
              <w:top w:val="nil"/>
              <w:left w:val="nil"/>
              <w:bottom w:val="nil"/>
              <w:right w:val="nil"/>
            </w:tcBorders>
            <w:shd w:val="clear" w:color="auto" w:fill="FFFFFF"/>
            <w:vAlign w:val="center"/>
          </w:tcPr>
          <w:p w14:paraId="55588227"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Consejo Nacional de Ciencia, Tecnología e Innovación Tecnológica</w:t>
            </w:r>
          </w:p>
        </w:tc>
      </w:tr>
      <w:tr w:rsidR="00BC23B0" w:rsidRPr="00180F5C" w14:paraId="4F264F58" w14:textId="77777777">
        <w:trPr>
          <w:trHeight w:val="280"/>
        </w:trPr>
        <w:tc>
          <w:tcPr>
            <w:tcW w:w="1280" w:type="dxa"/>
            <w:tcBorders>
              <w:top w:val="nil"/>
              <w:left w:val="nil"/>
              <w:bottom w:val="nil"/>
              <w:right w:val="nil"/>
            </w:tcBorders>
            <w:shd w:val="clear" w:color="auto" w:fill="FFFFFF"/>
            <w:vAlign w:val="center"/>
          </w:tcPr>
          <w:p w14:paraId="1029157D"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CTI</w:t>
            </w:r>
          </w:p>
        </w:tc>
        <w:tc>
          <w:tcPr>
            <w:tcW w:w="6780" w:type="dxa"/>
            <w:tcBorders>
              <w:top w:val="nil"/>
              <w:left w:val="nil"/>
              <w:bottom w:val="nil"/>
              <w:right w:val="nil"/>
            </w:tcBorders>
            <w:shd w:val="clear" w:color="auto" w:fill="FFFFFF"/>
            <w:vAlign w:val="center"/>
          </w:tcPr>
          <w:p w14:paraId="132A0C4B"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Ciencia Tecnología e innovación</w:t>
            </w:r>
          </w:p>
        </w:tc>
      </w:tr>
      <w:tr w:rsidR="00BC23B0" w:rsidRPr="00180F5C" w14:paraId="29C73A50" w14:textId="77777777">
        <w:trPr>
          <w:trHeight w:val="280"/>
        </w:trPr>
        <w:tc>
          <w:tcPr>
            <w:tcW w:w="1280" w:type="dxa"/>
            <w:tcBorders>
              <w:top w:val="nil"/>
              <w:left w:val="nil"/>
              <w:bottom w:val="nil"/>
              <w:right w:val="nil"/>
            </w:tcBorders>
            <w:shd w:val="clear" w:color="auto" w:fill="FFFFFF"/>
            <w:vAlign w:val="center"/>
          </w:tcPr>
          <w:p w14:paraId="0BBEC25B"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DEVIDA</w:t>
            </w:r>
          </w:p>
        </w:tc>
        <w:tc>
          <w:tcPr>
            <w:tcW w:w="6780" w:type="dxa"/>
            <w:tcBorders>
              <w:top w:val="nil"/>
              <w:left w:val="nil"/>
              <w:bottom w:val="nil"/>
              <w:right w:val="nil"/>
            </w:tcBorders>
            <w:shd w:val="clear" w:color="auto" w:fill="FFFFFF"/>
            <w:vAlign w:val="center"/>
          </w:tcPr>
          <w:p w14:paraId="3032D94D"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Comisión Nacional para el Desarrollo y Vida sin Drogas</w:t>
            </w:r>
          </w:p>
        </w:tc>
      </w:tr>
      <w:tr w:rsidR="00BC23B0" w:rsidRPr="00180F5C" w14:paraId="20DA1BB8" w14:textId="77777777">
        <w:trPr>
          <w:trHeight w:val="280"/>
        </w:trPr>
        <w:tc>
          <w:tcPr>
            <w:tcW w:w="1280" w:type="dxa"/>
            <w:tcBorders>
              <w:top w:val="nil"/>
              <w:left w:val="nil"/>
              <w:bottom w:val="nil"/>
              <w:right w:val="nil"/>
            </w:tcBorders>
            <w:shd w:val="clear" w:color="auto" w:fill="FFFFFF"/>
            <w:vAlign w:val="center"/>
          </w:tcPr>
          <w:p w14:paraId="5B14D2A6"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DL</w:t>
            </w:r>
          </w:p>
        </w:tc>
        <w:tc>
          <w:tcPr>
            <w:tcW w:w="6780" w:type="dxa"/>
            <w:tcBorders>
              <w:top w:val="nil"/>
              <w:left w:val="nil"/>
              <w:bottom w:val="nil"/>
              <w:right w:val="nil"/>
            </w:tcBorders>
            <w:shd w:val="clear" w:color="auto" w:fill="FFFFFF"/>
            <w:vAlign w:val="center"/>
          </w:tcPr>
          <w:p w14:paraId="48E1FE00"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Decreto Legislativo</w:t>
            </w:r>
          </w:p>
        </w:tc>
      </w:tr>
      <w:tr w:rsidR="00BC23B0" w:rsidRPr="00180F5C" w14:paraId="001F97A7" w14:textId="77777777">
        <w:trPr>
          <w:trHeight w:val="280"/>
        </w:trPr>
        <w:tc>
          <w:tcPr>
            <w:tcW w:w="1280" w:type="dxa"/>
            <w:tcBorders>
              <w:top w:val="nil"/>
              <w:left w:val="nil"/>
              <w:bottom w:val="nil"/>
              <w:right w:val="nil"/>
            </w:tcBorders>
            <w:shd w:val="clear" w:color="auto" w:fill="FFFFFF"/>
            <w:vAlign w:val="center"/>
          </w:tcPr>
          <w:p w14:paraId="6A6633E3"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FEMA</w:t>
            </w:r>
          </w:p>
        </w:tc>
        <w:tc>
          <w:tcPr>
            <w:tcW w:w="6780" w:type="dxa"/>
            <w:tcBorders>
              <w:top w:val="nil"/>
              <w:left w:val="nil"/>
              <w:bottom w:val="nil"/>
              <w:right w:val="nil"/>
            </w:tcBorders>
            <w:shd w:val="clear" w:color="auto" w:fill="FFFFFF"/>
            <w:vAlign w:val="center"/>
          </w:tcPr>
          <w:p w14:paraId="6DE187B2"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Fiscalías Especializadas en Materia Ambiental</w:t>
            </w:r>
          </w:p>
        </w:tc>
      </w:tr>
      <w:tr w:rsidR="00BC23B0" w:rsidRPr="00180F5C" w14:paraId="6773C416" w14:textId="77777777">
        <w:trPr>
          <w:trHeight w:val="280"/>
        </w:trPr>
        <w:tc>
          <w:tcPr>
            <w:tcW w:w="1280" w:type="dxa"/>
            <w:tcBorders>
              <w:top w:val="nil"/>
              <w:left w:val="nil"/>
              <w:bottom w:val="nil"/>
              <w:right w:val="nil"/>
            </w:tcBorders>
            <w:shd w:val="clear" w:color="auto" w:fill="FFFFFF"/>
            <w:vAlign w:val="center"/>
          </w:tcPr>
          <w:p w14:paraId="1B3E33A6"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GOLO</w:t>
            </w:r>
          </w:p>
        </w:tc>
        <w:tc>
          <w:tcPr>
            <w:tcW w:w="6780" w:type="dxa"/>
            <w:tcBorders>
              <w:top w:val="nil"/>
              <w:left w:val="nil"/>
              <w:bottom w:val="nil"/>
              <w:right w:val="nil"/>
            </w:tcBorders>
            <w:shd w:val="clear" w:color="auto" w:fill="FFFFFF"/>
            <w:vAlign w:val="center"/>
          </w:tcPr>
          <w:p w14:paraId="3C501649"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Gobiernos Locales</w:t>
            </w:r>
          </w:p>
        </w:tc>
      </w:tr>
      <w:tr w:rsidR="00BC23B0" w:rsidRPr="00180F5C" w14:paraId="07CE29D8" w14:textId="77777777">
        <w:trPr>
          <w:trHeight w:val="280"/>
        </w:trPr>
        <w:tc>
          <w:tcPr>
            <w:tcW w:w="1280" w:type="dxa"/>
            <w:tcBorders>
              <w:top w:val="nil"/>
              <w:left w:val="nil"/>
              <w:bottom w:val="nil"/>
              <w:right w:val="nil"/>
            </w:tcBorders>
            <w:shd w:val="clear" w:color="auto" w:fill="FFFFFF"/>
            <w:vAlign w:val="center"/>
          </w:tcPr>
          <w:p w14:paraId="5F366A77"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GORE</w:t>
            </w:r>
          </w:p>
        </w:tc>
        <w:tc>
          <w:tcPr>
            <w:tcW w:w="6780" w:type="dxa"/>
            <w:tcBorders>
              <w:top w:val="nil"/>
              <w:left w:val="nil"/>
              <w:bottom w:val="nil"/>
              <w:right w:val="nil"/>
            </w:tcBorders>
            <w:shd w:val="clear" w:color="auto" w:fill="FFFFFF"/>
            <w:vAlign w:val="center"/>
          </w:tcPr>
          <w:p w14:paraId="459F3557"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Gobiernos Regionales</w:t>
            </w:r>
          </w:p>
        </w:tc>
      </w:tr>
      <w:tr w:rsidR="00BC23B0" w:rsidRPr="00180F5C" w14:paraId="5919906D" w14:textId="77777777">
        <w:trPr>
          <w:trHeight w:val="280"/>
        </w:trPr>
        <w:tc>
          <w:tcPr>
            <w:tcW w:w="1280" w:type="dxa"/>
            <w:tcBorders>
              <w:top w:val="nil"/>
              <w:left w:val="nil"/>
              <w:bottom w:val="nil"/>
              <w:right w:val="nil"/>
            </w:tcBorders>
            <w:shd w:val="clear" w:color="auto" w:fill="FFFFFF"/>
            <w:vAlign w:val="center"/>
          </w:tcPr>
          <w:p w14:paraId="0B27F1C7"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IIAP</w:t>
            </w:r>
          </w:p>
        </w:tc>
        <w:tc>
          <w:tcPr>
            <w:tcW w:w="6780" w:type="dxa"/>
            <w:tcBorders>
              <w:top w:val="nil"/>
              <w:left w:val="nil"/>
              <w:bottom w:val="nil"/>
              <w:right w:val="nil"/>
            </w:tcBorders>
            <w:shd w:val="clear" w:color="auto" w:fill="FFFFFF"/>
            <w:vAlign w:val="center"/>
          </w:tcPr>
          <w:p w14:paraId="16731C83"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Instituto de Investigaciones de la Amazonía Peruana</w:t>
            </w:r>
          </w:p>
        </w:tc>
      </w:tr>
      <w:tr w:rsidR="00BC23B0" w:rsidRPr="00180F5C" w14:paraId="51A14280" w14:textId="77777777">
        <w:trPr>
          <w:trHeight w:val="280"/>
        </w:trPr>
        <w:tc>
          <w:tcPr>
            <w:tcW w:w="1280" w:type="dxa"/>
            <w:tcBorders>
              <w:top w:val="nil"/>
              <w:left w:val="nil"/>
              <w:bottom w:val="nil"/>
              <w:right w:val="nil"/>
            </w:tcBorders>
            <w:shd w:val="clear" w:color="auto" w:fill="FFFFFF"/>
            <w:vAlign w:val="center"/>
          </w:tcPr>
          <w:p w14:paraId="44C68056"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INIA</w:t>
            </w:r>
          </w:p>
        </w:tc>
        <w:tc>
          <w:tcPr>
            <w:tcW w:w="6780" w:type="dxa"/>
            <w:tcBorders>
              <w:top w:val="nil"/>
              <w:left w:val="nil"/>
              <w:bottom w:val="nil"/>
              <w:right w:val="nil"/>
            </w:tcBorders>
            <w:shd w:val="clear" w:color="auto" w:fill="FFFFFF"/>
            <w:vAlign w:val="center"/>
          </w:tcPr>
          <w:p w14:paraId="0E363BD0"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Instituto Nacional de Innovación Agraria</w:t>
            </w:r>
          </w:p>
        </w:tc>
      </w:tr>
      <w:tr w:rsidR="00BC23B0" w:rsidRPr="00180F5C" w14:paraId="41A15292" w14:textId="77777777">
        <w:trPr>
          <w:trHeight w:val="280"/>
        </w:trPr>
        <w:tc>
          <w:tcPr>
            <w:tcW w:w="1280" w:type="dxa"/>
            <w:tcBorders>
              <w:top w:val="nil"/>
              <w:left w:val="nil"/>
              <w:bottom w:val="nil"/>
              <w:right w:val="nil"/>
            </w:tcBorders>
            <w:shd w:val="clear" w:color="auto" w:fill="FFFFFF"/>
            <w:vAlign w:val="center"/>
          </w:tcPr>
          <w:p w14:paraId="3280FB39"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ITP</w:t>
            </w:r>
          </w:p>
        </w:tc>
        <w:tc>
          <w:tcPr>
            <w:tcW w:w="6780" w:type="dxa"/>
            <w:tcBorders>
              <w:top w:val="nil"/>
              <w:left w:val="nil"/>
              <w:bottom w:val="nil"/>
              <w:right w:val="nil"/>
            </w:tcBorders>
            <w:shd w:val="clear" w:color="auto" w:fill="FFFFFF"/>
            <w:vAlign w:val="center"/>
          </w:tcPr>
          <w:p w14:paraId="19328191"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Instituto Tecnológico de la Producción</w:t>
            </w:r>
          </w:p>
        </w:tc>
      </w:tr>
      <w:tr w:rsidR="00BC23B0" w:rsidRPr="00180F5C" w14:paraId="2CB22F70" w14:textId="77777777">
        <w:trPr>
          <w:trHeight w:val="280"/>
        </w:trPr>
        <w:tc>
          <w:tcPr>
            <w:tcW w:w="1280" w:type="dxa"/>
            <w:tcBorders>
              <w:top w:val="nil"/>
              <w:left w:val="nil"/>
              <w:bottom w:val="nil"/>
              <w:right w:val="nil"/>
            </w:tcBorders>
            <w:shd w:val="clear" w:color="auto" w:fill="FFFFFF"/>
            <w:vAlign w:val="center"/>
          </w:tcPr>
          <w:p w14:paraId="64E97C09"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MIDAGRI</w:t>
            </w:r>
          </w:p>
        </w:tc>
        <w:tc>
          <w:tcPr>
            <w:tcW w:w="6780" w:type="dxa"/>
            <w:tcBorders>
              <w:top w:val="nil"/>
              <w:left w:val="nil"/>
              <w:bottom w:val="nil"/>
              <w:right w:val="nil"/>
            </w:tcBorders>
            <w:shd w:val="clear" w:color="auto" w:fill="FFFFFF"/>
            <w:vAlign w:val="center"/>
          </w:tcPr>
          <w:p w14:paraId="6C484CAB"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Ministerio de Desarrollo Agrario y Riego</w:t>
            </w:r>
          </w:p>
        </w:tc>
      </w:tr>
      <w:tr w:rsidR="00BC23B0" w:rsidRPr="00180F5C" w14:paraId="4832C83C" w14:textId="77777777">
        <w:trPr>
          <w:trHeight w:val="280"/>
        </w:trPr>
        <w:tc>
          <w:tcPr>
            <w:tcW w:w="1280" w:type="dxa"/>
            <w:tcBorders>
              <w:top w:val="nil"/>
              <w:left w:val="nil"/>
              <w:bottom w:val="nil"/>
              <w:right w:val="nil"/>
            </w:tcBorders>
            <w:shd w:val="clear" w:color="auto" w:fill="FFFFFF"/>
            <w:vAlign w:val="center"/>
          </w:tcPr>
          <w:p w14:paraId="4AD2A425"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MINAM</w:t>
            </w:r>
          </w:p>
        </w:tc>
        <w:tc>
          <w:tcPr>
            <w:tcW w:w="6780" w:type="dxa"/>
            <w:tcBorders>
              <w:top w:val="nil"/>
              <w:left w:val="nil"/>
              <w:bottom w:val="nil"/>
              <w:right w:val="nil"/>
            </w:tcBorders>
            <w:shd w:val="clear" w:color="auto" w:fill="FFFFFF"/>
            <w:vAlign w:val="center"/>
          </w:tcPr>
          <w:p w14:paraId="0DEFEBB9"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Ministerio del Ambiente</w:t>
            </w:r>
          </w:p>
        </w:tc>
      </w:tr>
      <w:tr w:rsidR="00BC23B0" w:rsidRPr="00180F5C" w14:paraId="6BD284B0" w14:textId="77777777">
        <w:trPr>
          <w:trHeight w:val="280"/>
        </w:trPr>
        <w:tc>
          <w:tcPr>
            <w:tcW w:w="1280" w:type="dxa"/>
            <w:tcBorders>
              <w:top w:val="nil"/>
              <w:left w:val="nil"/>
              <w:bottom w:val="nil"/>
              <w:right w:val="nil"/>
            </w:tcBorders>
            <w:shd w:val="clear" w:color="auto" w:fill="FFFFFF"/>
            <w:vAlign w:val="center"/>
          </w:tcPr>
          <w:p w14:paraId="5F389032"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MINCETUR</w:t>
            </w:r>
          </w:p>
        </w:tc>
        <w:tc>
          <w:tcPr>
            <w:tcW w:w="6780" w:type="dxa"/>
            <w:tcBorders>
              <w:top w:val="nil"/>
              <w:left w:val="nil"/>
              <w:bottom w:val="nil"/>
              <w:right w:val="nil"/>
            </w:tcBorders>
            <w:shd w:val="clear" w:color="auto" w:fill="FFFFFF"/>
            <w:vAlign w:val="center"/>
          </w:tcPr>
          <w:p w14:paraId="1800A54F"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Ministerio de Comercio Exterior y Turismo</w:t>
            </w:r>
          </w:p>
        </w:tc>
      </w:tr>
      <w:tr w:rsidR="00BC23B0" w:rsidRPr="00180F5C" w14:paraId="267A751A" w14:textId="77777777">
        <w:trPr>
          <w:trHeight w:val="280"/>
        </w:trPr>
        <w:tc>
          <w:tcPr>
            <w:tcW w:w="1280" w:type="dxa"/>
            <w:tcBorders>
              <w:top w:val="nil"/>
              <w:left w:val="nil"/>
              <w:bottom w:val="nil"/>
              <w:right w:val="nil"/>
            </w:tcBorders>
            <w:shd w:val="clear" w:color="auto" w:fill="FFFFFF"/>
            <w:vAlign w:val="center"/>
          </w:tcPr>
          <w:p w14:paraId="06394E99"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MP</w:t>
            </w:r>
          </w:p>
        </w:tc>
        <w:tc>
          <w:tcPr>
            <w:tcW w:w="6780" w:type="dxa"/>
            <w:tcBorders>
              <w:top w:val="nil"/>
              <w:left w:val="nil"/>
              <w:bottom w:val="nil"/>
              <w:right w:val="nil"/>
            </w:tcBorders>
            <w:shd w:val="clear" w:color="auto" w:fill="FFFFFF"/>
            <w:vAlign w:val="center"/>
          </w:tcPr>
          <w:p w14:paraId="5F890465"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Ministerio Público</w:t>
            </w:r>
          </w:p>
        </w:tc>
      </w:tr>
      <w:tr w:rsidR="00BC23B0" w:rsidRPr="00180F5C" w14:paraId="27C2CAA0" w14:textId="77777777">
        <w:trPr>
          <w:trHeight w:val="280"/>
        </w:trPr>
        <w:tc>
          <w:tcPr>
            <w:tcW w:w="1280" w:type="dxa"/>
            <w:tcBorders>
              <w:top w:val="nil"/>
              <w:left w:val="nil"/>
              <w:bottom w:val="nil"/>
              <w:right w:val="nil"/>
            </w:tcBorders>
            <w:shd w:val="clear" w:color="auto" w:fill="FFFFFF"/>
            <w:vAlign w:val="center"/>
          </w:tcPr>
          <w:p w14:paraId="42EB3B30"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OSINFOR</w:t>
            </w:r>
          </w:p>
        </w:tc>
        <w:tc>
          <w:tcPr>
            <w:tcW w:w="6780" w:type="dxa"/>
            <w:tcBorders>
              <w:top w:val="nil"/>
              <w:left w:val="nil"/>
              <w:bottom w:val="nil"/>
              <w:right w:val="nil"/>
            </w:tcBorders>
            <w:shd w:val="clear" w:color="auto" w:fill="FFFFFF"/>
            <w:vAlign w:val="center"/>
          </w:tcPr>
          <w:p w14:paraId="554A8AFC"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Organismo de Supervisión de los Recursos Forestales y de Fauna Silvestre</w:t>
            </w:r>
          </w:p>
        </w:tc>
      </w:tr>
      <w:tr w:rsidR="00BC23B0" w:rsidRPr="00180F5C" w14:paraId="13D04F07" w14:textId="77777777">
        <w:trPr>
          <w:trHeight w:val="280"/>
        </w:trPr>
        <w:tc>
          <w:tcPr>
            <w:tcW w:w="1280" w:type="dxa"/>
            <w:tcBorders>
              <w:top w:val="nil"/>
              <w:left w:val="nil"/>
              <w:bottom w:val="nil"/>
              <w:right w:val="nil"/>
            </w:tcBorders>
            <w:shd w:val="clear" w:color="auto" w:fill="FFFFFF"/>
            <w:vAlign w:val="center"/>
          </w:tcPr>
          <w:p w14:paraId="76E4373C"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PCM</w:t>
            </w:r>
          </w:p>
        </w:tc>
        <w:tc>
          <w:tcPr>
            <w:tcW w:w="6780" w:type="dxa"/>
            <w:tcBorders>
              <w:top w:val="nil"/>
              <w:left w:val="nil"/>
              <w:bottom w:val="nil"/>
              <w:right w:val="nil"/>
            </w:tcBorders>
            <w:shd w:val="clear" w:color="auto" w:fill="FFFFFF"/>
            <w:vAlign w:val="center"/>
          </w:tcPr>
          <w:p w14:paraId="2C27F435"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Presidencia del Consejo de Ministros</w:t>
            </w:r>
          </w:p>
        </w:tc>
      </w:tr>
      <w:tr w:rsidR="00BC23B0" w:rsidRPr="00180F5C" w14:paraId="3D3C1049" w14:textId="77777777">
        <w:trPr>
          <w:trHeight w:val="280"/>
        </w:trPr>
        <w:tc>
          <w:tcPr>
            <w:tcW w:w="1280" w:type="dxa"/>
            <w:tcBorders>
              <w:top w:val="nil"/>
              <w:left w:val="nil"/>
              <w:bottom w:val="nil"/>
              <w:right w:val="nil"/>
            </w:tcBorders>
            <w:shd w:val="clear" w:color="auto" w:fill="FFFFFF"/>
            <w:vAlign w:val="center"/>
          </w:tcPr>
          <w:p w14:paraId="397474BE"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PROCOMPITE</w:t>
            </w:r>
          </w:p>
        </w:tc>
        <w:tc>
          <w:tcPr>
            <w:tcW w:w="6780" w:type="dxa"/>
            <w:tcBorders>
              <w:top w:val="nil"/>
              <w:left w:val="nil"/>
              <w:bottom w:val="nil"/>
              <w:right w:val="nil"/>
            </w:tcBorders>
            <w:shd w:val="clear" w:color="auto" w:fill="FFFFFF"/>
            <w:vAlign w:val="center"/>
          </w:tcPr>
          <w:p w14:paraId="43AF7584"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Iniciativa de apoyo a la competitividad productiva</w:t>
            </w:r>
          </w:p>
        </w:tc>
      </w:tr>
      <w:tr w:rsidR="00BC23B0" w:rsidRPr="00180F5C" w14:paraId="06381F7C" w14:textId="77777777">
        <w:trPr>
          <w:trHeight w:val="280"/>
        </w:trPr>
        <w:tc>
          <w:tcPr>
            <w:tcW w:w="1280" w:type="dxa"/>
            <w:tcBorders>
              <w:top w:val="nil"/>
              <w:left w:val="nil"/>
              <w:bottom w:val="nil"/>
              <w:right w:val="nil"/>
            </w:tcBorders>
            <w:shd w:val="clear" w:color="auto" w:fill="FFFFFF"/>
            <w:vAlign w:val="center"/>
          </w:tcPr>
          <w:p w14:paraId="4449975D"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PRODUCE</w:t>
            </w:r>
          </w:p>
        </w:tc>
        <w:tc>
          <w:tcPr>
            <w:tcW w:w="6780" w:type="dxa"/>
            <w:tcBorders>
              <w:top w:val="nil"/>
              <w:left w:val="nil"/>
              <w:bottom w:val="nil"/>
              <w:right w:val="nil"/>
            </w:tcBorders>
            <w:shd w:val="clear" w:color="auto" w:fill="FFFFFF"/>
            <w:vAlign w:val="center"/>
          </w:tcPr>
          <w:p w14:paraId="56409244"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Ministerio de la Producción</w:t>
            </w:r>
          </w:p>
        </w:tc>
      </w:tr>
      <w:tr w:rsidR="00BC23B0" w:rsidRPr="00180F5C" w14:paraId="1968F7EC" w14:textId="77777777">
        <w:trPr>
          <w:trHeight w:val="280"/>
        </w:trPr>
        <w:tc>
          <w:tcPr>
            <w:tcW w:w="1280" w:type="dxa"/>
            <w:tcBorders>
              <w:top w:val="nil"/>
              <w:left w:val="nil"/>
              <w:bottom w:val="nil"/>
              <w:right w:val="nil"/>
            </w:tcBorders>
            <w:shd w:val="clear" w:color="auto" w:fill="FFFFFF"/>
            <w:vAlign w:val="center"/>
          </w:tcPr>
          <w:p w14:paraId="321C974A"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ROF</w:t>
            </w:r>
          </w:p>
        </w:tc>
        <w:tc>
          <w:tcPr>
            <w:tcW w:w="6780" w:type="dxa"/>
            <w:tcBorders>
              <w:top w:val="nil"/>
              <w:left w:val="nil"/>
              <w:bottom w:val="nil"/>
              <w:right w:val="nil"/>
            </w:tcBorders>
            <w:shd w:val="clear" w:color="auto" w:fill="FFFFFF"/>
            <w:vAlign w:val="center"/>
          </w:tcPr>
          <w:p w14:paraId="0DE4B10D"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Reglamento de Organización y Funciones</w:t>
            </w:r>
          </w:p>
        </w:tc>
      </w:tr>
      <w:tr w:rsidR="00BC23B0" w:rsidRPr="00180F5C" w14:paraId="7A0A905E" w14:textId="77777777">
        <w:trPr>
          <w:trHeight w:val="280"/>
        </w:trPr>
        <w:tc>
          <w:tcPr>
            <w:tcW w:w="1280" w:type="dxa"/>
            <w:tcBorders>
              <w:top w:val="nil"/>
              <w:left w:val="nil"/>
              <w:bottom w:val="nil"/>
              <w:right w:val="nil"/>
            </w:tcBorders>
            <w:shd w:val="clear" w:color="auto" w:fill="FFFFFF"/>
            <w:vAlign w:val="center"/>
          </w:tcPr>
          <w:p w14:paraId="6AFBD50D"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SENAMHI</w:t>
            </w:r>
          </w:p>
        </w:tc>
        <w:tc>
          <w:tcPr>
            <w:tcW w:w="6780" w:type="dxa"/>
            <w:tcBorders>
              <w:top w:val="nil"/>
              <w:left w:val="nil"/>
              <w:bottom w:val="nil"/>
              <w:right w:val="nil"/>
            </w:tcBorders>
            <w:shd w:val="clear" w:color="auto" w:fill="FFFFFF"/>
            <w:vAlign w:val="center"/>
          </w:tcPr>
          <w:p w14:paraId="5A293607"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Servicio Nacional de Meteorología e Hidrología del Perú</w:t>
            </w:r>
          </w:p>
        </w:tc>
      </w:tr>
      <w:tr w:rsidR="00BC23B0" w:rsidRPr="00180F5C" w14:paraId="344C41B4" w14:textId="77777777">
        <w:trPr>
          <w:trHeight w:val="280"/>
        </w:trPr>
        <w:tc>
          <w:tcPr>
            <w:tcW w:w="1280" w:type="dxa"/>
            <w:tcBorders>
              <w:top w:val="nil"/>
              <w:left w:val="nil"/>
              <w:bottom w:val="nil"/>
              <w:right w:val="nil"/>
            </w:tcBorders>
            <w:shd w:val="clear" w:color="auto" w:fill="FFFFFF"/>
            <w:vAlign w:val="center"/>
          </w:tcPr>
          <w:p w14:paraId="02516096"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SERFOR</w:t>
            </w:r>
          </w:p>
        </w:tc>
        <w:tc>
          <w:tcPr>
            <w:tcW w:w="6780" w:type="dxa"/>
            <w:tcBorders>
              <w:top w:val="nil"/>
              <w:left w:val="nil"/>
              <w:bottom w:val="nil"/>
              <w:right w:val="nil"/>
            </w:tcBorders>
            <w:shd w:val="clear" w:color="auto" w:fill="FFFFFF"/>
            <w:vAlign w:val="center"/>
          </w:tcPr>
          <w:p w14:paraId="06F3067B"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Servicio Nacional Forestal y de Fauna Silvestre</w:t>
            </w:r>
          </w:p>
        </w:tc>
      </w:tr>
      <w:tr w:rsidR="00BC23B0" w:rsidRPr="00180F5C" w14:paraId="2C35E87D" w14:textId="77777777">
        <w:trPr>
          <w:trHeight w:val="280"/>
        </w:trPr>
        <w:tc>
          <w:tcPr>
            <w:tcW w:w="1280" w:type="dxa"/>
            <w:tcBorders>
              <w:top w:val="nil"/>
              <w:left w:val="nil"/>
              <w:bottom w:val="nil"/>
              <w:right w:val="nil"/>
            </w:tcBorders>
            <w:shd w:val="clear" w:color="auto" w:fill="FFFFFF"/>
            <w:vAlign w:val="center"/>
          </w:tcPr>
          <w:p w14:paraId="6C815684"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SERNANP</w:t>
            </w:r>
          </w:p>
        </w:tc>
        <w:tc>
          <w:tcPr>
            <w:tcW w:w="6780" w:type="dxa"/>
            <w:tcBorders>
              <w:top w:val="nil"/>
              <w:left w:val="nil"/>
              <w:bottom w:val="nil"/>
              <w:right w:val="nil"/>
            </w:tcBorders>
            <w:shd w:val="clear" w:color="auto" w:fill="FFFFFF"/>
            <w:vAlign w:val="center"/>
          </w:tcPr>
          <w:p w14:paraId="38E1097E"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Servicio Nacional de Áreas Naturales Protegidas</w:t>
            </w:r>
          </w:p>
        </w:tc>
      </w:tr>
      <w:tr w:rsidR="00BC23B0" w:rsidRPr="00180F5C" w14:paraId="1B200561" w14:textId="77777777">
        <w:trPr>
          <w:trHeight w:val="280"/>
        </w:trPr>
        <w:tc>
          <w:tcPr>
            <w:tcW w:w="1280" w:type="dxa"/>
            <w:tcBorders>
              <w:top w:val="nil"/>
              <w:left w:val="nil"/>
              <w:bottom w:val="nil"/>
              <w:right w:val="nil"/>
            </w:tcBorders>
            <w:shd w:val="clear" w:color="auto" w:fill="FFFFFF"/>
            <w:vAlign w:val="center"/>
          </w:tcPr>
          <w:p w14:paraId="2B24C25A"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SERVIR</w:t>
            </w:r>
          </w:p>
        </w:tc>
        <w:tc>
          <w:tcPr>
            <w:tcW w:w="6780" w:type="dxa"/>
            <w:tcBorders>
              <w:top w:val="nil"/>
              <w:left w:val="nil"/>
              <w:bottom w:val="nil"/>
              <w:right w:val="nil"/>
            </w:tcBorders>
            <w:shd w:val="clear" w:color="auto" w:fill="FFFFFF"/>
            <w:vAlign w:val="center"/>
          </w:tcPr>
          <w:p w14:paraId="3C40C05A"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 xml:space="preserve">Autoridad Nacional de Servicio Civil </w:t>
            </w:r>
          </w:p>
        </w:tc>
      </w:tr>
      <w:tr w:rsidR="00BC23B0" w:rsidRPr="00180F5C" w14:paraId="7B0FF5D7" w14:textId="77777777">
        <w:trPr>
          <w:trHeight w:val="280"/>
        </w:trPr>
        <w:tc>
          <w:tcPr>
            <w:tcW w:w="1280" w:type="dxa"/>
            <w:tcBorders>
              <w:top w:val="nil"/>
              <w:left w:val="nil"/>
              <w:bottom w:val="nil"/>
              <w:right w:val="nil"/>
            </w:tcBorders>
            <w:shd w:val="clear" w:color="auto" w:fill="FFFFFF"/>
            <w:vAlign w:val="center"/>
          </w:tcPr>
          <w:p w14:paraId="367B150F"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SINACUI</w:t>
            </w:r>
          </w:p>
        </w:tc>
        <w:tc>
          <w:tcPr>
            <w:tcW w:w="6780" w:type="dxa"/>
            <w:tcBorders>
              <w:top w:val="nil"/>
              <w:left w:val="nil"/>
              <w:bottom w:val="nil"/>
              <w:right w:val="nil"/>
            </w:tcBorders>
            <w:shd w:val="clear" w:color="auto" w:fill="FFFFFF"/>
            <w:vAlign w:val="center"/>
          </w:tcPr>
          <w:p w14:paraId="2AE3AA7B"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 xml:space="preserve">Sistema Nacional de Acuicultura </w:t>
            </w:r>
          </w:p>
        </w:tc>
      </w:tr>
      <w:tr w:rsidR="00BC23B0" w:rsidRPr="00180F5C" w14:paraId="2BE767FF" w14:textId="77777777">
        <w:trPr>
          <w:trHeight w:val="280"/>
        </w:trPr>
        <w:tc>
          <w:tcPr>
            <w:tcW w:w="1280" w:type="dxa"/>
            <w:tcBorders>
              <w:top w:val="nil"/>
              <w:left w:val="nil"/>
              <w:bottom w:val="nil"/>
              <w:right w:val="nil"/>
            </w:tcBorders>
            <w:shd w:val="clear" w:color="auto" w:fill="FFFFFF"/>
            <w:vAlign w:val="center"/>
          </w:tcPr>
          <w:p w14:paraId="2E572C0C"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SINAFOR</w:t>
            </w:r>
          </w:p>
        </w:tc>
        <w:tc>
          <w:tcPr>
            <w:tcW w:w="6780" w:type="dxa"/>
            <w:tcBorders>
              <w:top w:val="nil"/>
              <w:left w:val="nil"/>
              <w:bottom w:val="nil"/>
              <w:right w:val="nil"/>
            </w:tcBorders>
            <w:shd w:val="clear" w:color="auto" w:fill="FFFFFF"/>
            <w:vAlign w:val="center"/>
          </w:tcPr>
          <w:p w14:paraId="61419469"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Sistema Nacional de Gestión Forestal y de Fauna Silvestre</w:t>
            </w:r>
          </w:p>
        </w:tc>
      </w:tr>
      <w:tr w:rsidR="00BC23B0" w:rsidRPr="00180F5C" w14:paraId="53717370" w14:textId="77777777">
        <w:trPr>
          <w:trHeight w:val="280"/>
        </w:trPr>
        <w:tc>
          <w:tcPr>
            <w:tcW w:w="1280" w:type="dxa"/>
            <w:tcBorders>
              <w:top w:val="nil"/>
              <w:left w:val="nil"/>
              <w:bottom w:val="nil"/>
              <w:right w:val="nil"/>
            </w:tcBorders>
            <w:shd w:val="clear" w:color="auto" w:fill="FFFFFF"/>
            <w:vAlign w:val="center"/>
          </w:tcPr>
          <w:p w14:paraId="678D7208"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SINANPE</w:t>
            </w:r>
          </w:p>
        </w:tc>
        <w:tc>
          <w:tcPr>
            <w:tcW w:w="6780" w:type="dxa"/>
            <w:tcBorders>
              <w:top w:val="nil"/>
              <w:left w:val="nil"/>
              <w:bottom w:val="nil"/>
              <w:right w:val="nil"/>
            </w:tcBorders>
            <w:shd w:val="clear" w:color="auto" w:fill="FFFFFF"/>
            <w:vAlign w:val="center"/>
          </w:tcPr>
          <w:p w14:paraId="385C994A"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 xml:space="preserve">Sistema Nacional de Áreas Naturales Protegidas por el Estado </w:t>
            </w:r>
          </w:p>
        </w:tc>
      </w:tr>
      <w:tr w:rsidR="00BC23B0" w:rsidRPr="00180F5C" w14:paraId="669BEEBD" w14:textId="77777777">
        <w:trPr>
          <w:trHeight w:val="280"/>
        </w:trPr>
        <w:tc>
          <w:tcPr>
            <w:tcW w:w="1280" w:type="dxa"/>
            <w:tcBorders>
              <w:top w:val="nil"/>
              <w:left w:val="nil"/>
              <w:bottom w:val="nil"/>
              <w:right w:val="nil"/>
            </w:tcBorders>
            <w:shd w:val="clear" w:color="auto" w:fill="FFFFFF"/>
            <w:vAlign w:val="center"/>
          </w:tcPr>
          <w:p w14:paraId="42667B6F"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SNCVFFS</w:t>
            </w:r>
          </w:p>
        </w:tc>
        <w:tc>
          <w:tcPr>
            <w:tcW w:w="6780" w:type="dxa"/>
            <w:tcBorders>
              <w:top w:val="nil"/>
              <w:left w:val="nil"/>
              <w:bottom w:val="nil"/>
              <w:right w:val="nil"/>
            </w:tcBorders>
            <w:shd w:val="clear" w:color="auto" w:fill="FFFFFF"/>
            <w:vAlign w:val="center"/>
          </w:tcPr>
          <w:p w14:paraId="709A32CE"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Sistema Nacional de Control y Vigilancia Forestal y de Fauna Silvestre</w:t>
            </w:r>
          </w:p>
        </w:tc>
      </w:tr>
      <w:tr w:rsidR="00BC23B0" w:rsidRPr="00180F5C" w14:paraId="23E541A0" w14:textId="77777777">
        <w:trPr>
          <w:trHeight w:val="280"/>
        </w:trPr>
        <w:tc>
          <w:tcPr>
            <w:tcW w:w="1280" w:type="dxa"/>
            <w:tcBorders>
              <w:top w:val="nil"/>
              <w:left w:val="nil"/>
              <w:bottom w:val="nil"/>
              <w:right w:val="nil"/>
            </w:tcBorders>
            <w:shd w:val="clear" w:color="auto" w:fill="FFFFFF"/>
            <w:vAlign w:val="center"/>
          </w:tcPr>
          <w:p w14:paraId="0722A3B4"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SNIA</w:t>
            </w:r>
          </w:p>
        </w:tc>
        <w:tc>
          <w:tcPr>
            <w:tcW w:w="6780" w:type="dxa"/>
            <w:tcBorders>
              <w:top w:val="nil"/>
              <w:left w:val="nil"/>
              <w:bottom w:val="nil"/>
              <w:right w:val="nil"/>
            </w:tcBorders>
            <w:shd w:val="clear" w:color="auto" w:fill="FFFFFF"/>
            <w:vAlign w:val="center"/>
          </w:tcPr>
          <w:p w14:paraId="56EED81A"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 xml:space="preserve">Sistema Nacional de Innovación Agraria </w:t>
            </w:r>
          </w:p>
        </w:tc>
      </w:tr>
      <w:tr w:rsidR="00BC23B0" w:rsidRPr="00180F5C" w14:paraId="61269402" w14:textId="77777777">
        <w:trPr>
          <w:trHeight w:val="280"/>
        </w:trPr>
        <w:tc>
          <w:tcPr>
            <w:tcW w:w="1280" w:type="dxa"/>
            <w:tcBorders>
              <w:top w:val="nil"/>
              <w:left w:val="nil"/>
              <w:bottom w:val="nil"/>
              <w:right w:val="nil"/>
            </w:tcBorders>
            <w:shd w:val="clear" w:color="auto" w:fill="FFFFFF"/>
            <w:vAlign w:val="center"/>
          </w:tcPr>
          <w:p w14:paraId="2D136B59"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SNIFFS</w:t>
            </w:r>
          </w:p>
        </w:tc>
        <w:tc>
          <w:tcPr>
            <w:tcW w:w="6780" w:type="dxa"/>
            <w:tcBorders>
              <w:top w:val="nil"/>
              <w:left w:val="nil"/>
              <w:bottom w:val="nil"/>
              <w:right w:val="nil"/>
            </w:tcBorders>
            <w:shd w:val="clear" w:color="auto" w:fill="FFFFFF"/>
            <w:vAlign w:val="center"/>
          </w:tcPr>
          <w:p w14:paraId="5D09EF1A"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Sistema Nacional de Información Forestal y de Fauna Silvestre</w:t>
            </w:r>
          </w:p>
        </w:tc>
      </w:tr>
    </w:tbl>
    <w:p w14:paraId="53C074C8" w14:textId="77777777" w:rsidR="00BC23B0" w:rsidRPr="00180F5C" w:rsidRDefault="001D48FA">
      <w:pPr>
        <w:rPr>
          <w:rFonts w:ascii="Arial Narrow" w:eastAsia="Arial Narrow" w:hAnsi="Arial Narrow" w:cs="Arial Narrow"/>
        </w:rPr>
      </w:pPr>
      <w:r w:rsidRPr="00180F5C">
        <w:rPr>
          <w:rFonts w:ascii="Arial Narrow" w:eastAsia="Arial Narrow" w:hAnsi="Arial Narrow" w:cs="Arial Narrow"/>
        </w:rPr>
        <w:t xml:space="preserve"> </w:t>
      </w:r>
      <w:r w:rsidRPr="00180F5C">
        <w:br w:type="page"/>
      </w:r>
    </w:p>
    <w:p w14:paraId="194D0170" w14:textId="77777777" w:rsidR="00BC23B0" w:rsidRPr="00180F5C" w:rsidRDefault="00BC23B0">
      <w:pPr>
        <w:rPr>
          <w:rFonts w:ascii="Arial Narrow" w:eastAsia="Arial Narrow" w:hAnsi="Arial Narrow" w:cs="Arial Narrow"/>
          <w:sz w:val="24"/>
          <w:szCs w:val="24"/>
        </w:rPr>
      </w:pPr>
    </w:p>
    <w:p w14:paraId="3A3CE4ED" w14:textId="11C5ED20" w:rsidR="00BC23B0" w:rsidRPr="00180F5C" w:rsidRDefault="004C5355" w:rsidP="003770CE">
      <w:pPr>
        <w:pStyle w:val="Ttulo2"/>
        <w:keepLines w:val="0"/>
        <w:numPr>
          <w:ilvl w:val="0"/>
          <w:numId w:val="6"/>
        </w:numPr>
        <w:spacing w:before="240" w:after="60"/>
        <w:ind w:left="284" w:hanging="284"/>
        <w:rPr>
          <w:rFonts w:ascii="Arial Narrow" w:eastAsia="Arial Narrow" w:hAnsi="Arial Narrow" w:cs="Arial Narrow"/>
          <w:b/>
          <w:color w:val="auto"/>
          <w:sz w:val="24"/>
          <w:szCs w:val="24"/>
        </w:rPr>
      </w:pPr>
      <w:bookmarkStart w:id="3" w:name="_Toc95145128"/>
      <w:r w:rsidRPr="00180F5C">
        <w:rPr>
          <w:rFonts w:ascii="Arial Narrow" w:eastAsia="Arial Narrow" w:hAnsi="Arial Narrow" w:cs="Arial Narrow"/>
          <w:b/>
          <w:color w:val="auto"/>
          <w:sz w:val="24"/>
          <w:szCs w:val="24"/>
        </w:rPr>
        <w:t>INTRODUCCIÓN</w:t>
      </w:r>
      <w:bookmarkEnd w:id="3"/>
    </w:p>
    <w:p w14:paraId="4D273DA0" w14:textId="77777777" w:rsidR="00BC23B0" w:rsidRPr="00180F5C" w:rsidRDefault="001D48FA">
      <w:pPr>
        <w:jc w:val="both"/>
        <w:rPr>
          <w:rFonts w:ascii="Arial Narrow" w:eastAsia="Arial Narrow" w:hAnsi="Arial Narrow" w:cs="Arial Narrow"/>
        </w:rPr>
      </w:pPr>
      <w:r w:rsidRPr="00180F5C">
        <w:rPr>
          <w:rFonts w:ascii="Arial Narrow" w:eastAsia="Arial Narrow" w:hAnsi="Arial Narrow" w:cs="Arial Narrow"/>
        </w:rPr>
        <w:t>Los objetivos prioritarios y los lineamientos de política han sido elaborados de forma participativa y en consenso con los diversos actores en materia forestal y fauna silvestre que se suman a los esfuerzos para poder alcanzar dichos objetivos. Los objetivos prioritarios y los lineamientos de política propuestos son el resultado de diversas reuniones que se han realizado con diferentes entidades que conforman el Sistema Nacional de Gestión Forestal y de Fauna Silvestre-SINAFOR, Gobiernos Regionales, entre otros actores (ver anexo N° 1).</w:t>
      </w:r>
    </w:p>
    <w:p w14:paraId="757401AE" w14:textId="439BA5B4" w:rsidR="00BC23B0" w:rsidRPr="00180F5C" w:rsidRDefault="001D48FA">
      <w:pPr>
        <w:jc w:val="both"/>
        <w:rPr>
          <w:rFonts w:ascii="Arial Narrow" w:eastAsia="Arial Narrow" w:hAnsi="Arial Narrow" w:cs="Arial Narrow"/>
        </w:rPr>
      </w:pPr>
      <w:r w:rsidRPr="00180F5C">
        <w:rPr>
          <w:rFonts w:ascii="Arial Narrow" w:eastAsia="Arial Narrow" w:hAnsi="Arial Narrow" w:cs="Arial Narrow"/>
        </w:rPr>
        <w:t xml:space="preserve">Para la determinación de objetivos prioritarios e indicadores y elaboración de lineamientos de </w:t>
      </w:r>
      <w:r w:rsidR="003146C9" w:rsidRPr="00180F5C">
        <w:rPr>
          <w:rFonts w:ascii="Arial Narrow" w:eastAsia="Arial Narrow" w:hAnsi="Arial Narrow" w:cs="Arial Narrow"/>
        </w:rPr>
        <w:t>p</w:t>
      </w:r>
      <w:r w:rsidRPr="00180F5C">
        <w:rPr>
          <w:rFonts w:ascii="Arial Narrow" w:eastAsia="Arial Narrow" w:hAnsi="Arial Narrow" w:cs="Arial Narrow"/>
        </w:rPr>
        <w:t>olítica se consideró como insumo el diagnóstico del ámbito forestal y de fauna silvestre realizada en la determinación del problema público, los factores causales del problema público, la situación futura deseada y el diseño de alternativas de solución; los cuales fueron materia de los pasos anteriores considerados en la metodología de trabajo (primer y segundo entregable). Así mismo, en el proceso se establece el esquema de prioridades sobre el cual la presente Política aborda el problema público, estableciendo el esquema de responsabilidades en relación a l</w:t>
      </w:r>
      <w:r w:rsidR="003146C9" w:rsidRPr="00180F5C">
        <w:rPr>
          <w:rFonts w:ascii="Arial Narrow" w:eastAsia="Arial Narrow" w:hAnsi="Arial Narrow" w:cs="Arial Narrow"/>
        </w:rPr>
        <w:t>o</w:t>
      </w:r>
      <w:r w:rsidRPr="00180F5C">
        <w:rPr>
          <w:rFonts w:ascii="Arial Narrow" w:eastAsia="Arial Narrow" w:hAnsi="Arial Narrow" w:cs="Arial Narrow"/>
        </w:rPr>
        <w:t>s principales resultados que se espera alcanzar al año 2030.</w:t>
      </w:r>
    </w:p>
    <w:p w14:paraId="7E717940" w14:textId="3B21AABC" w:rsidR="00BC23B0" w:rsidRPr="00180F5C" w:rsidRDefault="001D48FA">
      <w:pPr>
        <w:jc w:val="both"/>
        <w:rPr>
          <w:rFonts w:ascii="Arial Narrow" w:eastAsia="Arial Narrow" w:hAnsi="Arial Narrow" w:cs="Arial Narrow"/>
        </w:rPr>
      </w:pPr>
      <w:r w:rsidRPr="00180F5C">
        <w:rPr>
          <w:rFonts w:ascii="Arial Narrow" w:eastAsia="Arial Narrow" w:hAnsi="Arial Narrow" w:cs="Arial Narrow"/>
        </w:rPr>
        <w:t xml:space="preserve">Los objetivos prioritarios de Política y los lineamientos se alinean a los retos que afrontaremos como país en el futuro, tomando en cuenta que dichos retos son multisectoriales y multiniveles; en este contexto, el país viene desarrollando un conjunto de escenarios al año 2050, entre ellos, el escenario de Desarrollo Nacional al cual todos los sectores en conjunto construyen y buscan implementar las líneas de intervención establecidas en sus Políticas. Por ello, el ámbito forestal y de fauna silvestre, no es ajena a estas características de complejidad y de forma transectorial que implica que para llevar a cabo dichos escenarios es necesario trabajar en forma articulada, colaborativa y en conjunto, desde diversos frentes y en diversas materias. </w:t>
      </w:r>
    </w:p>
    <w:p w14:paraId="624594FE" w14:textId="77777777" w:rsidR="00BC23B0" w:rsidRPr="00180F5C" w:rsidRDefault="001D48FA">
      <w:pPr>
        <w:pBdr>
          <w:top w:val="single" w:sz="4" w:space="1" w:color="000000"/>
          <w:left w:val="single" w:sz="4" w:space="4" w:color="000000"/>
          <w:bottom w:val="single" w:sz="4" w:space="1" w:color="000000"/>
          <w:right w:val="single" w:sz="4" w:space="4" w:color="000000"/>
        </w:pBdr>
        <w:ind w:left="720"/>
        <w:jc w:val="both"/>
        <w:rPr>
          <w:rFonts w:ascii="Arial Narrow" w:eastAsia="Arial Narrow" w:hAnsi="Arial Narrow" w:cs="Arial Narrow"/>
          <w:b/>
          <w:i/>
        </w:rPr>
      </w:pPr>
      <w:r w:rsidRPr="00180F5C">
        <w:rPr>
          <w:rFonts w:ascii="Arial Narrow" w:eastAsia="Arial Narrow" w:hAnsi="Arial Narrow" w:cs="Arial Narrow"/>
          <w:b/>
          <w:i/>
        </w:rPr>
        <w:t>Narrativa del Escenario de Desarrollo Nacional al 2050 (extracto)</w:t>
      </w:r>
    </w:p>
    <w:p w14:paraId="2271C125" w14:textId="77777777" w:rsidR="00BC23B0" w:rsidRPr="00180F5C" w:rsidRDefault="001D48FA">
      <w:pPr>
        <w:pBdr>
          <w:top w:val="single" w:sz="4" w:space="1" w:color="000000"/>
          <w:left w:val="single" w:sz="4" w:space="4" w:color="000000"/>
          <w:bottom w:val="single" w:sz="4" w:space="1" w:color="000000"/>
          <w:right w:val="single" w:sz="4" w:space="4" w:color="000000"/>
        </w:pBdr>
        <w:ind w:left="720"/>
        <w:jc w:val="both"/>
        <w:rPr>
          <w:rFonts w:ascii="Arial Narrow" w:eastAsia="Arial Narrow" w:hAnsi="Arial Narrow" w:cs="Arial Narrow"/>
          <w:i/>
          <w:sz w:val="20"/>
          <w:szCs w:val="20"/>
        </w:rPr>
      </w:pPr>
      <w:r w:rsidRPr="00180F5C">
        <w:rPr>
          <w:rFonts w:ascii="Arial Narrow" w:eastAsia="Arial Narrow" w:hAnsi="Arial Narrow" w:cs="Arial Narrow"/>
          <w:i/>
          <w:sz w:val="20"/>
          <w:szCs w:val="20"/>
        </w:rPr>
        <w:t>El país se encuentra en armonía con la naturaleza, donde existen buenas prácticas ambientales, donde se avanzó sustancialmente con la implementación de políticas ambientales, intersectoriales y transversales; y un país que trabajó en conjunto con las empresas privadas para prevenir los problemas del cambio climático, logrando reducir las emisiones de CO2 de 7,1 t a 4,3 t (</w:t>
      </w:r>
      <w:proofErr w:type="spellStart"/>
      <w:r w:rsidRPr="00180F5C">
        <w:rPr>
          <w:rFonts w:ascii="Arial Narrow" w:eastAsia="Arial Narrow" w:hAnsi="Arial Narrow" w:cs="Arial Narrow"/>
          <w:i/>
          <w:sz w:val="20"/>
          <w:szCs w:val="20"/>
        </w:rPr>
        <w:t>PlanCC</w:t>
      </w:r>
      <w:proofErr w:type="spellEnd"/>
      <w:r w:rsidRPr="00180F5C">
        <w:rPr>
          <w:rFonts w:ascii="Arial Narrow" w:eastAsia="Arial Narrow" w:hAnsi="Arial Narrow" w:cs="Arial Narrow"/>
          <w:i/>
          <w:sz w:val="20"/>
          <w:szCs w:val="20"/>
        </w:rPr>
        <w:t>, 2014). El sector privado está comprometido en promocionar el empleo verde e incentivar la formalización de los empleos informales como el reciclaje (MINAM, 2016b; CEPLAN, 2019b). Con respecto a la energía, está es aprovechada de fuentes renovables como la bioenergía, las hidroeléctricas, y la energía eólica, tipos de fuentes que no emiten dióxido de carbono (CO2) (WEF, 2017) y que no comprometen los recursos energéticos de las siguientes generaciones. Bajo la misma línea, se crearon ciudades inteligentes que han logrado mejorar el aprovechamiento de los recursos, donde el uso de la energía, de los recursos hídricos y de los recursos forestales es eficiente y sostenible. Además, gracias a la promulgación de leyes con penas severas para evitar la deforestación, así como la aplicación de medidas para la conservación de las especies de flora y fauna silvestre, y garantizar una vida sostenible para las comunidades que habitan en dichos entornos (MINAM, 2016a). Para el sector urbano, fue necesario incorporar mecanismos de prevención y control de ruido, preservar las áreas verdes y ampliar las zonas recreacionales (MINAM, 2011)</w:t>
      </w:r>
    </w:p>
    <w:p w14:paraId="010B7F5D" w14:textId="77777777" w:rsidR="00BC23B0" w:rsidRPr="00180F5C" w:rsidRDefault="001D48FA">
      <w:pPr>
        <w:jc w:val="both"/>
        <w:rPr>
          <w:rFonts w:ascii="Arial Narrow" w:eastAsia="Arial Narrow" w:hAnsi="Arial Narrow" w:cs="Arial Narrow"/>
        </w:rPr>
      </w:pPr>
      <w:r w:rsidRPr="00180F5C">
        <w:rPr>
          <w:rFonts w:ascii="Arial Narrow" w:eastAsia="Arial Narrow" w:hAnsi="Arial Narrow" w:cs="Arial Narrow"/>
        </w:rPr>
        <w:t>La presente política considera el proceso de construcción de la Visión del Perú al 2050 y el escenario de Desarrollo Nacional 2050, al cual todas las entidades del sector público están dirigiendo y armonizando esfuerzos, en dicho sentido, la Política Nacional Forestal y de Fauna Silvestre alinea los esfuerzos con otras Políticas como la Ambiental, Energía y Minas, Hídrica, a fin de dar sostenibilidad a los ecosistemas forestales y otros ecosistemas de vegetación silvestre en armonía con el medio ambiente, y considerando el desarrollo económico del país.</w:t>
      </w:r>
    </w:p>
    <w:p w14:paraId="3121BADF" w14:textId="6B9C0BA0" w:rsidR="00BC23B0" w:rsidRPr="00180F5C" w:rsidRDefault="001D48FA">
      <w:pPr>
        <w:jc w:val="both"/>
        <w:rPr>
          <w:rFonts w:ascii="Arial Narrow" w:eastAsia="Arial Narrow" w:hAnsi="Arial Narrow" w:cs="Arial Narrow"/>
        </w:rPr>
      </w:pPr>
      <w:r w:rsidRPr="00180F5C">
        <w:rPr>
          <w:rFonts w:ascii="Arial Narrow" w:eastAsia="Arial Narrow" w:hAnsi="Arial Narrow" w:cs="Arial Narrow"/>
        </w:rPr>
        <w:t xml:space="preserve">Es por ello que los objetivos y lineamientos de Política buscan contribuir y establecer un cambio en los diversos escenarios en los cuales compartimos responsabilidades y compromisos con otros sectores. </w:t>
      </w:r>
      <w:r w:rsidRPr="00180F5C">
        <w:rPr>
          <w:rFonts w:ascii="Arial Narrow" w:eastAsia="Arial Narrow" w:hAnsi="Arial Narrow" w:cs="Arial Narrow"/>
        </w:rPr>
        <w:lastRenderedPageBreak/>
        <w:t>Asimismo, sienta las bases de cambio para dar un mayor impulso al</w:t>
      </w:r>
      <w:r w:rsidR="0012263D" w:rsidRPr="00180F5C">
        <w:rPr>
          <w:rFonts w:ascii="Arial Narrow" w:eastAsia="Arial Narrow" w:hAnsi="Arial Narrow" w:cs="Arial Narrow"/>
        </w:rPr>
        <w:t xml:space="preserve"> </w:t>
      </w:r>
      <w:r w:rsidRPr="00180F5C">
        <w:rPr>
          <w:rFonts w:ascii="Arial Narrow" w:eastAsia="Arial Narrow" w:hAnsi="Arial Narrow" w:cs="Arial Narrow"/>
        </w:rPr>
        <w:t>aprovechamiento sostenible de los</w:t>
      </w:r>
      <w:r w:rsidR="0012263D" w:rsidRPr="00180F5C">
        <w:rPr>
          <w:rFonts w:ascii="Arial Narrow" w:eastAsia="Arial Narrow" w:hAnsi="Arial Narrow" w:cs="Arial Narrow"/>
        </w:rPr>
        <w:t xml:space="preserve"> bienes y servicios que proveen los</w:t>
      </w:r>
      <w:r w:rsidRPr="00180F5C">
        <w:rPr>
          <w:rFonts w:ascii="Arial Narrow" w:eastAsia="Arial Narrow" w:hAnsi="Arial Narrow" w:cs="Arial Narrow"/>
        </w:rPr>
        <w:t xml:space="preserve"> ecosistemas forestales y otros ecosistemas de vegetación silvestre</w:t>
      </w:r>
      <w:r w:rsidR="0012263D" w:rsidRPr="00180F5C">
        <w:rPr>
          <w:rFonts w:ascii="Arial Narrow" w:eastAsia="Arial Narrow" w:hAnsi="Arial Narrow" w:cs="Arial Narrow"/>
        </w:rPr>
        <w:t>, incluyendo la fauna silvestre,</w:t>
      </w:r>
      <w:r w:rsidRPr="00180F5C">
        <w:rPr>
          <w:rFonts w:ascii="Arial Narrow" w:eastAsia="Arial Narrow" w:hAnsi="Arial Narrow" w:cs="Arial Narrow"/>
        </w:rPr>
        <w:t xml:space="preserve"> hacia el año 2050.</w:t>
      </w:r>
    </w:p>
    <w:p w14:paraId="6238F5F2" w14:textId="5C76EFE3" w:rsidR="003246A6" w:rsidRPr="00180F5C" w:rsidRDefault="003246A6">
      <w:pPr>
        <w:jc w:val="both"/>
        <w:rPr>
          <w:rFonts w:ascii="Arial Narrow" w:eastAsia="Arial Narrow" w:hAnsi="Arial Narrow" w:cs="Arial Narrow"/>
        </w:rPr>
      </w:pPr>
      <w:r w:rsidRPr="00180F5C">
        <w:rPr>
          <w:rFonts w:ascii="Arial Narrow" w:eastAsia="Arial Narrow" w:hAnsi="Arial Narrow" w:cs="Arial Narrow"/>
        </w:rPr>
        <w:t xml:space="preserve">Por otro lado, </w:t>
      </w:r>
      <w:r w:rsidR="008E2E20" w:rsidRPr="00180F5C">
        <w:rPr>
          <w:rFonts w:ascii="Arial Narrow" w:eastAsia="Arial Narrow" w:hAnsi="Arial Narrow" w:cs="Arial Narrow"/>
        </w:rPr>
        <w:t>los objetivos y lineamientos de Política toman en cuenta los Lineamientos de la Segunda Reforma Agraria, aprobado por Decreto Supremo N° 022-2021-MIDAGRI, las mismas que tienen por finalidad promover acciones articuladas entre las entidades públicas y la sociedad civil involucrada, que permitan desarrollar los mecanismos de intervención con la finalidad de mejorar los medios de vida de los productores agrarios y su bienestar.</w:t>
      </w:r>
    </w:p>
    <w:p w14:paraId="19E6DA9A" w14:textId="77777777" w:rsidR="00BC23B0" w:rsidRPr="00180F5C" w:rsidRDefault="001D48FA">
      <w:pPr>
        <w:rPr>
          <w:rFonts w:ascii="Arial Narrow" w:eastAsia="Arial Narrow" w:hAnsi="Arial Narrow" w:cs="Arial Narrow"/>
          <w:b/>
          <w:sz w:val="24"/>
          <w:szCs w:val="24"/>
        </w:rPr>
      </w:pPr>
      <w:r w:rsidRPr="00180F5C">
        <w:br w:type="page"/>
      </w:r>
    </w:p>
    <w:p w14:paraId="485D1059" w14:textId="2EA62CD2" w:rsidR="00BC23B0" w:rsidRPr="00180F5C" w:rsidRDefault="004C5355">
      <w:pPr>
        <w:pStyle w:val="Ttulo2"/>
        <w:keepLines w:val="0"/>
        <w:numPr>
          <w:ilvl w:val="0"/>
          <w:numId w:val="6"/>
        </w:numPr>
        <w:spacing w:before="240" w:after="60"/>
        <w:ind w:left="284" w:hanging="284"/>
        <w:rPr>
          <w:rFonts w:ascii="Arial Narrow" w:eastAsia="Arial Narrow" w:hAnsi="Arial Narrow" w:cs="Arial Narrow"/>
          <w:b/>
          <w:color w:val="auto"/>
          <w:sz w:val="24"/>
          <w:szCs w:val="24"/>
        </w:rPr>
      </w:pPr>
      <w:bookmarkStart w:id="4" w:name="_Toc95145129"/>
      <w:r w:rsidRPr="00180F5C">
        <w:rPr>
          <w:rFonts w:ascii="Arial Narrow" w:eastAsia="Arial Narrow" w:hAnsi="Arial Narrow" w:cs="Arial Narrow"/>
          <w:b/>
          <w:color w:val="auto"/>
          <w:sz w:val="24"/>
          <w:szCs w:val="24"/>
        </w:rPr>
        <w:lastRenderedPageBreak/>
        <w:t>DELIMITACIÓN DE OBJETIVOS PRIORITARIOS</w:t>
      </w:r>
      <w:bookmarkEnd w:id="4"/>
      <w:r w:rsidRPr="00180F5C">
        <w:rPr>
          <w:rFonts w:ascii="Arial Narrow" w:eastAsia="Arial Narrow" w:hAnsi="Arial Narrow" w:cs="Arial Narrow"/>
          <w:b/>
          <w:color w:val="auto"/>
          <w:sz w:val="24"/>
          <w:szCs w:val="24"/>
        </w:rPr>
        <w:t xml:space="preserve"> </w:t>
      </w:r>
    </w:p>
    <w:p w14:paraId="35490E55" w14:textId="50D4B691" w:rsidR="00BC23B0" w:rsidRPr="00180F5C" w:rsidRDefault="001D48FA">
      <w:pPr>
        <w:jc w:val="both"/>
        <w:rPr>
          <w:rFonts w:ascii="Arial Narrow" w:eastAsia="Arial Narrow" w:hAnsi="Arial Narrow" w:cs="Arial Narrow"/>
        </w:rPr>
      </w:pPr>
      <w:r w:rsidRPr="00180F5C">
        <w:rPr>
          <w:rFonts w:ascii="Arial Narrow" w:eastAsia="Arial Narrow" w:hAnsi="Arial Narrow" w:cs="Arial Narrow"/>
        </w:rPr>
        <w:t>Los objetivos de Política se construyeron basados en los principales cambios que se propone lograr al año 2030 en los ecosistemas forestales y otros ecosistemas de vegetación silvestre. En este sentido, los objetivos establecen los resultados finales o los impactos que se espera alcanzar a nivel nacional en materia forestal y de fauna silvestre. Los objetivos prioritarios son los siguientes:</w:t>
      </w:r>
    </w:p>
    <w:p w14:paraId="4EB7B137" w14:textId="3812424A" w:rsidR="00BC23B0" w:rsidRPr="00180F5C" w:rsidRDefault="001D48FA">
      <w:pPr>
        <w:numPr>
          <w:ilvl w:val="0"/>
          <w:numId w:val="7"/>
        </w:numPr>
        <w:pBdr>
          <w:top w:val="nil"/>
          <w:left w:val="nil"/>
          <w:bottom w:val="nil"/>
          <w:right w:val="nil"/>
          <w:between w:val="nil"/>
        </w:pBdr>
        <w:spacing w:after="0"/>
        <w:jc w:val="both"/>
        <w:rPr>
          <w:rFonts w:ascii="Arial Narrow" w:eastAsia="Arial Narrow" w:hAnsi="Arial Narrow" w:cs="Arial Narrow"/>
        </w:rPr>
      </w:pPr>
      <w:r w:rsidRPr="00180F5C">
        <w:rPr>
          <w:rFonts w:ascii="Arial Narrow" w:eastAsia="Arial Narrow" w:hAnsi="Arial Narrow" w:cs="Arial Narrow"/>
        </w:rPr>
        <w:t>Mejorar el aprovechamiento sostenible de los bienes y servicios de los ecosistemas forestales, otros ecosistemas de vegetación silvestre y de la fauna silvestre.</w:t>
      </w:r>
    </w:p>
    <w:p w14:paraId="781658C1" w14:textId="77777777" w:rsidR="00BC23B0" w:rsidRPr="00180F5C" w:rsidRDefault="001D48FA">
      <w:pPr>
        <w:numPr>
          <w:ilvl w:val="0"/>
          <w:numId w:val="7"/>
        </w:numPr>
        <w:pBdr>
          <w:top w:val="nil"/>
          <w:left w:val="nil"/>
          <w:bottom w:val="nil"/>
          <w:right w:val="nil"/>
          <w:between w:val="nil"/>
        </w:pBdr>
        <w:spacing w:after="0"/>
        <w:jc w:val="both"/>
        <w:rPr>
          <w:rFonts w:ascii="Arial Narrow" w:eastAsia="Arial Narrow" w:hAnsi="Arial Narrow" w:cs="Arial Narrow"/>
        </w:rPr>
      </w:pPr>
      <w:r w:rsidRPr="00180F5C">
        <w:rPr>
          <w:rFonts w:ascii="Arial Narrow" w:eastAsia="Arial Narrow" w:hAnsi="Arial Narrow" w:cs="Arial Narrow"/>
        </w:rPr>
        <w:t>Incrementar la productividad en el aprovechamiento sostenible de los ecosistemas forestales, otros ecosistemas de vegetación silvestre y de la fauna silvestre.</w:t>
      </w:r>
    </w:p>
    <w:p w14:paraId="0C57D2C9" w14:textId="77777777" w:rsidR="00BC23B0" w:rsidRPr="00180F5C" w:rsidRDefault="001D48FA">
      <w:pPr>
        <w:numPr>
          <w:ilvl w:val="0"/>
          <w:numId w:val="7"/>
        </w:numPr>
        <w:pBdr>
          <w:top w:val="nil"/>
          <w:left w:val="nil"/>
          <w:bottom w:val="nil"/>
          <w:right w:val="nil"/>
          <w:between w:val="nil"/>
        </w:pBdr>
        <w:jc w:val="both"/>
        <w:rPr>
          <w:rFonts w:ascii="Arial Narrow" w:eastAsia="Arial Narrow" w:hAnsi="Arial Narrow" w:cs="Arial Narrow"/>
        </w:rPr>
      </w:pPr>
      <w:r w:rsidRPr="00180F5C">
        <w:rPr>
          <w:rFonts w:ascii="Arial Narrow" w:eastAsia="Arial Narrow" w:hAnsi="Arial Narrow" w:cs="Arial Narrow"/>
        </w:rPr>
        <w:t>Fortalecer la gobernanza forestal y de fauna silvestre</w:t>
      </w:r>
    </w:p>
    <w:p w14:paraId="203E2770" w14:textId="77777777" w:rsidR="00BC23B0" w:rsidRPr="00180F5C" w:rsidRDefault="001D48FA">
      <w:pPr>
        <w:jc w:val="both"/>
        <w:rPr>
          <w:rFonts w:ascii="Arial Narrow" w:eastAsia="Arial Narrow" w:hAnsi="Arial Narrow" w:cs="Arial Narrow"/>
        </w:rPr>
      </w:pPr>
      <w:bookmarkStart w:id="5" w:name="_tyjcwt" w:colFirst="0" w:colLast="0"/>
      <w:bookmarkEnd w:id="5"/>
      <w:r w:rsidRPr="00180F5C">
        <w:rPr>
          <w:rFonts w:ascii="Arial Narrow" w:eastAsia="Arial Narrow" w:hAnsi="Arial Narrow" w:cs="Arial Narrow"/>
        </w:rPr>
        <w:t>Dichos objetivos buscan generar soluciones y cambios a las causas directas, así mismo, permite alcanzar el aprovechamiento sostenible con enfoque ecosistémico para prevenir, reducir o solucionar el problema público, y conducen a la situación futura deseada para la población. La relación con las causas directas se puede apreciar en la tabla 1.</w:t>
      </w:r>
    </w:p>
    <w:p w14:paraId="0B7BB2EE" w14:textId="77777777" w:rsidR="00BC23B0" w:rsidRPr="00180F5C" w:rsidRDefault="001D48FA">
      <w:pPr>
        <w:keepNext/>
        <w:pBdr>
          <w:top w:val="nil"/>
          <w:left w:val="nil"/>
          <w:bottom w:val="nil"/>
          <w:right w:val="nil"/>
          <w:between w:val="nil"/>
        </w:pBdr>
        <w:spacing w:after="200" w:line="240" w:lineRule="auto"/>
        <w:jc w:val="center"/>
        <w:rPr>
          <w:rFonts w:ascii="Arial Narrow" w:eastAsia="Arial Narrow" w:hAnsi="Arial Narrow" w:cs="Arial Narrow"/>
          <w:b/>
        </w:rPr>
      </w:pPr>
      <w:r w:rsidRPr="00180F5C">
        <w:rPr>
          <w:rFonts w:ascii="Arial Narrow" w:eastAsia="Arial Narrow" w:hAnsi="Arial Narrow" w:cs="Arial Narrow"/>
          <w:b/>
        </w:rPr>
        <w:t>Tabla 1: Relación de las causas directas y los objetivos prioritarios de la Política</w:t>
      </w:r>
    </w:p>
    <w:tbl>
      <w:tblPr>
        <w:tblStyle w:val="a0"/>
        <w:tblW w:w="822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100"/>
        <w:gridCol w:w="5120"/>
      </w:tblGrid>
      <w:tr w:rsidR="00BC23B0" w:rsidRPr="00180F5C" w14:paraId="6F9B7F41" w14:textId="77777777">
        <w:trPr>
          <w:trHeight w:val="64"/>
        </w:trPr>
        <w:tc>
          <w:tcPr>
            <w:tcW w:w="3100" w:type="dxa"/>
            <w:shd w:val="clear" w:color="auto" w:fill="A8D08D"/>
            <w:vAlign w:val="center"/>
          </w:tcPr>
          <w:p w14:paraId="238C13A1" w14:textId="77777777" w:rsidR="00BC23B0" w:rsidRPr="00180F5C" w:rsidRDefault="001D48FA">
            <w:pPr>
              <w:pBdr>
                <w:top w:val="nil"/>
                <w:left w:val="nil"/>
                <w:bottom w:val="nil"/>
                <w:right w:val="nil"/>
                <w:between w:val="nil"/>
              </w:pBdr>
              <w:spacing w:after="0" w:line="240" w:lineRule="auto"/>
              <w:jc w:val="center"/>
              <w:rPr>
                <w:rFonts w:ascii="Arial Narrow" w:eastAsia="Arial Narrow" w:hAnsi="Arial Narrow" w:cs="Arial Narrow"/>
              </w:rPr>
            </w:pPr>
            <w:commentRangeStart w:id="6"/>
            <w:commentRangeStart w:id="7"/>
            <w:r w:rsidRPr="00180F5C">
              <w:rPr>
                <w:rFonts w:ascii="Arial Narrow" w:eastAsia="Arial Narrow" w:hAnsi="Arial Narrow" w:cs="Arial Narrow"/>
                <w:b/>
              </w:rPr>
              <w:t>Causa Directas</w:t>
            </w:r>
            <w:commentRangeEnd w:id="7"/>
            <w:r w:rsidR="003A263E">
              <w:rPr>
                <w:rStyle w:val="Refdecomentario"/>
              </w:rPr>
              <w:commentReference w:id="7"/>
            </w:r>
          </w:p>
        </w:tc>
        <w:tc>
          <w:tcPr>
            <w:tcW w:w="5120" w:type="dxa"/>
            <w:shd w:val="clear" w:color="auto" w:fill="A8D08D"/>
            <w:vAlign w:val="center"/>
          </w:tcPr>
          <w:p w14:paraId="4FD9BFAF" w14:textId="77777777" w:rsidR="00BC23B0" w:rsidRPr="00180F5C" w:rsidRDefault="001D48FA">
            <w:pPr>
              <w:pBdr>
                <w:top w:val="nil"/>
                <w:left w:val="nil"/>
                <w:bottom w:val="nil"/>
                <w:right w:val="nil"/>
                <w:between w:val="nil"/>
              </w:pBdr>
              <w:spacing w:after="0" w:line="240" w:lineRule="auto"/>
              <w:jc w:val="center"/>
              <w:rPr>
                <w:rFonts w:ascii="Arial Narrow" w:eastAsia="Arial Narrow" w:hAnsi="Arial Narrow" w:cs="Arial Narrow"/>
              </w:rPr>
            </w:pPr>
            <w:commentRangeStart w:id="8"/>
            <w:r w:rsidRPr="00180F5C">
              <w:rPr>
                <w:rFonts w:ascii="Arial Narrow" w:eastAsia="Arial Narrow" w:hAnsi="Arial Narrow" w:cs="Arial Narrow"/>
                <w:b/>
              </w:rPr>
              <w:t>Objetivos Prioritarios</w:t>
            </w:r>
            <w:commentRangeEnd w:id="8"/>
            <w:r w:rsidR="00D017DB">
              <w:rPr>
                <w:rStyle w:val="Refdecomentario"/>
              </w:rPr>
              <w:commentReference w:id="8"/>
            </w:r>
            <w:commentRangeEnd w:id="6"/>
            <w:r w:rsidR="004819D1">
              <w:rPr>
                <w:rStyle w:val="Refdecomentario"/>
              </w:rPr>
              <w:commentReference w:id="6"/>
            </w:r>
          </w:p>
        </w:tc>
      </w:tr>
      <w:tr w:rsidR="00BC23B0" w:rsidRPr="00180F5C" w14:paraId="0F44539A" w14:textId="77777777">
        <w:trPr>
          <w:trHeight w:val="394"/>
        </w:trPr>
        <w:tc>
          <w:tcPr>
            <w:tcW w:w="3100" w:type="dxa"/>
            <w:vAlign w:val="center"/>
          </w:tcPr>
          <w:p w14:paraId="3B6DC2EB"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Débil capacidad para el aprovechamiento sostenible de los bienes y servicios de los ecosistemas forestales, otros ecosistemas de vegetación silvestre y de la fauna silvestre</w:t>
            </w:r>
          </w:p>
        </w:tc>
        <w:tc>
          <w:tcPr>
            <w:tcW w:w="5120" w:type="dxa"/>
            <w:vAlign w:val="center"/>
          </w:tcPr>
          <w:p w14:paraId="09921B7A" w14:textId="357B000C"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b/>
              </w:rPr>
              <w:t>OP 1:</w:t>
            </w:r>
            <w:r w:rsidRPr="00180F5C">
              <w:rPr>
                <w:rFonts w:ascii="Arial Narrow" w:eastAsia="Arial Narrow" w:hAnsi="Arial Narrow" w:cs="Arial Narrow"/>
              </w:rPr>
              <w:t xml:space="preserve"> Mejorar el aprovechamiento sostenible de los bienes y servicios de los ecosistemas forestales, otros ecosistemas de vegetación silvestre y de la fauna silvestre  </w:t>
            </w:r>
          </w:p>
          <w:p w14:paraId="7CDB9732" w14:textId="2A3F5737" w:rsidR="007644C0" w:rsidRPr="00180F5C" w:rsidRDefault="007644C0">
            <w:pPr>
              <w:spacing w:after="0" w:line="240" w:lineRule="auto"/>
              <w:jc w:val="both"/>
              <w:rPr>
                <w:rFonts w:ascii="Arial Narrow" w:eastAsia="Arial Narrow" w:hAnsi="Arial Narrow" w:cs="Arial Narrow"/>
              </w:rPr>
            </w:pPr>
          </w:p>
        </w:tc>
      </w:tr>
      <w:tr w:rsidR="00BC23B0" w:rsidRPr="00180F5C" w14:paraId="77671E9A" w14:textId="77777777">
        <w:trPr>
          <w:trHeight w:val="282"/>
        </w:trPr>
        <w:tc>
          <w:tcPr>
            <w:tcW w:w="3100" w:type="dxa"/>
            <w:vAlign w:val="center"/>
          </w:tcPr>
          <w:p w14:paraId="4B47E6EE"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Bajas condiciones para alcanzar productividad en el aprovechamiento sostenible de los ecosistemas forestales, otros ecosistemas de vegetación silvestre y de la fauna silvestre</w:t>
            </w:r>
          </w:p>
        </w:tc>
        <w:tc>
          <w:tcPr>
            <w:tcW w:w="5120" w:type="dxa"/>
            <w:vAlign w:val="center"/>
          </w:tcPr>
          <w:p w14:paraId="207303D7" w14:textId="77777777" w:rsidR="00BC23B0" w:rsidRPr="00180F5C" w:rsidRDefault="001D48FA">
            <w:pPr>
              <w:spacing w:after="0" w:line="240" w:lineRule="auto"/>
              <w:jc w:val="both"/>
              <w:rPr>
                <w:rFonts w:ascii="Arial Narrow" w:eastAsia="Arial Narrow" w:hAnsi="Arial Narrow" w:cs="Arial Narrow"/>
              </w:rPr>
            </w:pPr>
            <w:commentRangeStart w:id="9"/>
            <w:r w:rsidRPr="00180F5C">
              <w:rPr>
                <w:rFonts w:ascii="Arial Narrow" w:eastAsia="Arial Narrow" w:hAnsi="Arial Narrow" w:cs="Arial Narrow"/>
                <w:b/>
              </w:rPr>
              <w:t>OP 2:</w:t>
            </w:r>
            <w:r w:rsidRPr="00180F5C">
              <w:rPr>
                <w:rFonts w:ascii="Arial Narrow" w:eastAsia="Arial Narrow" w:hAnsi="Arial Narrow" w:cs="Arial Narrow"/>
              </w:rPr>
              <w:t xml:space="preserve"> Incrementar la productividad en el aprovechamiento sostenible de los ecosistemas forestales, otros ecosistemas de vegetación silvestre y de la fauna silvestre</w:t>
            </w:r>
            <w:commentRangeEnd w:id="9"/>
            <w:r w:rsidR="008C165F">
              <w:rPr>
                <w:rStyle w:val="Refdecomentario"/>
              </w:rPr>
              <w:commentReference w:id="9"/>
            </w:r>
          </w:p>
        </w:tc>
      </w:tr>
      <w:tr w:rsidR="00BC23B0" w:rsidRPr="00180F5C" w14:paraId="1380DC59" w14:textId="77777777">
        <w:trPr>
          <w:trHeight w:val="98"/>
        </w:trPr>
        <w:tc>
          <w:tcPr>
            <w:tcW w:w="3100" w:type="dxa"/>
            <w:vAlign w:val="center"/>
          </w:tcPr>
          <w:p w14:paraId="4A0DEF6F"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Débil gobernanza forestal y de fauna silvestre</w:t>
            </w:r>
          </w:p>
        </w:tc>
        <w:tc>
          <w:tcPr>
            <w:tcW w:w="5120" w:type="dxa"/>
            <w:vAlign w:val="center"/>
          </w:tcPr>
          <w:p w14:paraId="13A747F9" w14:textId="77777777" w:rsidR="00BC23B0" w:rsidRPr="00180F5C" w:rsidRDefault="001D48FA">
            <w:pPr>
              <w:jc w:val="both"/>
              <w:rPr>
                <w:rFonts w:ascii="Arial Narrow" w:eastAsia="Arial Narrow" w:hAnsi="Arial Narrow" w:cs="Arial Narrow"/>
              </w:rPr>
            </w:pPr>
            <w:r w:rsidRPr="00180F5C">
              <w:rPr>
                <w:rFonts w:ascii="Arial Narrow" w:eastAsia="Arial Narrow" w:hAnsi="Arial Narrow" w:cs="Arial Narrow"/>
                <w:b/>
              </w:rPr>
              <w:t>OP 3:</w:t>
            </w:r>
            <w:r w:rsidRPr="00180F5C">
              <w:rPr>
                <w:rFonts w:ascii="Arial Narrow" w:eastAsia="Arial Narrow" w:hAnsi="Arial Narrow" w:cs="Arial Narrow"/>
              </w:rPr>
              <w:t xml:space="preserve"> Fortalecer la gobernanza forestal y de fauna silvestre</w:t>
            </w:r>
          </w:p>
        </w:tc>
      </w:tr>
    </w:tbl>
    <w:p w14:paraId="51920159" w14:textId="77777777" w:rsidR="00BC23B0" w:rsidRPr="00180F5C" w:rsidRDefault="00BC23B0">
      <w:pPr>
        <w:jc w:val="both"/>
        <w:rPr>
          <w:rFonts w:ascii="Arial Narrow" w:eastAsia="Arial Narrow" w:hAnsi="Arial Narrow" w:cs="Arial Narrow"/>
        </w:rPr>
      </w:pPr>
    </w:p>
    <w:p w14:paraId="694A83F4" w14:textId="4ABD93FE" w:rsidR="00BC23B0" w:rsidRPr="00180F5C" w:rsidRDefault="001D48FA">
      <w:pPr>
        <w:pStyle w:val="Ttulo3"/>
        <w:jc w:val="both"/>
        <w:rPr>
          <w:rFonts w:ascii="Arial Narrow" w:eastAsia="Arial Narrow" w:hAnsi="Arial Narrow" w:cs="Arial Narrow"/>
          <w:b/>
          <w:color w:val="auto"/>
          <w:sz w:val="22"/>
          <w:szCs w:val="22"/>
        </w:rPr>
      </w:pPr>
      <w:bookmarkStart w:id="10" w:name="_Toc95145130"/>
      <w:r w:rsidRPr="00180F5C">
        <w:rPr>
          <w:rFonts w:ascii="Arial Narrow" w:eastAsia="Arial Narrow" w:hAnsi="Arial Narrow" w:cs="Arial Narrow"/>
          <w:b/>
          <w:color w:val="auto"/>
          <w:sz w:val="22"/>
          <w:szCs w:val="22"/>
        </w:rPr>
        <w:t>Objetivo N° 1: Mejorar el aprovechamiento sostenible</w:t>
      </w:r>
      <w:r w:rsidRPr="00180F5C">
        <w:rPr>
          <w:rFonts w:ascii="Arial Narrow" w:eastAsia="Arial Narrow" w:hAnsi="Arial Narrow" w:cs="Arial Narrow"/>
          <w:b/>
          <w:color w:val="auto"/>
          <w:sz w:val="22"/>
          <w:szCs w:val="22"/>
          <w:vertAlign w:val="superscript"/>
        </w:rPr>
        <w:footnoteReference w:id="1"/>
      </w:r>
      <w:r w:rsidRPr="00180F5C">
        <w:rPr>
          <w:rFonts w:ascii="Arial Narrow" w:eastAsia="Arial Narrow" w:hAnsi="Arial Narrow" w:cs="Arial Narrow"/>
          <w:b/>
          <w:color w:val="auto"/>
          <w:sz w:val="22"/>
          <w:szCs w:val="22"/>
        </w:rPr>
        <w:t xml:space="preserve"> de los bienes y servicios de los ecosistemas forestales, otros ecosistemas de vegetación silvestre y de la fauna silvestre.</w:t>
      </w:r>
      <w:bookmarkEnd w:id="10"/>
    </w:p>
    <w:p w14:paraId="6AB51290" w14:textId="77777777" w:rsidR="00BC23B0" w:rsidRPr="00180F5C" w:rsidRDefault="00BC23B0"/>
    <w:p w14:paraId="2050E6B4" w14:textId="77777777" w:rsidR="0012263D" w:rsidRPr="00180F5C" w:rsidRDefault="001D48FA">
      <w:pPr>
        <w:jc w:val="both"/>
        <w:rPr>
          <w:rFonts w:ascii="Arial Narrow" w:eastAsia="Arial Narrow" w:hAnsi="Arial Narrow" w:cs="Arial Narrow"/>
        </w:rPr>
      </w:pPr>
      <w:r w:rsidRPr="00180F5C">
        <w:rPr>
          <w:rFonts w:ascii="Arial Narrow" w:eastAsia="Arial Narrow" w:hAnsi="Arial Narrow" w:cs="Arial Narrow"/>
        </w:rPr>
        <w:t>El presente objetivo responde a buscar soluciones al factor causal “Débil capacidad para el aprovechamiento sostenible de los bienes y servicios de los ecosistemas forestales, otros ecosistemas de vegetación silvestre y de la fauna silvestre” dado que este factor causal evidencia como en los últimos años la pérdida de cobertura forestal ha venido incrementándose a un ritmo acelerado, llegando a niveles superiores a 180 mil hectáreas deforestadas en el año 2015, en tanto que en el año 2019 esta representó 147 mil hectáreas</w:t>
      </w:r>
      <w:r w:rsidR="0012263D" w:rsidRPr="00180F5C">
        <w:rPr>
          <w:rFonts w:ascii="Arial Narrow" w:eastAsia="Arial Narrow" w:hAnsi="Arial Narrow" w:cs="Arial Narrow"/>
        </w:rPr>
        <w:t>.</w:t>
      </w:r>
      <w:r w:rsidR="004C5355" w:rsidRPr="00180F5C">
        <w:rPr>
          <w:rFonts w:ascii="Arial Narrow" w:eastAsia="Arial Narrow" w:hAnsi="Arial Narrow" w:cs="Arial Narrow"/>
        </w:rPr>
        <w:t xml:space="preserve"> Sin embargo, en el año 2020 </w:t>
      </w:r>
      <w:r w:rsidR="0012263D" w:rsidRPr="00180F5C">
        <w:rPr>
          <w:rFonts w:ascii="Arial Narrow" w:eastAsia="Arial Narrow" w:hAnsi="Arial Narrow" w:cs="Arial Narrow"/>
        </w:rPr>
        <w:t xml:space="preserve">ante la coyuntura global ocasionado por la pandemia del COVID 19, </w:t>
      </w:r>
      <w:r w:rsidR="004C5355" w:rsidRPr="00180F5C">
        <w:rPr>
          <w:rFonts w:ascii="Arial Narrow" w:eastAsia="Arial Narrow" w:hAnsi="Arial Narrow" w:cs="Arial Narrow"/>
        </w:rPr>
        <w:t>la deforestación alcanzó las 203 272 hectáreas</w:t>
      </w:r>
      <w:r w:rsidRPr="00180F5C">
        <w:rPr>
          <w:rFonts w:ascii="Arial Narrow" w:eastAsia="Arial Narrow" w:hAnsi="Arial Narrow" w:cs="Arial Narrow"/>
        </w:rPr>
        <w:t xml:space="preserve">. </w:t>
      </w:r>
    </w:p>
    <w:p w14:paraId="3F95FFDF" w14:textId="18AF8368" w:rsidR="00BC23B0" w:rsidRPr="00180F5C" w:rsidRDefault="001D48FA">
      <w:pPr>
        <w:jc w:val="both"/>
        <w:rPr>
          <w:rFonts w:ascii="Arial Narrow" w:eastAsia="Arial Narrow" w:hAnsi="Arial Narrow" w:cs="Arial Narrow"/>
        </w:rPr>
      </w:pPr>
      <w:r w:rsidRPr="00180F5C">
        <w:rPr>
          <w:rFonts w:ascii="Arial Narrow" w:eastAsia="Arial Narrow" w:hAnsi="Arial Narrow" w:cs="Arial Narrow"/>
        </w:rPr>
        <w:t xml:space="preserve">Asimismo, esto se correlaciona con los niveles y ritmos de crecimiento (5.2%) de emisión de CO2 el cual es superior a otros países de la región. Cabe destacar que la deforestación y la degradación de los ecosistemas forestales y otros ecosistemas de vegetación silvestre ocasionan la pérdida de biodiversidad, </w:t>
      </w:r>
      <w:r w:rsidRPr="00180F5C">
        <w:rPr>
          <w:rFonts w:ascii="Arial Narrow" w:eastAsia="Arial Narrow" w:hAnsi="Arial Narrow" w:cs="Arial Narrow"/>
        </w:rPr>
        <w:lastRenderedPageBreak/>
        <w:t>además de la pérdida de servicios ambientales como resultado de una sobreexplotación de los recursos forestales y de fauna silvestre.</w:t>
      </w:r>
    </w:p>
    <w:p w14:paraId="7885D484" w14:textId="24A4BA0A" w:rsidR="00BC23B0" w:rsidRPr="00180F5C" w:rsidRDefault="001D48FA">
      <w:pPr>
        <w:shd w:val="clear" w:color="auto" w:fill="FFFFFF"/>
        <w:spacing w:after="0" w:line="240" w:lineRule="auto"/>
        <w:jc w:val="both"/>
        <w:rPr>
          <w:rFonts w:ascii="Arial Narrow" w:eastAsia="Arial Narrow" w:hAnsi="Arial Narrow" w:cs="Arial Narrow"/>
        </w:rPr>
      </w:pPr>
      <w:r w:rsidRPr="00180F5C">
        <w:rPr>
          <w:rFonts w:ascii="Arial Narrow" w:eastAsia="Arial Narrow" w:hAnsi="Arial Narrow" w:cs="Arial Narrow"/>
        </w:rPr>
        <w:t>Por otro lado, se debe tener en cuenta el manejo integral de los ecosistemas basados en los principios de la gestión forestal y de fauna silvestre como se está considerando al enfoque ecosistémico. Asimismo, la gestión del Patrimonio Forestal y de Fauna Silvestre de la Nación se rige por el enfoque ecosistémico, en el marco del Convenio sobre la Diversidad Biológica, entendido como una estrategia para el manejo integrado de las tierras, agua y recursos vivos, que promueve la conservación y uso sostenible de un modo equitativo. Del mismo modo, busca comprender y gestionar los ecosistemas forestales</w:t>
      </w:r>
      <w:r w:rsidR="0012263D" w:rsidRPr="00180F5C">
        <w:rPr>
          <w:rFonts w:ascii="Arial Narrow" w:eastAsia="Arial Narrow" w:hAnsi="Arial Narrow" w:cs="Arial Narrow"/>
        </w:rPr>
        <w:t>,</w:t>
      </w:r>
      <w:r w:rsidRPr="00180F5C">
        <w:rPr>
          <w:rFonts w:ascii="Arial Narrow" w:eastAsia="Arial Narrow" w:hAnsi="Arial Narrow" w:cs="Arial Narrow"/>
        </w:rPr>
        <w:t xml:space="preserve"> otros ecosistemas de vegetación silvestre</w:t>
      </w:r>
      <w:r w:rsidR="0012263D" w:rsidRPr="00180F5C">
        <w:rPr>
          <w:rFonts w:ascii="Arial Narrow" w:eastAsia="Arial Narrow" w:hAnsi="Arial Narrow" w:cs="Arial Narrow"/>
        </w:rPr>
        <w:t xml:space="preserve"> y la fauna silvestre</w:t>
      </w:r>
      <w:r w:rsidRPr="00180F5C">
        <w:rPr>
          <w:rFonts w:ascii="Arial Narrow" w:eastAsia="Arial Narrow" w:hAnsi="Arial Narrow" w:cs="Arial Narrow"/>
        </w:rPr>
        <w:t xml:space="preserve">, a través de procesos de manejo adaptativo que consideren: los factores ambientales, ecológicos, económicos, socioculturales, la cosmovisión indígena, la zonificación ecológica </w:t>
      </w:r>
      <w:ins w:id="11" w:author="Litz Tello Flores" w:date="2022-08-04T15:29:00Z">
        <w:r w:rsidR="006C50CC">
          <w:rPr>
            <w:rFonts w:ascii="Arial Narrow" w:eastAsia="Arial Narrow" w:hAnsi="Arial Narrow" w:cs="Arial Narrow"/>
          </w:rPr>
          <w:t xml:space="preserve">y </w:t>
        </w:r>
      </w:ins>
      <w:r w:rsidRPr="00180F5C">
        <w:rPr>
          <w:rFonts w:ascii="Arial Narrow" w:eastAsia="Arial Narrow" w:hAnsi="Arial Narrow" w:cs="Arial Narrow"/>
        </w:rPr>
        <w:t xml:space="preserve">económica y el ordenamiento territorial. Al considerar estos aspectos, se ha identificado que el </w:t>
      </w:r>
      <w:r w:rsidR="0012263D" w:rsidRPr="00180F5C">
        <w:rPr>
          <w:rFonts w:ascii="Arial Narrow" w:eastAsia="Arial Narrow" w:hAnsi="Arial Narrow" w:cs="Arial Narrow"/>
        </w:rPr>
        <w:t xml:space="preserve">aún </w:t>
      </w:r>
      <w:r w:rsidRPr="00180F5C">
        <w:rPr>
          <w:rFonts w:ascii="Arial Narrow" w:eastAsia="Arial Narrow" w:hAnsi="Arial Narrow" w:cs="Arial Narrow"/>
        </w:rPr>
        <w:t xml:space="preserve">limitado ordenamiento forestal no contribuye </w:t>
      </w:r>
      <w:r w:rsidR="0012263D" w:rsidRPr="00180F5C">
        <w:rPr>
          <w:rFonts w:ascii="Arial Narrow" w:eastAsia="Arial Narrow" w:hAnsi="Arial Narrow" w:cs="Arial Narrow"/>
        </w:rPr>
        <w:t xml:space="preserve">al </w:t>
      </w:r>
      <w:r w:rsidRPr="00180F5C">
        <w:rPr>
          <w:rFonts w:ascii="Arial Narrow" w:eastAsia="Arial Narrow" w:hAnsi="Arial Narrow" w:cs="Arial Narrow"/>
        </w:rPr>
        <w:t>aprovechamiento sostenible de los bienes y servicios de los ecosistemas forestales, otros ecosistemas de vegetación silvestre y de la fauna silvestre. Del mismo modo, se tiene escaso impulso a la reforestación y restauración siendo aún incipientes, y persisten los problemas respecto a los mecanismos de acceso y de supervisión del aprovechamiento de los recursos forestales y de fauna silvestre; así como el limitado manejo de los recursos forestales y de fauna silvestre; provocando el incremento de la degradación y deforestación. También, se suma el débil control de las actividades ilegales e informales, y la expansión de la frontera agrícola que ponen en riesgo los recursos forestales y fauna silvestre del país</w:t>
      </w:r>
      <w:r w:rsidR="0012263D" w:rsidRPr="00180F5C">
        <w:rPr>
          <w:rFonts w:ascii="Arial Narrow" w:eastAsia="Arial Narrow" w:hAnsi="Arial Narrow" w:cs="Arial Narrow"/>
        </w:rPr>
        <w:t>;</w:t>
      </w:r>
      <w:r w:rsidRPr="00180F5C">
        <w:rPr>
          <w:rFonts w:ascii="Arial Narrow" w:eastAsia="Arial Narrow" w:hAnsi="Arial Narrow" w:cs="Arial Narrow"/>
        </w:rPr>
        <w:t xml:space="preserve"> </w:t>
      </w:r>
      <w:r w:rsidR="0012263D" w:rsidRPr="00180F5C">
        <w:rPr>
          <w:rFonts w:ascii="Arial Narrow" w:eastAsia="Arial Narrow" w:hAnsi="Arial Narrow" w:cs="Arial Narrow"/>
        </w:rPr>
        <w:t xml:space="preserve">todo ello </w:t>
      </w:r>
      <w:r w:rsidRPr="00180F5C">
        <w:rPr>
          <w:rFonts w:ascii="Arial Narrow" w:eastAsia="Arial Narrow" w:hAnsi="Arial Narrow" w:cs="Arial Narrow"/>
        </w:rPr>
        <w:t xml:space="preserve">se aborda con el presente objetivo para mejorar </w:t>
      </w:r>
      <w:r w:rsidR="0012263D" w:rsidRPr="00180F5C">
        <w:rPr>
          <w:rFonts w:ascii="Arial Narrow" w:eastAsia="Arial Narrow" w:hAnsi="Arial Narrow" w:cs="Arial Narrow"/>
        </w:rPr>
        <w:t>el</w:t>
      </w:r>
      <w:r w:rsidRPr="00180F5C">
        <w:rPr>
          <w:rFonts w:ascii="Arial Narrow" w:eastAsia="Arial Narrow" w:hAnsi="Arial Narrow" w:cs="Arial Narrow"/>
        </w:rPr>
        <w:t xml:space="preserve"> aprovechamiento sostenible de los bienes y servicios de los ecosistemas forestales, otros ecosistemas de vegetación silvestre y de la fauna silvestre.</w:t>
      </w:r>
    </w:p>
    <w:p w14:paraId="4136C93C" w14:textId="77777777" w:rsidR="00BC23B0" w:rsidRPr="00180F5C" w:rsidRDefault="00BC23B0">
      <w:pPr>
        <w:shd w:val="clear" w:color="auto" w:fill="FFFFFF"/>
        <w:spacing w:after="0" w:line="240" w:lineRule="auto"/>
        <w:jc w:val="both"/>
        <w:rPr>
          <w:rFonts w:ascii="Arial Narrow" w:eastAsia="Arial Narrow" w:hAnsi="Arial Narrow" w:cs="Arial Narrow"/>
        </w:rPr>
      </w:pPr>
    </w:p>
    <w:p w14:paraId="6DD2D13F" w14:textId="77777777" w:rsidR="00BC23B0" w:rsidRPr="00180F5C" w:rsidRDefault="001D48FA">
      <w:pPr>
        <w:shd w:val="clear" w:color="auto" w:fill="FFFFFF"/>
        <w:spacing w:after="0" w:line="240" w:lineRule="auto"/>
        <w:jc w:val="both"/>
        <w:rPr>
          <w:rFonts w:ascii="Arial Narrow" w:eastAsia="Arial Narrow" w:hAnsi="Arial Narrow" w:cs="Arial Narrow"/>
        </w:rPr>
      </w:pPr>
      <w:r w:rsidRPr="00180F5C">
        <w:rPr>
          <w:rFonts w:ascii="Arial Narrow" w:eastAsia="Arial Narrow" w:hAnsi="Arial Narrow" w:cs="Arial Narrow"/>
        </w:rPr>
        <w:t>Lo que se hace evidente es que en tanto no exista una gestión adecuada e integral de los recursos forestales y de fauna silvestre, atendiendo los principales problemas que se han identificado, se mantendrán las prácticas inadecuadas de aprovechamiento, tales como: la tala selectiva, la deforestación para ampliar la frontera agrícola, la agricultura migratoria descontrolada, la conversión de bosques naturales en áreas agrícolas y ganaderas, la tala ilegal y la caza furtiva. A esto se suma aquellas actividades ilícitas tales como la extracción y el comercio ilegal de especies de alto valor, entre otras.</w:t>
      </w:r>
    </w:p>
    <w:p w14:paraId="4BB23E8B" w14:textId="77777777" w:rsidR="00BC23B0" w:rsidRPr="00180F5C" w:rsidRDefault="00BC23B0">
      <w:pPr>
        <w:shd w:val="clear" w:color="auto" w:fill="FFFFFF"/>
        <w:spacing w:after="0" w:line="240" w:lineRule="auto"/>
        <w:jc w:val="both"/>
        <w:rPr>
          <w:rFonts w:ascii="Arial Narrow" w:eastAsia="Arial Narrow" w:hAnsi="Arial Narrow" w:cs="Arial Narrow"/>
        </w:rPr>
      </w:pPr>
    </w:p>
    <w:p w14:paraId="101640A0" w14:textId="65E343A0" w:rsidR="00BC23B0" w:rsidRPr="00180F5C" w:rsidRDefault="001D48FA">
      <w:pPr>
        <w:shd w:val="clear" w:color="auto" w:fill="FFFFFF"/>
        <w:spacing w:after="60" w:line="276" w:lineRule="auto"/>
        <w:jc w:val="both"/>
        <w:rPr>
          <w:rFonts w:ascii="Arial Narrow" w:eastAsia="Arial Narrow" w:hAnsi="Arial Narrow" w:cs="Arial Narrow"/>
        </w:rPr>
      </w:pPr>
      <w:r w:rsidRPr="00180F5C">
        <w:rPr>
          <w:rFonts w:ascii="Arial Narrow" w:eastAsia="Arial Narrow" w:hAnsi="Arial Narrow" w:cs="Arial Narrow"/>
        </w:rPr>
        <w:t xml:space="preserve">En la línea de todo lo antes señalado, se ha establecido como objetivo “Mejorar el aprovechamiento sostenible de los bienes y servicios de los ecosistemas forestales, otros ecosistemas de vegetación silvestre y de la fauna silvestre”. </w:t>
      </w:r>
    </w:p>
    <w:p w14:paraId="40BA03B4"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Indicadores:</w:t>
      </w:r>
    </w:p>
    <w:p w14:paraId="3B2CF877"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El logro de este objetivo se medirá a través de los siguientes indicadores (Fichas de indicadores en el Anexo No. 4):</w:t>
      </w:r>
    </w:p>
    <w:p w14:paraId="4744D289" w14:textId="77777777" w:rsidR="00BC23B0" w:rsidRPr="00180F5C" w:rsidRDefault="00BC23B0">
      <w:pPr>
        <w:spacing w:after="0" w:line="240" w:lineRule="auto"/>
        <w:jc w:val="both"/>
        <w:rPr>
          <w:rFonts w:ascii="Arial Narrow" w:eastAsia="Arial Narrow" w:hAnsi="Arial Narrow" w:cs="Arial Narrow"/>
        </w:rPr>
      </w:pPr>
    </w:p>
    <w:p w14:paraId="480EF995" w14:textId="77777777" w:rsidR="00BB3727" w:rsidRPr="00BB3727" w:rsidRDefault="00BB3727" w:rsidP="00BB3727">
      <w:pPr>
        <w:numPr>
          <w:ilvl w:val="0"/>
          <w:numId w:val="1"/>
        </w:numPr>
        <w:spacing w:after="0" w:line="240" w:lineRule="auto"/>
        <w:ind w:left="709"/>
        <w:jc w:val="both"/>
        <w:rPr>
          <w:rFonts w:ascii="Arial Narrow" w:eastAsia="Arial Narrow" w:hAnsi="Arial Narrow" w:cs="Arial Narrow"/>
        </w:rPr>
      </w:pPr>
      <w:bookmarkStart w:id="12" w:name="_1t3h5sf" w:colFirst="0" w:colLast="0"/>
      <w:bookmarkEnd w:id="12"/>
      <w:r w:rsidRPr="00BB3727">
        <w:rPr>
          <w:rFonts w:ascii="Arial Narrow" w:eastAsia="Arial Narrow" w:hAnsi="Arial Narrow" w:cs="Arial Narrow"/>
        </w:rPr>
        <w:t xml:space="preserve">Cantidad de soles estimado por pérdida de provisión de bienes y servicios de los ecosistemas forestales, otros ecosistemas de vegetación silvestre y de fauna silvestre </w:t>
      </w:r>
    </w:p>
    <w:p w14:paraId="5A506D47" w14:textId="77777777" w:rsidR="00BC23B0" w:rsidRPr="00180F5C" w:rsidRDefault="001D48FA">
      <w:pPr>
        <w:numPr>
          <w:ilvl w:val="0"/>
          <w:numId w:val="1"/>
        </w:numPr>
        <w:spacing w:after="0" w:line="240" w:lineRule="auto"/>
        <w:ind w:left="709"/>
        <w:jc w:val="both"/>
      </w:pPr>
      <w:r w:rsidRPr="00180F5C">
        <w:rPr>
          <w:rFonts w:ascii="Arial Narrow" w:eastAsia="Arial Narrow" w:hAnsi="Arial Narrow" w:cs="Arial Narrow"/>
        </w:rPr>
        <w:t>Número de hectáreas deforestadas (en miles de hectáreas)</w:t>
      </w:r>
    </w:p>
    <w:p w14:paraId="5A7D1DF9" w14:textId="77777777" w:rsidR="00BC23B0" w:rsidRPr="00180F5C" w:rsidRDefault="001D48FA">
      <w:pPr>
        <w:numPr>
          <w:ilvl w:val="0"/>
          <w:numId w:val="1"/>
        </w:numPr>
        <w:spacing w:after="0" w:line="240" w:lineRule="auto"/>
        <w:ind w:left="709"/>
        <w:jc w:val="both"/>
      </w:pPr>
      <w:r w:rsidRPr="00180F5C">
        <w:rPr>
          <w:rFonts w:ascii="Arial Narrow" w:eastAsia="Arial Narrow" w:hAnsi="Arial Narrow" w:cs="Arial Narrow"/>
        </w:rPr>
        <w:t xml:space="preserve">Porcentaje de superficie de ecosistemas forestal, y otros ecosistemas de vegetación silvestre degradados que han sido recuperados o restaurados </w:t>
      </w:r>
    </w:p>
    <w:p w14:paraId="0CF3C9DA" w14:textId="77777777" w:rsidR="00BC23B0" w:rsidRPr="00180F5C" w:rsidRDefault="001D48FA">
      <w:pPr>
        <w:numPr>
          <w:ilvl w:val="0"/>
          <w:numId w:val="1"/>
        </w:numPr>
        <w:spacing w:after="0" w:line="240" w:lineRule="auto"/>
        <w:ind w:left="709"/>
        <w:jc w:val="both"/>
      </w:pPr>
      <w:r w:rsidRPr="00180F5C">
        <w:rPr>
          <w:rFonts w:ascii="Arial Narrow" w:eastAsia="Arial Narrow" w:hAnsi="Arial Narrow" w:cs="Arial Narrow"/>
        </w:rPr>
        <w:t xml:space="preserve">Porcentaje de superficie bajo aprovechamiento sostenible forestal y de fauna silvestre con buen desempeño </w:t>
      </w:r>
    </w:p>
    <w:p w14:paraId="7F93755A" w14:textId="77777777" w:rsidR="00BC23B0" w:rsidRPr="00180F5C" w:rsidRDefault="001D48FA">
      <w:pPr>
        <w:numPr>
          <w:ilvl w:val="0"/>
          <w:numId w:val="1"/>
        </w:numPr>
        <w:spacing w:after="0" w:line="240" w:lineRule="auto"/>
        <w:ind w:left="709"/>
        <w:jc w:val="both"/>
      </w:pPr>
      <w:r w:rsidRPr="00180F5C">
        <w:rPr>
          <w:rFonts w:ascii="Arial Narrow" w:eastAsia="Arial Narrow" w:hAnsi="Arial Narrow" w:cs="Arial Narrow"/>
        </w:rPr>
        <w:t>Número de especies de fauna silvestre bajo aprovechamiento sostenible.</w:t>
      </w:r>
    </w:p>
    <w:p w14:paraId="5709F0A2" w14:textId="77777777" w:rsidR="00BC23B0" w:rsidRPr="00180F5C" w:rsidRDefault="00BC23B0">
      <w:pPr>
        <w:spacing w:after="0" w:line="240" w:lineRule="auto"/>
        <w:jc w:val="both"/>
        <w:rPr>
          <w:rFonts w:ascii="Arial Narrow" w:eastAsia="Arial Narrow" w:hAnsi="Arial Narrow" w:cs="Arial Narrow"/>
        </w:rPr>
      </w:pPr>
    </w:p>
    <w:p w14:paraId="33616945"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Cabe precisar que los objetivos y sus indicadores reflejarán el cambio que se desea realizar a través de la gestión pública y son el marco para elaborar las acciones estratégicas, direccionando las intervenciones de las entidades vinculadas a las actividades forestales y de fauna silvestre.</w:t>
      </w:r>
    </w:p>
    <w:p w14:paraId="3B103D8E" w14:textId="77777777" w:rsidR="00BC23B0" w:rsidRPr="00180F5C" w:rsidRDefault="00BC23B0">
      <w:pPr>
        <w:spacing w:after="0" w:line="240" w:lineRule="auto"/>
        <w:jc w:val="both"/>
        <w:rPr>
          <w:rFonts w:ascii="Arial Narrow" w:eastAsia="Arial Narrow" w:hAnsi="Arial Narrow" w:cs="Arial Narrow"/>
        </w:rPr>
      </w:pPr>
    </w:p>
    <w:p w14:paraId="791640FB" w14:textId="5163E3FF"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Los indicadores seleccionados para este objetivo guardan correlación con la información analizada en la identificación de la causa directa “Débil capacidad para el aprovechamiento sostenible de los bienes y servicios de los ecosistemas forestales, otros ecosistemas de vegetación silvestre y de la fauna silvestre”, donde uno de los problemas más relevantes por atender es la deforestación y la consecuente pérdida de </w:t>
      </w:r>
      <w:r w:rsidRPr="00180F5C">
        <w:rPr>
          <w:rFonts w:ascii="Arial Narrow" w:eastAsia="Arial Narrow" w:hAnsi="Arial Narrow" w:cs="Arial Narrow"/>
        </w:rPr>
        <w:lastRenderedPageBreak/>
        <w:t xml:space="preserve">bienes y servicios. Por este motivo, se proponen dos indicadores asociados al problema con la finalidad de verificar la reducción de las hectáreas deforestadas (Número de hectáreas deforestadas) y </w:t>
      </w:r>
      <w:r w:rsidR="003B51B5">
        <w:rPr>
          <w:rFonts w:ascii="Arial Narrow" w:eastAsia="Arial Narrow" w:hAnsi="Arial Narrow" w:cs="Arial Narrow"/>
        </w:rPr>
        <w:t xml:space="preserve">estimar </w:t>
      </w:r>
      <w:r w:rsidRPr="00180F5C">
        <w:rPr>
          <w:rFonts w:ascii="Arial Narrow" w:eastAsia="Arial Narrow" w:hAnsi="Arial Narrow" w:cs="Arial Narrow"/>
        </w:rPr>
        <w:t>la</w:t>
      </w:r>
      <w:r w:rsidR="003B51B5">
        <w:rPr>
          <w:rFonts w:ascii="Arial Narrow" w:eastAsia="Arial Narrow" w:hAnsi="Arial Narrow" w:cs="Arial Narrow"/>
        </w:rPr>
        <w:t xml:space="preserve"> cantidad en soles por</w:t>
      </w:r>
      <w:r w:rsidRPr="00180F5C">
        <w:rPr>
          <w:rFonts w:ascii="Arial Narrow" w:eastAsia="Arial Narrow" w:hAnsi="Arial Narrow" w:cs="Arial Narrow"/>
        </w:rPr>
        <w:t xml:space="preserve"> pérdida de provisión de bienes y servicios de los ecosistemas forestales y ecosistemas de vegetación silvestre.</w:t>
      </w:r>
    </w:p>
    <w:p w14:paraId="65C7D990" w14:textId="77777777" w:rsidR="00BC23B0" w:rsidRPr="00180F5C" w:rsidRDefault="00BC23B0">
      <w:pPr>
        <w:spacing w:after="0" w:line="240" w:lineRule="auto"/>
        <w:jc w:val="both"/>
        <w:rPr>
          <w:rFonts w:ascii="Arial Narrow" w:eastAsia="Arial Narrow" w:hAnsi="Arial Narrow" w:cs="Arial Narrow"/>
        </w:rPr>
      </w:pPr>
    </w:p>
    <w:p w14:paraId="3EF2573C"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Mientras que el indicador “porcentaje de superficie de ecosistemas forestales y otros ecosistemas de vegetación silvestre degradados que han sido recuperados o restaurados” permite medir el éxito de las acciones desarrolladas a fin de revertir la degradación lo que se ha identificado como un problema creciente que afecta en gran medida a los ecosistemas forestales en nuestro país.  </w:t>
      </w:r>
    </w:p>
    <w:p w14:paraId="72095E2E" w14:textId="77777777" w:rsidR="00BC23B0" w:rsidRPr="00180F5C" w:rsidRDefault="00BC23B0">
      <w:pPr>
        <w:spacing w:after="0" w:line="240" w:lineRule="auto"/>
        <w:jc w:val="both"/>
        <w:rPr>
          <w:rFonts w:ascii="Arial Narrow" w:eastAsia="Arial Narrow" w:hAnsi="Arial Narrow" w:cs="Arial Narrow"/>
        </w:rPr>
      </w:pPr>
    </w:p>
    <w:p w14:paraId="6C6EEC31" w14:textId="77777777" w:rsidR="00BC23B0" w:rsidRPr="00180F5C" w:rsidRDefault="001D48FA">
      <w:pPr>
        <w:jc w:val="both"/>
        <w:rPr>
          <w:rFonts w:ascii="Arial Narrow" w:eastAsia="Arial Narrow" w:hAnsi="Arial Narrow" w:cs="Arial Narrow"/>
        </w:rPr>
      </w:pPr>
      <w:r w:rsidRPr="00180F5C">
        <w:rPr>
          <w:rFonts w:ascii="Arial Narrow" w:eastAsia="Arial Narrow" w:hAnsi="Arial Narrow" w:cs="Arial Narrow"/>
        </w:rPr>
        <w:t xml:space="preserve">Por otro lado, el indicador “porcentaje de superficie bajo aprovechamiento sostenible forestal y de fauna silvestre con buen desempeño”, donde se considera como buen desempeño aquellos títulos habilitantes que no presentan observaciones o sanciones, y permite conocer la superficie dentro de títulos habilitantes donde se realiza un manejo sostenible conforme el plan de manejo aprobado por la autoridad competente. </w:t>
      </w:r>
    </w:p>
    <w:p w14:paraId="51CE18DF"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Para finalizar, se considera el indicador “Número de especies de fauna silvestre bajo aprovechamiento sostenible” debido a que existen especies de fauna silvestre que son comercializadas ilegalmente, en donde algunos especímenes son recuperados y trasladados a los centros de cría en cautiverio no siendo consideradas como aprovechables. Por tanto, el reto es incrementar el aprovechamiento sostenible </w:t>
      </w:r>
      <w:r w:rsidR="00DA3EC7" w:rsidRPr="00180F5C">
        <w:rPr>
          <w:rFonts w:ascii="Arial Narrow" w:eastAsia="Arial Narrow" w:hAnsi="Arial Narrow" w:cs="Arial Narrow"/>
        </w:rPr>
        <w:t xml:space="preserve">reduciendo de esta forma la caza ilegal y el tráfico de las especies de fauna silvestre. </w:t>
      </w:r>
      <w:r w:rsidRPr="00180F5C">
        <w:rPr>
          <w:rFonts w:ascii="Arial Narrow" w:eastAsia="Arial Narrow" w:hAnsi="Arial Narrow" w:cs="Arial Narrow"/>
        </w:rPr>
        <w:t>Al respecto, se requiere de un proceso de generación de conocimientos teóricos y técnicos de las especies de fauna silvestre para desarrollar su manejo y aprovechamiento sostenible.</w:t>
      </w:r>
    </w:p>
    <w:p w14:paraId="6A9D0A69" w14:textId="77777777" w:rsidR="00BC23B0" w:rsidRPr="00180F5C" w:rsidRDefault="00BC23B0">
      <w:pPr>
        <w:spacing w:after="0" w:line="240" w:lineRule="auto"/>
        <w:jc w:val="both"/>
        <w:rPr>
          <w:rFonts w:ascii="Arial Narrow" w:eastAsia="Arial Narrow" w:hAnsi="Arial Narrow" w:cs="Arial Narrow"/>
        </w:rPr>
      </w:pPr>
    </w:p>
    <w:p w14:paraId="25A55176"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Lineamientos:</w:t>
      </w:r>
    </w:p>
    <w:p w14:paraId="5232E43F"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Para este Objetivo se han planteado 11 lineamientos</w:t>
      </w:r>
      <w:r w:rsidRPr="00180F5C">
        <w:rPr>
          <w:rFonts w:ascii="Arial Narrow" w:eastAsia="Arial Narrow" w:hAnsi="Arial Narrow" w:cs="Arial Narrow"/>
          <w:vertAlign w:val="superscript"/>
        </w:rPr>
        <w:footnoteReference w:id="2"/>
      </w:r>
      <w:r w:rsidRPr="00180F5C">
        <w:rPr>
          <w:rFonts w:ascii="Arial Narrow" w:eastAsia="Arial Narrow" w:hAnsi="Arial Narrow" w:cs="Arial Narrow"/>
        </w:rPr>
        <w:t>:</w:t>
      </w:r>
    </w:p>
    <w:p w14:paraId="056B3090" w14:textId="77777777" w:rsidR="00BC23B0" w:rsidRPr="00180F5C" w:rsidRDefault="00BC23B0">
      <w:pPr>
        <w:spacing w:after="0" w:line="240" w:lineRule="auto"/>
        <w:jc w:val="both"/>
        <w:rPr>
          <w:rFonts w:ascii="Arial Narrow" w:eastAsia="Arial Narrow" w:hAnsi="Arial Narrow" w:cs="Arial Narrow"/>
        </w:rPr>
      </w:pPr>
    </w:p>
    <w:p w14:paraId="7C32B876" w14:textId="77777777" w:rsidR="00BC23B0" w:rsidRPr="00180F5C" w:rsidRDefault="001D48FA">
      <w:pPr>
        <w:numPr>
          <w:ilvl w:val="0"/>
          <w:numId w:val="5"/>
        </w:numPr>
        <w:pBdr>
          <w:top w:val="nil"/>
          <w:left w:val="nil"/>
          <w:bottom w:val="nil"/>
          <w:right w:val="nil"/>
          <w:between w:val="nil"/>
        </w:pBdr>
        <w:spacing w:after="0"/>
        <w:jc w:val="both"/>
      </w:pPr>
      <w:bookmarkStart w:id="13" w:name="_4d34og8" w:colFirst="0" w:colLast="0"/>
      <w:bookmarkEnd w:id="13"/>
      <w:r w:rsidRPr="00180F5C">
        <w:rPr>
          <w:rFonts w:ascii="Arial Narrow" w:eastAsia="Arial Narrow" w:hAnsi="Arial Narrow" w:cs="Arial Narrow"/>
        </w:rPr>
        <w:t>LP 1.1 Incrementar el avance del proceso de ordenamiento forestal en el país.</w:t>
      </w:r>
    </w:p>
    <w:p w14:paraId="40DB70E4" w14:textId="77777777" w:rsidR="00BC23B0" w:rsidRPr="00180F5C" w:rsidRDefault="001D48FA">
      <w:pPr>
        <w:numPr>
          <w:ilvl w:val="0"/>
          <w:numId w:val="5"/>
        </w:numPr>
        <w:pBdr>
          <w:top w:val="nil"/>
          <w:left w:val="nil"/>
          <w:bottom w:val="nil"/>
          <w:right w:val="nil"/>
          <w:between w:val="nil"/>
        </w:pBdr>
        <w:spacing w:after="0"/>
        <w:jc w:val="both"/>
      </w:pPr>
      <w:r w:rsidRPr="00180F5C">
        <w:rPr>
          <w:rFonts w:ascii="Arial Narrow" w:eastAsia="Arial Narrow" w:hAnsi="Arial Narrow" w:cs="Arial Narrow"/>
        </w:rPr>
        <w:t>LP 1.2 Incrementar la superficie de plantaciones forestales y sistemas agroforestales.</w:t>
      </w:r>
    </w:p>
    <w:p w14:paraId="3D86B591" w14:textId="7536D468" w:rsidR="00BC23B0" w:rsidRPr="00180F5C" w:rsidRDefault="001D48FA">
      <w:pPr>
        <w:numPr>
          <w:ilvl w:val="0"/>
          <w:numId w:val="5"/>
        </w:numPr>
        <w:pBdr>
          <w:top w:val="nil"/>
          <w:left w:val="nil"/>
          <w:bottom w:val="nil"/>
          <w:right w:val="nil"/>
          <w:between w:val="nil"/>
        </w:pBdr>
        <w:spacing w:after="0"/>
        <w:jc w:val="both"/>
      </w:pPr>
      <w:r w:rsidRPr="00180F5C">
        <w:rPr>
          <w:rFonts w:ascii="Arial Narrow" w:eastAsia="Arial Narrow" w:hAnsi="Arial Narrow" w:cs="Arial Narrow"/>
        </w:rPr>
        <w:t xml:space="preserve">LP 1.3 </w:t>
      </w:r>
      <w:r w:rsidR="009836F0" w:rsidRPr="00180F5C">
        <w:rPr>
          <w:rFonts w:ascii="Arial Narrow" w:eastAsia="Arial Narrow" w:hAnsi="Arial Narrow" w:cs="Arial Narrow"/>
        </w:rPr>
        <w:t>Desarrollar estrategias de restauración y recuperación de los ecosistemas forestales y otros ecosistemas de vegetación silvestre deforestados o degradados</w:t>
      </w:r>
    </w:p>
    <w:p w14:paraId="73F0543D" w14:textId="77777777" w:rsidR="00BC23B0" w:rsidRPr="00180F5C" w:rsidRDefault="001D48FA">
      <w:pPr>
        <w:numPr>
          <w:ilvl w:val="0"/>
          <w:numId w:val="5"/>
        </w:numPr>
        <w:pBdr>
          <w:top w:val="nil"/>
          <w:left w:val="nil"/>
          <w:bottom w:val="nil"/>
          <w:right w:val="nil"/>
          <w:between w:val="nil"/>
        </w:pBdr>
        <w:spacing w:after="0"/>
        <w:jc w:val="both"/>
      </w:pPr>
      <w:r w:rsidRPr="00180F5C">
        <w:rPr>
          <w:rFonts w:ascii="Arial Narrow" w:eastAsia="Arial Narrow" w:hAnsi="Arial Narrow" w:cs="Arial Narrow"/>
        </w:rPr>
        <w:t>LP 1.4 Mejorar las condiciones operativas y equipamiento para las acciones de vigilancia, supervisión e inspección en materia forestal y de fauna silvestre.</w:t>
      </w:r>
    </w:p>
    <w:p w14:paraId="65DC9CD2" w14:textId="77777777" w:rsidR="00BC23B0" w:rsidRPr="00180F5C" w:rsidRDefault="001D48FA">
      <w:pPr>
        <w:numPr>
          <w:ilvl w:val="0"/>
          <w:numId w:val="5"/>
        </w:numPr>
        <w:pBdr>
          <w:top w:val="nil"/>
          <w:left w:val="nil"/>
          <w:bottom w:val="nil"/>
          <w:right w:val="nil"/>
          <w:between w:val="nil"/>
        </w:pBdr>
        <w:spacing w:after="0"/>
        <w:jc w:val="both"/>
      </w:pPr>
      <w:commentRangeStart w:id="14"/>
      <w:r w:rsidRPr="00180F5C">
        <w:rPr>
          <w:rFonts w:ascii="Arial Narrow" w:eastAsia="Arial Narrow" w:hAnsi="Arial Narrow" w:cs="Arial Narrow"/>
        </w:rPr>
        <w:t>LP 1.5 Fomentar el aprovechamiento sostenible de los recursos forestales y de fauna silvestre</w:t>
      </w:r>
      <w:commentRangeEnd w:id="14"/>
      <w:r w:rsidR="00BA43CA">
        <w:rPr>
          <w:rStyle w:val="Refdecomentario"/>
        </w:rPr>
        <w:commentReference w:id="14"/>
      </w:r>
      <w:r w:rsidRPr="00180F5C">
        <w:rPr>
          <w:rFonts w:ascii="Arial Narrow" w:eastAsia="Arial Narrow" w:hAnsi="Arial Narrow" w:cs="Arial Narrow"/>
        </w:rPr>
        <w:t xml:space="preserve">. </w:t>
      </w:r>
    </w:p>
    <w:p w14:paraId="5B791D72" w14:textId="77777777" w:rsidR="00BC23B0" w:rsidRPr="00180F5C" w:rsidRDefault="001D48FA">
      <w:pPr>
        <w:numPr>
          <w:ilvl w:val="0"/>
          <w:numId w:val="5"/>
        </w:numPr>
        <w:pBdr>
          <w:top w:val="nil"/>
          <w:left w:val="nil"/>
          <w:bottom w:val="nil"/>
          <w:right w:val="nil"/>
          <w:between w:val="nil"/>
        </w:pBdr>
        <w:spacing w:after="0"/>
        <w:jc w:val="both"/>
      </w:pPr>
      <w:commentRangeStart w:id="15"/>
      <w:r w:rsidRPr="00180F5C">
        <w:rPr>
          <w:rFonts w:ascii="Arial Narrow" w:eastAsia="Arial Narrow" w:hAnsi="Arial Narrow" w:cs="Arial Narrow"/>
        </w:rPr>
        <w:t>LP 1.6 Fortalecer la protección y recuperación de ecosistemas forestales y otros ecosistemas de vegetación silvestre, así como las especies de fauna silvestre y sus hábitats.</w:t>
      </w:r>
      <w:commentRangeEnd w:id="15"/>
      <w:r w:rsidR="00BA43CA">
        <w:rPr>
          <w:rStyle w:val="Refdecomentario"/>
        </w:rPr>
        <w:commentReference w:id="15"/>
      </w:r>
    </w:p>
    <w:p w14:paraId="506B939A" w14:textId="77777777" w:rsidR="00BC23B0" w:rsidRPr="00180F5C" w:rsidRDefault="001D48FA">
      <w:pPr>
        <w:numPr>
          <w:ilvl w:val="0"/>
          <w:numId w:val="5"/>
        </w:numPr>
        <w:pBdr>
          <w:top w:val="nil"/>
          <w:left w:val="nil"/>
          <w:bottom w:val="nil"/>
          <w:right w:val="nil"/>
          <w:between w:val="nil"/>
        </w:pBdr>
        <w:spacing w:after="0"/>
        <w:jc w:val="both"/>
      </w:pPr>
      <w:r w:rsidRPr="00180F5C">
        <w:rPr>
          <w:rFonts w:ascii="Arial Narrow" w:eastAsia="Arial Narrow" w:hAnsi="Arial Narrow" w:cs="Arial Narrow"/>
        </w:rPr>
        <w:t>LP 1.7 Fomentar la conservación y aprovechamiento sostenible de la vicuña como una prioridad estratégica para el desarrollo sostenible de las poblaciones altoandinas.</w:t>
      </w:r>
    </w:p>
    <w:p w14:paraId="4A0A5815" w14:textId="77777777" w:rsidR="00BC23B0" w:rsidRPr="00180F5C" w:rsidRDefault="001D48FA">
      <w:pPr>
        <w:numPr>
          <w:ilvl w:val="0"/>
          <w:numId w:val="5"/>
        </w:numPr>
        <w:pBdr>
          <w:top w:val="nil"/>
          <w:left w:val="nil"/>
          <w:bottom w:val="nil"/>
          <w:right w:val="nil"/>
          <w:between w:val="nil"/>
        </w:pBdr>
        <w:spacing w:after="0"/>
        <w:jc w:val="both"/>
      </w:pPr>
      <w:r w:rsidRPr="00180F5C">
        <w:rPr>
          <w:rFonts w:ascii="Arial Narrow" w:eastAsia="Arial Narrow" w:hAnsi="Arial Narrow" w:cs="Arial Narrow"/>
        </w:rPr>
        <w:t>LP 1.8 Incentivar el desarrollo de mecanismos de retribución por servicios ecosistémicos para la conservación, recuperación y uso sostenible de los ecosistemas forestales y otros ecosistemas de vegetación silvestre.</w:t>
      </w:r>
    </w:p>
    <w:p w14:paraId="09E1EF01" w14:textId="77777777" w:rsidR="00BC23B0" w:rsidRPr="00180F5C" w:rsidRDefault="001D48FA">
      <w:pPr>
        <w:numPr>
          <w:ilvl w:val="0"/>
          <w:numId w:val="5"/>
        </w:numPr>
        <w:pBdr>
          <w:top w:val="nil"/>
          <w:left w:val="nil"/>
          <w:bottom w:val="nil"/>
          <w:right w:val="nil"/>
          <w:between w:val="nil"/>
        </w:pBdr>
        <w:spacing w:after="0"/>
        <w:jc w:val="both"/>
      </w:pPr>
      <w:r w:rsidRPr="00180F5C">
        <w:rPr>
          <w:rFonts w:ascii="Arial Narrow" w:eastAsia="Arial Narrow" w:hAnsi="Arial Narrow" w:cs="Arial Narrow"/>
        </w:rPr>
        <w:t>LP 1.9 Incrementar el cumplimiento de la legislación forestal y de fauna silvestre.</w:t>
      </w:r>
    </w:p>
    <w:p w14:paraId="3B9AB6E1" w14:textId="77777777" w:rsidR="00BC23B0" w:rsidRPr="00180F5C" w:rsidRDefault="001D48FA">
      <w:pPr>
        <w:numPr>
          <w:ilvl w:val="0"/>
          <w:numId w:val="5"/>
        </w:numPr>
        <w:pBdr>
          <w:top w:val="nil"/>
          <w:left w:val="nil"/>
          <w:bottom w:val="nil"/>
          <w:right w:val="nil"/>
          <w:between w:val="nil"/>
        </w:pBdr>
        <w:spacing w:after="0"/>
        <w:jc w:val="both"/>
      </w:pPr>
      <w:r w:rsidRPr="00180F5C">
        <w:rPr>
          <w:rFonts w:ascii="Arial Narrow" w:eastAsia="Arial Narrow" w:hAnsi="Arial Narrow" w:cs="Arial Narrow"/>
        </w:rPr>
        <w:t>LP 1.10 Reducir los niveles</w:t>
      </w:r>
      <w:r w:rsidRPr="00180F5C">
        <w:rPr>
          <w:rFonts w:ascii="Arial Narrow" w:eastAsia="Arial Narrow" w:hAnsi="Arial Narrow" w:cs="Arial Narrow"/>
          <w:vertAlign w:val="superscript"/>
        </w:rPr>
        <w:footnoteReference w:id="3"/>
      </w:r>
      <w:r w:rsidRPr="00180F5C">
        <w:rPr>
          <w:rFonts w:ascii="Arial Narrow" w:eastAsia="Arial Narrow" w:hAnsi="Arial Narrow" w:cs="Arial Narrow"/>
        </w:rPr>
        <w:t xml:space="preserve"> de tala ilegal, caza furtiva y del tráfico ilegal forestal y de fauna silvestre.</w:t>
      </w:r>
    </w:p>
    <w:p w14:paraId="3966B473" w14:textId="48C3F8C2" w:rsidR="00DA3EC7" w:rsidRPr="00180F5C" w:rsidRDefault="001D48FA" w:rsidP="00EC1273">
      <w:pPr>
        <w:numPr>
          <w:ilvl w:val="0"/>
          <w:numId w:val="5"/>
        </w:numPr>
        <w:pBdr>
          <w:top w:val="nil"/>
          <w:left w:val="nil"/>
          <w:bottom w:val="nil"/>
          <w:right w:val="nil"/>
          <w:between w:val="nil"/>
        </w:pBdr>
        <w:spacing w:after="0" w:line="240" w:lineRule="auto"/>
        <w:jc w:val="both"/>
        <w:rPr>
          <w:rFonts w:ascii="Arial Narrow" w:eastAsia="Arial Narrow" w:hAnsi="Arial Narrow" w:cs="Arial Narrow"/>
        </w:rPr>
      </w:pPr>
      <w:commentRangeStart w:id="16"/>
      <w:r w:rsidRPr="00180F5C">
        <w:rPr>
          <w:rFonts w:ascii="Arial Narrow" w:eastAsia="Arial Narrow" w:hAnsi="Arial Narrow" w:cs="Arial Narrow"/>
        </w:rPr>
        <w:t xml:space="preserve">LP 1.11 </w:t>
      </w:r>
      <w:r w:rsidR="00B30470" w:rsidRPr="00A05E41">
        <w:rPr>
          <w:rFonts w:ascii="Arial Narrow" w:eastAsia="Arial Narrow" w:hAnsi="Arial Narrow" w:cs="Arial Narrow"/>
        </w:rPr>
        <w:t>Desarrollar programas de fortalecimiento de capacidades para la gestión eficiente del uso del territorio en los ecosistemas forestales y otros ecosistemas de vegetación silvestre</w:t>
      </w:r>
      <w:commentRangeEnd w:id="16"/>
      <w:r w:rsidR="00EB1A51">
        <w:rPr>
          <w:rStyle w:val="Refdecomentario"/>
        </w:rPr>
        <w:commentReference w:id="16"/>
      </w:r>
      <w:r w:rsidRPr="00A05E41">
        <w:rPr>
          <w:rFonts w:ascii="Arial Narrow" w:eastAsia="Arial Narrow" w:hAnsi="Arial Narrow" w:cs="Arial Narrow"/>
        </w:rPr>
        <w:t>.</w:t>
      </w:r>
    </w:p>
    <w:p w14:paraId="34256A08" w14:textId="77777777" w:rsidR="00DA3EC7" w:rsidRPr="00180F5C" w:rsidRDefault="00DA3EC7" w:rsidP="00DA3EC7">
      <w:pPr>
        <w:pBdr>
          <w:top w:val="nil"/>
          <w:left w:val="nil"/>
          <w:bottom w:val="nil"/>
          <w:right w:val="nil"/>
          <w:between w:val="nil"/>
        </w:pBdr>
        <w:spacing w:after="0" w:line="240" w:lineRule="auto"/>
        <w:ind w:left="720"/>
        <w:jc w:val="both"/>
        <w:rPr>
          <w:rFonts w:ascii="Arial Narrow" w:eastAsia="Arial Narrow" w:hAnsi="Arial Narrow" w:cs="Arial Narrow"/>
        </w:rPr>
      </w:pPr>
    </w:p>
    <w:p w14:paraId="1A618EF9" w14:textId="77777777" w:rsidR="00BC23B0" w:rsidRPr="00180F5C" w:rsidRDefault="001D48FA" w:rsidP="00DA3EC7">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b/>
          <w:u w:val="single"/>
        </w:rPr>
        <w:t>Responsables</w:t>
      </w:r>
      <w:r w:rsidRPr="00180F5C">
        <w:rPr>
          <w:rFonts w:ascii="Arial Narrow" w:eastAsia="Arial Narrow" w:hAnsi="Arial Narrow" w:cs="Arial Narrow"/>
        </w:rPr>
        <w:t>:</w:t>
      </w:r>
    </w:p>
    <w:p w14:paraId="2BB6A6AC"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Las instituciones que tienen participación en este objetivo son:</w:t>
      </w:r>
    </w:p>
    <w:p w14:paraId="1924E183" w14:textId="77777777" w:rsidR="00BC23B0" w:rsidRPr="00180F5C" w:rsidRDefault="00BC23B0">
      <w:pPr>
        <w:spacing w:after="0" w:line="240" w:lineRule="auto"/>
        <w:jc w:val="both"/>
        <w:rPr>
          <w:rFonts w:ascii="Arial Narrow" w:eastAsia="Arial Narrow" w:hAnsi="Arial Narrow" w:cs="Arial Narrow"/>
        </w:rPr>
      </w:pPr>
    </w:p>
    <w:tbl>
      <w:tblPr>
        <w:tblStyle w:val="a1"/>
        <w:tblW w:w="9209"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263"/>
        <w:gridCol w:w="6946"/>
      </w:tblGrid>
      <w:tr w:rsidR="00BC23B0" w:rsidRPr="00180F5C" w14:paraId="4C86288C" w14:textId="77777777">
        <w:tc>
          <w:tcPr>
            <w:tcW w:w="2263" w:type="dxa"/>
            <w:shd w:val="clear" w:color="auto" w:fill="A8D08D"/>
          </w:tcPr>
          <w:p w14:paraId="36EC2DF1" w14:textId="77777777" w:rsidR="00BC23B0" w:rsidRPr="00180F5C" w:rsidRDefault="001D48FA">
            <w:pPr>
              <w:pBdr>
                <w:top w:val="nil"/>
                <w:left w:val="nil"/>
                <w:bottom w:val="nil"/>
                <w:right w:val="nil"/>
                <w:between w:val="nil"/>
              </w:pBdr>
              <w:spacing w:after="0" w:line="240" w:lineRule="auto"/>
              <w:jc w:val="center"/>
              <w:rPr>
                <w:rFonts w:ascii="Arial Narrow" w:eastAsia="Arial Narrow" w:hAnsi="Arial Narrow" w:cs="Arial Narrow"/>
              </w:rPr>
            </w:pPr>
            <w:r w:rsidRPr="00180F5C">
              <w:rPr>
                <w:rFonts w:ascii="Arial Narrow" w:eastAsia="Arial Narrow" w:hAnsi="Arial Narrow" w:cs="Arial Narrow"/>
                <w:b/>
              </w:rPr>
              <w:lastRenderedPageBreak/>
              <w:t>Institución</w:t>
            </w:r>
          </w:p>
        </w:tc>
        <w:tc>
          <w:tcPr>
            <w:tcW w:w="6946" w:type="dxa"/>
            <w:shd w:val="clear" w:color="auto" w:fill="A8D08D"/>
          </w:tcPr>
          <w:p w14:paraId="1DAB37BE" w14:textId="77777777" w:rsidR="00BC23B0" w:rsidRPr="00180F5C" w:rsidRDefault="001D48FA">
            <w:pPr>
              <w:pBdr>
                <w:top w:val="nil"/>
                <w:left w:val="nil"/>
                <w:bottom w:val="nil"/>
                <w:right w:val="nil"/>
                <w:between w:val="nil"/>
              </w:pBdr>
              <w:spacing w:after="0" w:line="240" w:lineRule="auto"/>
              <w:jc w:val="center"/>
              <w:rPr>
                <w:rFonts w:ascii="Arial Narrow" w:eastAsia="Arial Narrow" w:hAnsi="Arial Narrow" w:cs="Arial Narrow"/>
              </w:rPr>
            </w:pPr>
            <w:r w:rsidRPr="00180F5C">
              <w:rPr>
                <w:rFonts w:ascii="Arial Narrow" w:eastAsia="Arial Narrow" w:hAnsi="Arial Narrow" w:cs="Arial Narrow"/>
                <w:b/>
              </w:rPr>
              <w:t>Funciones relacionadas</w:t>
            </w:r>
          </w:p>
        </w:tc>
      </w:tr>
      <w:tr w:rsidR="00BC23B0" w:rsidRPr="00180F5C" w14:paraId="5BBEEDAB" w14:textId="77777777">
        <w:tc>
          <w:tcPr>
            <w:tcW w:w="2263" w:type="dxa"/>
            <w:shd w:val="clear" w:color="auto" w:fill="FFFFFF"/>
          </w:tcPr>
          <w:p w14:paraId="51CE695C"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Servicio Nacional Forestal y de Fauna Silvestre (SERFOR)</w:t>
            </w:r>
            <w:r w:rsidRPr="00180F5C">
              <w:rPr>
                <w:rFonts w:ascii="Arial Narrow" w:eastAsia="Arial Narrow" w:hAnsi="Arial Narrow" w:cs="Arial Narrow"/>
                <w:b/>
                <w:vertAlign w:val="superscript"/>
              </w:rPr>
              <w:footnoteReference w:id="4"/>
            </w:r>
          </w:p>
        </w:tc>
        <w:tc>
          <w:tcPr>
            <w:tcW w:w="6946" w:type="dxa"/>
            <w:shd w:val="clear" w:color="auto" w:fill="FFFFFF"/>
          </w:tcPr>
          <w:p w14:paraId="76ACDAD7"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Ley N° 29763, Ley Forestal y de Fauna Silvestre</w:t>
            </w:r>
          </w:p>
          <w:p w14:paraId="605463F0"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13: Autoridad Nacional Forestal y de Fauna Silvestre</w:t>
            </w:r>
          </w:p>
          <w:p w14:paraId="208AD584"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El SERFOR es la autoridad nacional forestal y de fauna silvestre.</w:t>
            </w:r>
          </w:p>
          <w:p w14:paraId="092DEEF1"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El SERFOR es el ente rector del Sistema Nacional de Gestión Forestal y de Fauna Silvestre (SINAFOR) y se constituye en su autoridad técnico-normativa a nivel nacional, encargada de dictar las normas y establecer los procedimientos relacionados a su ámbito. Coordina su operación técnica y es responsable de su correcto funcionamiento.</w:t>
            </w:r>
          </w:p>
          <w:p w14:paraId="423439B1"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b/>
              </w:rPr>
              <w:t>Decreto Supremo N° 007-2013-MINAGRI - Aprueba el Reglamento de Organización y Funciones del SERFOR.</w:t>
            </w:r>
          </w:p>
          <w:p w14:paraId="6896003C"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b/>
              </w:rPr>
              <w:t>Artículo 3: Ámbito de competencia</w:t>
            </w:r>
          </w:p>
          <w:p w14:paraId="5D93DBD5"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El SERFOR es la autoridad nacional forestal y de fauna silvestre, que ejerce sus competencias y funciones en el ámbito nacional, regional y local, se sujeta al marco normativo sobre la materia y actúa en concordancia con las políticas, planes y objetivos nacionales, constituyéndose en el ente rector del Sistema Nacional de Gestión Forestal y de Fauna Silvestre, en adelante SINAFOR, y en su autoridad técnico-normativa, encargada de dictar las normas y establecer los procedimientos relacionados al ámbito de su competencia.</w:t>
            </w:r>
          </w:p>
          <w:p w14:paraId="0C6552A6" w14:textId="77777777" w:rsidR="00BC23B0" w:rsidRPr="00180F5C" w:rsidRDefault="00BC23B0">
            <w:pPr>
              <w:pBdr>
                <w:top w:val="nil"/>
                <w:left w:val="nil"/>
                <w:bottom w:val="nil"/>
                <w:right w:val="nil"/>
                <w:between w:val="nil"/>
              </w:pBdr>
              <w:spacing w:after="0" w:line="240" w:lineRule="auto"/>
              <w:jc w:val="both"/>
              <w:rPr>
                <w:rFonts w:ascii="Arial Narrow" w:eastAsia="Arial Narrow" w:hAnsi="Arial Narrow" w:cs="Arial Narrow"/>
                <w:b/>
              </w:rPr>
            </w:pPr>
          </w:p>
          <w:p w14:paraId="26205CBC"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42925524"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De acuerdo a las funciones dispuestas en la Ley N° 29763, Ley Forestal y de Fauna Silvestre; y el ROF del SERFOR, aprobado por D.S. N° 007-2013-MINAGRI, el SERFOR debe velar por la conservación y aprovechamiento sostenible de los recursos forestales y de fauna silvestre lo cual se vincula directamente con el objetivo propuesto. </w:t>
            </w:r>
          </w:p>
          <w:p w14:paraId="02D90C71" w14:textId="77777777" w:rsidR="00BC23B0" w:rsidRPr="00180F5C" w:rsidRDefault="00BC23B0">
            <w:pPr>
              <w:pBdr>
                <w:top w:val="nil"/>
                <w:left w:val="nil"/>
                <w:bottom w:val="nil"/>
                <w:right w:val="nil"/>
                <w:between w:val="nil"/>
              </w:pBdr>
              <w:spacing w:after="0" w:line="240" w:lineRule="auto"/>
              <w:jc w:val="both"/>
              <w:rPr>
                <w:rFonts w:ascii="Arial Narrow" w:eastAsia="Arial Narrow" w:hAnsi="Arial Narrow" w:cs="Arial Narrow"/>
                <w:sz w:val="8"/>
                <w:szCs w:val="8"/>
              </w:rPr>
            </w:pPr>
          </w:p>
        </w:tc>
      </w:tr>
      <w:tr w:rsidR="00BC23B0" w:rsidRPr="00180F5C" w14:paraId="5116DB4D" w14:textId="77777777">
        <w:tc>
          <w:tcPr>
            <w:tcW w:w="2263" w:type="dxa"/>
            <w:shd w:val="clear" w:color="auto" w:fill="FFFFFF"/>
          </w:tcPr>
          <w:p w14:paraId="46B08FD1" w14:textId="77777777" w:rsidR="00BC23B0" w:rsidRPr="00180F5C" w:rsidRDefault="008C165F">
            <w:pPr>
              <w:jc w:val="both"/>
              <w:rPr>
                <w:rFonts w:ascii="Arial Narrow" w:eastAsia="Arial Narrow" w:hAnsi="Arial Narrow" w:cs="Arial Narrow"/>
                <w:b/>
                <w:highlight w:val="white"/>
              </w:rPr>
            </w:pPr>
            <w:hyperlink r:id="rId11">
              <w:r w:rsidR="001D48FA" w:rsidRPr="00180F5C">
                <w:rPr>
                  <w:rFonts w:ascii="Arial Narrow" w:eastAsia="Arial Narrow" w:hAnsi="Arial Narrow" w:cs="Arial Narrow"/>
                  <w:b/>
                  <w:highlight w:val="white"/>
                </w:rPr>
                <w:br/>
              </w:r>
            </w:hyperlink>
            <w:r w:rsidR="001D48FA" w:rsidRPr="00180F5C">
              <w:fldChar w:fldCharType="begin"/>
            </w:r>
            <w:r w:rsidR="001D48FA" w:rsidRPr="00180F5C">
              <w:instrText xml:space="preserve"> HYPERLINK "https://www.gob.pe/serfor" </w:instrText>
            </w:r>
            <w:r w:rsidR="001D48FA" w:rsidRPr="00180F5C">
              <w:fldChar w:fldCharType="separate"/>
            </w:r>
          </w:p>
          <w:p w14:paraId="7E8A1578"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fldChar w:fldCharType="end"/>
            </w:r>
            <w:hyperlink r:id="rId12" w:history="1">
              <w:r w:rsidRPr="00180F5C">
                <w:rPr>
                  <w:rFonts w:ascii="Arial Narrow" w:eastAsia="Arial Narrow" w:hAnsi="Arial Narrow" w:cs="Arial Narrow"/>
                  <w:b/>
                </w:rPr>
                <w:t xml:space="preserve">Organismo de Supervisión de los Recursos Forestales y de Fauna Silvestre (OSINFOR) </w:t>
              </w:r>
            </w:hyperlink>
          </w:p>
        </w:tc>
        <w:tc>
          <w:tcPr>
            <w:tcW w:w="6946" w:type="dxa"/>
            <w:shd w:val="clear" w:color="auto" w:fill="FFFFFF"/>
          </w:tcPr>
          <w:p w14:paraId="1266A6EA"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Ley N° 29763, Ley Forestal y de Fauna Silvestre</w:t>
            </w:r>
          </w:p>
          <w:p w14:paraId="071E1E7A"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Artículo 18: Organismo de Supervisión de los Recursos Forestales y de Fauna Silvestre (OSINFOR)</w:t>
            </w:r>
          </w:p>
          <w:p w14:paraId="2983DC07"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El Organismo de Supervisión de los Recursos Forestales y de Fauna Silvestre (OSINFOR) se encarga de supervisar y fiscalizar el aprovechamiento sostenible y la conservación de los recursos forestales y de fauna silvestre, y de los servicios de los ecosistemas forestales y otros ecosistemas de vegetación silvestre, otorgados por el Estado a través de títulos habilitantes regulados por la presente Ley.</w:t>
            </w:r>
          </w:p>
          <w:p w14:paraId="429CCABD"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Decreto Supremo N° 029-2017-PCM – Aprueba el Reglamento de Organización y Funciones del OSINFOR</w:t>
            </w:r>
          </w:p>
          <w:p w14:paraId="141A9878"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Artículo 3.- Funciones Generales</w:t>
            </w:r>
          </w:p>
          <w:p w14:paraId="5B57E4F8"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a) Supervisar y fiscalizar el cumplimiento de los títulos habilitantes otorgados por el Estado, así como las obligaciones y las condiciones contenidas en ellos y en los planes de manejo respectivos.</w:t>
            </w:r>
          </w:p>
          <w:p w14:paraId="55F7F2D5"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242BAF12"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g) Ejercer potestad sancionadora en su ámbito de competencia, por las infracciones a la legislación forestal y de fauna silvestre.</w:t>
            </w:r>
          </w:p>
          <w:p w14:paraId="3AE80946"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h) Realizar labores de formación y capacitación a los diversos actores involucrados en el aprovechamiento de los recursos forestales y de fauna silvestre, en asuntos de su competencia y en concordancia con la Política Forestal dictada por la Autoridad Nacional Forestal.</w:t>
            </w:r>
          </w:p>
          <w:p w14:paraId="72B8A40F"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lastRenderedPageBreak/>
              <w:t>(…)</w:t>
            </w:r>
          </w:p>
          <w:p w14:paraId="307AC74A" w14:textId="77777777" w:rsidR="00BC23B0" w:rsidRPr="00180F5C" w:rsidRDefault="00BC23B0">
            <w:pPr>
              <w:pBdr>
                <w:top w:val="nil"/>
                <w:left w:val="nil"/>
                <w:bottom w:val="nil"/>
                <w:right w:val="nil"/>
                <w:between w:val="nil"/>
              </w:pBdr>
              <w:spacing w:after="0" w:line="240" w:lineRule="auto"/>
              <w:jc w:val="both"/>
              <w:rPr>
                <w:rFonts w:ascii="Arial Narrow" w:eastAsia="Arial Narrow" w:hAnsi="Arial Narrow" w:cs="Arial Narrow"/>
                <w:b/>
              </w:rPr>
            </w:pPr>
          </w:p>
          <w:p w14:paraId="713C34D3"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2DC385C7"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De acuerdo a las funciones dispuestas en la Ley N° 29763, Ley Forestal y de Fauna Silvestre; y el ROF del OSINFOR, dicho organismo supervisa y fiscaliza el cumplimiento de los títulos habilitantes otorgados por el Estado y en dicha línea contribuye con la conservación y aprovechamiento sostenible de los recursos forestales y de fauna silvestre, lo cual se vincula directamente con el objetivo propuesto. </w:t>
            </w:r>
          </w:p>
          <w:p w14:paraId="40EFF856" w14:textId="77777777" w:rsidR="00BC23B0" w:rsidRPr="00180F5C" w:rsidRDefault="00BC23B0">
            <w:pPr>
              <w:pBdr>
                <w:top w:val="nil"/>
                <w:left w:val="nil"/>
                <w:bottom w:val="nil"/>
                <w:right w:val="nil"/>
                <w:between w:val="nil"/>
              </w:pBdr>
              <w:spacing w:after="0" w:line="240" w:lineRule="auto"/>
              <w:jc w:val="both"/>
              <w:rPr>
                <w:rFonts w:ascii="Arial Narrow" w:eastAsia="Arial Narrow" w:hAnsi="Arial Narrow" w:cs="Arial Narrow"/>
                <w:b/>
                <w:sz w:val="8"/>
                <w:szCs w:val="8"/>
              </w:rPr>
            </w:pPr>
          </w:p>
        </w:tc>
      </w:tr>
      <w:tr w:rsidR="00BC23B0" w:rsidRPr="00180F5C" w14:paraId="3D462E81" w14:textId="77777777">
        <w:tc>
          <w:tcPr>
            <w:tcW w:w="2263" w:type="dxa"/>
            <w:shd w:val="clear" w:color="auto" w:fill="FFFFFF"/>
          </w:tcPr>
          <w:p w14:paraId="74E7ED90" w14:textId="77777777" w:rsidR="00BC23B0" w:rsidRPr="00180F5C" w:rsidRDefault="001D48FA">
            <w:pPr>
              <w:jc w:val="both"/>
              <w:rPr>
                <w:rFonts w:ascii="Arial Narrow" w:eastAsia="Arial Narrow" w:hAnsi="Arial Narrow" w:cs="Arial Narrow"/>
                <w:b/>
              </w:rPr>
            </w:pPr>
            <w:r w:rsidRPr="00180F5C">
              <w:rPr>
                <w:rFonts w:ascii="Arial Narrow" w:eastAsia="Arial Narrow" w:hAnsi="Arial Narrow" w:cs="Arial Narrow"/>
                <w:b/>
              </w:rPr>
              <w:lastRenderedPageBreak/>
              <w:t>Ministerio Público (MP)</w:t>
            </w:r>
          </w:p>
        </w:tc>
        <w:tc>
          <w:tcPr>
            <w:tcW w:w="6946" w:type="dxa"/>
            <w:shd w:val="clear" w:color="auto" w:fill="FFFFFF"/>
          </w:tcPr>
          <w:p w14:paraId="0091B04B"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Resolución N° 1139-2020-MP-FN – Aprueba el Texto Integrado del Reglamento de Organización y Funciones con Enfoque de Gestión por Resultados</w:t>
            </w:r>
          </w:p>
          <w:p w14:paraId="7024CDD6"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b/>
              </w:rPr>
              <w:t>Artículo 3.-</w:t>
            </w:r>
            <w:r w:rsidRPr="00180F5C">
              <w:rPr>
                <w:rFonts w:ascii="Arial Narrow" w:eastAsia="Arial Narrow" w:hAnsi="Arial Narrow" w:cs="Arial Narrow"/>
              </w:rPr>
              <w:t xml:space="preserve"> </w:t>
            </w:r>
            <w:r w:rsidRPr="00180F5C">
              <w:rPr>
                <w:rFonts w:ascii="Arial Narrow" w:eastAsia="Arial Narrow" w:hAnsi="Arial Narrow" w:cs="Arial Narrow"/>
                <w:b/>
              </w:rPr>
              <w:t>Funciones Generales.</w:t>
            </w:r>
          </w:p>
          <w:p w14:paraId="4EF98B78"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El Ministerio Público, conforme a lo establecido en la Constitución Política del Perú tiene las siguientes funciones generales:</w:t>
            </w:r>
          </w:p>
          <w:p w14:paraId="56686238"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7D8CE032"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 xml:space="preserve">c. Conducir desde su inicio la investigación del delito. Con tal propósito, la Policía Nacional del Perú está obligada a cumplir los mandatos del Ministerio Público en el ámbito de su función. </w:t>
            </w:r>
          </w:p>
          <w:p w14:paraId="2081E6E9"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 xml:space="preserve">d. Ejecutar la acción penal de oficio o a petición de parte en defensa de la legalidad de los derechos ciudadanos y los intereses públicos. </w:t>
            </w:r>
          </w:p>
          <w:p w14:paraId="32843F27"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16779216"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 xml:space="preserve">h. Velar por la prevención del delito. </w:t>
            </w:r>
          </w:p>
          <w:p w14:paraId="042C2472" w14:textId="77777777" w:rsidR="00BC23B0" w:rsidRPr="00180F5C" w:rsidRDefault="00BC23B0">
            <w:pPr>
              <w:spacing w:before="120" w:after="0" w:line="240" w:lineRule="auto"/>
              <w:jc w:val="both"/>
              <w:rPr>
                <w:rFonts w:ascii="Arial Narrow" w:eastAsia="Arial Narrow" w:hAnsi="Arial Narrow" w:cs="Arial Narrow"/>
              </w:rPr>
            </w:pPr>
          </w:p>
          <w:p w14:paraId="2C7EE3B6"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1AF27CBC"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De acuerdo a la Resolución N° 1139-2020-MP-FN – Aprueba el Texto Integrado del Reglamento de Organización y Funciones con Enfoque de Gestión por Resultados del Ministerio Público, en dicho Organismo autónomo del Estado se encuentra la  Fiscalía Especializada en Materia Ambiental (FEMA) la cual tiene como objetivo investigar y prevenir los delitos ambientales, promoviendo la defensa del ambiente y los recursos naturales, así como el mantenimiento de un ambiente sano y equilibrado, como derecho fundamental de las personas, y en dicha línea contribuye con la conservación y aprovechamiento sostenible de los recursos forestales y de fauna silvestre, lo cual se vincula directamente con el objetivo propuesto. </w:t>
            </w:r>
          </w:p>
          <w:p w14:paraId="63A7F3F0" w14:textId="77777777" w:rsidR="00BC23B0" w:rsidRPr="00180F5C" w:rsidRDefault="00BC23B0">
            <w:pPr>
              <w:spacing w:after="0" w:line="240" w:lineRule="auto"/>
              <w:jc w:val="both"/>
              <w:rPr>
                <w:rFonts w:ascii="Arial Narrow" w:eastAsia="Arial Narrow" w:hAnsi="Arial Narrow" w:cs="Arial Narrow"/>
                <w:sz w:val="8"/>
                <w:szCs w:val="8"/>
              </w:rPr>
            </w:pPr>
          </w:p>
        </w:tc>
      </w:tr>
      <w:tr w:rsidR="00BC23B0" w:rsidRPr="00180F5C" w14:paraId="2BB95EF2" w14:textId="77777777">
        <w:tc>
          <w:tcPr>
            <w:tcW w:w="2263" w:type="dxa"/>
            <w:shd w:val="clear" w:color="auto" w:fill="FFFFFF"/>
          </w:tcPr>
          <w:p w14:paraId="4872EF6B" w14:textId="77777777" w:rsidR="00BC23B0" w:rsidRPr="00180F5C" w:rsidRDefault="001D48FA">
            <w:pPr>
              <w:pBdr>
                <w:top w:val="nil"/>
                <w:left w:val="nil"/>
                <w:bottom w:val="nil"/>
                <w:right w:val="nil"/>
                <w:between w:val="nil"/>
              </w:pBdr>
              <w:spacing w:after="0" w:line="240" w:lineRule="auto"/>
              <w:jc w:val="center"/>
              <w:rPr>
                <w:rFonts w:ascii="Arial Narrow" w:eastAsia="Arial Narrow" w:hAnsi="Arial Narrow" w:cs="Arial Narrow"/>
                <w:b/>
              </w:rPr>
            </w:pPr>
            <w:r w:rsidRPr="00180F5C">
              <w:rPr>
                <w:rFonts w:ascii="Arial Narrow" w:eastAsia="Arial Narrow" w:hAnsi="Arial Narrow" w:cs="Arial Narrow"/>
                <w:b/>
              </w:rPr>
              <w:t>Ministerio del Ambiente (MINAM)</w:t>
            </w:r>
          </w:p>
        </w:tc>
        <w:tc>
          <w:tcPr>
            <w:tcW w:w="6946" w:type="dxa"/>
            <w:shd w:val="clear" w:color="auto" w:fill="FFFFFF"/>
          </w:tcPr>
          <w:p w14:paraId="7C57AC91"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b/>
              </w:rPr>
              <w:t xml:space="preserve">Decreto Legislativo N° 1013, Ley de Creación del MINAM. </w:t>
            </w:r>
          </w:p>
          <w:p w14:paraId="4A842891"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3: Objeto y objetivos específicos del Ministerio del Ambiente</w:t>
            </w:r>
          </w:p>
          <w:p w14:paraId="4B15201C"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047DBF6C"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3.2 Son objetivos específicos del Ministerio del Ambiente: </w:t>
            </w:r>
          </w:p>
          <w:p w14:paraId="67253F44"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a) Asegurar el cumplimiento del mandato constitucional sobre la conservación y el uso sostenible de los recursos naturales, la diversidad biológica y las áreas naturales protegidas y el desarrollo sostenible de la Amazonía. </w:t>
            </w:r>
          </w:p>
          <w:p w14:paraId="1AF8F3EA"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b) Asegurar la prevención de la degradación del ambiente y de los recursos naturales y revertir los procesos negativos que los afectan. </w:t>
            </w:r>
          </w:p>
          <w:p w14:paraId="5BB2142D"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59BCD6B7"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b/>
              </w:rPr>
              <w:t>Decreto Supremo N° 002-2017-MINAM –Aprueba el Reglamento de Organización y Funciones del MINAM</w:t>
            </w:r>
          </w:p>
          <w:p w14:paraId="3C86188D"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b/>
              </w:rPr>
              <w:t>Artículo 3: Ámbito de Competencia</w:t>
            </w:r>
          </w:p>
          <w:p w14:paraId="7F68AC8A"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 xml:space="preserve">a) El Ministerio del Ambiente es el organismo del Poder Ejecutivo rector del Sector Ambiental, que desarrolla, dirige, supervisa y ejecuta la política nacional del </w:t>
            </w:r>
            <w:r w:rsidRPr="00180F5C">
              <w:rPr>
                <w:rFonts w:ascii="Arial Narrow" w:eastAsia="Arial Narrow" w:hAnsi="Arial Narrow" w:cs="Arial Narrow"/>
              </w:rPr>
              <w:lastRenderedPageBreak/>
              <w:t>ambiente. Asimismo, cumple la función de promover la conservación y el uso sostenible de los recursos naturales, la diversidad biológica y las áreas naturales protegidas.</w:t>
            </w:r>
          </w:p>
          <w:p w14:paraId="6DB029BC"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1A3DF807" w14:textId="77777777" w:rsidR="00BC23B0" w:rsidRPr="00180F5C" w:rsidRDefault="00BC23B0">
            <w:pPr>
              <w:spacing w:after="0" w:line="240" w:lineRule="auto"/>
              <w:jc w:val="both"/>
              <w:rPr>
                <w:rFonts w:ascii="Arial Narrow" w:eastAsia="Arial Narrow" w:hAnsi="Arial Narrow" w:cs="Arial Narrow"/>
                <w:sz w:val="12"/>
                <w:szCs w:val="12"/>
              </w:rPr>
            </w:pPr>
          </w:p>
          <w:p w14:paraId="5660D937"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5C7A076B"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De acuerdo a las funciones dispuestas en el DL N° 1013, Ley de creación del MINAM; y el ROF del MINAM, dicho organismo cumple la función de promover la conservación y el uso sostenible de los recursos naturales, la diversidad biológica y las áreas naturales protegidas y en dicha línea contribuye con la conservación y aprovechamiento sostenible de los recursos forestales y de fauna silvestre lo cual se vincula directamente con el objetivo propuesto. </w:t>
            </w:r>
          </w:p>
          <w:p w14:paraId="507B780D" w14:textId="77777777" w:rsidR="00BC23B0" w:rsidRPr="00180F5C" w:rsidRDefault="00BC23B0">
            <w:pPr>
              <w:spacing w:after="0" w:line="240" w:lineRule="auto"/>
              <w:jc w:val="both"/>
              <w:rPr>
                <w:rFonts w:ascii="Arial Narrow" w:eastAsia="Arial Narrow" w:hAnsi="Arial Narrow" w:cs="Arial Narrow"/>
                <w:b/>
                <w:sz w:val="12"/>
                <w:szCs w:val="12"/>
              </w:rPr>
            </w:pPr>
          </w:p>
        </w:tc>
      </w:tr>
      <w:tr w:rsidR="00BC23B0" w:rsidRPr="00180F5C" w14:paraId="7AC3CA84" w14:textId="77777777">
        <w:tc>
          <w:tcPr>
            <w:tcW w:w="2263" w:type="dxa"/>
            <w:shd w:val="clear" w:color="auto" w:fill="FFFFFF"/>
          </w:tcPr>
          <w:p w14:paraId="017C23B0" w14:textId="77777777" w:rsidR="00BC23B0" w:rsidRPr="00180F5C" w:rsidRDefault="001D48FA">
            <w:pPr>
              <w:pBdr>
                <w:top w:val="nil"/>
                <w:left w:val="nil"/>
                <w:bottom w:val="nil"/>
                <w:right w:val="nil"/>
                <w:between w:val="nil"/>
              </w:pBdr>
              <w:spacing w:after="0" w:line="240" w:lineRule="auto"/>
              <w:jc w:val="center"/>
              <w:rPr>
                <w:rFonts w:ascii="Arial Narrow" w:eastAsia="Arial Narrow" w:hAnsi="Arial Narrow" w:cs="Arial Narrow"/>
                <w:b/>
              </w:rPr>
            </w:pPr>
            <w:r w:rsidRPr="00180F5C">
              <w:rPr>
                <w:rFonts w:ascii="Arial Narrow" w:eastAsia="Arial Narrow" w:hAnsi="Arial Narrow" w:cs="Arial Narrow"/>
                <w:b/>
              </w:rPr>
              <w:lastRenderedPageBreak/>
              <w:t>Servicio Nacional de Áreas Naturales Protegidas por el Estado (SERNANP)</w:t>
            </w:r>
          </w:p>
        </w:tc>
        <w:tc>
          <w:tcPr>
            <w:tcW w:w="6946" w:type="dxa"/>
            <w:shd w:val="clear" w:color="auto" w:fill="FFFFFF"/>
          </w:tcPr>
          <w:p w14:paraId="1271CC24"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b/>
              </w:rPr>
              <w:t xml:space="preserve">Decreto Supremo N° 006-2008-MINAM - Aprueba el Reglamento de Organización y Funciones del SERNANP. </w:t>
            </w:r>
          </w:p>
          <w:p w14:paraId="32B13335"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b/>
              </w:rPr>
              <w:t>Artículo 3: Funciones Generales</w:t>
            </w:r>
          </w:p>
          <w:p w14:paraId="53064B16" w14:textId="77777777" w:rsidR="00BC23B0" w:rsidRPr="00180F5C" w:rsidRDefault="001D48FA">
            <w:pPr>
              <w:numPr>
                <w:ilvl w:val="0"/>
                <w:numId w:val="2"/>
              </w:numPr>
              <w:spacing w:after="0" w:line="240" w:lineRule="auto"/>
              <w:ind w:left="173" w:hanging="173"/>
              <w:jc w:val="both"/>
              <w:rPr>
                <w:rFonts w:ascii="Arial Narrow" w:eastAsia="Arial Narrow" w:hAnsi="Arial Narrow" w:cs="Arial Narrow"/>
              </w:rPr>
            </w:pPr>
            <w:r w:rsidRPr="00180F5C">
              <w:rPr>
                <w:rFonts w:ascii="Arial Narrow" w:eastAsia="Arial Narrow" w:hAnsi="Arial Narrow" w:cs="Arial Narrow"/>
              </w:rPr>
              <w:t xml:space="preserve"> Dirigir el Sistema Nacional de Áreas Naturales Protegidas por el Estado – SINANPE en su calidad de ente rector de las Áreas Naturales Protegidas y asegurar su funcionamiento como sistema unitario.</w:t>
            </w:r>
          </w:p>
          <w:p w14:paraId="337B707C"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21970CFB" w14:textId="77777777" w:rsidR="00BC23B0" w:rsidRPr="00180F5C" w:rsidRDefault="001D48FA">
            <w:pPr>
              <w:spacing w:before="120" w:after="0" w:line="240" w:lineRule="auto"/>
              <w:ind w:left="141" w:hanging="141"/>
              <w:jc w:val="both"/>
              <w:rPr>
                <w:rFonts w:ascii="Arial Narrow" w:eastAsia="Arial Narrow" w:hAnsi="Arial Narrow" w:cs="Arial Narrow"/>
              </w:rPr>
            </w:pPr>
            <w:r w:rsidRPr="00180F5C">
              <w:rPr>
                <w:rFonts w:ascii="Arial Narrow" w:eastAsia="Arial Narrow" w:hAnsi="Arial Narrow" w:cs="Arial Narrow"/>
              </w:rPr>
              <w:t>j) Otorgar derechos de uso y aprovechamiento a través de concesiones autorizaciones y permisos u otros mecanismos para realizar actividades inherentes a los objetivos y funciones de las Áreas Naturales Protegidas de administración nacional.</w:t>
            </w:r>
          </w:p>
          <w:p w14:paraId="3AD9BB0C" w14:textId="77777777" w:rsidR="00BC23B0" w:rsidRPr="00180F5C" w:rsidRDefault="00BC23B0">
            <w:pPr>
              <w:spacing w:after="0" w:line="240" w:lineRule="auto"/>
              <w:jc w:val="both"/>
              <w:rPr>
                <w:rFonts w:ascii="Arial Narrow" w:eastAsia="Arial Narrow" w:hAnsi="Arial Narrow" w:cs="Arial Narrow"/>
                <w:sz w:val="16"/>
                <w:szCs w:val="16"/>
              </w:rPr>
            </w:pPr>
          </w:p>
          <w:p w14:paraId="4DE9883C"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131C4D93"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De acuerdo con el Decreto Supremo N° 006-2008-MINAM el cual aprueba el Reglamento de Organización y Funciones del SERNANP, esta entidad debe velar por los recursos forestales y de fauna silvestre dentro de las Áreas Naturales Protegidas, promoviendo, además, el otorgamiento de derechos de uso y aprovechamiento sostenible en su interior, lo cual se vincula directamente con el objetivo propuesto. </w:t>
            </w:r>
          </w:p>
          <w:p w14:paraId="3FD8C9D5" w14:textId="77777777" w:rsidR="00BC23B0" w:rsidRPr="00180F5C" w:rsidRDefault="001D48FA">
            <w:pPr>
              <w:spacing w:before="120" w:after="0" w:line="240" w:lineRule="auto"/>
              <w:jc w:val="both"/>
              <w:rPr>
                <w:rFonts w:ascii="Arial Narrow" w:eastAsia="Arial Narrow" w:hAnsi="Arial Narrow" w:cs="Arial Narrow"/>
                <w:b/>
                <w:sz w:val="8"/>
                <w:szCs w:val="8"/>
              </w:rPr>
            </w:pPr>
            <w:r w:rsidRPr="00180F5C">
              <w:rPr>
                <w:rFonts w:ascii="Arial Narrow" w:eastAsia="Arial Narrow" w:hAnsi="Arial Narrow" w:cs="Arial Narrow"/>
                <w:b/>
              </w:rPr>
              <w:t xml:space="preserve"> </w:t>
            </w:r>
          </w:p>
        </w:tc>
      </w:tr>
      <w:tr w:rsidR="00BC23B0" w:rsidRPr="00180F5C" w14:paraId="1D10A5CF" w14:textId="77777777">
        <w:tc>
          <w:tcPr>
            <w:tcW w:w="2263" w:type="dxa"/>
            <w:shd w:val="clear" w:color="auto" w:fill="FFFFFF"/>
          </w:tcPr>
          <w:p w14:paraId="443D1780"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t>Comisión Nacional para el Desarrollo y Vida sin Drogas (DEVIDA)</w:t>
            </w:r>
          </w:p>
        </w:tc>
        <w:tc>
          <w:tcPr>
            <w:tcW w:w="6946" w:type="dxa"/>
            <w:shd w:val="clear" w:color="auto" w:fill="FFFFFF"/>
          </w:tcPr>
          <w:p w14:paraId="76BB528D"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Decreto Legislativo Nº 824, Ley de Lucha contra el Tráfico Ilícito de Drogas</w:t>
            </w:r>
          </w:p>
          <w:p w14:paraId="0B5AEF40"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Decreto Legislativo N° 1241</w:t>
            </w:r>
          </w:p>
          <w:p w14:paraId="3A991FD3"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Disposiciones Complementarias Modificatorias</w:t>
            </w:r>
          </w:p>
          <w:p w14:paraId="1F66B6A0"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2: Funciones de DEVIDA</w:t>
            </w:r>
          </w:p>
          <w:p w14:paraId="4278CADA"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2F0AE5E9"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e. Promover la sustitución de los cultivos de la hoja de coca y otros sembríos que sirvan de insumo para la producción de drogas ilícitas, mediante programas de desarrollo alternativo integral y sostenible en coordinación con los organismos, sectores y niveles de gobierno.</w:t>
            </w:r>
          </w:p>
          <w:p w14:paraId="5022F7E1"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688C6394" w14:textId="77777777" w:rsidR="00BC23B0" w:rsidRPr="00180F5C" w:rsidRDefault="001D48FA">
            <w:pPr>
              <w:spacing w:after="200" w:line="240" w:lineRule="auto"/>
              <w:jc w:val="both"/>
              <w:rPr>
                <w:rFonts w:ascii="Arial Narrow" w:eastAsia="Arial Narrow" w:hAnsi="Arial Narrow" w:cs="Arial Narrow"/>
                <w:b/>
              </w:rPr>
            </w:pPr>
            <w:r w:rsidRPr="00180F5C">
              <w:rPr>
                <w:rFonts w:ascii="Arial Narrow" w:eastAsia="Arial Narrow" w:hAnsi="Arial Narrow" w:cs="Arial Narrow"/>
              </w:rPr>
              <w:t>i. Promover acciones referidas a la comercialización de la producción proveniente del desarrollo alternativo integral y sostenible en toda la cadena productiva, en coordinación con las entidades y organismos competentes</w:t>
            </w:r>
          </w:p>
          <w:p w14:paraId="6CD513BB"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4562ED83"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De acuerdo a las funciones dispuestas en la DL N° 824, Ley de Lucha contra el Tráfico Ilícito de Drogas; y el DL 1241, dicho organismo promueve el desarrollo alternativo en los cuales se encuentra los programas de reforestación productiva (sistemas agroforestales) como alternativa de solución a los cultivos de coca y en dicha línea contribuye con la conservación y aprovechamiento sostenible de los </w:t>
            </w:r>
            <w:r w:rsidRPr="00180F5C">
              <w:rPr>
                <w:rFonts w:ascii="Arial Narrow" w:eastAsia="Arial Narrow" w:hAnsi="Arial Narrow" w:cs="Arial Narrow"/>
              </w:rPr>
              <w:lastRenderedPageBreak/>
              <w:t xml:space="preserve">recursos forestales y de fauna silvestre, lo cual se vincula directamente con el objetivo propuesto. </w:t>
            </w:r>
          </w:p>
          <w:p w14:paraId="7F3E88BD" w14:textId="77777777" w:rsidR="00BC23B0" w:rsidRPr="00180F5C" w:rsidRDefault="00BC23B0">
            <w:pPr>
              <w:spacing w:before="120" w:after="0" w:line="240" w:lineRule="auto"/>
              <w:jc w:val="both"/>
              <w:rPr>
                <w:rFonts w:ascii="Arial Narrow" w:eastAsia="Arial Narrow" w:hAnsi="Arial Narrow" w:cs="Arial Narrow"/>
                <w:b/>
              </w:rPr>
            </w:pPr>
          </w:p>
        </w:tc>
      </w:tr>
      <w:tr w:rsidR="00BC23B0" w:rsidRPr="00180F5C" w14:paraId="58729CB4" w14:textId="77777777">
        <w:tc>
          <w:tcPr>
            <w:tcW w:w="2263" w:type="dxa"/>
          </w:tcPr>
          <w:p w14:paraId="22B5C673"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lastRenderedPageBreak/>
              <w:t>Ministerio de Desarrollo Agrario y Riego (MIDAGRI)</w:t>
            </w:r>
          </w:p>
        </w:tc>
        <w:tc>
          <w:tcPr>
            <w:tcW w:w="6946" w:type="dxa"/>
          </w:tcPr>
          <w:p w14:paraId="328AF1DC"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Ley N° 31075 – Ley de Organización y Funciones del Ministerio de Desarrollo Agrario y Riego</w:t>
            </w:r>
          </w:p>
          <w:p w14:paraId="176D54B9"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7: Funciones específicas</w:t>
            </w:r>
          </w:p>
          <w:p w14:paraId="585801D7"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Para el ejercicio de sus competencias exclusivas, realiza las siguientes acciones</w:t>
            </w:r>
          </w:p>
          <w:p w14:paraId="434B7DA1"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421F723D"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 Dicta políticas nacionales y normas para el aprovechamiento y desarrollo sostenible de los recursos forestales y de la flora y la fauna, en concordancia con las políticas nacionales del ambiente.</w:t>
            </w:r>
          </w:p>
          <w:p w14:paraId="4B6E6574"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6536DE11"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04F22498"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rPr>
              <w:t xml:space="preserve">De acuerdo a las funciones dispuestas en la Ley N° 31075, Ley de Organización y Funciones del Ministerio de Desarrollo Agrario y Riego, dicho organismo dicta las políticas Nacionales para el aprovechamiento sostenible de los recursos forestales y de la flora y fauna, estableciendo el esquema de prioridades para abordar la problemática central, por lo que el MIDAGRI en su calidad de ente rector contribuye directamente al </w:t>
            </w:r>
            <w:proofErr w:type="spellStart"/>
            <w:r w:rsidRPr="00180F5C">
              <w:rPr>
                <w:rFonts w:ascii="Arial Narrow" w:eastAsia="Arial Narrow" w:hAnsi="Arial Narrow" w:cs="Arial Narrow"/>
              </w:rPr>
              <w:t>co</w:t>
            </w:r>
            <w:proofErr w:type="spellEnd"/>
            <w:r w:rsidRPr="00180F5C">
              <w:rPr>
                <w:rFonts w:ascii="Arial Narrow" w:eastAsia="Arial Narrow" w:hAnsi="Arial Narrow" w:cs="Arial Narrow"/>
              </w:rPr>
              <w:t>-liderar la presente Política conjuntamente con el SERFOR, contribuyendo con la conservación y aprovechamiento sostenible de los recursos forestales y de fauna silvestre.</w:t>
            </w:r>
          </w:p>
        </w:tc>
      </w:tr>
      <w:tr w:rsidR="00D654F6" w:rsidRPr="00180F5C" w14:paraId="695CAA8A" w14:textId="77777777">
        <w:tc>
          <w:tcPr>
            <w:tcW w:w="2263" w:type="dxa"/>
          </w:tcPr>
          <w:p w14:paraId="37391F82" w14:textId="58B2A6F1" w:rsidR="00D654F6" w:rsidRPr="00180F5C" w:rsidRDefault="00D654F6">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t>Ministerio del Interior (MININTER)</w:t>
            </w:r>
          </w:p>
        </w:tc>
        <w:tc>
          <w:tcPr>
            <w:tcW w:w="6946" w:type="dxa"/>
          </w:tcPr>
          <w:p w14:paraId="3CE5CA4D" w14:textId="77777777" w:rsidR="00D654F6" w:rsidRPr="00180F5C" w:rsidRDefault="00D654F6">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Decreto Legislativo N° 1266 – Ley de Organización y Funciones del Ministerio del Interior</w:t>
            </w:r>
          </w:p>
          <w:p w14:paraId="263918B6" w14:textId="77777777" w:rsidR="005E1D8F" w:rsidRPr="00180F5C" w:rsidRDefault="00D654F6">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5: Funciones</w:t>
            </w:r>
          </w:p>
          <w:p w14:paraId="7452AFBB" w14:textId="77777777" w:rsidR="005E1D8F" w:rsidRPr="00180F5C" w:rsidRDefault="005E1D8F">
            <w:pPr>
              <w:spacing w:after="0" w:line="240" w:lineRule="auto"/>
              <w:jc w:val="both"/>
              <w:rPr>
                <w:rFonts w:ascii="Arial Narrow" w:eastAsia="Arial Narrow" w:hAnsi="Arial Narrow" w:cs="Arial Narrow"/>
              </w:rPr>
            </w:pPr>
            <w:r w:rsidRPr="00180F5C">
              <w:rPr>
                <w:rFonts w:ascii="Arial Narrow" w:eastAsia="Arial Narrow" w:hAnsi="Arial Narrow" w:cs="Arial Narrow"/>
              </w:rPr>
              <w:t>El Ministerio del Interior tiene las siguientes funciones:</w:t>
            </w:r>
          </w:p>
          <w:p w14:paraId="41B5986B" w14:textId="5359552E" w:rsidR="005E1D8F" w:rsidRPr="00180F5C" w:rsidRDefault="005E1D8F">
            <w:pPr>
              <w:spacing w:after="0" w:line="240" w:lineRule="auto"/>
              <w:jc w:val="both"/>
              <w:rPr>
                <w:rFonts w:ascii="Arial Narrow" w:eastAsia="Arial Narrow" w:hAnsi="Arial Narrow" w:cs="Arial Narrow"/>
              </w:rPr>
            </w:pPr>
            <w:r w:rsidRPr="00180F5C">
              <w:rPr>
                <w:rFonts w:ascii="Arial Narrow" w:eastAsia="Arial Narrow" w:hAnsi="Arial Narrow" w:cs="Arial Narrow"/>
              </w:rPr>
              <w:t>5.1. Funciones rectoras:</w:t>
            </w:r>
          </w:p>
          <w:p w14:paraId="2525B176" w14:textId="53129DC8" w:rsidR="005E1D8F" w:rsidRPr="00180F5C" w:rsidRDefault="005E1D8F">
            <w:pP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0C3BDA4D" w14:textId="1D8F0516" w:rsidR="005E1D8F" w:rsidRPr="00180F5C" w:rsidRDefault="005E1D8F">
            <w:pPr>
              <w:spacing w:after="0" w:line="240" w:lineRule="auto"/>
              <w:jc w:val="both"/>
              <w:rPr>
                <w:rFonts w:ascii="Arial Narrow" w:eastAsia="Arial Narrow" w:hAnsi="Arial Narrow" w:cs="Arial Narrow"/>
              </w:rPr>
            </w:pPr>
            <w:r w:rsidRPr="00180F5C">
              <w:rPr>
                <w:rFonts w:ascii="Arial Narrow" w:eastAsia="Arial Narrow" w:hAnsi="Arial Narrow" w:cs="Arial Narrow"/>
              </w:rPr>
              <w:t>2) Garantizar, mantener y restablecer el orden interno, el orden público y la seguridad ciudadana en el marco de sus competencias; prestar protección y ayuda a las personas y a la comunidad; garantizar el cumplimiento de las leyes y la seguridad del patrimonio público y privado; prevenir, investigar y combatir la delincuencia; así como vigilar y controlar las fronteras, a través de la Policía Nacional del Perú;</w:t>
            </w:r>
          </w:p>
          <w:p w14:paraId="257A8C14" w14:textId="6EA51F21" w:rsidR="00D654F6" w:rsidRPr="00180F5C" w:rsidRDefault="00D654F6">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 xml:space="preserve"> </w:t>
            </w:r>
          </w:p>
        </w:tc>
      </w:tr>
      <w:tr w:rsidR="00BC23B0" w:rsidRPr="00180F5C" w14:paraId="5555AA8B" w14:textId="77777777">
        <w:tc>
          <w:tcPr>
            <w:tcW w:w="2263" w:type="dxa"/>
          </w:tcPr>
          <w:p w14:paraId="3FF29C27"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t>Gobiernos Regionales (GORE)</w:t>
            </w:r>
          </w:p>
          <w:p w14:paraId="595D5A2F" w14:textId="77777777" w:rsidR="00BC23B0" w:rsidRPr="00180F5C" w:rsidRDefault="00BC23B0">
            <w:pPr>
              <w:spacing w:before="120" w:after="200" w:line="240" w:lineRule="auto"/>
              <w:jc w:val="both"/>
              <w:rPr>
                <w:rFonts w:ascii="Arial Narrow" w:eastAsia="Arial Narrow" w:hAnsi="Arial Narrow" w:cs="Arial Narrow"/>
                <w:b/>
              </w:rPr>
            </w:pPr>
          </w:p>
        </w:tc>
        <w:tc>
          <w:tcPr>
            <w:tcW w:w="6946" w:type="dxa"/>
          </w:tcPr>
          <w:p w14:paraId="6D59AAFE"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Ley Orgánica de Gobiernos Regionales LEY Nº 27867</w:t>
            </w:r>
          </w:p>
          <w:p w14:paraId="2401BE06"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51.- Funciones en materia agraria</w:t>
            </w:r>
          </w:p>
          <w:p w14:paraId="71E3A772"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459BB441"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 Desarrollar acciones de vigilancia y control para garantizar el uso sostenible de los recursos naturales bajo su jurisdicción.</w:t>
            </w:r>
          </w:p>
          <w:p w14:paraId="015EF490"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p) Promover, asesorar y supervisar el desarrollo, conservación, manejo, mejoramiento y aprovechamiento de cultivos nativos, camélidos sudamericanos y otras especies de ganadería regional.</w:t>
            </w:r>
          </w:p>
          <w:p w14:paraId="32D8EEB6"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q) Otorgar permisos, autorizaciones y concesiones forestales, en áreas al interior de la región, así como ejercer labores de promoción y fiscalización en estricto cumplimiento de la política forestal nacional.</w:t>
            </w:r>
          </w:p>
          <w:p w14:paraId="474A9103"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12A9FDB7"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1E771A91"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De acuerdo a lo dispuesto en la Ley Nº 27867, los Gobiernos </w:t>
            </w:r>
            <w:proofErr w:type="gramStart"/>
            <w:r w:rsidRPr="00180F5C">
              <w:rPr>
                <w:rFonts w:ascii="Arial Narrow" w:eastAsia="Arial Narrow" w:hAnsi="Arial Narrow" w:cs="Arial Narrow"/>
              </w:rPr>
              <w:t>Regionales  donde</w:t>
            </w:r>
            <w:proofErr w:type="gramEnd"/>
            <w:r w:rsidRPr="00180F5C">
              <w:rPr>
                <w:rFonts w:ascii="Arial Narrow" w:eastAsia="Arial Narrow" w:hAnsi="Arial Narrow" w:cs="Arial Narrow"/>
              </w:rPr>
              <w:t xml:space="preserve"> se ha completado la transferencia de funciones tienen la responsabilidad de gestionar los recursos forestales y de fauna silvestre dentro de sus jurisdicciones, estableciendo acciones de fiscalización y vigilancia, con la participación de otros </w:t>
            </w:r>
            <w:r w:rsidRPr="00180F5C">
              <w:rPr>
                <w:rFonts w:ascii="Arial Narrow" w:eastAsia="Arial Narrow" w:hAnsi="Arial Narrow" w:cs="Arial Narrow"/>
              </w:rPr>
              <w:lastRenderedPageBreak/>
              <w:t>actores como la Fiscalía, la PNP entre otros. Estas acciones se vinculan directamente con el objetivo propuesto.</w:t>
            </w:r>
          </w:p>
          <w:p w14:paraId="5A42F248" w14:textId="77777777" w:rsidR="00BC23B0" w:rsidRPr="00180F5C" w:rsidRDefault="00BC23B0">
            <w:pPr>
              <w:spacing w:after="0" w:line="240" w:lineRule="auto"/>
              <w:jc w:val="both"/>
              <w:rPr>
                <w:rFonts w:ascii="Arial Narrow" w:eastAsia="Arial Narrow" w:hAnsi="Arial Narrow" w:cs="Arial Narrow"/>
              </w:rPr>
            </w:pPr>
          </w:p>
        </w:tc>
      </w:tr>
    </w:tbl>
    <w:p w14:paraId="527C7009" w14:textId="77777777" w:rsidR="00BC23B0" w:rsidRPr="00180F5C" w:rsidRDefault="00BC23B0">
      <w:pPr>
        <w:pBdr>
          <w:top w:val="nil"/>
          <w:left w:val="nil"/>
          <w:bottom w:val="nil"/>
          <w:right w:val="nil"/>
          <w:between w:val="nil"/>
        </w:pBdr>
        <w:spacing w:after="0" w:line="240" w:lineRule="auto"/>
      </w:pPr>
    </w:p>
    <w:p w14:paraId="0AE2E56F" w14:textId="77777777" w:rsidR="00BC23B0" w:rsidRPr="00180F5C" w:rsidRDefault="001D48FA">
      <w:pPr>
        <w:rPr>
          <w:rFonts w:ascii="Arial Narrow" w:eastAsia="Arial Narrow" w:hAnsi="Arial Narrow" w:cs="Arial Narrow"/>
          <w:b/>
        </w:rPr>
      </w:pPr>
      <w:r w:rsidRPr="00180F5C">
        <w:br w:type="page"/>
      </w:r>
    </w:p>
    <w:p w14:paraId="3D8896D6" w14:textId="77777777" w:rsidR="00BC23B0" w:rsidRPr="00180F5C" w:rsidRDefault="001D48FA">
      <w:pPr>
        <w:pStyle w:val="Ttulo3"/>
        <w:jc w:val="both"/>
        <w:rPr>
          <w:rFonts w:ascii="Arial Narrow" w:eastAsia="Arial Narrow" w:hAnsi="Arial Narrow" w:cs="Arial Narrow"/>
          <w:b/>
          <w:color w:val="auto"/>
          <w:sz w:val="22"/>
          <w:szCs w:val="22"/>
        </w:rPr>
      </w:pPr>
      <w:bookmarkStart w:id="17" w:name="_Toc95145131"/>
      <w:commentRangeStart w:id="18"/>
      <w:r w:rsidRPr="00180F5C">
        <w:rPr>
          <w:rFonts w:ascii="Arial Narrow" w:eastAsia="Arial Narrow" w:hAnsi="Arial Narrow" w:cs="Arial Narrow"/>
          <w:b/>
          <w:color w:val="auto"/>
          <w:sz w:val="22"/>
          <w:szCs w:val="22"/>
        </w:rPr>
        <w:lastRenderedPageBreak/>
        <w:t>Objetivo N° 2: Incrementar la productividad en el aprovechamiento sostenible de los ecosistemas forestales, otros ecosistemas de vegetación silvestre y de la fauna silvestre.</w:t>
      </w:r>
      <w:bookmarkEnd w:id="17"/>
      <w:commentRangeEnd w:id="18"/>
      <w:r w:rsidR="00AF2EFC">
        <w:rPr>
          <w:rStyle w:val="Refdecomentario"/>
          <w:color w:val="auto"/>
        </w:rPr>
        <w:commentReference w:id="18"/>
      </w:r>
    </w:p>
    <w:p w14:paraId="3C0F5C78" w14:textId="77777777" w:rsidR="00BC23B0" w:rsidRPr="00180F5C" w:rsidRDefault="00BC23B0"/>
    <w:p w14:paraId="345B416F" w14:textId="77777777" w:rsidR="00BC23B0" w:rsidRPr="00180F5C" w:rsidRDefault="001D48FA">
      <w:pPr>
        <w:shd w:val="clear" w:color="auto" w:fill="FFFFFF"/>
        <w:spacing w:after="60" w:line="276" w:lineRule="auto"/>
        <w:jc w:val="both"/>
        <w:rPr>
          <w:rFonts w:ascii="Arial Narrow" w:eastAsia="Arial Narrow" w:hAnsi="Arial Narrow" w:cs="Arial Narrow"/>
        </w:rPr>
      </w:pPr>
      <w:r w:rsidRPr="00180F5C">
        <w:rPr>
          <w:rFonts w:ascii="Arial Narrow" w:eastAsia="Arial Narrow" w:hAnsi="Arial Narrow" w:cs="Arial Narrow"/>
        </w:rPr>
        <w:t>El presente objetivo responde a buscar soluciones al factor causal “Bajas condiciones para alcanzar productividad en el aprovechamiento sostenible de los ecosistemas forestales, otros ecosistemas de vegetación silvestre y de la fauna silvestre”, tomando en cuenta que diversos estudios concuerdan en señalar una significativa brecha entre el gran potencial forestal que posee el Perú y la escasa presencia del país en los mercados. Según Urban et al (2015), para que el sector forestal mejore su participación en el mercado interno y externo es necesario mejorar los niveles de productividad desde el bosque</w:t>
      </w:r>
      <w:r w:rsidRPr="00180F5C">
        <w:rPr>
          <w:rFonts w:ascii="Arial Narrow" w:eastAsia="Arial Narrow" w:hAnsi="Arial Narrow" w:cs="Arial Narrow"/>
          <w:vertAlign w:val="superscript"/>
        </w:rPr>
        <w:footnoteReference w:id="5"/>
      </w:r>
      <w:r w:rsidRPr="00180F5C">
        <w:rPr>
          <w:rFonts w:ascii="Arial Narrow" w:eastAsia="Arial Narrow" w:hAnsi="Arial Narrow" w:cs="Arial Narrow"/>
          <w:vertAlign w:val="superscript"/>
        </w:rPr>
        <w:t xml:space="preserve"> </w:t>
      </w:r>
      <w:r w:rsidRPr="00180F5C">
        <w:rPr>
          <w:rFonts w:ascii="Arial Narrow" w:eastAsia="Arial Narrow" w:hAnsi="Arial Narrow" w:cs="Arial Narrow"/>
        </w:rPr>
        <w:t>y a lo largo de la cadena productiva, así como establecer un mejor control en la producción forestal para evitar actividades ilegales.</w:t>
      </w:r>
    </w:p>
    <w:p w14:paraId="2BEA10FF" w14:textId="14F4EB96" w:rsidR="00BC23B0" w:rsidRPr="00180F5C" w:rsidRDefault="001D48FA">
      <w:pPr>
        <w:shd w:val="clear" w:color="auto" w:fill="FFFFFF"/>
        <w:spacing w:after="60" w:line="276" w:lineRule="auto"/>
        <w:jc w:val="both"/>
        <w:rPr>
          <w:rFonts w:ascii="Arial Narrow" w:eastAsia="Arial Narrow" w:hAnsi="Arial Narrow" w:cs="Arial Narrow"/>
        </w:rPr>
      </w:pPr>
      <w:r w:rsidRPr="00180F5C">
        <w:rPr>
          <w:rFonts w:ascii="Arial Narrow" w:eastAsia="Arial Narrow" w:hAnsi="Arial Narrow" w:cs="Arial Narrow"/>
        </w:rPr>
        <w:t>En este sentido es necesario analizar los factores que inciden directamente en la productividad, factores como el capital humano, el capital y el acceso al financiamiento, el desarrollo de la Ciencia,</w:t>
      </w:r>
      <w:r w:rsidR="00DA3EC7" w:rsidRPr="00180F5C">
        <w:rPr>
          <w:rFonts w:ascii="Arial Narrow" w:eastAsia="Arial Narrow" w:hAnsi="Arial Narrow" w:cs="Arial Narrow"/>
        </w:rPr>
        <w:t xml:space="preserve"> </w:t>
      </w:r>
      <w:r w:rsidRPr="00180F5C">
        <w:rPr>
          <w:rFonts w:ascii="Arial Narrow" w:eastAsia="Arial Narrow" w:hAnsi="Arial Narrow" w:cs="Arial Narrow"/>
        </w:rPr>
        <w:t>Tecnología e Innovación</w:t>
      </w:r>
      <w:r w:rsidR="009925DC">
        <w:rPr>
          <w:rFonts w:ascii="Arial Narrow" w:eastAsia="Arial Narrow" w:hAnsi="Arial Narrow" w:cs="Arial Narrow"/>
        </w:rPr>
        <w:t xml:space="preserve"> </w:t>
      </w:r>
      <w:r w:rsidRPr="00180F5C">
        <w:rPr>
          <w:rFonts w:ascii="Arial Narrow" w:eastAsia="Arial Narrow" w:hAnsi="Arial Narrow" w:cs="Arial Narrow"/>
        </w:rPr>
        <w:t xml:space="preserve">(CTI) en materia forestal y de fauna silvestre, entre otros. </w:t>
      </w:r>
    </w:p>
    <w:p w14:paraId="4D9AE007" w14:textId="77777777" w:rsidR="00BC23B0" w:rsidRPr="00180F5C" w:rsidRDefault="001D48FA">
      <w:pPr>
        <w:shd w:val="clear" w:color="auto" w:fill="FFFFFF"/>
        <w:spacing w:after="60" w:line="276" w:lineRule="auto"/>
        <w:jc w:val="both"/>
        <w:rPr>
          <w:rFonts w:ascii="Arial Narrow" w:eastAsia="Arial Narrow" w:hAnsi="Arial Narrow" w:cs="Arial Narrow"/>
        </w:rPr>
      </w:pPr>
      <w:r w:rsidRPr="00180F5C">
        <w:rPr>
          <w:rFonts w:ascii="Arial Narrow" w:eastAsia="Arial Narrow" w:hAnsi="Arial Narrow" w:cs="Arial Narrow"/>
        </w:rPr>
        <w:t>Al incrementar la productividad en el aprovechamiento sostenible de los ecosistemas forestales, y otros ecosistemas de vegetación silvestre y de la fauna silvestre se incide directamente en la problemática señalada.</w:t>
      </w:r>
    </w:p>
    <w:p w14:paraId="49913AC5"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Indicadores:</w:t>
      </w:r>
    </w:p>
    <w:p w14:paraId="63886351"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El logro de este objetivo se medirá a través de los siguientes indicadores (Fichas de indicadores en el Anexo No. 4):</w:t>
      </w:r>
    </w:p>
    <w:p w14:paraId="02570CC5" w14:textId="77777777" w:rsidR="00BC23B0" w:rsidRPr="00180F5C" w:rsidRDefault="00BC23B0">
      <w:pPr>
        <w:spacing w:after="0" w:line="240" w:lineRule="auto"/>
        <w:jc w:val="both"/>
        <w:rPr>
          <w:rFonts w:ascii="Arial Narrow" w:eastAsia="Arial Narrow" w:hAnsi="Arial Narrow" w:cs="Arial Narrow"/>
        </w:rPr>
      </w:pPr>
    </w:p>
    <w:p w14:paraId="1A9FFF6F" w14:textId="77777777" w:rsidR="00EE4D45" w:rsidRDefault="00EE4D45">
      <w:pPr>
        <w:numPr>
          <w:ilvl w:val="0"/>
          <w:numId w:val="4"/>
        </w:numPr>
        <w:pBdr>
          <w:top w:val="nil"/>
          <w:left w:val="nil"/>
          <w:bottom w:val="nil"/>
          <w:right w:val="nil"/>
          <w:between w:val="nil"/>
        </w:pBdr>
        <w:spacing w:after="0"/>
        <w:jc w:val="both"/>
        <w:rPr>
          <w:rFonts w:ascii="Arial Narrow" w:eastAsia="Arial Narrow" w:hAnsi="Arial Narrow" w:cs="Arial Narrow"/>
        </w:rPr>
      </w:pPr>
      <w:bookmarkStart w:id="19" w:name="_17dp8vu" w:colFirst="0" w:colLast="0"/>
      <w:bookmarkEnd w:id="19"/>
      <w:r w:rsidRPr="00EE4D45">
        <w:rPr>
          <w:rFonts w:ascii="Arial Narrow" w:eastAsia="Arial Narrow" w:hAnsi="Arial Narrow" w:cs="Arial Narrow"/>
        </w:rPr>
        <w:t>Variación porcentual de la productividad del bosque en la producción de madera</w:t>
      </w:r>
      <w:r w:rsidRPr="00180F5C">
        <w:rPr>
          <w:rFonts w:ascii="Arial Narrow" w:eastAsia="Arial Narrow" w:hAnsi="Arial Narrow" w:cs="Arial Narrow"/>
        </w:rPr>
        <w:t xml:space="preserve"> </w:t>
      </w:r>
    </w:p>
    <w:p w14:paraId="16AFCE75" w14:textId="48630ABE" w:rsidR="000B7F47" w:rsidRPr="00180F5C" w:rsidRDefault="000B7F47">
      <w:pPr>
        <w:numPr>
          <w:ilvl w:val="0"/>
          <w:numId w:val="4"/>
        </w:numPr>
        <w:pBdr>
          <w:top w:val="nil"/>
          <w:left w:val="nil"/>
          <w:bottom w:val="nil"/>
          <w:right w:val="nil"/>
          <w:between w:val="nil"/>
        </w:pBdr>
        <w:spacing w:after="0"/>
        <w:jc w:val="both"/>
        <w:rPr>
          <w:rFonts w:ascii="Arial Narrow" w:eastAsia="Arial Narrow" w:hAnsi="Arial Narrow" w:cs="Arial Narrow"/>
        </w:rPr>
      </w:pPr>
      <w:r w:rsidRPr="00180F5C">
        <w:rPr>
          <w:rFonts w:ascii="Arial Narrow" w:eastAsia="Arial Narrow" w:hAnsi="Arial Narrow" w:cs="Arial Narrow"/>
        </w:rPr>
        <w:t xml:space="preserve">Cantidad de exportaciones de bienes de la cadena de valor forestal y de fauna silvestre </w:t>
      </w:r>
    </w:p>
    <w:p w14:paraId="1069CFF5" w14:textId="69D8284D" w:rsidR="000B7F47" w:rsidRPr="00180F5C" w:rsidRDefault="000B7F47" w:rsidP="000B7F47">
      <w:pPr>
        <w:numPr>
          <w:ilvl w:val="0"/>
          <w:numId w:val="4"/>
        </w:numPr>
        <w:pBdr>
          <w:top w:val="nil"/>
          <w:left w:val="nil"/>
          <w:bottom w:val="nil"/>
          <w:right w:val="nil"/>
          <w:between w:val="nil"/>
        </w:pBdr>
        <w:spacing w:after="0"/>
        <w:jc w:val="both"/>
        <w:rPr>
          <w:rFonts w:ascii="Arial Narrow" w:eastAsia="Arial Narrow" w:hAnsi="Arial Narrow" w:cs="Arial Narrow"/>
        </w:rPr>
      </w:pPr>
      <w:r w:rsidRPr="00180F5C">
        <w:rPr>
          <w:rFonts w:ascii="Arial Narrow" w:eastAsia="Arial Narrow" w:hAnsi="Arial Narrow" w:cs="Arial Narrow"/>
        </w:rPr>
        <w:t xml:space="preserve">Porcentaje de contribución de las actividades y los productos extraídos del bosque al PBI </w:t>
      </w:r>
    </w:p>
    <w:p w14:paraId="248EF2B5" w14:textId="77777777" w:rsidR="000B7F47" w:rsidRPr="00180F5C" w:rsidRDefault="000B7F47" w:rsidP="000B7F47">
      <w:pPr>
        <w:pBdr>
          <w:top w:val="nil"/>
          <w:left w:val="nil"/>
          <w:bottom w:val="nil"/>
          <w:right w:val="nil"/>
          <w:between w:val="nil"/>
        </w:pBdr>
        <w:spacing w:after="0"/>
        <w:ind w:left="720"/>
        <w:jc w:val="both"/>
        <w:rPr>
          <w:rFonts w:ascii="Arial Narrow" w:eastAsia="Arial Narrow" w:hAnsi="Arial Narrow" w:cs="Arial Narrow"/>
        </w:rPr>
      </w:pPr>
    </w:p>
    <w:p w14:paraId="66867ACC" w14:textId="7C048123" w:rsidR="00BC23B0" w:rsidRPr="00180F5C" w:rsidRDefault="001D48FA">
      <w:pPr>
        <w:jc w:val="both"/>
        <w:rPr>
          <w:rFonts w:ascii="Arial Narrow" w:eastAsia="Arial Narrow" w:hAnsi="Arial Narrow" w:cs="Arial Narrow"/>
        </w:rPr>
      </w:pPr>
      <w:r w:rsidRPr="00180F5C">
        <w:rPr>
          <w:rFonts w:ascii="Arial Narrow" w:eastAsia="Arial Narrow" w:hAnsi="Arial Narrow" w:cs="Arial Narrow"/>
        </w:rPr>
        <w:t xml:space="preserve">El diagnóstico realizado en la determinación del problema público evidenció que la Productividad </w:t>
      </w:r>
      <w:r w:rsidR="00D87A3A" w:rsidRPr="00180F5C">
        <w:rPr>
          <w:rFonts w:ascii="Arial Narrow" w:eastAsia="Arial Narrow" w:hAnsi="Arial Narrow" w:cs="Arial Narrow"/>
        </w:rPr>
        <w:t>del bosque es baja</w:t>
      </w:r>
      <w:r w:rsidRPr="00180F5C">
        <w:rPr>
          <w:rFonts w:ascii="Arial Narrow" w:eastAsia="Arial Narrow" w:hAnsi="Arial Narrow" w:cs="Arial Narrow"/>
        </w:rPr>
        <w:t xml:space="preserve">. </w:t>
      </w:r>
      <w:r w:rsidR="00EE4D45">
        <w:rPr>
          <w:rFonts w:ascii="Arial Narrow" w:eastAsia="Arial Narrow" w:hAnsi="Arial Narrow" w:cs="Arial Narrow"/>
        </w:rPr>
        <w:t>Por este motivo, el indicador “</w:t>
      </w:r>
      <w:r w:rsidR="00D00C6F">
        <w:rPr>
          <w:rFonts w:ascii="Arial Narrow" w:eastAsia="Arial Narrow" w:hAnsi="Arial Narrow" w:cs="Arial Narrow"/>
        </w:rPr>
        <w:t>v</w:t>
      </w:r>
      <w:r w:rsidR="00EE4D45" w:rsidRPr="00EE4D45">
        <w:rPr>
          <w:rFonts w:ascii="Arial Narrow" w:eastAsia="Arial Narrow" w:hAnsi="Arial Narrow" w:cs="Arial Narrow"/>
        </w:rPr>
        <w:t xml:space="preserve">ariación porcentual de la productividad del bosque en la producción de madera” </w:t>
      </w:r>
      <w:r w:rsidR="00D00C6F">
        <w:rPr>
          <w:rFonts w:ascii="Arial Narrow" w:eastAsia="Arial Narrow" w:hAnsi="Arial Narrow" w:cs="Arial Narrow"/>
        </w:rPr>
        <w:t>permitirá medir el incremento de la productividad como resultado de la implementación de la Política.</w:t>
      </w:r>
    </w:p>
    <w:p w14:paraId="5021C3A4" w14:textId="3661E4B9" w:rsidR="00BC23B0" w:rsidRPr="00180F5C" w:rsidRDefault="001D48FA">
      <w:pPr>
        <w:jc w:val="both"/>
        <w:rPr>
          <w:rFonts w:ascii="Arial Narrow" w:eastAsia="Arial Narrow" w:hAnsi="Arial Narrow" w:cs="Arial Narrow"/>
        </w:rPr>
      </w:pPr>
      <w:r w:rsidRPr="00180F5C">
        <w:rPr>
          <w:rFonts w:ascii="Arial Narrow" w:eastAsia="Arial Narrow" w:hAnsi="Arial Narrow" w:cs="Arial Narrow"/>
        </w:rPr>
        <w:t>Por otro lado, el indicador “</w:t>
      </w:r>
      <w:r w:rsidR="000B7F47" w:rsidRPr="00180F5C">
        <w:rPr>
          <w:rFonts w:ascii="Arial Narrow" w:eastAsia="Arial Narrow" w:hAnsi="Arial Narrow" w:cs="Arial Narrow"/>
        </w:rPr>
        <w:t>cantidad de exportaciones de bienes de la cadena de valor forestal y de fauna silvestre</w:t>
      </w:r>
      <w:r w:rsidRPr="00180F5C">
        <w:rPr>
          <w:rFonts w:ascii="Arial Narrow" w:eastAsia="Arial Narrow" w:hAnsi="Arial Narrow" w:cs="Arial Narrow"/>
        </w:rPr>
        <w:t>” medirá el nivel de avance de nuestras exportaciones en las cadenas forestales y de fauna silvestre, teniendo en cuenta que a la fecha se tiene un balance negativo.</w:t>
      </w:r>
    </w:p>
    <w:p w14:paraId="5DC3875B" w14:textId="3263BF46" w:rsidR="00BC23B0" w:rsidRPr="00180F5C" w:rsidRDefault="001D48FA">
      <w:pPr>
        <w:jc w:val="both"/>
        <w:rPr>
          <w:rFonts w:ascii="Arial Narrow" w:eastAsia="Arial Narrow" w:hAnsi="Arial Narrow" w:cs="Arial Narrow"/>
        </w:rPr>
      </w:pPr>
      <w:r w:rsidRPr="00180F5C">
        <w:rPr>
          <w:rFonts w:ascii="Arial Narrow" w:eastAsia="Arial Narrow" w:hAnsi="Arial Narrow" w:cs="Arial Narrow"/>
        </w:rPr>
        <w:t>Finalmente, el indicador “</w:t>
      </w:r>
      <w:r w:rsidR="000B7F47" w:rsidRPr="00180F5C">
        <w:rPr>
          <w:rFonts w:ascii="Arial Narrow" w:eastAsia="Arial Narrow" w:hAnsi="Arial Narrow" w:cs="Arial Narrow"/>
        </w:rPr>
        <w:t>porcentaje de contribución de las actividades y los productos extraídos del bosque al PBI</w:t>
      </w:r>
      <w:r w:rsidRPr="00180F5C">
        <w:rPr>
          <w:rFonts w:ascii="Arial Narrow" w:eastAsia="Arial Narrow" w:hAnsi="Arial Narrow" w:cs="Arial Narrow"/>
        </w:rPr>
        <w:t>” servirá para mostrar la contribución del bosque en el Producto Bruto Interno (PBI) nacional, generado por las actividades, industria y productos forestales y de fauna silvestre.</w:t>
      </w:r>
    </w:p>
    <w:p w14:paraId="312C98C2"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Lineamientos:</w:t>
      </w:r>
    </w:p>
    <w:p w14:paraId="16ED1722"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Para este Objetivo se han planteado 6 lineamientos:</w:t>
      </w:r>
    </w:p>
    <w:p w14:paraId="209D1FDC" w14:textId="77777777" w:rsidR="00BC23B0" w:rsidRPr="00180F5C" w:rsidRDefault="00BC23B0">
      <w:pPr>
        <w:spacing w:after="0" w:line="240" w:lineRule="auto"/>
        <w:jc w:val="both"/>
        <w:rPr>
          <w:rFonts w:ascii="Arial Narrow" w:eastAsia="Arial Narrow" w:hAnsi="Arial Narrow" w:cs="Arial Narrow"/>
        </w:rPr>
      </w:pPr>
    </w:p>
    <w:p w14:paraId="46DC10B7" w14:textId="77777777" w:rsidR="00BC23B0" w:rsidRPr="00180F5C" w:rsidRDefault="001D48FA">
      <w:pPr>
        <w:numPr>
          <w:ilvl w:val="0"/>
          <w:numId w:val="4"/>
        </w:numPr>
        <w:pBdr>
          <w:top w:val="nil"/>
          <w:left w:val="nil"/>
          <w:bottom w:val="nil"/>
          <w:right w:val="nil"/>
          <w:between w:val="nil"/>
        </w:pBdr>
        <w:spacing w:after="0"/>
        <w:jc w:val="both"/>
      </w:pPr>
      <w:bookmarkStart w:id="20" w:name="_3rdcrjn" w:colFirst="0" w:colLast="0"/>
      <w:bookmarkEnd w:id="20"/>
      <w:r w:rsidRPr="00180F5C">
        <w:rPr>
          <w:rFonts w:ascii="Arial Narrow" w:eastAsia="Arial Narrow" w:hAnsi="Arial Narrow" w:cs="Arial Narrow"/>
        </w:rPr>
        <w:t>LP 2.1 Mejorar la formación académica y laboral de acuerdo a las necesidades de las actividades forestales y de fauna silvestre y las exigencias del mercado.</w:t>
      </w:r>
    </w:p>
    <w:p w14:paraId="037A1580" w14:textId="77777777" w:rsidR="00BC23B0" w:rsidRPr="00180F5C" w:rsidRDefault="001D48FA">
      <w:pPr>
        <w:numPr>
          <w:ilvl w:val="0"/>
          <w:numId w:val="4"/>
        </w:numPr>
        <w:pBdr>
          <w:top w:val="nil"/>
          <w:left w:val="nil"/>
          <w:bottom w:val="nil"/>
          <w:right w:val="nil"/>
          <w:between w:val="nil"/>
        </w:pBdr>
        <w:spacing w:after="0"/>
        <w:jc w:val="both"/>
      </w:pPr>
      <w:r w:rsidRPr="00180F5C">
        <w:rPr>
          <w:rFonts w:ascii="Arial Narrow" w:eastAsia="Arial Narrow" w:hAnsi="Arial Narrow" w:cs="Arial Narrow"/>
        </w:rPr>
        <w:t>LP 2.2. Incrementar el acceso a financiamiento e incentivos para el desarrollo de las actividades forestales y de fauna silvestre.</w:t>
      </w:r>
    </w:p>
    <w:p w14:paraId="7D977AE1" w14:textId="77777777" w:rsidR="00BC23B0" w:rsidRPr="00180F5C" w:rsidRDefault="001D48FA">
      <w:pPr>
        <w:numPr>
          <w:ilvl w:val="0"/>
          <w:numId w:val="4"/>
        </w:numPr>
        <w:pBdr>
          <w:top w:val="nil"/>
          <w:left w:val="nil"/>
          <w:bottom w:val="nil"/>
          <w:right w:val="nil"/>
          <w:between w:val="nil"/>
        </w:pBdr>
        <w:spacing w:after="0"/>
        <w:jc w:val="both"/>
      </w:pPr>
      <w:r w:rsidRPr="00180F5C">
        <w:rPr>
          <w:rFonts w:ascii="Arial Narrow" w:eastAsia="Arial Narrow" w:hAnsi="Arial Narrow" w:cs="Arial Narrow"/>
        </w:rPr>
        <w:t>LP 2.3 Mejorar la infraestructura, equipamiento y servicios para las actividades forestales y de fauna silvestre.</w:t>
      </w:r>
    </w:p>
    <w:p w14:paraId="37521076" w14:textId="77777777" w:rsidR="00BC23B0" w:rsidRPr="00180F5C" w:rsidRDefault="001D48FA">
      <w:pPr>
        <w:numPr>
          <w:ilvl w:val="0"/>
          <w:numId w:val="4"/>
        </w:numPr>
        <w:pBdr>
          <w:top w:val="nil"/>
          <w:left w:val="nil"/>
          <w:bottom w:val="nil"/>
          <w:right w:val="nil"/>
          <w:between w:val="nil"/>
        </w:pBdr>
        <w:spacing w:after="0"/>
        <w:jc w:val="both"/>
      </w:pPr>
      <w:r w:rsidRPr="00180F5C">
        <w:rPr>
          <w:rFonts w:ascii="Arial Narrow" w:eastAsia="Arial Narrow" w:hAnsi="Arial Narrow" w:cs="Arial Narrow"/>
        </w:rPr>
        <w:lastRenderedPageBreak/>
        <w:t>LP 2.4. Incrementar la generación de investigaciones e innovación, así como el desarrollo y transferencia de tecnologías en materia forestal y de fauna silvestre, y sus microorganismos asociados, incluyendo sus recursos genéticos.</w:t>
      </w:r>
    </w:p>
    <w:p w14:paraId="624E491F" w14:textId="77777777" w:rsidR="00BC23B0" w:rsidRPr="00180F5C" w:rsidRDefault="001D48FA">
      <w:pPr>
        <w:numPr>
          <w:ilvl w:val="0"/>
          <w:numId w:val="4"/>
        </w:numPr>
        <w:pBdr>
          <w:top w:val="nil"/>
          <w:left w:val="nil"/>
          <w:bottom w:val="nil"/>
          <w:right w:val="nil"/>
          <w:between w:val="nil"/>
        </w:pBdr>
        <w:spacing w:after="0"/>
        <w:jc w:val="both"/>
      </w:pPr>
      <w:commentRangeStart w:id="21"/>
      <w:r w:rsidRPr="00180F5C">
        <w:rPr>
          <w:rFonts w:ascii="Arial Narrow" w:eastAsia="Arial Narrow" w:hAnsi="Arial Narrow" w:cs="Arial Narrow"/>
        </w:rPr>
        <w:t>LP 2.5. Lograr el aprovechamiento de nuevas especies forestales y de fauna silvestre con potencial para el mercado nacional e internacional.</w:t>
      </w:r>
      <w:commentRangeEnd w:id="21"/>
      <w:r w:rsidR="00AF2EFC">
        <w:rPr>
          <w:rStyle w:val="Refdecomentario"/>
        </w:rPr>
        <w:commentReference w:id="21"/>
      </w:r>
    </w:p>
    <w:p w14:paraId="70580453" w14:textId="77777777" w:rsidR="00BC23B0" w:rsidRPr="00180F5C" w:rsidRDefault="001D48FA">
      <w:pPr>
        <w:numPr>
          <w:ilvl w:val="0"/>
          <w:numId w:val="4"/>
        </w:numPr>
        <w:pBdr>
          <w:top w:val="nil"/>
          <w:left w:val="nil"/>
          <w:bottom w:val="nil"/>
          <w:right w:val="nil"/>
          <w:between w:val="nil"/>
        </w:pBdr>
        <w:jc w:val="both"/>
      </w:pPr>
      <w:r w:rsidRPr="00180F5C">
        <w:rPr>
          <w:rFonts w:ascii="Arial Narrow" w:eastAsia="Arial Narrow" w:hAnsi="Arial Narrow" w:cs="Arial Narrow"/>
        </w:rPr>
        <w:t>LP 2.6. Incrementar el comercio nacional e internacional de especímenes, productos y subproductos de flora y fauna silvestre provenientes de actividades de aprovechamiento autorizadas.</w:t>
      </w:r>
    </w:p>
    <w:p w14:paraId="7BAACABA"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Responsables:</w:t>
      </w:r>
    </w:p>
    <w:p w14:paraId="62303508"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Las instituciones que participan en este objetivo son:</w:t>
      </w:r>
    </w:p>
    <w:p w14:paraId="6E6F70A9" w14:textId="77777777" w:rsidR="00BC23B0" w:rsidRPr="00180F5C" w:rsidRDefault="00BC23B0">
      <w:pPr>
        <w:spacing w:after="0" w:line="240" w:lineRule="auto"/>
        <w:jc w:val="both"/>
        <w:rPr>
          <w:rFonts w:ascii="Arial Narrow" w:eastAsia="Arial Narrow" w:hAnsi="Arial Narrow" w:cs="Arial Narrow"/>
        </w:rPr>
      </w:pPr>
    </w:p>
    <w:tbl>
      <w:tblPr>
        <w:tblStyle w:val="a2"/>
        <w:tblW w:w="9209"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263"/>
        <w:gridCol w:w="6946"/>
      </w:tblGrid>
      <w:tr w:rsidR="00BC23B0" w:rsidRPr="00180F5C" w14:paraId="7C6DF6D1" w14:textId="77777777">
        <w:tc>
          <w:tcPr>
            <w:tcW w:w="2263" w:type="dxa"/>
            <w:shd w:val="clear" w:color="auto" w:fill="A8D08D"/>
          </w:tcPr>
          <w:p w14:paraId="4441EDCB" w14:textId="77777777" w:rsidR="00BC23B0" w:rsidRPr="00180F5C" w:rsidRDefault="001D48FA">
            <w:pPr>
              <w:pBdr>
                <w:top w:val="nil"/>
                <w:left w:val="nil"/>
                <w:bottom w:val="nil"/>
                <w:right w:val="nil"/>
                <w:between w:val="nil"/>
              </w:pBdr>
              <w:spacing w:after="0" w:line="240" w:lineRule="auto"/>
              <w:jc w:val="center"/>
              <w:rPr>
                <w:rFonts w:ascii="Arial Narrow" w:eastAsia="Arial Narrow" w:hAnsi="Arial Narrow" w:cs="Arial Narrow"/>
              </w:rPr>
            </w:pPr>
            <w:r w:rsidRPr="00180F5C">
              <w:rPr>
                <w:rFonts w:ascii="Arial Narrow" w:eastAsia="Arial Narrow" w:hAnsi="Arial Narrow" w:cs="Arial Narrow"/>
                <w:b/>
              </w:rPr>
              <w:t>Institución</w:t>
            </w:r>
          </w:p>
        </w:tc>
        <w:tc>
          <w:tcPr>
            <w:tcW w:w="6946" w:type="dxa"/>
            <w:shd w:val="clear" w:color="auto" w:fill="A8D08D"/>
          </w:tcPr>
          <w:p w14:paraId="304C5BE4" w14:textId="77777777" w:rsidR="00BC23B0" w:rsidRPr="00180F5C" w:rsidRDefault="001D48FA">
            <w:pPr>
              <w:pBdr>
                <w:top w:val="nil"/>
                <w:left w:val="nil"/>
                <w:bottom w:val="nil"/>
                <w:right w:val="nil"/>
                <w:between w:val="nil"/>
              </w:pBdr>
              <w:spacing w:after="0" w:line="240" w:lineRule="auto"/>
              <w:jc w:val="center"/>
              <w:rPr>
                <w:rFonts w:ascii="Arial Narrow" w:eastAsia="Arial Narrow" w:hAnsi="Arial Narrow" w:cs="Arial Narrow"/>
              </w:rPr>
            </w:pPr>
            <w:r w:rsidRPr="00180F5C">
              <w:rPr>
                <w:rFonts w:ascii="Arial Narrow" w:eastAsia="Arial Narrow" w:hAnsi="Arial Narrow" w:cs="Arial Narrow"/>
                <w:b/>
              </w:rPr>
              <w:t>Funciones relacionadas</w:t>
            </w:r>
          </w:p>
        </w:tc>
      </w:tr>
      <w:tr w:rsidR="00BC23B0" w:rsidRPr="00180F5C" w14:paraId="522922BA" w14:textId="77777777">
        <w:tc>
          <w:tcPr>
            <w:tcW w:w="2263" w:type="dxa"/>
            <w:shd w:val="clear" w:color="auto" w:fill="FFFFFF"/>
          </w:tcPr>
          <w:p w14:paraId="21A2AA96" w14:textId="77777777" w:rsidR="00BC23B0" w:rsidRPr="00180F5C" w:rsidRDefault="001D48FA">
            <w:pPr>
              <w:pBdr>
                <w:top w:val="nil"/>
                <w:left w:val="nil"/>
                <w:bottom w:val="nil"/>
                <w:right w:val="nil"/>
                <w:between w:val="nil"/>
              </w:pBdr>
              <w:spacing w:after="0" w:line="240" w:lineRule="auto"/>
              <w:jc w:val="center"/>
              <w:rPr>
                <w:rFonts w:ascii="Arial Narrow" w:eastAsia="Arial Narrow" w:hAnsi="Arial Narrow" w:cs="Arial Narrow"/>
                <w:b/>
              </w:rPr>
            </w:pPr>
            <w:r w:rsidRPr="00180F5C">
              <w:rPr>
                <w:rFonts w:ascii="Arial Narrow" w:eastAsia="Arial Narrow" w:hAnsi="Arial Narrow" w:cs="Arial Narrow"/>
                <w:b/>
              </w:rPr>
              <w:t>Servicio Nacional Forestal y de Fauna Silvestre (SERFOR)</w:t>
            </w:r>
            <w:r w:rsidRPr="00180F5C">
              <w:rPr>
                <w:rFonts w:ascii="Arial Narrow" w:eastAsia="Arial Narrow" w:hAnsi="Arial Narrow" w:cs="Arial Narrow"/>
                <w:b/>
                <w:vertAlign w:val="superscript"/>
              </w:rPr>
              <w:footnoteReference w:id="6"/>
            </w:r>
          </w:p>
        </w:tc>
        <w:tc>
          <w:tcPr>
            <w:tcW w:w="6946" w:type="dxa"/>
            <w:shd w:val="clear" w:color="auto" w:fill="FFFFFF"/>
          </w:tcPr>
          <w:p w14:paraId="7876FD4D"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Ley N° 29763, Ley Forestal y de Fauna Silvestre</w:t>
            </w:r>
          </w:p>
          <w:p w14:paraId="07E077C0"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13: Autoridad Nacional Forestal y de Fauna Silvestre</w:t>
            </w:r>
          </w:p>
          <w:p w14:paraId="495EAF21"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El SERFOR es la autoridad nacional forestal y de fauna silvestre.</w:t>
            </w:r>
          </w:p>
          <w:p w14:paraId="50716F89"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El SERFOR es el ente rector del Sistema Nacional de Gestión Forestal y de Fauna Silvestre (SINAFOR) y se constituye en su autoridad técnico-normativa a nivel nacional, encargada de dictar las normas y establecer los procedimientos relacionados a su ámbito. Coordina su operación técnica y es responsable de su correcto funcionamiento.</w:t>
            </w:r>
          </w:p>
          <w:p w14:paraId="2AD0BFD9"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b/>
              </w:rPr>
              <w:t>Decreto Supremo N° 007-2013-MINAGRI - Aprueba el Reglamento de Organización y Funciones del SERFOR.</w:t>
            </w:r>
          </w:p>
          <w:p w14:paraId="255CC2F2"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 xml:space="preserve">Artículo 4.- Funciones </w:t>
            </w:r>
          </w:p>
          <w:p w14:paraId="72AF92F4"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54A5A110"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n) Promover el acceso de los productos forestales a servicios financieros, a mercados nacionales e internacionales y mejorar las condiciones de competitividad del sector</w:t>
            </w:r>
          </w:p>
          <w:p w14:paraId="7120B78E"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w:t>
            </w:r>
          </w:p>
          <w:p w14:paraId="0F2EAD23"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0CB4D695"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De acuerdo a las funciones dispuestas en la Ley N° 29763, Ley Forestal y de Fauna Silvestre; y el ROF del SERFOR, aprobado por D.S. N° 007-2013-MINAGRI, el SERFOR debe velar por promover el acceso de productos forestales a servicios financieros, a mercados nacionales e internacionales y mejorar las condiciones de la competitividad de los recursos forestales y de fauna silvestre lo cual se vincula directamente con el objetivo propuesto </w:t>
            </w:r>
          </w:p>
          <w:p w14:paraId="1098D4D1" w14:textId="77777777" w:rsidR="00BC23B0" w:rsidRPr="00180F5C" w:rsidRDefault="00BC23B0">
            <w:pPr>
              <w:pBdr>
                <w:top w:val="nil"/>
                <w:left w:val="nil"/>
                <w:bottom w:val="nil"/>
                <w:right w:val="nil"/>
                <w:between w:val="nil"/>
              </w:pBdr>
              <w:spacing w:after="0" w:line="240" w:lineRule="auto"/>
              <w:jc w:val="both"/>
              <w:rPr>
                <w:rFonts w:ascii="Arial Narrow" w:eastAsia="Arial Narrow" w:hAnsi="Arial Narrow" w:cs="Arial Narrow"/>
                <w:b/>
              </w:rPr>
            </w:pPr>
          </w:p>
        </w:tc>
      </w:tr>
      <w:tr w:rsidR="00BC23B0" w:rsidRPr="00180F5C" w14:paraId="790EA389" w14:textId="77777777">
        <w:tc>
          <w:tcPr>
            <w:tcW w:w="2263" w:type="dxa"/>
            <w:shd w:val="clear" w:color="auto" w:fill="FFFFFF"/>
          </w:tcPr>
          <w:p w14:paraId="0F261A62" w14:textId="77777777" w:rsidR="00BC23B0" w:rsidRPr="00180F5C" w:rsidRDefault="001D48FA">
            <w:pPr>
              <w:pBdr>
                <w:top w:val="nil"/>
                <w:left w:val="nil"/>
                <w:bottom w:val="nil"/>
                <w:right w:val="nil"/>
                <w:between w:val="nil"/>
              </w:pBdr>
              <w:spacing w:after="0" w:line="240" w:lineRule="auto"/>
              <w:jc w:val="center"/>
              <w:rPr>
                <w:rFonts w:ascii="Arial Narrow" w:eastAsia="Arial Narrow" w:hAnsi="Arial Narrow" w:cs="Arial Narrow"/>
                <w:b/>
              </w:rPr>
            </w:pPr>
            <w:r w:rsidRPr="00180F5C">
              <w:rPr>
                <w:rFonts w:ascii="Arial Narrow" w:eastAsia="Arial Narrow" w:hAnsi="Arial Narrow" w:cs="Arial Narrow"/>
                <w:b/>
              </w:rPr>
              <w:t>Ministerio de Desarrollo Agrario y Riego (MIDAGRI)</w:t>
            </w:r>
          </w:p>
        </w:tc>
        <w:tc>
          <w:tcPr>
            <w:tcW w:w="6946" w:type="dxa"/>
            <w:shd w:val="clear" w:color="auto" w:fill="FFFFFF"/>
          </w:tcPr>
          <w:p w14:paraId="43CEC8CA"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Ley N° 31075 – Ley de Organización y Funciones del Ministerio de Desarrollo Agrario y Riego</w:t>
            </w:r>
          </w:p>
          <w:p w14:paraId="6EF9C725"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7: Funciones específicas</w:t>
            </w:r>
          </w:p>
          <w:p w14:paraId="7F59C781"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Para el ejercicio de sus competencias exclusivas, realiza las siguientes acciones</w:t>
            </w:r>
          </w:p>
          <w:p w14:paraId="3247A3D0"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01643776"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 Dicta políticas nacionales y normas para el aprovechamiento y desarrollo sostenible de los recursos forestales y de la flora y la fauna, en concordancia con las políticas nacionales del ambiente.</w:t>
            </w:r>
          </w:p>
          <w:p w14:paraId="7CB0559F"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13D1B7F7" w14:textId="77777777" w:rsidR="00BC23B0" w:rsidRPr="00180F5C" w:rsidRDefault="001D48FA">
            <w:pPr>
              <w:spacing w:after="200" w:line="240" w:lineRule="auto"/>
              <w:jc w:val="both"/>
              <w:rPr>
                <w:rFonts w:ascii="Arial Narrow" w:eastAsia="Arial Narrow" w:hAnsi="Arial Narrow" w:cs="Arial Narrow"/>
              </w:rPr>
            </w:pPr>
            <w:proofErr w:type="spellStart"/>
            <w:r w:rsidRPr="00180F5C">
              <w:rPr>
                <w:rFonts w:ascii="Arial Narrow" w:eastAsia="Arial Narrow" w:hAnsi="Arial Narrow" w:cs="Arial Narrow"/>
                <w:b/>
              </w:rPr>
              <w:t>Agrorural</w:t>
            </w:r>
            <w:proofErr w:type="spellEnd"/>
            <w:r w:rsidRPr="00180F5C">
              <w:rPr>
                <w:rFonts w:ascii="Arial Narrow" w:eastAsia="Arial Narrow" w:hAnsi="Arial Narrow" w:cs="Arial Narrow"/>
                <w:b/>
              </w:rPr>
              <w:t>:</w:t>
            </w:r>
            <w:r w:rsidRPr="00180F5C">
              <w:rPr>
                <w:rFonts w:ascii="Arial Narrow" w:eastAsia="Arial Narrow" w:hAnsi="Arial Narrow" w:cs="Arial Narrow"/>
              </w:rPr>
              <w:t xml:space="preserve"> Tiene la finalidad de promover el desarrollo agrario rural a través del financiamiento de proyectos de inversión en zonas en ámbito agrario en territorios de menor grado de desarrollo económico  </w:t>
            </w:r>
          </w:p>
          <w:p w14:paraId="6F8B3FD7"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4C1D1563"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lastRenderedPageBreak/>
              <w:t xml:space="preserve">De acuerdo a las funciones dispuestas en la Ley N° 31075, Ley de Organización y Funciones del Ministerio de Desarrollo Agrario y Riego, en dicho organismo se encuentra </w:t>
            </w:r>
            <w:proofErr w:type="spellStart"/>
            <w:r w:rsidRPr="00180F5C">
              <w:rPr>
                <w:rFonts w:ascii="Arial Narrow" w:eastAsia="Arial Narrow" w:hAnsi="Arial Narrow" w:cs="Arial Narrow"/>
              </w:rPr>
              <w:t>Agrorural</w:t>
            </w:r>
            <w:proofErr w:type="spellEnd"/>
            <w:r w:rsidRPr="00180F5C">
              <w:rPr>
                <w:rFonts w:ascii="Arial Narrow" w:eastAsia="Arial Narrow" w:hAnsi="Arial Narrow" w:cs="Arial Narrow"/>
              </w:rPr>
              <w:t xml:space="preserve"> como unidad ejecutora, la cual busca promover el financiamiento de proyectos de inversión en zonas de ámbito agrario lo cual contribuye directamente con el presente objetivo</w:t>
            </w:r>
          </w:p>
          <w:p w14:paraId="12CA6197" w14:textId="77777777" w:rsidR="00BC23B0" w:rsidRPr="00180F5C" w:rsidRDefault="00BC23B0">
            <w:pPr>
              <w:pBdr>
                <w:top w:val="nil"/>
                <w:left w:val="nil"/>
                <w:bottom w:val="nil"/>
                <w:right w:val="nil"/>
                <w:between w:val="nil"/>
              </w:pBdr>
              <w:spacing w:after="0" w:line="240" w:lineRule="auto"/>
              <w:jc w:val="both"/>
              <w:rPr>
                <w:rFonts w:ascii="Arial Narrow" w:eastAsia="Arial Narrow" w:hAnsi="Arial Narrow" w:cs="Arial Narrow"/>
                <w:b/>
              </w:rPr>
            </w:pPr>
          </w:p>
        </w:tc>
      </w:tr>
      <w:tr w:rsidR="00BC23B0" w:rsidRPr="00180F5C" w14:paraId="00333E20" w14:textId="77777777">
        <w:tc>
          <w:tcPr>
            <w:tcW w:w="2263" w:type="dxa"/>
            <w:shd w:val="clear" w:color="auto" w:fill="FFFFFF"/>
          </w:tcPr>
          <w:p w14:paraId="41A4BC20" w14:textId="77777777" w:rsidR="00BC23B0" w:rsidRPr="00180F5C" w:rsidRDefault="001D48FA">
            <w:pPr>
              <w:pBdr>
                <w:top w:val="nil"/>
                <w:left w:val="nil"/>
                <w:bottom w:val="nil"/>
                <w:right w:val="nil"/>
                <w:between w:val="nil"/>
              </w:pBdr>
              <w:spacing w:after="0" w:line="240" w:lineRule="auto"/>
              <w:jc w:val="center"/>
              <w:rPr>
                <w:rFonts w:ascii="Arial Narrow" w:eastAsia="Arial Narrow" w:hAnsi="Arial Narrow" w:cs="Arial Narrow"/>
                <w:b/>
              </w:rPr>
            </w:pPr>
            <w:r w:rsidRPr="00180F5C">
              <w:rPr>
                <w:rFonts w:ascii="Arial Narrow" w:eastAsia="Arial Narrow" w:hAnsi="Arial Narrow" w:cs="Arial Narrow"/>
                <w:b/>
              </w:rPr>
              <w:lastRenderedPageBreak/>
              <w:t>Ministerio del Ambiente (MINAM)</w:t>
            </w:r>
          </w:p>
        </w:tc>
        <w:tc>
          <w:tcPr>
            <w:tcW w:w="6946" w:type="dxa"/>
            <w:shd w:val="clear" w:color="auto" w:fill="FFFFFF"/>
          </w:tcPr>
          <w:p w14:paraId="67D1ED1E"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 xml:space="preserve">Decreto Legislativo N° 1013, Ley de Creación del MINAM. </w:t>
            </w:r>
          </w:p>
          <w:p w14:paraId="7B827B66"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3: Objeto y objetivos específicos del Ministerio del Ambiente</w:t>
            </w:r>
          </w:p>
          <w:p w14:paraId="57C500A6"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3BB6BF3D"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3.2 Son objetivos específicos del Ministerio del Ambiente: </w:t>
            </w:r>
          </w:p>
          <w:p w14:paraId="6CD36651"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a) Asegurar el cumplimiento del mandato constitucional sobre la conservación y el uso sostenible de los recursos naturales, la diversidad biológica y las áreas naturales protegidas y el desarrollo sostenible de la Amazonía. </w:t>
            </w:r>
          </w:p>
          <w:p w14:paraId="0509257E"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b) Asegurar la prevención de la degradación del ambiente y de los recursos naturales y revertir los procesos negativos que los afectan. </w:t>
            </w:r>
          </w:p>
          <w:p w14:paraId="4AF0142F"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77433EDD"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Decreto Supremo N° 002-2017-MINAM –Aprueba el Reglamento de Organización y Funciones del MINAM</w:t>
            </w:r>
          </w:p>
          <w:p w14:paraId="69CFA4C9"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Artículo 3: Ámbito de Competencia</w:t>
            </w:r>
          </w:p>
          <w:p w14:paraId="5DF1A0A3"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a) El Ministerio del Ambiente es el organismo del Poder Ejecutivo rector del Sector Ambiental, que desarrolla, dirige, supervisa y ejecuta la política nacional del ambiente. Asimismo, cumple la función de promover la conservación y el uso sostenible de los recursos naturales, la diversidad biológica y las áreas naturales protegidas.</w:t>
            </w:r>
          </w:p>
          <w:p w14:paraId="19AC8374"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0A3BC4BF"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Artículo 5.- Funciones del Ministerio del Ambiente</w:t>
            </w:r>
          </w:p>
          <w:p w14:paraId="31F7916E"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0192EBBA"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 xml:space="preserve">m) Formular y proponer la política y las estrategias nacionales de gestión de los recursos naturales, y de la diversidad biológica. </w:t>
            </w:r>
          </w:p>
          <w:p w14:paraId="7C69EBF9"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n) Promover la investigación científica, la innovación tecnológica y la información en materia ambiental, así como el desarrollo y uso de tecnologías, prácticas y procesos de producción, comercialización y consumo limpios.</w:t>
            </w:r>
          </w:p>
          <w:p w14:paraId="068EB283"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2B62FEC4"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0FD4815E"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De acuerdo a las funciones dispuestas en la DL N° 1013, Ley de creación del MINAM; y el ROF del MINAM, dicho organismo cumple la función de promover la conservación y el uso sostenible de los recursos naturales, la diversidad biológica y las áreas naturales protegidas; asimismo, promueve la investigación, la innovación tecnológica el desarrollo de prácticas y proceso de producción, comercialización y consumo limpios, siendo este aspecto por el cual el MINAM se vincula directamente con el objetivo propuesto </w:t>
            </w:r>
          </w:p>
          <w:p w14:paraId="6673B6A8" w14:textId="77777777" w:rsidR="00BC23B0" w:rsidRPr="00180F5C" w:rsidRDefault="00BC23B0">
            <w:pPr>
              <w:spacing w:before="120" w:after="0" w:line="240" w:lineRule="auto"/>
              <w:jc w:val="both"/>
              <w:rPr>
                <w:rFonts w:ascii="Arial Narrow" w:eastAsia="Arial Narrow" w:hAnsi="Arial Narrow" w:cs="Arial Narrow"/>
              </w:rPr>
            </w:pPr>
          </w:p>
        </w:tc>
      </w:tr>
      <w:tr w:rsidR="00BC23B0" w:rsidRPr="00180F5C" w14:paraId="1B151AC4" w14:textId="77777777">
        <w:trPr>
          <w:trHeight w:val="138"/>
        </w:trPr>
        <w:tc>
          <w:tcPr>
            <w:tcW w:w="2263" w:type="dxa"/>
          </w:tcPr>
          <w:p w14:paraId="48E3051A"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t>Ministerio de la Producción (PRODUCE)</w:t>
            </w:r>
          </w:p>
        </w:tc>
        <w:tc>
          <w:tcPr>
            <w:tcW w:w="6946" w:type="dxa"/>
          </w:tcPr>
          <w:p w14:paraId="4847881E"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Ley Nº 27779, Ley Orgánica que modifica la Organización y Funciones de los Ministerios</w:t>
            </w:r>
          </w:p>
          <w:p w14:paraId="7B3DCEAC"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33.- Denominación y funciones del Ministerio de la Producción.</w:t>
            </w:r>
          </w:p>
          <w:p w14:paraId="0D2E8C48"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El Ministerio de la Producción formula, aprueba y supervisa las políticas de alcance nacional aplicables a las actividades extractivas y productivas comenzando en los sectores industria y pesquería, promoviendo su competitividad y el incremento de la producción, así como el uso racional de los recursos y la protección del medio ambiente. A tal efecto dicta normas de alcance nacional y supervisa su cumplimiento</w:t>
            </w:r>
          </w:p>
          <w:p w14:paraId="4DC859EE" w14:textId="77777777" w:rsidR="00BC23B0" w:rsidRPr="00180F5C" w:rsidRDefault="00BC23B0">
            <w:pPr>
              <w:spacing w:after="0" w:line="240" w:lineRule="auto"/>
              <w:jc w:val="both"/>
              <w:rPr>
                <w:rFonts w:ascii="Arial Narrow" w:eastAsia="Arial Narrow" w:hAnsi="Arial Narrow" w:cs="Arial Narrow"/>
              </w:rPr>
            </w:pPr>
          </w:p>
          <w:p w14:paraId="1A2EED02"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Decreto Supremo N° 002-2017-PRODUCE- Aprueba el Reglamento de Organización y Funciones del Ministerio de la Producción</w:t>
            </w:r>
          </w:p>
          <w:p w14:paraId="15472EA2" w14:textId="77777777" w:rsidR="00BC23B0" w:rsidRPr="00180F5C" w:rsidRDefault="00BC23B0">
            <w:pPr>
              <w:spacing w:after="0" w:line="240" w:lineRule="auto"/>
              <w:jc w:val="both"/>
              <w:rPr>
                <w:rFonts w:ascii="Arial Narrow" w:eastAsia="Arial Narrow" w:hAnsi="Arial Narrow" w:cs="Arial Narrow"/>
              </w:rPr>
            </w:pPr>
          </w:p>
          <w:p w14:paraId="66D4CC93"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3: Competencias</w:t>
            </w:r>
          </w:p>
          <w:p w14:paraId="0CB9076F"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3.1 El Ministerio de la Producción es competente en las materias de pesquería, acuicultura, industria, micro, pequeña, mediana y gran empresa, comercio interno, promoción, desarrollo de cooperativa y parques industriales; en el caso de estos últimos coordina con las demás entidades competentes de todos los niveles de gobierno, a fin de que el desarrollo de los mismos se realice de manera armónica y sistémica con los ecosistemas productivos industriales.</w:t>
            </w:r>
          </w:p>
          <w:p w14:paraId="315EF39C"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22B469B0"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5: Rectoría</w:t>
            </w:r>
          </w:p>
          <w:p w14:paraId="7E473962"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El Ministerio de la Producción es el ente rector en las materias de sus competencias, así como de la política y lineamientos en innovación productiva para los Centros de Innovación productiva y transferencia tecnológica – CITE y máxima autoridad del Sistema Nacional de Acuicultura – SINACUI.</w:t>
            </w:r>
          </w:p>
          <w:p w14:paraId="0D716A80" w14:textId="77777777" w:rsidR="00BC23B0" w:rsidRPr="00180F5C" w:rsidRDefault="00BC23B0">
            <w:pPr>
              <w:spacing w:after="0" w:line="240" w:lineRule="auto"/>
              <w:jc w:val="both"/>
              <w:rPr>
                <w:rFonts w:ascii="Arial Narrow" w:eastAsia="Arial Narrow" w:hAnsi="Arial Narrow" w:cs="Arial Narrow"/>
              </w:rPr>
            </w:pPr>
          </w:p>
          <w:p w14:paraId="530F7AC1"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b/>
              </w:rPr>
              <w:t>PROCOMPITE</w:t>
            </w:r>
            <w:r w:rsidRPr="00180F5C">
              <w:rPr>
                <w:rFonts w:ascii="Arial Narrow" w:eastAsia="Arial Narrow" w:hAnsi="Arial Narrow" w:cs="Arial Narrow"/>
              </w:rPr>
              <w:t xml:space="preserve"> es una estrategia prioritaria del Estado que constituye un Fondo Concursable para cofinanciar propuestas productivas (planes de negocio). Tiene como objetivo mejorar la competitividad de las cadenas productivas mediante el desarrollo, adaptación, mejora o transferencia de tecnología. Puede considerar la transferencia de equipos, maquinarias, infraestructura, insumos, materiales y servicios para los agentes económicos organizados, exclusivamente en zonas donde la inversión privada sea insuficiente para lograr el desarrollo competitivo y sostenible de la cadena productiva.</w:t>
            </w:r>
          </w:p>
          <w:p w14:paraId="13E5182E" w14:textId="77777777" w:rsidR="00BC23B0" w:rsidRPr="00180F5C" w:rsidRDefault="00BC23B0">
            <w:pPr>
              <w:spacing w:after="0" w:line="240" w:lineRule="auto"/>
              <w:jc w:val="both"/>
              <w:rPr>
                <w:rFonts w:ascii="Arial Narrow" w:eastAsia="Arial Narrow" w:hAnsi="Arial Narrow" w:cs="Arial Narrow"/>
              </w:rPr>
            </w:pPr>
          </w:p>
          <w:p w14:paraId="56DD5CEC"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0542BD21"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De acuerdo a las funciones dispuestas en la Ley N° 27779, Ley Orgánica que modifica la Organización y Funciones de los Ministerios; y el DS N° 002-2017 PRODUCE donde se aprueba el ROF de dicha institución, el Ministerio de la Producción tiene la rectoría en materia de innovación productiva para los Centros de Innovación Productiva y Transferencia Tecnológica CITE, los cuales buscan el desarrollo productivo y tecnológico de diversas cadenas productivas, entre ellas, la cadena productiva forestal maderable, lo cual se vincula directamente con el objetivo propuesto. </w:t>
            </w:r>
          </w:p>
          <w:p w14:paraId="6C5E43F9"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Por otro </w:t>
            </w:r>
            <w:proofErr w:type="gramStart"/>
            <w:r w:rsidRPr="00180F5C">
              <w:rPr>
                <w:rFonts w:ascii="Arial Narrow" w:eastAsia="Arial Narrow" w:hAnsi="Arial Narrow" w:cs="Arial Narrow"/>
              </w:rPr>
              <w:t>lado</w:t>
            </w:r>
            <w:proofErr w:type="gramEnd"/>
            <w:r w:rsidRPr="00180F5C">
              <w:rPr>
                <w:rFonts w:ascii="Arial Narrow" w:eastAsia="Arial Narrow" w:hAnsi="Arial Narrow" w:cs="Arial Narrow"/>
              </w:rPr>
              <w:t xml:space="preserve"> PROCOMPITE, facilite el financiamiento a las cadenas productivas mediante el desarrollo, adaptación, mejora o transferencia de tecnología, promoviendo el desarrollo de la productividad de las mismas, en la línea del presente objetivo.</w:t>
            </w:r>
          </w:p>
          <w:p w14:paraId="77628F01" w14:textId="77777777" w:rsidR="00BC23B0" w:rsidRPr="00180F5C" w:rsidRDefault="00BC23B0">
            <w:pPr>
              <w:spacing w:after="0" w:line="240" w:lineRule="auto"/>
              <w:jc w:val="both"/>
              <w:rPr>
                <w:rFonts w:ascii="Arial Narrow" w:eastAsia="Arial Narrow" w:hAnsi="Arial Narrow" w:cs="Arial Narrow"/>
              </w:rPr>
            </w:pPr>
          </w:p>
        </w:tc>
      </w:tr>
      <w:tr w:rsidR="00BC23B0" w:rsidRPr="00180F5C" w14:paraId="1E7AC6E0" w14:textId="77777777">
        <w:tc>
          <w:tcPr>
            <w:tcW w:w="2263" w:type="dxa"/>
          </w:tcPr>
          <w:p w14:paraId="13B09F5B"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lastRenderedPageBreak/>
              <w:t>Instituto Nacional de Innovación Agraria (INIA)</w:t>
            </w:r>
          </w:p>
        </w:tc>
        <w:tc>
          <w:tcPr>
            <w:tcW w:w="6946" w:type="dxa"/>
          </w:tcPr>
          <w:p w14:paraId="79DE2AD7"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Decreto Supremo N° 010-2014-MINAGRI- Aprueba el Reglamento de Organización y Funciones del INIA:</w:t>
            </w:r>
          </w:p>
          <w:p w14:paraId="5B1E7091"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Artículo 3: Ámbito de Competencia</w:t>
            </w:r>
          </w:p>
          <w:p w14:paraId="39D14B42"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rPr>
              <w:t xml:space="preserve">a) Es el ente rector del Sistema Nacional de Innovación Agraria (SNIA) y constituye su autoridad técnico - normativa a nivel nacional. </w:t>
            </w:r>
          </w:p>
          <w:p w14:paraId="2D4101FD"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31F606AD"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 xml:space="preserve">e) Es responsable de la administración y ejecución para el acceso a los recursos genéticos de especies cultivadas o domésticas continentales, en el ámbito de su competencia; y en coordinación con el Ministerio de Agricultura y Riego, es responsable de la evaluación de solicitudes de acceso a los recursos genéticos de las especies silvestres parientes de las especies cultivadas. </w:t>
            </w:r>
          </w:p>
          <w:p w14:paraId="466AE46D"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lastRenderedPageBreak/>
              <w:t>(…)</w:t>
            </w:r>
          </w:p>
          <w:p w14:paraId="0DCA11AD" w14:textId="77777777" w:rsidR="00BC23B0" w:rsidRPr="00180F5C" w:rsidRDefault="001D48FA">
            <w:pPr>
              <w:spacing w:after="200" w:line="240" w:lineRule="auto"/>
              <w:jc w:val="both"/>
              <w:rPr>
                <w:rFonts w:ascii="Arial Narrow" w:eastAsia="Arial Narrow" w:hAnsi="Arial Narrow" w:cs="Arial Narrow"/>
                <w:b/>
              </w:rPr>
            </w:pPr>
            <w:r w:rsidRPr="00180F5C">
              <w:rPr>
                <w:rFonts w:ascii="Arial Narrow" w:eastAsia="Arial Narrow" w:hAnsi="Arial Narrow" w:cs="Arial Narrow"/>
                <w:b/>
              </w:rPr>
              <w:t>Artículo 4.- Funciones Generales</w:t>
            </w:r>
          </w:p>
          <w:p w14:paraId="1C14D8CA"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66CD8709"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 xml:space="preserve">e) Dictar las normas, lineamientos y establecer los procedimientos para promover el desarrollo de la investigación, el desarrollo tecnológico, la innovación y la transferencia tecnológica en materia agraria. </w:t>
            </w:r>
          </w:p>
          <w:p w14:paraId="75C2534F"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 xml:space="preserve">f) Diseñar, ejecutar y promover la estrategia nacional de innovación, investigación, transferencia de tecnología y asistencia técnica en materia agraria, con especial énfasis en productos nativos. </w:t>
            </w:r>
          </w:p>
          <w:p w14:paraId="3B03053F"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g) Promover el financiamiento de proyectos, estudios y programas de investigación, capacitación y transferencia de tecnología en materia agraria</w:t>
            </w:r>
          </w:p>
          <w:p w14:paraId="7DED0BFD"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09F1DB67"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De acuerdo a lo dispuesto en el Decreto Supremo N° 010-2014-MINAGRI, que aprueba el Reglamento de Organización y Funciones del INIA, el cual establece que dicha institución promueve el desarrollo de la investigación y desarrollo tecnológico y transferencia tecnología, lo cual contribuye directamente a los factores que intervienen en la productividad forestal y de fauna silvestre, lo cual se vincula directamente con el objetivo propuesto. </w:t>
            </w:r>
          </w:p>
        </w:tc>
      </w:tr>
      <w:tr w:rsidR="00BC23B0" w:rsidRPr="00180F5C" w14:paraId="17418AB4" w14:textId="77777777">
        <w:tc>
          <w:tcPr>
            <w:tcW w:w="2263" w:type="dxa"/>
          </w:tcPr>
          <w:p w14:paraId="672C4BA6"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lastRenderedPageBreak/>
              <w:t>Ministerio de Comercio Exterior y Turismo (MINCETUR)</w:t>
            </w:r>
          </w:p>
        </w:tc>
        <w:tc>
          <w:tcPr>
            <w:tcW w:w="6946" w:type="dxa"/>
          </w:tcPr>
          <w:p w14:paraId="295F1C10"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b/>
              </w:rPr>
              <w:t>Ley N° 27790, Ley de Organización y Funciones MINCETUR.</w:t>
            </w:r>
          </w:p>
          <w:p w14:paraId="40C455D9"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b/>
              </w:rPr>
              <w:t>Artículo 5: Funciones</w:t>
            </w:r>
          </w:p>
          <w:p w14:paraId="471E3CF9"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6E15FFCF"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4. Apoyar al sector privado en la generación e identificación de nuevos productos de exportación y en el desarrollo de nuevos mercados, así como defender los intereses comerciales de los exportadores peruanos en el exterior ante los foros y organismos internacionales de comercio; (…).</w:t>
            </w:r>
          </w:p>
          <w:p w14:paraId="5D03A2DB"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5. Proponer y establecer acciones de coordinación con los órganos competentes tendientes a la protección y conservación del medio ambiente, patrimonio cultural y recursos naturales vinculados con el desarrollo de las actividades turística y artesanal, supervisando su cumplimiento en coordinación con dichos órganos.</w:t>
            </w:r>
          </w:p>
          <w:p w14:paraId="6F8B92BB"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588914B5"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11. Gestionar y canalizar la cooperación técnica internacional destinada al desarrollo del comercio exterior, turismo y artesanía.</w:t>
            </w:r>
          </w:p>
          <w:p w14:paraId="1DEC3880"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0A404AB0"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5F7E00A7"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De acuerdo a lo dispuesto en Ley N° 27790, Ley de Organización y Funciones MINCETUR, establece que el Ministerio de Comercio Exterior y Turismo en su calidad de ente rector en materia de Comercio Exterior, apoya al sector privado, entre ellos a la cadena productiva forestal maderable y la fauna silvestre, en la generación e identificación de nuevos productos de exportación y en el desarrollo de nuevos mercados, así como defender los intereses comerciales de los exportadores peruanos en el exterior ante los foros y organismos internacionales de comercio, lo cual contribuye directamente a los factores que intervienen en la productividad, vinculado directamente con el objetivo propuesto.</w:t>
            </w:r>
          </w:p>
          <w:p w14:paraId="7FEBE1C7" w14:textId="77777777" w:rsidR="00BC23B0" w:rsidRPr="00180F5C" w:rsidRDefault="00BC23B0">
            <w:pPr>
              <w:spacing w:before="120" w:after="0" w:line="240" w:lineRule="auto"/>
              <w:jc w:val="both"/>
              <w:rPr>
                <w:rFonts w:ascii="Arial Narrow" w:eastAsia="Arial Narrow" w:hAnsi="Arial Narrow" w:cs="Arial Narrow"/>
              </w:rPr>
            </w:pPr>
          </w:p>
        </w:tc>
      </w:tr>
      <w:tr w:rsidR="00BC23B0" w:rsidRPr="00180F5C" w14:paraId="0646428E" w14:textId="77777777">
        <w:trPr>
          <w:trHeight w:val="558"/>
        </w:trPr>
        <w:tc>
          <w:tcPr>
            <w:tcW w:w="2263" w:type="dxa"/>
          </w:tcPr>
          <w:p w14:paraId="4872D529"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lastRenderedPageBreak/>
              <w:t>Instituto de Investigaciones de la Amazonía Peruana (IIAP)</w:t>
            </w:r>
          </w:p>
        </w:tc>
        <w:tc>
          <w:tcPr>
            <w:tcW w:w="6946" w:type="dxa"/>
          </w:tcPr>
          <w:p w14:paraId="78686174" w14:textId="77777777" w:rsidR="00BC23B0" w:rsidRPr="00180F5C" w:rsidRDefault="001D48FA">
            <w:pPr>
              <w:spacing w:after="0" w:line="264" w:lineRule="auto"/>
              <w:rPr>
                <w:rFonts w:ascii="Arial Narrow" w:eastAsia="Arial Narrow" w:hAnsi="Arial Narrow" w:cs="Arial Narrow"/>
              </w:rPr>
            </w:pPr>
            <w:r w:rsidRPr="00180F5C">
              <w:rPr>
                <w:rFonts w:ascii="Arial Narrow" w:eastAsia="Arial Narrow" w:hAnsi="Arial Narrow" w:cs="Arial Narrow"/>
                <w:b/>
              </w:rPr>
              <w:t>Decreto Supremo N° 007-2019-MINAM - Aprueba el Reglamento de Organización y Funciones del IIAP.</w:t>
            </w:r>
          </w:p>
          <w:p w14:paraId="576F9DFE"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5: Funciones Generales</w:t>
            </w:r>
          </w:p>
          <w:p w14:paraId="700D070A"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a. Evaluar e inventariar los recursos humanos y naturales de la Amazonía Peruana y su potencial productivo.</w:t>
            </w:r>
          </w:p>
          <w:p w14:paraId="3ED40ECF"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6848DE8F"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c. Promover la aplicación de los resultados de la investigación científica y tecnológica normando el buen uso de los recursos naturales mediante su racional explotación.</w:t>
            </w:r>
          </w:p>
          <w:p w14:paraId="4E8EF91A"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5DF73C86"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e. Difundir el resultado de la investigación científica y tecnológica y celebrar eventos nacionales e internacionales destinados al conocimiento de la realizada Amazónica, de su potencial económico, industrial, cultural y turístico.</w:t>
            </w:r>
          </w:p>
          <w:p w14:paraId="70D9D7F6"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703EFF29"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i. Proponer a través del Ministerio del Ambiente una política y disponer las medidas correspondientes para mantener el equilibrio ecológico adecuado para el desarrollo de la vida, la preservación del paisaje y de la naturaleza.</w:t>
            </w:r>
          </w:p>
          <w:p w14:paraId="3BCFBF68"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2BEEC7D5" w14:textId="77777777" w:rsidR="00BC23B0" w:rsidRPr="00180F5C" w:rsidRDefault="001D48FA">
            <w:pPr>
              <w:pBdr>
                <w:top w:val="nil"/>
                <w:left w:val="nil"/>
                <w:bottom w:val="nil"/>
                <w:right w:val="nil"/>
                <w:between w:val="nil"/>
              </w:pBdr>
              <w:spacing w:after="0" w:line="240" w:lineRule="auto"/>
              <w:rPr>
                <w:rFonts w:ascii="Arial Narrow" w:eastAsia="Arial Narrow" w:hAnsi="Arial Narrow" w:cs="Arial Narrow"/>
                <w:b/>
              </w:rPr>
            </w:pPr>
            <w:r w:rsidRPr="00180F5C">
              <w:rPr>
                <w:rFonts w:ascii="Arial Narrow" w:eastAsia="Arial Narrow" w:hAnsi="Arial Narrow" w:cs="Arial Narrow"/>
                <w:b/>
              </w:rPr>
              <w:t>Artículo 40: Funciones de la Dirección de Investigación en Sociedades Amazónicas</w:t>
            </w:r>
          </w:p>
          <w:p w14:paraId="02750210" w14:textId="77777777" w:rsidR="00BC23B0" w:rsidRPr="00180F5C" w:rsidRDefault="001D48FA">
            <w:pPr>
              <w:pBdr>
                <w:top w:val="nil"/>
                <w:left w:val="nil"/>
                <w:bottom w:val="nil"/>
                <w:right w:val="nil"/>
                <w:between w:val="nil"/>
              </w:pBdr>
              <w:spacing w:after="0" w:line="240" w:lineRule="auto"/>
              <w:rPr>
                <w:rFonts w:ascii="Arial Narrow" w:eastAsia="Arial Narrow" w:hAnsi="Arial Narrow" w:cs="Arial Narrow"/>
              </w:rPr>
            </w:pPr>
            <w:r w:rsidRPr="00180F5C">
              <w:rPr>
                <w:rFonts w:ascii="Arial Narrow" w:eastAsia="Arial Narrow" w:hAnsi="Arial Narrow" w:cs="Arial Narrow"/>
                <w:b/>
              </w:rPr>
              <w:t>(…)</w:t>
            </w:r>
          </w:p>
          <w:p w14:paraId="5DDCBE75" w14:textId="77777777" w:rsidR="00BC23B0" w:rsidRPr="00180F5C" w:rsidRDefault="001D48FA">
            <w:pPr>
              <w:pBdr>
                <w:top w:val="nil"/>
                <w:left w:val="nil"/>
                <w:bottom w:val="nil"/>
                <w:right w:val="nil"/>
                <w:between w:val="nil"/>
              </w:pBdr>
              <w:spacing w:after="0" w:line="240" w:lineRule="auto"/>
              <w:rPr>
                <w:rFonts w:ascii="Arial Narrow" w:eastAsia="Arial Narrow" w:hAnsi="Arial Narrow" w:cs="Arial Narrow"/>
              </w:rPr>
            </w:pPr>
            <w:r w:rsidRPr="00180F5C">
              <w:rPr>
                <w:rFonts w:ascii="Arial Narrow" w:eastAsia="Arial Narrow" w:hAnsi="Arial Narrow" w:cs="Arial Narrow"/>
              </w:rPr>
              <w:t>e) Desarrollar Investigaciones sobre los conocimientos y tecnologías vinculadas a los ecosistemas naturales manejados por pueblos indígenas como estrategia para su valoración, y promover su uso con beneficio compartido y su aplicación a las entidades públicas competentes.</w:t>
            </w:r>
          </w:p>
          <w:p w14:paraId="78837382" w14:textId="77777777" w:rsidR="00BC23B0" w:rsidRPr="00180F5C" w:rsidRDefault="001D48FA">
            <w:pPr>
              <w:pBdr>
                <w:top w:val="nil"/>
                <w:left w:val="nil"/>
                <w:bottom w:val="nil"/>
                <w:right w:val="nil"/>
                <w:between w:val="nil"/>
              </w:pBdr>
              <w:spacing w:after="0" w:line="240" w:lineRule="auto"/>
              <w:rPr>
                <w:rFonts w:ascii="Arial Narrow" w:eastAsia="Arial Narrow" w:hAnsi="Arial Narrow" w:cs="Arial Narrow"/>
              </w:rPr>
            </w:pPr>
            <w:r w:rsidRPr="00180F5C">
              <w:rPr>
                <w:rFonts w:ascii="Arial Narrow" w:eastAsia="Arial Narrow" w:hAnsi="Arial Narrow" w:cs="Arial Narrow"/>
              </w:rPr>
              <w:t>(…)</w:t>
            </w:r>
          </w:p>
          <w:p w14:paraId="65F32D5F"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3D208C20"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De acuerdo a lo dispuesto en el Decreto Supremo N° 007-2019-MINAM  que aprueba el Reglamento de Organización y Funciones del IIAP, donde se establece que dicha institución promueve el desarrollo de la investigación y desarrollo tecnológico y medidas correspondientes para mantener el equilibrio ecológico adecuado para el desarrollo de la vida, la preservación del paisaje y de la naturaleza, lo cual contribuye directamente a los factores que intervienen en la productividad, vinculado directamente con el objetivo propuesto. </w:t>
            </w:r>
          </w:p>
          <w:p w14:paraId="24AC6FB5" w14:textId="77777777" w:rsidR="00BC23B0" w:rsidRPr="00180F5C" w:rsidRDefault="00BC23B0">
            <w:pPr>
              <w:pBdr>
                <w:top w:val="nil"/>
                <w:left w:val="nil"/>
                <w:bottom w:val="nil"/>
                <w:right w:val="nil"/>
                <w:between w:val="nil"/>
              </w:pBdr>
              <w:spacing w:after="0" w:line="240" w:lineRule="auto"/>
              <w:rPr>
                <w:rFonts w:ascii="Arial Narrow" w:eastAsia="Arial Narrow" w:hAnsi="Arial Narrow" w:cs="Arial Narrow"/>
              </w:rPr>
            </w:pPr>
          </w:p>
        </w:tc>
      </w:tr>
      <w:tr w:rsidR="00BC23B0" w:rsidRPr="00180F5C" w14:paraId="03C2626E" w14:textId="77777777">
        <w:trPr>
          <w:trHeight w:val="558"/>
        </w:trPr>
        <w:tc>
          <w:tcPr>
            <w:tcW w:w="2263" w:type="dxa"/>
          </w:tcPr>
          <w:p w14:paraId="50740638"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t>Instituto Tecnológico de la Producción (ITP)</w:t>
            </w:r>
          </w:p>
        </w:tc>
        <w:tc>
          <w:tcPr>
            <w:tcW w:w="6946" w:type="dxa"/>
          </w:tcPr>
          <w:p w14:paraId="0E1F7ADF" w14:textId="77777777" w:rsidR="00BC23B0" w:rsidRPr="00180F5C" w:rsidRDefault="001D48FA">
            <w:pPr>
              <w:spacing w:after="0" w:line="264" w:lineRule="auto"/>
              <w:rPr>
                <w:rFonts w:ascii="Arial Narrow" w:eastAsia="Arial Narrow" w:hAnsi="Arial Narrow" w:cs="Arial Narrow"/>
                <w:b/>
              </w:rPr>
            </w:pPr>
            <w:r w:rsidRPr="00180F5C">
              <w:rPr>
                <w:rFonts w:ascii="Arial Narrow" w:eastAsia="Arial Narrow" w:hAnsi="Arial Narrow" w:cs="Arial Narrow"/>
                <w:b/>
              </w:rPr>
              <w:t>Decreto Legislativo N° 1228, Norma la creación, implementación, desarrollo, funcionamiento y gestión de los Centros de Innovación Productiva y Transferencia Tecnológica - CITE</w:t>
            </w:r>
          </w:p>
          <w:p w14:paraId="68B97F65" w14:textId="77777777" w:rsidR="00BC23B0" w:rsidRPr="00180F5C" w:rsidRDefault="001D48FA">
            <w:pPr>
              <w:spacing w:after="0" w:line="264" w:lineRule="auto"/>
              <w:jc w:val="both"/>
              <w:rPr>
                <w:rFonts w:ascii="Arial Narrow" w:eastAsia="Arial Narrow" w:hAnsi="Arial Narrow" w:cs="Arial Narrow"/>
                <w:b/>
              </w:rPr>
            </w:pPr>
            <w:r w:rsidRPr="00180F5C">
              <w:rPr>
                <w:rFonts w:ascii="Arial Narrow" w:eastAsia="Arial Narrow" w:hAnsi="Arial Narrow" w:cs="Arial Narrow"/>
                <w:b/>
              </w:rPr>
              <w:t xml:space="preserve">Artículo 8.- Funciones de los CITE </w:t>
            </w:r>
          </w:p>
          <w:p w14:paraId="2F594359" w14:textId="77777777" w:rsidR="00BC23B0" w:rsidRPr="00180F5C" w:rsidRDefault="001D48FA">
            <w:pPr>
              <w:spacing w:after="0" w:line="264" w:lineRule="auto"/>
              <w:jc w:val="both"/>
              <w:rPr>
                <w:rFonts w:ascii="Arial Narrow" w:eastAsia="Arial Narrow" w:hAnsi="Arial Narrow" w:cs="Arial Narrow"/>
              </w:rPr>
            </w:pPr>
            <w:r w:rsidRPr="00180F5C">
              <w:rPr>
                <w:rFonts w:ascii="Arial Narrow" w:eastAsia="Arial Narrow" w:hAnsi="Arial Narrow" w:cs="Arial Narrow"/>
              </w:rPr>
              <w:t xml:space="preserve">Los CITE tienen las siguientes funciones: </w:t>
            </w:r>
          </w:p>
          <w:p w14:paraId="0E797844" w14:textId="77777777" w:rsidR="00BC23B0" w:rsidRPr="00180F5C" w:rsidRDefault="001D48FA">
            <w:pPr>
              <w:spacing w:after="0" w:line="264" w:lineRule="auto"/>
              <w:jc w:val="both"/>
              <w:rPr>
                <w:rFonts w:ascii="Arial Narrow" w:eastAsia="Arial Narrow" w:hAnsi="Arial Narrow" w:cs="Arial Narrow"/>
              </w:rPr>
            </w:pPr>
            <w:r w:rsidRPr="00180F5C">
              <w:rPr>
                <w:rFonts w:ascii="Arial Narrow" w:eastAsia="Arial Narrow" w:hAnsi="Arial Narrow" w:cs="Arial Narrow"/>
              </w:rPr>
              <w:t xml:space="preserve">a. Brindar asistencia técnica y capacitación en relación a procesos, productos, servicios, mejora de diseño, calidad, entre otros; </w:t>
            </w:r>
          </w:p>
          <w:p w14:paraId="65076E64" w14:textId="77777777" w:rsidR="00BC23B0" w:rsidRPr="00180F5C" w:rsidRDefault="001D48FA">
            <w:pPr>
              <w:spacing w:after="0" w:line="264" w:lineRule="auto"/>
              <w:jc w:val="both"/>
              <w:rPr>
                <w:rFonts w:ascii="Arial Narrow" w:eastAsia="Arial Narrow" w:hAnsi="Arial Narrow" w:cs="Arial Narrow"/>
              </w:rPr>
            </w:pPr>
            <w:r w:rsidRPr="00180F5C">
              <w:rPr>
                <w:rFonts w:ascii="Arial Narrow" w:eastAsia="Arial Narrow" w:hAnsi="Arial Narrow" w:cs="Arial Narrow"/>
              </w:rPr>
              <w:t xml:space="preserve">b. Generar y difundir información que promueva la innovación productiva y el desarrollo tecnológico en favor de la competitividad en su ámbito potencial de influencia; </w:t>
            </w:r>
          </w:p>
          <w:p w14:paraId="6922DA2D" w14:textId="77777777" w:rsidR="00BC23B0" w:rsidRPr="00180F5C" w:rsidRDefault="001D48FA">
            <w:pPr>
              <w:spacing w:after="0" w:line="264" w:lineRule="auto"/>
              <w:jc w:val="both"/>
              <w:rPr>
                <w:rFonts w:ascii="Arial Narrow" w:eastAsia="Arial Narrow" w:hAnsi="Arial Narrow" w:cs="Arial Narrow"/>
              </w:rPr>
            </w:pPr>
            <w:r w:rsidRPr="00180F5C">
              <w:rPr>
                <w:rFonts w:ascii="Arial Narrow" w:eastAsia="Arial Narrow" w:hAnsi="Arial Narrow" w:cs="Arial Narrow"/>
              </w:rPr>
              <w:t xml:space="preserve">c. Brindar servicios de control de calidad y certificación, en el marco de la legislación vigente; </w:t>
            </w:r>
          </w:p>
          <w:p w14:paraId="7918E71B" w14:textId="77777777" w:rsidR="00BC23B0" w:rsidRPr="00180F5C" w:rsidRDefault="001D48FA">
            <w:pPr>
              <w:spacing w:after="0" w:line="264" w:lineRule="auto"/>
              <w:jc w:val="both"/>
              <w:rPr>
                <w:rFonts w:ascii="Arial Narrow" w:eastAsia="Arial Narrow" w:hAnsi="Arial Narrow" w:cs="Arial Narrow"/>
              </w:rPr>
            </w:pPr>
            <w:r w:rsidRPr="00180F5C">
              <w:rPr>
                <w:rFonts w:ascii="Arial Narrow" w:eastAsia="Arial Narrow" w:hAnsi="Arial Narrow" w:cs="Arial Narrow"/>
              </w:rPr>
              <w:t xml:space="preserve">d. Apoyar al emprendimiento favoreciendo la incubación o tutorización de nuevos proyectos empresariales; </w:t>
            </w:r>
          </w:p>
          <w:p w14:paraId="4B66F330" w14:textId="77777777" w:rsidR="00BC23B0" w:rsidRPr="00180F5C" w:rsidRDefault="001D48FA">
            <w:pPr>
              <w:spacing w:after="0" w:line="264" w:lineRule="auto"/>
              <w:jc w:val="both"/>
              <w:rPr>
                <w:rFonts w:ascii="Arial Narrow" w:eastAsia="Arial Narrow" w:hAnsi="Arial Narrow" w:cs="Arial Narrow"/>
              </w:rPr>
            </w:pPr>
            <w:r w:rsidRPr="00180F5C">
              <w:rPr>
                <w:rFonts w:ascii="Arial Narrow" w:eastAsia="Arial Narrow" w:hAnsi="Arial Narrow" w:cs="Arial Narrow"/>
              </w:rPr>
              <w:t>e. Promover y desarrollar actividades de transferencia tecnológica para el desarrollo productivo o mejora de la competitividad</w:t>
            </w:r>
          </w:p>
          <w:p w14:paraId="478C665B" w14:textId="77777777" w:rsidR="00BC23B0" w:rsidRPr="00180F5C" w:rsidRDefault="001D48FA">
            <w:pPr>
              <w:spacing w:after="0" w:line="264" w:lineRule="auto"/>
              <w:jc w:val="both"/>
              <w:rPr>
                <w:rFonts w:ascii="Arial Narrow" w:eastAsia="Arial Narrow" w:hAnsi="Arial Narrow" w:cs="Arial Narrow"/>
              </w:rPr>
            </w:pPr>
            <w:r w:rsidRPr="00180F5C">
              <w:rPr>
                <w:rFonts w:ascii="Arial Narrow" w:eastAsia="Arial Narrow" w:hAnsi="Arial Narrow" w:cs="Arial Narrow"/>
              </w:rPr>
              <w:t>(…)</w:t>
            </w:r>
          </w:p>
          <w:p w14:paraId="703F9CCE"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536F6C51" w14:textId="77777777" w:rsidR="00BC23B0" w:rsidRPr="00180F5C" w:rsidRDefault="001D48FA">
            <w:pPr>
              <w:spacing w:after="0" w:line="264" w:lineRule="auto"/>
              <w:jc w:val="both"/>
              <w:rPr>
                <w:rFonts w:ascii="Arial Narrow" w:eastAsia="Arial Narrow" w:hAnsi="Arial Narrow" w:cs="Arial Narrow"/>
              </w:rPr>
            </w:pPr>
            <w:r w:rsidRPr="00180F5C">
              <w:rPr>
                <w:rFonts w:ascii="Arial Narrow" w:eastAsia="Arial Narrow" w:hAnsi="Arial Narrow" w:cs="Arial Narrow"/>
              </w:rPr>
              <w:lastRenderedPageBreak/>
              <w:t>De acuerdo a lo dispuesto en el Decreto Legislativo N° 1228, que norma la creación, implementación, desarrollo, funcionamiento y gestión de los Centros de Innovación Productiva y Transferencia Tecnológica – CITE,  donde se establece que dicha institución promueve el desarrollo de la investigación y desarrollo tecnológico y transferencia tecnología , además, dentro de la oferta de los CITE se encuentra los servicios relacionados a la cadena productiva forestal maderable,  través de los CITEforestal y los CITEmadera, lo cual contribuye directamente a los factores que intervienen en la productividad, vinculando directamente con el objetivo propuesto.</w:t>
            </w:r>
          </w:p>
          <w:p w14:paraId="749B4566" w14:textId="77777777" w:rsidR="00BC23B0" w:rsidRPr="00180F5C" w:rsidRDefault="00BC23B0">
            <w:pPr>
              <w:spacing w:after="0" w:line="264" w:lineRule="auto"/>
              <w:jc w:val="both"/>
              <w:rPr>
                <w:rFonts w:ascii="Arial Narrow" w:eastAsia="Arial Narrow" w:hAnsi="Arial Narrow" w:cs="Arial Narrow"/>
                <w:b/>
              </w:rPr>
            </w:pPr>
          </w:p>
        </w:tc>
      </w:tr>
      <w:tr w:rsidR="00BC23B0" w:rsidRPr="00180F5C" w14:paraId="3EFDFCE5" w14:textId="77777777">
        <w:trPr>
          <w:trHeight w:val="558"/>
        </w:trPr>
        <w:tc>
          <w:tcPr>
            <w:tcW w:w="2263" w:type="dxa"/>
          </w:tcPr>
          <w:p w14:paraId="5346B98D"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lastRenderedPageBreak/>
              <w:t>Consejo Nacional de Ciencia tecnología e Innovación Tecnológica</w:t>
            </w:r>
          </w:p>
          <w:p w14:paraId="5B493AC6"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t>(CONCYTEC)</w:t>
            </w:r>
          </w:p>
        </w:tc>
        <w:tc>
          <w:tcPr>
            <w:tcW w:w="6946" w:type="dxa"/>
          </w:tcPr>
          <w:p w14:paraId="2360B4FE" w14:textId="77777777" w:rsidR="00BC23B0" w:rsidRPr="00180F5C" w:rsidRDefault="001D48FA">
            <w:pPr>
              <w:spacing w:after="0" w:line="264" w:lineRule="auto"/>
              <w:rPr>
                <w:rFonts w:ascii="Arial Narrow" w:eastAsia="Arial Narrow" w:hAnsi="Arial Narrow" w:cs="Arial Narrow"/>
                <w:b/>
              </w:rPr>
            </w:pPr>
            <w:r w:rsidRPr="00180F5C">
              <w:rPr>
                <w:rFonts w:ascii="Arial Narrow" w:eastAsia="Arial Narrow" w:hAnsi="Arial Narrow" w:cs="Arial Narrow"/>
                <w:b/>
              </w:rPr>
              <w:t>Decreto Supremo N° 026-2014-PCM – Aprueba el Reglamento de Organización y Funciones del CONCYTEC</w:t>
            </w:r>
          </w:p>
          <w:p w14:paraId="500C3FCD" w14:textId="77777777" w:rsidR="00BC23B0" w:rsidRPr="00180F5C" w:rsidRDefault="001D48FA">
            <w:pPr>
              <w:spacing w:after="0" w:line="264" w:lineRule="auto"/>
              <w:rPr>
                <w:rFonts w:ascii="Arial Narrow" w:eastAsia="Arial Narrow" w:hAnsi="Arial Narrow" w:cs="Arial Narrow"/>
                <w:b/>
              </w:rPr>
            </w:pPr>
            <w:r w:rsidRPr="00180F5C">
              <w:rPr>
                <w:rFonts w:ascii="Arial Narrow" w:eastAsia="Arial Narrow" w:hAnsi="Arial Narrow" w:cs="Arial Narrow"/>
                <w:b/>
              </w:rPr>
              <w:t>Artículo 4.- Funciones Generales</w:t>
            </w:r>
          </w:p>
          <w:p w14:paraId="00F878EA" w14:textId="77777777" w:rsidR="00BC23B0" w:rsidRPr="00180F5C" w:rsidRDefault="001D48FA">
            <w:pPr>
              <w:spacing w:after="0" w:line="264" w:lineRule="auto"/>
              <w:rPr>
                <w:rFonts w:ascii="Arial Narrow" w:eastAsia="Arial Narrow" w:hAnsi="Arial Narrow" w:cs="Arial Narrow"/>
              </w:rPr>
            </w:pPr>
            <w:r w:rsidRPr="00180F5C">
              <w:rPr>
                <w:rFonts w:ascii="Arial Narrow" w:eastAsia="Arial Narrow" w:hAnsi="Arial Narrow" w:cs="Arial Narrow"/>
              </w:rPr>
              <w:t>(…)</w:t>
            </w:r>
          </w:p>
          <w:p w14:paraId="57434987" w14:textId="77777777" w:rsidR="00BC23B0" w:rsidRPr="00180F5C" w:rsidRDefault="001D48FA">
            <w:pPr>
              <w:spacing w:after="0" w:line="264" w:lineRule="auto"/>
              <w:rPr>
                <w:rFonts w:ascii="Arial Narrow" w:eastAsia="Arial Narrow" w:hAnsi="Arial Narrow" w:cs="Arial Narrow"/>
              </w:rPr>
            </w:pPr>
            <w:r w:rsidRPr="00180F5C">
              <w:rPr>
                <w:rFonts w:ascii="Arial Narrow" w:eastAsia="Arial Narrow" w:hAnsi="Arial Narrow" w:cs="Arial Narrow"/>
              </w:rPr>
              <w:t xml:space="preserve">h) Promover la articulación de la investigación científica y tecnológica, y la producción del conocimiento con los diversos agentes económicos y sociales, para el mejoramiento de la calidad de vida y el impulso de la productividad y competitividad del país. </w:t>
            </w:r>
          </w:p>
          <w:p w14:paraId="4B689370" w14:textId="77777777" w:rsidR="00BC23B0" w:rsidRPr="00180F5C" w:rsidRDefault="001D48FA">
            <w:pPr>
              <w:spacing w:after="0" w:line="264" w:lineRule="auto"/>
              <w:rPr>
                <w:rFonts w:ascii="Arial Narrow" w:eastAsia="Arial Narrow" w:hAnsi="Arial Narrow" w:cs="Arial Narrow"/>
              </w:rPr>
            </w:pPr>
            <w:r w:rsidRPr="00180F5C">
              <w:rPr>
                <w:rFonts w:ascii="Arial Narrow" w:eastAsia="Arial Narrow" w:hAnsi="Arial Narrow" w:cs="Arial Narrow"/>
              </w:rPr>
              <w:t>(…)</w:t>
            </w:r>
          </w:p>
          <w:p w14:paraId="05ED1B5D" w14:textId="77777777" w:rsidR="00BC23B0" w:rsidRPr="00180F5C" w:rsidRDefault="001D48FA">
            <w:pPr>
              <w:spacing w:after="0" w:line="264" w:lineRule="auto"/>
              <w:rPr>
                <w:rFonts w:ascii="Arial Narrow" w:eastAsia="Arial Narrow" w:hAnsi="Arial Narrow" w:cs="Arial Narrow"/>
              </w:rPr>
            </w:pPr>
            <w:r w:rsidRPr="00180F5C">
              <w:rPr>
                <w:rFonts w:ascii="Arial Narrow" w:eastAsia="Arial Narrow" w:hAnsi="Arial Narrow" w:cs="Arial Narrow"/>
              </w:rPr>
              <w:t>s) Promover el estudio del conocimiento y las tecnologías tradicionales;</w:t>
            </w:r>
          </w:p>
          <w:p w14:paraId="743F72EF" w14:textId="77777777" w:rsidR="00BC23B0" w:rsidRPr="00180F5C" w:rsidRDefault="001D48FA">
            <w:pPr>
              <w:spacing w:after="0" w:line="264" w:lineRule="auto"/>
              <w:rPr>
                <w:rFonts w:ascii="Arial Narrow" w:eastAsia="Arial Narrow" w:hAnsi="Arial Narrow" w:cs="Arial Narrow"/>
              </w:rPr>
            </w:pPr>
            <w:r w:rsidRPr="00180F5C">
              <w:rPr>
                <w:rFonts w:ascii="Arial Narrow" w:eastAsia="Arial Narrow" w:hAnsi="Arial Narrow" w:cs="Arial Narrow"/>
              </w:rPr>
              <w:t>(…)</w:t>
            </w:r>
          </w:p>
          <w:p w14:paraId="412924D9" w14:textId="77777777" w:rsidR="00BC23B0" w:rsidRPr="00180F5C" w:rsidRDefault="00BC23B0">
            <w:pPr>
              <w:spacing w:after="0" w:line="264" w:lineRule="auto"/>
              <w:rPr>
                <w:rFonts w:ascii="Arial Narrow" w:eastAsia="Arial Narrow" w:hAnsi="Arial Narrow" w:cs="Arial Narrow"/>
              </w:rPr>
            </w:pPr>
          </w:p>
          <w:p w14:paraId="62777392" w14:textId="77777777" w:rsidR="00BC23B0" w:rsidRPr="00180F5C" w:rsidRDefault="001D48FA">
            <w:pPr>
              <w:spacing w:after="0" w:line="264" w:lineRule="auto"/>
              <w:rPr>
                <w:rFonts w:ascii="Arial Narrow" w:eastAsia="Arial Narrow" w:hAnsi="Arial Narrow" w:cs="Arial Narrow"/>
                <w:b/>
              </w:rPr>
            </w:pPr>
            <w:r w:rsidRPr="00180F5C">
              <w:rPr>
                <w:rFonts w:ascii="Arial Narrow" w:eastAsia="Arial Narrow" w:hAnsi="Arial Narrow" w:cs="Arial Narrow"/>
                <w:b/>
              </w:rPr>
              <w:t xml:space="preserve">Programa Nacional Transversal de Ciencia, Tecnología e Innovación de Valorización de la Biodiversidad - </w:t>
            </w:r>
            <w:proofErr w:type="spellStart"/>
            <w:r w:rsidRPr="00180F5C">
              <w:rPr>
                <w:rFonts w:ascii="Arial Narrow" w:eastAsia="Arial Narrow" w:hAnsi="Arial Narrow" w:cs="Arial Narrow"/>
                <w:b/>
              </w:rPr>
              <w:t>Valbio</w:t>
            </w:r>
            <w:proofErr w:type="spellEnd"/>
          </w:p>
          <w:p w14:paraId="1B99809B" w14:textId="77777777" w:rsidR="00BC23B0" w:rsidRPr="00180F5C" w:rsidRDefault="001D48FA">
            <w:pPr>
              <w:spacing w:after="0" w:line="264" w:lineRule="auto"/>
              <w:jc w:val="both"/>
              <w:rPr>
                <w:rFonts w:ascii="Arial Narrow" w:eastAsia="Arial Narrow" w:hAnsi="Arial Narrow" w:cs="Arial Narrow"/>
              </w:rPr>
            </w:pPr>
            <w:r w:rsidRPr="00180F5C">
              <w:rPr>
                <w:rFonts w:ascii="Arial Narrow" w:eastAsia="Arial Narrow" w:hAnsi="Arial Narrow" w:cs="Arial Narrow"/>
              </w:rPr>
              <w:t>El Consejo Nacional de Ciencia, Tecnología e Innovación Tecnológica (CONCYTEC), en su calidad de órgano rector del Sistema Nacional de Ciencia y Tecnología, viene impulsando los procesos de formulación y ejecución de los Programas Nacionales de Ciencia, Tecnología e Innovación, en el marco de la implementación del “Plan Nacional de Ciencia, Tecnología e Innovación Tecnológica para la Competitividad y el Desarrollo Humano 2006-2021”.</w:t>
            </w:r>
          </w:p>
          <w:p w14:paraId="6AE7889B" w14:textId="77777777" w:rsidR="00BC23B0" w:rsidRPr="00180F5C" w:rsidRDefault="001D48FA">
            <w:pPr>
              <w:spacing w:after="0" w:line="264" w:lineRule="auto"/>
              <w:jc w:val="both"/>
              <w:rPr>
                <w:rFonts w:ascii="Arial Narrow" w:eastAsia="Arial Narrow" w:hAnsi="Arial Narrow" w:cs="Arial Narrow"/>
              </w:rPr>
            </w:pPr>
            <w:r w:rsidRPr="00180F5C">
              <w:rPr>
                <w:rFonts w:ascii="Arial Narrow" w:eastAsia="Arial Narrow" w:hAnsi="Arial Narrow" w:cs="Arial Narrow"/>
              </w:rPr>
              <w:t xml:space="preserve">El Programa </w:t>
            </w:r>
            <w:proofErr w:type="spellStart"/>
            <w:r w:rsidRPr="00180F5C">
              <w:rPr>
                <w:rFonts w:ascii="Arial Narrow" w:eastAsia="Arial Narrow" w:hAnsi="Arial Narrow" w:cs="Arial Narrow"/>
              </w:rPr>
              <w:t>ValBio</w:t>
            </w:r>
            <w:proofErr w:type="spellEnd"/>
            <w:r w:rsidRPr="00180F5C">
              <w:rPr>
                <w:rFonts w:ascii="Arial Narrow" w:eastAsia="Arial Narrow" w:hAnsi="Arial Narrow" w:cs="Arial Narrow"/>
              </w:rPr>
              <w:t xml:space="preserve"> se constituye en el marco orientador para el desarrollo de acciones de los diferentes actores (universidades, institutos de investigación, empresas, restaurantes, organismos gubernamentales, organismos de cooperación, y sociedad civil) con el objetivo de poner en valor de la biodiversidad del país, a través de la generación de nuevo conocimiento de los recursos de la biodiversidad; el desarrollo, adaptación y adopción de tecnologías adecuadas para los procesos de producción y creación de nuevos productos con valor agregado; así como del fortalecimiento de capacidades para la investigación y desarrollo tecnológico. Se constituye, además, en la vía para validar científicamente los conocimientos tradicionales asociados a la biodiversidad y propiciar un adecuado y eficiente acceso a los recursos genéticos.</w:t>
            </w:r>
          </w:p>
          <w:p w14:paraId="4F709B64" w14:textId="77777777" w:rsidR="00BC23B0" w:rsidRPr="00180F5C" w:rsidRDefault="00BC23B0">
            <w:pPr>
              <w:spacing w:after="0" w:line="264" w:lineRule="auto"/>
              <w:jc w:val="both"/>
              <w:rPr>
                <w:rFonts w:ascii="Arial Narrow" w:eastAsia="Arial Narrow" w:hAnsi="Arial Narrow" w:cs="Arial Narrow"/>
              </w:rPr>
            </w:pPr>
          </w:p>
          <w:p w14:paraId="2E06398D"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3FDA911E" w14:textId="77777777" w:rsidR="00BC23B0" w:rsidRPr="00180F5C" w:rsidRDefault="001D48FA">
            <w:pPr>
              <w:spacing w:after="0" w:line="264" w:lineRule="auto"/>
              <w:jc w:val="both"/>
              <w:rPr>
                <w:rFonts w:ascii="Arial Narrow" w:eastAsia="Arial Narrow" w:hAnsi="Arial Narrow" w:cs="Arial Narrow"/>
              </w:rPr>
            </w:pPr>
            <w:r w:rsidRPr="00180F5C">
              <w:rPr>
                <w:rFonts w:ascii="Arial Narrow" w:eastAsia="Arial Narrow" w:hAnsi="Arial Narrow" w:cs="Arial Narrow"/>
              </w:rPr>
              <w:t xml:space="preserve">De acuerdo con lo dispuesto en el Decreto Supremo N° 026-2014-PCM – el cual aprueba el Reglamento de Organización y Funciones del CONCYTEC, dicha institución promueve la articulación de la investigación científica y tecnológica, y la producción del conocimiento con los diversos agentes económicos y sociales, para el mejoramiento de la calidad de vida y el impulso de la productividad y competitividad del país. Asimismo en el Programa Nacional Transversal de Ciencia, Tecnología e Innovación de Valorización de la Biodiversidad se constituye como el marco orientador para el desarrollo de acciones de los diferentes actores (universidades, </w:t>
            </w:r>
            <w:r w:rsidRPr="00180F5C">
              <w:rPr>
                <w:rFonts w:ascii="Arial Narrow" w:eastAsia="Arial Narrow" w:hAnsi="Arial Narrow" w:cs="Arial Narrow"/>
              </w:rPr>
              <w:lastRenderedPageBreak/>
              <w:t>institutos de investigación, empresas, restaurantes, organismos gubernamentales, organismos de cooperación, y sociedad civil) con el objetivo de poner en valor de la biodiversidad del país lo cual contribuye directamente a los factores que intervienen en la productividad, vinculando directamente con el objetivo propuesto.</w:t>
            </w:r>
          </w:p>
        </w:tc>
      </w:tr>
      <w:tr w:rsidR="00BC23B0" w:rsidRPr="00180F5C" w14:paraId="0C203D74" w14:textId="77777777">
        <w:trPr>
          <w:trHeight w:val="558"/>
        </w:trPr>
        <w:tc>
          <w:tcPr>
            <w:tcW w:w="2263" w:type="dxa"/>
          </w:tcPr>
          <w:p w14:paraId="30DBC498"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lastRenderedPageBreak/>
              <w:t>AGROBANCO</w:t>
            </w:r>
          </w:p>
        </w:tc>
        <w:tc>
          <w:tcPr>
            <w:tcW w:w="6946" w:type="dxa"/>
          </w:tcPr>
          <w:p w14:paraId="7A11C82B" w14:textId="77777777" w:rsidR="00BC23B0" w:rsidRPr="00180F5C" w:rsidRDefault="001D48FA">
            <w:pPr>
              <w:spacing w:after="0" w:line="264" w:lineRule="auto"/>
              <w:rPr>
                <w:rFonts w:ascii="Arial Narrow" w:eastAsia="Arial Narrow" w:hAnsi="Arial Narrow" w:cs="Arial Narrow"/>
                <w:b/>
              </w:rPr>
            </w:pPr>
            <w:r w:rsidRPr="00180F5C">
              <w:rPr>
                <w:rFonts w:ascii="Arial Narrow" w:eastAsia="Arial Narrow" w:hAnsi="Arial Narrow" w:cs="Arial Narrow"/>
                <w:b/>
              </w:rPr>
              <w:t xml:space="preserve">Ley Nº 30893 Ley que modifica diversos artículos de la Ley Nº 29064, a efectos de fortalecer el Banco Agropecuario - </w:t>
            </w:r>
            <w:proofErr w:type="spellStart"/>
            <w:r w:rsidRPr="00180F5C">
              <w:rPr>
                <w:rFonts w:ascii="Arial Narrow" w:eastAsia="Arial Narrow" w:hAnsi="Arial Narrow" w:cs="Arial Narrow"/>
                <w:b/>
              </w:rPr>
              <w:t>Agrobanco</w:t>
            </w:r>
            <w:proofErr w:type="spellEnd"/>
            <w:r w:rsidRPr="00180F5C">
              <w:rPr>
                <w:rFonts w:ascii="Arial Narrow" w:eastAsia="Arial Narrow" w:hAnsi="Arial Narrow" w:cs="Arial Narrow"/>
                <w:b/>
              </w:rPr>
              <w:t xml:space="preserve"> y establece facilidades para el pago</w:t>
            </w:r>
          </w:p>
          <w:p w14:paraId="1739085E" w14:textId="77777777" w:rsidR="00BC23B0" w:rsidRPr="00180F5C" w:rsidRDefault="001D48FA">
            <w:pPr>
              <w:spacing w:after="0" w:line="264" w:lineRule="auto"/>
              <w:rPr>
                <w:rFonts w:ascii="Arial Narrow" w:eastAsia="Arial Narrow" w:hAnsi="Arial Narrow" w:cs="Arial Narrow"/>
                <w:b/>
                <w:highlight w:val="white"/>
              </w:rPr>
            </w:pPr>
            <w:r w:rsidRPr="00180F5C">
              <w:rPr>
                <w:rFonts w:ascii="Arial Narrow" w:eastAsia="Arial Narrow" w:hAnsi="Arial Narrow" w:cs="Arial Narrow"/>
                <w:b/>
                <w:highlight w:val="white"/>
              </w:rPr>
              <w:t>Artículo 5.- Finalidad</w:t>
            </w:r>
          </w:p>
          <w:p w14:paraId="0202C39C" w14:textId="77777777" w:rsidR="00BC23B0" w:rsidRPr="00180F5C" w:rsidRDefault="001D48FA">
            <w:pPr>
              <w:spacing w:after="0" w:line="264" w:lineRule="auto"/>
              <w:rPr>
                <w:rFonts w:ascii="Arial Narrow" w:eastAsia="Arial Narrow" w:hAnsi="Arial Narrow" w:cs="Arial Narrow"/>
                <w:b/>
                <w:highlight w:val="white"/>
              </w:rPr>
            </w:pPr>
            <w:r w:rsidRPr="00180F5C">
              <w:rPr>
                <w:rFonts w:ascii="Arial Narrow" w:eastAsia="Arial Narrow" w:hAnsi="Arial Narrow" w:cs="Arial Narrow"/>
                <w:b/>
                <w:highlight w:val="white"/>
              </w:rPr>
              <w:t>(…)</w:t>
            </w:r>
          </w:p>
          <w:p w14:paraId="3F16F9C2" w14:textId="77777777" w:rsidR="00BC23B0" w:rsidRPr="00180F5C" w:rsidRDefault="00BC23B0">
            <w:pPr>
              <w:spacing w:after="0" w:line="264" w:lineRule="auto"/>
              <w:rPr>
                <w:rFonts w:ascii="Arial Narrow" w:eastAsia="Arial Narrow" w:hAnsi="Arial Narrow" w:cs="Arial Narrow"/>
                <w:b/>
                <w:highlight w:val="white"/>
              </w:rPr>
            </w:pPr>
          </w:p>
          <w:p w14:paraId="6F786942" w14:textId="77777777" w:rsidR="00BC23B0" w:rsidRPr="00180F5C" w:rsidRDefault="001D48FA">
            <w:pPr>
              <w:spacing w:after="0" w:line="264" w:lineRule="auto"/>
              <w:jc w:val="both"/>
              <w:rPr>
                <w:rFonts w:ascii="Arial Narrow" w:eastAsia="Arial Narrow" w:hAnsi="Arial Narrow" w:cs="Arial Narrow"/>
                <w:highlight w:val="white"/>
              </w:rPr>
            </w:pPr>
            <w:r w:rsidRPr="00180F5C">
              <w:rPr>
                <w:rFonts w:ascii="Arial Narrow" w:eastAsia="Arial Narrow" w:hAnsi="Arial Narrow" w:cs="Arial Narrow"/>
                <w:highlight w:val="white"/>
              </w:rPr>
              <w:t>5.2 Su finalidad es otorgar créditos directos, en el marco del rol subsidiario del Estado y el cumplimiento del principio de la sostenibilidad financiera, a los pequeños productores agropecuarios en forma individual o a las organizaciones de productores constituidas bajo cualquier forma asociativa como cooperativas, asociaciones de productores, miembros de comunidades campesinas y nativas, organizaciones de usuarios de agua y similares, así como otorgar líneas de crédito destinadas al financiamiento de dichos productores a través de cualquiera de las empresas del sistema financiero de operaciones múltiples supervisadas, a que hace referencia el literal</w:t>
            </w:r>
          </w:p>
          <w:p w14:paraId="796AFB64" w14:textId="77777777" w:rsidR="00BC23B0" w:rsidRPr="00180F5C" w:rsidRDefault="00BC23B0">
            <w:pPr>
              <w:spacing w:after="0" w:line="264" w:lineRule="auto"/>
              <w:jc w:val="both"/>
              <w:rPr>
                <w:rFonts w:ascii="Arial Narrow" w:eastAsia="Arial Narrow" w:hAnsi="Arial Narrow" w:cs="Arial Narrow"/>
                <w:highlight w:val="white"/>
              </w:rPr>
            </w:pPr>
          </w:p>
          <w:p w14:paraId="183B1342"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2D5E7C0E" w14:textId="77777777" w:rsidR="00BC23B0" w:rsidRPr="00180F5C" w:rsidRDefault="001D48FA">
            <w:pPr>
              <w:spacing w:after="0" w:line="264" w:lineRule="auto"/>
              <w:jc w:val="both"/>
              <w:rPr>
                <w:rFonts w:ascii="Arial Narrow" w:eastAsia="Arial Narrow" w:hAnsi="Arial Narrow" w:cs="Arial Narrow"/>
              </w:rPr>
            </w:pPr>
            <w:r w:rsidRPr="00180F5C">
              <w:rPr>
                <w:rFonts w:ascii="Arial Narrow" w:eastAsia="Arial Narrow" w:hAnsi="Arial Narrow" w:cs="Arial Narrow"/>
              </w:rPr>
              <w:t xml:space="preserve">De acuerdo con lo dispuesto en el Ley Nº 30893 Ley que modifica diversos artículos de la Ley Nº 29064, a efectos de fortalecer el Banco Agropecuario - </w:t>
            </w:r>
            <w:proofErr w:type="spellStart"/>
            <w:r w:rsidRPr="00180F5C">
              <w:rPr>
                <w:rFonts w:ascii="Arial Narrow" w:eastAsia="Arial Narrow" w:hAnsi="Arial Narrow" w:cs="Arial Narrow"/>
              </w:rPr>
              <w:t>Agrobanco</w:t>
            </w:r>
            <w:proofErr w:type="spellEnd"/>
            <w:r w:rsidRPr="00180F5C">
              <w:rPr>
                <w:rFonts w:ascii="Arial Narrow" w:eastAsia="Arial Narrow" w:hAnsi="Arial Narrow" w:cs="Arial Narrow"/>
              </w:rPr>
              <w:t xml:space="preserve">, dicha institución </w:t>
            </w:r>
            <w:r w:rsidRPr="00180F5C">
              <w:rPr>
                <w:rFonts w:ascii="Arial Narrow" w:eastAsia="Arial Narrow" w:hAnsi="Arial Narrow" w:cs="Arial Narrow"/>
                <w:highlight w:val="white"/>
              </w:rPr>
              <w:t>otorga créditos directos, en el marco del rol subsidiario del Estado y el cumplimiento del principio de la sostenibilidad financiera, a los pequeños productores agropecuario</w:t>
            </w:r>
            <w:r w:rsidRPr="00180F5C">
              <w:rPr>
                <w:rFonts w:ascii="Arial Narrow" w:eastAsia="Arial Narrow" w:hAnsi="Arial Narrow" w:cs="Arial Narrow"/>
              </w:rPr>
              <w:t>, lo cual contribuye directamente al financiamiento, uno de los factores que intervienen en la productividad, lo cual se vincula directamente con el objetivo propuesto</w:t>
            </w:r>
          </w:p>
          <w:p w14:paraId="1CC9FDF4" w14:textId="77777777" w:rsidR="00BC23B0" w:rsidRPr="00180F5C" w:rsidRDefault="00BC23B0">
            <w:pPr>
              <w:spacing w:after="0" w:line="264" w:lineRule="auto"/>
              <w:jc w:val="both"/>
              <w:rPr>
                <w:rFonts w:ascii="Arial Narrow" w:eastAsia="Arial Narrow" w:hAnsi="Arial Narrow" w:cs="Arial Narrow"/>
              </w:rPr>
            </w:pPr>
          </w:p>
        </w:tc>
      </w:tr>
      <w:tr w:rsidR="00BC23B0" w:rsidRPr="00180F5C" w14:paraId="0ED9641B" w14:textId="77777777">
        <w:trPr>
          <w:trHeight w:val="558"/>
        </w:trPr>
        <w:tc>
          <w:tcPr>
            <w:tcW w:w="2263" w:type="dxa"/>
          </w:tcPr>
          <w:p w14:paraId="4BE24D60"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t>Ministerio de Economía y Finanzas (Fondo Crecer)</w:t>
            </w:r>
          </w:p>
        </w:tc>
        <w:tc>
          <w:tcPr>
            <w:tcW w:w="6946" w:type="dxa"/>
          </w:tcPr>
          <w:p w14:paraId="43BF4B98" w14:textId="77777777" w:rsidR="00BC23B0" w:rsidRPr="00180F5C" w:rsidRDefault="001D48FA">
            <w:pPr>
              <w:pBdr>
                <w:top w:val="nil"/>
                <w:left w:val="nil"/>
                <w:bottom w:val="nil"/>
                <w:right w:val="nil"/>
                <w:between w:val="nil"/>
              </w:pBdr>
              <w:shd w:val="clear" w:color="auto" w:fill="FFFFFF"/>
              <w:spacing w:after="240" w:line="240" w:lineRule="auto"/>
              <w:jc w:val="both"/>
              <w:rPr>
                <w:rFonts w:ascii="Arial Narrow" w:eastAsia="Arial Narrow" w:hAnsi="Arial Narrow" w:cs="Arial Narrow"/>
              </w:rPr>
            </w:pPr>
            <w:r w:rsidRPr="00180F5C">
              <w:rPr>
                <w:rFonts w:ascii="Arial Narrow" w:eastAsia="Arial Narrow" w:hAnsi="Arial Narrow" w:cs="Arial Narrow"/>
                <w:b/>
              </w:rPr>
              <w:t>Decreto Legislativo Nº 1399</w:t>
            </w:r>
            <w:r w:rsidRPr="00180F5C">
              <w:rPr>
                <w:rFonts w:ascii="Arial Narrow" w:eastAsia="Arial Narrow" w:hAnsi="Arial Narrow" w:cs="Arial Narrow"/>
              </w:rPr>
              <w:t xml:space="preserve">, </w:t>
            </w:r>
            <w:r w:rsidRPr="00180F5C">
              <w:rPr>
                <w:rFonts w:ascii="Arial Narrow" w:eastAsia="Arial Narrow" w:hAnsi="Arial Narrow" w:cs="Arial Narrow"/>
                <w:b/>
              </w:rPr>
              <w:t>Decreto Legislativo que impulsa el fortalecimiento de la micro, pequeña y mediana empresa y crea el Fondo CRECER</w:t>
            </w:r>
          </w:p>
          <w:p w14:paraId="1CC3D964" w14:textId="77777777" w:rsidR="00BC23B0" w:rsidRPr="00180F5C" w:rsidRDefault="001D48FA">
            <w:pPr>
              <w:pBdr>
                <w:top w:val="nil"/>
                <w:left w:val="nil"/>
                <w:bottom w:val="nil"/>
                <w:right w:val="nil"/>
                <w:between w:val="nil"/>
              </w:pBdr>
              <w:shd w:val="clear" w:color="auto" w:fill="FFFFFF"/>
              <w:spacing w:after="240" w:line="240" w:lineRule="auto"/>
              <w:jc w:val="both"/>
              <w:rPr>
                <w:rFonts w:ascii="Arial Narrow" w:eastAsia="Arial Narrow" w:hAnsi="Arial Narrow" w:cs="Arial Narrow"/>
              </w:rPr>
            </w:pPr>
            <w:r w:rsidRPr="00180F5C">
              <w:rPr>
                <w:rFonts w:ascii="Arial Narrow" w:eastAsia="Arial Narrow" w:hAnsi="Arial Narrow" w:cs="Arial Narrow"/>
              </w:rPr>
              <w:t>El fondo CRECER tiene como objetivo impulsar el desarrollo productivo y empresarial de la MIPYME, mediante el financiamiento, otorgamiento de garantías y similares, y otros productos financieros.</w:t>
            </w:r>
          </w:p>
          <w:p w14:paraId="20779CA2" w14:textId="77777777" w:rsidR="00BC23B0" w:rsidRPr="00180F5C" w:rsidRDefault="001D48FA">
            <w:pPr>
              <w:pBdr>
                <w:top w:val="nil"/>
                <w:left w:val="nil"/>
                <w:bottom w:val="nil"/>
                <w:right w:val="nil"/>
                <w:between w:val="nil"/>
              </w:pBdr>
              <w:shd w:val="clear" w:color="auto" w:fill="FFFFFF"/>
              <w:spacing w:after="240" w:line="240" w:lineRule="auto"/>
              <w:jc w:val="both"/>
              <w:rPr>
                <w:rFonts w:ascii="Arial Narrow" w:eastAsia="Arial Narrow" w:hAnsi="Arial Narrow" w:cs="Arial Narrow"/>
              </w:rPr>
            </w:pPr>
            <w:r w:rsidRPr="00180F5C">
              <w:rPr>
                <w:rFonts w:ascii="Arial Narrow" w:eastAsia="Arial Narrow" w:hAnsi="Arial Narrow" w:cs="Arial Narrow"/>
              </w:rPr>
              <w:t>Este fondo otorga cobertura a favor de créditos para activo fijo o capital de trabajo que las MIPYME y empresas exportadoras hayan adquirido de una entidad del sistema financiero supervisada por la SBS.</w:t>
            </w:r>
          </w:p>
          <w:p w14:paraId="27C0BB62"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27E171D9" w14:textId="77777777" w:rsidR="00BC23B0" w:rsidRPr="00180F5C" w:rsidRDefault="001D48FA">
            <w:pPr>
              <w:pBdr>
                <w:top w:val="nil"/>
                <w:left w:val="nil"/>
                <w:bottom w:val="nil"/>
                <w:right w:val="nil"/>
                <w:between w:val="nil"/>
              </w:pBdr>
              <w:shd w:val="clear" w:color="auto" w:fill="FFFFFF"/>
              <w:spacing w:after="0" w:line="240" w:lineRule="auto"/>
              <w:jc w:val="both"/>
              <w:rPr>
                <w:rFonts w:ascii="Arial Narrow" w:eastAsia="Arial Narrow" w:hAnsi="Arial Narrow" w:cs="Arial Narrow"/>
                <w:sz w:val="24"/>
                <w:szCs w:val="24"/>
              </w:rPr>
            </w:pPr>
            <w:r w:rsidRPr="00180F5C">
              <w:rPr>
                <w:rFonts w:ascii="Arial Narrow" w:eastAsia="Arial Narrow" w:hAnsi="Arial Narrow" w:cs="Arial Narrow"/>
              </w:rPr>
              <w:t>El Fondo CRECER, impulsar el desarrollo productivo y empresarial de la MIPYME, mediante el financiamiento, otorgamiento de garantías y similares, y otros productos financieros lo cual contribuye directamente al financiamiento de la cadena productiva forestal y fauna silvestre, el cual es uno de los factores que intervienen en la productividad, en dicho sentido se vincula directamente con el objetivo propuesto.</w:t>
            </w:r>
          </w:p>
        </w:tc>
      </w:tr>
      <w:tr w:rsidR="00BC23B0" w:rsidRPr="00180F5C" w14:paraId="7F72EF67" w14:textId="77777777">
        <w:trPr>
          <w:trHeight w:val="558"/>
        </w:trPr>
        <w:tc>
          <w:tcPr>
            <w:tcW w:w="2263" w:type="dxa"/>
          </w:tcPr>
          <w:p w14:paraId="44E22438"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t>Gobiernos Regionales (GORE)</w:t>
            </w:r>
          </w:p>
          <w:p w14:paraId="32944BF7" w14:textId="77777777" w:rsidR="00BC23B0" w:rsidRPr="00180F5C" w:rsidRDefault="00BC23B0">
            <w:pPr>
              <w:spacing w:before="120" w:after="200" w:line="240" w:lineRule="auto"/>
              <w:jc w:val="both"/>
              <w:rPr>
                <w:rFonts w:ascii="Arial Narrow" w:eastAsia="Arial Narrow" w:hAnsi="Arial Narrow" w:cs="Arial Narrow"/>
                <w:b/>
              </w:rPr>
            </w:pPr>
          </w:p>
        </w:tc>
        <w:tc>
          <w:tcPr>
            <w:tcW w:w="6946" w:type="dxa"/>
          </w:tcPr>
          <w:p w14:paraId="7E33117A"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Ley Orgánica de Gobiernos Regionales LEY Nº 27867</w:t>
            </w:r>
          </w:p>
          <w:p w14:paraId="083271DB"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51.- Funciones en materia agraria</w:t>
            </w:r>
          </w:p>
          <w:p w14:paraId="12468DD7"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37BC3C2F"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 Desarrollar acciones de vigilancia y control para garantizar el uso sostenible de los recursos naturales bajo su jurisdicción.</w:t>
            </w:r>
          </w:p>
          <w:p w14:paraId="4B5DB110"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lastRenderedPageBreak/>
              <w:t>p) Promover, asesorar y supervisar el desarrollo, conservación, manejo, mejoramiento y aprovechamiento de cultivos nativos, camélidos sudamericanos y otras especies de ganadería regional.</w:t>
            </w:r>
          </w:p>
          <w:p w14:paraId="645E926B"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q) Otorgar permisos, autorizaciones y concesiones forestales, en áreas al interior de la región, así como ejercer labores de promoción y fiscalización en estricto cumplimiento de la política forestal nacional.</w:t>
            </w:r>
          </w:p>
          <w:p w14:paraId="1B240A62"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50AF2093" w14:textId="77777777" w:rsidR="00BC23B0" w:rsidRPr="00180F5C" w:rsidRDefault="00BC23B0">
            <w:pPr>
              <w:spacing w:after="0" w:line="240" w:lineRule="auto"/>
              <w:jc w:val="both"/>
              <w:rPr>
                <w:rFonts w:ascii="Arial Narrow" w:eastAsia="Arial Narrow" w:hAnsi="Arial Narrow" w:cs="Arial Narrow"/>
              </w:rPr>
            </w:pPr>
          </w:p>
          <w:p w14:paraId="69819279"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2ADD1B74"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rPr>
              <w:t>De acuerdo a lo dispuesto en la Ley Nº 27867, los Gobiernos Regionales donde se ha completado la transferencia de funciones tienen la responsabilidad de gestionar los recursos forestales y de fauna silvestre dentro de sus jurisdicciones, además de ejercer labores de promoción. Estas acciones se vinculan directamente con el objetivo propuesto.</w:t>
            </w:r>
          </w:p>
        </w:tc>
      </w:tr>
    </w:tbl>
    <w:p w14:paraId="77574072" w14:textId="77777777" w:rsidR="00BC23B0" w:rsidRPr="00180F5C" w:rsidRDefault="00BC23B0">
      <w:pPr>
        <w:jc w:val="both"/>
        <w:rPr>
          <w:rFonts w:ascii="Arial Narrow" w:eastAsia="Arial Narrow" w:hAnsi="Arial Narrow" w:cs="Arial Narrow"/>
        </w:rPr>
      </w:pPr>
    </w:p>
    <w:p w14:paraId="69504355" w14:textId="77777777" w:rsidR="00BC23B0" w:rsidRPr="00180F5C" w:rsidRDefault="001D48FA">
      <w:pPr>
        <w:rPr>
          <w:rFonts w:ascii="Arial Narrow" w:eastAsia="Arial Narrow" w:hAnsi="Arial Narrow" w:cs="Arial Narrow"/>
          <w:b/>
        </w:rPr>
      </w:pPr>
      <w:r w:rsidRPr="00180F5C">
        <w:br w:type="page"/>
      </w:r>
    </w:p>
    <w:p w14:paraId="4733FFB3" w14:textId="77777777" w:rsidR="00BC23B0" w:rsidRPr="00180F5C" w:rsidRDefault="001D48FA">
      <w:pPr>
        <w:pStyle w:val="Ttulo3"/>
        <w:rPr>
          <w:rFonts w:ascii="Arial Narrow" w:eastAsia="Arial Narrow" w:hAnsi="Arial Narrow" w:cs="Arial Narrow"/>
          <w:b/>
          <w:color w:val="auto"/>
          <w:sz w:val="22"/>
          <w:szCs w:val="22"/>
        </w:rPr>
      </w:pPr>
      <w:bookmarkStart w:id="22" w:name="_Toc95145132"/>
      <w:r w:rsidRPr="00180F5C">
        <w:rPr>
          <w:rFonts w:ascii="Arial Narrow" w:eastAsia="Arial Narrow" w:hAnsi="Arial Narrow" w:cs="Arial Narrow"/>
          <w:b/>
          <w:color w:val="auto"/>
          <w:sz w:val="22"/>
          <w:szCs w:val="22"/>
        </w:rPr>
        <w:lastRenderedPageBreak/>
        <w:t>Objetivo N° 3: Fortalecer la gobernanza forestal y de fauna silvestre</w:t>
      </w:r>
      <w:bookmarkEnd w:id="22"/>
    </w:p>
    <w:p w14:paraId="30E55E7B" w14:textId="77777777" w:rsidR="00BC23B0" w:rsidRPr="00180F5C" w:rsidRDefault="00BC23B0">
      <w:pPr>
        <w:shd w:val="clear" w:color="auto" w:fill="FFFFFF"/>
        <w:spacing w:after="60" w:line="276" w:lineRule="auto"/>
        <w:jc w:val="both"/>
        <w:rPr>
          <w:rFonts w:ascii="Arial Narrow" w:eastAsia="Arial Narrow" w:hAnsi="Arial Narrow" w:cs="Arial Narrow"/>
        </w:rPr>
      </w:pPr>
    </w:p>
    <w:p w14:paraId="6A665019" w14:textId="77777777" w:rsidR="00BC23B0" w:rsidRPr="00180F5C" w:rsidRDefault="001D48FA">
      <w:pPr>
        <w:shd w:val="clear" w:color="auto" w:fill="FFFFFF"/>
        <w:spacing w:after="60" w:line="276" w:lineRule="auto"/>
        <w:jc w:val="both"/>
        <w:rPr>
          <w:rFonts w:ascii="Arial Narrow" w:eastAsia="Arial Narrow" w:hAnsi="Arial Narrow" w:cs="Arial Narrow"/>
        </w:rPr>
      </w:pPr>
      <w:r w:rsidRPr="00180F5C">
        <w:rPr>
          <w:rFonts w:ascii="Arial Narrow" w:eastAsia="Arial Narrow" w:hAnsi="Arial Narrow" w:cs="Arial Narrow"/>
        </w:rPr>
        <w:t xml:space="preserve">Es evidente la débil institucionalidad dentro del ámbito forestal y de fauna silvestre, la limitada articulación, coordinación interinstitucional e interacción con las comunidades y población en general, así como la débil trazabilidad e insuficiente acceso a la información, lo que hace evidente que la gobernanza no sea la más adecuada en el país. </w:t>
      </w:r>
    </w:p>
    <w:p w14:paraId="721BD0DB" w14:textId="77777777" w:rsidR="00BC23B0" w:rsidRPr="00180F5C" w:rsidRDefault="001D48FA">
      <w:pPr>
        <w:shd w:val="clear" w:color="auto" w:fill="FFFFFF"/>
        <w:spacing w:after="60" w:line="276" w:lineRule="auto"/>
        <w:jc w:val="both"/>
        <w:rPr>
          <w:rFonts w:ascii="Arial Narrow" w:eastAsia="Arial Narrow" w:hAnsi="Arial Narrow" w:cs="Arial Narrow"/>
        </w:rPr>
      </w:pPr>
      <w:r w:rsidRPr="00180F5C">
        <w:rPr>
          <w:rFonts w:ascii="Arial Narrow" w:eastAsia="Arial Narrow" w:hAnsi="Arial Narrow" w:cs="Arial Narrow"/>
        </w:rPr>
        <w:t>Lo señalado, impacta directamente en el aprovechamiento de los recursos forestales y fauna silvestre, en el impacto para lograr revertir las prácticas inadecuadas que realizan los actores vinculados a las actividades forestales y fauna silvestre, y de las entidades del estado que las promueven.</w:t>
      </w:r>
    </w:p>
    <w:p w14:paraId="3028527A" w14:textId="77777777" w:rsidR="00BC23B0" w:rsidRPr="00180F5C" w:rsidRDefault="001D48FA">
      <w:pPr>
        <w:shd w:val="clear" w:color="auto" w:fill="FFFFFF"/>
        <w:spacing w:after="60" w:line="276" w:lineRule="auto"/>
        <w:jc w:val="both"/>
        <w:rPr>
          <w:rFonts w:ascii="Arial Narrow" w:eastAsia="Arial Narrow" w:hAnsi="Arial Narrow" w:cs="Arial Narrow"/>
        </w:rPr>
      </w:pPr>
      <w:r w:rsidRPr="00180F5C">
        <w:rPr>
          <w:rFonts w:ascii="Arial Narrow" w:eastAsia="Arial Narrow" w:hAnsi="Arial Narrow" w:cs="Arial Narrow"/>
        </w:rPr>
        <w:t xml:space="preserve">En la evaluación final de desempeño del “Proyecto Perú Bosques” (2016), se determinó que la gobernanza forestal está asociada a los principios como: transparencia, participación, toma de decisiones, rendición de cuentas, coordinación, articulación y capacidades. En el contexto del ámbito forestal y de fauna silvestre, la carencia de estos principios implica problemas de tala ilegal asociados a actos de corrupción. </w:t>
      </w:r>
    </w:p>
    <w:p w14:paraId="15F0E1F9" w14:textId="0C1F7EDA" w:rsidR="00BC23B0" w:rsidRPr="00180F5C" w:rsidRDefault="001D48FA">
      <w:pPr>
        <w:shd w:val="clear" w:color="auto" w:fill="FFFFFF"/>
        <w:spacing w:after="60" w:line="276" w:lineRule="auto"/>
        <w:jc w:val="both"/>
        <w:rPr>
          <w:rFonts w:ascii="Arial Narrow" w:eastAsia="Arial Narrow" w:hAnsi="Arial Narrow" w:cs="Arial Narrow"/>
        </w:rPr>
      </w:pPr>
      <w:r w:rsidRPr="00180F5C">
        <w:rPr>
          <w:rFonts w:ascii="Arial Narrow" w:eastAsia="Arial Narrow" w:hAnsi="Arial Narrow" w:cs="Arial Narrow"/>
        </w:rPr>
        <w:t>En línea de lo señalado, es prioritario el fortalecimiento de la gobernanza forestal y de fauna silvestre, que contribuirá a fortalecer la articulación interinstitucional, generar seguridad y articulación dentro del sistema, y mejorar los mecanismos de toma de decisiones, las relaciones con las comunidades y otros actores forestales y de fauna silvestre, entre otros aspectos.</w:t>
      </w:r>
    </w:p>
    <w:p w14:paraId="5519C427"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Indicadores:</w:t>
      </w:r>
    </w:p>
    <w:p w14:paraId="5886FCEF"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El logro de este objetivo, se medirá a través de los siguientes indicadores (Fichas de indicadores en el Anexo No. 4):</w:t>
      </w:r>
    </w:p>
    <w:p w14:paraId="4DA244D3" w14:textId="77777777" w:rsidR="00BC23B0" w:rsidRPr="00180F5C" w:rsidRDefault="00BC23B0">
      <w:pPr>
        <w:spacing w:after="0" w:line="240" w:lineRule="auto"/>
        <w:jc w:val="both"/>
        <w:rPr>
          <w:rFonts w:ascii="Arial Narrow" w:eastAsia="Arial Narrow" w:hAnsi="Arial Narrow" w:cs="Arial Narrow"/>
        </w:rPr>
      </w:pPr>
      <w:bookmarkStart w:id="23" w:name="_lnxbz9" w:colFirst="0" w:colLast="0"/>
      <w:bookmarkEnd w:id="23"/>
    </w:p>
    <w:p w14:paraId="653730FC" w14:textId="6AD63ED0" w:rsidR="00BC23B0" w:rsidRPr="00180F5C" w:rsidRDefault="00767647">
      <w:pPr>
        <w:numPr>
          <w:ilvl w:val="0"/>
          <w:numId w:val="1"/>
        </w:numPr>
        <w:spacing w:after="0" w:line="240" w:lineRule="auto"/>
        <w:ind w:left="284" w:hanging="284"/>
        <w:jc w:val="both"/>
        <w:rPr>
          <w:rFonts w:ascii="Arial Narrow" w:eastAsia="Arial Narrow" w:hAnsi="Arial Narrow" w:cs="Arial Narrow"/>
        </w:rPr>
      </w:pPr>
      <w:r w:rsidRPr="00180F5C">
        <w:rPr>
          <w:rFonts w:ascii="Arial Narrow" w:eastAsia="Arial Narrow" w:hAnsi="Arial Narrow" w:cs="Arial Narrow"/>
        </w:rPr>
        <w:t>Porcentaje de percepción positiva de los usuarios forestales y de fauna silvestre respecto a los servicios que recibe</w:t>
      </w:r>
      <w:r w:rsidR="001D48FA" w:rsidRPr="00180F5C">
        <w:rPr>
          <w:rFonts w:ascii="Arial Narrow" w:eastAsia="Arial Narrow" w:hAnsi="Arial Narrow" w:cs="Arial Narrow"/>
        </w:rPr>
        <w:t>.</w:t>
      </w:r>
    </w:p>
    <w:p w14:paraId="115F27B0" w14:textId="77777777" w:rsidR="00BC23B0" w:rsidRPr="00180F5C" w:rsidRDefault="001D48FA">
      <w:pPr>
        <w:numPr>
          <w:ilvl w:val="0"/>
          <w:numId w:val="1"/>
        </w:numPr>
        <w:spacing w:after="0" w:line="240" w:lineRule="auto"/>
        <w:ind w:left="284" w:hanging="284"/>
        <w:jc w:val="both"/>
      </w:pPr>
      <w:r w:rsidRPr="00180F5C">
        <w:rPr>
          <w:rFonts w:ascii="Arial Narrow" w:eastAsia="Arial Narrow" w:hAnsi="Arial Narrow" w:cs="Arial Narrow"/>
        </w:rPr>
        <w:t>Índice de gobernanza forestal y de fauna silvestre</w:t>
      </w:r>
    </w:p>
    <w:p w14:paraId="0A82533F" w14:textId="77777777" w:rsidR="00BC23B0" w:rsidRPr="00180F5C" w:rsidRDefault="00BC23B0">
      <w:pPr>
        <w:spacing w:after="0" w:line="240" w:lineRule="auto"/>
        <w:ind w:left="284"/>
        <w:jc w:val="both"/>
        <w:rPr>
          <w:rFonts w:ascii="Arial Narrow" w:eastAsia="Arial Narrow" w:hAnsi="Arial Narrow" w:cs="Arial Narrow"/>
        </w:rPr>
      </w:pPr>
    </w:p>
    <w:p w14:paraId="44C0563A" w14:textId="1B58547F"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El indicador “porcentaje </w:t>
      </w:r>
      <w:r w:rsidR="00767647" w:rsidRPr="00180F5C">
        <w:rPr>
          <w:rFonts w:ascii="Arial Narrow" w:eastAsia="Arial Narrow" w:hAnsi="Arial Narrow" w:cs="Arial Narrow"/>
        </w:rPr>
        <w:t>de percepción positiva de los usuarios forestales y de fauna silvestre respecto a los servicios que recibe</w:t>
      </w:r>
      <w:r w:rsidRPr="00180F5C">
        <w:rPr>
          <w:rFonts w:ascii="Arial Narrow" w:eastAsia="Arial Narrow" w:hAnsi="Arial Narrow" w:cs="Arial Narrow"/>
        </w:rPr>
        <w:t>” permite medir el posicionamiento de la institucionalidad forestal y de fauna silvestre entre los diferentes actores forestales y de fauna silvestre, teniendo en cuenta que esto asegura una buena gobernanza y una fortaleza de las instituciones dentro de la colectividad.</w:t>
      </w:r>
      <w:r w:rsidR="006B7277" w:rsidRPr="00180F5C">
        <w:rPr>
          <w:rFonts w:ascii="Arial Narrow" w:eastAsia="Arial Narrow" w:hAnsi="Arial Narrow" w:cs="Arial Narrow"/>
        </w:rPr>
        <w:t xml:space="preserve"> La percepción positiva está referida a si la atención personal, información en la web y servicio recibido satisface sus requerimientos, por tanto, </w:t>
      </w:r>
      <w:r w:rsidR="009925DC" w:rsidRPr="00180F5C">
        <w:rPr>
          <w:rFonts w:ascii="Arial Narrow" w:eastAsia="Arial Narrow" w:hAnsi="Arial Narrow" w:cs="Arial Narrow"/>
        </w:rPr>
        <w:t>está</w:t>
      </w:r>
      <w:r w:rsidR="006B7277" w:rsidRPr="00180F5C">
        <w:rPr>
          <w:rFonts w:ascii="Arial Narrow" w:eastAsia="Arial Narrow" w:hAnsi="Arial Narrow" w:cs="Arial Narrow"/>
        </w:rPr>
        <w:t xml:space="preserve"> muy en desacuerdo, desacuerdo, indiferente, de acuerdo o muy de acuerdo con la calidad del mismo.</w:t>
      </w:r>
    </w:p>
    <w:p w14:paraId="21B8CDB5" w14:textId="77777777" w:rsidR="00BC23B0" w:rsidRPr="00180F5C" w:rsidRDefault="00BC23B0">
      <w:pPr>
        <w:spacing w:after="0" w:line="240" w:lineRule="auto"/>
        <w:jc w:val="both"/>
        <w:rPr>
          <w:rFonts w:ascii="Arial Narrow" w:eastAsia="Arial Narrow" w:hAnsi="Arial Narrow" w:cs="Arial Narrow"/>
        </w:rPr>
      </w:pPr>
    </w:p>
    <w:p w14:paraId="49B85C0A"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Finalmente, el índice de gobernanza forestal está compuesto por 4 variables: la eficacia, la transparencia, la participación y el proceso de la transparencia y articulación que necesita el sistema para desempeñarse adecuadamente. Para ello, se utiliza como sub indicadores el “Porcentaje de recaudación de las multas firmes impuestas y/o agotada la vía administrativa al año N”, el “Porcentaje de implementación de funciones transferidas a los gobiernos regionales al año N”, el “Porcentaje de participación de actores del sector forestal en los espacios de gobernanza al año N” y el “Porcentaje de gobiernos regionales que actualizan su información forestal y de fauna silvestre al año N” respectivamente, permitiendo una gobernanza forestal y de fauna silvestre fortalecida.</w:t>
      </w:r>
    </w:p>
    <w:p w14:paraId="40AFC9D1" w14:textId="77777777" w:rsidR="00BC23B0" w:rsidRPr="00180F5C" w:rsidRDefault="00BC23B0">
      <w:pPr>
        <w:spacing w:after="0" w:line="240" w:lineRule="auto"/>
        <w:jc w:val="both"/>
        <w:rPr>
          <w:rFonts w:ascii="Arial Narrow" w:eastAsia="Arial Narrow" w:hAnsi="Arial Narrow" w:cs="Arial Narrow"/>
        </w:rPr>
      </w:pPr>
    </w:p>
    <w:p w14:paraId="32DE3D21"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Lineamientos:</w:t>
      </w:r>
    </w:p>
    <w:p w14:paraId="12DBEB8A" w14:textId="77777777" w:rsidR="00BC23B0" w:rsidRPr="00180F5C" w:rsidRDefault="001D48FA">
      <w:pPr>
        <w:spacing w:after="0" w:line="240" w:lineRule="auto"/>
        <w:jc w:val="both"/>
        <w:rPr>
          <w:rFonts w:ascii="Arial Narrow" w:eastAsia="Arial Narrow" w:hAnsi="Arial Narrow" w:cs="Arial Narrow"/>
        </w:rPr>
      </w:pPr>
      <w:bookmarkStart w:id="24" w:name="_Hlk94890833"/>
      <w:r w:rsidRPr="00180F5C">
        <w:rPr>
          <w:rFonts w:ascii="Arial Narrow" w:eastAsia="Arial Narrow" w:hAnsi="Arial Narrow" w:cs="Arial Narrow"/>
        </w:rPr>
        <w:t>Para este Objetivo se han planteado 5 lineamientos:</w:t>
      </w:r>
    </w:p>
    <w:p w14:paraId="19E7CABA" w14:textId="77777777" w:rsidR="00BC23B0" w:rsidRPr="00180F5C" w:rsidRDefault="00BC23B0">
      <w:pPr>
        <w:spacing w:after="0" w:line="240" w:lineRule="auto"/>
        <w:jc w:val="both"/>
        <w:rPr>
          <w:rFonts w:ascii="Arial Narrow" w:eastAsia="Arial Narrow" w:hAnsi="Arial Narrow" w:cs="Arial Narrow"/>
        </w:rPr>
      </w:pPr>
    </w:p>
    <w:p w14:paraId="6C5900E2" w14:textId="76AE1A24" w:rsidR="00BC23B0" w:rsidRPr="00180F5C" w:rsidRDefault="001D48FA">
      <w:pPr>
        <w:numPr>
          <w:ilvl w:val="0"/>
          <w:numId w:val="1"/>
        </w:numPr>
        <w:spacing w:after="0" w:line="240" w:lineRule="auto"/>
        <w:ind w:left="284" w:hanging="284"/>
        <w:jc w:val="both"/>
      </w:pPr>
      <w:bookmarkStart w:id="25" w:name="_35nkun2" w:colFirst="0" w:colLast="0"/>
      <w:bookmarkEnd w:id="25"/>
      <w:commentRangeStart w:id="26"/>
      <w:r w:rsidRPr="00180F5C">
        <w:rPr>
          <w:rFonts w:ascii="Arial Narrow" w:eastAsia="Arial Narrow" w:hAnsi="Arial Narrow" w:cs="Arial Narrow"/>
        </w:rPr>
        <w:t xml:space="preserve">LP 3.1. </w:t>
      </w:r>
      <w:r w:rsidR="00767647" w:rsidRPr="00180F5C">
        <w:rPr>
          <w:rFonts w:ascii="Arial Narrow" w:eastAsia="Arial Narrow" w:hAnsi="Arial Narrow" w:cs="Arial Narrow"/>
        </w:rPr>
        <w:t>Afianzar los mecanismos de articulación entre las entidades que conforman el SINAFOR y con otros espacios de coordinación nacional y regional en materia forestal y de fauna silvestre</w:t>
      </w:r>
      <w:r w:rsidRPr="00180F5C">
        <w:rPr>
          <w:rFonts w:ascii="Arial Narrow" w:eastAsia="Arial Narrow" w:hAnsi="Arial Narrow" w:cs="Arial Narrow"/>
        </w:rPr>
        <w:t>.</w:t>
      </w:r>
      <w:commentRangeEnd w:id="26"/>
      <w:r w:rsidR="00AF2EFC">
        <w:rPr>
          <w:rStyle w:val="Refdecomentario"/>
        </w:rPr>
        <w:commentReference w:id="26"/>
      </w:r>
    </w:p>
    <w:p w14:paraId="2D83CA99" w14:textId="33CFFCE3" w:rsidR="00BC23B0" w:rsidRPr="00180F5C" w:rsidRDefault="001D48FA">
      <w:pPr>
        <w:numPr>
          <w:ilvl w:val="0"/>
          <w:numId w:val="1"/>
        </w:numPr>
        <w:spacing w:after="0" w:line="240" w:lineRule="auto"/>
        <w:ind w:left="284" w:hanging="284"/>
        <w:jc w:val="both"/>
      </w:pPr>
      <w:r w:rsidRPr="00180F5C">
        <w:rPr>
          <w:rFonts w:ascii="Arial Narrow" w:eastAsia="Arial Narrow" w:hAnsi="Arial Narrow" w:cs="Arial Narrow"/>
        </w:rPr>
        <w:t xml:space="preserve">LP 3.2. </w:t>
      </w:r>
      <w:r w:rsidR="00767647" w:rsidRPr="00180F5C">
        <w:rPr>
          <w:rFonts w:ascii="Arial Narrow" w:eastAsia="Arial Narrow" w:hAnsi="Arial Narrow" w:cs="Arial Narrow"/>
        </w:rPr>
        <w:t>Desarrollar programas orientados a la mejora de la gestión y aprovechamiento sostenible de los recursos forestales y de fauna silvestre en pueblos indígenas u originarios (comunidades campesinas, comunidades nativas, entre otros).</w:t>
      </w:r>
    </w:p>
    <w:p w14:paraId="34002A06" w14:textId="77777777" w:rsidR="00BC23B0" w:rsidRPr="00180F5C" w:rsidRDefault="001D48FA">
      <w:pPr>
        <w:numPr>
          <w:ilvl w:val="0"/>
          <w:numId w:val="1"/>
        </w:numPr>
        <w:spacing w:after="0" w:line="240" w:lineRule="auto"/>
        <w:ind w:left="284" w:hanging="284"/>
        <w:jc w:val="both"/>
      </w:pPr>
      <w:r w:rsidRPr="00180F5C">
        <w:rPr>
          <w:rFonts w:ascii="Arial Narrow" w:eastAsia="Arial Narrow" w:hAnsi="Arial Narrow" w:cs="Arial Narrow"/>
        </w:rPr>
        <w:lastRenderedPageBreak/>
        <w:t>LP 3.3. Gestionar la información y el conocimiento en materia forestal y de fauna silvestre producido por los actores forestales y de fauna silvestre.</w:t>
      </w:r>
    </w:p>
    <w:p w14:paraId="0558E4E0" w14:textId="654981D4" w:rsidR="00BC23B0" w:rsidRPr="00180F5C" w:rsidRDefault="001D48FA">
      <w:pPr>
        <w:numPr>
          <w:ilvl w:val="0"/>
          <w:numId w:val="1"/>
        </w:numPr>
        <w:spacing w:after="0" w:line="240" w:lineRule="auto"/>
        <w:ind w:left="284" w:hanging="284"/>
        <w:jc w:val="both"/>
        <w:rPr>
          <w:rFonts w:ascii="Arial Narrow" w:eastAsia="Arial Narrow" w:hAnsi="Arial Narrow" w:cs="Arial Narrow"/>
        </w:rPr>
      </w:pPr>
      <w:r w:rsidRPr="00180F5C">
        <w:rPr>
          <w:rFonts w:ascii="Arial Narrow" w:eastAsia="Arial Narrow" w:hAnsi="Arial Narrow" w:cs="Arial Narrow"/>
        </w:rPr>
        <w:t xml:space="preserve">LP 3.4.  </w:t>
      </w:r>
      <w:r w:rsidR="00767647" w:rsidRPr="00180F5C">
        <w:rPr>
          <w:rFonts w:ascii="Arial Narrow" w:eastAsia="Arial Narrow" w:hAnsi="Arial Narrow" w:cs="Arial Narrow"/>
        </w:rPr>
        <w:t>Desarrollar programas orientados a consolidar la institucionalidad y la articulación en los tres niveles de gobierno en el ámbito forestal y de fauna silvestre</w:t>
      </w:r>
      <w:r w:rsidRPr="00180F5C">
        <w:rPr>
          <w:rFonts w:ascii="Arial Narrow" w:eastAsia="Arial Narrow" w:hAnsi="Arial Narrow" w:cs="Arial Narrow"/>
        </w:rPr>
        <w:t>.</w:t>
      </w:r>
    </w:p>
    <w:p w14:paraId="3E511DCC" w14:textId="4DF9992A" w:rsidR="00BC23B0" w:rsidRPr="00180F5C" w:rsidRDefault="001D48FA">
      <w:pPr>
        <w:numPr>
          <w:ilvl w:val="0"/>
          <w:numId w:val="1"/>
        </w:numPr>
        <w:spacing w:after="0" w:line="240" w:lineRule="auto"/>
        <w:ind w:left="284" w:hanging="284"/>
        <w:jc w:val="both"/>
      </w:pPr>
      <w:commentRangeStart w:id="27"/>
      <w:r w:rsidRPr="00180F5C">
        <w:rPr>
          <w:rFonts w:ascii="Arial Narrow" w:eastAsia="Arial Narrow" w:hAnsi="Arial Narrow" w:cs="Arial Narrow"/>
        </w:rPr>
        <w:t>LP 3.5. Sensibilizar a la población en general sobre los valores e importancia de los bienes y servicios que brindan los ecosistemas forestales, otros ecosistemas de vegetación y la fauna silvestre</w:t>
      </w:r>
      <w:bookmarkEnd w:id="24"/>
      <w:r w:rsidR="00BC3AD7">
        <w:rPr>
          <w:rFonts w:ascii="Arial Narrow" w:eastAsia="Arial Narrow" w:hAnsi="Arial Narrow" w:cs="Arial Narrow"/>
        </w:rPr>
        <w:t>.</w:t>
      </w:r>
      <w:commentRangeEnd w:id="27"/>
      <w:r w:rsidR="00AF2EFC">
        <w:rPr>
          <w:rStyle w:val="Refdecomentario"/>
        </w:rPr>
        <w:commentReference w:id="27"/>
      </w:r>
    </w:p>
    <w:p w14:paraId="48F0EC55" w14:textId="77777777" w:rsidR="00BC23B0" w:rsidRPr="00180F5C" w:rsidRDefault="00BC23B0">
      <w:pPr>
        <w:spacing w:after="0" w:line="240" w:lineRule="auto"/>
        <w:jc w:val="both"/>
        <w:rPr>
          <w:rFonts w:ascii="Arial Narrow" w:eastAsia="Arial Narrow" w:hAnsi="Arial Narrow" w:cs="Arial Narrow"/>
        </w:rPr>
      </w:pPr>
    </w:p>
    <w:p w14:paraId="5DA74ED2"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b/>
        </w:rPr>
        <w:t>Responsables</w:t>
      </w:r>
      <w:r w:rsidRPr="00180F5C">
        <w:rPr>
          <w:rFonts w:ascii="Arial Narrow" w:eastAsia="Arial Narrow" w:hAnsi="Arial Narrow" w:cs="Arial Narrow"/>
        </w:rPr>
        <w:t>:</w:t>
      </w:r>
    </w:p>
    <w:p w14:paraId="7687B53D"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Las instituciones que participan en este objetivo son:</w:t>
      </w:r>
    </w:p>
    <w:p w14:paraId="4F40D507" w14:textId="77777777" w:rsidR="00BC23B0" w:rsidRPr="00180F5C" w:rsidRDefault="00BC23B0">
      <w:pPr>
        <w:spacing w:after="0" w:line="240" w:lineRule="auto"/>
        <w:jc w:val="both"/>
        <w:rPr>
          <w:rFonts w:ascii="Arial Narrow" w:eastAsia="Arial Narrow" w:hAnsi="Arial Narrow" w:cs="Arial Narrow"/>
        </w:rPr>
      </w:pPr>
    </w:p>
    <w:tbl>
      <w:tblPr>
        <w:tblStyle w:val="a3"/>
        <w:tblW w:w="9209"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263"/>
        <w:gridCol w:w="6946"/>
      </w:tblGrid>
      <w:tr w:rsidR="00BC23B0" w:rsidRPr="00180F5C" w14:paraId="1C937C1B" w14:textId="77777777">
        <w:tc>
          <w:tcPr>
            <w:tcW w:w="2263" w:type="dxa"/>
            <w:shd w:val="clear" w:color="auto" w:fill="A8D08D"/>
          </w:tcPr>
          <w:p w14:paraId="05394EBB" w14:textId="77777777" w:rsidR="00BC23B0" w:rsidRPr="00180F5C" w:rsidRDefault="001D48FA">
            <w:pPr>
              <w:pBdr>
                <w:top w:val="nil"/>
                <w:left w:val="nil"/>
                <w:bottom w:val="nil"/>
                <w:right w:val="nil"/>
                <w:between w:val="nil"/>
              </w:pBdr>
              <w:spacing w:after="0" w:line="240" w:lineRule="auto"/>
              <w:jc w:val="center"/>
              <w:rPr>
                <w:rFonts w:ascii="Arial Narrow" w:eastAsia="Arial Narrow" w:hAnsi="Arial Narrow" w:cs="Arial Narrow"/>
              </w:rPr>
            </w:pPr>
            <w:r w:rsidRPr="00180F5C">
              <w:rPr>
                <w:rFonts w:ascii="Arial Narrow" w:eastAsia="Arial Narrow" w:hAnsi="Arial Narrow" w:cs="Arial Narrow"/>
                <w:b/>
              </w:rPr>
              <w:t>Institución</w:t>
            </w:r>
          </w:p>
        </w:tc>
        <w:tc>
          <w:tcPr>
            <w:tcW w:w="6946" w:type="dxa"/>
            <w:shd w:val="clear" w:color="auto" w:fill="A8D08D"/>
          </w:tcPr>
          <w:p w14:paraId="028DFF9B" w14:textId="77777777" w:rsidR="00BC23B0" w:rsidRPr="00180F5C" w:rsidRDefault="001D48FA">
            <w:pPr>
              <w:pBdr>
                <w:top w:val="nil"/>
                <w:left w:val="nil"/>
                <w:bottom w:val="nil"/>
                <w:right w:val="nil"/>
                <w:between w:val="nil"/>
              </w:pBdr>
              <w:spacing w:after="0" w:line="240" w:lineRule="auto"/>
              <w:jc w:val="center"/>
              <w:rPr>
                <w:rFonts w:ascii="Arial Narrow" w:eastAsia="Arial Narrow" w:hAnsi="Arial Narrow" w:cs="Arial Narrow"/>
              </w:rPr>
            </w:pPr>
            <w:r w:rsidRPr="00180F5C">
              <w:rPr>
                <w:rFonts w:ascii="Arial Narrow" w:eastAsia="Arial Narrow" w:hAnsi="Arial Narrow" w:cs="Arial Narrow"/>
                <w:b/>
              </w:rPr>
              <w:t>Funciones relacionadas</w:t>
            </w:r>
          </w:p>
        </w:tc>
      </w:tr>
      <w:tr w:rsidR="00BC23B0" w:rsidRPr="00180F5C" w14:paraId="7887506A" w14:textId="77777777">
        <w:tc>
          <w:tcPr>
            <w:tcW w:w="2263" w:type="dxa"/>
            <w:shd w:val="clear" w:color="auto" w:fill="FFFFFF"/>
          </w:tcPr>
          <w:p w14:paraId="610CE463" w14:textId="7D054F4B"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Servicio Nacional Forestal y de Fauna Silvestre (SERFOR)</w:t>
            </w:r>
            <w:r w:rsidRPr="00180F5C">
              <w:rPr>
                <w:rFonts w:ascii="Arial Narrow" w:eastAsia="Arial Narrow" w:hAnsi="Arial Narrow" w:cs="Arial Narrow"/>
                <w:b/>
                <w:vertAlign w:val="superscript"/>
              </w:rPr>
              <w:footnoteReference w:id="7"/>
            </w:r>
          </w:p>
        </w:tc>
        <w:tc>
          <w:tcPr>
            <w:tcW w:w="6946" w:type="dxa"/>
            <w:shd w:val="clear" w:color="auto" w:fill="FFFFFF"/>
          </w:tcPr>
          <w:p w14:paraId="46A28CDF"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Ley N° 29763, Ley Forestal y de Fauna Silvestre</w:t>
            </w:r>
          </w:p>
          <w:p w14:paraId="650317DB"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13: Autoridad Nacional Forestal y de Fauna Silvestre</w:t>
            </w:r>
          </w:p>
          <w:p w14:paraId="42B72C63"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El SERFOR es la autoridad nacional forestal y de fauna silvestre.</w:t>
            </w:r>
          </w:p>
          <w:p w14:paraId="082EA729"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El SERFOR es el ente rector del Sistema Nacional de Gestión Forestal y de Fauna Silvestre. Se constituye en la autoridad técnico-normativa a nivel nacional, encargada de dictar las normas y establecer los procedimientos relacionados a su ámbito. Coordina su operación técnica y es responsable de su correcto funcionamiento.</w:t>
            </w:r>
          </w:p>
          <w:p w14:paraId="00CF9788"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b/>
              </w:rPr>
              <w:t>Decreto Supremo N° 007-2013-MINAGRI - Aprueba el Reglamento de Organización y Funciones del SERFOR.</w:t>
            </w:r>
          </w:p>
          <w:p w14:paraId="36F4E265"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 xml:space="preserve">Artículo 4.- Funciones </w:t>
            </w:r>
          </w:p>
          <w:p w14:paraId="6B9E1A0D"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a) Coordinar la operación técnica, supervisar y evaluar el funcionamiento del SINAFOR.</w:t>
            </w:r>
          </w:p>
          <w:p w14:paraId="2B5A5677"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43B3E2E1"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j) Coordinar y promover el fortalecimiento de capacidades en el sector forestal y de fauna silvestre público y privado.</w:t>
            </w:r>
          </w:p>
          <w:p w14:paraId="6713AECC"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7925B8E0"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n) Promover el acceso de los productos forestales, a servicios financieros, a mercados nacionales e internacionales y mejorar las condiciones de competitividad del sector</w:t>
            </w:r>
          </w:p>
          <w:p w14:paraId="37325160"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w:t>
            </w:r>
          </w:p>
          <w:p w14:paraId="2068AE36"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6AF01B64"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De acuerdo a las funciones dispuestas en la Ley N° 29763, Ley Forestal y de Fauna Silvestre; y el ROF del SERFOR, aprobado por D.S. N° 007-2013-MINAGRI, el SERFOR como ente rector del SINAFOR, se constituye en su autoridad técnico-normativa a nivel nacional, encargada de dictar las normas y establecer los procedimientos relacionados a su ámbito en dicho sentido es el principal actor para lograr el fortalecimiento de la gobernanza forestal y de fauna silvestre en el país.</w:t>
            </w:r>
          </w:p>
          <w:p w14:paraId="1857BA00" w14:textId="77777777" w:rsidR="00BC23B0" w:rsidRPr="00180F5C" w:rsidRDefault="00BC23B0">
            <w:pPr>
              <w:pBdr>
                <w:top w:val="nil"/>
                <w:left w:val="nil"/>
                <w:bottom w:val="nil"/>
                <w:right w:val="nil"/>
                <w:between w:val="nil"/>
              </w:pBdr>
              <w:spacing w:after="0" w:line="240" w:lineRule="auto"/>
              <w:jc w:val="both"/>
              <w:rPr>
                <w:rFonts w:ascii="Arial Narrow" w:eastAsia="Arial Narrow" w:hAnsi="Arial Narrow" w:cs="Arial Narrow"/>
                <w:b/>
              </w:rPr>
            </w:pPr>
          </w:p>
        </w:tc>
      </w:tr>
      <w:tr w:rsidR="00BC23B0" w:rsidRPr="00180F5C" w14:paraId="4F0809CD" w14:textId="77777777">
        <w:tc>
          <w:tcPr>
            <w:tcW w:w="2263" w:type="dxa"/>
            <w:shd w:val="clear" w:color="auto" w:fill="FFFFFF"/>
          </w:tcPr>
          <w:p w14:paraId="7A24D81B" w14:textId="77777777" w:rsidR="00BC23B0" w:rsidRPr="00180F5C" w:rsidRDefault="008C165F">
            <w:pPr>
              <w:jc w:val="both"/>
              <w:rPr>
                <w:rFonts w:ascii="Arial" w:eastAsia="Arial" w:hAnsi="Arial" w:cs="Arial"/>
                <w:b/>
                <w:highlight w:val="white"/>
              </w:rPr>
            </w:pPr>
            <w:hyperlink r:id="rId13">
              <w:r w:rsidR="001D48FA" w:rsidRPr="00180F5C">
                <w:rPr>
                  <w:rFonts w:ascii="Arial" w:eastAsia="Arial" w:hAnsi="Arial" w:cs="Arial"/>
                  <w:b/>
                  <w:highlight w:val="white"/>
                </w:rPr>
                <w:br/>
              </w:r>
            </w:hyperlink>
            <w:r w:rsidR="001D48FA" w:rsidRPr="00180F5C">
              <w:fldChar w:fldCharType="begin"/>
            </w:r>
            <w:r w:rsidR="001D48FA" w:rsidRPr="00180F5C">
              <w:instrText xml:space="preserve"> HYPERLINK "https://www.gob.pe/serfor" </w:instrText>
            </w:r>
            <w:r w:rsidR="001D48FA" w:rsidRPr="00180F5C">
              <w:fldChar w:fldCharType="separate"/>
            </w:r>
          </w:p>
          <w:p w14:paraId="72838FB2"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fldChar w:fldCharType="end"/>
            </w:r>
            <w:hyperlink r:id="rId14">
              <w:r w:rsidRPr="00180F5C">
                <w:rPr>
                  <w:rFonts w:ascii="Arial Narrow" w:eastAsia="Arial Narrow" w:hAnsi="Arial Narrow" w:cs="Arial Narrow"/>
                  <w:b/>
                </w:rPr>
                <w:t>Organismo de Supervisión de los Recursos Forestales y de Fauna Silvestre (OSINFOR)</w:t>
              </w:r>
            </w:hyperlink>
            <w:hyperlink r:id="rId15">
              <w:r w:rsidRPr="00180F5C">
                <w:rPr>
                  <w:rFonts w:ascii="Arial Narrow" w:eastAsia="Arial Narrow" w:hAnsi="Arial Narrow" w:cs="Arial Narrow"/>
                  <w:b/>
                </w:rPr>
                <w:t>.</w:t>
              </w:r>
            </w:hyperlink>
            <w:hyperlink r:id="rId16" w:history="1">
              <w:r w:rsidR="008A75B4">
                <w:rPr>
                  <w:rStyle w:val="Hipervnculo"/>
                </w:rPr>
                <w:t>https://www.gob.pe/serfor</w:t>
              </w:r>
            </w:hyperlink>
          </w:p>
        </w:tc>
        <w:tc>
          <w:tcPr>
            <w:tcW w:w="6946" w:type="dxa"/>
            <w:shd w:val="clear" w:color="auto" w:fill="FFFFFF"/>
          </w:tcPr>
          <w:p w14:paraId="3C2CA4AA"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Ley N° 29763, Ley Forestal y de Fauna Silvestre</w:t>
            </w:r>
          </w:p>
          <w:p w14:paraId="17B5D11F"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Artículo 18: Organismo de Supervisión de los Recursos Forestales y de Fauna Silvestre (OSINFOR)</w:t>
            </w:r>
          </w:p>
          <w:p w14:paraId="3524510D"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El Organismo de Supervisión de los Recursos Forestales y de Fauna Silvestre (OSINFOR), se encarga de supervisar y fiscalizar el aprovechamiento sostenible y la conservación de los recursos forestales y de fauna silvestre, y de los servicios de los ecosistemas forestales y otros ecosistemas de vegetación silvestre, otorgados por el Estado a través de títulos habilitantes regulados por la presente Ley.</w:t>
            </w:r>
          </w:p>
          <w:p w14:paraId="4D4641CE"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Decreto Supremo N° 029-2017-PCM – Aprueba el Reglamento de Organización y Funciones del OSINFOR</w:t>
            </w:r>
          </w:p>
          <w:p w14:paraId="1B574CC3"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Artículo 3.- Funciones Generales</w:t>
            </w:r>
          </w:p>
          <w:p w14:paraId="7F288EE8"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lastRenderedPageBreak/>
              <w:t>a) Supervisar y fiscalizar el cumplimiento de los títulos habilitantes otorgados por el Estado, así como las obligaciones y las condiciones contenidas en ellos y en los planes de manejo respectivos.</w:t>
            </w:r>
          </w:p>
          <w:p w14:paraId="51FF51B7"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4AEEC800"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g) Ejercer potestad sancionadora en su ámbito de competencia, por las infracciones a la legislación forestal y de fauna silvestre.</w:t>
            </w:r>
          </w:p>
          <w:p w14:paraId="457B7EC4"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h) Realizar labores de formación y capacitación a los diversos actores involucrados en el aprovechamiento de los recursos forestales y de fauna silvestre, en asuntos de su competencia y en concordancia con la Política Forestal dictada por la Autoridad Nacional Forestal.</w:t>
            </w:r>
          </w:p>
          <w:p w14:paraId="2DBB0C15"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7BCB4429" w14:textId="77777777" w:rsidR="00BC23B0" w:rsidRPr="00180F5C" w:rsidRDefault="00BC23B0">
            <w:pPr>
              <w:pBdr>
                <w:top w:val="nil"/>
                <w:left w:val="nil"/>
                <w:bottom w:val="nil"/>
                <w:right w:val="nil"/>
                <w:between w:val="nil"/>
              </w:pBdr>
              <w:spacing w:after="0" w:line="240" w:lineRule="auto"/>
              <w:jc w:val="both"/>
              <w:rPr>
                <w:rFonts w:ascii="Arial Narrow" w:eastAsia="Arial Narrow" w:hAnsi="Arial Narrow" w:cs="Arial Narrow"/>
                <w:b/>
              </w:rPr>
            </w:pPr>
          </w:p>
          <w:p w14:paraId="4002E47C"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4A04522C"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De acuerdo a las funciones dispuestas en la Ley N° 29763, Ley Forestal y de Fauna Silvestre; y el ROF del OSINFOR, dicho organismo supervisa y fiscaliza el cumplimiento de los títulos habilitantes otorgados por el Estado, asimismo,  ejerce la  potestad sancionadora en su ámbito de competencia, por las infracciones a la legislación forestal y de fauna silvestre dando mayor firmeza al sistema siendo este aspecto relevante para asegurar el aprovechamiento sostenible de los recursos forestales y de fauna silvestre. Esto se vincula directamente al cumplimiento de la normativa y el respeto de los usuarios forestales y de fauna silvestre con relación a las autoridades competentes.</w:t>
            </w:r>
          </w:p>
          <w:p w14:paraId="22D135C2" w14:textId="77777777" w:rsidR="00BC23B0" w:rsidRPr="00180F5C" w:rsidRDefault="00BC23B0">
            <w:pPr>
              <w:spacing w:before="120" w:after="0" w:line="240" w:lineRule="auto"/>
              <w:jc w:val="both"/>
              <w:rPr>
                <w:rFonts w:ascii="Arial Narrow" w:eastAsia="Arial Narrow" w:hAnsi="Arial Narrow" w:cs="Arial Narrow"/>
                <w:b/>
              </w:rPr>
            </w:pPr>
          </w:p>
        </w:tc>
      </w:tr>
      <w:tr w:rsidR="00BC23B0" w:rsidRPr="00180F5C" w14:paraId="22DE057C" w14:textId="77777777">
        <w:tc>
          <w:tcPr>
            <w:tcW w:w="2263" w:type="dxa"/>
            <w:shd w:val="clear" w:color="auto" w:fill="FFFFFF"/>
          </w:tcPr>
          <w:p w14:paraId="026CCB67"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lastRenderedPageBreak/>
              <w:t>Ministerio del Ambiente (MINAM).</w:t>
            </w:r>
          </w:p>
        </w:tc>
        <w:tc>
          <w:tcPr>
            <w:tcW w:w="6946" w:type="dxa"/>
            <w:shd w:val="clear" w:color="auto" w:fill="FFFFFF"/>
          </w:tcPr>
          <w:p w14:paraId="22C3DE4D"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b/>
              </w:rPr>
              <w:t xml:space="preserve">Decreto Legislativo N° 1013, Ley de Creación del MINAM. </w:t>
            </w:r>
          </w:p>
          <w:p w14:paraId="4F33E613"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3: Objeto y objetivos específicos del Ministerio del Ambiente</w:t>
            </w:r>
          </w:p>
          <w:p w14:paraId="150E36EE"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5D5DFBA3"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3.2 Son objetivos específicos del Ministerio del Ambiente: </w:t>
            </w:r>
          </w:p>
          <w:p w14:paraId="798B7860"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a) Asegurar el cumplimiento del mandato constitucional sobre la conservación y el uso sostenible de los recursos naturales, la diversidad biológica y las áreas naturales protegidas y el desarrollo sostenible de la Amazonía. </w:t>
            </w:r>
          </w:p>
          <w:p w14:paraId="7695E4BF"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 xml:space="preserve">b) Asegurar la prevención de la degradación del ambiente y de los recursos naturales y revertir los procesos negativos que los afectan. </w:t>
            </w:r>
          </w:p>
          <w:p w14:paraId="6F75668D"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05EC101C"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b/>
              </w:rPr>
              <w:t>Decreto Supremo N° 002-2017-MINAM –Aprueba el Reglamento de Organización y Funciones del MINAM</w:t>
            </w:r>
          </w:p>
          <w:p w14:paraId="4C32B067"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b/>
              </w:rPr>
              <w:t>Artículo 3: Ámbito de Competencia</w:t>
            </w:r>
          </w:p>
          <w:p w14:paraId="4FA63C07"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a) El Ministerio del Ambiente es el organismo del Poder Ejecutivo, ente rector del Sector Ambiental, que desarrolla, dirige, supervisa y ejecuta la política nacional del ambiente. Asimismo, cumple la función de promover la conservación y el uso sostenible de los recursos naturales, la diversidad biológica y las áreas naturales protegidas.</w:t>
            </w:r>
          </w:p>
          <w:p w14:paraId="3759C5DD"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0A0889A7" w14:textId="77777777" w:rsidR="00BC23B0" w:rsidRPr="00180F5C" w:rsidRDefault="00BC23B0">
            <w:pPr>
              <w:spacing w:before="120" w:after="0" w:line="240" w:lineRule="auto"/>
              <w:jc w:val="both"/>
              <w:rPr>
                <w:rFonts w:ascii="Arial Narrow" w:eastAsia="Arial Narrow" w:hAnsi="Arial Narrow" w:cs="Arial Narrow"/>
              </w:rPr>
            </w:pPr>
          </w:p>
          <w:p w14:paraId="04958165"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7691BC3B"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De acuerdo a las funciones dispuestas en la DL N° 1013, Ley de creación del MINAM; y el ROF del MINAM, en su calidad de ente rector en materia ambiental y conservación de bosques es un aliado muy fuerte en la gobernanza forestal y de fauna silvestre, principalmente en materia de conservación y protección de áreas naturales protegidas y en general por su vinculación con la gestión de la diversidad biológica en el país.</w:t>
            </w:r>
          </w:p>
          <w:p w14:paraId="4FEF1AA5" w14:textId="77777777" w:rsidR="00BC23B0" w:rsidRPr="00180F5C" w:rsidRDefault="00BC23B0">
            <w:pPr>
              <w:spacing w:before="120" w:after="0" w:line="240" w:lineRule="auto"/>
              <w:jc w:val="both"/>
              <w:rPr>
                <w:rFonts w:ascii="Arial Narrow" w:eastAsia="Arial Narrow" w:hAnsi="Arial Narrow" w:cs="Arial Narrow"/>
                <w:b/>
              </w:rPr>
            </w:pPr>
          </w:p>
        </w:tc>
      </w:tr>
      <w:tr w:rsidR="00BC23B0" w:rsidRPr="00180F5C" w14:paraId="538325E1" w14:textId="77777777">
        <w:tc>
          <w:tcPr>
            <w:tcW w:w="2263" w:type="dxa"/>
            <w:shd w:val="clear" w:color="auto" w:fill="FFFFFF"/>
          </w:tcPr>
          <w:p w14:paraId="3A851BD9"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lastRenderedPageBreak/>
              <w:t>Servicio Nacional de Áreas Naturales Protegidas por el Estado (SERNANP)</w:t>
            </w:r>
          </w:p>
        </w:tc>
        <w:tc>
          <w:tcPr>
            <w:tcW w:w="6946" w:type="dxa"/>
            <w:shd w:val="clear" w:color="auto" w:fill="FFFFFF"/>
          </w:tcPr>
          <w:p w14:paraId="1F8A1758"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b/>
              </w:rPr>
              <w:t xml:space="preserve">Decreto Supremo N° 006-2008-MINAM - Aprueba el Reglamento de Organización y Funciones del SERNANP. </w:t>
            </w:r>
          </w:p>
          <w:p w14:paraId="0FAE57B3"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b/>
              </w:rPr>
              <w:t>Artículo 3: Funciones Generales</w:t>
            </w:r>
          </w:p>
          <w:p w14:paraId="2E672181" w14:textId="77777777" w:rsidR="00BC23B0" w:rsidRPr="00180F5C" w:rsidRDefault="001D48FA">
            <w:pPr>
              <w:numPr>
                <w:ilvl w:val="0"/>
                <w:numId w:val="2"/>
              </w:numPr>
              <w:spacing w:after="0" w:line="240" w:lineRule="auto"/>
              <w:ind w:left="173" w:hanging="173"/>
              <w:jc w:val="both"/>
              <w:rPr>
                <w:rFonts w:ascii="Arial Narrow" w:eastAsia="Arial Narrow" w:hAnsi="Arial Narrow" w:cs="Arial Narrow"/>
              </w:rPr>
            </w:pPr>
            <w:r w:rsidRPr="00180F5C">
              <w:rPr>
                <w:rFonts w:ascii="Arial Narrow" w:eastAsia="Arial Narrow" w:hAnsi="Arial Narrow" w:cs="Arial Narrow"/>
              </w:rPr>
              <w:t xml:space="preserve"> Dirigir el Sistema Nacional de Áreas Naturales Protegidas por el Estado – SINANPE en su calidad de ente rector de las Áreas Naturales Protegidas y asegurar su funcionamiento como sistema unitario.</w:t>
            </w:r>
          </w:p>
          <w:p w14:paraId="457D2389"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6CC91828"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j) Otorgar derechos de uso y aprovechamiento a través de concesiones autorizaciones y permisos u otros mecanismos para realizar actividades inherentes a los objetivos y funciones de las Áreas Naturales Protegidas de administración nacional.</w:t>
            </w:r>
          </w:p>
          <w:p w14:paraId="79B0AB1E" w14:textId="77777777" w:rsidR="00BC23B0" w:rsidRPr="00180F5C" w:rsidRDefault="00BC23B0">
            <w:pPr>
              <w:spacing w:before="120" w:after="0" w:line="240" w:lineRule="auto"/>
              <w:jc w:val="both"/>
              <w:rPr>
                <w:rFonts w:ascii="Arial Narrow" w:eastAsia="Arial Narrow" w:hAnsi="Arial Narrow" w:cs="Arial Narrow"/>
              </w:rPr>
            </w:pPr>
          </w:p>
          <w:p w14:paraId="09A19005"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161EB582"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rPr>
            </w:pPr>
            <w:r w:rsidRPr="00180F5C">
              <w:rPr>
                <w:rFonts w:ascii="Arial Narrow" w:eastAsia="Arial Narrow" w:hAnsi="Arial Narrow" w:cs="Arial Narrow"/>
              </w:rPr>
              <w:t>De acuerdo con el Decreto Supremo N° 006-2008-MINAM el cual aprueba el Reglamento de Organización y Funciones del SERNANP, dicho organismo en su calidad de ente rector de las Áreas Naturales Protegidas (ANP) coadyuva a lograr la conservación de los recursos forestales y de la fauna silvestre dentro de dichas áreas, teniendo en cuenta que las ANP representan más del 17% del territorio nacional, lo convierte en un aliado muy importante en la gobernanza forestal y de fauna silvestre en el país.</w:t>
            </w:r>
          </w:p>
          <w:p w14:paraId="3325FDB7" w14:textId="77777777" w:rsidR="00BC23B0" w:rsidRPr="00180F5C" w:rsidRDefault="00BC23B0">
            <w:pPr>
              <w:spacing w:before="120" w:after="0" w:line="240" w:lineRule="auto"/>
              <w:jc w:val="both"/>
              <w:rPr>
                <w:rFonts w:ascii="Arial Narrow" w:eastAsia="Arial Narrow" w:hAnsi="Arial Narrow" w:cs="Arial Narrow"/>
                <w:b/>
              </w:rPr>
            </w:pPr>
          </w:p>
        </w:tc>
      </w:tr>
      <w:tr w:rsidR="00BC23B0" w:rsidRPr="00180F5C" w14:paraId="78F51A4C" w14:textId="77777777">
        <w:tc>
          <w:tcPr>
            <w:tcW w:w="2263" w:type="dxa"/>
            <w:shd w:val="clear" w:color="auto" w:fill="FFFFFF"/>
          </w:tcPr>
          <w:p w14:paraId="6950FEC1"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Ministerio de Cultura</w:t>
            </w:r>
          </w:p>
        </w:tc>
        <w:tc>
          <w:tcPr>
            <w:tcW w:w="6946" w:type="dxa"/>
            <w:shd w:val="clear" w:color="auto" w:fill="FFFFFF"/>
          </w:tcPr>
          <w:p w14:paraId="634A2008"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Decreto Supremo N° 005-2013-MC – Aprueba el Reglamento de Organización y Funciones del Ministerio de Cultura</w:t>
            </w:r>
          </w:p>
          <w:p w14:paraId="2DBBBEA8"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 xml:space="preserve">Artículo 3 Funciones Generales </w:t>
            </w:r>
          </w:p>
          <w:p w14:paraId="168DEE27"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b/>
              </w:rPr>
              <w:t>(…)</w:t>
            </w:r>
          </w:p>
          <w:p w14:paraId="5DF60DB5"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3.33 Dictar lineamientos técnicos para el diseño, ejecución y evaluación de los programas de desarrollo de la cultura en coordinación con la política nacional, con el reconocimiento y respeto a la diversidad cultural. Promover el desarrollo cultural a través del diálogo intercultural y el reconocimiento de la diversidad cultural entre los peruanos como la protección de la diversidad biológica y los conocimientos colectivos de los pueblos y el desarrollo integral de los pueblos andinos amazónicos y afroperuanos</w:t>
            </w:r>
          </w:p>
          <w:p w14:paraId="4378B3CB"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089640D3"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07419C79" w14:textId="77777777" w:rsidR="00BC23B0" w:rsidRPr="00180F5C" w:rsidRDefault="001D48FA">
            <w:pPr>
              <w:spacing w:before="120" w:after="0" w:line="240" w:lineRule="auto"/>
              <w:jc w:val="both"/>
              <w:rPr>
                <w:rFonts w:ascii="Arial Narrow" w:eastAsia="Arial Narrow" w:hAnsi="Arial Narrow" w:cs="Arial Narrow"/>
              </w:rPr>
            </w:pPr>
            <w:r w:rsidRPr="00180F5C">
              <w:rPr>
                <w:rFonts w:ascii="Arial Narrow" w:eastAsia="Arial Narrow" w:hAnsi="Arial Narrow" w:cs="Arial Narrow"/>
              </w:rPr>
              <w:t>De acuerdo con el Decreto Supremo N° 005-2013-MC el cual aprueba el Reglamento de Organización y Funciones del Ministerio de Cultura, sus funciones están orientados a la protección de la diversidad biológica y los conocimientos colectivos de los pueblos y el desarrollo integral de los pueblos andinos amazónicos y afroperuanos; dicha labor no solo fortalece la gobernanza forestal y de fauna silvestre y genera mayor vínculo con las comunidades indígenas y pueblos originarios,  sino también asegura que los conocimientos ancestrales de dichos pueblos sean mantenido durante generaciones.</w:t>
            </w:r>
          </w:p>
          <w:p w14:paraId="7B1C7BCF" w14:textId="77777777" w:rsidR="00BC23B0" w:rsidRPr="00180F5C" w:rsidRDefault="00BC23B0">
            <w:pPr>
              <w:pBdr>
                <w:top w:val="nil"/>
                <w:left w:val="nil"/>
                <w:bottom w:val="nil"/>
                <w:right w:val="nil"/>
                <w:between w:val="nil"/>
              </w:pBdr>
              <w:spacing w:after="0" w:line="240" w:lineRule="auto"/>
              <w:jc w:val="both"/>
              <w:rPr>
                <w:rFonts w:ascii="Arial Narrow" w:eastAsia="Arial Narrow" w:hAnsi="Arial Narrow" w:cs="Arial Narrow"/>
              </w:rPr>
            </w:pPr>
          </w:p>
          <w:p w14:paraId="0EC6BAB3" w14:textId="77777777" w:rsidR="00BC23B0" w:rsidRPr="00180F5C" w:rsidRDefault="00BC23B0">
            <w:pPr>
              <w:spacing w:before="120" w:after="0" w:line="240" w:lineRule="auto"/>
              <w:jc w:val="both"/>
              <w:rPr>
                <w:rFonts w:ascii="Arial Narrow" w:eastAsia="Arial Narrow" w:hAnsi="Arial Narrow" w:cs="Arial Narrow"/>
              </w:rPr>
            </w:pPr>
          </w:p>
        </w:tc>
      </w:tr>
      <w:tr w:rsidR="00BC23B0" w:rsidRPr="00180F5C" w14:paraId="337C9559" w14:textId="77777777">
        <w:tc>
          <w:tcPr>
            <w:tcW w:w="2263" w:type="dxa"/>
            <w:shd w:val="clear" w:color="auto" w:fill="FFFFFF"/>
          </w:tcPr>
          <w:p w14:paraId="6DFEDB6E" w14:textId="77777777" w:rsidR="00BC23B0" w:rsidRPr="00180F5C" w:rsidRDefault="001D48FA">
            <w:pPr>
              <w:spacing w:before="120" w:after="200" w:line="240" w:lineRule="auto"/>
              <w:jc w:val="both"/>
              <w:rPr>
                <w:rFonts w:ascii="Arial Narrow" w:eastAsia="Arial Narrow" w:hAnsi="Arial Narrow" w:cs="Arial Narrow"/>
                <w:b/>
              </w:rPr>
            </w:pPr>
            <w:r w:rsidRPr="00180F5C">
              <w:rPr>
                <w:rFonts w:ascii="Arial Narrow" w:eastAsia="Arial Narrow" w:hAnsi="Arial Narrow" w:cs="Arial Narrow"/>
                <w:b/>
              </w:rPr>
              <w:t>Gobiernos Regionales (GORE).</w:t>
            </w:r>
          </w:p>
          <w:p w14:paraId="6534F4AF" w14:textId="77777777" w:rsidR="00BC23B0" w:rsidRPr="00180F5C" w:rsidRDefault="00BC23B0">
            <w:pPr>
              <w:pBdr>
                <w:top w:val="nil"/>
                <w:left w:val="nil"/>
                <w:bottom w:val="nil"/>
                <w:right w:val="nil"/>
                <w:between w:val="nil"/>
              </w:pBdr>
              <w:spacing w:after="0" w:line="240" w:lineRule="auto"/>
              <w:jc w:val="both"/>
              <w:rPr>
                <w:rFonts w:ascii="Arial Narrow" w:eastAsia="Arial Narrow" w:hAnsi="Arial Narrow" w:cs="Arial Narrow"/>
                <w:b/>
              </w:rPr>
            </w:pPr>
          </w:p>
        </w:tc>
        <w:tc>
          <w:tcPr>
            <w:tcW w:w="6946" w:type="dxa"/>
            <w:shd w:val="clear" w:color="auto" w:fill="FFFFFF"/>
          </w:tcPr>
          <w:p w14:paraId="3B9BC2CE"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 xml:space="preserve">Ley Nº 27867, Ley Orgánica de Gobiernos Regionales </w:t>
            </w:r>
          </w:p>
          <w:p w14:paraId="618D1B85"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51.- Funciones en materia agraria</w:t>
            </w:r>
          </w:p>
          <w:p w14:paraId="7D65B07A"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41303F7E"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lastRenderedPageBreak/>
              <w:t>e) Desarrollar acciones de vigilancia y control para garantizar el uso sostenible de los recursos naturales bajo su jurisdicción.</w:t>
            </w:r>
          </w:p>
          <w:p w14:paraId="73009252"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p) Promover, asesorar y supervisar el desarrollo, conservación, manejo, mejoramiento y aprovechamiento de cultivos nativos, camélidos sudamericanos y otras especies de ganadería regional.</w:t>
            </w:r>
          </w:p>
          <w:p w14:paraId="77FA53EA"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q) Otorgar permisos, autorizaciones y concesiones forestales, en áreas al interior de la región, así como ejercer labores de promoción y fiscalización en estricto cumplimiento de la política forestal nacional.</w:t>
            </w:r>
          </w:p>
          <w:p w14:paraId="59722939" w14:textId="77777777" w:rsidR="00BC23B0" w:rsidRPr="00180F5C" w:rsidRDefault="001D48FA">
            <w:pPr>
              <w:spacing w:after="200" w:line="240" w:lineRule="auto"/>
              <w:jc w:val="both"/>
              <w:rPr>
                <w:rFonts w:ascii="Arial Narrow" w:eastAsia="Arial Narrow" w:hAnsi="Arial Narrow" w:cs="Arial Narrow"/>
              </w:rPr>
            </w:pPr>
            <w:r w:rsidRPr="00180F5C">
              <w:rPr>
                <w:rFonts w:ascii="Arial Narrow" w:eastAsia="Arial Narrow" w:hAnsi="Arial Narrow" w:cs="Arial Narrow"/>
              </w:rPr>
              <w:t>(…)</w:t>
            </w:r>
          </w:p>
          <w:p w14:paraId="0BA45B3C"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Ley N° 29763, Ley Forestal y de Fauna Silvestre</w:t>
            </w:r>
          </w:p>
          <w:p w14:paraId="3B4CB303" w14:textId="77777777" w:rsidR="00BC23B0" w:rsidRPr="00180F5C" w:rsidRDefault="001D48FA">
            <w:pPr>
              <w:spacing w:after="0" w:line="240" w:lineRule="auto"/>
              <w:jc w:val="both"/>
              <w:rPr>
                <w:rFonts w:ascii="Arial Narrow" w:eastAsia="Arial Narrow" w:hAnsi="Arial Narrow" w:cs="Arial Narrow"/>
                <w:b/>
              </w:rPr>
            </w:pPr>
            <w:r w:rsidRPr="00180F5C">
              <w:rPr>
                <w:rFonts w:ascii="Arial Narrow" w:eastAsia="Arial Narrow" w:hAnsi="Arial Narrow" w:cs="Arial Narrow"/>
                <w:b/>
              </w:rPr>
              <w:t>Artículo 19: Competencia regional forestal y de fauna silvestre</w:t>
            </w:r>
          </w:p>
          <w:p w14:paraId="087C45FF" w14:textId="77777777" w:rsidR="00BC23B0" w:rsidRPr="00180F5C" w:rsidRDefault="001D48FA">
            <w:pPr>
              <w:spacing w:before="280" w:after="280" w:line="240" w:lineRule="auto"/>
              <w:jc w:val="both"/>
              <w:rPr>
                <w:rFonts w:ascii="Arial Narrow" w:eastAsia="Arial Narrow" w:hAnsi="Arial Narrow" w:cs="Arial Narrow"/>
              </w:rPr>
            </w:pPr>
            <w:r w:rsidRPr="00180F5C">
              <w:rPr>
                <w:rFonts w:ascii="Arial Narrow" w:eastAsia="Arial Narrow" w:hAnsi="Arial Narrow" w:cs="Arial Narrow"/>
              </w:rPr>
              <w:t>El gobierno regional es la autoridad regional forestal y de fauna silvestre.</w:t>
            </w:r>
          </w:p>
          <w:p w14:paraId="2295FB31" w14:textId="77777777" w:rsidR="00BC23B0" w:rsidRPr="00180F5C" w:rsidRDefault="001D48FA">
            <w:pPr>
              <w:spacing w:before="280" w:after="280" w:line="240" w:lineRule="auto"/>
              <w:jc w:val="both"/>
              <w:rPr>
                <w:rFonts w:ascii="Arial Narrow" w:eastAsia="Arial Narrow" w:hAnsi="Arial Narrow" w:cs="Arial Narrow"/>
              </w:rPr>
            </w:pPr>
            <w:r w:rsidRPr="00180F5C">
              <w:rPr>
                <w:rFonts w:ascii="Arial Narrow" w:eastAsia="Arial Narrow" w:hAnsi="Arial Narrow" w:cs="Arial Narrow"/>
              </w:rPr>
              <w:t>Tiene las siguientes funciones en materia forestal y de fauna silvestre, dentro de su jurisdicción y en concordancia con la política nacional forestal y de fauna silvestre, la presente Ley, su reglamento y los lineamientos nacionales aprobados por el SERFOR:</w:t>
            </w:r>
          </w:p>
          <w:p w14:paraId="6ED23913" w14:textId="77777777" w:rsidR="00BC23B0" w:rsidRPr="00180F5C" w:rsidRDefault="001D48FA">
            <w:pPr>
              <w:spacing w:before="280" w:after="280" w:line="240" w:lineRule="auto"/>
              <w:jc w:val="both"/>
              <w:rPr>
                <w:rFonts w:ascii="Arial Narrow" w:eastAsia="Arial Narrow" w:hAnsi="Arial Narrow" w:cs="Arial Narrow"/>
              </w:rPr>
            </w:pPr>
            <w:r w:rsidRPr="00180F5C">
              <w:rPr>
                <w:rFonts w:ascii="Arial Narrow" w:eastAsia="Arial Narrow" w:hAnsi="Arial Narrow" w:cs="Arial Narrow"/>
              </w:rPr>
              <w:t>a. Planificar, promover, administrar, controlar y fiscalizar el uso sostenible, conservación y protección de la flora y la fauna silvestre.</w:t>
            </w:r>
          </w:p>
          <w:p w14:paraId="11E4898A" w14:textId="77777777" w:rsidR="00BC23B0" w:rsidRPr="00180F5C" w:rsidRDefault="001D48FA">
            <w:pPr>
              <w:spacing w:before="280" w:after="280" w:line="240" w:lineRule="auto"/>
              <w:jc w:val="both"/>
              <w:rPr>
                <w:rFonts w:ascii="Arial Narrow" w:eastAsia="Arial Narrow" w:hAnsi="Arial Narrow" w:cs="Arial Narrow"/>
              </w:rPr>
            </w:pPr>
            <w:r w:rsidRPr="00180F5C">
              <w:rPr>
                <w:rFonts w:ascii="Arial Narrow" w:eastAsia="Arial Narrow" w:hAnsi="Arial Narrow" w:cs="Arial Narrow"/>
              </w:rPr>
              <w:t>b. Diseñar, ejecutar, supervisar y evaluar los planes y políticas forestales y de fauna silvestre regionales.</w:t>
            </w:r>
          </w:p>
          <w:p w14:paraId="077D1B86"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c. Promover y establecer mecanismos permanentes de participación ciudadana para la gestión forestal y de fauna silvestre a nivel regional, en coordinación con los gobiernos locales.</w:t>
            </w:r>
          </w:p>
          <w:p w14:paraId="6595937B" w14:textId="77777777" w:rsidR="00BC23B0" w:rsidRPr="00180F5C" w:rsidRDefault="001D48FA">
            <w:pPr>
              <w:spacing w:after="0" w:line="240" w:lineRule="auto"/>
              <w:jc w:val="both"/>
              <w:rPr>
                <w:rFonts w:ascii="Arial Narrow" w:eastAsia="Arial Narrow" w:hAnsi="Arial Narrow" w:cs="Arial Narrow"/>
              </w:rPr>
            </w:pPr>
            <w:r w:rsidRPr="00180F5C">
              <w:rPr>
                <w:rFonts w:ascii="Arial Narrow" w:eastAsia="Arial Narrow" w:hAnsi="Arial Narrow" w:cs="Arial Narrow"/>
              </w:rPr>
              <w:t>(…)</w:t>
            </w:r>
          </w:p>
          <w:p w14:paraId="3647D18A" w14:textId="77777777" w:rsidR="00BC23B0" w:rsidRPr="00180F5C" w:rsidRDefault="00BC23B0">
            <w:pPr>
              <w:spacing w:after="0" w:line="240" w:lineRule="auto"/>
              <w:jc w:val="both"/>
              <w:rPr>
                <w:rFonts w:ascii="Arial Narrow" w:eastAsia="Arial Narrow" w:hAnsi="Arial Narrow" w:cs="Arial Narrow"/>
              </w:rPr>
            </w:pPr>
          </w:p>
          <w:p w14:paraId="7C3E7EA2" w14:textId="77777777" w:rsidR="00BC23B0" w:rsidRPr="00180F5C" w:rsidRDefault="001D48FA">
            <w:pPr>
              <w:pBdr>
                <w:top w:val="nil"/>
                <w:left w:val="nil"/>
                <w:bottom w:val="nil"/>
                <w:right w:val="nil"/>
                <w:between w:val="nil"/>
              </w:pBdr>
              <w:spacing w:after="0" w:line="240" w:lineRule="auto"/>
              <w:jc w:val="both"/>
              <w:rPr>
                <w:rFonts w:ascii="Arial Narrow" w:eastAsia="Arial Narrow" w:hAnsi="Arial Narrow" w:cs="Arial Narrow"/>
                <w:b/>
              </w:rPr>
            </w:pPr>
            <w:r w:rsidRPr="00180F5C">
              <w:rPr>
                <w:rFonts w:ascii="Arial Narrow" w:eastAsia="Arial Narrow" w:hAnsi="Arial Narrow" w:cs="Arial Narrow"/>
                <w:b/>
              </w:rPr>
              <w:t>Responsabilidad dentro del objetivo</w:t>
            </w:r>
          </w:p>
          <w:p w14:paraId="048D1573" w14:textId="77777777" w:rsidR="00BC23B0" w:rsidRPr="00180F5C" w:rsidRDefault="001D48FA">
            <w:pPr>
              <w:spacing w:before="120" w:after="0" w:line="240" w:lineRule="auto"/>
              <w:jc w:val="both"/>
              <w:rPr>
                <w:rFonts w:ascii="Arial Narrow" w:eastAsia="Arial Narrow" w:hAnsi="Arial Narrow" w:cs="Arial Narrow"/>
                <w:b/>
              </w:rPr>
            </w:pPr>
            <w:r w:rsidRPr="00180F5C">
              <w:rPr>
                <w:rFonts w:ascii="Arial Narrow" w:eastAsia="Arial Narrow" w:hAnsi="Arial Narrow" w:cs="Arial Narrow"/>
              </w:rPr>
              <w:t>De acuerdo a lo dispuesto en la Ley Nº 27867, los Orgánica de Gobiernos Regionales y la Ley N° 29763, ley Forestal y de Fauna Silvestre, donde se ha completado la transferencia de funciones cumplen la función de Autoridad Regional Forestal y de Fauna Silvestre, siendo la máximo autoridad en su jurisdicción encargado de la gestión sostenible de los recursos forestales y de fauna silvestre, lo que implica articular con las demás entidades vinculadas a la materia. Estas acciones se vinculan directamente con el objetivo propuesto.</w:t>
            </w:r>
          </w:p>
        </w:tc>
      </w:tr>
    </w:tbl>
    <w:p w14:paraId="4D7A567E" w14:textId="77777777" w:rsidR="00BC23B0" w:rsidRPr="00180F5C" w:rsidRDefault="00BC23B0">
      <w:pPr>
        <w:jc w:val="both"/>
        <w:rPr>
          <w:rFonts w:ascii="Arial Narrow" w:eastAsia="Arial Narrow" w:hAnsi="Arial Narrow" w:cs="Arial Narrow"/>
          <w:sz w:val="28"/>
          <w:szCs w:val="28"/>
        </w:rPr>
      </w:pPr>
    </w:p>
    <w:p w14:paraId="6954ED79" w14:textId="77777777" w:rsidR="00BC23B0" w:rsidRPr="00180F5C" w:rsidRDefault="001D48FA">
      <w:pPr>
        <w:rPr>
          <w:rFonts w:ascii="Arial Narrow" w:eastAsia="Arial Narrow" w:hAnsi="Arial Narrow" w:cs="Arial Narrow"/>
          <w:sz w:val="28"/>
          <w:szCs w:val="28"/>
        </w:rPr>
      </w:pPr>
      <w:r w:rsidRPr="00180F5C">
        <w:br w:type="page"/>
      </w:r>
    </w:p>
    <w:p w14:paraId="7A2722A8" w14:textId="6B3418AC" w:rsidR="00BC23B0" w:rsidRPr="00180F5C" w:rsidRDefault="001D48FA" w:rsidP="0075324D">
      <w:pPr>
        <w:pStyle w:val="Ttulo2"/>
        <w:keepLines w:val="0"/>
        <w:numPr>
          <w:ilvl w:val="0"/>
          <w:numId w:val="6"/>
        </w:numPr>
        <w:spacing w:before="240" w:after="60"/>
        <w:ind w:left="284" w:hanging="284"/>
        <w:rPr>
          <w:rFonts w:ascii="Arial Narrow" w:eastAsia="Arial Narrow" w:hAnsi="Arial Narrow" w:cs="Arial Narrow"/>
          <w:b/>
          <w:color w:val="auto"/>
          <w:sz w:val="24"/>
          <w:szCs w:val="24"/>
        </w:rPr>
      </w:pPr>
      <w:bookmarkStart w:id="28" w:name="_Toc95145133"/>
      <w:r w:rsidRPr="00180F5C">
        <w:rPr>
          <w:rFonts w:ascii="Arial Narrow" w:eastAsia="Arial Narrow" w:hAnsi="Arial Narrow" w:cs="Arial Narrow"/>
          <w:b/>
          <w:color w:val="auto"/>
          <w:sz w:val="24"/>
          <w:szCs w:val="24"/>
        </w:rPr>
        <w:lastRenderedPageBreak/>
        <w:t>ANEXOS</w:t>
      </w:r>
      <w:bookmarkEnd w:id="28"/>
    </w:p>
    <w:p w14:paraId="48A37672" w14:textId="77777777" w:rsidR="0075324D" w:rsidRPr="00180F5C" w:rsidRDefault="0075324D" w:rsidP="0075324D"/>
    <w:p w14:paraId="4A696FDB" w14:textId="7867196A" w:rsidR="00BC23B0" w:rsidRPr="00180F5C" w:rsidRDefault="001D48FA" w:rsidP="0075324D">
      <w:pPr>
        <w:pStyle w:val="Ttulo3"/>
        <w:ind w:left="1276" w:hanging="1276"/>
        <w:jc w:val="both"/>
        <w:rPr>
          <w:rFonts w:ascii="Arial Narrow" w:eastAsia="Arial Narrow" w:hAnsi="Arial Narrow" w:cs="Arial Narrow"/>
          <w:b/>
          <w:color w:val="auto"/>
          <w:sz w:val="22"/>
          <w:szCs w:val="22"/>
        </w:rPr>
      </w:pPr>
      <w:bookmarkStart w:id="29" w:name="_Toc95145134"/>
      <w:r w:rsidRPr="00180F5C">
        <w:rPr>
          <w:rFonts w:ascii="Arial Narrow" w:eastAsia="Arial Narrow" w:hAnsi="Arial Narrow" w:cs="Arial Narrow"/>
          <w:b/>
          <w:color w:val="auto"/>
          <w:sz w:val="22"/>
          <w:szCs w:val="22"/>
        </w:rPr>
        <w:t>A</w:t>
      </w:r>
      <w:r w:rsidR="003146C9" w:rsidRPr="00180F5C">
        <w:rPr>
          <w:rFonts w:ascii="Arial Narrow" w:eastAsia="Arial Narrow" w:hAnsi="Arial Narrow" w:cs="Arial Narrow"/>
          <w:b/>
          <w:color w:val="auto"/>
          <w:sz w:val="22"/>
          <w:szCs w:val="22"/>
        </w:rPr>
        <w:t>nexo</w:t>
      </w:r>
      <w:r w:rsidRPr="00180F5C">
        <w:rPr>
          <w:rFonts w:ascii="Arial Narrow" w:eastAsia="Arial Narrow" w:hAnsi="Arial Narrow" w:cs="Arial Narrow"/>
          <w:b/>
          <w:color w:val="auto"/>
          <w:sz w:val="22"/>
          <w:szCs w:val="22"/>
        </w:rPr>
        <w:t xml:space="preserve"> N° 1: Reuniones técnicas virtuales realizadas en el proceso de elaboración del tercer entregable de la PNFFS</w:t>
      </w:r>
      <w:bookmarkEnd w:id="29"/>
      <w:r w:rsidRPr="00180F5C">
        <w:rPr>
          <w:rFonts w:ascii="Arial Narrow" w:eastAsia="Arial Narrow" w:hAnsi="Arial Narrow" w:cs="Arial Narrow"/>
          <w:b/>
          <w:color w:val="auto"/>
          <w:sz w:val="22"/>
          <w:szCs w:val="22"/>
        </w:rPr>
        <w:t xml:space="preserve"> </w:t>
      </w:r>
    </w:p>
    <w:p w14:paraId="49F502E5" w14:textId="04259302" w:rsidR="00BC23B0" w:rsidRPr="00180F5C" w:rsidRDefault="001D48FA">
      <w:pPr>
        <w:spacing w:after="0" w:line="240" w:lineRule="auto"/>
        <w:jc w:val="center"/>
        <w:rPr>
          <w:rFonts w:ascii="Arial Narrow" w:eastAsia="Arial Narrow" w:hAnsi="Arial Narrow" w:cs="Arial Narrow"/>
          <w:b/>
        </w:rPr>
      </w:pPr>
      <w:proofErr w:type="gramStart"/>
      <w:r w:rsidRPr="00180F5C">
        <w:rPr>
          <w:rFonts w:ascii="Arial Narrow" w:eastAsia="Arial Narrow" w:hAnsi="Arial Narrow" w:cs="Arial Narrow"/>
          <w:b/>
        </w:rPr>
        <w:t>Total</w:t>
      </w:r>
      <w:proofErr w:type="gramEnd"/>
      <w:r w:rsidRPr="00180F5C">
        <w:rPr>
          <w:rFonts w:ascii="Arial Narrow" w:eastAsia="Arial Narrow" w:hAnsi="Arial Narrow" w:cs="Arial Narrow"/>
          <w:b/>
        </w:rPr>
        <w:t xml:space="preserve"> de participantes: </w:t>
      </w:r>
      <w:r w:rsidR="00A4786E" w:rsidRPr="00180F5C">
        <w:rPr>
          <w:rFonts w:ascii="Arial Narrow" w:eastAsia="Arial Narrow" w:hAnsi="Arial Narrow" w:cs="Arial Narrow"/>
          <w:b/>
        </w:rPr>
        <w:t>112</w:t>
      </w:r>
    </w:p>
    <w:p w14:paraId="577CD8F7" w14:textId="68A25E93" w:rsidR="00BC23B0" w:rsidRPr="00180F5C" w:rsidRDefault="001D48FA">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 xml:space="preserve">Cantidad de reuniones: </w:t>
      </w:r>
      <w:r w:rsidR="005F59FC" w:rsidRPr="00180F5C">
        <w:rPr>
          <w:rFonts w:ascii="Arial Narrow" w:eastAsia="Arial Narrow" w:hAnsi="Arial Narrow" w:cs="Arial Narrow"/>
          <w:b/>
        </w:rPr>
        <w:t>7</w:t>
      </w:r>
    </w:p>
    <w:p w14:paraId="6B9C6A66" w14:textId="77777777" w:rsidR="00BC23B0" w:rsidRPr="00180F5C" w:rsidRDefault="00BC23B0">
      <w:pPr>
        <w:spacing w:after="0" w:line="240" w:lineRule="auto"/>
        <w:jc w:val="center"/>
        <w:rPr>
          <w:rFonts w:ascii="Arial Narrow" w:eastAsia="Arial Narrow" w:hAnsi="Arial Narrow" w:cs="Arial Narrow"/>
          <w:b/>
        </w:rPr>
      </w:pPr>
    </w:p>
    <w:tbl>
      <w:tblPr>
        <w:tblStyle w:val="a4"/>
        <w:tblW w:w="9631"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743"/>
        <w:gridCol w:w="4325"/>
        <w:gridCol w:w="2563"/>
      </w:tblGrid>
      <w:tr w:rsidR="00BC23B0" w:rsidRPr="00180F5C" w14:paraId="3F4DC979" w14:textId="77777777">
        <w:trPr>
          <w:trHeight w:val="231"/>
        </w:trPr>
        <w:tc>
          <w:tcPr>
            <w:tcW w:w="2743" w:type="dxa"/>
            <w:shd w:val="clear" w:color="auto" w:fill="BFBFBF"/>
            <w:vAlign w:val="bottom"/>
          </w:tcPr>
          <w:p w14:paraId="6AAAAFC2" w14:textId="77777777" w:rsidR="00BC23B0" w:rsidRPr="00180F5C" w:rsidRDefault="001D48FA">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Organización/Entidad</w:t>
            </w:r>
          </w:p>
        </w:tc>
        <w:tc>
          <w:tcPr>
            <w:tcW w:w="4325" w:type="dxa"/>
            <w:shd w:val="clear" w:color="auto" w:fill="BFBFBF"/>
            <w:vAlign w:val="bottom"/>
          </w:tcPr>
          <w:p w14:paraId="3125841D" w14:textId="77777777" w:rsidR="00BC23B0" w:rsidRPr="00180F5C" w:rsidRDefault="001D48FA">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Representantes (24 participantes)</w:t>
            </w:r>
          </w:p>
        </w:tc>
        <w:tc>
          <w:tcPr>
            <w:tcW w:w="2563" w:type="dxa"/>
            <w:shd w:val="clear" w:color="auto" w:fill="BFBFBF"/>
            <w:vAlign w:val="bottom"/>
          </w:tcPr>
          <w:p w14:paraId="074A0FD3" w14:textId="77777777" w:rsidR="00BC23B0" w:rsidRPr="00180F5C" w:rsidRDefault="001D48FA">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Fecha de reunión</w:t>
            </w:r>
          </w:p>
        </w:tc>
      </w:tr>
      <w:tr w:rsidR="00BC23B0" w:rsidRPr="00180F5C" w14:paraId="6633510A" w14:textId="77777777">
        <w:trPr>
          <w:trHeight w:val="314"/>
        </w:trPr>
        <w:tc>
          <w:tcPr>
            <w:tcW w:w="2743" w:type="dxa"/>
            <w:shd w:val="clear" w:color="auto" w:fill="FFFFFF"/>
            <w:vAlign w:val="center"/>
          </w:tcPr>
          <w:p w14:paraId="26370D29"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RELACIONES EXTERIORES</w:t>
            </w:r>
          </w:p>
        </w:tc>
        <w:tc>
          <w:tcPr>
            <w:tcW w:w="4325" w:type="dxa"/>
            <w:shd w:val="clear" w:color="auto" w:fill="FFFFFF"/>
            <w:vAlign w:val="center"/>
          </w:tcPr>
          <w:p w14:paraId="2900AE72" w14:textId="77777777" w:rsidR="00BC23B0" w:rsidRPr="00180F5C" w:rsidRDefault="001D48FA">
            <w:pPr>
              <w:spacing w:after="0" w:line="240" w:lineRule="auto"/>
              <w:jc w:val="center"/>
              <w:rPr>
                <w:rFonts w:ascii="Arial Narrow" w:eastAsia="Arial Narrow" w:hAnsi="Arial Narrow" w:cs="Arial Narrow"/>
              </w:rPr>
            </w:pPr>
            <w:proofErr w:type="spellStart"/>
            <w:r w:rsidRPr="00180F5C">
              <w:rPr>
                <w:rFonts w:ascii="Arial Narrow" w:eastAsia="Arial Narrow" w:hAnsi="Arial Narrow" w:cs="Arial Narrow"/>
              </w:rPr>
              <w:t>Katherin</w:t>
            </w:r>
            <w:proofErr w:type="spellEnd"/>
            <w:r w:rsidRPr="00180F5C">
              <w:rPr>
                <w:rFonts w:ascii="Arial Narrow" w:eastAsia="Arial Narrow" w:hAnsi="Arial Narrow" w:cs="Arial Narrow"/>
              </w:rPr>
              <w:t xml:space="preserve"> Delgado</w:t>
            </w:r>
          </w:p>
        </w:tc>
        <w:tc>
          <w:tcPr>
            <w:tcW w:w="2563" w:type="dxa"/>
            <w:vMerge w:val="restart"/>
            <w:shd w:val="clear" w:color="auto" w:fill="auto"/>
            <w:vAlign w:val="center"/>
          </w:tcPr>
          <w:p w14:paraId="1A310902"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12.02.21 (mañana)</w:t>
            </w:r>
          </w:p>
        </w:tc>
      </w:tr>
      <w:tr w:rsidR="00BC23B0" w:rsidRPr="00180F5C" w14:paraId="68CCA673" w14:textId="77777777">
        <w:trPr>
          <w:trHeight w:val="302"/>
        </w:trPr>
        <w:tc>
          <w:tcPr>
            <w:tcW w:w="2743" w:type="dxa"/>
            <w:vMerge w:val="restart"/>
            <w:shd w:val="clear" w:color="auto" w:fill="FFFFFF"/>
            <w:vAlign w:val="center"/>
          </w:tcPr>
          <w:p w14:paraId="59B8D921"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MEF</w:t>
            </w:r>
          </w:p>
        </w:tc>
        <w:tc>
          <w:tcPr>
            <w:tcW w:w="4325" w:type="dxa"/>
            <w:shd w:val="clear" w:color="auto" w:fill="FFFFFF"/>
            <w:vAlign w:val="center"/>
          </w:tcPr>
          <w:p w14:paraId="236EA16E"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Melissa Marengo</w:t>
            </w:r>
          </w:p>
        </w:tc>
        <w:tc>
          <w:tcPr>
            <w:tcW w:w="2563" w:type="dxa"/>
            <w:vMerge/>
            <w:shd w:val="clear" w:color="auto" w:fill="auto"/>
            <w:vAlign w:val="center"/>
          </w:tcPr>
          <w:p w14:paraId="6633B5A7"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5B16FE2F" w14:textId="77777777">
        <w:trPr>
          <w:trHeight w:val="280"/>
        </w:trPr>
        <w:tc>
          <w:tcPr>
            <w:tcW w:w="2743" w:type="dxa"/>
            <w:vMerge/>
            <w:shd w:val="clear" w:color="auto" w:fill="FFFFFF"/>
            <w:vAlign w:val="center"/>
          </w:tcPr>
          <w:p w14:paraId="0E1A815E"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29E1A2BB"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Verónica Villena</w:t>
            </w:r>
          </w:p>
        </w:tc>
        <w:tc>
          <w:tcPr>
            <w:tcW w:w="2563" w:type="dxa"/>
            <w:vMerge/>
            <w:shd w:val="clear" w:color="auto" w:fill="auto"/>
            <w:vAlign w:val="center"/>
          </w:tcPr>
          <w:p w14:paraId="502CA085"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2B2745D7" w14:textId="77777777">
        <w:trPr>
          <w:trHeight w:val="272"/>
        </w:trPr>
        <w:tc>
          <w:tcPr>
            <w:tcW w:w="2743" w:type="dxa"/>
            <w:vMerge w:val="restart"/>
            <w:shd w:val="clear" w:color="auto" w:fill="auto"/>
            <w:vAlign w:val="center"/>
          </w:tcPr>
          <w:p w14:paraId="1C22322F"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SERFOR</w:t>
            </w:r>
          </w:p>
        </w:tc>
        <w:tc>
          <w:tcPr>
            <w:tcW w:w="4325" w:type="dxa"/>
            <w:shd w:val="clear" w:color="auto" w:fill="auto"/>
            <w:vAlign w:val="center"/>
          </w:tcPr>
          <w:p w14:paraId="66EBF822"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Erica Castro Aponte</w:t>
            </w:r>
          </w:p>
        </w:tc>
        <w:tc>
          <w:tcPr>
            <w:tcW w:w="2563" w:type="dxa"/>
            <w:vMerge/>
            <w:shd w:val="clear" w:color="auto" w:fill="auto"/>
            <w:vAlign w:val="center"/>
          </w:tcPr>
          <w:p w14:paraId="059B2000"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13EC6E25" w14:textId="77777777">
        <w:trPr>
          <w:trHeight w:val="243"/>
        </w:trPr>
        <w:tc>
          <w:tcPr>
            <w:tcW w:w="2743" w:type="dxa"/>
            <w:vMerge/>
            <w:shd w:val="clear" w:color="auto" w:fill="auto"/>
            <w:vAlign w:val="center"/>
          </w:tcPr>
          <w:p w14:paraId="1CAF188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044CE191"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Alex Cruz Huaranca</w:t>
            </w:r>
          </w:p>
        </w:tc>
        <w:tc>
          <w:tcPr>
            <w:tcW w:w="2563" w:type="dxa"/>
            <w:vMerge/>
            <w:shd w:val="clear" w:color="auto" w:fill="auto"/>
            <w:vAlign w:val="center"/>
          </w:tcPr>
          <w:p w14:paraId="14762815"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3996B4E4" w14:textId="77777777">
        <w:trPr>
          <w:trHeight w:val="246"/>
        </w:trPr>
        <w:tc>
          <w:tcPr>
            <w:tcW w:w="2743" w:type="dxa"/>
            <w:vMerge/>
            <w:shd w:val="clear" w:color="auto" w:fill="auto"/>
            <w:vAlign w:val="center"/>
          </w:tcPr>
          <w:p w14:paraId="704A43FA"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6C1EB30C"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Juan Francisco Sotil Diaz</w:t>
            </w:r>
          </w:p>
        </w:tc>
        <w:tc>
          <w:tcPr>
            <w:tcW w:w="2563" w:type="dxa"/>
            <w:vMerge/>
            <w:shd w:val="clear" w:color="auto" w:fill="auto"/>
            <w:vAlign w:val="center"/>
          </w:tcPr>
          <w:p w14:paraId="70C7BC7B"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507D39B4" w14:textId="77777777">
        <w:trPr>
          <w:trHeight w:val="249"/>
        </w:trPr>
        <w:tc>
          <w:tcPr>
            <w:tcW w:w="2743" w:type="dxa"/>
            <w:vMerge/>
            <w:shd w:val="clear" w:color="auto" w:fill="auto"/>
            <w:vAlign w:val="center"/>
          </w:tcPr>
          <w:p w14:paraId="65A6728E"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3D85A8B9" w14:textId="465356CD"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Lucio </w:t>
            </w:r>
            <w:r w:rsidR="009925DC">
              <w:rPr>
                <w:rFonts w:ascii="Arial Narrow" w:eastAsia="Arial Narrow" w:hAnsi="Arial Narrow" w:cs="Arial Narrow"/>
              </w:rPr>
              <w:t>O</w:t>
            </w:r>
            <w:r w:rsidRPr="00180F5C">
              <w:rPr>
                <w:rFonts w:ascii="Arial Narrow" w:eastAsia="Arial Narrow" w:hAnsi="Arial Narrow" w:cs="Arial Narrow"/>
              </w:rPr>
              <w:t>tazu Arana</w:t>
            </w:r>
          </w:p>
        </w:tc>
        <w:tc>
          <w:tcPr>
            <w:tcW w:w="2563" w:type="dxa"/>
            <w:vMerge/>
            <w:shd w:val="clear" w:color="auto" w:fill="auto"/>
            <w:vAlign w:val="center"/>
          </w:tcPr>
          <w:p w14:paraId="4BA693B4"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777E7205" w14:textId="77777777">
        <w:trPr>
          <w:trHeight w:val="355"/>
        </w:trPr>
        <w:tc>
          <w:tcPr>
            <w:tcW w:w="2743" w:type="dxa"/>
            <w:vMerge/>
            <w:shd w:val="clear" w:color="auto" w:fill="auto"/>
            <w:vAlign w:val="center"/>
          </w:tcPr>
          <w:p w14:paraId="6F1B9C02"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113CEEF7"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Marco Enciso Hoyos</w:t>
            </w:r>
          </w:p>
        </w:tc>
        <w:tc>
          <w:tcPr>
            <w:tcW w:w="2563" w:type="dxa"/>
            <w:vMerge/>
            <w:shd w:val="clear" w:color="auto" w:fill="auto"/>
            <w:vAlign w:val="center"/>
          </w:tcPr>
          <w:p w14:paraId="69A8457B"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6DF9D2A5" w14:textId="77777777">
        <w:trPr>
          <w:trHeight w:val="310"/>
        </w:trPr>
        <w:tc>
          <w:tcPr>
            <w:tcW w:w="2743" w:type="dxa"/>
            <w:vMerge/>
            <w:shd w:val="clear" w:color="auto" w:fill="auto"/>
            <w:vAlign w:val="center"/>
          </w:tcPr>
          <w:p w14:paraId="48E93110"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350C0768"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Oscar Suarez</w:t>
            </w:r>
          </w:p>
        </w:tc>
        <w:tc>
          <w:tcPr>
            <w:tcW w:w="2563" w:type="dxa"/>
            <w:vMerge/>
            <w:shd w:val="clear" w:color="auto" w:fill="auto"/>
            <w:vAlign w:val="center"/>
          </w:tcPr>
          <w:p w14:paraId="2984FD65"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7FEB3D85" w14:textId="77777777">
        <w:trPr>
          <w:trHeight w:val="300"/>
        </w:trPr>
        <w:tc>
          <w:tcPr>
            <w:tcW w:w="2743" w:type="dxa"/>
            <w:vMerge w:val="restart"/>
            <w:shd w:val="clear" w:color="auto" w:fill="auto"/>
            <w:vAlign w:val="center"/>
          </w:tcPr>
          <w:p w14:paraId="241304AC"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MINAM</w:t>
            </w:r>
          </w:p>
        </w:tc>
        <w:tc>
          <w:tcPr>
            <w:tcW w:w="4325" w:type="dxa"/>
            <w:shd w:val="clear" w:color="auto" w:fill="auto"/>
            <w:vAlign w:val="center"/>
          </w:tcPr>
          <w:p w14:paraId="08A6F05D" w14:textId="77777777" w:rsidR="00BC23B0" w:rsidRPr="00180F5C" w:rsidRDefault="001D48FA" w:rsidP="009925DC">
            <w:pPr>
              <w:spacing w:after="0" w:line="240" w:lineRule="auto"/>
              <w:jc w:val="center"/>
              <w:rPr>
                <w:rFonts w:ascii="Arial Narrow" w:eastAsia="Arial Narrow" w:hAnsi="Arial Narrow" w:cs="Arial Narrow"/>
              </w:rPr>
            </w:pPr>
            <w:r w:rsidRPr="00180F5C">
              <w:rPr>
                <w:rFonts w:ascii="Arial Narrow" w:eastAsia="Arial Narrow" w:hAnsi="Arial Narrow" w:cs="Arial Narrow"/>
              </w:rPr>
              <w:t>Franklin Cueva Cartagena</w:t>
            </w:r>
          </w:p>
        </w:tc>
        <w:tc>
          <w:tcPr>
            <w:tcW w:w="2563" w:type="dxa"/>
            <w:vMerge/>
            <w:shd w:val="clear" w:color="auto" w:fill="auto"/>
            <w:vAlign w:val="center"/>
          </w:tcPr>
          <w:p w14:paraId="075FC3E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30E10A29" w14:textId="77777777">
        <w:trPr>
          <w:trHeight w:val="244"/>
        </w:trPr>
        <w:tc>
          <w:tcPr>
            <w:tcW w:w="2743" w:type="dxa"/>
            <w:vMerge/>
            <w:shd w:val="clear" w:color="auto" w:fill="auto"/>
            <w:vAlign w:val="center"/>
          </w:tcPr>
          <w:p w14:paraId="7EA417E4"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78357A57" w14:textId="77777777" w:rsidR="00BC23B0" w:rsidRPr="00180F5C" w:rsidRDefault="001D48FA" w:rsidP="009925DC">
            <w:pPr>
              <w:spacing w:after="0" w:line="240" w:lineRule="auto"/>
              <w:jc w:val="center"/>
              <w:rPr>
                <w:rFonts w:ascii="Arial Narrow" w:eastAsia="Arial Narrow" w:hAnsi="Arial Narrow" w:cs="Arial Narrow"/>
              </w:rPr>
            </w:pPr>
            <w:r w:rsidRPr="00180F5C">
              <w:rPr>
                <w:rFonts w:ascii="Arial Narrow" w:eastAsia="Arial Narrow" w:hAnsi="Arial Narrow" w:cs="Arial Narrow"/>
              </w:rPr>
              <w:t>Rolando Vivanco Vicencio</w:t>
            </w:r>
          </w:p>
        </w:tc>
        <w:tc>
          <w:tcPr>
            <w:tcW w:w="2563" w:type="dxa"/>
            <w:vMerge/>
            <w:shd w:val="clear" w:color="auto" w:fill="auto"/>
            <w:vAlign w:val="center"/>
          </w:tcPr>
          <w:p w14:paraId="36A346D4"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367DA135" w14:textId="77777777">
        <w:trPr>
          <w:trHeight w:val="240"/>
        </w:trPr>
        <w:tc>
          <w:tcPr>
            <w:tcW w:w="2743" w:type="dxa"/>
            <w:vMerge/>
            <w:shd w:val="clear" w:color="auto" w:fill="auto"/>
            <w:vAlign w:val="center"/>
          </w:tcPr>
          <w:p w14:paraId="444F83E3"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39836FC3" w14:textId="77777777" w:rsidR="00BC23B0" w:rsidRPr="00180F5C" w:rsidRDefault="001D48FA" w:rsidP="009925DC">
            <w:pPr>
              <w:spacing w:after="0" w:line="240" w:lineRule="auto"/>
              <w:jc w:val="center"/>
              <w:rPr>
                <w:rFonts w:ascii="Arial Narrow" w:eastAsia="Arial Narrow" w:hAnsi="Arial Narrow" w:cs="Arial Narrow"/>
              </w:rPr>
            </w:pPr>
            <w:r w:rsidRPr="00180F5C">
              <w:rPr>
                <w:rFonts w:ascii="Arial Narrow" w:eastAsia="Arial Narrow" w:hAnsi="Arial Narrow" w:cs="Arial Narrow"/>
              </w:rPr>
              <w:t>Tatiana Pequeño Saco</w:t>
            </w:r>
          </w:p>
        </w:tc>
        <w:tc>
          <w:tcPr>
            <w:tcW w:w="2563" w:type="dxa"/>
            <w:vMerge/>
            <w:shd w:val="clear" w:color="auto" w:fill="auto"/>
            <w:vAlign w:val="center"/>
          </w:tcPr>
          <w:p w14:paraId="02634C95"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5CF04DDD" w14:textId="77777777">
        <w:trPr>
          <w:trHeight w:val="240"/>
        </w:trPr>
        <w:tc>
          <w:tcPr>
            <w:tcW w:w="2743" w:type="dxa"/>
            <w:vMerge/>
            <w:shd w:val="clear" w:color="auto" w:fill="auto"/>
            <w:vAlign w:val="center"/>
          </w:tcPr>
          <w:p w14:paraId="0C9E4720"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2F1B4B13"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Luis Daniel </w:t>
            </w:r>
            <w:proofErr w:type="spellStart"/>
            <w:r w:rsidRPr="00180F5C">
              <w:rPr>
                <w:rFonts w:ascii="Arial Narrow" w:eastAsia="Arial Narrow" w:hAnsi="Arial Narrow" w:cs="Arial Narrow"/>
              </w:rPr>
              <w:t>Kanda</w:t>
            </w:r>
            <w:proofErr w:type="spellEnd"/>
          </w:p>
        </w:tc>
        <w:tc>
          <w:tcPr>
            <w:tcW w:w="2563" w:type="dxa"/>
            <w:vMerge/>
            <w:shd w:val="clear" w:color="auto" w:fill="auto"/>
            <w:vAlign w:val="center"/>
          </w:tcPr>
          <w:p w14:paraId="451BF770"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694226CA" w14:textId="77777777">
        <w:trPr>
          <w:trHeight w:val="240"/>
        </w:trPr>
        <w:tc>
          <w:tcPr>
            <w:tcW w:w="2743" w:type="dxa"/>
            <w:vMerge/>
            <w:shd w:val="clear" w:color="auto" w:fill="auto"/>
            <w:vAlign w:val="center"/>
          </w:tcPr>
          <w:p w14:paraId="09E810BF"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26D733B9"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Wilmer Pérez Vilca</w:t>
            </w:r>
          </w:p>
        </w:tc>
        <w:tc>
          <w:tcPr>
            <w:tcW w:w="2563" w:type="dxa"/>
            <w:vMerge/>
            <w:shd w:val="clear" w:color="auto" w:fill="auto"/>
            <w:vAlign w:val="center"/>
          </w:tcPr>
          <w:p w14:paraId="28E80CDC"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2936E295" w14:textId="77777777">
        <w:trPr>
          <w:trHeight w:val="240"/>
        </w:trPr>
        <w:tc>
          <w:tcPr>
            <w:tcW w:w="2743" w:type="dxa"/>
            <w:vMerge/>
            <w:shd w:val="clear" w:color="auto" w:fill="auto"/>
            <w:vAlign w:val="center"/>
          </w:tcPr>
          <w:p w14:paraId="29D70F8A"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3A7BFA26" w14:textId="21EA7C66"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Urpi Brioso </w:t>
            </w:r>
            <w:r w:rsidR="009925DC" w:rsidRPr="00180F5C">
              <w:rPr>
                <w:rFonts w:ascii="Arial Narrow" w:eastAsia="Arial Narrow" w:hAnsi="Arial Narrow" w:cs="Arial Narrow"/>
              </w:rPr>
              <w:t>Bolívar</w:t>
            </w:r>
          </w:p>
        </w:tc>
        <w:tc>
          <w:tcPr>
            <w:tcW w:w="2563" w:type="dxa"/>
            <w:vMerge/>
            <w:shd w:val="clear" w:color="auto" w:fill="auto"/>
            <w:vAlign w:val="center"/>
          </w:tcPr>
          <w:p w14:paraId="4138558D"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235198DD" w14:textId="77777777">
        <w:trPr>
          <w:trHeight w:val="240"/>
        </w:trPr>
        <w:tc>
          <w:tcPr>
            <w:tcW w:w="2743" w:type="dxa"/>
            <w:vMerge/>
            <w:shd w:val="clear" w:color="auto" w:fill="auto"/>
            <w:vAlign w:val="center"/>
          </w:tcPr>
          <w:p w14:paraId="399F383C"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2C3D21ED" w14:textId="736AB024" w:rsidR="00BC23B0" w:rsidRPr="00180F5C" w:rsidRDefault="001D48FA">
            <w:pPr>
              <w:spacing w:after="0" w:line="240" w:lineRule="auto"/>
              <w:jc w:val="center"/>
              <w:rPr>
                <w:rFonts w:ascii="Arial Narrow" w:eastAsia="Arial Narrow" w:hAnsi="Arial Narrow" w:cs="Arial Narrow"/>
              </w:rPr>
            </w:pPr>
            <w:proofErr w:type="spellStart"/>
            <w:r w:rsidRPr="00180F5C">
              <w:rPr>
                <w:rFonts w:ascii="Arial Narrow" w:eastAsia="Arial Narrow" w:hAnsi="Arial Narrow" w:cs="Arial Narrow"/>
              </w:rPr>
              <w:t>Rosalie</w:t>
            </w:r>
            <w:proofErr w:type="spellEnd"/>
            <w:r w:rsidRPr="00180F5C">
              <w:rPr>
                <w:rFonts w:ascii="Arial Narrow" w:eastAsia="Arial Narrow" w:hAnsi="Arial Narrow" w:cs="Arial Narrow"/>
              </w:rPr>
              <w:t xml:space="preserve"> </w:t>
            </w:r>
            <w:r w:rsidR="009925DC" w:rsidRPr="00180F5C">
              <w:rPr>
                <w:rFonts w:ascii="Arial Narrow" w:eastAsia="Arial Narrow" w:hAnsi="Arial Narrow" w:cs="Arial Narrow"/>
              </w:rPr>
              <w:t>Pérez</w:t>
            </w:r>
            <w:r w:rsidRPr="00180F5C">
              <w:rPr>
                <w:rFonts w:ascii="Arial Narrow" w:eastAsia="Arial Narrow" w:hAnsi="Arial Narrow" w:cs="Arial Narrow"/>
              </w:rPr>
              <w:t xml:space="preserve"> Oviedo</w:t>
            </w:r>
          </w:p>
        </w:tc>
        <w:tc>
          <w:tcPr>
            <w:tcW w:w="2563" w:type="dxa"/>
            <w:vMerge/>
            <w:shd w:val="clear" w:color="auto" w:fill="auto"/>
            <w:vAlign w:val="center"/>
          </w:tcPr>
          <w:p w14:paraId="404B498E"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5C5AC2E5" w14:textId="77777777">
        <w:trPr>
          <w:trHeight w:val="240"/>
        </w:trPr>
        <w:tc>
          <w:tcPr>
            <w:tcW w:w="2743" w:type="dxa"/>
            <w:shd w:val="clear" w:color="auto" w:fill="auto"/>
            <w:vAlign w:val="center"/>
          </w:tcPr>
          <w:p w14:paraId="0C622CAE"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CULTURA</w:t>
            </w:r>
          </w:p>
        </w:tc>
        <w:tc>
          <w:tcPr>
            <w:tcW w:w="4325" w:type="dxa"/>
            <w:shd w:val="clear" w:color="auto" w:fill="auto"/>
            <w:vAlign w:val="center"/>
          </w:tcPr>
          <w:p w14:paraId="2D58D33F" w14:textId="77777777" w:rsidR="00BC23B0" w:rsidRPr="00180F5C" w:rsidRDefault="001D48FA">
            <w:pPr>
              <w:spacing w:after="0" w:line="240" w:lineRule="auto"/>
              <w:jc w:val="center"/>
              <w:rPr>
                <w:rFonts w:ascii="Arial Narrow" w:eastAsia="Arial Narrow" w:hAnsi="Arial Narrow" w:cs="Arial Narrow"/>
              </w:rPr>
            </w:pPr>
            <w:proofErr w:type="spellStart"/>
            <w:r w:rsidRPr="00180F5C">
              <w:rPr>
                <w:rFonts w:ascii="Arial Narrow" w:eastAsia="Arial Narrow" w:hAnsi="Arial Narrow" w:cs="Arial Narrow"/>
              </w:rPr>
              <w:t>Yuriko</w:t>
            </w:r>
            <w:proofErr w:type="spellEnd"/>
            <w:r w:rsidRPr="00180F5C">
              <w:rPr>
                <w:rFonts w:ascii="Arial Narrow" w:eastAsia="Arial Narrow" w:hAnsi="Arial Narrow" w:cs="Arial Narrow"/>
              </w:rPr>
              <w:t xml:space="preserve"> </w:t>
            </w:r>
            <w:proofErr w:type="spellStart"/>
            <w:r w:rsidRPr="00180F5C">
              <w:rPr>
                <w:rFonts w:ascii="Arial Narrow" w:eastAsia="Arial Narrow" w:hAnsi="Arial Narrow" w:cs="Arial Narrow"/>
              </w:rPr>
              <w:t>Agarijo</w:t>
            </w:r>
            <w:proofErr w:type="spellEnd"/>
            <w:r w:rsidRPr="00180F5C">
              <w:rPr>
                <w:rFonts w:ascii="Arial Narrow" w:eastAsia="Arial Narrow" w:hAnsi="Arial Narrow" w:cs="Arial Narrow"/>
              </w:rPr>
              <w:t xml:space="preserve"> Concha</w:t>
            </w:r>
          </w:p>
        </w:tc>
        <w:tc>
          <w:tcPr>
            <w:tcW w:w="2563" w:type="dxa"/>
            <w:vMerge/>
            <w:shd w:val="clear" w:color="auto" w:fill="auto"/>
            <w:vAlign w:val="center"/>
          </w:tcPr>
          <w:p w14:paraId="43ACEF07"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5E06ED91" w14:textId="77777777">
        <w:trPr>
          <w:trHeight w:val="240"/>
        </w:trPr>
        <w:tc>
          <w:tcPr>
            <w:tcW w:w="2743" w:type="dxa"/>
            <w:shd w:val="clear" w:color="auto" w:fill="auto"/>
            <w:vAlign w:val="center"/>
          </w:tcPr>
          <w:p w14:paraId="20F3C5DA"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MIDAGRI</w:t>
            </w:r>
          </w:p>
        </w:tc>
        <w:tc>
          <w:tcPr>
            <w:tcW w:w="4325" w:type="dxa"/>
            <w:shd w:val="clear" w:color="auto" w:fill="auto"/>
            <w:vAlign w:val="center"/>
          </w:tcPr>
          <w:p w14:paraId="42F9FCEF"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Irma Betty Romero Rodríguez</w:t>
            </w:r>
          </w:p>
        </w:tc>
        <w:tc>
          <w:tcPr>
            <w:tcW w:w="2563" w:type="dxa"/>
            <w:vMerge/>
            <w:shd w:val="clear" w:color="auto" w:fill="auto"/>
            <w:vAlign w:val="center"/>
          </w:tcPr>
          <w:p w14:paraId="0B693445"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76AC0B61" w14:textId="77777777">
        <w:trPr>
          <w:trHeight w:val="240"/>
        </w:trPr>
        <w:tc>
          <w:tcPr>
            <w:tcW w:w="2743" w:type="dxa"/>
            <w:vMerge w:val="restart"/>
            <w:shd w:val="clear" w:color="auto" w:fill="auto"/>
            <w:vAlign w:val="center"/>
          </w:tcPr>
          <w:p w14:paraId="4AD4BDD9"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SERNANP</w:t>
            </w:r>
          </w:p>
        </w:tc>
        <w:tc>
          <w:tcPr>
            <w:tcW w:w="4325" w:type="dxa"/>
            <w:shd w:val="clear" w:color="auto" w:fill="auto"/>
            <w:vAlign w:val="center"/>
          </w:tcPr>
          <w:p w14:paraId="5E84166E"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Hugo </w:t>
            </w:r>
            <w:proofErr w:type="spellStart"/>
            <w:r w:rsidRPr="00180F5C">
              <w:rPr>
                <w:rFonts w:ascii="Arial Narrow" w:eastAsia="Arial Narrow" w:hAnsi="Arial Narrow" w:cs="Arial Narrow"/>
              </w:rPr>
              <w:t>Alvaro</w:t>
            </w:r>
            <w:proofErr w:type="spellEnd"/>
            <w:r w:rsidRPr="00180F5C">
              <w:rPr>
                <w:rFonts w:ascii="Arial Narrow" w:eastAsia="Arial Narrow" w:hAnsi="Arial Narrow" w:cs="Arial Narrow"/>
              </w:rPr>
              <w:t xml:space="preserve"> Soto</w:t>
            </w:r>
          </w:p>
        </w:tc>
        <w:tc>
          <w:tcPr>
            <w:tcW w:w="2563" w:type="dxa"/>
            <w:vMerge/>
            <w:shd w:val="clear" w:color="auto" w:fill="auto"/>
            <w:vAlign w:val="center"/>
          </w:tcPr>
          <w:p w14:paraId="0C5D69AF"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5E8DD05C" w14:textId="77777777">
        <w:trPr>
          <w:trHeight w:val="240"/>
        </w:trPr>
        <w:tc>
          <w:tcPr>
            <w:tcW w:w="2743" w:type="dxa"/>
            <w:vMerge/>
            <w:shd w:val="clear" w:color="auto" w:fill="auto"/>
            <w:vAlign w:val="center"/>
          </w:tcPr>
          <w:p w14:paraId="413D79E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6E7A81E2"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María Elena Díaz Ñaupari</w:t>
            </w:r>
          </w:p>
        </w:tc>
        <w:tc>
          <w:tcPr>
            <w:tcW w:w="2563" w:type="dxa"/>
            <w:vMerge/>
            <w:shd w:val="clear" w:color="auto" w:fill="auto"/>
            <w:vAlign w:val="center"/>
          </w:tcPr>
          <w:p w14:paraId="6CD5BBAD"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1F174E74" w14:textId="77777777">
        <w:trPr>
          <w:trHeight w:val="240"/>
        </w:trPr>
        <w:tc>
          <w:tcPr>
            <w:tcW w:w="2743" w:type="dxa"/>
            <w:vMerge/>
            <w:shd w:val="clear" w:color="auto" w:fill="auto"/>
            <w:vAlign w:val="center"/>
          </w:tcPr>
          <w:p w14:paraId="017F44A6"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0A794503"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Deyvis C. Huamán Mendoza</w:t>
            </w:r>
          </w:p>
        </w:tc>
        <w:tc>
          <w:tcPr>
            <w:tcW w:w="2563" w:type="dxa"/>
            <w:vMerge/>
            <w:shd w:val="clear" w:color="auto" w:fill="auto"/>
            <w:vAlign w:val="center"/>
          </w:tcPr>
          <w:p w14:paraId="69593A1D"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54B0C01A" w14:textId="77777777">
        <w:trPr>
          <w:trHeight w:val="240"/>
        </w:trPr>
        <w:tc>
          <w:tcPr>
            <w:tcW w:w="2743" w:type="dxa"/>
            <w:vMerge/>
            <w:shd w:val="clear" w:color="auto" w:fill="auto"/>
            <w:vAlign w:val="center"/>
          </w:tcPr>
          <w:p w14:paraId="5C29871D"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40314E9C"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Cynthia </w:t>
            </w:r>
            <w:proofErr w:type="spellStart"/>
            <w:r w:rsidRPr="00180F5C">
              <w:rPr>
                <w:rFonts w:ascii="Arial Narrow" w:eastAsia="Arial Narrow" w:hAnsi="Arial Narrow" w:cs="Arial Narrow"/>
              </w:rPr>
              <w:t>Julliana</w:t>
            </w:r>
            <w:proofErr w:type="spellEnd"/>
            <w:r w:rsidRPr="00180F5C">
              <w:rPr>
                <w:rFonts w:ascii="Arial Narrow" w:eastAsia="Arial Narrow" w:hAnsi="Arial Narrow" w:cs="Arial Narrow"/>
              </w:rPr>
              <w:t xml:space="preserve"> </w:t>
            </w:r>
            <w:proofErr w:type="spellStart"/>
            <w:r w:rsidRPr="00180F5C">
              <w:rPr>
                <w:rFonts w:ascii="Arial Narrow" w:eastAsia="Arial Narrow" w:hAnsi="Arial Narrow" w:cs="Arial Narrow"/>
              </w:rPr>
              <w:t>Vergaray</w:t>
            </w:r>
            <w:proofErr w:type="spellEnd"/>
            <w:r w:rsidRPr="00180F5C">
              <w:rPr>
                <w:rFonts w:ascii="Arial Narrow" w:eastAsia="Arial Narrow" w:hAnsi="Arial Narrow" w:cs="Arial Narrow"/>
              </w:rPr>
              <w:t xml:space="preserve"> </w:t>
            </w:r>
            <w:proofErr w:type="spellStart"/>
            <w:r w:rsidRPr="00180F5C">
              <w:rPr>
                <w:rFonts w:ascii="Arial Narrow" w:eastAsia="Arial Narrow" w:hAnsi="Arial Narrow" w:cs="Arial Narrow"/>
              </w:rPr>
              <w:t>Garcia</w:t>
            </w:r>
            <w:proofErr w:type="spellEnd"/>
          </w:p>
        </w:tc>
        <w:tc>
          <w:tcPr>
            <w:tcW w:w="2563" w:type="dxa"/>
            <w:vMerge/>
            <w:shd w:val="clear" w:color="auto" w:fill="auto"/>
            <w:vAlign w:val="center"/>
          </w:tcPr>
          <w:p w14:paraId="3EA17FCD"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6A04AA25" w14:textId="77777777">
        <w:trPr>
          <w:trHeight w:val="240"/>
        </w:trPr>
        <w:tc>
          <w:tcPr>
            <w:tcW w:w="2743" w:type="dxa"/>
            <w:vMerge/>
            <w:shd w:val="clear" w:color="auto" w:fill="auto"/>
            <w:vAlign w:val="center"/>
          </w:tcPr>
          <w:p w14:paraId="1BC67D1D"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28BA88F2" w14:textId="77777777" w:rsidR="00BC23B0" w:rsidRPr="00180F5C" w:rsidRDefault="001D48FA">
            <w:pPr>
              <w:spacing w:after="0" w:line="240" w:lineRule="auto"/>
              <w:jc w:val="center"/>
              <w:rPr>
                <w:rFonts w:ascii="Arial Narrow" w:eastAsia="Arial Narrow" w:hAnsi="Arial Narrow" w:cs="Arial Narrow"/>
              </w:rPr>
            </w:pPr>
            <w:proofErr w:type="spellStart"/>
            <w:r w:rsidRPr="00180F5C">
              <w:rPr>
                <w:rFonts w:ascii="Arial Narrow" w:eastAsia="Arial Narrow" w:hAnsi="Arial Narrow" w:cs="Arial Narrow"/>
              </w:rPr>
              <w:t>Catalino</w:t>
            </w:r>
            <w:proofErr w:type="spellEnd"/>
            <w:r w:rsidRPr="00180F5C">
              <w:rPr>
                <w:rFonts w:ascii="Arial Narrow" w:eastAsia="Arial Narrow" w:hAnsi="Arial Narrow" w:cs="Arial Narrow"/>
              </w:rPr>
              <w:t xml:space="preserve"> Castillo </w:t>
            </w:r>
            <w:proofErr w:type="spellStart"/>
            <w:r w:rsidRPr="00180F5C">
              <w:rPr>
                <w:rFonts w:ascii="Arial Narrow" w:eastAsia="Arial Narrow" w:hAnsi="Arial Narrow" w:cs="Arial Narrow"/>
              </w:rPr>
              <w:t>Avia</w:t>
            </w:r>
            <w:proofErr w:type="spellEnd"/>
          </w:p>
        </w:tc>
        <w:tc>
          <w:tcPr>
            <w:tcW w:w="2563" w:type="dxa"/>
            <w:vMerge/>
            <w:shd w:val="clear" w:color="auto" w:fill="auto"/>
            <w:vAlign w:val="center"/>
          </w:tcPr>
          <w:p w14:paraId="1724635D"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37398EA0" w14:textId="77777777">
        <w:trPr>
          <w:trHeight w:val="240"/>
        </w:trPr>
        <w:tc>
          <w:tcPr>
            <w:tcW w:w="2743" w:type="dxa"/>
            <w:vMerge/>
            <w:shd w:val="clear" w:color="auto" w:fill="auto"/>
            <w:vAlign w:val="center"/>
          </w:tcPr>
          <w:p w14:paraId="5000329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25" w:type="dxa"/>
            <w:shd w:val="clear" w:color="auto" w:fill="auto"/>
            <w:vAlign w:val="center"/>
          </w:tcPr>
          <w:p w14:paraId="32A1D34D"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Idalia Vargas Mendoza</w:t>
            </w:r>
          </w:p>
        </w:tc>
        <w:tc>
          <w:tcPr>
            <w:tcW w:w="2563" w:type="dxa"/>
            <w:vMerge/>
            <w:shd w:val="clear" w:color="auto" w:fill="auto"/>
            <w:vAlign w:val="center"/>
          </w:tcPr>
          <w:p w14:paraId="053401E6"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bl>
    <w:p w14:paraId="36216133" w14:textId="77777777" w:rsidR="00BC23B0" w:rsidRPr="00180F5C" w:rsidRDefault="00BC23B0">
      <w:pPr>
        <w:rPr>
          <w:rFonts w:ascii="Arial Narrow" w:eastAsia="Arial Narrow" w:hAnsi="Arial Narrow" w:cs="Arial Narrow"/>
        </w:rPr>
      </w:pPr>
    </w:p>
    <w:p w14:paraId="399AA989" w14:textId="77777777" w:rsidR="00BC23B0" w:rsidRPr="00180F5C" w:rsidRDefault="00BC23B0">
      <w:pPr>
        <w:rPr>
          <w:rFonts w:ascii="Arial Narrow" w:eastAsia="Arial Narrow" w:hAnsi="Arial Narrow" w:cs="Arial Narrow"/>
        </w:rPr>
      </w:pPr>
    </w:p>
    <w:tbl>
      <w:tblPr>
        <w:tblStyle w:val="a5"/>
        <w:tblW w:w="9593"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732"/>
        <w:gridCol w:w="4308"/>
        <w:gridCol w:w="2553"/>
      </w:tblGrid>
      <w:tr w:rsidR="00BC23B0" w:rsidRPr="00180F5C" w14:paraId="2A44BE7E" w14:textId="77777777">
        <w:trPr>
          <w:trHeight w:val="198"/>
        </w:trPr>
        <w:tc>
          <w:tcPr>
            <w:tcW w:w="2732" w:type="dxa"/>
            <w:shd w:val="clear" w:color="auto" w:fill="BFBFBF"/>
            <w:vAlign w:val="bottom"/>
          </w:tcPr>
          <w:p w14:paraId="7D66B599" w14:textId="77777777" w:rsidR="00BC23B0" w:rsidRPr="00180F5C" w:rsidRDefault="001D48FA">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Organización/Entidad</w:t>
            </w:r>
          </w:p>
        </w:tc>
        <w:tc>
          <w:tcPr>
            <w:tcW w:w="4308" w:type="dxa"/>
            <w:shd w:val="clear" w:color="auto" w:fill="BFBFBF"/>
            <w:vAlign w:val="bottom"/>
          </w:tcPr>
          <w:p w14:paraId="68519DB3" w14:textId="77777777" w:rsidR="00BC23B0" w:rsidRPr="00180F5C" w:rsidRDefault="001D48FA">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Representantes (24 participantes)</w:t>
            </w:r>
          </w:p>
        </w:tc>
        <w:tc>
          <w:tcPr>
            <w:tcW w:w="2553" w:type="dxa"/>
            <w:shd w:val="clear" w:color="auto" w:fill="BFBFBF"/>
            <w:vAlign w:val="bottom"/>
          </w:tcPr>
          <w:p w14:paraId="1E1BC441" w14:textId="77777777" w:rsidR="00BC23B0" w:rsidRPr="00180F5C" w:rsidRDefault="001D48FA">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Fecha de reunión</w:t>
            </w:r>
          </w:p>
        </w:tc>
      </w:tr>
      <w:tr w:rsidR="00BC23B0" w:rsidRPr="00180F5C" w14:paraId="5E288990" w14:textId="77777777">
        <w:trPr>
          <w:trHeight w:val="270"/>
        </w:trPr>
        <w:tc>
          <w:tcPr>
            <w:tcW w:w="2732" w:type="dxa"/>
            <w:vMerge w:val="restart"/>
            <w:shd w:val="clear" w:color="auto" w:fill="FFFFFF"/>
            <w:vAlign w:val="center"/>
          </w:tcPr>
          <w:p w14:paraId="2A4CA930"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GORE Amazonas</w:t>
            </w:r>
          </w:p>
        </w:tc>
        <w:tc>
          <w:tcPr>
            <w:tcW w:w="4308" w:type="dxa"/>
            <w:shd w:val="clear" w:color="auto" w:fill="FFFFFF"/>
            <w:vAlign w:val="center"/>
          </w:tcPr>
          <w:p w14:paraId="5A035FDE"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Wilder Romero Angulo</w:t>
            </w:r>
          </w:p>
        </w:tc>
        <w:tc>
          <w:tcPr>
            <w:tcW w:w="2553" w:type="dxa"/>
            <w:vMerge w:val="restart"/>
            <w:shd w:val="clear" w:color="auto" w:fill="auto"/>
            <w:vAlign w:val="center"/>
          </w:tcPr>
          <w:p w14:paraId="4E81A1C9"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12.02.21 (tarde)</w:t>
            </w:r>
          </w:p>
        </w:tc>
      </w:tr>
      <w:tr w:rsidR="00BC23B0" w:rsidRPr="00180F5C" w14:paraId="5F854D5A" w14:textId="77777777">
        <w:trPr>
          <w:trHeight w:val="270"/>
        </w:trPr>
        <w:tc>
          <w:tcPr>
            <w:tcW w:w="2732" w:type="dxa"/>
            <w:vMerge/>
            <w:shd w:val="clear" w:color="auto" w:fill="FFFFFF"/>
            <w:vAlign w:val="center"/>
          </w:tcPr>
          <w:p w14:paraId="54324895"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FFFFFF"/>
            <w:vAlign w:val="center"/>
          </w:tcPr>
          <w:p w14:paraId="28174BDB" w14:textId="3B66E5EF"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Juan Cuzco </w:t>
            </w:r>
            <w:r w:rsidR="009925DC" w:rsidRPr="00180F5C">
              <w:rPr>
                <w:rFonts w:ascii="Arial Narrow" w:eastAsia="Arial Narrow" w:hAnsi="Arial Narrow" w:cs="Arial Narrow"/>
              </w:rPr>
              <w:t>Alcántara</w:t>
            </w:r>
          </w:p>
        </w:tc>
        <w:tc>
          <w:tcPr>
            <w:tcW w:w="2553" w:type="dxa"/>
            <w:vMerge/>
            <w:shd w:val="clear" w:color="auto" w:fill="auto"/>
            <w:vAlign w:val="center"/>
          </w:tcPr>
          <w:p w14:paraId="20C5CE3A"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6DDA989C" w14:textId="77777777">
        <w:trPr>
          <w:trHeight w:val="270"/>
        </w:trPr>
        <w:tc>
          <w:tcPr>
            <w:tcW w:w="2732" w:type="dxa"/>
            <w:vMerge/>
            <w:shd w:val="clear" w:color="auto" w:fill="FFFFFF"/>
            <w:vAlign w:val="center"/>
          </w:tcPr>
          <w:p w14:paraId="17F55E13"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FFFFFF"/>
            <w:vAlign w:val="center"/>
          </w:tcPr>
          <w:p w14:paraId="3B26B35A"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Alexander Cotrina Sánchez</w:t>
            </w:r>
          </w:p>
        </w:tc>
        <w:tc>
          <w:tcPr>
            <w:tcW w:w="2553" w:type="dxa"/>
            <w:vMerge/>
            <w:shd w:val="clear" w:color="auto" w:fill="auto"/>
            <w:vAlign w:val="center"/>
          </w:tcPr>
          <w:p w14:paraId="56BB633A"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0A454F7E" w14:textId="77777777">
        <w:trPr>
          <w:trHeight w:val="270"/>
        </w:trPr>
        <w:tc>
          <w:tcPr>
            <w:tcW w:w="2732" w:type="dxa"/>
            <w:vMerge/>
            <w:shd w:val="clear" w:color="auto" w:fill="FFFFFF"/>
            <w:vAlign w:val="center"/>
          </w:tcPr>
          <w:p w14:paraId="761D9221"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FFFFFF"/>
            <w:vAlign w:val="center"/>
          </w:tcPr>
          <w:p w14:paraId="677BE6C2"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Merly Noemi Becerra Uriarte</w:t>
            </w:r>
          </w:p>
        </w:tc>
        <w:tc>
          <w:tcPr>
            <w:tcW w:w="2553" w:type="dxa"/>
            <w:vMerge/>
            <w:shd w:val="clear" w:color="auto" w:fill="auto"/>
            <w:vAlign w:val="center"/>
          </w:tcPr>
          <w:p w14:paraId="17509A8A"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5C830FC3" w14:textId="77777777">
        <w:trPr>
          <w:trHeight w:val="260"/>
        </w:trPr>
        <w:tc>
          <w:tcPr>
            <w:tcW w:w="2732" w:type="dxa"/>
            <w:vMerge w:val="restart"/>
            <w:shd w:val="clear" w:color="auto" w:fill="FFFFFF"/>
            <w:vAlign w:val="center"/>
          </w:tcPr>
          <w:p w14:paraId="20074075"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GORE Huánuco</w:t>
            </w:r>
          </w:p>
        </w:tc>
        <w:tc>
          <w:tcPr>
            <w:tcW w:w="4308" w:type="dxa"/>
            <w:shd w:val="clear" w:color="auto" w:fill="FFFFFF"/>
            <w:vAlign w:val="center"/>
          </w:tcPr>
          <w:p w14:paraId="51409E5F"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Alex Armando Gómez Bravo</w:t>
            </w:r>
          </w:p>
        </w:tc>
        <w:tc>
          <w:tcPr>
            <w:tcW w:w="2553" w:type="dxa"/>
            <w:vMerge/>
            <w:shd w:val="clear" w:color="auto" w:fill="auto"/>
            <w:vAlign w:val="center"/>
          </w:tcPr>
          <w:p w14:paraId="3708827F"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1B769AA8" w14:textId="77777777">
        <w:trPr>
          <w:trHeight w:val="241"/>
        </w:trPr>
        <w:tc>
          <w:tcPr>
            <w:tcW w:w="2732" w:type="dxa"/>
            <w:vMerge/>
            <w:shd w:val="clear" w:color="auto" w:fill="FFFFFF"/>
            <w:vAlign w:val="center"/>
          </w:tcPr>
          <w:p w14:paraId="2B008C93"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4F1DA9FC" w14:textId="77777777" w:rsidR="00BC23B0" w:rsidRPr="00180F5C" w:rsidRDefault="001D48FA">
            <w:pPr>
              <w:spacing w:after="0" w:line="240" w:lineRule="auto"/>
              <w:jc w:val="center"/>
              <w:rPr>
                <w:rFonts w:ascii="Arial Narrow" w:eastAsia="Arial Narrow" w:hAnsi="Arial Narrow" w:cs="Arial Narrow"/>
              </w:rPr>
            </w:pPr>
            <w:proofErr w:type="spellStart"/>
            <w:r w:rsidRPr="00180F5C">
              <w:rPr>
                <w:rFonts w:ascii="Arial Narrow" w:eastAsia="Arial Narrow" w:hAnsi="Arial Narrow" w:cs="Arial Narrow"/>
              </w:rPr>
              <w:t>Fiorela</w:t>
            </w:r>
            <w:proofErr w:type="spellEnd"/>
            <w:r w:rsidRPr="00180F5C">
              <w:rPr>
                <w:rFonts w:ascii="Arial Narrow" w:eastAsia="Arial Narrow" w:hAnsi="Arial Narrow" w:cs="Arial Narrow"/>
              </w:rPr>
              <w:t xml:space="preserve"> </w:t>
            </w:r>
            <w:proofErr w:type="spellStart"/>
            <w:r w:rsidRPr="00180F5C">
              <w:rPr>
                <w:rFonts w:ascii="Arial Narrow" w:eastAsia="Arial Narrow" w:hAnsi="Arial Narrow" w:cs="Arial Narrow"/>
              </w:rPr>
              <w:t>Anitza</w:t>
            </w:r>
            <w:proofErr w:type="spellEnd"/>
            <w:r w:rsidRPr="00180F5C">
              <w:rPr>
                <w:rFonts w:ascii="Arial Narrow" w:eastAsia="Arial Narrow" w:hAnsi="Arial Narrow" w:cs="Arial Narrow"/>
              </w:rPr>
              <w:t xml:space="preserve"> </w:t>
            </w:r>
            <w:proofErr w:type="spellStart"/>
            <w:r w:rsidRPr="00180F5C">
              <w:rPr>
                <w:rFonts w:ascii="Arial Narrow" w:eastAsia="Arial Narrow" w:hAnsi="Arial Narrow" w:cs="Arial Narrow"/>
              </w:rPr>
              <w:t>Gargate</w:t>
            </w:r>
            <w:proofErr w:type="spellEnd"/>
            <w:r w:rsidRPr="00180F5C">
              <w:rPr>
                <w:rFonts w:ascii="Arial Narrow" w:eastAsia="Arial Narrow" w:hAnsi="Arial Narrow" w:cs="Arial Narrow"/>
              </w:rPr>
              <w:t xml:space="preserve"> Sánchez</w:t>
            </w:r>
          </w:p>
        </w:tc>
        <w:tc>
          <w:tcPr>
            <w:tcW w:w="2553" w:type="dxa"/>
            <w:vMerge/>
            <w:shd w:val="clear" w:color="auto" w:fill="auto"/>
            <w:vAlign w:val="center"/>
          </w:tcPr>
          <w:p w14:paraId="400F066F"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38DDFB9B" w14:textId="77777777">
        <w:trPr>
          <w:trHeight w:val="241"/>
        </w:trPr>
        <w:tc>
          <w:tcPr>
            <w:tcW w:w="2732" w:type="dxa"/>
            <w:vMerge/>
            <w:shd w:val="clear" w:color="auto" w:fill="FFFFFF"/>
            <w:vAlign w:val="center"/>
          </w:tcPr>
          <w:p w14:paraId="3017D9B4"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1E078A7C" w14:textId="77777777" w:rsidR="00BC23B0" w:rsidRPr="00180F5C" w:rsidRDefault="001D48FA">
            <w:pPr>
              <w:spacing w:after="0" w:line="240" w:lineRule="auto"/>
              <w:jc w:val="center"/>
              <w:rPr>
                <w:rFonts w:ascii="Arial Narrow" w:eastAsia="Arial Narrow" w:hAnsi="Arial Narrow" w:cs="Arial Narrow"/>
              </w:rPr>
            </w:pPr>
            <w:proofErr w:type="spellStart"/>
            <w:r w:rsidRPr="00180F5C">
              <w:rPr>
                <w:rFonts w:ascii="Arial Narrow" w:eastAsia="Arial Narrow" w:hAnsi="Arial Narrow" w:cs="Arial Narrow"/>
              </w:rPr>
              <w:t>Yazary</w:t>
            </w:r>
            <w:proofErr w:type="spellEnd"/>
            <w:r w:rsidRPr="00180F5C">
              <w:rPr>
                <w:rFonts w:ascii="Arial Narrow" w:eastAsia="Arial Narrow" w:hAnsi="Arial Narrow" w:cs="Arial Narrow"/>
              </w:rPr>
              <w:t xml:space="preserve"> Pablo Acosta</w:t>
            </w:r>
          </w:p>
        </w:tc>
        <w:tc>
          <w:tcPr>
            <w:tcW w:w="2553" w:type="dxa"/>
            <w:vMerge/>
            <w:shd w:val="clear" w:color="auto" w:fill="auto"/>
            <w:vAlign w:val="center"/>
          </w:tcPr>
          <w:p w14:paraId="22588473"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5EBB68B0" w14:textId="77777777">
        <w:trPr>
          <w:trHeight w:val="241"/>
        </w:trPr>
        <w:tc>
          <w:tcPr>
            <w:tcW w:w="2732" w:type="dxa"/>
            <w:vMerge/>
            <w:shd w:val="clear" w:color="auto" w:fill="FFFFFF"/>
            <w:vAlign w:val="center"/>
          </w:tcPr>
          <w:p w14:paraId="370A3C41"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1EB66660"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Kelvin Contreras </w:t>
            </w:r>
            <w:proofErr w:type="spellStart"/>
            <w:r w:rsidRPr="00180F5C">
              <w:rPr>
                <w:rFonts w:ascii="Arial Narrow" w:eastAsia="Arial Narrow" w:hAnsi="Arial Narrow" w:cs="Arial Narrow"/>
              </w:rPr>
              <w:t>Anchiraico</w:t>
            </w:r>
            <w:proofErr w:type="spellEnd"/>
          </w:p>
        </w:tc>
        <w:tc>
          <w:tcPr>
            <w:tcW w:w="2553" w:type="dxa"/>
            <w:vMerge/>
            <w:shd w:val="clear" w:color="auto" w:fill="auto"/>
            <w:vAlign w:val="center"/>
          </w:tcPr>
          <w:p w14:paraId="568245C5"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37DE4499" w14:textId="77777777">
        <w:trPr>
          <w:trHeight w:val="241"/>
        </w:trPr>
        <w:tc>
          <w:tcPr>
            <w:tcW w:w="2732" w:type="dxa"/>
            <w:vMerge w:val="restart"/>
            <w:shd w:val="clear" w:color="auto" w:fill="auto"/>
            <w:vAlign w:val="center"/>
          </w:tcPr>
          <w:p w14:paraId="56AC04C6"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GORE Ucayali</w:t>
            </w:r>
          </w:p>
        </w:tc>
        <w:tc>
          <w:tcPr>
            <w:tcW w:w="4308" w:type="dxa"/>
            <w:shd w:val="clear" w:color="auto" w:fill="auto"/>
            <w:vAlign w:val="center"/>
          </w:tcPr>
          <w:p w14:paraId="203FFBCB" w14:textId="77777777" w:rsidR="00BC23B0" w:rsidRPr="00180F5C" w:rsidRDefault="001D48FA">
            <w:pPr>
              <w:spacing w:after="0" w:line="240" w:lineRule="auto"/>
              <w:jc w:val="center"/>
              <w:rPr>
                <w:rFonts w:ascii="Arial Narrow" w:eastAsia="Arial Narrow" w:hAnsi="Arial Narrow" w:cs="Arial Narrow"/>
              </w:rPr>
            </w:pPr>
            <w:proofErr w:type="spellStart"/>
            <w:r w:rsidRPr="00180F5C">
              <w:rPr>
                <w:rFonts w:ascii="Arial Narrow" w:eastAsia="Arial Narrow" w:hAnsi="Arial Narrow" w:cs="Arial Narrow"/>
              </w:rPr>
              <w:t>Indris</w:t>
            </w:r>
            <w:proofErr w:type="spellEnd"/>
            <w:r w:rsidRPr="00180F5C">
              <w:rPr>
                <w:rFonts w:ascii="Arial Narrow" w:eastAsia="Arial Narrow" w:hAnsi="Arial Narrow" w:cs="Arial Narrow"/>
              </w:rPr>
              <w:t xml:space="preserve"> </w:t>
            </w:r>
            <w:proofErr w:type="spellStart"/>
            <w:r w:rsidRPr="00180F5C">
              <w:rPr>
                <w:rFonts w:ascii="Arial Narrow" w:eastAsia="Arial Narrow" w:hAnsi="Arial Narrow" w:cs="Arial Narrow"/>
              </w:rPr>
              <w:t>Kiara</w:t>
            </w:r>
            <w:proofErr w:type="spellEnd"/>
            <w:r w:rsidRPr="00180F5C">
              <w:rPr>
                <w:rFonts w:ascii="Arial Narrow" w:eastAsia="Arial Narrow" w:hAnsi="Arial Narrow" w:cs="Arial Narrow"/>
              </w:rPr>
              <w:t xml:space="preserve"> </w:t>
            </w:r>
            <w:proofErr w:type="spellStart"/>
            <w:r w:rsidRPr="00180F5C">
              <w:rPr>
                <w:rFonts w:ascii="Arial Narrow" w:eastAsia="Arial Narrow" w:hAnsi="Arial Narrow" w:cs="Arial Narrow"/>
              </w:rPr>
              <w:t>Cordova</w:t>
            </w:r>
            <w:proofErr w:type="spellEnd"/>
            <w:r w:rsidRPr="00180F5C">
              <w:rPr>
                <w:rFonts w:ascii="Arial Narrow" w:eastAsia="Arial Narrow" w:hAnsi="Arial Narrow" w:cs="Arial Narrow"/>
              </w:rPr>
              <w:t xml:space="preserve"> </w:t>
            </w:r>
            <w:proofErr w:type="spellStart"/>
            <w:r w:rsidRPr="00180F5C">
              <w:rPr>
                <w:rFonts w:ascii="Arial Narrow" w:eastAsia="Arial Narrow" w:hAnsi="Arial Narrow" w:cs="Arial Narrow"/>
              </w:rPr>
              <w:t>Monsis</w:t>
            </w:r>
            <w:proofErr w:type="spellEnd"/>
          </w:p>
        </w:tc>
        <w:tc>
          <w:tcPr>
            <w:tcW w:w="2553" w:type="dxa"/>
            <w:vMerge/>
            <w:shd w:val="clear" w:color="auto" w:fill="auto"/>
            <w:vAlign w:val="center"/>
          </w:tcPr>
          <w:p w14:paraId="51AB68BF"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078BC0BC" w14:textId="77777777">
        <w:trPr>
          <w:trHeight w:val="241"/>
        </w:trPr>
        <w:tc>
          <w:tcPr>
            <w:tcW w:w="2732" w:type="dxa"/>
            <w:vMerge/>
            <w:shd w:val="clear" w:color="auto" w:fill="auto"/>
            <w:vAlign w:val="center"/>
          </w:tcPr>
          <w:p w14:paraId="64FA79EC"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7824327D"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Olga Marina </w:t>
            </w:r>
            <w:proofErr w:type="spellStart"/>
            <w:r w:rsidRPr="00180F5C">
              <w:rPr>
                <w:rFonts w:ascii="Arial Narrow" w:eastAsia="Arial Narrow" w:hAnsi="Arial Narrow" w:cs="Arial Narrow"/>
              </w:rPr>
              <w:t>Rios</w:t>
            </w:r>
            <w:proofErr w:type="spellEnd"/>
            <w:r w:rsidRPr="00180F5C">
              <w:rPr>
                <w:rFonts w:ascii="Arial Narrow" w:eastAsia="Arial Narrow" w:hAnsi="Arial Narrow" w:cs="Arial Narrow"/>
              </w:rPr>
              <w:t xml:space="preserve"> Cruz</w:t>
            </w:r>
          </w:p>
        </w:tc>
        <w:tc>
          <w:tcPr>
            <w:tcW w:w="2553" w:type="dxa"/>
            <w:vMerge/>
            <w:shd w:val="clear" w:color="auto" w:fill="auto"/>
            <w:vAlign w:val="center"/>
          </w:tcPr>
          <w:p w14:paraId="1FB1EADC"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19F9F62D" w14:textId="77777777">
        <w:trPr>
          <w:trHeight w:val="241"/>
        </w:trPr>
        <w:tc>
          <w:tcPr>
            <w:tcW w:w="2732" w:type="dxa"/>
            <w:vMerge/>
            <w:shd w:val="clear" w:color="auto" w:fill="auto"/>
            <w:vAlign w:val="center"/>
          </w:tcPr>
          <w:p w14:paraId="176D925D"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6194B7C0" w14:textId="4A8C3086"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Miguel </w:t>
            </w:r>
            <w:r w:rsidR="009925DC" w:rsidRPr="00180F5C">
              <w:rPr>
                <w:rFonts w:ascii="Arial Narrow" w:eastAsia="Arial Narrow" w:hAnsi="Arial Narrow" w:cs="Arial Narrow"/>
              </w:rPr>
              <w:t>Ángel</w:t>
            </w:r>
            <w:r w:rsidRPr="00180F5C">
              <w:rPr>
                <w:rFonts w:ascii="Arial Narrow" w:eastAsia="Arial Narrow" w:hAnsi="Arial Narrow" w:cs="Arial Narrow"/>
              </w:rPr>
              <w:t xml:space="preserve"> Ludeña Torre</w:t>
            </w:r>
          </w:p>
        </w:tc>
        <w:tc>
          <w:tcPr>
            <w:tcW w:w="2553" w:type="dxa"/>
            <w:vMerge/>
            <w:shd w:val="clear" w:color="auto" w:fill="auto"/>
            <w:vAlign w:val="center"/>
          </w:tcPr>
          <w:p w14:paraId="215A22E9"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3746796A" w14:textId="77777777">
        <w:trPr>
          <w:trHeight w:val="241"/>
        </w:trPr>
        <w:tc>
          <w:tcPr>
            <w:tcW w:w="2732" w:type="dxa"/>
            <w:vMerge/>
            <w:shd w:val="clear" w:color="auto" w:fill="auto"/>
            <w:vAlign w:val="center"/>
          </w:tcPr>
          <w:p w14:paraId="2565D24C"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4E417F0E" w14:textId="0876C678"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José </w:t>
            </w:r>
            <w:proofErr w:type="spellStart"/>
            <w:r w:rsidRPr="00180F5C">
              <w:rPr>
                <w:rFonts w:ascii="Arial Narrow" w:eastAsia="Arial Narrow" w:hAnsi="Arial Narrow" w:cs="Arial Narrow"/>
              </w:rPr>
              <w:t>Borgo</w:t>
            </w:r>
            <w:proofErr w:type="spellEnd"/>
            <w:r w:rsidRPr="00180F5C">
              <w:rPr>
                <w:rFonts w:ascii="Arial Narrow" w:eastAsia="Arial Narrow" w:hAnsi="Arial Narrow" w:cs="Arial Narrow"/>
              </w:rPr>
              <w:t xml:space="preserve"> </w:t>
            </w:r>
            <w:r w:rsidR="009925DC" w:rsidRPr="00180F5C">
              <w:rPr>
                <w:rFonts w:ascii="Arial Narrow" w:eastAsia="Arial Narrow" w:hAnsi="Arial Narrow" w:cs="Arial Narrow"/>
              </w:rPr>
              <w:t>López</w:t>
            </w:r>
          </w:p>
        </w:tc>
        <w:tc>
          <w:tcPr>
            <w:tcW w:w="2553" w:type="dxa"/>
            <w:vMerge/>
            <w:shd w:val="clear" w:color="auto" w:fill="auto"/>
            <w:vAlign w:val="center"/>
          </w:tcPr>
          <w:p w14:paraId="41B426EF"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37F1A154" w14:textId="77777777">
        <w:trPr>
          <w:trHeight w:val="241"/>
        </w:trPr>
        <w:tc>
          <w:tcPr>
            <w:tcW w:w="2732" w:type="dxa"/>
            <w:vMerge/>
            <w:shd w:val="clear" w:color="auto" w:fill="auto"/>
            <w:vAlign w:val="center"/>
          </w:tcPr>
          <w:p w14:paraId="25ACA223"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6AD4EF41"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Harry Thomas</w:t>
            </w:r>
          </w:p>
        </w:tc>
        <w:tc>
          <w:tcPr>
            <w:tcW w:w="2553" w:type="dxa"/>
            <w:vMerge/>
            <w:shd w:val="clear" w:color="auto" w:fill="auto"/>
            <w:vAlign w:val="center"/>
          </w:tcPr>
          <w:p w14:paraId="05EB88F4"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3128C00E" w14:textId="77777777">
        <w:trPr>
          <w:trHeight w:val="241"/>
        </w:trPr>
        <w:tc>
          <w:tcPr>
            <w:tcW w:w="2732" w:type="dxa"/>
            <w:vMerge/>
            <w:shd w:val="clear" w:color="auto" w:fill="auto"/>
            <w:vAlign w:val="center"/>
          </w:tcPr>
          <w:p w14:paraId="4BC6DF31"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276D462D"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José Villacorta Arrué</w:t>
            </w:r>
          </w:p>
        </w:tc>
        <w:tc>
          <w:tcPr>
            <w:tcW w:w="2553" w:type="dxa"/>
            <w:vMerge/>
            <w:shd w:val="clear" w:color="auto" w:fill="auto"/>
            <w:vAlign w:val="center"/>
          </w:tcPr>
          <w:p w14:paraId="2629EAFD"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4A6E1067" w14:textId="77777777">
        <w:trPr>
          <w:trHeight w:val="241"/>
        </w:trPr>
        <w:tc>
          <w:tcPr>
            <w:tcW w:w="2732" w:type="dxa"/>
            <w:shd w:val="clear" w:color="auto" w:fill="auto"/>
            <w:vAlign w:val="center"/>
          </w:tcPr>
          <w:p w14:paraId="035CB241"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lastRenderedPageBreak/>
              <w:t>GORE La Libertad</w:t>
            </w:r>
          </w:p>
        </w:tc>
        <w:tc>
          <w:tcPr>
            <w:tcW w:w="4308" w:type="dxa"/>
            <w:shd w:val="clear" w:color="auto" w:fill="auto"/>
            <w:vAlign w:val="center"/>
          </w:tcPr>
          <w:p w14:paraId="162F20F0"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Luis Vergara </w:t>
            </w:r>
            <w:proofErr w:type="spellStart"/>
            <w:r w:rsidRPr="00180F5C">
              <w:rPr>
                <w:rFonts w:ascii="Arial Narrow" w:eastAsia="Arial Narrow" w:hAnsi="Arial Narrow" w:cs="Arial Narrow"/>
              </w:rPr>
              <w:t>Tuset</w:t>
            </w:r>
            <w:proofErr w:type="spellEnd"/>
          </w:p>
        </w:tc>
        <w:tc>
          <w:tcPr>
            <w:tcW w:w="2553" w:type="dxa"/>
            <w:vMerge/>
            <w:shd w:val="clear" w:color="auto" w:fill="auto"/>
            <w:vAlign w:val="center"/>
          </w:tcPr>
          <w:p w14:paraId="290F48F1"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03B7C96A" w14:textId="77777777">
        <w:trPr>
          <w:trHeight w:val="241"/>
        </w:trPr>
        <w:tc>
          <w:tcPr>
            <w:tcW w:w="2732" w:type="dxa"/>
            <w:shd w:val="clear" w:color="auto" w:fill="auto"/>
            <w:vAlign w:val="center"/>
          </w:tcPr>
          <w:p w14:paraId="7B782ADD"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GORE Madre de Dios</w:t>
            </w:r>
          </w:p>
        </w:tc>
        <w:tc>
          <w:tcPr>
            <w:tcW w:w="4308" w:type="dxa"/>
            <w:shd w:val="clear" w:color="auto" w:fill="auto"/>
            <w:vAlign w:val="center"/>
          </w:tcPr>
          <w:p w14:paraId="4C114C42"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Pamela Olarte Año</w:t>
            </w:r>
          </w:p>
        </w:tc>
        <w:tc>
          <w:tcPr>
            <w:tcW w:w="2553" w:type="dxa"/>
            <w:vMerge/>
            <w:shd w:val="clear" w:color="auto" w:fill="auto"/>
            <w:vAlign w:val="center"/>
          </w:tcPr>
          <w:p w14:paraId="4EA75013"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6D5F9DA7" w14:textId="77777777">
        <w:trPr>
          <w:trHeight w:val="241"/>
        </w:trPr>
        <w:tc>
          <w:tcPr>
            <w:tcW w:w="2732" w:type="dxa"/>
            <w:shd w:val="clear" w:color="auto" w:fill="auto"/>
            <w:vAlign w:val="center"/>
          </w:tcPr>
          <w:p w14:paraId="3CB69930"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GORE Ayacucho</w:t>
            </w:r>
          </w:p>
        </w:tc>
        <w:tc>
          <w:tcPr>
            <w:tcW w:w="4308" w:type="dxa"/>
            <w:shd w:val="clear" w:color="auto" w:fill="auto"/>
            <w:vAlign w:val="center"/>
          </w:tcPr>
          <w:p w14:paraId="441F8A53"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Daniel </w:t>
            </w:r>
            <w:proofErr w:type="spellStart"/>
            <w:r w:rsidRPr="00180F5C">
              <w:rPr>
                <w:rFonts w:ascii="Arial Narrow" w:eastAsia="Arial Narrow" w:hAnsi="Arial Narrow" w:cs="Arial Narrow"/>
              </w:rPr>
              <w:t>Pichuiza</w:t>
            </w:r>
            <w:proofErr w:type="spellEnd"/>
          </w:p>
        </w:tc>
        <w:tc>
          <w:tcPr>
            <w:tcW w:w="2553" w:type="dxa"/>
            <w:vMerge/>
            <w:shd w:val="clear" w:color="auto" w:fill="auto"/>
            <w:vAlign w:val="center"/>
          </w:tcPr>
          <w:p w14:paraId="090A5B5C"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6D8CDBD0" w14:textId="77777777">
        <w:trPr>
          <w:trHeight w:val="241"/>
        </w:trPr>
        <w:tc>
          <w:tcPr>
            <w:tcW w:w="2732" w:type="dxa"/>
            <w:shd w:val="clear" w:color="auto" w:fill="auto"/>
            <w:vAlign w:val="center"/>
          </w:tcPr>
          <w:p w14:paraId="08300994"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MIDAGRI</w:t>
            </w:r>
          </w:p>
        </w:tc>
        <w:tc>
          <w:tcPr>
            <w:tcW w:w="4308" w:type="dxa"/>
            <w:shd w:val="clear" w:color="auto" w:fill="auto"/>
            <w:vAlign w:val="center"/>
          </w:tcPr>
          <w:p w14:paraId="35EC3A9F"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Irma Betty Romero Rodríguez</w:t>
            </w:r>
          </w:p>
        </w:tc>
        <w:tc>
          <w:tcPr>
            <w:tcW w:w="2553" w:type="dxa"/>
            <w:vMerge/>
            <w:shd w:val="clear" w:color="auto" w:fill="auto"/>
            <w:vAlign w:val="center"/>
          </w:tcPr>
          <w:p w14:paraId="4291C705"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5B374E76" w14:textId="77777777">
        <w:trPr>
          <w:trHeight w:val="285"/>
        </w:trPr>
        <w:tc>
          <w:tcPr>
            <w:tcW w:w="2732" w:type="dxa"/>
            <w:vMerge w:val="restart"/>
            <w:shd w:val="clear" w:color="auto" w:fill="auto"/>
            <w:vAlign w:val="center"/>
          </w:tcPr>
          <w:p w14:paraId="4FD9A1F7"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SERFOR</w:t>
            </w:r>
          </w:p>
        </w:tc>
        <w:tc>
          <w:tcPr>
            <w:tcW w:w="4308" w:type="dxa"/>
            <w:shd w:val="clear" w:color="auto" w:fill="auto"/>
            <w:vAlign w:val="center"/>
          </w:tcPr>
          <w:p w14:paraId="6B274DAE"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Erica Castro Aponte</w:t>
            </w:r>
          </w:p>
        </w:tc>
        <w:tc>
          <w:tcPr>
            <w:tcW w:w="2553" w:type="dxa"/>
            <w:vMerge/>
            <w:shd w:val="clear" w:color="auto" w:fill="auto"/>
            <w:vAlign w:val="center"/>
          </w:tcPr>
          <w:p w14:paraId="5DDBFAF4"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5D6EF48B" w14:textId="77777777">
        <w:trPr>
          <w:trHeight w:val="306"/>
        </w:trPr>
        <w:tc>
          <w:tcPr>
            <w:tcW w:w="2732" w:type="dxa"/>
            <w:vMerge/>
            <w:shd w:val="clear" w:color="auto" w:fill="auto"/>
            <w:vAlign w:val="center"/>
          </w:tcPr>
          <w:p w14:paraId="73C9ED50"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24A21E36"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Miguel Otazu Arana</w:t>
            </w:r>
          </w:p>
        </w:tc>
        <w:tc>
          <w:tcPr>
            <w:tcW w:w="2553" w:type="dxa"/>
            <w:vMerge/>
            <w:shd w:val="clear" w:color="auto" w:fill="auto"/>
            <w:vAlign w:val="center"/>
          </w:tcPr>
          <w:p w14:paraId="7A6DB2BD"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7210482A" w14:textId="77777777">
        <w:trPr>
          <w:trHeight w:val="306"/>
        </w:trPr>
        <w:tc>
          <w:tcPr>
            <w:tcW w:w="2732" w:type="dxa"/>
            <w:vMerge/>
            <w:shd w:val="clear" w:color="auto" w:fill="auto"/>
            <w:vAlign w:val="center"/>
          </w:tcPr>
          <w:p w14:paraId="04A86A51"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4C035588"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Alex Cruz Huaranca</w:t>
            </w:r>
          </w:p>
        </w:tc>
        <w:tc>
          <w:tcPr>
            <w:tcW w:w="2553" w:type="dxa"/>
            <w:vMerge/>
            <w:shd w:val="clear" w:color="auto" w:fill="auto"/>
            <w:vAlign w:val="center"/>
          </w:tcPr>
          <w:p w14:paraId="36F50D69"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6008E99D" w14:textId="77777777">
        <w:trPr>
          <w:trHeight w:val="306"/>
        </w:trPr>
        <w:tc>
          <w:tcPr>
            <w:tcW w:w="2732" w:type="dxa"/>
            <w:vMerge/>
            <w:shd w:val="clear" w:color="auto" w:fill="auto"/>
            <w:vAlign w:val="center"/>
          </w:tcPr>
          <w:p w14:paraId="75AD56FC"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15EEF8C3" w14:textId="1036578D" w:rsidR="00BC23B0" w:rsidRPr="00180F5C" w:rsidRDefault="001D48FA">
            <w:pPr>
              <w:spacing w:after="0" w:line="240" w:lineRule="auto"/>
              <w:jc w:val="center"/>
              <w:rPr>
                <w:rFonts w:ascii="Arial Narrow" w:eastAsia="Arial Narrow" w:hAnsi="Arial Narrow" w:cs="Arial Narrow"/>
              </w:rPr>
            </w:pPr>
            <w:proofErr w:type="spellStart"/>
            <w:r w:rsidRPr="00180F5C">
              <w:rPr>
                <w:rFonts w:ascii="Arial Narrow" w:eastAsia="Arial Narrow" w:hAnsi="Arial Narrow" w:cs="Arial Narrow"/>
              </w:rPr>
              <w:t>Majed</w:t>
            </w:r>
            <w:proofErr w:type="spellEnd"/>
            <w:r w:rsidRPr="00180F5C">
              <w:rPr>
                <w:rFonts w:ascii="Arial Narrow" w:eastAsia="Arial Narrow" w:hAnsi="Arial Narrow" w:cs="Arial Narrow"/>
              </w:rPr>
              <w:t xml:space="preserve"> </w:t>
            </w:r>
            <w:r w:rsidR="00D37897" w:rsidRPr="00180F5C">
              <w:rPr>
                <w:rFonts w:ascii="Arial Narrow" w:eastAsia="Arial Narrow" w:hAnsi="Arial Narrow" w:cs="Arial Narrow"/>
              </w:rPr>
              <w:t>Velásquez</w:t>
            </w:r>
          </w:p>
        </w:tc>
        <w:tc>
          <w:tcPr>
            <w:tcW w:w="2553" w:type="dxa"/>
            <w:vMerge/>
            <w:shd w:val="clear" w:color="auto" w:fill="auto"/>
            <w:vAlign w:val="center"/>
          </w:tcPr>
          <w:p w14:paraId="0BCA0405"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53D14389" w14:textId="77777777">
        <w:trPr>
          <w:trHeight w:val="306"/>
        </w:trPr>
        <w:tc>
          <w:tcPr>
            <w:tcW w:w="2732" w:type="dxa"/>
            <w:vMerge/>
            <w:shd w:val="clear" w:color="auto" w:fill="auto"/>
            <w:vAlign w:val="center"/>
          </w:tcPr>
          <w:p w14:paraId="50F715E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3210585F"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Marco Enciso Hoyos</w:t>
            </w:r>
          </w:p>
          <w:p w14:paraId="381B0E5A" w14:textId="77777777" w:rsidR="00BC23B0" w:rsidRPr="00180F5C" w:rsidRDefault="00BC23B0">
            <w:pPr>
              <w:spacing w:after="0" w:line="240" w:lineRule="auto"/>
              <w:jc w:val="center"/>
              <w:rPr>
                <w:rFonts w:ascii="Arial Narrow" w:eastAsia="Arial Narrow" w:hAnsi="Arial Narrow" w:cs="Arial Narrow"/>
              </w:rPr>
            </w:pPr>
          </w:p>
        </w:tc>
        <w:tc>
          <w:tcPr>
            <w:tcW w:w="2553" w:type="dxa"/>
            <w:vMerge/>
            <w:shd w:val="clear" w:color="auto" w:fill="auto"/>
            <w:vAlign w:val="center"/>
          </w:tcPr>
          <w:p w14:paraId="0102645F"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36F7D84F" w14:textId="77777777">
        <w:trPr>
          <w:trHeight w:val="306"/>
        </w:trPr>
        <w:tc>
          <w:tcPr>
            <w:tcW w:w="2732" w:type="dxa"/>
            <w:vMerge/>
            <w:shd w:val="clear" w:color="auto" w:fill="auto"/>
            <w:vAlign w:val="center"/>
          </w:tcPr>
          <w:p w14:paraId="1E18D35D"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397147A4"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Antonio Albornoz</w:t>
            </w:r>
          </w:p>
        </w:tc>
        <w:tc>
          <w:tcPr>
            <w:tcW w:w="2553" w:type="dxa"/>
            <w:vMerge/>
            <w:shd w:val="clear" w:color="auto" w:fill="auto"/>
            <w:vAlign w:val="center"/>
          </w:tcPr>
          <w:p w14:paraId="49D6228A"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bl>
    <w:p w14:paraId="5D320FCF" w14:textId="77777777" w:rsidR="00BC23B0" w:rsidRPr="00180F5C" w:rsidRDefault="00BC23B0">
      <w:pPr>
        <w:rPr>
          <w:rFonts w:ascii="Arial Narrow" w:eastAsia="Arial Narrow" w:hAnsi="Arial Narrow" w:cs="Arial Narrow"/>
        </w:rPr>
      </w:pPr>
    </w:p>
    <w:tbl>
      <w:tblPr>
        <w:tblStyle w:val="a6"/>
        <w:tblW w:w="9579"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728"/>
        <w:gridCol w:w="4302"/>
        <w:gridCol w:w="2549"/>
      </w:tblGrid>
      <w:tr w:rsidR="00BC23B0" w:rsidRPr="00180F5C" w14:paraId="1F814D98" w14:textId="77777777">
        <w:trPr>
          <w:trHeight w:val="193"/>
        </w:trPr>
        <w:tc>
          <w:tcPr>
            <w:tcW w:w="2729" w:type="dxa"/>
            <w:shd w:val="clear" w:color="auto" w:fill="BFBFBF"/>
            <w:vAlign w:val="bottom"/>
          </w:tcPr>
          <w:p w14:paraId="6495727B" w14:textId="77777777" w:rsidR="00BC23B0" w:rsidRPr="00180F5C" w:rsidRDefault="001D48FA">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Direcciones Generales- SERFOR</w:t>
            </w:r>
          </w:p>
        </w:tc>
        <w:tc>
          <w:tcPr>
            <w:tcW w:w="4302" w:type="dxa"/>
            <w:shd w:val="clear" w:color="auto" w:fill="BFBFBF"/>
            <w:vAlign w:val="bottom"/>
          </w:tcPr>
          <w:p w14:paraId="5455C34E" w14:textId="77777777" w:rsidR="00BC23B0" w:rsidRPr="00180F5C" w:rsidRDefault="001D48FA">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Representantes (15 participantes)</w:t>
            </w:r>
          </w:p>
        </w:tc>
        <w:tc>
          <w:tcPr>
            <w:tcW w:w="2549" w:type="dxa"/>
            <w:shd w:val="clear" w:color="auto" w:fill="BFBFBF"/>
            <w:vAlign w:val="bottom"/>
          </w:tcPr>
          <w:p w14:paraId="79327361" w14:textId="77777777" w:rsidR="00BC23B0" w:rsidRPr="00180F5C" w:rsidRDefault="001D48FA">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Fecha de reunión</w:t>
            </w:r>
          </w:p>
        </w:tc>
      </w:tr>
      <w:tr w:rsidR="00BC23B0" w:rsidRPr="00180F5C" w14:paraId="4650CA22" w14:textId="77777777">
        <w:trPr>
          <w:trHeight w:val="263"/>
        </w:trPr>
        <w:tc>
          <w:tcPr>
            <w:tcW w:w="2729" w:type="dxa"/>
            <w:vMerge w:val="restart"/>
            <w:shd w:val="clear" w:color="auto" w:fill="FFFFFF"/>
            <w:vAlign w:val="center"/>
          </w:tcPr>
          <w:p w14:paraId="3E8A95B6"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Dirección General de Política y Competitividad Forestal y de Fauna Silvestre</w:t>
            </w:r>
          </w:p>
        </w:tc>
        <w:tc>
          <w:tcPr>
            <w:tcW w:w="4302" w:type="dxa"/>
            <w:shd w:val="clear" w:color="auto" w:fill="FFFFFF"/>
            <w:vAlign w:val="center"/>
          </w:tcPr>
          <w:p w14:paraId="659E4A9F"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Alex Cruz Huaranca</w:t>
            </w:r>
          </w:p>
        </w:tc>
        <w:tc>
          <w:tcPr>
            <w:tcW w:w="2549" w:type="dxa"/>
            <w:vMerge w:val="restart"/>
            <w:shd w:val="clear" w:color="auto" w:fill="auto"/>
            <w:vAlign w:val="center"/>
          </w:tcPr>
          <w:p w14:paraId="04A197FF"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24.02.21</w:t>
            </w:r>
          </w:p>
        </w:tc>
      </w:tr>
      <w:tr w:rsidR="00BC23B0" w:rsidRPr="00180F5C" w14:paraId="2DCC4419" w14:textId="77777777">
        <w:trPr>
          <w:trHeight w:val="253"/>
        </w:trPr>
        <w:tc>
          <w:tcPr>
            <w:tcW w:w="2729" w:type="dxa"/>
            <w:vMerge/>
            <w:shd w:val="clear" w:color="auto" w:fill="FFFFFF"/>
            <w:vAlign w:val="center"/>
          </w:tcPr>
          <w:p w14:paraId="2467528B"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FFFFFF"/>
            <w:vAlign w:val="center"/>
          </w:tcPr>
          <w:p w14:paraId="2AD67052"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Erica Castro Aponte</w:t>
            </w:r>
          </w:p>
        </w:tc>
        <w:tc>
          <w:tcPr>
            <w:tcW w:w="2549" w:type="dxa"/>
            <w:vMerge/>
            <w:shd w:val="clear" w:color="auto" w:fill="auto"/>
            <w:vAlign w:val="center"/>
          </w:tcPr>
          <w:p w14:paraId="7F9FBAC0"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3E24F886" w14:textId="77777777">
        <w:trPr>
          <w:trHeight w:val="234"/>
        </w:trPr>
        <w:tc>
          <w:tcPr>
            <w:tcW w:w="2729" w:type="dxa"/>
            <w:vMerge/>
            <w:shd w:val="clear" w:color="auto" w:fill="FFFFFF"/>
            <w:vAlign w:val="center"/>
          </w:tcPr>
          <w:p w14:paraId="105D3FBD"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6462E22A"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Miguel </w:t>
            </w:r>
            <w:proofErr w:type="spellStart"/>
            <w:r w:rsidRPr="00180F5C">
              <w:rPr>
                <w:rFonts w:ascii="Arial Narrow" w:eastAsia="Arial Narrow" w:hAnsi="Arial Narrow" w:cs="Arial Narrow"/>
              </w:rPr>
              <w:t>Otazú</w:t>
            </w:r>
            <w:proofErr w:type="spellEnd"/>
            <w:r w:rsidRPr="00180F5C">
              <w:rPr>
                <w:rFonts w:ascii="Arial Narrow" w:eastAsia="Arial Narrow" w:hAnsi="Arial Narrow" w:cs="Arial Narrow"/>
              </w:rPr>
              <w:t xml:space="preserve"> Arana</w:t>
            </w:r>
          </w:p>
        </w:tc>
        <w:tc>
          <w:tcPr>
            <w:tcW w:w="2549" w:type="dxa"/>
            <w:vMerge/>
            <w:shd w:val="clear" w:color="auto" w:fill="auto"/>
            <w:vAlign w:val="center"/>
          </w:tcPr>
          <w:p w14:paraId="408B616A"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238D6E60" w14:textId="77777777">
        <w:trPr>
          <w:trHeight w:val="228"/>
        </w:trPr>
        <w:tc>
          <w:tcPr>
            <w:tcW w:w="2729" w:type="dxa"/>
            <w:vMerge/>
            <w:shd w:val="clear" w:color="auto" w:fill="FFFFFF"/>
            <w:vAlign w:val="center"/>
          </w:tcPr>
          <w:p w14:paraId="2B5EFE6E"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76537BF4"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Belmira Carrera La Torre</w:t>
            </w:r>
          </w:p>
        </w:tc>
        <w:tc>
          <w:tcPr>
            <w:tcW w:w="2549" w:type="dxa"/>
            <w:vMerge/>
            <w:shd w:val="clear" w:color="auto" w:fill="auto"/>
            <w:vAlign w:val="center"/>
          </w:tcPr>
          <w:p w14:paraId="7BC7301B"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2A8EF532" w14:textId="77777777">
        <w:trPr>
          <w:trHeight w:val="203"/>
        </w:trPr>
        <w:tc>
          <w:tcPr>
            <w:tcW w:w="2729" w:type="dxa"/>
            <w:vMerge/>
            <w:shd w:val="clear" w:color="auto" w:fill="FFFFFF"/>
            <w:vAlign w:val="center"/>
          </w:tcPr>
          <w:p w14:paraId="03D02861"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63A9B9FF"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David Aldana Gomero</w:t>
            </w:r>
          </w:p>
        </w:tc>
        <w:tc>
          <w:tcPr>
            <w:tcW w:w="2549" w:type="dxa"/>
            <w:vMerge/>
            <w:shd w:val="clear" w:color="auto" w:fill="auto"/>
            <w:vAlign w:val="center"/>
          </w:tcPr>
          <w:p w14:paraId="015164A6"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3CEEA650" w14:textId="77777777">
        <w:trPr>
          <w:trHeight w:val="206"/>
        </w:trPr>
        <w:tc>
          <w:tcPr>
            <w:tcW w:w="2729" w:type="dxa"/>
            <w:vMerge/>
            <w:shd w:val="clear" w:color="auto" w:fill="FFFFFF"/>
            <w:vAlign w:val="center"/>
          </w:tcPr>
          <w:p w14:paraId="49613E2E"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329B46D6"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Gabriel Bazán Alcántara</w:t>
            </w:r>
          </w:p>
        </w:tc>
        <w:tc>
          <w:tcPr>
            <w:tcW w:w="2549" w:type="dxa"/>
            <w:vMerge/>
            <w:shd w:val="clear" w:color="auto" w:fill="auto"/>
            <w:vAlign w:val="center"/>
          </w:tcPr>
          <w:p w14:paraId="09F952EB"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43B60D46" w14:textId="77777777">
        <w:trPr>
          <w:trHeight w:val="208"/>
        </w:trPr>
        <w:tc>
          <w:tcPr>
            <w:tcW w:w="2729" w:type="dxa"/>
            <w:vMerge/>
            <w:shd w:val="clear" w:color="auto" w:fill="FFFFFF"/>
            <w:vAlign w:val="center"/>
          </w:tcPr>
          <w:p w14:paraId="2A6F139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024F8178"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Luis Ma Wong</w:t>
            </w:r>
          </w:p>
        </w:tc>
        <w:tc>
          <w:tcPr>
            <w:tcW w:w="2549" w:type="dxa"/>
            <w:vMerge/>
            <w:shd w:val="clear" w:color="auto" w:fill="auto"/>
            <w:vAlign w:val="center"/>
          </w:tcPr>
          <w:p w14:paraId="3F268481"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4D50A25E" w14:textId="77777777">
        <w:trPr>
          <w:trHeight w:val="208"/>
        </w:trPr>
        <w:tc>
          <w:tcPr>
            <w:tcW w:w="2729" w:type="dxa"/>
            <w:vMerge/>
            <w:shd w:val="clear" w:color="auto" w:fill="FFFFFF"/>
            <w:vAlign w:val="center"/>
          </w:tcPr>
          <w:p w14:paraId="3A28210E"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3088DBC5"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Rocío </w:t>
            </w:r>
            <w:proofErr w:type="spellStart"/>
            <w:r w:rsidRPr="00180F5C">
              <w:rPr>
                <w:rFonts w:ascii="Arial Narrow" w:eastAsia="Arial Narrow" w:hAnsi="Arial Narrow" w:cs="Arial Narrow"/>
              </w:rPr>
              <w:t>Chancayauri</w:t>
            </w:r>
            <w:proofErr w:type="spellEnd"/>
            <w:r w:rsidRPr="00180F5C">
              <w:rPr>
                <w:rFonts w:ascii="Arial Narrow" w:eastAsia="Arial Narrow" w:hAnsi="Arial Narrow" w:cs="Arial Narrow"/>
              </w:rPr>
              <w:t xml:space="preserve"> Canales</w:t>
            </w:r>
          </w:p>
        </w:tc>
        <w:tc>
          <w:tcPr>
            <w:tcW w:w="2549" w:type="dxa"/>
            <w:vMerge/>
            <w:shd w:val="clear" w:color="auto" w:fill="auto"/>
            <w:vAlign w:val="center"/>
          </w:tcPr>
          <w:p w14:paraId="0D63EB90"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59761CD7" w14:textId="77777777">
        <w:trPr>
          <w:trHeight w:val="251"/>
        </w:trPr>
        <w:tc>
          <w:tcPr>
            <w:tcW w:w="2729" w:type="dxa"/>
            <w:vMerge w:val="restart"/>
            <w:shd w:val="clear" w:color="auto" w:fill="auto"/>
            <w:vAlign w:val="center"/>
          </w:tcPr>
          <w:p w14:paraId="2971CCB0"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Dirección General de Gestión Sostenible del Patrimonio Forestal y de Fauna Silvestre</w:t>
            </w:r>
          </w:p>
        </w:tc>
        <w:tc>
          <w:tcPr>
            <w:tcW w:w="4302" w:type="dxa"/>
            <w:shd w:val="clear" w:color="auto" w:fill="auto"/>
            <w:vAlign w:val="center"/>
          </w:tcPr>
          <w:p w14:paraId="0DC63BEE"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Víctor Vargas García</w:t>
            </w:r>
          </w:p>
        </w:tc>
        <w:tc>
          <w:tcPr>
            <w:tcW w:w="2549" w:type="dxa"/>
            <w:vMerge/>
            <w:shd w:val="clear" w:color="auto" w:fill="auto"/>
            <w:vAlign w:val="center"/>
          </w:tcPr>
          <w:p w14:paraId="08F5D196"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6F4F2364" w14:textId="77777777">
        <w:trPr>
          <w:trHeight w:val="314"/>
        </w:trPr>
        <w:tc>
          <w:tcPr>
            <w:tcW w:w="2729" w:type="dxa"/>
            <w:vMerge/>
            <w:shd w:val="clear" w:color="auto" w:fill="auto"/>
            <w:vAlign w:val="center"/>
          </w:tcPr>
          <w:p w14:paraId="233D4A89"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016128DD"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César Huanca Ureta</w:t>
            </w:r>
          </w:p>
        </w:tc>
        <w:tc>
          <w:tcPr>
            <w:tcW w:w="2549" w:type="dxa"/>
            <w:vMerge/>
            <w:shd w:val="clear" w:color="auto" w:fill="auto"/>
            <w:vAlign w:val="center"/>
          </w:tcPr>
          <w:p w14:paraId="07695784"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0109214E" w14:textId="77777777">
        <w:trPr>
          <w:trHeight w:val="347"/>
        </w:trPr>
        <w:tc>
          <w:tcPr>
            <w:tcW w:w="2729" w:type="dxa"/>
            <w:vMerge w:val="restart"/>
            <w:shd w:val="clear" w:color="auto" w:fill="auto"/>
            <w:vAlign w:val="center"/>
          </w:tcPr>
          <w:p w14:paraId="4A0DA0C3"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Dirección General de Información y Ordenamiento Forestal y de Fauna Silvestre</w:t>
            </w:r>
          </w:p>
        </w:tc>
        <w:tc>
          <w:tcPr>
            <w:tcW w:w="4302" w:type="dxa"/>
            <w:shd w:val="clear" w:color="auto" w:fill="auto"/>
            <w:vAlign w:val="center"/>
          </w:tcPr>
          <w:p w14:paraId="07DD2A97"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Domingo Pacheco Roldán</w:t>
            </w:r>
          </w:p>
        </w:tc>
        <w:tc>
          <w:tcPr>
            <w:tcW w:w="2549" w:type="dxa"/>
            <w:vMerge/>
            <w:shd w:val="clear" w:color="auto" w:fill="auto"/>
            <w:vAlign w:val="center"/>
          </w:tcPr>
          <w:p w14:paraId="4AB79CDA"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3AF716C5" w14:textId="77777777">
        <w:trPr>
          <w:trHeight w:val="350"/>
        </w:trPr>
        <w:tc>
          <w:tcPr>
            <w:tcW w:w="2729" w:type="dxa"/>
            <w:vMerge/>
            <w:shd w:val="clear" w:color="auto" w:fill="auto"/>
            <w:vAlign w:val="center"/>
          </w:tcPr>
          <w:p w14:paraId="564F5319"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3C33D4E7"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Mónica Contreras Miguel</w:t>
            </w:r>
          </w:p>
        </w:tc>
        <w:tc>
          <w:tcPr>
            <w:tcW w:w="2549" w:type="dxa"/>
            <w:vMerge/>
            <w:shd w:val="clear" w:color="auto" w:fill="auto"/>
            <w:vAlign w:val="center"/>
          </w:tcPr>
          <w:p w14:paraId="2B7B79A9"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423CAE3A" w14:textId="77777777">
        <w:trPr>
          <w:trHeight w:val="201"/>
        </w:trPr>
        <w:tc>
          <w:tcPr>
            <w:tcW w:w="2729" w:type="dxa"/>
            <w:vMerge w:val="restart"/>
            <w:shd w:val="clear" w:color="auto" w:fill="auto"/>
            <w:vAlign w:val="center"/>
          </w:tcPr>
          <w:p w14:paraId="34315D42"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Dirección General de Gestión del Conocimiento Forestal y de Fauna Silvestre</w:t>
            </w:r>
          </w:p>
        </w:tc>
        <w:tc>
          <w:tcPr>
            <w:tcW w:w="4302" w:type="dxa"/>
            <w:shd w:val="clear" w:color="auto" w:fill="auto"/>
            <w:vAlign w:val="center"/>
          </w:tcPr>
          <w:p w14:paraId="64D370B6"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Oscar Suárez</w:t>
            </w:r>
          </w:p>
        </w:tc>
        <w:tc>
          <w:tcPr>
            <w:tcW w:w="2549" w:type="dxa"/>
            <w:vMerge/>
            <w:shd w:val="clear" w:color="auto" w:fill="auto"/>
            <w:vAlign w:val="center"/>
          </w:tcPr>
          <w:p w14:paraId="1E97D7C0"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23B09518" w14:textId="77777777">
        <w:trPr>
          <w:trHeight w:val="276"/>
        </w:trPr>
        <w:tc>
          <w:tcPr>
            <w:tcW w:w="2729" w:type="dxa"/>
            <w:vMerge/>
            <w:shd w:val="clear" w:color="auto" w:fill="auto"/>
            <w:vAlign w:val="center"/>
          </w:tcPr>
          <w:p w14:paraId="2CF4B9DE"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438B4879" w14:textId="77777777" w:rsidR="00BC23B0" w:rsidRPr="00180F5C" w:rsidRDefault="001D48FA">
            <w:pPr>
              <w:spacing w:after="0" w:line="240" w:lineRule="auto"/>
              <w:jc w:val="center"/>
              <w:rPr>
                <w:rFonts w:ascii="Arial Narrow" w:eastAsia="Arial Narrow" w:hAnsi="Arial Narrow" w:cs="Arial Narrow"/>
              </w:rPr>
            </w:pPr>
            <w:proofErr w:type="spellStart"/>
            <w:r w:rsidRPr="00180F5C">
              <w:rPr>
                <w:rFonts w:ascii="Arial Narrow" w:eastAsia="Arial Narrow" w:hAnsi="Arial Narrow" w:cs="Arial Narrow"/>
              </w:rPr>
              <w:t>Majed</w:t>
            </w:r>
            <w:proofErr w:type="spellEnd"/>
            <w:r w:rsidRPr="00180F5C">
              <w:rPr>
                <w:rFonts w:ascii="Arial Narrow" w:eastAsia="Arial Narrow" w:hAnsi="Arial Narrow" w:cs="Arial Narrow"/>
              </w:rPr>
              <w:t xml:space="preserve"> Velásquez</w:t>
            </w:r>
          </w:p>
        </w:tc>
        <w:tc>
          <w:tcPr>
            <w:tcW w:w="2549" w:type="dxa"/>
            <w:vMerge/>
            <w:shd w:val="clear" w:color="auto" w:fill="auto"/>
            <w:vAlign w:val="center"/>
          </w:tcPr>
          <w:p w14:paraId="5168271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474A68D2" w14:textId="77777777">
        <w:trPr>
          <w:trHeight w:val="201"/>
        </w:trPr>
        <w:tc>
          <w:tcPr>
            <w:tcW w:w="2729" w:type="dxa"/>
            <w:vMerge w:val="restart"/>
            <w:shd w:val="clear" w:color="auto" w:fill="auto"/>
            <w:vAlign w:val="center"/>
          </w:tcPr>
          <w:p w14:paraId="4854773C"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Oficina General de Planificación y Presupuesto</w:t>
            </w:r>
          </w:p>
        </w:tc>
        <w:tc>
          <w:tcPr>
            <w:tcW w:w="4302" w:type="dxa"/>
            <w:shd w:val="clear" w:color="auto" w:fill="auto"/>
            <w:vAlign w:val="center"/>
          </w:tcPr>
          <w:p w14:paraId="6B6F1781"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Antonio Albornoz</w:t>
            </w:r>
          </w:p>
        </w:tc>
        <w:tc>
          <w:tcPr>
            <w:tcW w:w="2549" w:type="dxa"/>
            <w:vMerge/>
            <w:shd w:val="clear" w:color="auto" w:fill="auto"/>
            <w:vAlign w:val="center"/>
          </w:tcPr>
          <w:p w14:paraId="1FE5A07C"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r w:rsidR="00BC23B0" w:rsidRPr="00180F5C" w14:paraId="4264EB93" w14:textId="77777777">
        <w:trPr>
          <w:trHeight w:val="201"/>
        </w:trPr>
        <w:tc>
          <w:tcPr>
            <w:tcW w:w="2729" w:type="dxa"/>
            <w:vMerge/>
            <w:shd w:val="clear" w:color="auto" w:fill="auto"/>
            <w:vAlign w:val="center"/>
          </w:tcPr>
          <w:p w14:paraId="0CA42DD6"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117F33A7" w14:textId="77777777" w:rsidR="00BC23B0" w:rsidRPr="00180F5C" w:rsidRDefault="001D48FA">
            <w:pPr>
              <w:spacing w:after="0" w:line="240" w:lineRule="auto"/>
              <w:jc w:val="center"/>
              <w:rPr>
                <w:rFonts w:ascii="Arial Narrow" w:eastAsia="Arial Narrow" w:hAnsi="Arial Narrow" w:cs="Arial Narrow"/>
              </w:rPr>
            </w:pPr>
            <w:r w:rsidRPr="00180F5C">
              <w:rPr>
                <w:rFonts w:ascii="Arial Narrow" w:eastAsia="Arial Narrow" w:hAnsi="Arial Narrow" w:cs="Arial Narrow"/>
              </w:rPr>
              <w:t>Juan Francisco Sotil Díaz</w:t>
            </w:r>
          </w:p>
        </w:tc>
        <w:tc>
          <w:tcPr>
            <w:tcW w:w="2549" w:type="dxa"/>
            <w:vMerge/>
            <w:shd w:val="clear" w:color="auto" w:fill="auto"/>
            <w:vAlign w:val="center"/>
          </w:tcPr>
          <w:p w14:paraId="57ED3707"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rPr>
            </w:pPr>
          </w:p>
        </w:tc>
      </w:tr>
    </w:tbl>
    <w:p w14:paraId="34AE2CB0" w14:textId="537E63CB" w:rsidR="00BC23B0" w:rsidRPr="00180F5C" w:rsidRDefault="00BC23B0">
      <w:pPr>
        <w:rPr>
          <w:rFonts w:ascii="Arial Narrow" w:eastAsia="Arial Narrow" w:hAnsi="Arial Narrow" w:cs="Arial Narrow"/>
        </w:rPr>
      </w:pPr>
    </w:p>
    <w:tbl>
      <w:tblPr>
        <w:tblStyle w:val="a6"/>
        <w:tblW w:w="9579"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728"/>
        <w:gridCol w:w="4302"/>
        <w:gridCol w:w="2549"/>
      </w:tblGrid>
      <w:tr w:rsidR="005F59FC" w:rsidRPr="00180F5C" w14:paraId="25069414" w14:textId="77777777" w:rsidTr="003146C9">
        <w:trPr>
          <w:trHeight w:val="193"/>
        </w:trPr>
        <w:tc>
          <w:tcPr>
            <w:tcW w:w="2728" w:type="dxa"/>
            <w:shd w:val="clear" w:color="auto" w:fill="BFBFBF"/>
            <w:vAlign w:val="bottom"/>
          </w:tcPr>
          <w:p w14:paraId="620EA2A6" w14:textId="77777777" w:rsidR="005F59FC" w:rsidRPr="00180F5C" w:rsidRDefault="005F59FC" w:rsidP="003146C9">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Organización/entidad</w:t>
            </w:r>
          </w:p>
        </w:tc>
        <w:tc>
          <w:tcPr>
            <w:tcW w:w="4302" w:type="dxa"/>
            <w:shd w:val="clear" w:color="auto" w:fill="BFBFBF"/>
            <w:vAlign w:val="bottom"/>
          </w:tcPr>
          <w:p w14:paraId="6682AD64" w14:textId="527E9BFD" w:rsidR="005F59FC" w:rsidRPr="00180F5C" w:rsidRDefault="005F59FC" w:rsidP="003146C9">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Representantes (11 participantes)</w:t>
            </w:r>
          </w:p>
        </w:tc>
        <w:tc>
          <w:tcPr>
            <w:tcW w:w="2549" w:type="dxa"/>
            <w:shd w:val="clear" w:color="auto" w:fill="BFBFBF"/>
            <w:vAlign w:val="bottom"/>
          </w:tcPr>
          <w:p w14:paraId="3E42D588" w14:textId="77777777" w:rsidR="005F59FC" w:rsidRPr="00180F5C" w:rsidRDefault="005F59FC" w:rsidP="003146C9">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Fecha de reunión</w:t>
            </w:r>
          </w:p>
        </w:tc>
      </w:tr>
      <w:tr w:rsidR="005F59FC" w:rsidRPr="00180F5C" w14:paraId="407B83E9" w14:textId="77777777" w:rsidTr="003146C9">
        <w:trPr>
          <w:trHeight w:val="263"/>
        </w:trPr>
        <w:tc>
          <w:tcPr>
            <w:tcW w:w="2728" w:type="dxa"/>
            <w:shd w:val="clear" w:color="auto" w:fill="FFFFFF"/>
            <w:vAlign w:val="center"/>
          </w:tcPr>
          <w:p w14:paraId="086B9CA9" w14:textId="01F66F29" w:rsidR="005F59FC" w:rsidRPr="00180F5C" w:rsidRDefault="005F59FC"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Universidad Nacional Antonio Abad del Cusco</w:t>
            </w:r>
          </w:p>
        </w:tc>
        <w:tc>
          <w:tcPr>
            <w:tcW w:w="4302" w:type="dxa"/>
            <w:shd w:val="clear" w:color="auto" w:fill="FFFFFF"/>
            <w:vAlign w:val="center"/>
          </w:tcPr>
          <w:p w14:paraId="2365A742" w14:textId="0AFA7017" w:rsidR="005F59FC" w:rsidRPr="00180F5C" w:rsidRDefault="005F59FC" w:rsidP="003146C9">
            <w:pPr>
              <w:spacing w:after="0" w:line="240" w:lineRule="auto"/>
              <w:jc w:val="center"/>
              <w:rPr>
                <w:rFonts w:ascii="Arial Narrow" w:eastAsia="Arial Narrow" w:hAnsi="Arial Narrow" w:cs="Arial"/>
              </w:rPr>
            </w:pPr>
            <w:r w:rsidRPr="00180F5C">
              <w:rPr>
                <w:rFonts w:ascii="Arial" w:eastAsia="Arial" w:hAnsi="Arial" w:cs="Arial"/>
                <w:sz w:val="20"/>
                <w:szCs w:val="20"/>
              </w:rPr>
              <w:t>Abel Monteagudo Mendoza</w:t>
            </w:r>
          </w:p>
        </w:tc>
        <w:tc>
          <w:tcPr>
            <w:tcW w:w="2549" w:type="dxa"/>
            <w:vMerge w:val="restart"/>
            <w:shd w:val="clear" w:color="auto" w:fill="auto"/>
            <w:vAlign w:val="center"/>
          </w:tcPr>
          <w:p w14:paraId="0DCE5ABC" w14:textId="7A71F151" w:rsidR="005F59FC" w:rsidRPr="00180F5C" w:rsidRDefault="005F59FC"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23.04.21 (mañana)</w:t>
            </w:r>
          </w:p>
        </w:tc>
      </w:tr>
      <w:tr w:rsidR="005F59FC" w:rsidRPr="00180F5C" w14:paraId="5E615815" w14:textId="77777777" w:rsidTr="003146C9">
        <w:trPr>
          <w:trHeight w:val="201"/>
        </w:trPr>
        <w:tc>
          <w:tcPr>
            <w:tcW w:w="2728" w:type="dxa"/>
            <w:vMerge w:val="restart"/>
            <w:shd w:val="clear" w:color="auto" w:fill="auto"/>
            <w:vAlign w:val="center"/>
          </w:tcPr>
          <w:p w14:paraId="5D806286" w14:textId="79404220" w:rsidR="005F59FC" w:rsidRPr="00180F5C" w:rsidRDefault="005F59FC"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Universidad Nacional de Ucayali</w:t>
            </w:r>
          </w:p>
        </w:tc>
        <w:tc>
          <w:tcPr>
            <w:tcW w:w="4302" w:type="dxa"/>
            <w:shd w:val="clear" w:color="auto" w:fill="auto"/>
            <w:vAlign w:val="center"/>
          </w:tcPr>
          <w:p w14:paraId="2150A990" w14:textId="032FB01A" w:rsidR="005F59FC" w:rsidRPr="00180F5C" w:rsidRDefault="005F59FC" w:rsidP="003146C9">
            <w:pPr>
              <w:spacing w:after="0" w:line="240" w:lineRule="auto"/>
              <w:jc w:val="center"/>
              <w:rPr>
                <w:rFonts w:ascii="Arial Narrow" w:eastAsia="Arial Narrow" w:hAnsi="Arial Narrow" w:cs="Arial"/>
              </w:rPr>
            </w:pPr>
            <w:r w:rsidRPr="00180F5C">
              <w:rPr>
                <w:rFonts w:ascii="Arial" w:eastAsia="Arial" w:hAnsi="Arial" w:cs="Arial"/>
                <w:sz w:val="20"/>
                <w:szCs w:val="20"/>
              </w:rPr>
              <w:t>Manuel Iván Salvador Cárdenas</w:t>
            </w:r>
          </w:p>
        </w:tc>
        <w:tc>
          <w:tcPr>
            <w:tcW w:w="2549" w:type="dxa"/>
            <w:vMerge/>
            <w:shd w:val="clear" w:color="auto" w:fill="auto"/>
            <w:vAlign w:val="center"/>
          </w:tcPr>
          <w:p w14:paraId="2E85CEF5"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F59FC" w:rsidRPr="00180F5C" w14:paraId="4B74716D" w14:textId="77777777" w:rsidTr="003146C9">
        <w:trPr>
          <w:trHeight w:val="201"/>
        </w:trPr>
        <w:tc>
          <w:tcPr>
            <w:tcW w:w="2728" w:type="dxa"/>
            <w:vMerge/>
            <w:shd w:val="clear" w:color="auto" w:fill="auto"/>
            <w:vAlign w:val="center"/>
          </w:tcPr>
          <w:p w14:paraId="577CF79E" w14:textId="77777777" w:rsidR="005F59FC" w:rsidRPr="00180F5C" w:rsidRDefault="005F59FC" w:rsidP="003146C9">
            <w:pPr>
              <w:spacing w:after="0" w:line="240" w:lineRule="auto"/>
              <w:jc w:val="center"/>
              <w:rPr>
                <w:rFonts w:ascii="Arial Narrow" w:eastAsia="Arial Narrow" w:hAnsi="Arial Narrow" w:cs="Arial Narrow"/>
              </w:rPr>
            </w:pPr>
          </w:p>
        </w:tc>
        <w:tc>
          <w:tcPr>
            <w:tcW w:w="4302" w:type="dxa"/>
            <w:shd w:val="clear" w:color="auto" w:fill="auto"/>
            <w:vAlign w:val="center"/>
          </w:tcPr>
          <w:p w14:paraId="70344801" w14:textId="78FF90EC" w:rsidR="005F59FC" w:rsidRPr="00180F5C" w:rsidRDefault="005F59FC" w:rsidP="003146C9">
            <w:pPr>
              <w:spacing w:after="0" w:line="240" w:lineRule="auto"/>
              <w:jc w:val="center"/>
              <w:rPr>
                <w:rFonts w:ascii="Arial Narrow" w:eastAsia="Arial Narrow" w:hAnsi="Arial Narrow" w:cs="Arial"/>
              </w:rPr>
            </w:pPr>
            <w:r w:rsidRPr="00180F5C">
              <w:rPr>
                <w:rFonts w:ascii="Arial" w:eastAsia="Arial" w:hAnsi="Arial" w:cs="Arial"/>
                <w:sz w:val="20"/>
                <w:szCs w:val="20"/>
              </w:rPr>
              <w:t>Jorge Arturo Mori Vásquez</w:t>
            </w:r>
          </w:p>
        </w:tc>
        <w:tc>
          <w:tcPr>
            <w:tcW w:w="2549" w:type="dxa"/>
            <w:vMerge/>
            <w:shd w:val="clear" w:color="auto" w:fill="auto"/>
            <w:vAlign w:val="center"/>
          </w:tcPr>
          <w:p w14:paraId="20BB45E0"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F59FC" w:rsidRPr="00180F5C" w14:paraId="284EB377" w14:textId="77777777" w:rsidTr="003146C9">
        <w:trPr>
          <w:trHeight w:val="201"/>
        </w:trPr>
        <w:tc>
          <w:tcPr>
            <w:tcW w:w="2728" w:type="dxa"/>
            <w:shd w:val="clear" w:color="auto" w:fill="auto"/>
            <w:vAlign w:val="center"/>
          </w:tcPr>
          <w:p w14:paraId="4D302E46" w14:textId="3A7CE6A4" w:rsidR="005F59FC" w:rsidRPr="00180F5C" w:rsidRDefault="005F59FC"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Universidad Nacional Mayor de San Marcos</w:t>
            </w:r>
          </w:p>
        </w:tc>
        <w:tc>
          <w:tcPr>
            <w:tcW w:w="4302" w:type="dxa"/>
            <w:shd w:val="clear" w:color="auto" w:fill="auto"/>
            <w:vAlign w:val="center"/>
          </w:tcPr>
          <w:p w14:paraId="4C6C1ECD" w14:textId="351DEE21" w:rsidR="005F59FC" w:rsidRPr="00180F5C" w:rsidRDefault="005F59FC" w:rsidP="003146C9">
            <w:pPr>
              <w:spacing w:after="0" w:line="240" w:lineRule="auto"/>
              <w:jc w:val="center"/>
              <w:rPr>
                <w:rFonts w:ascii="Arial Narrow" w:eastAsia="Arial Narrow" w:hAnsi="Arial Narrow" w:cs="Arial"/>
              </w:rPr>
            </w:pPr>
            <w:r w:rsidRPr="00180F5C">
              <w:rPr>
                <w:rFonts w:ascii="Arial" w:eastAsia="Arial" w:hAnsi="Arial" w:cs="Arial"/>
                <w:sz w:val="20"/>
                <w:szCs w:val="20"/>
              </w:rPr>
              <w:t xml:space="preserve">Guillermo Álvarez </w:t>
            </w:r>
            <w:proofErr w:type="spellStart"/>
            <w:r w:rsidRPr="00180F5C">
              <w:rPr>
                <w:rFonts w:ascii="Arial" w:eastAsia="Arial" w:hAnsi="Arial" w:cs="Arial"/>
                <w:sz w:val="20"/>
                <w:szCs w:val="20"/>
              </w:rPr>
              <w:t>Bejar</w:t>
            </w:r>
            <w:proofErr w:type="spellEnd"/>
          </w:p>
        </w:tc>
        <w:tc>
          <w:tcPr>
            <w:tcW w:w="2549" w:type="dxa"/>
            <w:vMerge/>
            <w:shd w:val="clear" w:color="auto" w:fill="auto"/>
            <w:vAlign w:val="center"/>
          </w:tcPr>
          <w:p w14:paraId="6AE68379"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F59FC" w:rsidRPr="00180F5C" w14:paraId="6385E296" w14:textId="77777777" w:rsidTr="003146C9">
        <w:trPr>
          <w:trHeight w:val="201"/>
        </w:trPr>
        <w:tc>
          <w:tcPr>
            <w:tcW w:w="2728" w:type="dxa"/>
            <w:shd w:val="clear" w:color="auto" w:fill="auto"/>
            <w:vAlign w:val="center"/>
          </w:tcPr>
          <w:p w14:paraId="27292082" w14:textId="32FE65FD"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r w:rsidRPr="00180F5C">
              <w:rPr>
                <w:rFonts w:ascii="Arial Narrow" w:eastAsia="Arial Narrow" w:hAnsi="Arial Narrow" w:cs="Arial Narrow"/>
              </w:rPr>
              <w:t>Universidad Nacional Agraria La Molina</w:t>
            </w:r>
          </w:p>
        </w:tc>
        <w:tc>
          <w:tcPr>
            <w:tcW w:w="4302" w:type="dxa"/>
            <w:shd w:val="clear" w:color="auto" w:fill="auto"/>
            <w:vAlign w:val="center"/>
          </w:tcPr>
          <w:p w14:paraId="6FD0E9E6" w14:textId="100D767C" w:rsidR="005F59FC" w:rsidRPr="00180F5C" w:rsidRDefault="005F59FC" w:rsidP="003146C9">
            <w:pPr>
              <w:spacing w:after="0" w:line="240" w:lineRule="auto"/>
              <w:jc w:val="center"/>
              <w:rPr>
                <w:rFonts w:ascii="Arial Narrow" w:eastAsia="Arial Narrow" w:hAnsi="Arial Narrow" w:cs="Arial"/>
              </w:rPr>
            </w:pPr>
            <w:r w:rsidRPr="00180F5C">
              <w:rPr>
                <w:rFonts w:ascii="Arial" w:eastAsia="Arial" w:hAnsi="Arial" w:cs="Arial"/>
                <w:sz w:val="20"/>
                <w:szCs w:val="20"/>
              </w:rPr>
              <w:t>Jorge Mario Chávez Salas</w:t>
            </w:r>
          </w:p>
        </w:tc>
        <w:tc>
          <w:tcPr>
            <w:tcW w:w="2549" w:type="dxa"/>
            <w:vMerge/>
            <w:shd w:val="clear" w:color="auto" w:fill="auto"/>
            <w:vAlign w:val="center"/>
          </w:tcPr>
          <w:p w14:paraId="3CAA121E"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F59FC" w:rsidRPr="00180F5C" w14:paraId="2A50C950" w14:textId="77777777" w:rsidTr="003146C9">
        <w:trPr>
          <w:trHeight w:val="201"/>
        </w:trPr>
        <w:tc>
          <w:tcPr>
            <w:tcW w:w="2728" w:type="dxa"/>
            <w:vMerge w:val="restart"/>
            <w:shd w:val="clear" w:color="auto" w:fill="auto"/>
            <w:vAlign w:val="center"/>
          </w:tcPr>
          <w:p w14:paraId="25E74A39" w14:textId="77777777" w:rsidR="005F59FC" w:rsidRPr="00180F5C" w:rsidRDefault="005F59FC" w:rsidP="003146C9">
            <w:pPr>
              <w:widowControl w:val="0"/>
              <w:pBdr>
                <w:top w:val="nil"/>
                <w:left w:val="nil"/>
                <w:bottom w:val="nil"/>
                <w:right w:val="nil"/>
                <w:between w:val="nil"/>
              </w:pBdr>
              <w:spacing w:after="0" w:line="276" w:lineRule="auto"/>
              <w:jc w:val="center"/>
              <w:rPr>
                <w:rFonts w:ascii="Arial Narrow" w:eastAsia="Arial Narrow" w:hAnsi="Arial Narrow" w:cs="Arial Narrow"/>
              </w:rPr>
            </w:pPr>
            <w:r w:rsidRPr="00180F5C">
              <w:rPr>
                <w:rFonts w:ascii="Arial Narrow" w:eastAsia="Arial Narrow" w:hAnsi="Arial Narrow" w:cs="Arial Narrow"/>
              </w:rPr>
              <w:t>SERFOR</w:t>
            </w:r>
          </w:p>
        </w:tc>
        <w:tc>
          <w:tcPr>
            <w:tcW w:w="4302" w:type="dxa"/>
            <w:shd w:val="clear" w:color="auto" w:fill="auto"/>
            <w:vAlign w:val="center"/>
          </w:tcPr>
          <w:p w14:paraId="351744D3" w14:textId="77777777" w:rsidR="005F59FC" w:rsidRPr="00180F5C" w:rsidRDefault="005F59FC" w:rsidP="003146C9">
            <w:pPr>
              <w:spacing w:after="0" w:line="240" w:lineRule="auto"/>
              <w:jc w:val="center"/>
              <w:rPr>
                <w:rFonts w:ascii="Arial Narrow" w:eastAsia="Roboto" w:hAnsi="Arial Narrow" w:cs="Arial"/>
                <w:highlight w:val="white"/>
              </w:rPr>
            </w:pPr>
            <w:r w:rsidRPr="00180F5C">
              <w:rPr>
                <w:rFonts w:ascii="Arial Narrow" w:eastAsia="Roboto" w:hAnsi="Arial Narrow" w:cs="Arial"/>
                <w:highlight w:val="white"/>
              </w:rPr>
              <w:t>Marco Enciso Hoyos</w:t>
            </w:r>
          </w:p>
        </w:tc>
        <w:tc>
          <w:tcPr>
            <w:tcW w:w="2549" w:type="dxa"/>
            <w:vMerge/>
            <w:shd w:val="clear" w:color="auto" w:fill="auto"/>
            <w:vAlign w:val="center"/>
          </w:tcPr>
          <w:p w14:paraId="58B81D81"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F59FC" w:rsidRPr="00180F5C" w14:paraId="6C496870" w14:textId="77777777" w:rsidTr="003146C9">
        <w:trPr>
          <w:trHeight w:val="201"/>
        </w:trPr>
        <w:tc>
          <w:tcPr>
            <w:tcW w:w="2728" w:type="dxa"/>
            <w:vMerge/>
            <w:shd w:val="clear" w:color="auto" w:fill="auto"/>
            <w:vAlign w:val="center"/>
          </w:tcPr>
          <w:p w14:paraId="7847C7AB"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74C3E181" w14:textId="77777777" w:rsidR="005F59FC" w:rsidRPr="00180F5C" w:rsidRDefault="005F59FC" w:rsidP="003146C9">
            <w:pPr>
              <w:spacing w:after="0" w:line="240" w:lineRule="auto"/>
              <w:jc w:val="center"/>
              <w:rPr>
                <w:rFonts w:ascii="Arial Narrow" w:eastAsia="Roboto" w:hAnsi="Arial Narrow" w:cs="Arial"/>
                <w:highlight w:val="white"/>
              </w:rPr>
            </w:pPr>
            <w:r w:rsidRPr="00180F5C">
              <w:rPr>
                <w:rFonts w:ascii="Arial Narrow" w:eastAsia="Roboto" w:hAnsi="Arial Narrow" w:cs="Arial"/>
                <w:highlight w:val="white"/>
              </w:rPr>
              <w:t>Alex Cruz Huaranca</w:t>
            </w:r>
          </w:p>
        </w:tc>
        <w:tc>
          <w:tcPr>
            <w:tcW w:w="2549" w:type="dxa"/>
            <w:vMerge/>
            <w:shd w:val="clear" w:color="auto" w:fill="auto"/>
            <w:vAlign w:val="center"/>
          </w:tcPr>
          <w:p w14:paraId="19AF11C5"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F59FC" w:rsidRPr="00180F5C" w14:paraId="0FD6CA45" w14:textId="77777777" w:rsidTr="003146C9">
        <w:trPr>
          <w:trHeight w:val="201"/>
        </w:trPr>
        <w:tc>
          <w:tcPr>
            <w:tcW w:w="2728" w:type="dxa"/>
            <w:vMerge/>
            <w:shd w:val="clear" w:color="auto" w:fill="auto"/>
            <w:vAlign w:val="center"/>
          </w:tcPr>
          <w:p w14:paraId="57388187"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2DCE072A" w14:textId="77777777" w:rsidR="005F59FC" w:rsidRPr="00180F5C" w:rsidRDefault="005F59FC" w:rsidP="003146C9">
            <w:pPr>
              <w:spacing w:after="0" w:line="240" w:lineRule="auto"/>
              <w:jc w:val="center"/>
              <w:rPr>
                <w:rFonts w:ascii="Arial Narrow" w:eastAsia="Roboto" w:hAnsi="Arial Narrow" w:cs="Arial"/>
                <w:highlight w:val="white"/>
              </w:rPr>
            </w:pPr>
            <w:r w:rsidRPr="00180F5C">
              <w:rPr>
                <w:rFonts w:ascii="Arial Narrow" w:eastAsia="Roboto" w:hAnsi="Arial Narrow" w:cs="Arial"/>
                <w:highlight w:val="white"/>
              </w:rPr>
              <w:t>Erica Castro Aponte</w:t>
            </w:r>
          </w:p>
        </w:tc>
        <w:tc>
          <w:tcPr>
            <w:tcW w:w="2549" w:type="dxa"/>
            <w:vMerge/>
            <w:shd w:val="clear" w:color="auto" w:fill="auto"/>
            <w:vAlign w:val="center"/>
          </w:tcPr>
          <w:p w14:paraId="53F5980B"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F59FC" w:rsidRPr="00180F5C" w14:paraId="46E6732E" w14:textId="77777777" w:rsidTr="003146C9">
        <w:trPr>
          <w:trHeight w:val="201"/>
        </w:trPr>
        <w:tc>
          <w:tcPr>
            <w:tcW w:w="2728" w:type="dxa"/>
            <w:vMerge/>
            <w:shd w:val="clear" w:color="auto" w:fill="auto"/>
            <w:vAlign w:val="center"/>
          </w:tcPr>
          <w:p w14:paraId="3E1A7E9A"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1977A301" w14:textId="6A540C7D" w:rsidR="005F59FC" w:rsidRPr="00180F5C" w:rsidRDefault="005F59FC" w:rsidP="003146C9">
            <w:pPr>
              <w:spacing w:after="0" w:line="240" w:lineRule="auto"/>
              <w:jc w:val="center"/>
              <w:rPr>
                <w:rFonts w:ascii="Arial Narrow" w:eastAsia="Roboto" w:hAnsi="Arial Narrow" w:cs="Arial"/>
                <w:highlight w:val="white"/>
              </w:rPr>
            </w:pPr>
            <w:r w:rsidRPr="00180F5C">
              <w:rPr>
                <w:rFonts w:ascii="Arial Narrow" w:eastAsia="Roboto" w:hAnsi="Arial Narrow" w:cs="Arial"/>
                <w:highlight w:val="white"/>
              </w:rPr>
              <w:t>Miguel Otazu</w:t>
            </w:r>
          </w:p>
        </w:tc>
        <w:tc>
          <w:tcPr>
            <w:tcW w:w="2549" w:type="dxa"/>
            <w:vMerge/>
            <w:shd w:val="clear" w:color="auto" w:fill="auto"/>
            <w:vAlign w:val="center"/>
          </w:tcPr>
          <w:p w14:paraId="1DB514AA"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F59FC" w:rsidRPr="00180F5C" w14:paraId="4BDBC46D" w14:textId="77777777" w:rsidTr="003146C9">
        <w:trPr>
          <w:trHeight w:val="201"/>
        </w:trPr>
        <w:tc>
          <w:tcPr>
            <w:tcW w:w="2728" w:type="dxa"/>
            <w:vMerge/>
            <w:shd w:val="clear" w:color="auto" w:fill="auto"/>
            <w:vAlign w:val="center"/>
          </w:tcPr>
          <w:p w14:paraId="11DD991C"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7D478223" w14:textId="161BDE3B" w:rsidR="005F59FC" w:rsidRPr="00180F5C" w:rsidRDefault="005F59FC" w:rsidP="003146C9">
            <w:pPr>
              <w:spacing w:after="0" w:line="240" w:lineRule="auto"/>
              <w:jc w:val="center"/>
              <w:rPr>
                <w:rFonts w:ascii="Arial Narrow" w:eastAsia="Roboto" w:hAnsi="Arial Narrow" w:cs="Arial"/>
                <w:highlight w:val="white"/>
              </w:rPr>
            </w:pPr>
            <w:r w:rsidRPr="00180F5C">
              <w:rPr>
                <w:rFonts w:ascii="Arial Narrow" w:eastAsia="Roboto" w:hAnsi="Arial Narrow" w:cs="Arial"/>
                <w:highlight w:val="white"/>
              </w:rPr>
              <w:t>Gabriel Bazán Alcántara</w:t>
            </w:r>
          </w:p>
        </w:tc>
        <w:tc>
          <w:tcPr>
            <w:tcW w:w="2549" w:type="dxa"/>
            <w:vMerge/>
            <w:shd w:val="clear" w:color="auto" w:fill="auto"/>
            <w:vAlign w:val="center"/>
          </w:tcPr>
          <w:p w14:paraId="3B58770B"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F59FC" w:rsidRPr="00180F5C" w14:paraId="15BB9B02" w14:textId="77777777" w:rsidTr="003146C9">
        <w:trPr>
          <w:trHeight w:val="201"/>
        </w:trPr>
        <w:tc>
          <w:tcPr>
            <w:tcW w:w="2728" w:type="dxa"/>
            <w:vMerge/>
            <w:shd w:val="clear" w:color="auto" w:fill="auto"/>
            <w:vAlign w:val="center"/>
          </w:tcPr>
          <w:p w14:paraId="7B928925"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3FA43AEA" w14:textId="77777777" w:rsidR="005F59FC" w:rsidRPr="00180F5C" w:rsidRDefault="005F59FC" w:rsidP="003146C9">
            <w:pPr>
              <w:spacing w:after="0" w:line="240" w:lineRule="auto"/>
              <w:jc w:val="center"/>
              <w:rPr>
                <w:rFonts w:ascii="Arial Narrow" w:eastAsia="Roboto" w:hAnsi="Arial Narrow" w:cs="Arial"/>
                <w:highlight w:val="white"/>
              </w:rPr>
            </w:pPr>
            <w:r w:rsidRPr="00180F5C">
              <w:rPr>
                <w:rFonts w:ascii="Arial Narrow" w:eastAsia="Roboto" w:hAnsi="Arial Narrow" w:cs="Arial"/>
                <w:highlight w:val="white"/>
              </w:rPr>
              <w:t>David Aldana Gomero</w:t>
            </w:r>
          </w:p>
        </w:tc>
        <w:tc>
          <w:tcPr>
            <w:tcW w:w="2549" w:type="dxa"/>
            <w:vMerge/>
            <w:shd w:val="clear" w:color="auto" w:fill="auto"/>
            <w:vAlign w:val="center"/>
          </w:tcPr>
          <w:p w14:paraId="1A750132" w14:textId="77777777" w:rsidR="005F59FC" w:rsidRPr="00180F5C" w:rsidRDefault="005F59FC"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bl>
    <w:p w14:paraId="32C73791" w14:textId="52F6B1D2" w:rsidR="005B5130" w:rsidRPr="00180F5C" w:rsidRDefault="005B5130">
      <w:pPr>
        <w:rPr>
          <w:rFonts w:ascii="Arial Narrow" w:eastAsia="Arial Narrow" w:hAnsi="Arial Narrow" w:cs="Arial Narrow"/>
        </w:rPr>
      </w:pPr>
    </w:p>
    <w:p w14:paraId="5D10A173" w14:textId="77777777" w:rsidR="005F59FC" w:rsidRPr="00180F5C" w:rsidRDefault="005F59FC">
      <w:pPr>
        <w:rPr>
          <w:rFonts w:ascii="Arial Narrow" w:eastAsia="Arial Narrow" w:hAnsi="Arial Narrow" w:cs="Arial Narrow"/>
        </w:rPr>
      </w:pPr>
    </w:p>
    <w:tbl>
      <w:tblPr>
        <w:tblStyle w:val="a6"/>
        <w:tblW w:w="9579"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728"/>
        <w:gridCol w:w="4302"/>
        <w:gridCol w:w="2549"/>
      </w:tblGrid>
      <w:tr w:rsidR="005B5130" w:rsidRPr="00180F5C" w14:paraId="50D53595" w14:textId="77777777" w:rsidTr="003146C9">
        <w:trPr>
          <w:trHeight w:val="193"/>
        </w:trPr>
        <w:tc>
          <w:tcPr>
            <w:tcW w:w="2728" w:type="dxa"/>
            <w:shd w:val="clear" w:color="auto" w:fill="BFBFBF"/>
            <w:vAlign w:val="bottom"/>
          </w:tcPr>
          <w:p w14:paraId="1992777D" w14:textId="1186D441" w:rsidR="005B5130" w:rsidRPr="00180F5C" w:rsidRDefault="005B5130" w:rsidP="003146C9">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Organización/entidad</w:t>
            </w:r>
          </w:p>
        </w:tc>
        <w:tc>
          <w:tcPr>
            <w:tcW w:w="4302" w:type="dxa"/>
            <w:shd w:val="clear" w:color="auto" w:fill="BFBFBF"/>
            <w:vAlign w:val="bottom"/>
          </w:tcPr>
          <w:p w14:paraId="22FEBE1E" w14:textId="50EEEE96" w:rsidR="005B5130" w:rsidRPr="00180F5C" w:rsidRDefault="005B5130" w:rsidP="003146C9">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Representantes (12 participantes)</w:t>
            </w:r>
          </w:p>
        </w:tc>
        <w:tc>
          <w:tcPr>
            <w:tcW w:w="2549" w:type="dxa"/>
            <w:shd w:val="clear" w:color="auto" w:fill="BFBFBF"/>
            <w:vAlign w:val="bottom"/>
          </w:tcPr>
          <w:p w14:paraId="21D05839" w14:textId="77777777" w:rsidR="005B5130" w:rsidRPr="00180F5C" w:rsidRDefault="005B5130" w:rsidP="003146C9">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Fecha de reunión</w:t>
            </w:r>
          </w:p>
        </w:tc>
      </w:tr>
      <w:tr w:rsidR="005B5130" w:rsidRPr="00180F5C" w14:paraId="778BB91D" w14:textId="77777777" w:rsidTr="003146C9">
        <w:trPr>
          <w:trHeight w:val="263"/>
        </w:trPr>
        <w:tc>
          <w:tcPr>
            <w:tcW w:w="2728" w:type="dxa"/>
            <w:shd w:val="clear" w:color="auto" w:fill="FFFFFF"/>
            <w:vAlign w:val="center"/>
          </w:tcPr>
          <w:p w14:paraId="1E757BC8" w14:textId="16C75563" w:rsidR="005B5130" w:rsidRPr="00180F5C" w:rsidRDefault="005B5130"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Colegio de Ingenieros del Perú – Cap. Ing. Forestal</w:t>
            </w:r>
          </w:p>
        </w:tc>
        <w:tc>
          <w:tcPr>
            <w:tcW w:w="4302" w:type="dxa"/>
            <w:shd w:val="clear" w:color="auto" w:fill="FFFFFF"/>
            <w:vAlign w:val="center"/>
          </w:tcPr>
          <w:p w14:paraId="1C1A7BA7" w14:textId="05DBF301" w:rsidR="005B5130" w:rsidRPr="00180F5C" w:rsidRDefault="005B5130" w:rsidP="003146C9">
            <w:pPr>
              <w:spacing w:after="0" w:line="240" w:lineRule="auto"/>
              <w:jc w:val="center"/>
              <w:rPr>
                <w:rFonts w:ascii="Arial Narrow" w:eastAsia="Arial Narrow" w:hAnsi="Arial Narrow" w:cs="Arial"/>
              </w:rPr>
            </w:pPr>
            <w:r w:rsidRPr="00180F5C">
              <w:rPr>
                <w:rFonts w:ascii="Arial Narrow" w:eastAsia="Arial" w:hAnsi="Arial Narrow" w:cs="Arial"/>
              </w:rPr>
              <w:t xml:space="preserve">Helmut </w:t>
            </w:r>
            <w:proofErr w:type="spellStart"/>
            <w:r w:rsidRPr="00180F5C">
              <w:rPr>
                <w:rFonts w:ascii="Arial Narrow" w:eastAsia="Arial" w:hAnsi="Arial Narrow" w:cs="Arial"/>
              </w:rPr>
              <w:t>Scheuch</w:t>
            </w:r>
            <w:proofErr w:type="spellEnd"/>
            <w:r w:rsidRPr="00180F5C">
              <w:rPr>
                <w:rFonts w:ascii="Arial Narrow" w:eastAsia="Arial" w:hAnsi="Arial Narrow" w:cs="Arial"/>
              </w:rPr>
              <w:t xml:space="preserve"> </w:t>
            </w:r>
            <w:proofErr w:type="spellStart"/>
            <w:r w:rsidRPr="00180F5C">
              <w:rPr>
                <w:rFonts w:ascii="Arial Narrow" w:eastAsia="Arial" w:hAnsi="Arial Narrow" w:cs="Arial"/>
              </w:rPr>
              <w:t>Rabinovich</w:t>
            </w:r>
            <w:proofErr w:type="spellEnd"/>
          </w:p>
        </w:tc>
        <w:tc>
          <w:tcPr>
            <w:tcW w:w="2549" w:type="dxa"/>
            <w:vMerge w:val="restart"/>
            <w:shd w:val="clear" w:color="auto" w:fill="auto"/>
            <w:vAlign w:val="center"/>
          </w:tcPr>
          <w:p w14:paraId="3F0680E5" w14:textId="05CA5ECD" w:rsidR="005B5130" w:rsidRPr="00180F5C" w:rsidRDefault="005B5130"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23.04.21 (tarde)</w:t>
            </w:r>
          </w:p>
        </w:tc>
      </w:tr>
      <w:tr w:rsidR="005B5130" w:rsidRPr="00180F5C" w14:paraId="43482BF3" w14:textId="77777777" w:rsidTr="003146C9">
        <w:trPr>
          <w:trHeight w:val="201"/>
        </w:trPr>
        <w:tc>
          <w:tcPr>
            <w:tcW w:w="2728" w:type="dxa"/>
            <w:vMerge w:val="restart"/>
            <w:shd w:val="clear" w:color="auto" w:fill="auto"/>
            <w:vAlign w:val="center"/>
          </w:tcPr>
          <w:p w14:paraId="4DC4DA8C" w14:textId="03316C17" w:rsidR="005B5130" w:rsidRPr="00180F5C" w:rsidRDefault="005B5130"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Colegio de Biólogos del Perú – Comisión ambiental</w:t>
            </w:r>
          </w:p>
        </w:tc>
        <w:tc>
          <w:tcPr>
            <w:tcW w:w="4302" w:type="dxa"/>
            <w:shd w:val="clear" w:color="auto" w:fill="auto"/>
            <w:vAlign w:val="center"/>
          </w:tcPr>
          <w:p w14:paraId="140105A7" w14:textId="7B6C7E55" w:rsidR="005B5130" w:rsidRPr="00180F5C" w:rsidRDefault="005B5130" w:rsidP="003146C9">
            <w:pPr>
              <w:spacing w:after="0" w:line="240" w:lineRule="auto"/>
              <w:jc w:val="center"/>
              <w:rPr>
                <w:rFonts w:ascii="Arial Narrow" w:eastAsia="Arial Narrow" w:hAnsi="Arial Narrow" w:cs="Arial"/>
              </w:rPr>
            </w:pPr>
            <w:r w:rsidRPr="00180F5C">
              <w:rPr>
                <w:rFonts w:ascii="Arial Narrow" w:eastAsia="Arial Narrow" w:hAnsi="Arial Narrow" w:cs="Arial"/>
              </w:rPr>
              <w:t>Pedro Carrillo Arteaga</w:t>
            </w:r>
          </w:p>
        </w:tc>
        <w:tc>
          <w:tcPr>
            <w:tcW w:w="2549" w:type="dxa"/>
            <w:vMerge/>
            <w:shd w:val="clear" w:color="auto" w:fill="auto"/>
            <w:vAlign w:val="center"/>
          </w:tcPr>
          <w:p w14:paraId="06429483"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B5130" w:rsidRPr="00180F5C" w14:paraId="47B8F5A2" w14:textId="77777777" w:rsidTr="003146C9">
        <w:trPr>
          <w:trHeight w:val="201"/>
        </w:trPr>
        <w:tc>
          <w:tcPr>
            <w:tcW w:w="2728" w:type="dxa"/>
            <w:vMerge/>
            <w:shd w:val="clear" w:color="auto" w:fill="auto"/>
            <w:vAlign w:val="center"/>
          </w:tcPr>
          <w:p w14:paraId="32A11AE6" w14:textId="77777777" w:rsidR="005B5130" w:rsidRPr="00180F5C" w:rsidRDefault="005B5130" w:rsidP="003146C9">
            <w:pPr>
              <w:spacing w:after="0" w:line="240" w:lineRule="auto"/>
              <w:jc w:val="center"/>
              <w:rPr>
                <w:rFonts w:ascii="Arial Narrow" w:eastAsia="Arial Narrow" w:hAnsi="Arial Narrow" w:cs="Arial Narrow"/>
              </w:rPr>
            </w:pPr>
          </w:p>
        </w:tc>
        <w:tc>
          <w:tcPr>
            <w:tcW w:w="4302" w:type="dxa"/>
            <w:shd w:val="clear" w:color="auto" w:fill="auto"/>
            <w:vAlign w:val="center"/>
          </w:tcPr>
          <w:p w14:paraId="6991AC77" w14:textId="1DB41687" w:rsidR="005B5130" w:rsidRPr="00180F5C" w:rsidRDefault="005B5130" w:rsidP="003146C9">
            <w:pPr>
              <w:spacing w:after="0" w:line="240" w:lineRule="auto"/>
              <w:jc w:val="center"/>
              <w:rPr>
                <w:rFonts w:ascii="Arial Narrow" w:eastAsia="Arial Narrow" w:hAnsi="Arial Narrow" w:cs="Arial"/>
              </w:rPr>
            </w:pPr>
            <w:r w:rsidRPr="00180F5C">
              <w:rPr>
                <w:rFonts w:ascii="Arial Narrow" w:eastAsia="Arial" w:hAnsi="Arial Narrow" w:cs="Arial"/>
              </w:rPr>
              <w:t>Gardenia Ruth Jiménez Villavicencio</w:t>
            </w:r>
          </w:p>
        </w:tc>
        <w:tc>
          <w:tcPr>
            <w:tcW w:w="2549" w:type="dxa"/>
            <w:vMerge/>
            <w:shd w:val="clear" w:color="auto" w:fill="auto"/>
            <w:vAlign w:val="center"/>
          </w:tcPr>
          <w:p w14:paraId="149232F1"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B5130" w:rsidRPr="00180F5C" w14:paraId="593A9D90" w14:textId="77777777" w:rsidTr="003146C9">
        <w:trPr>
          <w:trHeight w:val="201"/>
        </w:trPr>
        <w:tc>
          <w:tcPr>
            <w:tcW w:w="2728" w:type="dxa"/>
            <w:vMerge w:val="restart"/>
            <w:shd w:val="clear" w:color="auto" w:fill="auto"/>
            <w:vAlign w:val="center"/>
          </w:tcPr>
          <w:p w14:paraId="42CAD242" w14:textId="1467AA6B" w:rsidR="005B5130" w:rsidRPr="00180F5C" w:rsidRDefault="005B5130"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Colegio Médico Veterinario del Perú</w:t>
            </w:r>
          </w:p>
        </w:tc>
        <w:tc>
          <w:tcPr>
            <w:tcW w:w="4302" w:type="dxa"/>
            <w:shd w:val="clear" w:color="auto" w:fill="auto"/>
            <w:vAlign w:val="center"/>
          </w:tcPr>
          <w:p w14:paraId="79F104AA" w14:textId="617CEA62" w:rsidR="005B5130" w:rsidRPr="00180F5C" w:rsidRDefault="005B5130" w:rsidP="003146C9">
            <w:pPr>
              <w:spacing w:after="0" w:line="240" w:lineRule="auto"/>
              <w:jc w:val="center"/>
              <w:rPr>
                <w:rFonts w:ascii="Arial Narrow" w:eastAsia="Arial Narrow" w:hAnsi="Arial Narrow" w:cs="Arial"/>
              </w:rPr>
            </w:pPr>
            <w:r w:rsidRPr="00180F5C">
              <w:rPr>
                <w:rFonts w:ascii="Arial Narrow" w:eastAsia="Arial" w:hAnsi="Arial Narrow" w:cs="Arial"/>
              </w:rPr>
              <w:t>Eleazar Vargas</w:t>
            </w:r>
          </w:p>
        </w:tc>
        <w:tc>
          <w:tcPr>
            <w:tcW w:w="2549" w:type="dxa"/>
            <w:vMerge/>
            <w:shd w:val="clear" w:color="auto" w:fill="auto"/>
            <w:vAlign w:val="center"/>
          </w:tcPr>
          <w:p w14:paraId="2E4CF408"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B5130" w:rsidRPr="00180F5C" w14:paraId="54E4152B" w14:textId="77777777" w:rsidTr="003146C9">
        <w:trPr>
          <w:trHeight w:val="201"/>
        </w:trPr>
        <w:tc>
          <w:tcPr>
            <w:tcW w:w="2728" w:type="dxa"/>
            <w:vMerge/>
            <w:shd w:val="clear" w:color="auto" w:fill="auto"/>
            <w:vAlign w:val="center"/>
          </w:tcPr>
          <w:p w14:paraId="38BB822B"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0C7D71D5" w14:textId="3EB55185" w:rsidR="005B5130" w:rsidRPr="00180F5C" w:rsidRDefault="005B5130" w:rsidP="003146C9">
            <w:pPr>
              <w:spacing w:after="0" w:line="240" w:lineRule="auto"/>
              <w:jc w:val="center"/>
              <w:rPr>
                <w:rFonts w:ascii="Arial Narrow" w:eastAsia="Arial Narrow" w:hAnsi="Arial Narrow" w:cs="Arial"/>
              </w:rPr>
            </w:pPr>
            <w:proofErr w:type="spellStart"/>
            <w:r w:rsidRPr="00180F5C">
              <w:rPr>
                <w:rFonts w:ascii="Arial Narrow" w:eastAsia="Roboto" w:hAnsi="Arial Narrow" w:cs="Arial"/>
                <w:highlight w:val="white"/>
              </w:rPr>
              <w:t>Jannet</w:t>
            </w:r>
            <w:proofErr w:type="spellEnd"/>
            <w:r w:rsidRPr="00180F5C">
              <w:rPr>
                <w:rFonts w:ascii="Arial Narrow" w:eastAsia="Roboto" w:hAnsi="Arial Narrow" w:cs="Arial"/>
                <w:highlight w:val="white"/>
              </w:rPr>
              <w:t xml:space="preserve"> Vélez</w:t>
            </w:r>
          </w:p>
        </w:tc>
        <w:tc>
          <w:tcPr>
            <w:tcW w:w="2549" w:type="dxa"/>
            <w:vMerge/>
            <w:shd w:val="clear" w:color="auto" w:fill="auto"/>
            <w:vAlign w:val="center"/>
          </w:tcPr>
          <w:p w14:paraId="4384B36C"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B5130" w:rsidRPr="00180F5C" w14:paraId="59FE4041" w14:textId="77777777" w:rsidTr="003146C9">
        <w:trPr>
          <w:trHeight w:val="201"/>
        </w:trPr>
        <w:tc>
          <w:tcPr>
            <w:tcW w:w="2728" w:type="dxa"/>
            <w:vMerge w:val="restart"/>
            <w:shd w:val="clear" w:color="auto" w:fill="auto"/>
            <w:vAlign w:val="center"/>
          </w:tcPr>
          <w:p w14:paraId="43A56D44" w14:textId="26F8742D" w:rsidR="005B5130" w:rsidRPr="00180F5C" w:rsidRDefault="005B5130" w:rsidP="005B5130">
            <w:pPr>
              <w:widowControl w:val="0"/>
              <w:pBdr>
                <w:top w:val="nil"/>
                <w:left w:val="nil"/>
                <w:bottom w:val="nil"/>
                <w:right w:val="nil"/>
                <w:between w:val="nil"/>
              </w:pBdr>
              <w:spacing w:after="0" w:line="276" w:lineRule="auto"/>
              <w:jc w:val="center"/>
              <w:rPr>
                <w:rFonts w:ascii="Arial Narrow" w:eastAsia="Arial Narrow" w:hAnsi="Arial Narrow" w:cs="Arial Narrow"/>
              </w:rPr>
            </w:pPr>
            <w:r w:rsidRPr="00180F5C">
              <w:rPr>
                <w:rFonts w:ascii="Arial Narrow" w:eastAsia="Arial Narrow" w:hAnsi="Arial Narrow" w:cs="Arial Narrow"/>
              </w:rPr>
              <w:t>SERFOR</w:t>
            </w:r>
          </w:p>
        </w:tc>
        <w:tc>
          <w:tcPr>
            <w:tcW w:w="4302" w:type="dxa"/>
            <w:shd w:val="clear" w:color="auto" w:fill="auto"/>
            <w:vAlign w:val="center"/>
          </w:tcPr>
          <w:p w14:paraId="3C5D9B27" w14:textId="0340AA24" w:rsidR="005B5130" w:rsidRPr="00180F5C" w:rsidRDefault="005B5130" w:rsidP="003146C9">
            <w:pPr>
              <w:spacing w:after="0" w:line="240" w:lineRule="auto"/>
              <w:jc w:val="center"/>
              <w:rPr>
                <w:rFonts w:ascii="Arial Narrow" w:eastAsia="Roboto" w:hAnsi="Arial Narrow" w:cs="Arial"/>
                <w:highlight w:val="white"/>
              </w:rPr>
            </w:pPr>
            <w:r w:rsidRPr="00180F5C">
              <w:rPr>
                <w:rFonts w:ascii="Arial Narrow" w:eastAsia="Roboto" w:hAnsi="Arial Narrow" w:cs="Arial"/>
                <w:highlight w:val="white"/>
              </w:rPr>
              <w:t>Marco Enciso Hoyos</w:t>
            </w:r>
          </w:p>
        </w:tc>
        <w:tc>
          <w:tcPr>
            <w:tcW w:w="2549" w:type="dxa"/>
            <w:vMerge/>
            <w:shd w:val="clear" w:color="auto" w:fill="auto"/>
            <w:vAlign w:val="center"/>
          </w:tcPr>
          <w:p w14:paraId="6E15EBA6"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B5130" w:rsidRPr="00180F5C" w14:paraId="5E0A322B" w14:textId="77777777" w:rsidTr="003146C9">
        <w:trPr>
          <w:trHeight w:val="201"/>
        </w:trPr>
        <w:tc>
          <w:tcPr>
            <w:tcW w:w="2728" w:type="dxa"/>
            <w:vMerge/>
            <w:shd w:val="clear" w:color="auto" w:fill="auto"/>
            <w:vAlign w:val="center"/>
          </w:tcPr>
          <w:p w14:paraId="2B691455"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793DC86F" w14:textId="7E8DAB40" w:rsidR="005B5130" w:rsidRPr="00180F5C" w:rsidRDefault="005B5130" w:rsidP="003146C9">
            <w:pPr>
              <w:spacing w:after="0" w:line="240" w:lineRule="auto"/>
              <w:jc w:val="center"/>
              <w:rPr>
                <w:rFonts w:ascii="Arial Narrow" w:eastAsia="Roboto" w:hAnsi="Arial Narrow" w:cs="Arial"/>
                <w:highlight w:val="white"/>
              </w:rPr>
            </w:pPr>
            <w:r w:rsidRPr="00180F5C">
              <w:rPr>
                <w:rFonts w:ascii="Arial Narrow" w:eastAsia="Roboto" w:hAnsi="Arial Narrow" w:cs="Arial"/>
                <w:highlight w:val="white"/>
              </w:rPr>
              <w:t>Alex Cruz Huaranca</w:t>
            </w:r>
          </w:p>
        </w:tc>
        <w:tc>
          <w:tcPr>
            <w:tcW w:w="2549" w:type="dxa"/>
            <w:vMerge/>
            <w:shd w:val="clear" w:color="auto" w:fill="auto"/>
            <w:vAlign w:val="center"/>
          </w:tcPr>
          <w:p w14:paraId="523F3612"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B5130" w:rsidRPr="00180F5C" w14:paraId="22CA3427" w14:textId="77777777" w:rsidTr="003146C9">
        <w:trPr>
          <w:trHeight w:val="201"/>
        </w:trPr>
        <w:tc>
          <w:tcPr>
            <w:tcW w:w="2728" w:type="dxa"/>
            <w:vMerge/>
            <w:shd w:val="clear" w:color="auto" w:fill="auto"/>
            <w:vAlign w:val="center"/>
          </w:tcPr>
          <w:p w14:paraId="42F310F2"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01DDD960" w14:textId="1AD8D832" w:rsidR="005B5130" w:rsidRPr="00180F5C" w:rsidRDefault="005B5130" w:rsidP="003146C9">
            <w:pPr>
              <w:spacing w:after="0" w:line="240" w:lineRule="auto"/>
              <w:jc w:val="center"/>
              <w:rPr>
                <w:rFonts w:ascii="Arial Narrow" w:eastAsia="Roboto" w:hAnsi="Arial Narrow" w:cs="Arial"/>
                <w:highlight w:val="white"/>
              </w:rPr>
            </w:pPr>
            <w:r w:rsidRPr="00180F5C">
              <w:rPr>
                <w:rFonts w:ascii="Arial Narrow" w:eastAsia="Roboto" w:hAnsi="Arial Narrow" w:cs="Arial"/>
                <w:highlight w:val="white"/>
              </w:rPr>
              <w:t>Erica Castro Aponte</w:t>
            </w:r>
          </w:p>
        </w:tc>
        <w:tc>
          <w:tcPr>
            <w:tcW w:w="2549" w:type="dxa"/>
            <w:vMerge/>
            <w:shd w:val="clear" w:color="auto" w:fill="auto"/>
            <w:vAlign w:val="center"/>
          </w:tcPr>
          <w:p w14:paraId="36E8F9F6"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B5130" w:rsidRPr="00180F5C" w14:paraId="28E90972" w14:textId="77777777" w:rsidTr="003146C9">
        <w:trPr>
          <w:trHeight w:val="201"/>
        </w:trPr>
        <w:tc>
          <w:tcPr>
            <w:tcW w:w="2728" w:type="dxa"/>
            <w:vMerge/>
            <w:shd w:val="clear" w:color="auto" w:fill="auto"/>
            <w:vAlign w:val="center"/>
          </w:tcPr>
          <w:p w14:paraId="5CF233DF"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52BCEB18" w14:textId="2316AF75" w:rsidR="005B5130" w:rsidRPr="00180F5C" w:rsidRDefault="005B5130" w:rsidP="003146C9">
            <w:pPr>
              <w:spacing w:after="0" w:line="240" w:lineRule="auto"/>
              <w:jc w:val="center"/>
              <w:rPr>
                <w:rFonts w:ascii="Arial Narrow" w:eastAsia="Roboto" w:hAnsi="Arial Narrow" w:cs="Arial"/>
                <w:highlight w:val="white"/>
              </w:rPr>
            </w:pPr>
            <w:r w:rsidRPr="00180F5C">
              <w:rPr>
                <w:rFonts w:ascii="Arial Narrow" w:eastAsia="Roboto" w:hAnsi="Arial Narrow" w:cs="Arial"/>
                <w:highlight w:val="white"/>
              </w:rPr>
              <w:t>Miguel Otaz</w:t>
            </w:r>
            <w:r w:rsidR="005F59FC" w:rsidRPr="00180F5C">
              <w:rPr>
                <w:rFonts w:ascii="Arial Narrow" w:eastAsia="Roboto" w:hAnsi="Arial Narrow" w:cs="Arial"/>
                <w:highlight w:val="white"/>
              </w:rPr>
              <w:t>u</w:t>
            </w:r>
          </w:p>
        </w:tc>
        <w:tc>
          <w:tcPr>
            <w:tcW w:w="2549" w:type="dxa"/>
            <w:vMerge/>
            <w:shd w:val="clear" w:color="auto" w:fill="auto"/>
            <w:vAlign w:val="center"/>
          </w:tcPr>
          <w:p w14:paraId="3493E5F0"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B5130" w:rsidRPr="00180F5C" w14:paraId="1170AFE3" w14:textId="77777777" w:rsidTr="003146C9">
        <w:trPr>
          <w:trHeight w:val="201"/>
        </w:trPr>
        <w:tc>
          <w:tcPr>
            <w:tcW w:w="2728" w:type="dxa"/>
            <w:vMerge/>
            <w:shd w:val="clear" w:color="auto" w:fill="auto"/>
            <w:vAlign w:val="center"/>
          </w:tcPr>
          <w:p w14:paraId="52E3B937"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05455238" w14:textId="399D1FF7" w:rsidR="005B5130" w:rsidRPr="00180F5C" w:rsidRDefault="005B5130" w:rsidP="003146C9">
            <w:pPr>
              <w:spacing w:after="0" w:line="240" w:lineRule="auto"/>
              <w:jc w:val="center"/>
              <w:rPr>
                <w:rFonts w:ascii="Arial Narrow" w:eastAsia="Roboto" w:hAnsi="Arial Narrow" w:cs="Arial"/>
                <w:highlight w:val="white"/>
              </w:rPr>
            </w:pPr>
            <w:r w:rsidRPr="00180F5C">
              <w:rPr>
                <w:rFonts w:ascii="Arial Narrow" w:eastAsia="Roboto" w:hAnsi="Arial Narrow" w:cs="Arial"/>
                <w:highlight w:val="white"/>
              </w:rPr>
              <w:t>Fabiola Carreño</w:t>
            </w:r>
          </w:p>
        </w:tc>
        <w:tc>
          <w:tcPr>
            <w:tcW w:w="2549" w:type="dxa"/>
            <w:vMerge/>
            <w:shd w:val="clear" w:color="auto" w:fill="auto"/>
            <w:vAlign w:val="center"/>
          </w:tcPr>
          <w:p w14:paraId="4F6FDCA6"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B5130" w:rsidRPr="00180F5C" w14:paraId="6FC7E72F" w14:textId="77777777" w:rsidTr="003146C9">
        <w:trPr>
          <w:trHeight w:val="201"/>
        </w:trPr>
        <w:tc>
          <w:tcPr>
            <w:tcW w:w="2728" w:type="dxa"/>
            <w:vMerge/>
            <w:shd w:val="clear" w:color="auto" w:fill="auto"/>
            <w:vAlign w:val="center"/>
          </w:tcPr>
          <w:p w14:paraId="4F87C45A"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26847FBF" w14:textId="6668C8A8" w:rsidR="005B5130" w:rsidRPr="00180F5C" w:rsidRDefault="005B5130" w:rsidP="003146C9">
            <w:pPr>
              <w:spacing w:after="0" w:line="240" w:lineRule="auto"/>
              <w:jc w:val="center"/>
              <w:rPr>
                <w:rFonts w:ascii="Arial Narrow" w:eastAsia="Roboto" w:hAnsi="Arial Narrow" w:cs="Arial"/>
                <w:highlight w:val="white"/>
              </w:rPr>
            </w:pPr>
            <w:r w:rsidRPr="00180F5C">
              <w:rPr>
                <w:rFonts w:ascii="Arial Narrow" w:eastAsia="Roboto" w:hAnsi="Arial Narrow" w:cs="Arial"/>
                <w:highlight w:val="white"/>
              </w:rPr>
              <w:t>Jaime Bendezú Monge</w:t>
            </w:r>
          </w:p>
        </w:tc>
        <w:tc>
          <w:tcPr>
            <w:tcW w:w="2549" w:type="dxa"/>
            <w:vMerge/>
            <w:shd w:val="clear" w:color="auto" w:fill="auto"/>
            <w:vAlign w:val="center"/>
          </w:tcPr>
          <w:p w14:paraId="44258E10"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5B5130" w:rsidRPr="00180F5C" w14:paraId="0E8EA17F" w14:textId="77777777" w:rsidTr="003146C9">
        <w:trPr>
          <w:trHeight w:val="201"/>
        </w:trPr>
        <w:tc>
          <w:tcPr>
            <w:tcW w:w="2728" w:type="dxa"/>
            <w:vMerge/>
            <w:shd w:val="clear" w:color="auto" w:fill="auto"/>
            <w:vAlign w:val="center"/>
          </w:tcPr>
          <w:p w14:paraId="3F896A24"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15B9BC0D" w14:textId="7649DF2A" w:rsidR="005B5130" w:rsidRPr="00180F5C" w:rsidRDefault="005B5130" w:rsidP="003146C9">
            <w:pPr>
              <w:spacing w:after="0" w:line="240" w:lineRule="auto"/>
              <w:jc w:val="center"/>
              <w:rPr>
                <w:rFonts w:ascii="Arial Narrow" w:eastAsia="Roboto" w:hAnsi="Arial Narrow" w:cs="Arial"/>
                <w:highlight w:val="white"/>
              </w:rPr>
            </w:pPr>
            <w:r w:rsidRPr="00180F5C">
              <w:rPr>
                <w:rFonts w:ascii="Arial Narrow" w:eastAsia="Roboto" w:hAnsi="Arial Narrow" w:cs="Arial"/>
                <w:highlight w:val="white"/>
              </w:rPr>
              <w:t>David Aldana Gomero</w:t>
            </w:r>
          </w:p>
        </w:tc>
        <w:tc>
          <w:tcPr>
            <w:tcW w:w="2549" w:type="dxa"/>
            <w:vMerge/>
            <w:shd w:val="clear" w:color="auto" w:fill="auto"/>
            <w:vAlign w:val="center"/>
          </w:tcPr>
          <w:p w14:paraId="116FF174" w14:textId="77777777" w:rsidR="005B5130" w:rsidRPr="00180F5C" w:rsidRDefault="005B5130"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bl>
    <w:p w14:paraId="39DAEBD4" w14:textId="1E95F1A5" w:rsidR="005B5130" w:rsidRPr="00180F5C" w:rsidRDefault="005B5130">
      <w:pPr>
        <w:rPr>
          <w:rFonts w:ascii="Arial Narrow" w:eastAsia="Arial Narrow" w:hAnsi="Arial Narrow" w:cs="Arial Narrow"/>
        </w:rPr>
      </w:pPr>
    </w:p>
    <w:p w14:paraId="7964014F" w14:textId="77777777" w:rsidR="005B5130" w:rsidRPr="00180F5C" w:rsidRDefault="005B5130">
      <w:pPr>
        <w:rPr>
          <w:rFonts w:ascii="Arial Narrow" w:eastAsia="Arial Narrow" w:hAnsi="Arial Narrow" w:cs="Arial Narrow"/>
        </w:rPr>
      </w:pPr>
    </w:p>
    <w:tbl>
      <w:tblPr>
        <w:tblStyle w:val="a5"/>
        <w:tblW w:w="9593"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732"/>
        <w:gridCol w:w="4308"/>
        <w:gridCol w:w="2553"/>
      </w:tblGrid>
      <w:tr w:rsidR="00BA234B" w:rsidRPr="00180F5C" w14:paraId="6C5508BD" w14:textId="77777777" w:rsidTr="003146C9">
        <w:trPr>
          <w:trHeight w:val="198"/>
        </w:trPr>
        <w:tc>
          <w:tcPr>
            <w:tcW w:w="2732" w:type="dxa"/>
            <w:shd w:val="clear" w:color="auto" w:fill="BFBFBF"/>
            <w:vAlign w:val="bottom"/>
          </w:tcPr>
          <w:p w14:paraId="19214A6C" w14:textId="1B2D69BB" w:rsidR="00BA234B" w:rsidRPr="00180F5C" w:rsidRDefault="00BA234B" w:rsidP="003146C9">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Administraciones Técnicas Forestales y de Fauna Silvestre (ATFFS) - SERFOR</w:t>
            </w:r>
          </w:p>
        </w:tc>
        <w:tc>
          <w:tcPr>
            <w:tcW w:w="4308" w:type="dxa"/>
            <w:shd w:val="clear" w:color="auto" w:fill="BFBFBF"/>
            <w:vAlign w:val="bottom"/>
          </w:tcPr>
          <w:p w14:paraId="2D30DF76" w14:textId="06131B2C" w:rsidR="00BA234B" w:rsidRPr="00180F5C" w:rsidRDefault="00BA234B" w:rsidP="003146C9">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Representantes (</w:t>
            </w:r>
            <w:r w:rsidR="005B5130" w:rsidRPr="00180F5C">
              <w:rPr>
                <w:rFonts w:ascii="Arial Narrow" w:eastAsia="Arial Narrow" w:hAnsi="Arial Narrow" w:cs="Arial Narrow"/>
                <w:b/>
              </w:rPr>
              <w:t>15</w:t>
            </w:r>
            <w:r w:rsidRPr="00180F5C">
              <w:rPr>
                <w:rFonts w:ascii="Arial Narrow" w:eastAsia="Arial Narrow" w:hAnsi="Arial Narrow" w:cs="Arial Narrow"/>
                <w:b/>
              </w:rPr>
              <w:t xml:space="preserve"> participantes)</w:t>
            </w:r>
          </w:p>
        </w:tc>
        <w:tc>
          <w:tcPr>
            <w:tcW w:w="2553" w:type="dxa"/>
            <w:shd w:val="clear" w:color="auto" w:fill="BFBFBF"/>
            <w:vAlign w:val="bottom"/>
          </w:tcPr>
          <w:p w14:paraId="46F97D9F" w14:textId="77777777" w:rsidR="00BA234B" w:rsidRPr="00180F5C" w:rsidRDefault="00BA234B" w:rsidP="003146C9">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Fecha de reunión</w:t>
            </w:r>
          </w:p>
        </w:tc>
      </w:tr>
      <w:tr w:rsidR="00BA234B" w:rsidRPr="00180F5C" w14:paraId="022E7F0E" w14:textId="77777777" w:rsidTr="003146C9">
        <w:trPr>
          <w:trHeight w:val="270"/>
        </w:trPr>
        <w:tc>
          <w:tcPr>
            <w:tcW w:w="2732" w:type="dxa"/>
            <w:shd w:val="clear" w:color="auto" w:fill="FFFFFF"/>
            <w:vAlign w:val="center"/>
          </w:tcPr>
          <w:p w14:paraId="153D1B8C" w14:textId="484482FC" w:rsidR="00BA234B" w:rsidRPr="00180F5C" w:rsidRDefault="00BA234B"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ATFFS Sierra Central</w:t>
            </w:r>
          </w:p>
        </w:tc>
        <w:tc>
          <w:tcPr>
            <w:tcW w:w="4308" w:type="dxa"/>
            <w:shd w:val="clear" w:color="auto" w:fill="FFFFFF"/>
            <w:vAlign w:val="center"/>
          </w:tcPr>
          <w:p w14:paraId="64567817" w14:textId="79B3F74D" w:rsidR="00BA234B" w:rsidRPr="00180F5C" w:rsidRDefault="00BA234B" w:rsidP="003146C9">
            <w:pPr>
              <w:spacing w:after="0" w:line="240" w:lineRule="auto"/>
              <w:jc w:val="center"/>
              <w:rPr>
                <w:rFonts w:ascii="Arial Narrow" w:eastAsia="Arial Narrow" w:hAnsi="Arial Narrow" w:cs="Arial Narrow"/>
              </w:rPr>
            </w:pPr>
            <w:r w:rsidRPr="00180F5C">
              <w:rPr>
                <w:rFonts w:ascii="Arial" w:eastAsia="Arial" w:hAnsi="Arial" w:cs="Arial"/>
                <w:sz w:val="20"/>
                <w:szCs w:val="20"/>
              </w:rPr>
              <w:t>Enrique Schwartz Arias</w:t>
            </w:r>
          </w:p>
        </w:tc>
        <w:tc>
          <w:tcPr>
            <w:tcW w:w="2553" w:type="dxa"/>
            <w:vMerge w:val="restart"/>
            <w:shd w:val="clear" w:color="auto" w:fill="auto"/>
            <w:vAlign w:val="center"/>
          </w:tcPr>
          <w:p w14:paraId="6449E6F7" w14:textId="4E8E48F6" w:rsidR="00BA234B" w:rsidRPr="00180F5C" w:rsidRDefault="00BA234B"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14.06.21</w:t>
            </w:r>
          </w:p>
        </w:tc>
      </w:tr>
      <w:tr w:rsidR="00BA234B" w:rsidRPr="00180F5C" w14:paraId="4E22FCF2" w14:textId="77777777" w:rsidTr="003146C9">
        <w:trPr>
          <w:trHeight w:val="260"/>
        </w:trPr>
        <w:tc>
          <w:tcPr>
            <w:tcW w:w="2732" w:type="dxa"/>
            <w:vMerge w:val="restart"/>
            <w:shd w:val="clear" w:color="auto" w:fill="FFFFFF"/>
            <w:vAlign w:val="center"/>
          </w:tcPr>
          <w:p w14:paraId="529EB11F" w14:textId="2404A4E4" w:rsidR="00BA234B" w:rsidRPr="00180F5C" w:rsidRDefault="00BA234B"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ATFFS Cajamarca</w:t>
            </w:r>
          </w:p>
        </w:tc>
        <w:tc>
          <w:tcPr>
            <w:tcW w:w="4308" w:type="dxa"/>
            <w:shd w:val="clear" w:color="auto" w:fill="FFFFFF"/>
            <w:vAlign w:val="center"/>
          </w:tcPr>
          <w:p w14:paraId="2CFDD073" w14:textId="1A393D19" w:rsidR="00BA234B" w:rsidRPr="00180F5C" w:rsidRDefault="00BA234B" w:rsidP="003146C9">
            <w:pPr>
              <w:spacing w:after="0" w:line="240" w:lineRule="auto"/>
              <w:jc w:val="center"/>
              <w:rPr>
                <w:rFonts w:ascii="Arial Narrow" w:eastAsia="Arial Narrow" w:hAnsi="Arial Narrow" w:cs="Arial Narrow"/>
              </w:rPr>
            </w:pPr>
            <w:proofErr w:type="spellStart"/>
            <w:r w:rsidRPr="00180F5C">
              <w:rPr>
                <w:rFonts w:ascii="Arial" w:eastAsia="Arial" w:hAnsi="Arial" w:cs="Arial"/>
                <w:sz w:val="20"/>
                <w:szCs w:val="20"/>
              </w:rPr>
              <w:t>Willan</w:t>
            </w:r>
            <w:proofErr w:type="spellEnd"/>
            <w:r w:rsidRPr="00180F5C">
              <w:rPr>
                <w:rFonts w:ascii="Arial" w:eastAsia="Arial" w:hAnsi="Arial" w:cs="Arial"/>
                <w:sz w:val="20"/>
                <w:szCs w:val="20"/>
              </w:rPr>
              <w:t xml:space="preserve"> Rolando </w:t>
            </w:r>
            <w:proofErr w:type="spellStart"/>
            <w:r w:rsidRPr="00180F5C">
              <w:rPr>
                <w:rFonts w:ascii="Arial" w:eastAsia="Arial" w:hAnsi="Arial" w:cs="Arial"/>
                <w:sz w:val="20"/>
                <w:szCs w:val="20"/>
              </w:rPr>
              <w:t>Chávarry</w:t>
            </w:r>
            <w:proofErr w:type="spellEnd"/>
            <w:r w:rsidRPr="00180F5C">
              <w:rPr>
                <w:rFonts w:ascii="Arial" w:eastAsia="Arial" w:hAnsi="Arial" w:cs="Arial"/>
                <w:sz w:val="20"/>
                <w:szCs w:val="20"/>
              </w:rPr>
              <w:t xml:space="preserve"> Barrantes</w:t>
            </w:r>
          </w:p>
        </w:tc>
        <w:tc>
          <w:tcPr>
            <w:tcW w:w="2553" w:type="dxa"/>
            <w:vMerge/>
            <w:shd w:val="clear" w:color="auto" w:fill="auto"/>
            <w:vAlign w:val="center"/>
          </w:tcPr>
          <w:p w14:paraId="20328B9E"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BA234B" w:rsidRPr="00180F5C" w14:paraId="6AA69FBE" w14:textId="77777777" w:rsidTr="003146C9">
        <w:trPr>
          <w:trHeight w:val="241"/>
        </w:trPr>
        <w:tc>
          <w:tcPr>
            <w:tcW w:w="2732" w:type="dxa"/>
            <w:vMerge/>
            <w:shd w:val="clear" w:color="auto" w:fill="FFFFFF"/>
            <w:vAlign w:val="center"/>
          </w:tcPr>
          <w:p w14:paraId="2F4EB3DF"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79573153" w14:textId="430CDB8C" w:rsidR="00BA234B" w:rsidRPr="00180F5C" w:rsidRDefault="00BA234B" w:rsidP="003146C9">
            <w:pPr>
              <w:spacing w:after="0" w:line="240" w:lineRule="auto"/>
              <w:jc w:val="center"/>
              <w:rPr>
                <w:rFonts w:ascii="Arial Narrow" w:eastAsia="Arial Narrow" w:hAnsi="Arial Narrow" w:cs="Arial Narrow"/>
              </w:rPr>
            </w:pPr>
            <w:proofErr w:type="spellStart"/>
            <w:r w:rsidRPr="00180F5C">
              <w:rPr>
                <w:rFonts w:ascii="Arial" w:eastAsia="Arial" w:hAnsi="Arial" w:cs="Arial"/>
                <w:sz w:val="20"/>
                <w:szCs w:val="20"/>
              </w:rPr>
              <w:t>Levin</w:t>
            </w:r>
            <w:proofErr w:type="spellEnd"/>
            <w:r w:rsidRPr="00180F5C">
              <w:rPr>
                <w:rFonts w:ascii="Arial" w:eastAsia="Arial" w:hAnsi="Arial" w:cs="Arial"/>
                <w:sz w:val="20"/>
                <w:szCs w:val="20"/>
              </w:rPr>
              <w:t xml:space="preserve"> Evelin Rojas </w:t>
            </w:r>
            <w:proofErr w:type="spellStart"/>
            <w:r w:rsidRPr="00180F5C">
              <w:rPr>
                <w:rFonts w:ascii="Arial" w:eastAsia="Arial" w:hAnsi="Arial" w:cs="Arial"/>
                <w:sz w:val="20"/>
                <w:szCs w:val="20"/>
              </w:rPr>
              <w:t>Melendez</w:t>
            </w:r>
            <w:proofErr w:type="spellEnd"/>
          </w:p>
        </w:tc>
        <w:tc>
          <w:tcPr>
            <w:tcW w:w="2553" w:type="dxa"/>
            <w:vMerge/>
            <w:shd w:val="clear" w:color="auto" w:fill="auto"/>
            <w:vAlign w:val="center"/>
          </w:tcPr>
          <w:p w14:paraId="210C29A7"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BA234B" w:rsidRPr="00180F5C" w14:paraId="608AD9DB" w14:textId="77777777" w:rsidTr="003146C9">
        <w:trPr>
          <w:trHeight w:val="241"/>
        </w:trPr>
        <w:tc>
          <w:tcPr>
            <w:tcW w:w="2732" w:type="dxa"/>
            <w:vMerge/>
            <w:shd w:val="clear" w:color="auto" w:fill="FFFFFF"/>
            <w:vAlign w:val="center"/>
          </w:tcPr>
          <w:p w14:paraId="154B1F15"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7DF4210C" w14:textId="3B1AB3E4" w:rsidR="00BA234B" w:rsidRPr="00180F5C" w:rsidRDefault="00BA234B" w:rsidP="003146C9">
            <w:pPr>
              <w:spacing w:after="0" w:line="240" w:lineRule="auto"/>
              <w:jc w:val="center"/>
              <w:rPr>
                <w:rFonts w:ascii="Arial Narrow" w:eastAsia="Arial Narrow" w:hAnsi="Arial Narrow" w:cs="Arial Narrow"/>
              </w:rPr>
            </w:pPr>
            <w:r w:rsidRPr="00180F5C">
              <w:rPr>
                <w:rFonts w:ascii="Arial" w:eastAsia="Arial" w:hAnsi="Arial" w:cs="Arial"/>
                <w:sz w:val="20"/>
                <w:szCs w:val="20"/>
              </w:rPr>
              <w:t>Flor Janet de la Cruz Corcuera</w:t>
            </w:r>
          </w:p>
        </w:tc>
        <w:tc>
          <w:tcPr>
            <w:tcW w:w="2553" w:type="dxa"/>
            <w:vMerge/>
            <w:shd w:val="clear" w:color="auto" w:fill="auto"/>
            <w:vAlign w:val="center"/>
          </w:tcPr>
          <w:p w14:paraId="19A4C0F3"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BA234B" w:rsidRPr="00180F5C" w14:paraId="54B56551" w14:textId="77777777" w:rsidTr="003146C9">
        <w:trPr>
          <w:trHeight w:val="241"/>
        </w:trPr>
        <w:tc>
          <w:tcPr>
            <w:tcW w:w="2732" w:type="dxa"/>
            <w:vMerge w:val="restart"/>
            <w:shd w:val="clear" w:color="auto" w:fill="auto"/>
            <w:vAlign w:val="center"/>
          </w:tcPr>
          <w:p w14:paraId="3E2D658C" w14:textId="41702D54" w:rsidR="00BA234B" w:rsidRPr="00180F5C" w:rsidRDefault="00BA234B"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ATFFS Ica</w:t>
            </w:r>
          </w:p>
        </w:tc>
        <w:tc>
          <w:tcPr>
            <w:tcW w:w="4308" w:type="dxa"/>
            <w:shd w:val="clear" w:color="auto" w:fill="auto"/>
            <w:vAlign w:val="center"/>
          </w:tcPr>
          <w:p w14:paraId="6E9D780F" w14:textId="5DAAC536" w:rsidR="00BA234B" w:rsidRPr="00180F5C" w:rsidRDefault="00BA234B" w:rsidP="003146C9">
            <w:pPr>
              <w:spacing w:after="0" w:line="240" w:lineRule="auto"/>
              <w:jc w:val="center"/>
              <w:rPr>
                <w:rFonts w:ascii="Arial Narrow" w:eastAsia="Arial Narrow" w:hAnsi="Arial Narrow" w:cs="Arial Narrow"/>
              </w:rPr>
            </w:pPr>
            <w:r w:rsidRPr="00180F5C">
              <w:rPr>
                <w:rFonts w:ascii="Arial" w:eastAsia="Arial" w:hAnsi="Arial" w:cs="Arial"/>
                <w:sz w:val="20"/>
                <w:szCs w:val="20"/>
              </w:rPr>
              <w:t>Carmen Castilla Valenzuela</w:t>
            </w:r>
          </w:p>
        </w:tc>
        <w:tc>
          <w:tcPr>
            <w:tcW w:w="2553" w:type="dxa"/>
            <w:vMerge/>
            <w:shd w:val="clear" w:color="auto" w:fill="auto"/>
            <w:vAlign w:val="center"/>
          </w:tcPr>
          <w:p w14:paraId="2A13CD3D"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BA234B" w:rsidRPr="00180F5C" w14:paraId="0F14EA9E" w14:textId="77777777" w:rsidTr="003146C9">
        <w:trPr>
          <w:trHeight w:val="241"/>
        </w:trPr>
        <w:tc>
          <w:tcPr>
            <w:tcW w:w="2732" w:type="dxa"/>
            <w:vMerge/>
            <w:shd w:val="clear" w:color="auto" w:fill="auto"/>
            <w:vAlign w:val="center"/>
          </w:tcPr>
          <w:p w14:paraId="4DFCAB31"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71405DAD" w14:textId="102C8F14" w:rsidR="00BA234B" w:rsidRPr="00180F5C" w:rsidRDefault="00BA234B" w:rsidP="003146C9">
            <w:pPr>
              <w:spacing w:after="0" w:line="240" w:lineRule="auto"/>
              <w:jc w:val="center"/>
              <w:rPr>
                <w:rFonts w:ascii="Arial Narrow" w:eastAsia="Arial Narrow" w:hAnsi="Arial Narrow" w:cs="Arial Narrow"/>
              </w:rPr>
            </w:pPr>
            <w:r w:rsidRPr="00180F5C">
              <w:rPr>
                <w:rFonts w:ascii="Arial" w:eastAsia="Arial" w:hAnsi="Arial" w:cs="Arial"/>
                <w:sz w:val="20"/>
                <w:szCs w:val="20"/>
              </w:rPr>
              <w:t>John Henry Fernández Toledo</w:t>
            </w:r>
          </w:p>
        </w:tc>
        <w:tc>
          <w:tcPr>
            <w:tcW w:w="2553" w:type="dxa"/>
            <w:vMerge/>
            <w:shd w:val="clear" w:color="auto" w:fill="auto"/>
            <w:vAlign w:val="center"/>
          </w:tcPr>
          <w:p w14:paraId="4D569EBF"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BA234B" w:rsidRPr="00180F5C" w14:paraId="228EC06E" w14:textId="77777777" w:rsidTr="003146C9">
        <w:trPr>
          <w:trHeight w:val="241"/>
        </w:trPr>
        <w:tc>
          <w:tcPr>
            <w:tcW w:w="2732" w:type="dxa"/>
            <w:vMerge w:val="restart"/>
            <w:shd w:val="clear" w:color="auto" w:fill="auto"/>
            <w:vAlign w:val="center"/>
          </w:tcPr>
          <w:p w14:paraId="3CF59B6E" w14:textId="0FA4BBAE" w:rsidR="00BA234B" w:rsidRPr="00180F5C" w:rsidRDefault="00BA234B"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ATFFS Puno</w:t>
            </w:r>
          </w:p>
        </w:tc>
        <w:tc>
          <w:tcPr>
            <w:tcW w:w="4308" w:type="dxa"/>
            <w:shd w:val="clear" w:color="auto" w:fill="auto"/>
            <w:vAlign w:val="center"/>
          </w:tcPr>
          <w:p w14:paraId="35588F26" w14:textId="28117FF5" w:rsidR="00BA234B" w:rsidRPr="00180F5C" w:rsidRDefault="00BA234B" w:rsidP="003146C9">
            <w:pPr>
              <w:spacing w:after="0" w:line="240" w:lineRule="auto"/>
              <w:jc w:val="center"/>
              <w:rPr>
                <w:rFonts w:ascii="Arial Narrow" w:eastAsia="Arial Narrow" w:hAnsi="Arial Narrow" w:cs="Arial Narrow"/>
              </w:rPr>
            </w:pPr>
            <w:proofErr w:type="spellStart"/>
            <w:r w:rsidRPr="00180F5C">
              <w:rPr>
                <w:rFonts w:ascii="Arial" w:eastAsia="Arial" w:hAnsi="Arial" w:cs="Arial"/>
                <w:sz w:val="20"/>
                <w:szCs w:val="20"/>
              </w:rPr>
              <w:t>Grover</w:t>
            </w:r>
            <w:proofErr w:type="spellEnd"/>
            <w:r w:rsidRPr="00180F5C">
              <w:rPr>
                <w:rFonts w:ascii="Arial" w:eastAsia="Arial" w:hAnsi="Arial" w:cs="Arial"/>
                <w:sz w:val="20"/>
                <w:szCs w:val="20"/>
              </w:rPr>
              <w:t xml:space="preserve"> Idme </w:t>
            </w:r>
            <w:proofErr w:type="spellStart"/>
            <w:r w:rsidRPr="00180F5C">
              <w:rPr>
                <w:rFonts w:ascii="Arial" w:eastAsia="Arial" w:hAnsi="Arial" w:cs="Arial"/>
                <w:sz w:val="20"/>
                <w:szCs w:val="20"/>
              </w:rPr>
              <w:t>Hañari</w:t>
            </w:r>
            <w:proofErr w:type="spellEnd"/>
          </w:p>
        </w:tc>
        <w:tc>
          <w:tcPr>
            <w:tcW w:w="2553" w:type="dxa"/>
            <w:vMerge/>
            <w:shd w:val="clear" w:color="auto" w:fill="auto"/>
            <w:vAlign w:val="center"/>
          </w:tcPr>
          <w:p w14:paraId="21786386"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BA234B" w:rsidRPr="00180F5C" w14:paraId="6F75C3A0" w14:textId="77777777" w:rsidTr="003146C9">
        <w:trPr>
          <w:trHeight w:val="241"/>
        </w:trPr>
        <w:tc>
          <w:tcPr>
            <w:tcW w:w="2732" w:type="dxa"/>
            <w:vMerge/>
            <w:shd w:val="clear" w:color="auto" w:fill="auto"/>
            <w:vAlign w:val="center"/>
          </w:tcPr>
          <w:p w14:paraId="59791101" w14:textId="71289A6E" w:rsidR="00BA234B" w:rsidRPr="00180F5C" w:rsidRDefault="00BA234B" w:rsidP="003146C9">
            <w:pPr>
              <w:spacing w:after="0" w:line="240" w:lineRule="auto"/>
              <w:jc w:val="center"/>
              <w:rPr>
                <w:rFonts w:ascii="Arial Narrow" w:eastAsia="Arial Narrow" w:hAnsi="Arial Narrow" w:cs="Arial Narrow"/>
              </w:rPr>
            </w:pPr>
          </w:p>
        </w:tc>
        <w:tc>
          <w:tcPr>
            <w:tcW w:w="4308" w:type="dxa"/>
            <w:shd w:val="clear" w:color="auto" w:fill="auto"/>
            <w:vAlign w:val="center"/>
          </w:tcPr>
          <w:p w14:paraId="148E336D" w14:textId="37591FE0" w:rsidR="00BA234B" w:rsidRPr="00180F5C" w:rsidRDefault="00BA234B" w:rsidP="003146C9">
            <w:pPr>
              <w:spacing w:after="0" w:line="240" w:lineRule="auto"/>
              <w:jc w:val="center"/>
              <w:rPr>
                <w:rFonts w:ascii="Arial Narrow" w:eastAsia="Arial Narrow" w:hAnsi="Arial Narrow" w:cs="Arial Narrow"/>
              </w:rPr>
            </w:pPr>
            <w:proofErr w:type="spellStart"/>
            <w:r w:rsidRPr="00180F5C">
              <w:rPr>
                <w:rFonts w:ascii="Arial" w:eastAsia="Arial" w:hAnsi="Arial" w:cs="Arial"/>
                <w:sz w:val="20"/>
                <w:szCs w:val="20"/>
              </w:rPr>
              <w:t>Yoissy</w:t>
            </w:r>
            <w:proofErr w:type="spellEnd"/>
            <w:r w:rsidRPr="00180F5C">
              <w:rPr>
                <w:rFonts w:ascii="Arial" w:eastAsia="Arial" w:hAnsi="Arial" w:cs="Arial"/>
                <w:sz w:val="20"/>
                <w:szCs w:val="20"/>
              </w:rPr>
              <w:t xml:space="preserve"> </w:t>
            </w:r>
            <w:proofErr w:type="spellStart"/>
            <w:r w:rsidRPr="00180F5C">
              <w:rPr>
                <w:rFonts w:ascii="Arial" w:eastAsia="Arial" w:hAnsi="Arial" w:cs="Arial"/>
                <w:sz w:val="20"/>
                <w:szCs w:val="20"/>
              </w:rPr>
              <w:t>Pari</w:t>
            </w:r>
            <w:proofErr w:type="spellEnd"/>
            <w:r w:rsidRPr="00180F5C">
              <w:rPr>
                <w:rFonts w:ascii="Arial" w:eastAsia="Arial" w:hAnsi="Arial" w:cs="Arial"/>
                <w:sz w:val="20"/>
                <w:szCs w:val="20"/>
              </w:rPr>
              <w:t xml:space="preserve"> Morales</w:t>
            </w:r>
          </w:p>
        </w:tc>
        <w:tc>
          <w:tcPr>
            <w:tcW w:w="2553" w:type="dxa"/>
            <w:vMerge/>
            <w:shd w:val="clear" w:color="auto" w:fill="auto"/>
            <w:vAlign w:val="center"/>
          </w:tcPr>
          <w:p w14:paraId="2E578AD4"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BA234B" w:rsidRPr="00180F5C" w14:paraId="74746908" w14:textId="77777777" w:rsidTr="003146C9">
        <w:trPr>
          <w:trHeight w:val="241"/>
        </w:trPr>
        <w:tc>
          <w:tcPr>
            <w:tcW w:w="2732" w:type="dxa"/>
            <w:shd w:val="clear" w:color="auto" w:fill="auto"/>
            <w:vAlign w:val="center"/>
          </w:tcPr>
          <w:p w14:paraId="13DEBE73" w14:textId="419497BF" w:rsidR="00BA234B" w:rsidRPr="00180F5C" w:rsidRDefault="00BA234B"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ATFFS Ancash</w:t>
            </w:r>
          </w:p>
        </w:tc>
        <w:tc>
          <w:tcPr>
            <w:tcW w:w="4308" w:type="dxa"/>
            <w:shd w:val="clear" w:color="auto" w:fill="auto"/>
            <w:vAlign w:val="center"/>
          </w:tcPr>
          <w:p w14:paraId="633CF5DA" w14:textId="485EA6DA" w:rsidR="00BA234B" w:rsidRPr="00180F5C" w:rsidRDefault="00BA234B" w:rsidP="003146C9">
            <w:pPr>
              <w:spacing w:after="0" w:line="240" w:lineRule="auto"/>
              <w:jc w:val="center"/>
              <w:rPr>
                <w:rFonts w:ascii="Arial Narrow" w:eastAsia="Arial Narrow" w:hAnsi="Arial Narrow" w:cs="Arial Narrow"/>
              </w:rPr>
            </w:pPr>
            <w:r w:rsidRPr="00180F5C">
              <w:rPr>
                <w:rFonts w:ascii="Arial" w:eastAsia="Arial" w:hAnsi="Arial" w:cs="Arial"/>
                <w:sz w:val="20"/>
                <w:szCs w:val="20"/>
              </w:rPr>
              <w:t>Hugo Edgar Carrillo Vargas</w:t>
            </w:r>
          </w:p>
        </w:tc>
        <w:tc>
          <w:tcPr>
            <w:tcW w:w="2553" w:type="dxa"/>
            <w:vMerge/>
            <w:shd w:val="clear" w:color="auto" w:fill="auto"/>
            <w:vAlign w:val="center"/>
          </w:tcPr>
          <w:p w14:paraId="34B08F40"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BA234B" w:rsidRPr="00180F5C" w14:paraId="7376CCD3" w14:textId="77777777" w:rsidTr="003146C9">
        <w:trPr>
          <w:trHeight w:val="241"/>
        </w:trPr>
        <w:tc>
          <w:tcPr>
            <w:tcW w:w="2732" w:type="dxa"/>
            <w:shd w:val="clear" w:color="auto" w:fill="auto"/>
            <w:vAlign w:val="center"/>
          </w:tcPr>
          <w:p w14:paraId="30EE4F7E" w14:textId="16B0A1A2" w:rsidR="00BA234B" w:rsidRPr="00180F5C" w:rsidRDefault="00BA234B"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ATFFS Moquegua Tacna</w:t>
            </w:r>
          </w:p>
        </w:tc>
        <w:tc>
          <w:tcPr>
            <w:tcW w:w="4308" w:type="dxa"/>
            <w:shd w:val="clear" w:color="auto" w:fill="auto"/>
            <w:vAlign w:val="center"/>
          </w:tcPr>
          <w:p w14:paraId="416C6AB7" w14:textId="7D36EA81" w:rsidR="00BA234B" w:rsidRPr="00180F5C" w:rsidRDefault="00BA234B" w:rsidP="003146C9">
            <w:pPr>
              <w:spacing w:after="0" w:line="240" w:lineRule="auto"/>
              <w:jc w:val="center"/>
              <w:rPr>
                <w:rFonts w:ascii="Arial Narrow" w:eastAsia="Arial Narrow" w:hAnsi="Arial Narrow" w:cs="Arial Narrow"/>
              </w:rPr>
            </w:pPr>
            <w:r w:rsidRPr="00180F5C">
              <w:rPr>
                <w:rFonts w:ascii="Arial" w:eastAsia="Arial" w:hAnsi="Arial" w:cs="Arial"/>
                <w:sz w:val="20"/>
                <w:szCs w:val="20"/>
              </w:rPr>
              <w:t>Luis Manuel García Vargas</w:t>
            </w:r>
          </w:p>
        </w:tc>
        <w:tc>
          <w:tcPr>
            <w:tcW w:w="2553" w:type="dxa"/>
            <w:vMerge/>
            <w:shd w:val="clear" w:color="auto" w:fill="auto"/>
            <w:vAlign w:val="center"/>
          </w:tcPr>
          <w:p w14:paraId="7746D56E"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BA234B" w:rsidRPr="00180F5C" w14:paraId="2E3617A4" w14:textId="77777777" w:rsidTr="003146C9">
        <w:trPr>
          <w:trHeight w:val="285"/>
        </w:trPr>
        <w:tc>
          <w:tcPr>
            <w:tcW w:w="2732" w:type="dxa"/>
            <w:vMerge w:val="restart"/>
            <w:shd w:val="clear" w:color="auto" w:fill="auto"/>
            <w:vAlign w:val="center"/>
          </w:tcPr>
          <w:p w14:paraId="2F9CC233" w14:textId="6027E08E" w:rsidR="00BA234B" w:rsidRPr="00180F5C" w:rsidRDefault="00BA234B"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Sede Central</w:t>
            </w:r>
          </w:p>
        </w:tc>
        <w:tc>
          <w:tcPr>
            <w:tcW w:w="4308" w:type="dxa"/>
            <w:shd w:val="clear" w:color="auto" w:fill="auto"/>
            <w:vAlign w:val="center"/>
          </w:tcPr>
          <w:p w14:paraId="2BD2E8A2" w14:textId="77777777" w:rsidR="00BA234B" w:rsidRPr="00180F5C" w:rsidRDefault="00BA234B"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Erica Castro Aponte</w:t>
            </w:r>
          </w:p>
        </w:tc>
        <w:tc>
          <w:tcPr>
            <w:tcW w:w="2553" w:type="dxa"/>
            <w:vMerge/>
            <w:shd w:val="clear" w:color="auto" w:fill="auto"/>
            <w:vAlign w:val="center"/>
          </w:tcPr>
          <w:p w14:paraId="55335AFA"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BA234B" w:rsidRPr="00180F5C" w14:paraId="570CE8DC" w14:textId="77777777" w:rsidTr="003146C9">
        <w:trPr>
          <w:trHeight w:val="306"/>
        </w:trPr>
        <w:tc>
          <w:tcPr>
            <w:tcW w:w="2732" w:type="dxa"/>
            <w:vMerge/>
            <w:shd w:val="clear" w:color="auto" w:fill="auto"/>
            <w:vAlign w:val="center"/>
          </w:tcPr>
          <w:p w14:paraId="6C35BADA"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644E39F3" w14:textId="77777777" w:rsidR="00BA234B" w:rsidRPr="00180F5C" w:rsidRDefault="00BA234B"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Miguel Otazu Arana</w:t>
            </w:r>
          </w:p>
        </w:tc>
        <w:tc>
          <w:tcPr>
            <w:tcW w:w="2553" w:type="dxa"/>
            <w:vMerge/>
            <w:shd w:val="clear" w:color="auto" w:fill="auto"/>
            <w:vAlign w:val="center"/>
          </w:tcPr>
          <w:p w14:paraId="281209C1"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BA234B" w:rsidRPr="00180F5C" w14:paraId="6203A302" w14:textId="77777777" w:rsidTr="003146C9">
        <w:trPr>
          <w:trHeight w:val="306"/>
        </w:trPr>
        <w:tc>
          <w:tcPr>
            <w:tcW w:w="2732" w:type="dxa"/>
            <w:vMerge/>
            <w:shd w:val="clear" w:color="auto" w:fill="auto"/>
            <w:vAlign w:val="center"/>
          </w:tcPr>
          <w:p w14:paraId="254E1F28"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410E1633" w14:textId="77777777" w:rsidR="00BA234B" w:rsidRPr="00180F5C" w:rsidRDefault="00BA234B"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Alex Cruz Huaranca</w:t>
            </w:r>
          </w:p>
        </w:tc>
        <w:tc>
          <w:tcPr>
            <w:tcW w:w="2553" w:type="dxa"/>
            <w:vMerge/>
            <w:shd w:val="clear" w:color="auto" w:fill="auto"/>
            <w:vAlign w:val="center"/>
          </w:tcPr>
          <w:p w14:paraId="5476861B"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BA234B" w:rsidRPr="00180F5C" w14:paraId="3C3419DE" w14:textId="77777777" w:rsidTr="003146C9">
        <w:trPr>
          <w:trHeight w:val="306"/>
        </w:trPr>
        <w:tc>
          <w:tcPr>
            <w:tcW w:w="2732" w:type="dxa"/>
            <w:vMerge/>
            <w:shd w:val="clear" w:color="auto" w:fill="auto"/>
            <w:vAlign w:val="center"/>
          </w:tcPr>
          <w:p w14:paraId="40915E77"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23E1D3CC" w14:textId="5AA603C6" w:rsidR="00BA234B" w:rsidRPr="00180F5C" w:rsidRDefault="00BA234B"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Antonio Albornoz</w:t>
            </w:r>
          </w:p>
        </w:tc>
        <w:tc>
          <w:tcPr>
            <w:tcW w:w="2553" w:type="dxa"/>
            <w:vMerge/>
            <w:shd w:val="clear" w:color="auto" w:fill="auto"/>
            <w:vAlign w:val="center"/>
          </w:tcPr>
          <w:p w14:paraId="29870769"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BA234B" w:rsidRPr="00180F5C" w14:paraId="6B2CBA30" w14:textId="77777777" w:rsidTr="003146C9">
        <w:trPr>
          <w:trHeight w:val="306"/>
        </w:trPr>
        <w:tc>
          <w:tcPr>
            <w:tcW w:w="2732" w:type="dxa"/>
            <w:vMerge/>
            <w:shd w:val="clear" w:color="auto" w:fill="auto"/>
            <w:vAlign w:val="center"/>
          </w:tcPr>
          <w:p w14:paraId="35D12181"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8" w:type="dxa"/>
            <w:shd w:val="clear" w:color="auto" w:fill="auto"/>
            <w:vAlign w:val="center"/>
          </w:tcPr>
          <w:p w14:paraId="32FF331F" w14:textId="77777777" w:rsidR="00BA234B" w:rsidRPr="00180F5C" w:rsidRDefault="00BA234B"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Marco Enciso Hoyos</w:t>
            </w:r>
          </w:p>
          <w:p w14:paraId="0358FD43" w14:textId="77777777" w:rsidR="00BA234B" w:rsidRPr="00180F5C" w:rsidRDefault="00BA234B" w:rsidP="003146C9">
            <w:pPr>
              <w:spacing w:after="0" w:line="240" w:lineRule="auto"/>
              <w:jc w:val="center"/>
              <w:rPr>
                <w:rFonts w:ascii="Arial Narrow" w:eastAsia="Arial Narrow" w:hAnsi="Arial Narrow" w:cs="Arial Narrow"/>
              </w:rPr>
            </w:pPr>
          </w:p>
        </w:tc>
        <w:tc>
          <w:tcPr>
            <w:tcW w:w="2553" w:type="dxa"/>
            <w:vMerge/>
            <w:shd w:val="clear" w:color="auto" w:fill="auto"/>
            <w:vAlign w:val="center"/>
          </w:tcPr>
          <w:p w14:paraId="07F8B462" w14:textId="77777777" w:rsidR="00BA234B" w:rsidRPr="00180F5C" w:rsidRDefault="00BA234B"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bl>
    <w:p w14:paraId="576955E2" w14:textId="7F10B63C" w:rsidR="00BA234B" w:rsidRPr="00180F5C" w:rsidRDefault="00BA234B">
      <w:pPr>
        <w:rPr>
          <w:rFonts w:ascii="Arial Narrow" w:eastAsia="Arial Narrow" w:hAnsi="Arial Narrow" w:cs="Arial Narrow"/>
        </w:rPr>
      </w:pPr>
    </w:p>
    <w:p w14:paraId="3F2C14A8" w14:textId="77777777" w:rsidR="00BA234B" w:rsidRPr="00180F5C" w:rsidRDefault="00BA234B">
      <w:pPr>
        <w:rPr>
          <w:rFonts w:ascii="Arial Narrow" w:eastAsia="Arial Narrow" w:hAnsi="Arial Narrow" w:cs="Arial Narrow"/>
        </w:rPr>
      </w:pPr>
    </w:p>
    <w:tbl>
      <w:tblPr>
        <w:tblStyle w:val="a6"/>
        <w:tblW w:w="9579"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728"/>
        <w:gridCol w:w="4302"/>
        <w:gridCol w:w="2549"/>
      </w:tblGrid>
      <w:tr w:rsidR="00473463" w:rsidRPr="00180F5C" w14:paraId="57790247" w14:textId="77777777" w:rsidTr="00473463">
        <w:trPr>
          <w:trHeight w:val="193"/>
        </w:trPr>
        <w:tc>
          <w:tcPr>
            <w:tcW w:w="2728" w:type="dxa"/>
            <w:shd w:val="clear" w:color="auto" w:fill="BFBFBF"/>
            <w:vAlign w:val="bottom"/>
          </w:tcPr>
          <w:p w14:paraId="4C65F2E8" w14:textId="77777777" w:rsidR="00473463" w:rsidRPr="00180F5C" w:rsidRDefault="00473463" w:rsidP="003146C9">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Direcciones Generales- SERFOR</w:t>
            </w:r>
          </w:p>
        </w:tc>
        <w:tc>
          <w:tcPr>
            <w:tcW w:w="4302" w:type="dxa"/>
            <w:shd w:val="clear" w:color="auto" w:fill="BFBFBF"/>
            <w:vAlign w:val="bottom"/>
          </w:tcPr>
          <w:p w14:paraId="7E2495D4" w14:textId="09DD90B9" w:rsidR="00473463" w:rsidRPr="00180F5C" w:rsidRDefault="00473463" w:rsidP="003146C9">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Representantes (</w:t>
            </w:r>
            <w:r w:rsidR="00A4786E" w:rsidRPr="00180F5C">
              <w:rPr>
                <w:rFonts w:ascii="Arial Narrow" w:eastAsia="Arial Narrow" w:hAnsi="Arial Narrow" w:cs="Arial Narrow"/>
                <w:b/>
              </w:rPr>
              <w:t>11</w:t>
            </w:r>
            <w:r w:rsidRPr="00180F5C">
              <w:rPr>
                <w:rFonts w:ascii="Arial Narrow" w:eastAsia="Arial Narrow" w:hAnsi="Arial Narrow" w:cs="Arial Narrow"/>
                <w:b/>
              </w:rPr>
              <w:t xml:space="preserve"> participantes)</w:t>
            </w:r>
          </w:p>
        </w:tc>
        <w:tc>
          <w:tcPr>
            <w:tcW w:w="2549" w:type="dxa"/>
            <w:shd w:val="clear" w:color="auto" w:fill="BFBFBF"/>
            <w:vAlign w:val="bottom"/>
          </w:tcPr>
          <w:p w14:paraId="5C94E744" w14:textId="77777777" w:rsidR="00473463" w:rsidRPr="00180F5C" w:rsidRDefault="00473463" w:rsidP="003146C9">
            <w:pPr>
              <w:spacing w:after="0" w:line="240" w:lineRule="auto"/>
              <w:jc w:val="center"/>
              <w:rPr>
                <w:rFonts w:ascii="Arial Narrow" w:eastAsia="Arial Narrow" w:hAnsi="Arial Narrow" w:cs="Arial Narrow"/>
                <w:b/>
              </w:rPr>
            </w:pPr>
            <w:r w:rsidRPr="00180F5C">
              <w:rPr>
                <w:rFonts w:ascii="Arial Narrow" w:eastAsia="Arial Narrow" w:hAnsi="Arial Narrow" w:cs="Arial Narrow"/>
                <w:b/>
              </w:rPr>
              <w:t>Fecha de reunión</w:t>
            </w:r>
          </w:p>
        </w:tc>
      </w:tr>
      <w:tr w:rsidR="00A4786E" w:rsidRPr="00180F5C" w14:paraId="1A8EB70F" w14:textId="77777777" w:rsidTr="00473463">
        <w:trPr>
          <w:trHeight w:val="263"/>
        </w:trPr>
        <w:tc>
          <w:tcPr>
            <w:tcW w:w="2728" w:type="dxa"/>
            <w:vMerge w:val="restart"/>
            <w:shd w:val="clear" w:color="auto" w:fill="FFFFFF"/>
            <w:vAlign w:val="center"/>
          </w:tcPr>
          <w:p w14:paraId="5859512E" w14:textId="77777777"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Dirección General de Política y Competitividad Forestal y de Fauna Silvestre</w:t>
            </w:r>
          </w:p>
        </w:tc>
        <w:tc>
          <w:tcPr>
            <w:tcW w:w="4302" w:type="dxa"/>
            <w:shd w:val="clear" w:color="auto" w:fill="FFFFFF"/>
            <w:vAlign w:val="center"/>
          </w:tcPr>
          <w:p w14:paraId="758C476C" w14:textId="77777777"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Alex Cruz Huaranca</w:t>
            </w:r>
          </w:p>
        </w:tc>
        <w:tc>
          <w:tcPr>
            <w:tcW w:w="2549" w:type="dxa"/>
            <w:vMerge w:val="restart"/>
            <w:shd w:val="clear" w:color="auto" w:fill="auto"/>
            <w:vAlign w:val="center"/>
          </w:tcPr>
          <w:p w14:paraId="219CE1CA" w14:textId="1405B3EB"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04,05,11,12 y 17/01/22</w:t>
            </w:r>
          </w:p>
        </w:tc>
      </w:tr>
      <w:tr w:rsidR="00A4786E" w:rsidRPr="00180F5C" w14:paraId="6D92A127" w14:textId="77777777" w:rsidTr="00473463">
        <w:trPr>
          <w:trHeight w:val="253"/>
        </w:trPr>
        <w:tc>
          <w:tcPr>
            <w:tcW w:w="2728" w:type="dxa"/>
            <w:vMerge/>
            <w:shd w:val="clear" w:color="auto" w:fill="FFFFFF"/>
            <w:vAlign w:val="center"/>
          </w:tcPr>
          <w:p w14:paraId="70118886"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FFFFFF"/>
            <w:vAlign w:val="center"/>
          </w:tcPr>
          <w:p w14:paraId="6BAF60DB" w14:textId="77777777"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Erica Castro Aponte</w:t>
            </w:r>
          </w:p>
        </w:tc>
        <w:tc>
          <w:tcPr>
            <w:tcW w:w="2549" w:type="dxa"/>
            <w:vMerge/>
            <w:shd w:val="clear" w:color="auto" w:fill="auto"/>
            <w:vAlign w:val="center"/>
          </w:tcPr>
          <w:p w14:paraId="4223AC37"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A4786E" w:rsidRPr="00180F5C" w14:paraId="3D8E3AD3" w14:textId="77777777" w:rsidTr="00473463">
        <w:trPr>
          <w:trHeight w:val="234"/>
        </w:trPr>
        <w:tc>
          <w:tcPr>
            <w:tcW w:w="2728" w:type="dxa"/>
            <w:vMerge/>
            <w:shd w:val="clear" w:color="auto" w:fill="FFFFFF"/>
            <w:vAlign w:val="center"/>
          </w:tcPr>
          <w:p w14:paraId="2D3D59F1"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25B0474C" w14:textId="77777777"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 xml:space="preserve">Miguel </w:t>
            </w:r>
            <w:proofErr w:type="spellStart"/>
            <w:r w:rsidRPr="00180F5C">
              <w:rPr>
                <w:rFonts w:ascii="Arial Narrow" w:eastAsia="Arial Narrow" w:hAnsi="Arial Narrow" w:cs="Arial Narrow"/>
              </w:rPr>
              <w:t>Otazú</w:t>
            </w:r>
            <w:proofErr w:type="spellEnd"/>
            <w:r w:rsidRPr="00180F5C">
              <w:rPr>
                <w:rFonts w:ascii="Arial Narrow" w:eastAsia="Arial Narrow" w:hAnsi="Arial Narrow" w:cs="Arial Narrow"/>
              </w:rPr>
              <w:t xml:space="preserve"> Arana</w:t>
            </w:r>
          </w:p>
        </w:tc>
        <w:tc>
          <w:tcPr>
            <w:tcW w:w="2549" w:type="dxa"/>
            <w:vMerge/>
            <w:shd w:val="clear" w:color="auto" w:fill="auto"/>
            <w:vAlign w:val="center"/>
          </w:tcPr>
          <w:p w14:paraId="76ABF2CB"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A4786E" w:rsidRPr="00180F5C" w14:paraId="40792C7F" w14:textId="77777777" w:rsidTr="00473463">
        <w:trPr>
          <w:trHeight w:val="234"/>
        </w:trPr>
        <w:tc>
          <w:tcPr>
            <w:tcW w:w="2728" w:type="dxa"/>
            <w:vMerge/>
            <w:shd w:val="clear" w:color="auto" w:fill="FFFFFF"/>
            <w:vAlign w:val="center"/>
          </w:tcPr>
          <w:p w14:paraId="64DB88CE"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551C2F36" w14:textId="117CA77B"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Elena Rubio</w:t>
            </w:r>
          </w:p>
        </w:tc>
        <w:tc>
          <w:tcPr>
            <w:tcW w:w="2549" w:type="dxa"/>
            <w:vMerge/>
            <w:shd w:val="clear" w:color="auto" w:fill="auto"/>
            <w:vAlign w:val="center"/>
          </w:tcPr>
          <w:p w14:paraId="354C056E"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A4786E" w:rsidRPr="00180F5C" w14:paraId="58E2616D" w14:textId="77777777" w:rsidTr="00473463">
        <w:trPr>
          <w:trHeight w:val="234"/>
        </w:trPr>
        <w:tc>
          <w:tcPr>
            <w:tcW w:w="2728" w:type="dxa"/>
            <w:vMerge/>
            <w:shd w:val="clear" w:color="auto" w:fill="FFFFFF"/>
            <w:vAlign w:val="center"/>
          </w:tcPr>
          <w:p w14:paraId="2CA186D7"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4BBEBAC6" w14:textId="434A4DCE"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Gabriel Bazán</w:t>
            </w:r>
          </w:p>
        </w:tc>
        <w:tc>
          <w:tcPr>
            <w:tcW w:w="2549" w:type="dxa"/>
            <w:vMerge/>
            <w:shd w:val="clear" w:color="auto" w:fill="auto"/>
            <w:vAlign w:val="center"/>
          </w:tcPr>
          <w:p w14:paraId="6F102182"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A4786E" w:rsidRPr="00180F5C" w14:paraId="0763964F" w14:textId="77777777" w:rsidTr="00473463">
        <w:trPr>
          <w:trHeight w:val="201"/>
        </w:trPr>
        <w:tc>
          <w:tcPr>
            <w:tcW w:w="2728" w:type="dxa"/>
            <w:shd w:val="clear" w:color="auto" w:fill="auto"/>
            <w:vAlign w:val="center"/>
          </w:tcPr>
          <w:p w14:paraId="7540D11F" w14:textId="77777777"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Dirección General de Gestión del Conocimiento Forestal y de Fauna Silvestre</w:t>
            </w:r>
          </w:p>
        </w:tc>
        <w:tc>
          <w:tcPr>
            <w:tcW w:w="4302" w:type="dxa"/>
            <w:shd w:val="clear" w:color="auto" w:fill="auto"/>
            <w:vAlign w:val="center"/>
          </w:tcPr>
          <w:p w14:paraId="52A39310" w14:textId="77777777"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Oscar Suárez</w:t>
            </w:r>
          </w:p>
        </w:tc>
        <w:tc>
          <w:tcPr>
            <w:tcW w:w="2549" w:type="dxa"/>
            <w:vMerge/>
            <w:shd w:val="clear" w:color="auto" w:fill="auto"/>
            <w:vAlign w:val="center"/>
          </w:tcPr>
          <w:p w14:paraId="684DAFF1"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A4786E" w:rsidRPr="00180F5C" w14:paraId="6ADFE72B" w14:textId="77777777" w:rsidTr="00473463">
        <w:trPr>
          <w:trHeight w:val="201"/>
        </w:trPr>
        <w:tc>
          <w:tcPr>
            <w:tcW w:w="2728" w:type="dxa"/>
            <w:vMerge w:val="restart"/>
            <w:shd w:val="clear" w:color="auto" w:fill="auto"/>
            <w:vAlign w:val="center"/>
          </w:tcPr>
          <w:p w14:paraId="39A011B5" w14:textId="77777777"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Oficina General de Planificación y Presupuesto</w:t>
            </w:r>
          </w:p>
        </w:tc>
        <w:tc>
          <w:tcPr>
            <w:tcW w:w="4302" w:type="dxa"/>
            <w:shd w:val="clear" w:color="auto" w:fill="auto"/>
            <w:vAlign w:val="center"/>
          </w:tcPr>
          <w:p w14:paraId="4CD42492" w14:textId="77777777"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Antonio Albornoz</w:t>
            </w:r>
          </w:p>
        </w:tc>
        <w:tc>
          <w:tcPr>
            <w:tcW w:w="2549" w:type="dxa"/>
            <w:vMerge/>
            <w:shd w:val="clear" w:color="auto" w:fill="auto"/>
            <w:vAlign w:val="center"/>
          </w:tcPr>
          <w:p w14:paraId="018BCA63"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A4786E" w:rsidRPr="00180F5C" w14:paraId="025025FA" w14:textId="77777777" w:rsidTr="00473463">
        <w:trPr>
          <w:trHeight w:val="201"/>
        </w:trPr>
        <w:tc>
          <w:tcPr>
            <w:tcW w:w="2728" w:type="dxa"/>
            <w:vMerge/>
            <w:shd w:val="clear" w:color="auto" w:fill="auto"/>
            <w:vAlign w:val="center"/>
          </w:tcPr>
          <w:p w14:paraId="2AB44719"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61184D71" w14:textId="77777777"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Juan Francisco Sotil Díaz</w:t>
            </w:r>
          </w:p>
        </w:tc>
        <w:tc>
          <w:tcPr>
            <w:tcW w:w="2549" w:type="dxa"/>
            <w:vMerge/>
            <w:shd w:val="clear" w:color="auto" w:fill="auto"/>
            <w:vAlign w:val="center"/>
          </w:tcPr>
          <w:p w14:paraId="7C5FCD33"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A4786E" w:rsidRPr="00180F5C" w14:paraId="22B037B3" w14:textId="77777777" w:rsidTr="00473463">
        <w:trPr>
          <w:trHeight w:val="201"/>
        </w:trPr>
        <w:tc>
          <w:tcPr>
            <w:tcW w:w="2728" w:type="dxa"/>
            <w:vMerge w:val="restart"/>
            <w:shd w:val="clear" w:color="auto" w:fill="auto"/>
            <w:vAlign w:val="center"/>
          </w:tcPr>
          <w:p w14:paraId="5C374716" w14:textId="6AF6EBCC"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r w:rsidRPr="00180F5C">
              <w:rPr>
                <w:rFonts w:ascii="Arial Narrow" w:eastAsia="Arial Narrow" w:hAnsi="Arial Narrow" w:cs="Arial Narrow"/>
              </w:rPr>
              <w:t>Dirección General de Información y Ordenamiento Forestal y de Fauna Silvestre</w:t>
            </w:r>
          </w:p>
        </w:tc>
        <w:tc>
          <w:tcPr>
            <w:tcW w:w="4302" w:type="dxa"/>
            <w:shd w:val="clear" w:color="auto" w:fill="auto"/>
            <w:vAlign w:val="center"/>
          </w:tcPr>
          <w:p w14:paraId="4FAEFB65" w14:textId="078895AA" w:rsidR="00A4786E" w:rsidRPr="00180F5C" w:rsidRDefault="00A4786E" w:rsidP="003146C9">
            <w:pPr>
              <w:spacing w:after="0" w:line="240" w:lineRule="auto"/>
              <w:jc w:val="center"/>
              <w:rPr>
                <w:rFonts w:ascii="Arial Narrow" w:eastAsia="Arial Narrow" w:hAnsi="Arial Narrow" w:cs="Arial Narrow"/>
              </w:rPr>
            </w:pPr>
            <w:proofErr w:type="spellStart"/>
            <w:r w:rsidRPr="00180F5C">
              <w:rPr>
                <w:rFonts w:ascii="Arial Narrow" w:eastAsia="Arial Narrow" w:hAnsi="Arial Narrow" w:cs="Arial Narrow"/>
              </w:rPr>
              <w:t>Alexs</w:t>
            </w:r>
            <w:proofErr w:type="spellEnd"/>
            <w:r w:rsidRPr="00180F5C">
              <w:rPr>
                <w:rFonts w:ascii="Arial Narrow" w:eastAsia="Arial Narrow" w:hAnsi="Arial Narrow" w:cs="Arial Narrow"/>
              </w:rPr>
              <w:t xml:space="preserve"> Arana</w:t>
            </w:r>
          </w:p>
        </w:tc>
        <w:tc>
          <w:tcPr>
            <w:tcW w:w="2549" w:type="dxa"/>
            <w:vMerge/>
            <w:shd w:val="clear" w:color="auto" w:fill="auto"/>
            <w:vAlign w:val="center"/>
          </w:tcPr>
          <w:p w14:paraId="06EF3AD2"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A4786E" w:rsidRPr="00180F5C" w14:paraId="0E863B17" w14:textId="77777777" w:rsidTr="00473463">
        <w:trPr>
          <w:trHeight w:val="201"/>
        </w:trPr>
        <w:tc>
          <w:tcPr>
            <w:tcW w:w="2728" w:type="dxa"/>
            <w:vMerge/>
            <w:shd w:val="clear" w:color="auto" w:fill="auto"/>
            <w:vAlign w:val="center"/>
          </w:tcPr>
          <w:p w14:paraId="44160671"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c>
          <w:tcPr>
            <w:tcW w:w="4302" w:type="dxa"/>
            <w:shd w:val="clear" w:color="auto" w:fill="auto"/>
            <w:vAlign w:val="center"/>
          </w:tcPr>
          <w:p w14:paraId="1C01EC7A" w14:textId="4A3575BD"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Domingo Pacheco</w:t>
            </w:r>
          </w:p>
        </w:tc>
        <w:tc>
          <w:tcPr>
            <w:tcW w:w="2549" w:type="dxa"/>
            <w:vMerge/>
            <w:shd w:val="clear" w:color="auto" w:fill="auto"/>
            <w:vAlign w:val="center"/>
          </w:tcPr>
          <w:p w14:paraId="10D9CC7B"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r w:rsidR="00A4786E" w:rsidRPr="00180F5C" w14:paraId="090EFB4F" w14:textId="77777777" w:rsidTr="00473463">
        <w:trPr>
          <w:trHeight w:val="201"/>
        </w:trPr>
        <w:tc>
          <w:tcPr>
            <w:tcW w:w="2728" w:type="dxa"/>
            <w:shd w:val="clear" w:color="auto" w:fill="auto"/>
            <w:vAlign w:val="center"/>
          </w:tcPr>
          <w:p w14:paraId="1535C30B" w14:textId="2841594D"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r w:rsidRPr="00180F5C">
              <w:rPr>
                <w:rFonts w:ascii="Arial Narrow" w:eastAsia="Arial Narrow" w:hAnsi="Arial Narrow" w:cs="Arial Narrow"/>
              </w:rPr>
              <w:t>Dirección General de Gestión Sostenible del Patrimonio Forestal y de Fauna Silvestre</w:t>
            </w:r>
          </w:p>
        </w:tc>
        <w:tc>
          <w:tcPr>
            <w:tcW w:w="4302" w:type="dxa"/>
            <w:shd w:val="clear" w:color="auto" w:fill="auto"/>
            <w:vAlign w:val="center"/>
          </w:tcPr>
          <w:p w14:paraId="4A883DE2" w14:textId="14DBCE3F" w:rsidR="00A4786E" w:rsidRPr="00180F5C" w:rsidRDefault="00A4786E" w:rsidP="003146C9">
            <w:pPr>
              <w:spacing w:after="0" w:line="240" w:lineRule="auto"/>
              <w:jc w:val="center"/>
              <w:rPr>
                <w:rFonts w:ascii="Arial Narrow" w:eastAsia="Arial Narrow" w:hAnsi="Arial Narrow" w:cs="Arial Narrow"/>
              </w:rPr>
            </w:pPr>
            <w:r w:rsidRPr="00180F5C">
              <w:rPr>
                <w:rFonts w:ascii="Arial Narrow" w:eastAsia="Arial Narrow" w:hAnsi="Arial Narrow" w:cs="Arial Narrow"/>
              </w:rPr>
              <w:t>Víctor Vargas</w:t>
            </w:r>
          </w:p>
        </w:tc>
        <w:tc>
          <w:tcPr>
            <w:tcW w:w="2549" w:type="dxa"/>
            <w:vMerge/>
            <w:shd w:val="clear" w:color="auto" w:fill="auto"/>
            <w:vAlign w:val="center"/>
          </w:tcPr>
          <w:p w14:paraId="67BAEC7A" w14:textId="77777777" w:rsidR="00A4786E" w:rsidRPr="00180F5C" w:rsidRDefault="00A4786E" w:rsidP="003146C9">
            <w:pPr>
              <w:widowControl w:val="0"/>
              <w:pBdr>
                <w:top w:val="nil"/>
                <w:left w:val="nil"/>
                <w:bottom w:val="nil"/>
                <w:right w:val="nil"/>
                <w:between w:val="nil"/>
              </w:pBdr>
              <w:spacing w:after="0" w:line="276" w:lineRule="auto"/>
              <w:rPr>
                <w:rFonts w:ascii="Arial Narrow" w:eastAsia="Arial Narrow" w:hAnsi="Arial Narrow" w:cs="Arial Narrow"/>
              </w:rPr>
            </w:pPr>
          </w:p>
        </w:tc>
      </w:tr>
    </w:tbl>
    <w:p w14:paraId="18F51DF4" w14:textId="77777777" w:rsidR="00BC23B0" w:rsidRPr="00180F5C" w:rsidRDefault="001D48FA">
      <w:pPr>
        <w:rPr>
          <w:rFonts w:ascii="Arial Narrow" w:eastAsia="Arial Narrow" w:hAnsi="Arial Narrow" w:cs="Arial Narrow"/>
        </w:rPr>
        <w:sectPr w:rsidR="00BC23B0" w:rsidRPr="00180F5C">
          <w:footerReference w:type="default" r:id="rId17"/>
          <w:pgSz w:w="11906" w:h="16838"/>
          <w:pgMar w:top="1417" w:right="1701" w:bottom="1417" w:left="1701" w:header="708" w:footer="708" w:gutter="0"/>
          <w:pgNumType w:start="0"/>
          <w:cols w:space="720"/>
          <w:titlePg/>
        </w:sectPr>
      </w:pPr>
      <w:r w:rsidRPr="00180F5C">
        <w:br w:type="page"/>
      </w:r>
    </w:p>
    <w:p w14:paraId="0E8ACE18" w14:textId="77777777" w:rsidR="00BC23B0" w:rsidRPr="00180F5C" w:rsidRDefault="001D48FA">
      <w:pPr>
        <w:pStyle w:val="Ttulo3"/>
        <w:jc w:val="both"/>
        <w:rPr>
          <w:rFonts w:ascii="Arial Narrow" w:eastAsia="Arial Narrow" w:hAnsi="Arial Narrow" w:cs="Arial Narrow"/>
          <w:b/>
          <w:color w:val="auto"/>
          <w:sz w:val="22"/>
          <w:szCs w:val="22"/>
        </w:rPr>
      </w:pPr>
      <w:bookmarkStart w:id="30" w:name="_Toc95145135"/>
      <w:r w:rsidRPr="00180F5C">
        <w:rPr>
          <w:rFonts w:ascii="Arial Narrow" w:eastAsia="Arial Narrow" w:hAnsi="Arial Narrow" w:cs="Arial Narrow"/>
          <w:b/>
          <w:color w:val="auto"/>
          <w:sz w:val="22"/>
          <w:szCs w:val="22"/>
        </w:rPr>
        <w:lastRenderedPageBreak/>
        <w:t>Anexo N° 2: Matriz de articulación entre las alternativas de solución</w:t>
      </w:r>
      <w:r w:rsidR="00486555" w:rsidRPr="00180F5C">
        <w:rPr>
          <w:rFonts w:ascii="Arial Narrow" w:eastAsia="Arial Narrow" w:hAnsi="Arial Narrow" w:cs="Arial Narrow"/>
          <w:b/>
          <w:color w:val="auto"/>
          <w:sz w:val="22"/>
          <w:szCs w:val="22"/>
        </w:rPr>
        <w:t>, objetivos</w:t>
      </w:r>
      <w:r w:rsidRPr="00180F5C">
        <w:rPr>
          <w:rFonts w:ascii="Arial Narrow" w:eastAsia="Arial Narrow" w:hAnsi="Arial Narrow" w:cs="Arial Narrow"/>
          <w:b/>
          <w:color w:val="auto"/>
          <w:sz w:val="22"/>
          <w:szCs w:val="22"/>
        </w:rPr>
        <w:t xml:space="preserve"> y la propuesta de lineamientos</w:t>
      </w:r>
      <w:bookmarkEnd w:id="30"/>
    </w:p>
    <w:p w14:paraId="7E1127E3" w14:textId="77777777" w:rsidR="00BC23B0" w:rsidRPr="00180F5C" w:rsidRDefault="00BC23B0"/>
    <w:tbl>
      <w:tblPr>
        <w:tblStyle w:val="a7"/>
        <w:tblW w:w="14939"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4972"/>
        <w:gridCol w:w="3812"/>
        <w:gridCol w:w="6155"/>
      </w:tblGrid>
      <w:tr w:rsidR="00486555" w:rsidRPr="00D37897" w14:paraId="54A2FB36" w14:textId="77777777" w:rsidTr="00486555">
        <w:trPr>
          <w:trHeight w:val="310"/>
        </w:trPr>
        <w:tc>
          <w:tcPr>
            <w:tcW w:w="4972" w:type="dxa"/>
            <w:shd w:val="clear" w:color="auto" w:fill="A9D08E"/>
            <w:vAlign w:val="center"/>
          </w:tcPr>
          <w:p w14:paraId="73342001" w14:textId="77777777" w:rsidR="00486555" w:rsidRPr="00D37897" w:rsidRDefault="00486555">
            <w:pPr>
              <w:spacing w:after="0" w:line="240" w:lineRule="auto"/>
              <w:jc w:val="center"/>
              <w:rPr>
                <w:rFonts w:ascii="Arial Narrow" w:eastAsia="Arial Narrow" w:hAnsi="Arial Narrow" w:cs="Arial Narrow"/>
                <w:b/>
                <w:sz w:val="20"/>
                <w:szCs w:val="20"/>
              </w:rPr>
            </w:pPr>
            <w:r w:rsidRPr="00D37897">
              <w:rPr>
                <w:rFonts w:ascii="Arial Narrow" w:eastAsia="Arial Narrow" w:hAnsi="Arial Narrow" w:cs="Arial Narrow"/>
                <w:b/>
                <w:sz w:val="20"/>
                <w:szCs w:val="20"/>
              </w:rPr>
              <w:t>Alternativas de Solución</w:t>
            </w:r>
          </w:p>
        </w:tc>
        <w:tc>
          <w:tcPr>
            <w:tcW w:w="3812" w:type="dxa"/>
            <w:shd w:val="clear" w:color="auto" w:fill="A9D08E"/>
          </w:tcPr>
          <w:p w14:paraId="31BCBFF9" w14:textId="77777777" w:rsidR="00486555" w:rsidRPr="00D37897" w:rsidRDefault="00486555">
            <w:pPr>
              <w:spacing w:after="0" w:line="240" w:lineRule="auto"/>
              <w:jc w:val="center"/>
              <w:rPr>
                <w:rFonts w:ascii="Arial Narrow" w:eastAsia="Arial Narrow" w:hAnsi="Arial Narrow" w:cs="Arial Narrow"/>
                <w:b/>
                <w:sz w:val="20"/>
                <w:szCs w:val="20"/>
              </w:rPr>
            </w:pPr>
            <w:r w:rsidRPr="00D37897">
              <w:rPr>
                <w:rFonts w:ascii="Arial Narrow" w:eastAsia="Arial Narrow" w:hAnsi="Arial Narrow" w:cs="Arial Narrow"/>
                <w:b/>
                <w:sz w:val="20"/>
                <w:szCs w:val="20"/>
              </w:rPr>
              <w:t>Objetivos</w:t>
            </w:r>
          </w:p>
        </w:tc>
        <w:tc>
          <w:tcPr>
            <w:tcW w:w="6155" w:type="dxa"/>
            <w:shd w:val="clear" w:color="auto" w:fill="A9D08E"/>
            <w:vAlign w:val="center"/>
          </w:tcPr>
          <w:p w14:paraId="311D85CE" w14:textId="77777777" w:rsidR="00486555" w:rsidRPr="00D37897" w:rsidRDefault="00486555">
            <w:pPr>
              <w:spacing w:after="0" w:line="240" w:lineRule="auto"/>
              <w:jc w:val="center"/>
              <w:rPr>
                <w:rFonts w:ascii="Arial Narrow" w:eastAsia="Arial Narrow" w:hAnsi="Arial Narrow" w:cs="Arial Narrow"/>
                <w:b/>
                <w:sz w:val="20"/>
                <w:szCs w:val="20"/>
              </w:rPr>
            </w:pPr>
            <w:r w:rsidRPr="00D37897">
              <w:rPr>
                <w:rFonts w:ascii="Arial Narrow" w:eastAsia="Arial Narrow" w:hAnsi="Arial Narrow" w:cs="Arial Narrow"/>
                <w:b/>
                <w:sz w:val="20"/>
                <w:szCs w:val="20"/>
              </w:rPr>
              <w:t>Lineamiento</w:t>
            </w:r>
          </w:p>
        </w:tc>
      </w:tr>
      <w:tr w:rsidR="00486555" w:rsidRPr="00D37897" w14:paraId="5EE4855F" w14:textId="77777777" w:rsidTr="00486555">
        <w:trPr>
          <w:trHeight w:val="70"/>
        </w:trPr>
        <w:tc>
          <w:tcPr>
            <w:tcW w:w="4972" w:type="dxa"/>
            <w:shd w:val="clear" w:color="auto" w:fill="F2F2F2"/>
            <w:vAlign w:val="center"/>
          </w:tcPr>
          <w:p w14:paraId="0B8C3C7C"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Incrementar los niveles de financiamiento de los procesos de zonificación forestal</w:t>
            </w:r>
          </w:p>
        </w:tc>
        <w:tc>
          <w:tcPr>
            <w:tcW w:w="3812" w:type="dxa"/>
            <w:vMerge w:val="restart"/>
            <w:shd w:val="clear" w:color="auto" w:fill="F2F2F2"/>
          </w:tcPr>
          <w:p w14:paraId="1DF909CF" w14:textId="5CF2388B" w:rsidR="00486555" w:rsidRPr="00D37897" w:rsidRDefault="00486555" w:rsidP="00486555">
            <w:pPr>
              <w:spacing w:after="0" w:line="240" w:lineRule="auto"/>
              <w:jc w:val="both"/>
              <w:rPr>
                <w:rFonts w:ascii="Arial Narrow" w:eastAsia="Times New Roman" w:hAnsi="Arial Narrow" w:cs="Times New Roman"/>
                <w:sz w:val="20"/>
                <w:szCs w:val="20"/>
              </w:rPr>
            </w:pPr>
            <w:r w:rsidRPr="00D37897">
              <w:rPr>
                <w:rFonts w:ascii="Arial Narrow" w:eastAsia="Times New Roman" w:hAnsi="Arial Narrow" w:cs="Times New Roman"/>
                <w:sz w:val="20"/>
                <w:szCs w:val="20"/>
              </w:rPr>
              <w:t xml:space="preserve">Mejorar el aprovechamiento sostenible de los bienes y servicios de los ecosistemas forestales, otros ecosistemas de vegetación silvestre y de la fauna silvestre  </w:t>
            </w:r>
          </w:p>
          <w:p w14:paraId="75FA1CD8" w14:textId="77777777" w:rsidR="00486555" w:rsidRPr="00D37897" w:rsidRDefault="00486555">
            <w:pPr>
              <w:spacing w:after="0" w:line="240" w:lineRule="auto"/>
              <w:rPr>
                <w:rFonts w:ascii="Arial Narrow" w:eastAsia="Arial Narrow" w:hAnsi="Arial Narrow" w:cs="Arial Narrow"/>
                <w:sz w:val="20"/>
                <w:szCs w:val="20"/>
              </w:rPr>
            </w:pPr>
          </w:p>
        </w:tc>
        <w:tc>
          <w:tcPr>
            <w:tcW w:w="6155" w:type="dxa"/>
            <w:vMerge w:val="restart"/>
            <w:shd w:val="clear" w:color="auto" w:fill="F2F2F2"/>
            <w:vAlign w:val="center"/>
          </w:tcPr>
          <w:p w14:paraId="173171B9"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1.1 Incrementar el avance del proceso de ordenamiento forestal en el país</w:t>
            </w:r>
          </w:p>
        </w:tc>
      </w:tr>
      <w:tr w:rsidR="00486555" w:rsidRPr="00D37897" w14:paraId="05372D15" w14:textId="77777777" w:rsidTr="00486555">
        <w:trPr>
          <w:trHeight w:val="314"/>
        </w:trPr>
        <w:tc>
          <w:tcPr>
            <w:tcW w:w="4972" w:type="dxa"/>
            <w:shd w:val="clear" w:color="auto" w:fill="F2F2F2"/>
            <w:vAlign w:val="center"/>
          </w:tcPr>
          <w:p w14:paraId="7FDD6C11"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Optimizar los procedimientos de la zonificación forestal</w:t>
            </w:r>
          </w:p>
        </w:tc>
        <w:tc>
          <w:tcPr>
            <w:tcW w:w="3812" w:type="dxa"/>
            <w:vMerge/>
            <w:shd w:val="clear" w:color="auto" w:fill="F2F2F2"/>
          </w:tcPr>
          <w:p w14:paraId="6C87D138" w14:textId="77777777" w:rsidR="00486555" w:rsidRPr="00D37897" w:rsidRDefault="00486555">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F2F2F2"/>
            <w:vAlign w:val="center"/>
          </w:tcPr>
          <w:p w14:paraId="317233BA" w14:textId="77777777" w:rsidR="00486555" w:rsidRPr="00D37897" w:rsidRDefault="00486555">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r w:rsidR="00486555" w:rsidRPr="00D37897" w14:paraId="08E11639" w14:textId="77777777" w:rsidTr="00486555">
        <w:trPr>
          <w:trHeight w:val="276"/>
        </w:trPr>
        <w:tc>
          <w:tcPr>
            <w:tcW w:w="4972" w:type="dxa"/>
            <w:shd w:val="clear" w:color="auto" w:fill="F2F2F2"/>
            <w:vAlign w:val="center"/>
          </w:tcPr>
          <w:p w14:paraId="30C92F2F"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Fortalecer capacidades en zonificación forestal</w:t>
            </w:r>
          </w:p>
        </w:tc>
        <w:tc>
          <w:tcPr>
            <w:tcW w:w="3812" w:type="dxa"/>
            <w:vMerge/>
            <w:shd w:val="clear" w:color="auto" w:fill="F2F2F2"/>
          </w:tcPr>
          <w:p w14:paraId="3123EC86" w14:textId="77777777" w:rsidR="00486555" w:rsidRPr="00D37897" w:rsidRDefault="00486555">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F2F2F2"/>
            <w:vAlign w:val="center"/>
          </w:tcPr>
          <w:p w14:paraId="4A35B156" w14:textId="77777777" w:rsidR="00486555" w:rsidRPr="00D37897" w:rsidRDefault="00486555">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r w:rsidR="00486555" w:rsidRPr="00D37897" w14:paraId="6204469E" w14:textId="77777777" w:rsidTr="00486555">
        <w:trPr>
          <w:trHeight w:val="46"/>
        </w:trPr>
        <w:tc>
          <w:tcPr>
            <w:tcW w:w="4972" w:type="dxa"/>
            <w:shd w:val="clear" w:color="auto" w:fill="F2F2F2"/>
            <w:vAlign w:val="center"/>
          </w:tcPr>
          <w:p w14:paraId="3E1E445A"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Mejora de los mecanismos de registro y control</w:t>
            </w:r>
          </w:p>
        </w:tc>
        <w:tc>
          <w:tcPr>
            <w:tcW w:w="3812" w:type="dxa"/>
            <w:vMerge/>
            <w:shd w:val="clear" w:color="auto" w:fill="F2F2F2"/>
          </w:tcPr>
          <w:p w14:paraId="2A30FAA7" w14:textId="77777777" w:rsidR="00486555" w:rsidRPr="00D37897" w:rsidRDefault="00486555">
            <w:pPr>
              <w:spacing w:after="0" w:line="240" w:lineRule="auto"/>
              <w:rPr>
                <w:rFonts w:ascii="Arial Narrow" w:eastAsia="Arial Narrow" w:hAnsi="Arial Narrow" w:cs="Arial Narrow"/>
                <w:sz w:val="20"/>
                <w:szCs w:val="20"/>
              </w:rPr>
            </w:pPr>
          </w:p>
        </w:tc>
        <w:tc>
          <w:tcPr>
            <w:tcW w:w="6155" w:type="dxa"/>
            <w:vMerge w:val="restart"/>
            <w:shd w:val="clear" w:color="auto" w:fill="F2F2F2"/>
            <w:vAlign w:val="center"/>
          </w:tcPr>
          <w:p w14:paraId="340C96DC"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1.4 Mejorar las condiciones operativas y equipamiento para las acciones de vigilancia, supervisión e inspección en materia forestal y de fauna silvestre</w:t>
            </w:r>
          </w:p>
        </w:tc>
      </w:tr>
      <w:tr w:rsidR="00486555" w:rsidRPr="00D37897" w14:paraId="5B2A3EE1" w14:textId="77777777" w:rsidTr="00486555">
        <w:trPr>
          <w:trHeight w:val="130"/>
        </w:trPr>
        <w:tc>
          <w:tcPr>
            <w:tcW w:w="4972" w:type="dxa"/>
            <w:shd w:val="clear" w:color="auto" w:fill="F2F2F2"/>
            <w:vAlign w:val="center"/>
          </w:tcPr>
          <w:p w14:paraId="59160D4A"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Mejorar la capacidad operativa de oficinas, sedes y puestos de control en materia de vigilancia, supervisión, inspección y potestad sancionadora</w:t>
            </w:r>
          </w:p>
        </w:tc>
        <w:tc>
          <w:tcPr>
            <w:tcW w:w="3812" w:type="dxa"/>
            <w:vMerge/>
            <w:shd w:val="clear" w:color="auto" w:fill="F2F2F2"/>
          </w:tcPr>
          <w:p w14:paraId="3E08AD52" w14:textId="77777777" w:rsidR="00486555" w:rsidRPr="00D37897" w:rsidRDefault="00486555">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F2F2F2"/>
            <w:vAlign w:val="center"/>
          </w:tcPr>
          <w:p w14:paraId="6DEDE9AB" w14:textId="77777777" w:rsidR="00486555" w:rsidRPr="00D37897" w:rsidRDefault="00486555">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r w:rsidR="00486555" w:rsidRPr="00D37897" w14:paraId="74DF4300" w14:textId="77777777" w:rsidTr="00486555">
        <w:trPr>
          <w:trHeight w:val="761"/>
        </w:trPr>
        <w:tc>
          <w:tcPr>
            <w:tcW w:w="4972" w:type="dxa"/>
            <w:shd w:val="clear" w:color="auto" w:fill="F2F2F2"/>
            <w:vAlign w:val="center"/>
          </w:tcPr>
          <w:p w14:paraId="7EBB1E05"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Fortalecimiento del Sistema Nacional de Control y Vigilancia Forestal y de Fauna Silvestre y otros espacios de coordinación en materia de fiscalización y vigilancia</w:t>
            </w:r>
          </w:p>
        </w:tc>
        <w:tc>
          <w:tcPr>
            <w:tcW w:w="3812" w:type="dxa"/>
            <w:vMerge/>
            <w:shd w:val="clear" w:color="auto" w:fill="F2F2F2"/>
          </w:tcPr>
          <w:p w14:paraId="6B7B8F50" w14:textId="77777777" w:rsidR="00486555" w:rsidRPr="00D37897" w:rsidRDefault="00486555">
            <w:pPr>
              <w:spacing w:after="0" w:line="240" w:lineRule="auto"/>
              <w:rPr>
                <w:rFonts w:ascii="Arial Narrow" w:eastAsia="Arial Narrow" w:hAnsi="Arial Narrow" w:cs="Arial Narrow"/>
                <w:sz w:val="20"/>
                <w:szCs w:val="20"/>
              </w:rPr>
            </w:pPr>
          </w:p>
        </w:tc>
        <w:tc>
          <w:tcPr>
            <w:tcW w:w="6155" w:type="dxa"/>
            <w:shd w:val="clear" w:color="auto" w:fill="F2F2F2"/>
            <w:vAlign w:val="center"/>
          </w:tcPr>
          <w:p w14:paraId="7E35E6AC"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1.10 Reducir los niveles de tala ilegal, caza furtiva y del tráfico ilegal forestal y de fauna silvestre</w:t>
            </w:r>
          </w:p>
        </w:tc>
      </w:tr>
      <w:tr w:rsidR="00486555" w:rsidRPr="00D37897" w14:paraId="2907718C" w14:textId="77777777" w:rsidTr="00486555">
        <w:trPr>
          <w:trHeight w:val="70"/>
        </w:trPr>
        <w:tc>
          <w:tcPr>
            <w:tcW w:w="4972" w:type="dxa"/>
            <w:vMerge w:val="restart"/>
            <w:shd w:val="clear" w:color="auto" w:fill="F2F2F2"/>
            <w:vAlign w:val="center"/>
          </w:tcPr>
          <w:p w14:paraId="341A5435"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 xml:space="preserve">Mejorar los procedimientos técnico – normativos que regulan el aprovechamiento sostenible forestal y de fauna silvestre </w:t>
            </w:r>
          </w:p>
        </w:tc>
        <w:tc>
          <w:tcPr>
            <w:tcW w:w="3812" w:type="dxa"/>
            <w:vMerge/>
            <w:shd w:val="clear" w:color="auto" w:fill="F2F2F2"/>
          </w:tcPr>
          <w:p w14:paraId="711D3CCF" w14:textId="77777777" w:rsidR="00486555" w:rsidRPr="00D37897" w:rsidRDefault="00486555">
            <w:pPr>
              <w:jc w:val="both"/>
              <w:rPr>
                <w:rFonts w:ascii="Arial Narrow" w:eastAsia="Arial Narrow" w:hAnsi="Arial Narrow" w:cs="Arial Narrow"/>
                <w:sz w:val="20"/>
                <w:szCs w:val="20"/>
              </w:rPr>
            </w:pPr>
          </w:p>
        </w:tc>
        <w:tc>
          <w:tcPr>
            <w:tcW w:w="6155" w:type="dxa"/>
            <w:shd w:val="clear" w:color="auto" w:fill="F2F2F2"/>
            <w:vAlign w:val="center"/>
          </w:tcPr>
          <w:p w14:paraId="09B2BCF3" w14:textId="77777777" w:rsidR="00486555" w:rsidRPr="00D37897" w:rsidRDefault="00486555">
            <w:pPr>
              <w:jc w:val="both"/>
              <w:rPr>
                <w:rFonts w:ascii="Arial Narrow" w:eastAsia="Arial Narrow" w:hAnsi="Arial Narrow" w:cs="Arial Narrow"/>
                <w:sz w:val="20"/>
                <w:szCs w:val="20"/>
              </w:rPr>
            </w:pPr>
            <w:r w:rsidRPr="00D37897">
              <w:rPr>
                <w:rFonts w:ascii="Arial Narrow" w:eastAsia="Arial Narrow" w:hAnsi="Arial Narrow" w:cs="Arial Narrow"/>
                <w:sz w:val="20"/>
                <w:szCs w:val="20"/>
              </w:rPr>
              <w:t>LP 1.6 Fortalecer la protección y recuperación de ecosistemas forestales y otros ecosistemas de vegetación silvestre, así como las especies de fauna silvestre y sus hábitats</w:t>
            </w:r>
          </w:p>
        </w:tc>
      </w:tr>
      <w:tr w:rsidR="00486555" w:rsidRPr="00D37897" w14:paraId="7CE5CAA3" w14:textId="77777777" w:rsidTr="00486555">
        <w:trPr>
          <w:trHeight w:val="70"/>
        </w:trPr>
        <w:tc>
          <w:tcPr>
            <w:tcW w:w="4972" w:type="dxa"/>
            <w:vMerge/>
            <w:shd w:val="clear" w:color="auto" w:fill="F2F2F2"/>
            <w:vAlign w:val="center"/>
          </w:tcPr>
          <w:p w14:paraId="1D9BD556" w14:textId="77777777" w:rsidR="00486555" w:rsidRPr="00D37897" w:rsidRDefault="00486555">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3812" w:type="dxa"/>
            <w:vMerge/>
            <w:shd w:val="clear" w:color="auto" w:fill="F2F2F2"/>
          </w:tcPr>
          <w:p w14:paraId="7E541709" w14:textId="77777777" w:rsidR="00486555" w:rsidRPr="00D37897" w:rsidRDefault="00486555">
            <w:pPr>
              <w:spacing w:after="0" w:line="240" w:lineRule="auto"/>
              <w:rPr>
                <w:rFonts w:ascii="Arial Narrow" w:eastAsia="Arial Narrow" w:hAnsi="Arial Narrow" w:cs="Arial Narrow"/>
                <w:sz w:val="20"/>
                <w:szCs w:val="20"/>
              </w:rPr>
            </w:pPr>
          </w:p>
        </w:tc>
        <w:tc>
          <w:tcPr>
            <w:tcW w:w="6155" w:type="dxa"/>
            <w:shd w:val="clear" w:color="auto" w:fill="F2F2F2"/>
            <w:vAlign w:val="center"/>
          </w:tcPr>
          <w:p w14:paraId="7B04A974"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1.7 Fomentar la conservación y aprovechamiento sostenible de la vicuña como una prioridad estratégica para el desarrollo sostenible de las poblaciones altoandinas.</w:t>
            </w:r>
          </w:p>
        </w:tc>
      </w:tr>
      <w:tr w:rsidR="00486555" w:rsidRPr="00D37897" w14:paraId="77583405" w14:textId="77777777" w:rsidTr="00EE6510">
        <w:trPr>
          <w:trHeight w:val="781"/>
        </w:trPr>
        <w:tc>
          <w:tcPr>
            <w:tcW w:w="4972" w:type="dxa"/>
            <w:vMerge/>
            <w:shd w:val="clear" w:color="auto" w:fill="F2F2F2"/>
            <w:vAlign w:val="center"/>
          </w:tcPr>
          <w:p w14:paraId="169BC707" w14:textId="77777777" w:rsidR="00486555" w:rsidRPr="00D37897" w:rsidRDefault="00486555">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3812" w:type="dxa"/>
            <w:vMerge/>
            <w:shd w:val="clear" w:color="auto" w:fill="F2F2F2"/>
          </w:tcPr>
          <w:p w14:paraId="712F1C1A" w14:textId="77777777" w:rsidR="00486555" w:rsidRPr="00D37897" w:rsidRDefault="00486555">
            <w:pPr>
              <w:spacing w:after="0" w:line="240" w:lineRule="auto"/>
              <w:rPr>
                <w:rFonts w:ascii="Arial Narrow" w:eastAsia="Arial Narrow" w:hAnsi="Arial Narrow" w:cs="Arial Narrow"/>
                <w:sz w:val="20"/>
                <w:szCs w:val="20"/>
              </w:rPr>
            </w:pPr>
          </w:p>
        </w:tc>
        <w:tc>
          <w:tcPr>
            <w:tcW w:w="6155" w:type="dxa"/>
            <w:shd w:val="clear" w:color="auto" w:fill="F2F2F2"/>
            <w:vAlign w:val="center"/>
          </w:tcPr>
          <w:p w14:paraId="3755F301"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1.8 Incentivar el desarrollo de mecanismos de retribución por servicios ecosistémicos para la conservación, recuperación y uso sostenible de los ecosistemas forestales y otros ecosistemas de vegetación silvestre</w:t>
            </w:r>
          </w:p>
        </w:tc>
      </w:tr>
      <w:tr w:rsidR="00486555" w:rsidRPr="00D37897" w14:paraId="3041D178" w14:textId="77777777" w:rsidTr="00EE6510">
        <w:trPr>
          <w:trHeight w:val="565"/>
        </w:trPr>
        <w:tc>
          <w:tcPr>
            <w:tcW w:w="4972" w:type="dxa"/>
            <w:vMerge w:val="restart"/>
            <w:shd w:val="clear" w:color="auto" w:fill="F2F2F2"/>
            <w:vAlign w:val="center"/>
          </w:tcPr>
          <w:p w14:paraId="0DD088AC"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Fortalecimiento de capacidades de las Autoridades Regionales Forestales y de Fauna Silvestre, regentes, titulares de títulos habilitantes y titulares de manejo</w:t>
            </w:r>
          </w:p>
        </w:tc>
        <w:tc>
          <w:tcPr>
            <w:tcW w:w="3812" w:type="dxa"/>
            <w:vMerge/>
            <w:shd w:val="clear" w:color="auto" w:fill="F2F2F2"/>
          </w:tcPr>
          <w:p w14:paraId="1417F4D8" w14:textId="77777777" w:rsidR="00486555" w:rsidRPr="00D37897" w:rsidRDefault="00486555">
            <w:pPr>
              <w:spacing w:after="0" w:line="240" w:lineRule="auto"/>
              <w:rPr>
                <w:rFonts w:ascii="Arial Narrow" w:eastAsia="Arial Narrow" w:hAnsi="Arial Narrow" w:cs="Arial Narrow"/>
                <w:sz w:val="20"/>
                <w:szCs w:val="20"/>
              </w:rPr>
            </w:pPr>
          </w:p>
        </w:tc>
        <w:tc>
          <w:tcPr>
            <w:tcW w:w="6155" w:type="dxa"/>
            <w:shd w:val="clear" w:color="auto" w:fill="F2F2F2"/>
            <w:vAlign w:val="center"/>
          </w:tcPr>
          <w:p w14:paraId="7618CB72"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1.9 Incrementar el cumplimiento de la legislación forestal y de fauna silvestre</w:t>
            </w:r>
          </w:p>
        </w:tc>
      </w:tr>
      <w:tr w:rsidR="00486555" w:rsidRPr="00D37897" w14:paraId="22477079" w14:textId="77777777" w:rsidTr="00EE6510">
        <w:trPr>
          <w:trHeight w:val="559"/>
        </w:trPr>
        <w:tc>
          <w:tcPr>
            <w:tcW w:w="4972" w:type="dxa"/>
            <w:vMerge/>
            <w:shd w:val="clear" w:color="auto" w:fill="F2F2F2"/>
            <w:vAlign w:val="center"/>
          </w:tcPr>
          <w:p w14:paraId="680DC893" w14:textId="77777777" w:rsidR="00486555" w:rsidRPr="00D37897" w:rsidRDefault="00486555">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3812" w:type="dxa"/>
            <w:vMerge/>
            <w:shd w:val="clear" w:color="auto" w:fill="F2F2F2"/>
          </w:tcPr>
          <w:p w14:paraId="73D4A363" w14:textId="77777777" w:rsidR="00486555" w:rsidRPr="00D37897" w:rsidRDefault="00486555">
            <w:pPr>
              <w:spacing w:after="0" w:line="240" w:lineRule="auto"/>
              <w:rPr>
                <w:rFonts w:ascii="Arial Narrow" w:eastAsia="Arial Narrow" w:hAnsi="Arial Narrow" w:cs="Arial Narrow"/>
                <w:sz w:val="20"/>
                <w:szCs w:val="20"/>
              </w:rPr>
            </w:pPr>
          </w:p>
        </w:tc>
        <w:tc>
          <w:tcPr>
            <w:tcW w:w="6155" w:type="dxa"/>
            <w:shd w:val="clear" w:color="auto" w:fill="F2F2F2"/>
            <w:vAlign w:val="center"/>
          </w:tcPr>
          <w:p w14:paraId="3F8D1410"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1.5 Fomentar el aprovechamiento sostenible de los recursos forestales y de fauna silvestre</w:t>
            </w:r>
          </w:p>
        </w:tc>
      </w:tr>
      <w:tr w:rsidR="00486555" w:rsidRPr="00D37897" w14:paraId="32379C93" w14:textId="77777777" w:rsidTr="00EE6510">
        <w:trPr>
          <w:trHeight w:val="649"/>
        </w:trPr>
        <w:tc>
          <w:tcPr>
            <w:tcW w:w="4972" w:type="dxa"/>
            <w:vMerge/>
            <w:shd w:val="clear" w:color="auto" w:fill="F2F2F2"/>
            <w:vAlign w:val="center"/>
          </w:tcPr>
          <w:p w14:paraId="29B29073" w14:textId="77777777" w:rsidR="00486555" w:rsidRPr="00D37897" w:rsidRDefault="00486555">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3812" w:type="dxa"/>
            <w:vMerge/>
            <w:shd w:val="clear" w:color="auto" w:fill="F2F2F2"/>
          </w:tcPr>
          <w:p w14:paraId="425C51FC" w14:textId="77777777" w:rsidR="00486555" w:rsidRPr="00D37897" w:rsidRDefault="00486555">
            <w:pPr>
              <w:spacing w:after="0" w:line="240" w:lineRule="auto"/>
              <w:rPr>
                <w:rFonts w:ascii="Arial Narrow" w:eastAsia="Arial Narrow" w:hAnsi="Arial Narrow" w:cs="Arial Narrow"/>
                <w:sz w:val="20"/>
                <w:szCs w:val="20"/>
              </w:rPr>
            </w:pPr>
          </w:p>
        </w:tc>
        <w:tc>
          <w:tcPr>
            <w:tcW w:w="6155" w:type="dxa"/>
            <w:shd w:val="clear" w:color="auto" w:fill="F2F2F2"/>
            <w:vAlign w:val="center"/>
          </w:tcPr>
          <w:p w14:paraId="6AC211F4" w14:textId="62957A7E" w:rsidR="006D7E5E" w:rsidRPr="009925DC" w:rsidRDefault="006D7E5E">
            <w:pPr>
              <w:spacing w:after="0" w:line="240" w:lineRule="auto"/>
              <w:rPr>
                <w:rFonts w:ascii="Arial Narrow" w:eastAsia="Arial Narrow" w:hAnsi="Arial Narrow" w:cs="Arial Narrow"/>
                <w:sz w:val="20"/>
                <w:szCs w:val="20"/>
              </w:rPr>
            </w:pPr>
            <w:r w:rsidRPr="008D44CA">
              <w:rPr>
                <w:rFonts w:ascii="Arial Narrow" w:eastAsia="Arial Narrow" w:hAnsi="Arial Narrow" w:cs="Arial Narrow"/>
                <w:sz w:val="20"/>
                <w:szCs w:val="20"/>
                <w:highlight w:val="yellow"/>
                <w:rPrChange w:id="31" w:author="Litz Tello Flores" w:date="2022-08-11T19:05:00Z">
                  <w:rPr>
                    <w:rFonts w:ascii="Arial Narrow" w:eastAsia="Arial Narrow" w:hAnsi="Arial Narrow" w:cs="Arial Narrow"/>
                    <w:sz w:val="20"/>
                    <w:szCs w:val="20"/>
                  </w:rPr>
                </w:rPrChange>
              </w:rPr>
              <w:t>LP 1.11 Desarrollar programas de fortalecimiento de capacidades para la gestión eficiente del uso del territorio en los ecosistemas forestales y otros ecosistemas de vegetación silvestre</w:t>
            </w:r>
          </w:p>
        </w:tc>
      </w:tr>
      <w:tr w:rsidR="00486555" w:rsidRPr="00D37897" w14:paraId="7542AC34" w14:textId="77777777" w:rsidTr="00EE6510">
        <w:trPr>
          <w:trHeight w:val="690"/>
        </w:trPr>
        <w:tc>
          <w:tcPr>
            <w:tcW w:w="4972" w:type="dxa"/>
            <w:shd w:val="clear" w:color="auto" w:fill="F2F2F2"/>
            <w:vAlign w:val="center"/>
          </w:tcPr>
          <w:p w14:paraId="1A7E9290" w14:textId="77777777"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lastRenderedPageBreak/>
              <w:t>Mejora de las capacidades para el desarrollo de actividades de reforestación y restauración</w:t>
            </w:r>
          </w:p>
        </w:tc>
        <w:tc>
          <w:tcPr>
            <w:tcW w:w="3812" w:type="dxa"/>
            <w:vMerge/>
            <w:shd w:val="clear" w:color="auto" w:fill="F2F2F2"/>
          </w:tcPr>
          <w:p w14:paraId="04C96C04" w14:textId="77777777" w:rsidR="00486555" w:rsidRPr="00D37897" w:rsidRDefault="00486555">
            <w:pPr>
              <w:spacing w:after="0" w:line="240" w:lineRule="auto"/>
              <w:rPr>
                <w:rFonts w:ascii="Arial Narrow" w:eastAsia="Arial Narrow" w:hAnsi="Arial Narrow" w:cs="Arial Narrow"/>
                <w:sz w:val="20"/>
                <w:szCs w:val="20"/>
              </w:rPr>
            </w:pPr>
          </w:p>
        </w:tc>
        <w:tc>
          <w:tcPr>
            <w:tcW w:w="6155" w:type="dxa"/>
            <w:shd w:val="clear" w:color="auto" w:fill="F2F2F2"/>
            <w:vAlign w:val="center"/>
          </w:tcPr>
          <w:p w14:paraId="3E4196CB" w14:textId="7B9F8155" w:rsidR="00486555" w:rsidRPr="00D37897" w:rsidRDefault="00486555">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1.2 Incrementar la superficie de plantaciones forestales y sistemas agroforestales</w:t>
            </w:r>
          </w:p>
        </w:tc>
      </w:tr>
      <w:tr w:rsidR="006D7E5E" w:rsidRPr="00D37897" w14:paraId="4ECDAED0" w14:textId="77777777" w:rsidTr="00EE6510">
        <w:trPr>
          <w:trHeight w:val="700"/>
        </w:trPr>
        <w:tc>
          <w:tcPr>
            <w:tcW w:w="4972" w:type="dxa"/>
            <w:shd w:val="clear" w:color="auto" w:fill="F2F2F2"/>
            <w:vAlign w:val="center"/>
          </w:tcPr>
          <w:p w14:paraId="19D54B84"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 xml:space="preserve">Identificación, priorización de ámbitos de intervención </w:t>
            </w:r>
          </w:p>
        </w:tc>
        <w:tc>
          <w:tcPr>
            <w:tcW w:w="3812" w:type="dxa"/>
            <w:vMerge/>
            <w:shd w:val="clear" w:color="auto" w:fill="F2F2F2"/>
          </w:tcPr>
          <w:p w14:paraId="26BECDE9" w14:textId="77777777" w:rsidR="006D7E5E" w:rsidRPr="00D37897" w:rsidRDefault="006D7E5E" w:rsidP="006D7E5E">
            <w:pPr>
              <w:spacing w:after="0" w:line="240" w:lineRule="auto"/>
              <w:rPr>
                <w:rFonts w:ascii="Arial Narrow" w:eastAsia="Arial Narrow" w:hAnsi="Arial Narrow" w:cs="Arial Narrow"/>
                <w:sz w:val="20"/>
                <w:szCs w:val="20"/>
              </w:rPr>
            </w:pPr>
          </w:p>
        </w:tc>
        <w:tc>
          <w:tcPr>
            <w:tcW w:w="6155" w:type="dxa"/>
            <w:shd w:val="clear" w:color="auto" w:fill="F2F2F2"/>
            <w:vAlign w:val="center"/>
          </w:tcPr>
          <w:p w14:paraId="79C99216" w14:textId="1F46E59F"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1.3 Desarrollar estrategias de restauración y recuperación de los ecosistemas forestales y otros ecosistemas de vegetación silvestre deforestados o degradados</w:t>
            </w:r>
          </w:p>
          <w:p w14:paraId="00EE3E03" w14:textId="403AC4DC" w:rsidR="006D7E5E" w:rsidRPr="00D37897" w:rsidRDefault="006D7E5E" w:rsidP="006D7E5E">
            <w:pPr>
              <w:spacing w:after="0" w:line="240" w:lineRule="auto"/>
              <w:rPr>
                <w:rFonts w:ascii="Arial Narrow" w:eastAsia="Arial Narrow" w:hAnsi="Arial Narrow" w:cs="Arial Narrow"/>
                <w:sz w:val="20"/>
                <w:szCs w:val="20"/>
              </w:rPr>
            </w:pPr>
          </w:p>
        </w:tc>
      </w:tr>
      <w:tr w:rsidR="006D7E5E" w:rsidRPr="00D37897" w14:paraId="583B0E6B" w14:textId="77777777" w:rsidTr="00486555">
        <w:trPr>
          <w:trHeight w:val="730"/>
        </w:trPr>
        <w:tc>
          <w:tcPr>
            <w:tcW w:w="4972" w:type="dxa"/>
            <w:shd w:val="clear" w:color="auto" w:fill="auto"/>
            <w:vAlign w:val="center"/>
          </w:tcPr>
          <w:p w14:paraId="43B84478"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Generar espacios de coordinación entre instancias académica y el sector privado para el desarrollo de la actividad forestal y de fauna silvestre</w:t>
            </w:r>
          </w:p>
        </w:tc>
        <w:tc>
          <w:tcPr>
            <w:tcW w:w="3812" w:type="dxa"/>
            <w:vMerge w:val="restart"/>
          </w:tcPr>
          <w:p w14:paraId="0F278BE9"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Times New Roman" w:hAnsi="Arial Narrow" w:cs="Times New Roman"/>
                <w:sz w:val="20"/>
                <w:szCs w:val="20"/>
              </w:rPr>
              <w:t>Incrementar la productividad en el aprovechamiento sostenible de los ecosistemas forestales, otros ecosistemas de vegetación silvestre y de la fauna silvestre</w:t>
            </w:r>
          </w:p>
        </w:tc>
        <w:tc>
          <w:tcPr>
            <w:tcW w:w="6155" w:type="dxa"/>
            <w:vMerge w:val="restart"/>
            <w:shd w:val="clear" w:color="auto" w:fill="auto"/>
            <w:vAlign w:val="center"/>
          </w:tcPr>
          <w:p w14:paraId="7B2F14BA"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2.1 Mejorar la formación académica y laboral de acuerdo a las necesidades de las actividades forestales y de fauna silvestre y las exigencias del mercado</w:t>
            </w:r>
          </w:p>
        </w:tc>
      </w:tr>
      <w:tr w:rsidR="006D7E5E" w:rsidRPr="00D37897" w14:paraId="054FC955" w14:textId="77777777" w:rsidTr="00486555">
        <w:trPr>
          <w:trHeight w:val="1200"/>
        </w:trPr>
        <w:tc>
          <w:tcPr>
            <w:tcW w:w="4972" w:type="dxa"/>
            <w:shd w:val="clear" w:color="auto" w:fill="auto"/>
            <w:vAlign w:val="center"/>
          </w:tcPr>
          <w:p w14:paraId="6CA4F99B"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 xml:space="preserve">Aplicación intensiva de tecnología en procesos vinculados a las actividades forestales y de fauna silvestre, incluyendo procesos técnicos y administrativos  </w:t>
            </w:r>
          </w:p>
        </w:tc>
        <w:tc>
          <w:tcPr>
            <w:tcW w:w="3812" w:type="dxa"/>
            <w:vMerge/>
          </w:tcPr>
          <w:p w14:paraId="1008AE3E"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auto"/>
            <w:vAlign w:val="center"/>
          </w:tcPr>
          <w:p w14:paraId="3811289C"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r w:rsidR="006D7E5E" w:rsidRPr="00D37897" w14:paraId="3116C518" w14:textId="77777777" w:rsidTr="00486555">
        <w:trPr>
          <w:trHeight w:val="835"/>
        </w:trPr>
        <w:tc>
          <w:tcPr>
            <w:tcW w:w="4972" w:type="dxa"/>
            <w:shd w:val="clear" w:color="auto" w:fill="auto"/>
            <w:vAlign w:val="center"/>
          </w:tcPr>
          <w:p w14:paraId="60EB817E"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Incrementar la generación de conocimiento científico y tecnologías en materia forestal y de fauna silvestre</w:t>
            </w:r>
          </w:p>
        </w:tc>
        <w:tc>
          <w:tcPr>
            <w:tcW w:w="3812" w:type="dxa"/>
            <w:vMerge/>
          </w:tcPr>
          <w:p w14:paraId="45D3A0C8" w14:textId="77777777" w:rsidR="006D7E5E" w:rsidRPr="00D37897" w:rsidRDefault="006D7E5E" w:rsidP="006D7E5E">
            <w:pPr>
              <w:spacing w:after="0" w:line="240" w:lineRule="auto"/>
              <w:rPr>
                <w:rFonts w:ascii="Arial Narrow" w:eastAsia="Arial Narrow" w:hAnsi="Arial Narrow" w:cs="Arial Narrow"/>
                <w:sz w:val="20"/>
                <w:szCs w:val="20"/>
              </w:rPr>
            </w:pPr>
          </w:p>
        </w:tc>
        <w:tc>
          <w:tcPr>
            <w:tcW w:w="6155" w:type="dxa"/>
            <w:vMerge w:val="restart"/>
            <w:shd w:val="clear" w:color="auto" w:fill="auto"/>
            <w:vAlign w:val="center"/>
          </w:tcPr>
          <w:p w14:paraId="62CBE29C"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2.4. Incrementar la generación de investigaciones e innovación, así como el desarrollo y transferencia de tecnologías en materia forestal y de fauna silvestre, y sus microorganismos asociados, incluyendo sus recursos genéticos</w:t>
            </w:r>
          </w:p>
          <w:p w14:paraId="42C15F3A" w14:textId="77777777" w:rsidR="006D7E5E" w:rsidRPr="00D37897" w:rsidRDefault="006D7E5E" w:rsidP="006D7E5E">
            <w:pPr>
              <w:spacing w:after="0" w:line="240" w:lineRule="auto"/>
              <w:rPr>
                <w:rFonts w:ascii="Arial Narrow" w:eastAsia="Arial Narrow" w:hAnsi="Arial Narrow" w:cs="Arial Narrow"/>
                <w:sz w:val="20"/>
                <w:szCs w:val="20"/>
              </w:rPr>
            </w:pPr>
          </w:p>
          <w:p w14:paraId="0F6F04C5"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2.5. Lograr el aprovechamiento de nuevas especies forestales y de fauna silvestre con potencial para el mercado nacional e internacional.</w:t>
            </w:r>
          </w:p>
        </w:tc>
      </w:tr>
      <w:tr w:rsidR="006D7E5E" w:rsidRPr="00D37897" w14:paraId="52050F20" w14:textId="77777777" w:rsidTr="00486555">
        <w:trPr>
          <w:trHeight w:val="410"/>
        </w:trPr>
        <w:tc>
          <w:tcPr>
            <w:tcW w:w="4972" w:type="dxa"/>
            <w:shd w:val="clear" w:color="auto" w:fill="auto"/>
            <w:vAlign w:val="center"/>
          </w:tcPr>
          <w:p w14:paraId="51940727"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Fortalecer la articulación entre actores de la CTI del sector forestal y de fauna silvestre</w:t>
            </w:r>
          </w:p>
        </w:tc>
        <w:tc>
          <w:tcPr>
            <w:tcW w:w="3812" w:type="dxa"/>
            <w:vMerge/>
          </w:tcPr>
          <w:p w14:paraId="36E3506A"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auto"/>
            <w:vAlign w:val="center"/>
          </w:tcPr>
          <w:p w14:paraId="4990C5E7"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r w:rsidR="006D7E5E" w:rsidRPr="00D37897" w14:paraId="799E0571" w14:textId="77777777" w:rsidTr="00486555">
        <w:trPr>
          <w:trHeight w:val="520"/>
        </w:trPr>
        <w:tc>
          <w:tcPr>
            <w:tcW w:w="4972" w:type="dxa"/>
            <w:shd w:val="clear" w:color="auto" w:fill="auto"/>
            <w:vAlign w:val="center"/>
          </w:tcPr>
          <w:p w14:paraId="27222128"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Difusión de resultados de investigación y tecnologías en materia forestal y de fauna silvestre</w:t>
            </w:r>
          </w:p>
        </w:tc>
        <w:tc>
          <w:tcPr>
            <w:tcW w:w="3812" w:type="dxa"/>
            <w:vMerge/>
          </w:tcPr>
          <w:p w14:paraId="635ECFE6"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auto"/>
            <w:vAlign w:val="center"/>
          </w:tcPr>
          <w:p w14:paraId="475A98A0"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r w:rsidR="006D7E5E" w:rsidRPr="00D37897" w14:paraId="5129AD23" w14:textId="77777777" w:rsidTr="00486555">
        <w:trPr>
          <w:trHeight w:val="920"/>
        </w:trPr>
        <w:tc>
          <w:tcPr>
            <w:tcW w:w="4972" w:type="dxa"/>
            <w:shd w:val="clear" w:color="auto" w:fill="auto"/>
            <w:vAlign w:val="center"/>
          </w:tcPr>
          <w:p w14:paraId="3E43BFA7"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Adopción de conocimientos y tecnologías forestales y de fauna silvestre</w:t>
            </w:r>
          </w:p>
        </w:tc>
        <w:tc>
          <w:tcPr>
            <w:tcW w:w="3812" w:type="dxa"/>
            <w:vMerge/>
          </w:tcPr>
          <w:p w14:paraId="481C5065"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auto"/>
            <w:vAlign w:val="center"/>
          </w:tcPr>
          <w:p w14:paraId="01450DA9"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r w:rsidR="006D7E5E" w:rsidRPr="00D37897" w14:paraId="71FFA3C7" w14:textId="77777777" w:rsidTr="00486555">
        <w:trPr>
          <w:trHeight w:val="122"/>
        </w:trPr>
        <w:tc>
          <w:tcPr>
            <w:tcW w:w="4972" w:type="dxa"/>
            <w:shd w:val="clear" w:color="auto" w:fill="auto"/>
            <w:vAlign w:val="center"/>
          </w:tcPr>
          <w:p w14:paraId="46E40004"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Mejorar los instrumentos de financiamiento económico público y privado</w:t>
            </w:r>
          </w:p>
        </w:tc>
        <w:tc>
          <w:tcPr>
            <w:tcW w:w="3812" w:type="dxa"/>
            <w:vMerge/>
          </w:tcPr>
          <w:p w14:paraId="33E178C3" w14:textId="77777777" w:rsidR="006D7E5E" w:rsidRPr="00D37897" w:rsidRDefault="006D7E5E" w:rsidP="006D7E5E">
            <w:pPr>
              <w:spacing w:after="0" w:line="240" w:lineRule="auto"/>
              <w:rPr>
                <w:rFonts w:ascii="Arial Narrow" w:eastAsia="Arial Narrow" w:hAnsi="Arial Narrow" w:cs="Arial Narrow"/>
                <w:sz w:val="20"/>
                <w:szCs w:val="20"/>
              </w:rPr>
            </w:pPr>
          </w:p>
        </w:tc>
        <w:tc>
          <w:tcPr>
            <w:tcW w:w="6155" w:type="dxa"/>
            <w:vMerge w:val="restart"/>
            <w:shd w:val="clear" w:color="auto" w:fill="auto"/>
            <w:vAlign w:val="center"/>
          </w:tcPr>
          <w:p w14:paraId="6BE2AC7A"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2.2. Incrementar el acceso a financiamiento e incentivos para el desarrollo de las actividades forestales y de fauna silvestre</w:t>
            </w:r>
          </w:p>
        </w:tc>
      </w:tr>
      <w:tr w:rsidR="006D7E5E" w:rsidRPr="00D37897" w14:paraId="2247F004" w14:textId="77777777" w:rsidTr="00486555">
        <w:trPr>
          <w:trHeight w:val="710"/>
        </w:trPr>
        <w:tc>
          <w:tcPr>
            <w:tcW w:w="4972" w:type="dxa"/>
            <w:shd w:val="clear" w:color="auto" w:fill="auto"/>
            <w:vAlign w:val="center"/>
          </w:tcPr>
          <w:p w14:paraId="773AF304"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Mejorar el acceso a las fuentes de financiamiento económico</w:t>
            </w:r>
          </w:p>
        </w:tc>
        <w:tc>
          <w:tcPr>
            <w:tcW w:w="3812" w:type="dxa"/>
            <w:vMerge/>
          </w:tcPr>
          <w:p w14:paraId="2B89C5AF"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auto"/>
            <w:vAlign w:val="center"/>
          </w:tcPr>
          <w:p w14:paraId="5F718D55"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r w:rsidR="006D7E5E" w:rsidRPr="00D37897" w14:paraId="3D528407" w14:textId="77777777" w:rsidTr="00486555">
        <w:trPr>
          <w:trHeight w:val="827"/>
        </w:trPr>
        <w:tc>
          <w:tcPr>
            <w:tcW w:w="4972" w:type="dxa"/>
            <w:shd w:val="clear" w:color="auto" w:fill="auto"/>
            <w:vAlign w:val="center"/>
          </w:tcPr>
          <w:p w14:paraId="3CCF7FC7"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Incorporar las necesidades en materia productiva forestal y de fauna silvestre en la agenda pública (nacional, regional y local)</w:t>
            </w:r>
          </w:p>
        </w:tc>
        <w:tc>
          <w:tcPr>
            <w:tcW w:w="3812" w:type="dxa"/>
            <w:vMerge/>
          </w:tcPr>
          <w:p w14:paraId="7F65C337" w14:textId="77777777" w:rsidR="006D7E5E" w:rsidRPr="00D37897" w:rsidRDefault="006D7E5E" w:rsidP="006D7E5E">
            <w:pPr>
              <w:spacing w:after="0" w:line="240" w:lineRule="auto"/>
              <w:rPr>
                <w:rFonts w:ascii="Arial Narrow" w:eastAsia="Arial Narrow" w:hAnsi="Arial Narrow" w:cs="Arial Narrow"/>
                <w:sz w:val="20"/>
                <w:szCs w:val="20"/>
              </w:rPr>
            </w:pPr>
          </w:p>
        </w:tc>
        <w:tc>
          <w:tcPr>
            <w:tcW w:w="6155" w:type="dxa"/>
            <w:shd w:val="clear" w:color="auto" w:fill="auto"/>
            <w:vAlign w:val="center"/>
          </w:tcPr>
          <w:p w14:paraId="7DFF1195"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2.3 Mejorar la infraestructura, equipamiento y servicios para las actividades forestales y de fauna silvestre</w:t>
            </w:r>
          </w:p>
        </w:tc>
      </w:tr>
      <w:tr w:rsidR="006D7E5E" w:rsidRPr="00D37897" w14:paraId="21C3B195" w14:textId="77777777" w:rsidTr="00486555">
        <w:trPr>
          <w:trHeight w:val="988"/>
        </w:trPr>
        <w:tc>
          <w:tcPr>
            <w:tcW w:w="4972" w:type="dxa"/>
            <w:shd w:val="clear" w:color="auto" w:fill="auto"/>
            <w:vAlign w:val="center"/>
          </w:tcPr>
          <w:p w14:paraId="219FE6F9"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lastRenderedPageBreak/>
              <w:t>Fortalecer a los productores forestales y de fauna silvestre con capacidades para desarrollar la cadena productiva con una visión integral y empresarial</w:t>
            </w:r>
          </w:p>
        </w:tc>
        <w:tc>
          <w:tcPr>
            <w:tcW w:w="3812" w:type="dxa"/>
            <w:vMerge/>
          </w:tcPr>
          <w:p w14:paraId="0E6C9D8D" w14:textId="77777777" w:rsidR="006D7E5E" w:rsidRPr="00D37897" w:rsidRDefault="006D7E5E" w:rsidP="006D7E5E">
            <w:pPr>
              <w:spacing w:after="0" w:line="240" w:lineRule="auto"/>
              <w:rPr>
                <w:rFonts w:ascii="Arial Narrow" w:eastAsia="Arial Narrow" w:hAnsi="Arial Narrow" w:cs="Arial Narrow"/>
                <w:sz w:val="20"/>
                <w:szCs w:val="20"/>
              </w:rPr>
            </w:pPr>
          </w:p>
        </w:tc>
        <w:tc>
          <w:tcPr>
            <w:tcW w:w="6155" w:type="dxa"/>
            <w:shd w:val="clear" w:color="auto" w:fill="auto"/>
            <w:vAlign w:val="center"/>
          </w:tcPr>
          <w:p w14:paraId="77E4DB73" w14:textId="5E94C391"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2.6. Incrementar el comercio nacional e internacional de especímenes, productos y subproductos de flora y fauna silvestre provenientes de actividades de aprovechamiento autorizadas</w:t>
            </w:r>
          </w:p>
        </w:tc>
      </w:tr>
      <w:tr w:rsidR="006D7E5E" w:rsidRPr="00D37897" w14:paraId="15C09045" w14:textId="77777777" w:rsidTr="00486555">
        <w:trPr>
          <w:trHeight w:val="70"/>
        </w:trPr>
        <w:tc>
          <w:tcPr>
            <w:tcW w:w="4972" w:type="dxa"/>
            <w:shd w:val="clear" w:color="auto" w:fill="FFF2CC"/>
            <w:vAlign w:val="center"/>
          </w:tcPr>
          <w:p w14:paraId="6B805CB2"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Mejorar las capacidades técnicas dentro de los gobiernos regionales y locales para el proceso de descentralización</w:t>
            </w:r>
          </w:p>
        </w:tc>
        <w:tc>
          <w:tcPr>
            <w:tcW w:w="3812" w:type="dxa"/>
            <w:vMerge w:val="restart"/>
            <w:shd w:val="clear" w:color="auto" w:fill="FFF2CC"/>
          </w:tcPr>
          <w:p w14:paraId="36710204"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Times New Roman" w:hAnsi="Arial Narrow" w:cs="Times New Roman"/>
                <w:sz w:val="20"/>
                <w:szCs w:val="20"/>
              </w:rPr>
              <w:t>Fortalecer la gobernanza forestal y de fauna silvestre</w:t>
            </w:r>
          </w:p>
        </w:tc>
        <w:tc>
          <w:tcPr>
            <w:tcW w:w="6155" w:type="dxa"/>
            <w:vMerge w:val="restart"/>
            <w:shd w:val="clear" w:color="auto" w:fill="FFF2CC"/>
            <w:vAlign w:val="center"/>
          </w:tcPr>
          <w:p w14:paraId="286715EB" w14:textId="5F678D2E" w:rsidR="00EB1A51" w:rsidRPr="00D37897" w:rsidRDefault="006D7E5E" w:rsidP="006D7E5E">
            <w:pPr>
              <w:spacing w:after="0" w:line="240" w:lineRule="auto"/>
              <w:rPr>
                <w:rFonts w:ascii="Arial Narrow" w:eastAsia="Arial Narrow" w:hAnsi="Arial Narrow" w:cs="Arial Narrow"/>
                <w:sz w:val="20"/>
                <w:szCs w:val="20"/>
              </w:rPr>
            </w:pPr>
            <w:commentRangeStart w:id="32"/>
            <w:r w:rsidRPr="00EB1A51">
              <w:rPr>
                <w:rFonts w:ascii="Arial Narrow" w:eastAsia="Arial Narrow" w:hAnsi="Arial Narrow" w:cs="Arial Narrow"/>
                <w:sz w:val="20"/>
                <w:szCs w:val="20"/>
              </w:rPr>
              <w:t>LP 3.4 Fortalecer la institucionalidad en los tres niveles de gobierno en al ámbito forestal y de fauna silvestre</w:t>
            </w:r>
            <w:commentRangeEnd w:id="32"/>
            <w:r w:rsidR="00EB1A51">
              <w:rPr>
                <w:rStyle w:val="Refdecomentario"/>
              </w:rPr>
              <w:commentReference w:id="32"/>
            </w:r>
          </w:p>
        </w:tc>
      </w:tr>
      <w:tr w:rsidR="006D7E5E" w:rsidRPr="00D37897" w14:paraId="217C6CA2" w14:textId="77777777" w:rsidTr="00486555">
        <w:trPr>
          <w:trHeight w:val="70"/>
        </w:trPr>
        <w:tc>
          <w:tcPr>
            <w:tcW w:w="4972" w:type="dxa"/>
            <w:shd w:val="clear" w:color="auto" w:fill="FFF2CC"/>
            <w:vAlign w:val="center"/>
          </w:tcPr>
          <w:p w14:paraId="176B6DE0"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Mejorar las coordinaciones y el trabajo interinstitucional para el proceso de descentralización</w:t>
            </w:r>
          </w:p>
        </w:tc>
        <w:tc>
          <w:tcPr>
            <w:tcW w:w="3812" w:type="dxa"/>
            <w:vMerge/>
            <w:shd w:val="clear" w:color="auto" w:fill="FFF2CC"/>
          </w:tcPr>
          <w:p w14:paraId="0F62F6CE"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FFF2CC"/>
            <w:vAlign w:val="center"/>
          </w:tcPr>
          <w:p w14:paraId="62A2FACD"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r w:rsidR="006D7E5E" w:rsidRPr="00D37897" w14:paraId="3E092534" w14:textId="77777777" w:rsidTr="00486555">
        <w:trPr>
          <w:trHeight w:val="520"/>
        </w:trPr>
        <w:tc>
          <w:tcPr>
            <w:tcW w:w="4972" w:type="dxa"/>
            <w:shd w:val="clear" w:color="auto" w:fill="FFF2CC"/>
            <w:vAlign w:val="center"/>
          </w:tcPr>
          <w:p w14:paraId="3D603461"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Fomentar la colaboración y el intercambio de conocimiento especializados e interdisciplinarios, incluyendo la innovación no tecnológica, en el sector forestal y de fauna silvestre</w:t>
            </w:r>
          </w:p>
        </w:tc>
        <w:tc>
          <w:tcPr>
            <w:tcW w:w="3812" w:type="dxa"/>
            <w:vMerge/>
            <w:shd w:val="clear" w:color="auto" w:fill="FFF2CC"/>
          </w:tcPr>
          <w:p w14:paraId="2EC6498D" w14:textId="77777777" w:rsidR="006D7E5E" w:rsidRPr="00D37897" w:rsidRDefault="006D7E5E" w:rsidP="006D7E5E">
            <w:pPr>
              <w:spacing w:after="0" w:line="240" w:lineRule="auto"/>
              <w:rPr>
                <w:rFonts w:ascii="Arial Narrow" w:eastAsia="Arial Narrow" w:hAnsi="Arial Narrow" w:cs="Arial Narrow"/>
                <w:sz w:val="20"/>
                <w:szCs w:val="20"/>
              </w:rPr>
            </w:pPr>
          </w:p>
        </w:tc>
        <w:tc>
          <w:tcPr>
            <w:tcW w:w="6155" w:type="dxa"/>
            <w:vMerge w:val="restart"/>
            <w:shd w:val="clear" w:color="auto" w:fill="FFF2CC"/>
            <w:vAlign w:val="center"/>
          </w:tcPr>
          <w:p w14:paraId="080077AC"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LP 3.3. Gestionar la información y el conocimiento en materia forestal y de fauna silvestre producido por los actores forestales y de fauna silvestre</w:t>
            </w:r>
          </w:p>
          <w:p w14:paraId="14FBC5F9" w14:textId="77777777" w:rsidR="006D7E5E" w:rsidRPr="00D37897" w:rsidRDefault="006D7E5E" w:rsidP="006D7E5E">
            <w:pPr>
              <w:spacing w:after="0" w:line="240" w:lineRule="auto"/>
              <w:rPr>
                <w:rFonts w:ascii="Arial Narrow" w:eastAsia="Arial Narrow" w:hAnsi="Arial Narrow" w:cs="Arial Narrow"/>
                <w:sz w:val="20"/>
                <w:szCs w:val="20"/>
              </w:rPr>
            </w:pPr>
          </w:p>
          <w:p w14:paraId="19E695AF" w14:textId="258F1C8E" w:rsidR="006D7E5E" w:rsidRPr="00D37897" w:rsidRDefault="006D7E5E" w:rsidP="006D7E5E">
            <w:pPr>
              <w:spacing w:after="0" w:line="240" w:lineRule="auto"/>
              <w:jc w:val="both"/>
              <w:rPr>
                <w:rFonts w:ascii="Arial Narrow" w:eastAsia="Arial Narrow" w:hAnsi="Arial Narrow" w:cs="Arial Narrow"/>
                <w:sz w:val="20"/>
                <w:szCs w:val="20"/>
              </w:rPr>
            </w:pPr>
            <w:r w:rsidRPr="00D37897">
              <w:rPr>
                <w:rFonts w:ascii="Arial Narrow" w:eastAsia="Arial Narrow" w:hAnsi="Arial Narrow" w:cs="Arial Narrow"/>
                <w:sz w:val="20"/>
                <w:szCs w:val="20"/>
              </w:rPr>
              <w:t>LP 3.5. Sensibilizar a la población en general sobre los valores e importancia de los bienes y servicios que brindan los ecosistemas forestales, otros ecosistemas de vegetación y la fauna silvestre</w:t>
            </w:r>
          </w:p>
        </w:tc>
      </w:tr>
      <w:tr w:rsidR="006D7E5E" w:rsidRPr="00D37897" w14:paraId="6AA9B712" w14:textId="77777777" w:rsidTr="00486555">
        <w:trPr>
          <w:trHeight w:val="106"/>
        </w:trPr>
        <w:tc>
          <w:tcPr>
            <w:tcW w:w="4972" w:type="dxa"/>
            <w:shd w:val="clear" w:color="auto" w:fill="FFF2CC"/>
            <w:vAlign w:val="center"/>
          </w:tcPr>
          <w:p w14:paraId="7FE5126E"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 xml:space="preserve">Desarrollar pilotos y aplicativos de gestión del conocimiento a partir del uso e innovación de herramientas tecnológicas para la gestión forestal y de fauna silvestre </w:t>
            </w:r>
          </w:p>
        </w:tc>
        <w:tc>
          <w:tcPr>
            <w:tcW w:w="3812" w:type="dxa"/>
            <w:vMerge/>
            <w:shd w:val="clear" w:color="auto" w:fill="FFF2CC"/>
          </w:tcPr>
          <w:p w14:paraId="1200FE4D"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FFF2CC"/>
            <w:vAlign w:val="center"/>
          </w:tcPr>
          <w:p w14:paraId="4B2878A9"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r w:rsidR="006D7E5E" w:rsidRPr="00D37897" w14:paraId="040A77F2" w14:textId="77777777" w:rsidTr="00486555">
        <w:trPr>
          <w:trHeight w:val="780"/>
        </w:trPr>
        <w:tc>
          <w:tcPr>
            <w:tcW w:w="4972" w:type="dxa"/>
            <w:shd w:val="clear" w:color="auto" w:fill="FFF2CC"/>
            <w:vAlign w:val="center"/>
          </w:tcPr>
          <w:p w14:paraId="0BE118EA"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Posicionar la gestión de la información y el conocimiento como intervención efectiva para la gestión integral y sostenible de los ecosistemas forestales y otros ecosistemas de vegetación silvestre</w:t>
            </w:r>
          </w:p>
        </w:tc>
        <w:tc>
          <w:tcPr>
            <w:tcW w:w="3812" w:type="dxa"/>
            <w:vMerge/>
            <w:shd w:val="clear" w:color="auto" w:fill="FFF2CC"/>
          </w:tcPr>
          <w:p w14:paraId="558587A6"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FFF2CC"/>
            <w:vAlign w:val="center"/>
          </w:tcPr>
          <w:p w14:paraId="7EB1BF72"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r w:rsidR="006D7E5E" w:rsidRPr="00D37897" w14:paraId="211967DA" w14:textId="77777777" w:rsidTr="00486555">
        <w:trPr>
          <w:trHeight w:val="70"/>
        </w:trPr>
        <w:tc>
          <w:tcPr>
            <w:tcW w:w="4972" w:type="dxa"/>
            <w:shd w:val="clear" w:color="auto" w:fill="FFF2CC"/>
            <w:vAlign w:val="center"/>
          </w:tcPr>
          <w:p w14:paraId="20A83863"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Consolidar al SINAFOR como espacio para la articulación de intervenciones en materia forestal y de fauna silvestre</w:t>
            </w:r>
          </w:p>
        </w:tc>
        <w:tc>
          <w:tcPr>
            <w:tcW w:w="3812" w:type="dxa"/>
            <w:vMerge/>
            <w:shd w:val="clear" w:color="auto" w:fill="FFF2CC"/>
          </w:tcPr>
          <w:p w14:paraId="7087EDA7" w14:textId="77777777" w:rsidR="006D7E5E" w:rsidRPr="00D37897" w:rsidRDefault="006D7E5E" w:rsidP="006D7E5E">
            <w:pPr>
              <w:spacing w:after="0" w:line="240" w:lineRule="auto"/>
              <w:rPr>
                <w:rFonts w:ascii="Arial Narrow" w:eastAsia="Arial Narrow" w:hAnsi="Arial Narrow" w:cs="Arial Narrow"/>
                <w:sz w:val="20"/>
                <w:szCs w:val="20"/>
              </w:rPr>
            </w:pPr>
          </w:p>
        </w:tc>
        <w:tc>
          <w:tcPr>
            <w:tcW w:w="6155" w:type="dxa"/>
            <w:vMerge w:val="restart"/>
            <w:shd w:val="clear" w:color="auto" w:fill="FFF2CC"/>
            <w:vAlign w:val="center"/>
          </w:tcPr>
          <w:p w14:paraId="29B508A5" w14:textId="27BA8452" w:rsidR="00CF4CFC" w:rsidRPr="00D37897" w:rsidRDefault="006D7E5E" w:rsidP="002677F9">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 xml:space="preserve">LP 3.1. </w:t>
            </w:r>
            <w:r w:rsidR="00FE7D88" w:rsidRPr="00D37897">
              <w:rPr>
                <w:rFonts w:ascii="Arial Narrow" w:eastAsia="Arial Narrow" w:hAnsi="Arial Narrow" w:cs="Arial Narrow"/>
                <w:sz w:val="20"/>
                <w:szCs w:val="20"/>
              </w:rPr>
              <w:t>Afianzar los mecanismos de a</w:t>
            </w:r>
            <w:r w:rsidR="00CF4CFC" w:rsidRPr="00D37897">
              <w:rPr>
                <w:rFonts w:ascii="Arial Narrow" w:eastAsia="Arial Narrow" w:hAnsi="Arial Narrow" w:cs="Arial Narrow"/>
                <w:sz w:val="20"/>
                <w:szCs w:val="20"/>
              </w:rPr>
              <w:t>rticulación entre las entidades que conforman el SINAFOR y con otros espacios de coordinación nacional y regional en materia forestal y de fauna silvestre</w:t>
            </w:r>
          </w:p>
        </w:tc>
      </w:tr>
      <w:tr w:rsidR="006D7E5E" w:rsidRPr="00D37897" w14:paraId="20D00CD4" w14:textId="77777777" w:rsidTr="00486555">
        <w:trPr>
          <w:trHeight w:val="191"/>
        </w:trPr>
        <w:tc>
          <w:tcPr>
            <w:tcW w:w="4972" w:type="dxa"/>
            <w:shd w:val="clear" w:color="auto" w:fill="FFF2CC"/>
            <w:vAlign w:val="center"/>
          </w:tcPr>
          <w:p w14:paraId="66B1DBBA"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Mejorar la articulación y eficiencia de las intervenciones de los miembros del SINAFOR, SNCV, CMLTI, entre otros espacios de coordinación nacional y regional</w:t>
            </w:r>
          </w:p>
        </w:tc>
        <w:tc>
          <w:tcPr>
            <w:tcW w:w="3812" w:type="dxa"/>
            <w:vMerge/>
            <w:shd w:val="clear" w:color="auto" w:fill="FFF2CC"/>
          </w:tcPr>
          <w:p w14:paraId="50475DFD"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FFF2CC"/>
            <w:vAlign w:val="center"/>
          </w:tcPr>
          <w:p w14:paraId="5CED9092"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r w:rsidR="006D7E5E" w:rsidRPr="00D37897" w14:paraId="2F8396FC" w14:textId="77777777" w:rsidTr="00EE6510">
        <w:trPr>
          <w:trHeight w:val="653"/>
        </w:trPr>
        <w:tc>
          <w:tcPr>
            <w:tcW w:w="4972" w:type="dxa"/>
            <w:shd w:val="clear" w:color="auto" w:fill="FFF2CC"/>
            <w:vAlign w:val="center"/>
          </w:tcPr>
          <w:p w14:paraId="6888E80C"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Fortalecer institucionalmente a las autoridades forestales y de fauna silvestre a nivel nacional y regional.</w:t>
            </w:r>
          </w:p>
        </w:tc>
        <w:tc>
          <w:tcPr>
            <w:tcW w:w="3812" w:type="dxa"/>
            <w:vMerge/>
            <w:shd w:val="clear" w:color="auto" w:fill="FFF2CC"/>
          </w:tcPr>
          <w:p w14:paraId="673AF5B0" w14:textId="77777777" w:rsidR="006D7E5E" w:rsidRPr="00D37897" w:rsidRDefault="006D7E5E" w:rsidP="006D7E5E">
            <w:pPr>
              <w:spacing w:after="0" w:line="240" w:lineRule="auto"/>
              <w:rPr>
                <w:rFonts w:ascii="Arial Narrow" w:eastAsia="Arial Narrow" w:hAnsi="Arial Narrow" w:cs="Arial Narrow"/>
                <w:sz w:val="20"/>
                <w:szCs w:val="20"/>
              </w:rPr>
            </w:pPr>
          </w:p>
        </w:tc>
        <w:tc>
          <w:tcPr>
            <w:tcW w:w="6155" w:type="dxa"/>
            <w:shd w:val="clear" w:color="auto" w:fill="FFF2CC"/>
            <w:vAlign w:val="center"/>
          </w:tcPr>
          <w:p w14:paraId="5BF05F44" w14:textId="267686A6" w:rsidR="00FE7D88" w:rsidRPr="00D37897" w:rsidRDefault="006D7E5E" w:rsidP="002677F9">
            <w:pPr>
              <w:spacing w:after="0" w:line="240" w:lineRule="auto"/>
              <w:rPr>
                <w:rFonts w:ascii="Arial Narrow" w:eastAsia="Arial Narrow" w:hAnsi="Arial Narrow" w:cs="Arial Narrow"/>
                <w:sz w:val="20"/>
                <w:szCs w:val="20"/>
              </w:rPr>
            </w:pPr>
            <w:r w:rsidRPr="00EB1A51">
              <w:rPr>
                <w:rFonts w:ascii="Arial Narrow" w:eastAsia="Arial Narrow" w:hAnsi="Arial Narrow" w:cs="Arial Narrow"/>
                <w:sz w:val="20"/>
                <w:szCs w:val="20"/>
              </w:rPr>
              <w:t xml:space="preserve">LP 3.4.  </w:t>
            </w:r>
            <w:r w:rsidR="00C37FB2" w:rsidRPr="00EB1A51">
              <w:rPr>
                <w:rFonts w:ascii="Arial Narrow" w:eastAsia="Arial Narrow" w:hAnsi="Arial Narrow" w:cs="Arial Narrow"/>
                <w:sz w:val="20"/>
                <w:szCs w:val="20"/>
              </w:rPr>
              <w:t xml:space="preserve">Desarrollar </w:t>
            </w:r>
            <w:r w:rsidR="00814B2F" w:rsidRPr="00EB1A51">
              <w:rPr>
                <w:rFonts w:ascii="Arial Narrow" w:eastAsia="Arial Narrow" w:hAnsi="Arial Narrow" w:cs="Arial Narrow"/>
                <w:sz w:val="20"/>
                <w:szCs w:val="20"/>
              </w:rPr>
              <w:t xml:space="preserve">programas orientados a consolidar </w:t>
            </w:r>
            <w:r w:rsidR="00FE7D88" w:rsidRPr="00EB1A51">
              <w:rPr>
                <w:rFonts w:ascii="Arial Narrow" w:eastAsia="Arial Narrow" w:hAnsi="Arial Narrow" w:cs="Arial Narrow"/>
                <w:sz w:val="20"/>
                <w:szCs w:val="20"/>
              </w:rPr>
              <w:t xml:space="preserve">la institucionalidad y </w:t>
            </w:r>
            <w:r w:rsidR="00814B2F" w:rsidRPr="00EB1A51">
              <w:rPr>
                <w:rFonts w:ascii="Arial Narrow" w:eastAsia="Arial Narrow" w:hAnsi="Arial Narrow" w:cs="Arial Narrow"/>
                <w:sz w:val="20"/>
                <w:szCs w:val="20"/>
              </w:rPr>
              <w:t xml:space="preserve">la </w:t>
            </w:r>
            <w:r w:rsidR="00FE7D88" w:rsidRPr="00EB1A51">
              <w:rPr>
                <w:rFonts w:ascii="Arial Narrow" w:eastAsia="Arial Narrow" w:hAnsi="Arial Narrow" w:cs="Arial Narrow"/>
                <w:sz w:val="20"/>
                <w:szCs w:val="20"/>
              </w:rPr>
              <w:t>articulación en los tres niveles de gobierno en el ámbito forestal y de fauna silvestre</w:t>
            </w:r>
          </w:p>
        </w:tc>
      </w:tr>
      <w:tr w:rsidR="006D7E5E" w:rsidRPr="00D37897" w14:paraId="1AB7CAAD" w14:textId="77777777" w:rsidTr="00486555">
        <w:trPr>
          <w:trHeight w:val="70"/>
        </w:trPr>
        <w:tc>
          <w:tcPr>
            <w:tcW w:w="4972" w:type="dxa"/>
            <w:shd w:val="clear" w:color="auto" w:fill="FFF2CC"/>
            <w:vAlign w:val="center"/>
          </w:tcPr>
          <w:p w14:paraId="66440EDF"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 xml:space="preserve">Desarrollo comunitario a través del fortalecimiento de capacidades de forma bidireccional </w:t>
            </w:r>
          </w:p>
        </w:tc>
        <w:tc>
          <w:tcPr>
            <w:tcW w:w="3812" w:type="dxa"/>
            <w:vMerge/>
            <w:shd w:val="clear" w:color="auto" w:fill="FFF2CC"/>
          </w:tcPr>
          <w:p w14:paraId="5BFB6C3C" w14:textId="77777777" w:rsidR="006D7E5E" w:rsidRPr="00D37897" w:rsidRDefault="006D7E5E" w:rsidP="006D7E5E">
            <w:pPr>
              <w:spacing w:after="0" w:line="240" w:lineRule="auto"/>
              <w:rPr>
                <w:rFonts w:ascii="Arial Narrow" w:eastAsia="Arial Narrow" w:hAnsi="Arial Narrow" w:cs="Arial Narrow"/>
                <w:sz w:val="20"/>
                <w:szCs w:val="20"/>
              </w:rPr>
            </w:pPr>
          </w:p>
        </w:tc>
        <w:tc>
          <w:tcPr>
            <w:tcW w:w="6155" w:type="dxa"/>
            <w:vMerge w:val="restart"/>
            <w:shd w:val="clear" w:color="auto" w:fill="FFF2CC"/>
            <w:vAlign w:val="center"/>
          </w:tcPr>
          <w:p w14:paraId="577410DD" w14:textId="3E0734A2" w:rsidR="00814B2F" w:rsidRPr="00D37897" w:rsidRDefault="006D7E5E" w:rsidP="002677F9">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 xml:space="preserve">LP 3.2. </w:t>
            </w:r>
            <w:r w:rsidR="00814B2F" w:rsidRPr="00D37897">
              <w:rPr>
                <w:rFonts w:ascii="Arial Narrow" w:eastAsia="Arial Narrow" w:hAnsi="Arial Narrow" w:cs="Arial Narrow"/>
                <w:sz w:val="20"/>
                <w:szCs w:val="20"/>
              </w:rPr>
              <w:t>Desarrollar programas orientados a la mejora de la gestión y aprovechamiento sostenible de los recursos forestales y de fauna silvestre en pueblos indígenas u originarios (comunidades campesinas, comunidades nativas, entre otros)</w:t>
            </w:r>
          </w:p>
        </w:tc>
      </w:tr>
      <w:tr w:rsidR="006D7E5E" w:rsidRPr="00D37897" w14:paraId="57402B5E" w14:textId="77777777" w:rsidTr="00486555">
        <w:trPr>
          <w:trHeight w:val="88"/>
        </w:trPr>
        <w:tc>
          <w:tcPr>
            <w:tcW w:w="4972" w:type="dxa"/>
            <w:shd w:val="clear" w:color="auto" w:fill="FFF2CC"/>
            <w:vAlign w:val="center"/>
          </w:tcPr>
          <w:p w14:paraId="17E700E7"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 xml:space="preserve">Fortalecer los procesos de participación efectiva de los pueblos indígenas </w:t>
            </w:r>
          </w:p>
        </w:tc>
        <w:tc>
          <w:tcPr>
            <w:tcW w:w="3812" w:type="dxa"/>
            <w:vMerge/>
            <w:shd w:val="clear" w:color="auto" w:fill="FFF2CC"/>
          </w:tcPr>
          <w:p w14:paraId="141A5E49"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FFF2CC"/>
            <w:vAlign w:val="center"/>
          </w:tcPr>
          <w:p w14:paraId="529FCB1E"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r w:rsidR="006D7E5E" w:rsidRPr="00D37897" w14:paraId="7BF125D2" w14:textId="77777777" w:rsidTr="00EE6510">
        <w:trPr>
          <w:trHeight w:val="321"/>
        </w:trPr>
        <w:tc>
          <w:tcPr>
            <w:tcW w:w="4972" w:type="dxa"/>
            <w:shd w:val="clear" w:color="auto" w:fill="FFF2CC"/>
            <w:vAlign w:val="center"/>
          </w:tcPr>
          <w:p w14:paraId="53CC9D73" w14:textId="77777777" w:rsidR="006D7E5E" w:rsidRPr="00D37897" w:rsidRDefault="006D7E5E" w:rsidP="006D7E5E">
            <w:pPr>
              <w:spacing w:after="0" w:line="240" w:lineRule="auto"/>
              <w:rPr>
                <w:rFonts w:ascii="Arial Narrow" w:eastAsia="Arial Narrow" w:hAnsi="Arial Narrow" w:cs="Arial Narrow"/>
                <w:sz w:val="20"/>
                <w:szCs w:val="20"/>
              </w:rPr>
            </w:pPr>
            <w:r w:rsidRPr="00D37897">
              <w:rPr>
                <w:rFonts w:ascii="Arial Narrow" w:eastAsia="Arial Narrow" w:hAnsi="Arial Narrow" w:cs="Arial Narrow"/>
                <w:sz w:val="20"/>
                <w:szCs w:val="20"/>
              </w:rPr>
              <w:t xml:space="preserve">Poner en valor los conocimientos tradicionales </w:t>
            </w:r>
          </w:p>
        </w:tc>
        <w:tc>
          <w:tcPr>
            <w:tcW w:w="3812" w:type="dxa"/>
            <w:vMerge/>
            <w:shd w:val="clear" w:color="auto" w:fill="FFF2CC"/>
          </w:tcPr>
          <w:p w14:paraId="6BC1189F"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155" w:type="dxa"/>
            <w:vMerge/>
            <w:shd w:val="clear" w:color="auto" w:fill="FFF2CC"/>
            <w:vAlign w:val="center"/>
          </w:tcPr>
          <w:p w14:paraId="69DA6F6A" w14:textId="77777777" w:rsidR="006D7E5E" w:rsidRPr="00D37897" w:rsidRDefault="006D7E5E" w:rsidP="006D7E5E">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r>
    </w:tbl>
    <w:p w14:paraId="6D44F434" w14:textId="77777777" w:rsidR="00BC23B0" w:rsidRPr="00180F5C" w:rsidRDefault="00BC23B0"/>
    <w:p w14:paraId="0959661B" w14:textId="77777777" w:rsidR="00BC23B0" w:rsidRPr="00180F5C" w:rsidRDefault="00BC23B0"/>
    <w:p w14:paraId="45AECCFC" w14:textId="77777777" w:rsidR="00BC23B0" w:rsidRPr="00180F5C" w:rsidRDefault="00BC23B0">
      <w:pPr>
        <w:rPr>
          <w:rFonts w:ascii="Arial Narrow" w:eastAsia="Arial Narrow" w:hAnsi="Arial Narrow" w:cs="Arial Narrow"/>
        </w:rPr>
        <w:sectPr w:rsidR="00BC23B0" w:rsidRPr="00180F5C">
          <w:pgSz w:w="16838" w:h="11906" w:orient="landscape"/>
          <w:pgMar w:top="1701" w:right="1417" w:bottom="1701" w:left="1417" w:header="708" w:footer="708" w:gutter="0"/>
          <w:cols w:space="720"/>
          <w:titlePg/>
        </w:sectPr>
      </w:pPr>
    </w:p>
    <w:p w14:paraId="5DFABBB5" w14:textId="758464AC" w:rsidR="00BC23B0" w:rsidRDefault="001D48FA">
      <w:pPr>
        <w:pStyle w:val="Ttulo3"/>
        <w:jc w:val="both"/>
        <w:rPr>
          <w:rFonts w:ascii="Arial Narrow" w:eastAsia="Arial Narrow" w:hAnsi="Arial Narrow" w:cs="Arial Narrow"/>
          <w:b/>
          <w:color w:val="auto"/>
          <w:sz w:val="22"/>
          <w:szCs w:val="22"/>
        </w:rPr>
      </w:pPr>
      <w:bookmarkStart w:id="33" w:name="_Toc95145136"/>
      <w:r w:rsidRPr="00180F5C">
        <w:rPr>
          <w:rFonts w:ascii="Arial Narrow" w:eastAsia="Arial Narrow" w:hAnsi="Arial Narrow" w:cs="Arial Narrow"/>
          <w:b/>
          <w:color w:val="auto"/>
          <w:sz w:val="22"/>
          <w:szCs w:val="22"/>
        </w:rPr>
        <w:lastRenderedPageBreak/>
        <w:t>Anexo N° 3: Matriz de Objetivos prioritarios y Lineamientos de Política</w:t>
      </w:r>
      <w:bookmarkEnd w:id="33"/>
    </w:p>
    <w:p w14:paraId="73171464" w14:textId="77777777" w:rsidR="00D37897" w:rsidRPr="00D37897" w:rsidRDefault="00D37897" w:rsidP="00D37897"/>
    <w:tbl>
      <w:tblPr>
        <w:tblStyle w:val="a8"/>
        <w:tblW w:w="14454"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519"/>
        <w:gridCol w:w="1273"/>
        <w:gridCol w:w="420"/>
        <w:gridCol w:w="3330"/>
        <w:gridCol w:w="1154"/>
        <w:gridCol w:w="512"/>
        <w:gridCol w:w="4862"/>
        <w:gridCol w:w="2384"/>
      </w:tblGrid>
      <w:tr w:rsidR="00BC23B0" w:rsidRPr="00180F5C" w14:paraId="53BC64C1" w14:textId="77777777" w:rsidTr="0072359D">
        <w:trPr>
          <w:trHeight w:val="282"/>
        </w:trPr>
        <w:tc>
          <w:tcPr>
            <w:tcW w:w="519" w:type="dxa"/>
            <w:shd w:val="clear" w:color="auto" w:fill="44546A"/>
            <w:vAlign w:val="center"/>
          </w:tcPr>
          <w:p w14:paraId="76FFF8A0" w14:textId="77777777" w:rsidR="00BC23B0" w:rsidRPr="00180F5C" w:rsidRDefault="001D48FA">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Código</w:t>
            </w:r>
          </w:p>
        </w:tc>
        <w:tc>
          <w:tcPr>
            <w:tcW w:w="1273" w:type="dxa"/>
            <w:shd w:val="clear" w:color="auto" w:fill="44546A"/>
            <w:vAlign w:val="center"/>
          </w:tcPr>
          <w:p w14:paraId="54F20537" w14:textId="77777777" w:rsidR="00BC23B0" w:rsidRPr="00180F5C" w:rsidRDefault="001D48FA">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Objetivos prioritarios</w:t>
            </w:r>
          </w:p>
        </w:tc>
        <w:tc>
          <w:tcPr>
            <w:tcW w:w="420" w:type="dxa"/>
            <w:shd w:val="clear" w:color="auto" w:fill="44546A"/>
            <w:vAlign w:val="center"/>
          </w:tcPr>
          <w:p w14:paraId="63BEE8D1" w14:textId="77777777" w:rsidR="00BC23B0" w:rsidRPr="00180F5C" w:rsidRDefault="001D48FA">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Código</w:t>
            </w:r>
          </w:p>
        </w:tc>
        <w:tc>
          <w:tcPr>
            <w:tcW w:w="3330" w:type="dxa"/>
            <w:shd w:val="clear" w:color="auto" w:fill="44546A"/>
            <w:vAlign w:val="center"/>
          </w:tcPr>
          <w:p w14:paraId="2DF691F6" w14:textId="77777777" w:rsidR="00BC23B0" w:rsidRPr="00180F5C" w:rsidRDefault="001D48FA">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Indicador del objetivo</w:t>
            </w:r>
          </w:p>
        </w:tc>
        <w:tc>
          <w:tcPr>
            <w:tcW w:w="1154" w:type="dxa"/>
            <w:shd w:val="clear" w:color="auto" w:fill="44546A"/>
            <w:vAlign w:val="center"/>
          </w:tcPr>
          <w:p w14:paraId="674A63C1" w14:textId="77777777" w:rsidR="00BC23B0" w:rsidRPr="00180F5C" w:rsidRDefault="001D48FA">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Logro esperado</w:t>
            </w:r>
          </w:p>
        </w:tc>
        <w:tc>
          <w:tcPr>
            <w:tcW w:w="512" w:type="dxa"/>
            <w:shd w:val="clear" w:color="auto" w:fill="44546A"/>
            <w:vAlign w:val="center"/>
          </w:tcPr>
          <w:p w14:paraId="2BE1D7B4" w14:textId="77777777" w:rsidR="00BC23B0" w:rsidRPr="00180F5C" w:rsidRDefault="001D48FA">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Código</w:t>
            </w:r>
          </w:p>
        </w:tc>
        <w:tc>
          <w:tcPr>
            <w:tcW w:w="4862" w:type="dxa"/>
            <w:shd w:val="clear" w:color="auto" w:fill="44546A"/>
            <w:vAlign w:val="center"/>
          </w:tcPr>
          <w:p w14:paraId="121CE025" w14:textId="77777777" w:rsidR="00BC23B0" w:rsidRPr="00180F5C" w:rsidRDefault="001D48FA">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 xml:space="preserve">Lineamiento </w:t>
            </w:r>
          </w:p>
        </w:tc>
        <w:tc>
          <w:tcPr>
            <w:tcW w:w="2384" w:type="dxa"/>
            <w:shd w:val="clear" w:color="auto" w:fill="44546A"/>
            <w:vAlign w:val="center"/>
          </w:tcPr>
          <w:p w14:paraId="78CFB76A" w14:textId="77777777" w:rsidR="00BC23B0" w:rsidRPr="00180F5C" w:rsidRDefault="001D48FA">
            <w:pPr>
              <w:spacing w:after="0" w:line="240" w:lineRule="auto"/>
              <w:rPr>
                <w:rFonts w:ascii="Arial Narrow" w:eastAsia="Arial Narrow" w:hAnsi="Arial Narrow" w:cs="Arial Narrow"/>
                <w:b/>
                <w:sz w:val="18"/>
                <w:szCs w:val="18"/>
              </w:rPr>
            </w:pPr>
            <w:r w:rsidRPr="00180F5C">
              <w:rPr>
                <w:rFonts w:ascii="Arial Narrow" w:eastAsia="Arial Narrow" w:hAnsi="Arial Narrow" w:cs="Arial Narrow"/>
                <w:b/>
                <w:sz w:val="18"/>
                <w:szCs w:val="18"/>
              </w:rPr>
              <w:t>Instituciones que implementan  el lineamiento</w:t>
            </w:r>
          </w:p>
        </w:tc>
      </w:tr>
      <w:tr w:rsidR="00BC23B0" w:rsidRPr="00180F5C" w14:paraId="489FF78A" w14:textId="77777777" w:rsidTr="0072359D">
        <w:trPr>
          <w:trHeight w:val="929"/>
        </w:trPr>
        <w:tc>
          <w:tcPr>
            <w:tcW w:w="519" w:type="dxa"/>
            <w:vMerge w:val="restart"/>
            <w:shd w:val="clear" w:color="auto" w:fill="F2F2F2"/>
            <w:vAlign w:val="center"/>
          </w:tcPr>
          <w:p w14:paraId="7D7214B4"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OP01</w:t>
            </w:r>
          </w:p>
        </w:tc>
        <w:tc>
          <w:tcPr>
            <w:tcW w:w="1273" w:type="dxa"/>
            <w:vMerge w:val="restart"/>
            <w:shd w:val="clear" w:color="auto" w:fill="F2F2F2"/>
            <w:vAlign w:val="center"/>
          </w:tcPr>
          <w:p w14:paraId="1C91405E" w14:textId="5370018A"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Mejorar el aprovechamiento sostenible de los bienes y servicios de los ecosistemas forestales, otros ecosistemas de vegetación silvestre y de la fauna silvestre  </w:t>
            </w:r>
          </w:p>
          <w:p w14:paraId="0B5F1D1C" w14:textId="77777777" w:rsidR="00BC23B0" w:rsidRPr="00180F5C" w:rsidRDefault="00BC23B0">
            <w:pPr>
              <w:spacing w:after="0" w:line="240" w:lineRule="auto"/>
              <w:jc w:val="center"/>
              <w:rPr>
                <w:rFonts w:ascii="Arial Narrow" w:eastAsia="Arial Narrow" w:hAnsi="Arial Narrow" w:cs="Arial Narrow"/>
                <w:sz w:val="18"/>
                <w:szCs w:val="18"/>
              </w:rPr>
            </w:pPr>
          </w:p>
        </w:tc>
        <w:tc>
          <w:tcPr>
            <w:tcW w:w="420" w:type="dxa"/>
            <w:shd w:val="clear" w:color="auto" w:fill="F2F2F2"/>
            <w:vAlign w:val="center"/>
          </w:tcPr>
          <w:p w14:paraId="5AEC6F2C"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1.1</w:t>
            </w:r>
          </w:p>
        </w:tc>
        <w:tc>
          <w:tcPr>
            <w:tcW w:w="3330" w:type="dxa"/>
            <w:shd w:val="clear" w:color="auto" w:fill="F2F2F2"/>
            <w:vAlign w:val="center"/>
          </w:tcPr>
          <w:p w14:paraId="12965033" w14:textId="77777777" w:rsidR="00663809" w:rsidRPr="00663809" w:rsidRDefault="00663809" w:rsidP="00663809">
            <w:pPr>
              <w:spacing w:after="0" w:line="240" w:lineRule="auto"/>
              <w:jc w:val="both"/>
              <w:rPr>
                <w:rFonts w:ascii="Arial Narrow" w:eastAsia="Arial Narrow" w:hAnsi="Arial Narrow" w:cs="Arial Narrow"/>
                <w:sz w:val="18"/>
                <w:szCs w:val="18"/>
              </w:rPr>
            </w:pPr>
            <w:r w:rsidRPr="00663809">
              <w:rPr>
                <w:rFonts w:ascii="Arial Narrow" w:eastAsia="Arial Narrow" w:hAnsi="Arial Narrow" w:cs="Arial Narrow"/>
                <w:sz w:val="18"/>
                <w:szCs w:val="18"/>
              </w:rPr>
              <w:t xml:space="preserve">Cantidad de soles estimado por pérdida de provisión de bienes y servicios de los ecosistemas forestales, otros ecosistemas de vegetación silvestre y de fauna silvestre </w:t>
            </w:r>
          </w:p>
          <w:p w14:paraId="3B71C712" w14:textId="08F8A0D1" w:rsidR="00BC23B0" w:rsidRPr="00180F5C" w:rsidRDefault="00BC23B0">
            <w:pPr>
              <w:spacing w:after="0" w:line="240" w:lineRule="auto"/>
              <w:jc w:val="both"/>
              <w:rPr>
                <w:rFonts w:ascii="Arial Narrow" w:eastAsia="Arial Narrow" w:hAnsi="Arial Narrow" w:cs="Arial Narrow"/>
                <w:sz w:val="18"/>
                <w:szCs w:val="18"/>
              </w:rPr>
            </w:pPr>
          </w:p>
        </w:tc>
        <w:tc>
          <w:tcPr>
            <w:tcW w:w="1154" w:type="dxa"/>
            <w:shd w:val="clear" w:color="auto" w:fill="F2F2F2"/>
            <w:vAlign w:val="center"/>
          </w:tcPr>
          <w:p w14:paraId="16EEE072" w14:textId="004D0AFA" w:rsidR="00BC23B0" w:rsidRPr="00180F5C" w:rsidRDefault="009B48C2">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1,071.8</w:t>
            </w:r>
            <w:r w:rsidR="001D48FA" w:rsidRPr="00180F5C">
              <w:rPr>
                <w:rFonts w:ascii="Arial Narrow" w:eastAsia="Arial Narrow" w:hAnsi="Arial Narrow" w:cs="Arial Narrow"/>
                <w:sz w:val="18"/>
                <w:szCs w:val="18"/>
              </w:rPr>
              <w:t xml:space="preserve"> millones de soles</w:t>
            </w:r>
            <w:r w:rsidR="0027682B" w:rsidRPr="00180F5C">
              <w:rPr>
                <w:rStyle w:val="Refdenotaalpie"/>
                <w:rFonts w:ascii="Arial Narrow" w:eastAsia="Arial Narrow" w:hAnsi="Arial Narrow" w:cs="Arial Narrow"/>
                <w:sz w:val="18"/>
                <w:szCs w:val="18"/>
              </w:rPr>
              <w:footnoteReference w:id="8"/>
            </w:r>
          </w:p>
        </w:tc>
        <w:tc>
          <w:tcPr>
            <w:tcW w:w="512" w:type="dxa"/>
            <w:shd w:val="clear" w:color="auto" w:fill="F2F2F2"/>
            <w:vAlign w:val="center"/>
          </w:tcPr>
          <w:p w14:paraId="65254642"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L1.1</w:t>
            </w:r>
          </w:p>
        </w:tc>
        <w:tc>
          <w:tcPr>
            <w:tcW w:w="4862" w:type="dxa"/>
            <w:shd w:val="clear" w:color="auto" w:fill="F2F2F2"/>
          </w:tcPr>
          <w:p w14:paraId="620551CD"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Incrementar el avance del proceso de ordenamiento forestal en el país.</w:t>
            </w:r>
          </w:p>
        </w:tc>
        <w:tc>
          <w:tcPr>
            <w:tcW w:w="2384" w:type="dxa"/>
            <w:shd w:val="clear" w:color="auto" w:fill="F2F2F2"/>
            <w:vAlign w:val="center"/>
          </w:tcPr>
          <w:p w14:paraId="01202109"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MINAM, SERNANP, GORE</w:t>
            </w:r>
          </w:p>
        </w:tc>
      </w:tr>
      <w:tr w:rsidR="00BC23B0" w:rsidRPr="00180F5C" w14:paraId="2C832A8A" w14:textId="77777777" w:rsidTr="0072359D">
        <w:trPr>
          <w:trHeight w:val="90"/>
        </w:trPr>
        <w:tc>
          <w:tcPr>
            <w:tcW w:w="519" w:type="dxa"/>
            <w:vMerge/>
            <w:shd w:val="clear" w:color="auto" w:fill="F2F2F2"/>
            <w:vAlign w:val="center"/>
          </w:tcPr>
          <w:p w14:paraId="3BE8357D"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2F2F2"/>
            <w:vAlign w:val="center"/>
          </w:tcPr>
          <w:p w14:paraId="5658BEDF"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val="restart"/>
            <w:shd w:val="clear" w:color="auto" w:fill="F2F2F2"/>
            <w:vAlign w:val="center"/>
          </w:tcPr>
          <w:p w14:paraId="259F4F46"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1.2</w:t>
            </w:r>
          </w:p>
        </w:tc>
        <w:tc>
          <w:tcPr>
            <w:tcW w:w="3330" w:type="dxa"/>
            <w:vMerge w:val="restart"/>
            <w:shd w:val="clear" w:color="auto" w:fill="F2F2F2"/>
            <w:vAlign w:val="center"/>
          </w:tcPr>
          <w:p w14:paraId="6BB0F73C" w14:textId="77777777"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Número de hectáreas deforestadas (en miles de hectáreas)</w:t>
            </w:r>
          </w:p>
        </w:tc>
        <w:tc>
          <w:tcPr>
            <w:tcW w:w="1154" w:type="dxa"/>
            <w:vMerge w:val="restart"/>
            <w:shd w:val="clear" w:color="auto" w:fill="F2F2F2"/>
            <w:vAlign w:val="center"/>
          </w:tcPr>
          <w:p w14:paraId="7F09AB95" w14:textId="787D2022" w:rsidR="00BC23B0" w:rsidRPr="00180F5C" w:rsidRDefault="0027682B">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142,290</w:t>
            </w:r>
            <w:r w:rsidR="001D48FA" w:rsidRPr="00180F5C">
              <w:rPr>
                <w:rFonts w:ascii="Arial Narrow" w:eastAsia="Arial Narrow" w:hAnsi="Arial Narrow" w:cs="Arial Narrow"/>
                <w:sz w:val="18"/>
                <w:szCs w:val="18"/>
              </w:rPr>
              <w:t xml:space="preserve"> Ha</w:t>
            </w:r>
            <w:r w:rsidRPr="00180F5C">
              <w:rPr>
                <w:rStyle w:val="Refdenotaalpie"/>
                <w:rFonts w:ascii="Arial Narrow" w:eastAsia="Arial Narrow" w:hAnsi="Arial Narrow" w:cs="Arial Narrow"/>
                <w:sz w:val="18"/>
                <w:szCs w:val="18"/>
              </w:rPr>
              <w:footnoteReference w:id="9"/>
            </w:r>
          </w:p>
        </w:tc>
        <w:tc>
          <w:tcPr>
            <w:tcW w:w="512" w:type="dxa"/>
            <w:shd w:val="clear" w:color="auto" w:fill="F2F2F2"/>
            <w:vAlign w:val="center"/>
          </w:tcPr>
          <w:p w14:paraId="31087DD3"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L1.2</w:t>
            </w:r>
          </w:p>
        </w:tc>
        <w:tc>
          <w:tcPr>
            <w:tcW w:w="4862" w:type="dxa"/>
            <w:shd w:val="clear" w:color="auto" w:fill="F2F2F2"/>
          </w:tcPr>
          <w:p w14:paraId="2DCFC386"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Incrementar la superficie de plantaciones forestales y sistemas agroforestales.</w:t>
            </w:r>
          </w:p>
        </w:tc>
        <w:tc>
          <w:tcPr>
            <w:tcW w:w="2384" w:type="dxa"/>
            <w:shd w:val="clear" w:color="auto" w:fill="F2F2F2"/>
            <w:vAlign w:val="center"/>
          </w:tcPr>
          <w:p w14:paraId="168CA42E"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MINAM, DEVIDA SERNANP, MIDAGRI, GORE</w:t>
            </w:r>
          </w:p>
        </w:tc>
      </w:tr>
      <w:tr w:rsidR="00BC23B0" w:rsidRPr="00180F5C" w14:paraId="7193D5A7" w14:textId="77777777" w:rsidTr="0072359D">
        <w:trPr>
          <w:trHeight w:val="387"/>
        </w:trPr>
        <w:tc>
          <w:tcPr>
            <w:tcW w:w="519" w:type="dxa"/>
            <w:vMerge/>
            <w:shd w:val="clear" w:color="auto" w:fill="F2F2F2"/>
            <w:vAlign w:val="center"/>
          </w:tcPr>
          <w:p w14:paraId="3F03C1F4"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2F2F2"/>
            <w:vAlign w:val="center"/>
          </w:tcPr>
          <w:p w14:paraId="0E3494F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shd w:val="clear" w:color="auto" w:fill="F2F2F2"/>
            <w:vAlign w:val="center"/>
          </w:tcPr>
          <w:p w14:paraId="1243B414"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330" w:type="dxa"/>
            <w:vMerge/>
            <w:shd w:val="clear" w:color="auto" w:fill="F2F2F2"/>
            <w:vAlign w:val="center"/>
          </w:tcPr>
          <w:p w14:paraId="4A602FC4"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154" w:type="dxa"/>
            <w:vMerge/>
            <w:shd w:val="clear" w:color="auto" w:fill="F2F2F2"/>
            <w:vAlign w:val="center"/>
          </w:tcPr>
          <w:p w14:paraId="67155D80"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512" w:type="dxa"/>
            <w:shd w:val="clear" w:color="auto" w:fill="F2F2F2"/>
            <w:vAlign w:val="center"/>
          </w:tcPr>
          <w:p w14:paraId="39B0D589"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L1.3</w:t>
            </w:r>
          </w:p>
        </w:tc>
        <w:tc>
          <w:tcPr>
            <w:tcW w:w="4862" w:type="dxa"/>
            <w:shd w:val="clear" w:color="auto" w:fill="F2F2F2"/>
          </w:tcPr>
          <w:p w14:paraId="4FFCC109" w14:textId="490960FF" w:rsidR="00BC23B0" w:rsidRPr="00180F5C" w:rsidRDefault="003114B3">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Desarrollar estrategias de restauración y recuperación de los ecosistemas forestales y otros ecosistemas de vegetación silvestre deforestados o degradados</w:t>
            </w:r>
          </w:p>
        </w:tc>
        <w:tc>
          <w:tcPr>
            <w:tcW w:w="2384" w:type="dxa"/>
            <w:shd w:val="clear" w:color="auto" w:fill="F2F2F2"/>
            <w:vAlign w:val="center"/>
          </w:tcPr>
          <w:p w14:paraId="2E864F10"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MINAM, SERFOR, SERNANP,  GORE</w:t>
            </w:r>
          </w:p>
        </w:tc>
      </w:tr>
      <w:tr w:rsidR="00BC23B0" w:rsidRPr="00180F5C" w14:paraId="31466087" w14:textId="77777777" w:rsidTr="0072359D">
        <w:trPr>
          <w:trHeight w:val="659"/>
        </w:trPr>
        <w:tc>
          <w:tcPr>
            <w:tcW w:w="519" w:type="dxa"/>
            <w:vMerge/>
            <w:shd w:val="clear" w:color="auto" w:fill="F2F2F2"/>
            <w:vAlign w:val="center"/>
          </w:tcPr>
          <w:p w14:paraId="4F785463"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2F2F2"/>
            <w:vAlign w:val="center"/>
          </w:tcPr>
          <w:p w14:paraId="564A4962"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val="restart"/>
            <w:shd w:val="clear" w:color="auto" w:fill="F2F2F2"/>
            <w:vAlign w:val="center"/>
          </w:tcPr>
          <w:p w14:paraId="7AEE1242"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1.3</w:t>
            </w:r>
          </w:p>
        </w:tc>
        <w:tc>
          <w:tcPr>
            <w:tcW w:w="3330" w:type="dxa"/>
            <w:vMerge w:val="restart"/>
            <w:shd w:val="clear" w:color="auto" w:fill="F2F2F2"/>
            <w:vAlign w:val="center"/>
          </w:tcPr>
          <w:p w14:paraId="1A3F7021" w14:textId="77777777"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Porcentaje de superficie de ecosistemas forestales y otros ecosistemas de vegetación silvestre degradados que han sido recuperados o restaurados. </w:t>
            </w:r>
          </w:p>
        </w:tc>
        <w:tc>
          <w:tcPr>
            <w:tcW w:w="1154" w:type="dxa"/>
            <w:vMerge w:val="restart"/>
            <w:shd w:val="clear" w:color="auto" w:fill="F2F2F2"/>
            <w:vAlign w:val="center"/>
          </w:tcPr>
          <w:p w14:paraId="0EBD6919" w14:textId="42358E1C" w:rsidR="00BC23B0" w:rsidRPr="00180F5C" w:rsidRDefault="0027682B">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15</w:t>
            </w:r>
            <w:r w:rsidR="001D48FA" w:rsidRPr="00180F5C">
              <w:rPr>
                <w:rFonts w:ascii="Arial Narrow" w:eastAsia="Arial Narrow" w:hAnsi="Arial Narrow" w:cs="Arial Narrow"/>
                <w:sz w:val="18"/>
                <w:szCs w:val="18"/>
              </w:rPr>
              <w:t>.</w:t>
            </w:r>
            <w:r w:rsidRPr="00180F5C">
              <w:rPr>
                <w:rFonts w:ascii="Arial Narrow" w:eastAsia="Arial Narrow" w:hAnsi="Arial Narrow" w:cs="Arial Narrow"/>
                <w:sz w:val="18"/>
                <w:szCs w:val="18"/>
              </w:rPr>
              <w:t>38</w:t>
            </w:r>
            <w:r w:rsidR="001D48FA" w:rsidRPr="00180F5C">
              <w:rPr>
                <w:rFonts w:ascii="Arial Narrow" w:eastAsia="Arial Narrow" w:hAnsi="Arial Narrow" w:cs="Arial Narrow"/>
                <w:sz w:val="18"/>
                <w:szCs w:val="18"/>
              </w:rPr>
              <w:t>%</w:t>
            </w:r>
          </w:p>
        </w:tc>
        <w:tc>
          <w:tcPr>
            <w:tcW w:w="512" w:type="dxa"/>
            <w:shd w:val="clear" w:color="auto" w:fill="F2F2F2"/>
            <w:vAlign w:val="center"/>
          </w:tcPr>
          <w:p w14:paraId="1375A606"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L1.4</w:t>
            </w:r>
          </w:p>
        </w:tc>
        <w:tc>
          <w:tcPr>
            <w:tcW w:w="4862" w:type="dxa"/>
            <w:shd w:val="clear" w:color="auto" w:fill="F2F2F2"/>
          </w:tcPr>
          <w:p w14:paraId="236EE1AA"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Mejorar las condiciones operativas y equipamiento para las acciones de vigilancia, supervisión e inspección en materia forestal y de fauna silvestre.</w:t>
            </w:r>
          </w:p>
        </w:tc>
        <w:tc>
          <w:tcPr>
            <w:tcW w:w="2384" w:type="dxa"/>
            <w:shd w:val="clear" w:color="auto" w:fill="F2F2F2"/>
            <w:vAlign w:val="center"/>
          </w:tcPr>
          <w:p w14:paraId="6FD3F40C"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GORE, SERNANP</w:t>
            </w:r>
          </w:p>
        </w:tc>
      </w:tr>
      <w:tr w:rsidR="00BC23B0" w:rsidRPr="008C165F" w14:paraId="0128C30D" w14:textId="77777777" w:rsidTr="0072359D">
        <w:trPr>
          <w:trHeight w:val="70"/>
        </w:trPr>
        <w:tc>
          <w:tcPr>
            <w:tcW w:w="519" w:type="dxa"/>
            <w:vMerge/>
            <w:shd w:val="clear" w:color="auto" w:fill="F2F2F2"/>
            <w:vAlign w:val="center"/>
          </w:tcPr>
          <w:p w14:paraId="73F1F1BB"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2F2F2"/>
            <w:vAlign w:val="center"/>
          </w:tcPr>
          <w:p w14:paraId="23D39935"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shd w:val="clear" w:color="auto" w:fill="F2F2F2"/>
            <w:vAlign w:val="center"/>
          </w:tcPr>
          <w:p w14:paraId="07A94CEA"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330" w:type="dxa"/>
            <w:vMerge/>
            <w:shd w:val="clear" w:color="auto" w:fill="F2F2F2"/>
            <w:vAlign w:val="center"/>
          </w:tcPr>
          <w:p w14:paraId="04F86B80"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154" w:type="dxa"/>
            <w:vMerge/>
            <w:shd w:val="clear" w:color="auto" w:fill="F2F2F2"/>
            <w:vAlign w:val="center"/>
          </w:tcPr>
          <w:p w14:paraId="4940D3B5"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512" w:type="dxa"/>
            <w:shd w:val="clear" w:color="auto" w:fill="F2F2F2"/>
            <w:vAlign w:val="center"/>
          </w:tcPr>
          <w:p w14:paraId="5706A829"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L1.5</w:t>
            </w:r>
          </w:p>
        </w:tc>
        <w:tc>
          <w:tcPr>
            <w:tcW w:w="4862" w:type="dxa"/>
            <w:shd w:val="clear" w:color="auto" w:fill="F2F2F2"/>
          </w:tcPr>
          <w:p w14:paraId="356E0BD4"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Fomentar el aprovechamiento sostenible de los recursos forestales y de fauna silvestre. </w:t>
            </w:r>
          </w:p>
        </w:tc>
        <w:tc>
          <w:tcPr>
            <w:tcW w:w="2384" w:type="dxa"/>
            <w:shd w:val="clear" w:color="auto" w:fill="F2F2F2"/>
            <w:vAlign w:val="center"/>
          </w:tcPr>
          <w:p w14:paraId="59C8A32C" w14:textId="77777777" w:rsidR="00BC23B0" w:rsidRPr="00180F5C" w:rsidRDefault="001D48FA">
            <w:pPr>
              <w:spacing w:after="0" w:line="240" w:lineRule="auto"/>
              <w:rPr>
                <w:rFonts w:ascii="Arial Narrow" w:eastAsia="Arial Narrow" w:hAnsi="Arial Narrow" w:cs="Arial Narrow"/>
                <w:sz w:val="18"/>
                <w:szCs w:val="18"/>
                <w:lang w:val="en-US"/>
              </w:rPr>
            </w:pPr>
            <w:r w:rsidRPr="00180F5C">
              <w:rPr>
                <w:rFonts w:ascii="Arial Narrow" w:eastAsia="Arial Narrow" w:hAnsi="Arial Narrow" w:cs="Arial Narrow"/>
                <w:sz w:val="18"/>
                <w:szCs w:val="18"/>
                <w:lang w:val="en-US"/>
              </w:rPr>
              <w:t>SERFOR, MINAM, OSINFOR, SERNANP, GORE</w:t>
            </w:r>
          </w:p>
        </w:tc>
      </w:tr>
      <w:tr w:rsidR="00BC23B0" w:rsidRPr="00180F5C" w14:paraId="4F53A9B4" w14:textId="77777777" w:rsidTr="0072359D">
        <w:trPr>
          <w:trHeight w:val="70"/>
        </w:trPr>
        <w:tc>
          <w:tcPr>
            <w:tcW w:w="519" w:type="dxa"/>
            <w:vMerge/>
            <w:shd w:val="clear" w:color="auto" w:fill="F2F2F2"/>
            <w:vAlign w:val="center"/>
          </w:tcPr>
          <w:p w14:paraId="13CF8B10"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lang w:val="en-US"/>
              </w:rPr>
            </w:pPr>
          </w:p>
        </w:tc>
        <w:tc>
          <w:tcPr>
            <w:tcW w:w="1273" w:type="dxa"/>
            <w:vMerge/>
            <w:shd w:val="clear" w:color="auto" w:fill="F2F2F2"/>
            <w:vAlign w:val="center"/>
          </w:tcPr>
          <w:p w14:paraId="1C16A747"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lang w:val="en-US"/>
              </w:rPr>
            </w:pPr>
          </w:p>
        </w:tc>
        <w:tc>
          <w:tcPr>
            <w:tcW w:w="420" w:type="dxa"/>
            <w:shd w:val="clear" w:color="auto" w:fill="F2F2F2"/>
            <w:vAlign w:val="center"/>
          </w:tcPr>
          <w:p w14:paraId="2C1C1231"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1.4</w:t>
            </w:r>
          </w:p>
        </w:tc>
        <w:tc>
          <w:tcPr>
            <w:tcW w:w="3330" w:type="dxa"/>
            <w:shd w:val="clear" w:color="auto" w:fill="F2F2F2"/>
            <w:vAlign w:val="center"/>
          </w:tcPr>
          <w:p w14:paraId="4BF2B742"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Porcentaje de superficie bajo aprovechamiento sostenible forestal y de fauna silvestre con buen desempeño.</w:t>
            </w:r>
          </w:p>
        </w:tc>
        <w:tc>
          <w:tcPr>
            <w:tcW w:w="1154" w:type="dxa"/>
            <w:shd w:val="clear" w:color="auto" w:fill="F2F2F2"/>
            <w:vAlign w:val="center"/>
          </w:tcPr>
          <w:p w14:paraId="396D2BD1" w14:textId="702B3BC9"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95%</w:t>
            </w:r>
          </w:p>
        </w:tc>
        <w:tc>
          <w:tcPr>
            <w:tcW w:w="512" w:type="dxa"/>
            <w:shd w:val="clear" w:color="auto" w:fill="F2F2F2"/>
            <w:vAlign w:val="center"/>
          </w:tcPr>
          <w:p w14:paraId="2C36C200"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L1.6</w:t>
            </w:r>
          </w:p>
        </w:tc>
        <w:tc>
          <w:tcPr>
            <w:tcW w:w="4862" w:type="dxa"/>
            <w:shd w:val="clear" w:color="auto" w:fill="F2F2F2"/>
          </w:tcPr>
          <w:p w14:paraId="4BBD4201"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Fortalecer la protección y recuperación de ecosistemas forestales y otros ecosistemas de vegetación silvestre, así como las especies de fauna silvestre y sus hábitats</w:t>
            </w:r>
          </w:p>
        </w:tc>
        <w:tc>
          <w:tcPr>
            <w:tcW w:w="2384" w:type="dxa"/>
            <w:shd w:val="clear" w:color="auto" w:fill="F2F2F2"/>
            <w:vAlign w:val="center"/>
          </w:tcPr>
          <w:p w14:paraId="369A0F8F"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SERNANP, MINAM</w:t>
            </w:r>
          </w:p>
        </w:tc>
      </w:tr>
      <w:tr w:rsidR="00BC23B0" w:rsidRPr="00180F5C" w14:paraId="49545CEA" w14:textId="77777777" w:rsidTr="0072359D">
        <w:trPr>
          <w:trHeight w:val="80"/>
        </w:trPr>
        <w:tc>
          <w:tcPr>
            <w:tcW w:w="519" w:type="dxa"/>
            <w:vMerge/>
            <w:shd w:val="clear" w:color="auto" w:fill="F2F2F2"/>
            <w:vAlign w:val="center"/>
          </w:tcPr>
          <w:p w14:paraId="57A2468A"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2F2F2"/>
            <w:vAlign w:val="center"/>
          </w:tcPr>
          <w:p w14:paraId="0779086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val="restart"/>
            <w:shd w:val="clear" w:color="auto" w:fill="F2F2F2"/>
            <w:vAlign w:val="center"/>
          </w:tcPr>
          <w:p w14:paraId="49444351"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1.5</w:t>
            </w:r>
          </w:p>
        </w:tc>
        <w:tc>
          <w:tcPr>
            <w:tcW w:w="3330" w:type="dxa"/>
            <w:vMerge w:val="restart"/>
            <w:shd w:val="clear" w:color="auto" w:fill="F2F2F2"/>
            <w:vAlign w:val="center"/>
          </w:tcPr>
          <w:p w14:paraId="5AD7437B" w14:textId="0F527BCF" w:rsidR="00BC23B0" w:rsidRPr="00180F5C" w:rsidRDefault="0027682B">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 </w:t>
            </w:r>
            <w:r w:rsidR="001D48FA" w:rsidRPr="00180F5C">
              <w:rPr>
                <w:rFonts w:ascii="Arial Narrow" w:eastAsia="Arial Narrow" w:hAnsi="Arial Narrow" w:cs="Arial Narrow"/>
                <w:sz w:val="18"/>
                <w:szCs w:val="18"/>
              </w:rPr>
              <w:t>Número de especies de fauna silvestre bajo aprovechamiento sostenible</w:t>
            </w:r>
          </w:p>
        </w:tc>
        <w:tc>
          <w:tcPr>
            <w:tcW w:w="1154" w:type="dxa"/>
            <w:vMerge w:val="restart"/>
            <w:shd w:val="clear" w:color="auto" w:fill="F2F2F2"/>
            <w:vAlign w:val="center"/>
          </w:tcPr>
          <w:p w14:paraId="0F44A359" w14:textId="5F13F252" w:rsidR="00BC23B0" w:rsidRPr="00180F5C" w:rsidRDefault="0027682B">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7</w:t>
            </w:r>
            <w:r w:rsidR="001D48FA" w:rsidRPr="00180F5C">
              <w:rPr>
                <w:rFonts w:ascii="Arial Narrow" w:eastAsia="Arial Narrow" w:hAnsi="Arial Narrow" w:cs="Arial Narrow"/>
                <w:sz w:val="18"/>
                <w:szCs w:val="18"/>
              </w:rPr>
              <w:t>9 especies</w:t>
            </w:r>
          </w:p>
        </w:tc>
        <w:tc>
          <w:tcPr>
            <w:tcW w:w="512" w:type="dxa"/>
            <w:shd w:val="clear" w:color="auto" w:fill="F2F2F2"/>
            <w:vAlign w:val="center"/>
          </w:tcPr>
          <w:p w14:paraId="573B42C1"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L1.7</w:t>
            </w:r>
          </w:p>
        </w:tc>
        <w:tc>
          <w:tcPr>
            <w:tcW w:w="4862" w:type="dxa"/>
            <w:shd w:val="clear" w:color="auto" w:fill="F2F2F2"/>
          </w:tcPr>
          <w:p w14:paraId="177CD383"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Fomentar la conservación y aprovechamiento sostenible de la vicuña como una prioridad estratégica para el desarrollo sostenible de las poblaciones altoandinas.</w:t>
            </w:r>
          </w:p>
        </w:tc>
        <w:tc>
          <w:tcPr>
            <w:tcW w:w="2384" w:type="dxa"/>
            <w:shd w:val="clear" w:color="auto" w:fill="F2F2F2"/>
            <w:vAlign w:val="center"/>
          </w:tcPr>
          <w:p w14:paraId="2ACB038F"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SERNANP, MIDAGRI</w:t>
            </w:r>
          </w:p>
        </w:tc>
      </w:tr>
      <w:tr w:rsidR="00BC23B0" w:rsidRPr="00180F5C" w14:paraId="48DD945D" w14:textId="77777777" w:rsidTr="0072359D">
        <w:trPr>
          <w:trHeight w:val="690"/>
        </w:trPr>
        <w:tc>
          <w:tcPr>
            <w:tcW w:w="519" w:type="dxa"/>
            <w:vMerge/>
            <w:shd w:val="clear" w:color="auto" w:fill="F2F2F2"/>
            <w:vAlign w:val="center"/>
          </w:tcPr>
          <w:p w14:paraId="447D604A"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2F2F2"/>
            <w:vAlign w:val="center"/>
          </w:tcPr>
          <w:p w14:paraId="18E3C436"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shd w:val="clear" w:color="auto" w:fill="F2F2F2"/>
            <w:vAlign w:val="center"/>
          </w:tcPr>
          <w:p w14:paraId="74EB1079"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330" w:type="dxa"/>
            <w:vMerge/>
            <w:shd w:val="clear" w:color="auto" w:fill="F2F2F2"/>
            <w:vAlign w:val="center"/>
          </w:tcPr>
          <w:p w14:paraId="78E3EF62"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154" w:type="dxa"/>
            <w:vMerge/>
            <w:shd w:val="clear" w:color="auto" w:fill="F2F2F2"/>
            <w:vAlign w:val="center"/>
          </w:tcPr>
          <w:p w14:paraId="5B638580"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512" w:type="dxa"/>
            <w:shd w:val="clear" w:color="auto" w:fill="F2F2F2"/>
            <w:vAlign w:val="center"/>
          </w:tcPr>
          <w:p w14:paraId="140565EE" w14:textId="77777777" w:rsidR="00BC23B0" w:rsidRPr="00180F5C" w:rsidRDefault="008C165F">
            <w:pPr>
              <w:spacing w:after="0" w:line="240" w:lineRule="auto"/>
              <w:jc w:val="center"/>
              <w:rPr>
                <w:rFonts w:ascii="Arial Narrow" w:eastAsia="Arial Narrow" w:hAnsi="Arial Narrow" w:cs="Arial Narrow"/>
                <w:sz w:val="18"/>
                <w:szCs w:val="18"/>
              </w:rPr>
            </w:pPr>
            <w:hyperlink r:id="rId18">
              <w:r w:rsidR="001D48FA" w:rsidRPr="00180F5C">
                <w:rPr>
                  <w:rFonts w:ascii="Arial Narrow" w:eastAsia="Arial Narrow" w:hAnsi="Arial Narrow" w:cs="Arial Narrow"/>
                  <w:sz w:val="18"/>
                  <w:szCs w:val="18"/>
                </w:rPr>
                <w:t>L1.8</w:t>
              </w:r>
            </w:hyperlink>
          </w:p>
        </w:tc>
        <w:tc>
          <w:tcPr>
            <w:tcW w:w="4862" w:type="dxa"/>
            <w:shd w:val="clear" w:color="auto" w:fill="F2F2F2"/>
          </w:tcPr>
          <w:p w14:paraId="2E241A8D"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Incentivar el desarrollo de mecanismos de retribución por servicios ecosistémicos para la conservación, recuperación y uso sostenible de los ecosistemas forestales y otros ecosistemas de vegetación silvestre.</w:t>
            </w:r>
          </w:p>
        </w:tc>
        <w:tc>
          <w:tcPr>
            <w:tcW w:w="2384" w:type="dxa"/>
            <w:shd w:val="clear" w:color="auto" w:fill="F2F2F2"/>
            <w:vAlign w:val="center"/>
          </w:tcPr>
          <w:p w14:paraId="3A1B6AD1"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MINAM</w:t>
            </w:r>
          </w:p>
        </w:tc>
      </w:tr>
      <w:tr w:rsidR="00BC23B0" w:rsidRPr="00180F5C" w14:paraId="04075D97" w14:textId="77777777" w:rsidTr="0072359D">
        <w:trPr>
          <w:trHeight w:val="187"/>
        </w:trPr>
        <w:tc>
          <w:tcPr>
            <w:tcW w:w="519" w:type="dxa"/>
            <w:vMerge/>
            <w:shd w:val="clear" w:color="auto" w:fill="F2F2F2"/>
            <w:vAlign w:val="center"/>
          </w:tcPr>
          <w:p w14:paraId="779195B7"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2F2F2"/>
            <w:vAlign w:val="center"/>
          </w:tcPr>
          <w:p w14:paraId="272976D5"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shd w:val="clear" w:color="auto" w:fill="F2F2F2"/>
            <w:vAlign w:val="center"/>
          </w:tcPr>
          <w:p w14:paraId="7CC08BD6"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330" w:type="dxa"/>
            <w:vMerge/>
            <w:shd w:val="clear" w:color="auto" w:fill="F2F2F2"/>
            <w:vAlign w:val="center"/>
          </w:tcPr>
          <w:p w14:paraId="01C1955F"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154" w:type="dxa"/>
            <w:vMerge/>
            <w:shd w:val="clear" w:color="auto" w:fill="F2F2F2"/>
            <w:vAlign w:val="center"/>
          </w:tcPr>
          <w:p w14:paraId="7A8BFE1A"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512" w:type="dxa"/>
            <w:shd w:val="clear" w:color="auto" w:fill="F2F2F2"/>
            <w:vAlign w:val="center"/>
          </w:tcPr>
          <w:p w14:paraId="67A02C2C"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L1.9</w:t>
            </w:r>
          </w:p>
        </w:tc>
        <w:tc>
          <w:tcPr>
            <w:tcW w:w="4862" w:type="dxa"/>
            <w:shd w:val="clear" w:color="auto" w:fill="F2F2F2"/>
          </w:tcPr>
          <w:p w14:paraId="06CB8727"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Incrementar el cumplimiento de la legislación forestal y de fauna silvestre</w:t>
            </w:r>
            <w:r w:rsidRPr="00180F5C">
              <w:rPr>
                <w:rFonts w:ascii="Arial Narrow" w:eastAsia="Arial Narrow" w:hAnsi="Arial Narrow" w:cs="Arial Narrow"/>
                <w:sz w:val="14"/>
                <w:szCs w:val="14"/>
              </w:rPr>
              <w:t>.</w:t>
            </w:r>
          </w:p>
        </w:tc>
        <w:tc>
          <w:tcPr>
            <w:tcW w:w="2384" w:type="dxa"/>
            <w:shd w:val="clear" w:color="auto" w:fill="F2F2F2"/>
            <w:vAlign w:val="center"/>
          </w:tcPr>
          <w:p w14:paraId="490C9D9D"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OSINFOR, GORE</w:t>
            </w:r>
          </w:p>
        </w:tc>
      </w:tr>
      <w:tr w:rsidR="00BC23B0" w:rsidRPr="00180F5C" w14:paraId="56B172F9" w14:textId="77777777" w:rsidTr="0072359D">
        <w:trPr>
          <w:trHeight w:val="477"/>
        </w:trPr>
        <w:tc>
          <w:tcPr>
            <w:tcW w:w="519" w:type="dxa"/>
            <w:vMerge/>
            <w:shd w:val="clear" w:color="auto" w:fill="F2F2F2"/>
            <w:vAlign w:val="center"/>
          </w:tcPr>
          <w:p w14:paraId="299E1D42"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2F2F2"/>
            <w:vAlign w:val="center"/>
          </w:tcPr>
          <w:p w14:paraId="31D537AE"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shd w:val="clear" w:color="auto" w:fill="F2F2F2"/>
            <w:vAlign w:val="center"/>
          </w:tcPr>
          <w:p w14:paraId="5BC5EBB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330" w:type="dxa"/>
            <w:vMerge/>
            <w:shd w:val="clear" w:color="auto" w:fill="F2F2F2"/>
            <w:vAlign w:val="center"/>
          </w:tcPr>
          <w:p w14:paraId="52F0E60F"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154" w:type="dxa"/>
            <w:vMerge/>
            <w:shd w:val="clear" w:color="auto" w:fill="F2F2F2"/>
            <w:vAlign w:val="center"/>
          </w:tcPr>
          <w:p w14:paraId="7EB69CB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512" w:type="dxa"/>
            <w:shd w:val="clear" w:color="auto" w:fill="F2F2F2"/>
            <w:vAlign w:val="center"/>
          </w:tcPr>
          <w:p w14:paraId="3EA745CA"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L.10</w:t>
            </w:r>
          </w:p>
        </w:tc>
        <w:tc>
          <w:tcPr>
            <w:tcW w:w="4862" w:type="dxa"/>
            <w:shd w:val="clear" w:color="auto" w:fill="F2F2F2"/>
          </w:tcPr>
          <w:p w14:paraId="322D3578"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Reducir los niveles de tala ilegal, caza furtiva y del tráfico ilegal forestal y de fauna silvestre.</w:t>
            </w:r>
          </w:p>
        </w:tc>
        <w:tc>
          <w:tcPr>
            <w:tcW w:w="2384" w:type="dxa"/>
            <w:shd w:val="clear" w:color="auto" w:fill="F2F2F2"/>
            <w:vAlign w:val="center"/>
          </w:tcPr>
          <w:p w14:paraId="0B690354" w14:textId="16B06E82"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GORE, Ministerio Publico,</w:t>
            </w:r>
            <w:r w:rsidR="0025130A" w:rsidRPr="00180F5C">
              <w:rPr>
                <w:rFonts w:ascii="Arial Narrow" w:eastAsia="Arial Narrow" w:hAnsi="Arial Narrow" w:cs="Arial Narrow"/>
                <w:sz w:val="18"/>
                <w:szCs w:val="18"/>
              </w:rPr>
              <w:t xml:space="preserve"> MININTER</w:t>
            </w:r>
          </w:p>
        </w:tc>
      </w:tr>
      <w:tr w:rsidR="00BC23B0" w:rsidRPr="00180F5C" w14:paraId="6CBEB54D" w14:textId="77777777" w:rsidTr="0072359D">
        <w:trPr>
          <w:trHeight w:val="70"/>
        </w:trPr>
        <w:tc>
          <w:tcPr>
            <w:tcW w:w="519" w:type="dxa"/>
            <w:vMerge/>
            <w:shd w:val="clear" w:color="auto" w:fill="F2F2F2"/>
            <w:vAlign w:val="center"/>
          </w:tcPr>
          <w:p w14:paraId="7094A2E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2F2F2"/>
            <w:vAlign w:val="center"/>
          </w:tcPr>
          <w:p w14:paraId="113A8011"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shd w:val="clear" w:color="auto" w:fill="F2F2F2"/>
            <w:vAlign w:val="center"/>
          </w:tcPr>
          <w:p w14:paraId="0C4FC14E"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330" w:type="dxa"/>
            <w:vMerge/>
            <w:shd w:val="clear" w:color="auto" w:fill="F2F2F2"/>
            <w:vAlign w:val="center"/>
          </w:tcPr>
          <w:p w14:paraId="6AB7787E"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154" w:type="dxa"/>
            <w:vMerge/>
            <w:shd w:val="clear" w:color="auto" w:fill="F2F2F2"/>
            <w:vAlign w:val="center"/>
          </w:tcPr>
          <w:p w14:paraId="1B966B9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512" w:type="dxa"/>
            <w:shd w:val="clear" w:color="auto" w:fill="F2F2F2"/>
            <w:vAlign w:val="center"/>
          </w:tcPr>
          <w:p w14:paraId="74AA5652" w14:textId="77777777" w:rsidR="00BC23B0" w:rsidRPr="00180F5C" w:rsidRDefault="001D48FA">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L.11</w:t>
            </w:r>
          </w:p>
        </w:tc>
        <w:tc>
          <w:tcPr>
            <w:tcW w:w="4862" w:type="dxa"/>
            <w:shd w:val="clear" w:color="auto" w:fill="F2F2F2"/>
          </w:tcPr>
          <w:p w14:paraId="45BE7928" w14:textId="102C0220" w:rsidR="00BC23B0" w:rsidRPr="00180F5C" w:rsidRDefault="003114B3">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Desarrollar programas de fortalecimiento de capacidades para la gestión eficiente del uso del territorio en los ecosistemas forestales y otros ecosistemas de vegetación silvestre</w:t>
            </w:r>
            <w:r w:rsidR="001D48FA" w:rsidRPr="00180F5C">
              <w:rPr>
                <w:rFonts w:ascii="Arial Narrow" w:eastAsia="Arial Narrow" w:hAnsi="Arial Narrow" w:cs="Arial Narrow"/>
                <w:sz w:val="18"/>
                <w:szCs w:val="18"/>
              </w:rPr>
              <w:t>.</w:t>
            </w:r>
          </w:p>
          <w:p w14:paraId="373AC6A1" w14:textId="77777777" w:rsidR="00BC23B0" w:rsidRPr="00180F5C" w:rsidRDefault="00BC23B0">
            <w:pPr>
              <w:spacing w:after="0" w:line="240" w:lineRule="auto"/>
              <w:rPr>
                <w:rFonts w:ascii="Arial Narrow" w:eastAsia="Arial Narrow" w:hAnsi="Arial Narrow" w:cs="Arial Narrow"/>
                <w:sz w:val="18"/>
                <w:szCs w:val="18"/>
              </w:rPr>
            </w:pPr>
          </w:p>
        </w:tc>
        <w:tc>
          <w:tcPr>
            <w:tcW w:w="2384" w:type="dxa"/>
            <w:shd w:val="clear" w:color="auto" w:fill="F2F2F2"/>
            <w:vAlign w:val="center"/>
          </w:tcPr>
          <w:p w14:paraId="64E2D2D2"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MINAM, MIDAGRI</w:t>
            </w:r>
          </w:p>
        </w:tc>
      </w:tr>
      <w:tr w:rsidR="00EE4D45" w:rsidRPr="008C165F" w14:paraId="268E250D" w14:textId="77777777" w:rsidTr="0072359D">
        <w:trPr>
          <w:trHeight w:val="147"/>
        </w:trPr>
        <w:tc>
          <w:tcPr>
            <w:tcW w:w="519" w:type="dxa"/>
            <w:vMerge w:val="restart"/>
            <w:shd w:val="clear" w:color="auto" w:fill="FFFFFF"/>
            <w:vAlign w:val="center"/>
          </w:tcPr>
          <w:p w14:paraId="6B3E4434"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OP02</w:t>
            </w:r>
          </w:p>
        </w:tc>
        <w:tc>
          <w:tcPr>
            <w:tcW w:w="1273" w:type="dxa"/>
            <w:vMerge w:val="restart"/>
            <w:shd w:val="clear" w:color="auto" w:fill="FFFFFF"/>
            <w:vAlign w:val="center"/>
          </w:tcPr>
          <w:p w14:paraId="4ECB7B32"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Incrementar la productividad en el aprovechamiento sostenible de los ecosistemas forestales, otros ecosistemas de vegetación silvestre y de la fauna silvestre</w:t>
            </w:r>
          </w:p>
        </w:tc>
        <w:tc>
          <w:tcPr>
            <w:tcW w:w="420" w:type="dxa"/>
            <w:shd w:val="clear" w:color="auto" w:fill="auto"/>
            <w:vAlign w:val="center"/>
          </w:tcPr>
          <w:p w14:paraId="6F421430"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2.1</w:t>
            </w:r>
          </w:p>
        </w:tc>
        <w:tc>
          <w:tcPr>
            <w:tcW w:w="3330" w:type="dxa"/>
            <w:shd w:val="clear" w:color="auto" w:fill="FFFFFF"/>
            <w:vAlign w:val="center"/>
          </w:tcPr>
          <w:p w14:paraId="550D6C46" w14:textId="0430E2E3" w:rsidR="00EE4D45" w:rsidRPr="00180F5C" w:rsidRDefault="00EE4D45" w:rsidP="00EE4D45">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Variación porcentual de la</w:t>
            </w:r>
            <w:r w:rsidRPr="00180F5C">
              <w:rPr>
                <w:rFonts w:ascii="Arial Narrow" w:eastAsia="Arial Narrow" w:hAnsi="Arial Narrow" w:cs="Arial Narrow"/>
                <w:sz w:val="18"/>
                <w:szCs w:val="18"/>
              </w:rPr>
              <w:t xml:space="preserve"> </w:t>
            </w:r>
            <w:r>
              <w:rPr>
                <w:rFonts w:ascii="Arial Narrow" w:eastAsia="Arial Narrow" w:hAnsi="Arial Narrow" w:cs="Arial Narrow"/>
                <w:sz w:val="18"/>
                <w:szCs w:val="18"/>
              </w:rPr>
              <w:t>p</w:t>
            </w:r>
            <w:r w:rsidRPr="00180F5C">
              <w:rPr>
                <w:rFonts w:ascii="Arial Narrow" w:eastAsia="Arial Narrow" w:hAnsi="Arial Narrow" w:cs="Arial Narrow"/>
                <w:sz w:val="18"/>
                <w:szCs w:val="18"/>
              </w:rPr>
              <w:t>roductividad del bosque en la producción de madera</w:t>
            </w:r>
          </w:p>
        </w:tc>
        <w:tc>
          <w:tcPr>
            <w:tcW w:w="1154" w:type="dxa"/>
            <w:shd w:val="clear" w:color="auto" w:fill="FFFFFF"/>
            <w:vAlign w:val="center"/>
          </w:tcPr>
          <w:p w14:paraId="7EFF9690" w14:textId="01C6D021" w:rsidR="00EE4D45" w:rsidRPr="00180F5C" w:rsidRDefault="00EE4D45" w:rsidP="00EE4D45">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 xml:space="preserve">32% </w:t>
            </w:r>
          </w:p>
        </w:tc>
        <w:tc>
          <w:tcPr>
            <w:tcW w:w="512" w:type="dxa"/>
            <w:shd w:val="clear" w:color="auto" w:fill="FFFFFF"/>
            <w:vAlign w:val="center"/>
          </w:tcPr>
          <w:p w14:paraId="2E400A0D"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L2.1</w:t>
            </w:r>
          </w:p>
        </w:tc>
        <w:tc>
          <w:tcPr>
            <w:tcW w:w="4862" w:type="dxa"/>
            <w:shd w:val="clear" w:color="auto" w:fill="auto"/>
          </w:tcPr>
          <w:p w14:paraId="69CE5263"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Mejorar la formación académica y laboral de acuerdo a las necesidades de las actividades forestales y de fauna silvestre y las exigencias del mercado.</w:t>
            </w:r>
          </w:p>
        </w:tc>
        <w:tc>
          <w:tcPr>
            <w:tcW w:w="2384" w:type="dxa"/>
            <w:shd w:val="clear" w:color="auto" w:fill="auto"/>
            <w:vAlign w:val="center"/>
          </w:tcPr>
          <w:p w14:paraId="2B3B8C9D" w14:textId="77777777" w:rsidR="00EE4D45" w:rsidRPr="00180F5C" w:rsidRDefault="00EE4D45" w:rsidP="00EE4D45">
            <w:pPr>
              <w:spacing w:after="0" w:line="240" w:lineRule="auto"/>
              <w:rPr>
                <w:rFonts w:ascii="Arial Narrow" w:eastAsia="Arial Narrow" w:hAnsi="Arial Narrow" w:cs="Arial Narrow"/>
                <w:sz w:val="18"/>
                <w:szCs w:val="18"/>
                <w:lang w:val="en-US"/>
              </w:rPr>
            </w:pPr>
            <w:r w:rsidRPr="00180F5C">
              <w:rPr>
                <w:rFonts w:ascii="Arial Narrow" w:eastAsia="Arial Narrow" w:hAnsi="Arial Narrow" w:cs="Arial Narrow"/>
                <w:sz w:val="18"/>
                <w:szCs w:val="18"/>
                <w:lang w:val="en-US"/>
              </w:rPr>
              <w:t xml:space="preserve">SERFOR, MINAM,  GORE, ITP (CITE </w:t>
            </w:r>
            <w:proofErr w:type="spellStart"/>
            <w:r w:rsidRPr="00180F5C">
              <w:rPr>
                <w:rFonts w:ascii="Arial Narrow" w:eastAsia="Arial Narrow" w:hAnsi="Arial Narrow" w:cs="Arial Narrow"/>
                <w:sz w:val="18"/>
                <w:szCs w:val="18"/>
                <w:lang w:val="en-US"/>
              </w:rPr>
              <w:t>forestal</w:t>
            </w:r>
            <w:proofErr w:type="spellEnd"/>
            <w:r w:rsidRPr="00180F5C">
              <w:rPr>
                <w:rFonts w:ascii="Arial Narrow" w:eastAsia="Arial Narrow" w:hAnsi="Arial Narrow" w:cs="Arial Narrow"/>
                <w:sz w:val="18"/>
                <w:szCs w:val="18"/>
                <w:lang w:val="en-US"/>
              </w:rPr>
              <w:t xml:space="preserve"> y </w:t>
            </w:r>
            <w:proofErr w:type="spellStart"/>
            <w:r w:rsidRPr="00180F5C">
              <w:rPr>
                <w:rFonts w:ascii="Arial Narrow" w:eastAsia="Arial Narrow" w:hAnsi="Arial Narrow" w:cs="Arial Narrow"/>
                <w:sz w:val="18"/>
                <w:szCs w:val="18"/>
                <w:lang w:val="en-US"/>
              </w:rPr>
              <w:t>CITEmadera</w:t>
            </w:r>
            <w:proofErr w:type="spellEnd"/>
            <w:r w:rsidRPr="00180F5C">
              <w:rPr>
                <w:rFonts w:ascii="Arial Narrow" w:eastAsia="Arial Narrow" w:hAnsi="Arial Narrow" w:cs="Arial Narrow"/>
                <w:sz w:val="18"/>
                <w:szCs w:val="18"/>
                <w:lang w:val="en-US"/>
              </w:rPr>
              <w:t xml:space="preserve">), </w:t>
            </w:r>
          </w:p>
        </w:tc>
      </w:tr>
      <w:tr w:rsidR="00EE4D45" w:rsidRPr="00180F5C" w14:paraId="211B94B0" w14:textId="77777777" w:rsidTr="0072359D">
        <w:trPr>
          <w:trHeight w:val="424"/>
        </w:trPr>
        <w:tc>
          <w:tcPr>
            <w:tcW w:w="519" w:type="dxa"/>
            <w:vMerge/>
            <w:shd w:val="clear" w:color="auto" w:fill="FFFFFF"/>
            <w:vAlign w:val="center"/>
          </w:tcPr>
          <w:p w14:paraId="3630182C"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lang w:val="en-US"/>
              </w:rPr>
            </w:pPr>
          </w:p>
        </w:tc>
        <w:tc>
          <w:tcPr>
            <w:tcW w:w="1273" w:type="dxa"/>
            <w:vMerge/>
            <w:shd w:val="clear" w:color="auto" w:fill="FFFFFF"/>
            <w:vAlign w:val="center"/>
          </w:tcPr>
          <w:p w14:paraId="6E1C2F84"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lang w:val="en-US"/>
              </w:rPr>
            </w:pPr>
          </w:p>
        </w:tc>
        <w:tc>
          <w:tcPr>
            <w:tcW w:w="420" w:type="dxa"/>
            <w:vMerge w:val="restart"/>
            <w:shd w:val="clear" w:color="auto" w:fill="auto"/>
            <w:vAlign w:val="center"/>
          </w:tcPr>
          <w:p w14:paraId="4A57CB7F"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2.2</w:t>
            </w:r>
          </w:p>
        </w:tc>
        <w:tc>
          <w:tcPr>
            <w:tcW w:w="3330" w:type="dxa"/>
            <w:vMerge w:val="restart"/>
            <w:shd w:val="clear" w:color="auto" w:fill="FFFFFF"/>
            <w:vAlign w:val="center"/>
          </w:tcPr>
          <w:p w14:paraId="25269A62" w14:textId="4A8774DF"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Cantidad de exportaciones de bienes de la cadena de valor forestal y de fauna silvestre</w:t>
            </w:r>
          </w:p>
        </w:tc>
        <w:tc>
          <w:tcPr>
            <w:tcW w:w="1154" w:type="dxa"/>
            <w:vMerge w:val="restart"/>
            <w:shd w:val="clear" w:color="auto" w:fill="FFFFFF"/>
            <w:vAlign w:val="center"/>
          </w:tcPr>
          <w:p w14:paraId="54FD73DF" w14:textId="439B97D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772.4 millones de dólares</w:t>
            </w:r>
            <w:r w:rsidRPr="00180F5C">
              <w:rPr>
                <w:rStyle w:val="Refdenotaalpie"/>
                <w:rFonts w:ascii="Arial Narrow" w:eastAsia="Arial Narrow" w:hAnsi="Arial Narrow" w:cs="Arial Narrow"/>
                <w:sz w:val="18"/>
                <w:szCs w:val="18"/>
              </w:rPr>
              <w:footnoteReference w:id="10"/>
            </w:r>
          </w:p>
        </w:tc>
        <w:tc>
          <w:tcPr>
            <w:tcW w:w="512" w:type="dxa"/>
            <w:shd w:val="clear" w:color="auto" w:fill="FFFFFF"/>
            <w:vAlign w:val="center"/>
          </w:tcPr>
          <w:p w14:paraId="1A531CCA"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L2.2</w:t>
            </w:r>
          </w:p>
        </w:tc>
        <w:tc>
          <w:tcPr>
            <w:tcW w:w="4862" w:type="dxa"/>
            <w:shd w:val="clear" w:color="auto" w:fill="auto"/>
          </w:tcPr>
          <w:p w14:paraId="01841EA5"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Incrementar el acceso a financiamiento e incentivos para el desarrollo de las actividades forestales y de fauna silvestre.</w:t>
            </w:r>
          </w:p>
        </w:tc>
        <w:tc>
          <w:tcPr>
            <w:tcW w:w="2384" w:type="dxa"/>
            <w:shd w:val="clear" w:color="auto" w:fill="auto"/>
            <w:vAlign w:val="center"/>
          </w:tcPr>
          <w:p w14:paraId="44984854"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MIDAGRI, MEF (Fondo Crecer),  AGROBANCO, INIA,  PRODUCE</w:t>
            </w:r>
          </w:p>
        </w:tc>
      </w:tr>
      <w:tr w:rsidR="00EE4D45" w:rsidRPr="00180F5C" w14:paraId="00A9F4E3" w14:textId="77777777" w:rsidTr="0072359D">
        <w:trPr>
          <w:trHeight w:val="70"/>
        </w:trPr>
        <w:tc>
          <w:tcPr>
            <w:tcW w:w="519" w:type="dxa"/>
            <w:vMerge/>
            <w:shd w:val="clear" w:color="auto" w:fill="FFFFFF"/>
            <w:vAlign w:val="center"/>
          </w:tcPr>
          <w:p w14:paraId="3A23DE88"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FFFFF"/>
            <w:vAlign w:val="center"/>
          </w:tcPr>
          <w:p w14:paraId="0D1CE2E6"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shd w:val="clear" w:color="auto" w:fill="auto"/>
            <w:vAlign w:val="center"/>
          </w:tcPr>
          <w:p w14:paraId="28393CB7"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330" w:type="dxa"/>
            <w:vMerge/>
            <w:shd w:val="clear" w:color="auto" w:fill="FFFFFF"/>
            <w:vAlign w:val="center"/>
          </w:tcPr>
          <w:p w14:paraId="36DB03EF"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154" w:type="dxa"/>
            <w:vMerge/>
            <w:shd w:val="clear" w:color="auto" w:fill="FFFFFF"/>
            <w:vAlign w:val="center"/>
          </w:tcPr>
          <w:p w14:paraId="0B32BE4C"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512" w:type="dxa"/>
            <w:shd w:val="clear" w:color="auto" w:fill="FFFFFF"/>
            <w:vAlign w:val="center"/>
          </w:tcPr>
          <w:p w14:paraId="34BB0E40"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L2.3</w:t>
            </w:r>
          </w:p>
        </w:tc>
        <w:tc>
          <w:tcPr>
            <w:tcW w:w="4862" w:type="dxa"/>
            <w:shd w:val="clear" w:color="auto" w:fill="auto"/>
          </w:tcPr>
          <w:p w14:paraId="071E8046"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Mejorar la infraestructura, equipamiento y servicios para las actividades forestales y de fauna silvestre.</w:t>
            </w:r>
          </w:p>
        </w:tc>
        <w:tc>
          <w:tcPr>
            <w:tcW w:w="2384" w:type="dxa"/>
            <w:shd w:val="clear" w:color="auto" w:fill="auto"/>
            <w:vAlign w:val="center"/>
          </w:tcPr>
          <w:p w14:paraId="382BBACC"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SERFOR, PRODUCE, </w:t>
            </w:r>
            <w:proofErr w:type="spellStart"/>
            <w:r w:rsidRPr="00180F5C">
              <w:rPr>
                <w:rFonts w:ascii="Arial Narrow" w:eastAsia="Arial Narrow" w:hAnsi="Arial Narrow" w:cs="Arial Narrow"/>
                <w:sz w:val="18"/>
                <w:szCs w:val="18"/>
              </w:rPr>
              <w:t>GOREs</w:t>
            </w:r>
            <w:proofErr w:type="spellEnd"/>
          </w:p>
        </w:tc>
      </w:tr>
      <w:tr w:rsidR="00EE4D45" w:rsidRPr="008C165F" w14:paraId="37D83347" w14:textId="77777777" w:rsidTr="0072359D">
        <w:trPr>
          <w:trHeight w:val="250"/>
        </w:trPr>
        <w:tc>
          <w:tcPr>
            <w:tcW w:w="519" w:type="dxa"/>
            <w:vMerge/>
            <w:shd w:val="clear" w:color="auto" w:fill="FFFFFF"/>
            <w:vAlign w:val="center"/>
          </w:tcPr>
          <w:p w14:paraId="1324549A"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FFFFF"/>
            <w:vAlign w:val="center"/>
          </w:tcPr>
          <w:p w14:paraId="73CE4AE5"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shd w:val="clear" w:color="auto" w:fill="auto"/>
            <w:vAlign w:val="center"/>
          </w:tcPr>
          <w:p w14:paraId="4C1C2C50" w14:textId="1428BADD" w:rsidR="00EE4D45" w:rsidRPr="00180F5C" w:rsidRDefault="00EE4D45" w:rsidP="00EE4D45">
            <w:pPr>
              <w:spacing w:after="0" w:line="240" w:lineRule="auto"/>
              <w:jc w:val="center"/>
              <w:rPr>
                <w:rFonts w:ascii="Arial Narrow" w:eastAsia="Arial Narrow" w:hAnsi="Arial Narrow" w:cs="Arial Narrow"/>
                <w:sz w:val="18"/>
                <w:szCs w:val="18"/>
              </w:rPr>
            </w:pPr>
          </w:p>
        </w:tc>
        <w:tc>
          <w:tcPr>
            <w:tcW w:w="3330" w:type="dxa"/>
            <w:vMerge/>
            <w:shd w:val="clear" w:color="auto" w:fill="auto"/>
            <w:vAlign w:val="center"/>
          </w:tcPr>
          <w:p w14:paraId="6FDCD7B2" w14:textId="017C2F21" w:rsidR="00EE4D45" w:rsidRPr="00180F5C" w:rsidRDefault="00EE4D45" w:rsidP="00EE4D45">
            <w:pPr>
              <w:spacing w:after="0" w:line="240" w:lineRule="auto"/>
              <w:rPr>
                <w:rFonts w:ascii="Arial Narrow" w:eastAsia="Arial Narrow" w:hAnsi="Arial Narrow" w:cs="Arial Narrow"/>
                <w:sz w:val="18"/>
                <w:szCs w:val="18"/>
              </w:rPr>
            </w:pPr>
          </w:p>
        </w:tc>
        <w:tc>
          <w:tcPr>
            <w:tcW w:w="1154" w:type="dxa"/>
            <w:vMerge/>
            <w:shd w:val="clear" w:color="auto" w:fill="FFFFFF"/>
            <w:vAlign w:val="center"/>
          </w:tcPr>
          <w:p w14:paraId="064BB151" w14:textId="236F577E" w:rsidR="00EE4D45" w:rsidRPr="00180F5C" w:rsidRDefault="00EE4D45" w:rsidP="00EE4D45">
            <w:pPr>
              <w:spacing w:after="0" w:line="240" w:lineRule="auto"/>
              <w:jc w:val="center"/>
              <w:rPr>
                <w:rFonts w:ascii="Arial Narrow" w:eastAsia="Arial Narrow" w:hAnsi="Arial Narrow" w:cs="Arial Narrow"/>
                <w:sz w:val="18"/>
                <w:szCs w:val="18"/>
              </w:rPr>
            </w:pPr>
          </w:p>
        </w:tc>
        <w:tc>
          <w:tcPr>
            <w:tcW w:w="512" w:type="dxa"/>
            <w:shd w:val="clear" w:color="auto" w:fill="FFFFFF"/>
            <w:vAlign w:val="center"/>
          </w:tcPr>
          <w:p w14:paraId="20DE2866"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L2.4</w:t>
            </w:r>
          </w:p>
        </w:tc>
        <w:tc>
          <w:tcPr>
            <w:tcW w:w="4862" w:type="dxa"/>
            <w:shd w:val="clear" w:color="auto" w:fill="auto"/>
          </w:tcPr>
          <w:p w14:paraId="05C09ED6"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Incrementar la generación de investigaciones e innovación, así como el desarrollo y transferencia de tecnologías en materia forestal y de fauna silvestre, y sus microorganismos asociados, incluyendo sus recursos genéticos.</w:t>
            </w:r>
          </w:p>
        </w:tc>
        <w:tc>
          <w:tcPr>
            <w:tcW w:w="2384" w:type="dxa"/>
            <w:vMerge w:val="restart"/>
            <w:shd w:val="clear" w:color="auto" w:fill="auto"/>
            <w:vAlign w:val="center"/>
          </w:tcPr>
          <w:p w14:paraId="499A19AF" w14:textId="77777777" w:rsidR="00EE4D45" w:rsidRPr="00180F5C" w:rsidRDefault="00EE4D45" w:rsidP="00EE4D45">
            <w:pPr>
              <w:spacing w:after="0" w:line="240" w:lineRule="auto"/>
              <w:rPr>
                <w:rFonts w:ascii="Arial Narrow" w:eastAsia="Arial Narrow" w:hAnsi="Arial Narrow" w:cs="Arial Narrow"/>
                <w:sz w:val="18"/>
                <w:szCs w:val="18"/>
                <w:lang w:val="en-US"/>
              </w:rPr>
            </w:pPr>
            <w:r w:rsidRPr="00180F5C">
              <w:rPr>
                <w:rFonts w:ascii="Arial Narrow" w:eastAsia="Arial Narrow" w:hAnsi="Arial Narrow" w:cs="Arial Narrow"/>
                <w:sz w:val="18"/>
                <w:szCs w:val="18"/>
                <w:lang w:val="en-US"/>
              </w:rPr>
              <w:t>SERFOR, MINAM, SERNANP, INIA,  IIAP, CONCYTEC, GOREs, ITP (</w:t>
            </w:r>
            <w:proofErr w:type="spellStart"/>
            <w:r w:rsidRPr="00180F5C">
              <w:rPr>
                <w:rFonts w:ascii="Arial Narrow" w:eastAsia="Arial Narrow" w:hAnsi="Arial Narrow" w:cs="Arial Narrow"/>
                <w:sz w:val="18"/>
                <w:szCs w:val="18"/>
                <w:lang w:val="en-US"/>
              </w:rPr>
              <w:t>CITEmadera</w:t>
            </w:r>
            <w:proofErr w:type="spellEnd"/>
            <w:r w:rsidRPr="00180F5C">
              <w:rPr>
                <w:rFonts w:ascii="Arial Narrow" w:eastAsia="Arial Narrow" w:hAnsi="Arial Narrow" w:cs="Arial Narrow"/>
                <w:sz w:val="18"/>
                <w:szCs w:val="18"/>
                <w:lang w:val="en-US"/>
              </w:rPr>
              <w:t>)</w:t>
            </w:r>
          </w:p>
        </w:tc>
      </w:tr>
      <w:tr w:rsidR="00EE4D45" w:rsidRPr="00180F5C" w14:paraId="05666BF5" w14:textId="77777777" w:rsidTr="0072359D">
        <w:trPr>
          <w:trHeight w:val="330"/>
        </w:trPr>
        <w:tc>
          <w:tcPr>
            <w:tcW w:w="519" w:type="dxa"/>
            <w:vMerge/>
            <w:shd w:val="clear" w:color="auto" w:fill="FFFFFF"/>
            <w:vAlign w:val="center"/>
          </w:tcPr>
          <w:p w14:paraId="7C34096D"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lang w:val="en-US"/>
              </w:rPr>
            </w:pPr>
          </w:p>
        </w:tc>
        <w:tc>
          <w:tcPr>
            <w:tcW w:w="1273" w:type="dxa"/>
            <w:vMerge/>
            <w:shd w:val="clear" w:color="auto" w:fill="FFFFFF"/>
            <w:vAlign w:val="center"/>
          </w:tcPr>
          <w:p w14:paraId="735A843E"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lang w:val="en-US"/>
              </w:rPr>
            </w:pPr>
          </w:p>
        </w:tc>
        <w:tc>
          <w:tcPr>
            <w:tcW w:w="420" w:type="dxa"/>
            <w:vMerge w:val="restart"/>
            <w:shd w:val="clear" w:color="auto" w:fill="auto"/>
            <w:vAlign w:val="center"/>
          </w:tcPr>
          <w:p w14:paraId="72904338" w14:textId="419B6C0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2.3</w:t>
            </w:r>
          </w:p>
        </w:tc>
        <w:tc>
          <w:tcPr>
            <w:tcW w:w="3330" w:type="dxa"/>
            <w:vMerge w:val="restart"/>
            <w:shd w:val="clear" w:color="auto" w:fill="auto"/>
            <w:vAlign w:val="center"/>
          </w:tcPr>
          <w:p w14:paraId="236FAF8F" w14:textId="4CB7C72E"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Porcentaje de contribución de las actividades y los productos extraídos del bosque al PBI</w:t>
            </w:r>
          </w:p>
        </w:tc>
        <w:tc>
          <w:tcPr>
            <w:tcW w:w="1154" w:type="dxa"/>
            <w:vMerge w:val="restart"/>
            <w:shd w:val="clear" w:color="auto" w:fill="FFFFFF"/>
            <w:vAlign w:val="center"/>
          </w:tcPr>
          <w:p w14:paraId="0EAED04D" w14:textId="5112B61A"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1.1 %</w:t>
            </w:r>
          </w:p>
        </w:tc>
        <w:tc>
          <w:tcPr>
            <w:tcW w:w="512" w:type="dxa"/>
            <w:shd w:val="clear" w:color="auto" w:fill="FFFFFF"/>
            <w:vAlign w:val="center"/>
          </w:tcPr>
          <w:p w14:paraId="6379DB29"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L2.5</w:t>
            </w:r>
          </w:p>
        </w:tc>
        <w:tc>
          <w:tcPr>
            <w:tcW w:w="4862" w:type="dxa"/>
            <w:shd w:val="clear" w:color="auto" w:fill="auto"/>
          </w:tcPr>
          <w:p w14:paraId="54D98EC8"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Lograr el aprovechamiento de nuevas especies forestales y de fauna silvestre con potencial para el mercado nacional e internacional.</w:t>
            </w:r>
          </w:p>
        </w:tc>
        <w:tc>
          <w:tcPr>
            <w:tcW w:w="2384" w:type="dxa"/>
            <w:vMerge/>
            <w:shd w:val="clear" w:color="auto" w:fill="auto"/>
            <w:vAlign w:val="center"/>
          </w:tcPr>
          <w:p w14:paraId="39477529"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r>
      <w:tr w:rsidR="00EE4D45" w:rsidRPr="00180F5C" w14:paraId="510CFCD0" w14:textId="77777777" w:rsidTr="0072359D">
        <w:trPr>
          <w:trHeight w:val="330"/>
        </w:trPr>
        <w:tc>
          <w:tcPr>
            <w:tcW w:w="519" w:type="dxa"/>
            <w:vMerge/>
            <w:shd w:val="clear" w:color="auto" w:fill="FFFFFF"/>
            <w:vAlign w:val="center"/>
          </w:tcPr>
          <w:p w14:paraId="4548431C"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FFFFF"/>
            <w:vAlign w:val="center"/>
          </w:tcPr>
          <w:p w14:paraId="0043705A"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shd w:val="clear" w:color="auto" w:fill="auto"/>
            <w:vAlign w:val="center"/>
          </w:tcPr>
          <w:p w14:paraId="3639E4BE"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330" w:type="dxa"/>
            <w:vMerge/>
            <w:shd w:val="clear" w:color="auto" w:fill="auto"/>
            <w:vAlign w:val="center"/>
          </w:tcPr>
          <w:p w14:paraId="660921C4"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154" w:type="dxa"/>
            <w:vMerge/>
            <w:shd w:val="clear" w:color="auto" w:fill="FFFFFF"/>
            <w:vAlign w:val="center"/>
          </w:tcPr>
          <w:p w14:paraId="07615524"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512" w:type="dxa"/>
            <w:shd w:val="clear" w:color="auto" w:fill="FFFFFF"/>
            <w:vAlign w:val="center"/>
          </w:tcPr>
          <w:p w14:paraId="3C0C0000"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L2.6</w:t>
            </w:r>
          </w:p>
        </w:tc>
        <w:tc>
          <w:tcPr>
            <w:tcW w:w="4862" w:type="dxa"/>
            <w:shd w:val="clear" w:color="auto" w:fill="auto"/>
          </w:tcPr>
          <w:p w14:paraId="3368C323"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Incrementar el comercio nacional e internacional de especímenes, productos y subproductos de flora y fauna silvestre provenientes de actividades de aprovechamiento autorizadas.</w:t>
            </w:r>
          </w:p>
        </w:tc>
        <w:tc>
          <w:tcPr>
            <w:tcW w:w="2384" w:type="dxa"/>
            <w:vAlign w:val="center"/>
          </w:tcPr>
          <w:p w14:paraId="5512E5F6"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MINCETUR, SERNANP</w:t>
            </w:r>
          </w:p>
        </w:tc>
      </w:tr>
      <w:tr w:rsidR="00EE4D45" w:rsidRPr="00180F5C" w14:paraId="493D57D0" w14:textId="77777777" w:rsidTr="0072359D">
        <w:trPr>
          <w:trHeight w:val="70"/>
        </w:trPr>
        <w:tc>
          <w:tcPr>
            <w:tcW w:w="519" w:type="dxa"/>
            <w:vMerge w:val="restart"/>
            <w:shd w:val="clear" w:color="auto" w:fill="FFF2CC"/>
            <w:vAlign w:val="center"/>
          </w:tcPr>
          <w:p w14:paraId="7A4B875C"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OP03</w:t>
            </w:r>
          </w:p>
        </w:tc>
        <w:tc>
          <w:tcPr>
            <w:tcW w:w="1273" w:type="dxa"/>
            <w:vMerge w:val="restart"/>
            <w:shd w:val="clear" w:color="auto" w:fill="FFF2CC"/>
            <w:vAlign w:val="center"/>
          </w:tcPr>
          <w:p w14:paraId="3E94BF6B"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Fortalecer la gobernanza forestal y de fauna silvestre</w:t>
            </w:r>
          </w:p>
        </w:tc>
        <w:tc>
          <w:tcPr>
            <w:tcW w:w="420" w:type="dxa"/>
            <w:vMerge w:val="restart"/>
            <w:shd w:val="clear" w:color="auto" w:fill="FFF2CC"/>
            <w:vAlign w:val="center"/>
          </w:tcPr>
          <w:p w14:paraId="6B805465"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3.1</w:t>
            </w:r>
          </w:p>
        </w:tc>
        <w:tc>
          <w:tcPr>
            <w:tcW w:w="3330" w:type="dxa"/>
            <w:vMerge w:val="restart"/>
            <w:shd w:val="clear" w:color="auto" w:fill="FFF2CC"/>
            <w:vAlign w:val="center"/>
          </w:tcPr>
          <w:p w14:paraId="35328F71" w14:textId="55E0D63D"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Porcentaje de percepción positiva de los usuarios forestales y de fauna silvestre respecto a los servicios que recibe </w:t>
            </w:r>
          </w:p>
        </w:tc>
        <w:tc>
          <w:tcPr>
            <w:tcW w:w="1154" w:type="dxa"/>
            <w:vMerge w:val="restart"/>
            <w:shd w:val="clear" w:color="auto" w:fill="FFF2CC"/>
            <w:vAlign w:val="center"/>
          </w:tcPr>
          <w:p w14:paraId="6FB5B97D"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96%</w:t>
            </w:r>
          </w:p>
        </w:tc>
        <w:tc>
          <w:tcPr>
            <w:tcW w:w="512" w:type="dxa"/>
            <w:shd w:val="clear" w:color="auto" w:fill="FFF2CC"/>
            <w:vAlign w:val="center"/>
          </w:tcPr>
          <w:p w14:paraId="2999EFA4"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 3.1</w:t>
            </w:r>
          </w:p>
        </w:tc>
        <w:tc>
          <w:tcPr>
            <w:tcW w:w="4862" w:type="dxa"/>
            <w:shd w:val="clear" w:color="auto" w:fill="FFF2CC"/>
          </w:tcPr>
          <w:p w14:paraId="118B2A8B" w14:textId="24A6A763"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Afianzar los mecanismos de articulación entre las entidades que conforman el SINAFOR y con otros espacios de coordinación nacional y regional en materia forestal y de fauna silvestre.</w:t>
            </w:r>
          </w:p>
        </w:tc>
        <w:tc>
          <w:tcPr>
            <w:tcW w:w="2384" w:type="dxa"/>
            <w:shd w:val="clear" w:color="auto" w:fill="FFF2CC"/>
            <w:vAlign w:val="center"/>
          </w:tcPr>
          <w:p w14:paraId="22EBC04F"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 (SINAFOR)</w:t>
            </w:r>
          </w:p>
        </w:tc>
      </w:tr>
      <w:tr w:rsidR="00EE4D45" w:rsidRPr="00180F5C" w14:paraId="184F0D37" w14:textId="77777777" w:rsidTr="0072359D">
        <w:trPr>
          <w:trHeight w:val="279"/>
        </w:trPr>
        <w:tc>
          <w:tcPr>
            <w:tcW w:w="519" w:type="dxa"/>
            <w:vMerge/>
            <w:shd w:val="clear" w:color="auto" w:fill="FFF2CC"/>
            <w:vAlign w:val="center"/>
          </w:tcPr>
          <w:p w14:paraId="515E9A7B"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FF2CC"/>
            <w:vAlign w:val="center"/>
          </w:tcPr>
          <w:p w14:paraId="35594B4F"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shd w:val="clear" w:color="auto" w:fill="FFF2CC"/>
            <w:vAlign w:val="center"/>
          </w:tcPr>
          <w:p w14:paraId="3DAADB62"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330" w:type="dxa"/>
            <w:vMerge/>
            <w:shd w:val="clear" w:color="auto" w:fill="FFF2CC"/>
            <w:vAlign w:val="center"/>
          </w:tcPr>
          <w:p w14:paraId="5EAF1597"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154" w:type="dxa"/>
            <w:vMerge/>
            <w:shd w:val="clear" w:color="auto" w:fill="FFF2CC"/>
            <w:vAlign w:val="center"/>
          </w:tcPr>
          <w:p w14:paraId="7DDC3DA2"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512" w:type="dxa"/>
            <w:shd w:val="clear" w:color="auto" w:fill="FFF2CC"/>
            <w:vAlign w:val="center"/>
          </w:tcPr>
          <w:p w14:paraId="053572C1"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 3.2</w:t>
            </w:r>
          </w:p>
        </w:tc>
        <w:tc>
          <w:tcPr>
            <w:tcW w:w="4862" w:type="dxa"/>
            <w:shd w:val="clear" w:color="auto" w:fill="FFF2CC"/>
          </w:tcPr>
          <w:p w14:paraId="6E80162D" w14:textId="50FA6983"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Desarrollar programas orientados a la mejora de la gestión y aprovechamiento sostenible de los recursos forestales y de fauna silvestre en pueblos indígenas u originarios (comunidades campesinas, comunidades nativas, entre otros).</w:t>
            </w:r>
          </w:p>
        </w:tc>
        <w:tc>
          <w:tcPr>
            <w:tcW w:w="2384" w:type="dxa"/>
            <w:shd w:val="clear" w:color="auto" w:fill="FFF2CC"/>
            <w:vAlign w:val="center"/>
          </w:tcPr>
          <w:p w14:paraId="42DFA1CD"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SERNANP, OSINFOR, MINAM, Ministerio de Cultura, GORE</w:t>
            </w:r>
          </w:p>
        </w:tc>
      </w:tr>
      <w:tr w:rsidR="00EE4D45" w:rsidRPr="00180F5C" w14:paraId="0635F16F" w14:textId="77777777" w:rsidTr="0072359D">
        <w:trPr>
          <w:trHeight w:val="70"/>
        </w:trPr>
        <w:tc>
          <w:tcPr>
            <w:tcW w:w="519" w:type="dxa"/>
            <w:vMerge/>
            <w:shd w:val="clear" w:color="auto" w:fill="FFF2CC"/>
            <w:vAlign w:val="center"/>
          </w:tcPr>
          <w:p w14:paraId="2BBAC55B"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FF2CC"/>
            <w:vAlign w:val="center"/>
          </w:tcPr>
          <w:p w14:paraId="37320DC0"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shd w:val="clear" w:color="auto" w:fill="FFF2CC"/>
            <w:vAlign w:val="center"/>
          </w:tcPr>
          <w:p w14:paraId="1646427D"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330" w:type="dxa"/>
            <w:vMerge/>
            <w:shd w:val="clear" w:color="auto" w:fill="FFF2CC"/>
            <w:vAlign w:val="center"/>
          </w:tcPr>
          <w:p w14:paraId="207170AE"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154" w:type="dxa"/>
            <w:vMerge/>
            <w:shd w:val="clear" w:color="auto" w:fill="FFF2CC"/>
            <w:vAlign w:val="center"/>
          </w:tcPr>
          <w:p w14:paraId="3AFC90B0"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512" w:type="dxa"/>
            <w:shd w:val="clear" w:color="auto" w:fill="FFF2CC"/>
            <w:vAlign w:val="center"/>
          </w:tcPr>
          <w:p w14:paraId="064782BD"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 3.3</w:t>
            </w:r>
          </w:p>
        </w:tc>
        <w:tc>
          <w:tcPr>
            <w:tcW w:w="4862" w:type="dxa"/>
            <w:shd w:val="clear" w:color="auto" w:fill="FFF2CC"/>
          </w:tcPr>
          <w:p w14:paraId="006F3520"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Gestionar la información y el conocimiento en materia forestal y de fauna silvestre producido por los actores forestales y de fauna silvestre.</w:t>
            </w:r>
          </w:p>
        </w:tc>
        <w:tc>
          <w:tcPr>
            <w:tcW w:w="2384" w:type="dxa"/>
            <w:shd w:val="clear" w:color="auto" w:fill="FFF2CC"/>
            <w:vAlign w:val="center"/>
          </w:tcPr>
          <w:p w14:paraId="4555C366"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MINAM, SERNANP, GORE</w:t>
            </w:r>
          </w:p>
        </w:tc>
      </w:tr>
      <w:tr w:rsidR="00EE4D45" w:rsidRPr="00180F5C" w14:paraId="23F066D7" w14:textId="77777777" w:rsidTr="0072359D">
        <w:trPr>
          <w:trHeight w:val="690"/>
        </w:trPr>
        <w:tc>
          <w:tcPr>
            <w:tcW w:w="519" w:type="dxa"/>
            <w:vMerge/>
            <w:shd w:val="clear" w:color="auto" w:fill="FFF2CC"/>
            <w:vAlign w:val="center"/>
          </w:tcPr>
          <w:p w14:paraId="5E7BD1F1"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FF2CC"/>
            <w:vAlign w:val="center"/>
          </w:tcPr>
          <w:p w14:paraId="4F31E13E"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val="restart"/>
            <w:shd w:val="clear" w:color="auto" w:fill="FFF2CC"/>
            <w:vAlign w:val="center"/>
          </w:tcPr>
          <w:p w14:paraId="479AE76E"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3.2</w:t>
            </w:r>
          </w:p>
        </w:tc>
        <w:tc>
          <w:tcPr>
            <w:tcW w:w="3330" w:type="dxa"/>
            <w:vMerge w:val="restart"/>
            <w:shd w:val="clear" w:color="auto" w:fill="FFF2CC"/>
            <w:vAlign w:val="center"/>
          </w:tcPr>
          <w:p w14:paraId="1CAD53FC"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Índice de gobernanza forestal y de fauna silvestre</w:t>
            </w:r>
          </w:p>
        </w:tc>
        <w:tc>
          <w:tcPr>
            <w:tcW w:w="1154" w:type="dxa"/>
            <w:vMerge w:val="restart"/>
            <w:shd w:val="clear" w:color="auto" w:fill="FFF2CC"/>
            <w:vAlign w:val="center"/>
          </w:tcPr>
          <w:p w14:paraId="407BA90A"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0.86</w:t>
            </w:r>
          </w:p>
        </w:tc>
        <w:tc>
          <w:tcPr>
            <w:tcW w:w="512" w:type="dxa"/>
            <w:shd w:val="clear" w:color="auto" w:fill="FFF2CC"/>
            <w:vAlign w:val="center"/>
          </w:tcPr>
          <w:p w14:paraId="6310AAD7"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 3.4</w:t>
            </w:r>
          </w:p>
        </w:tc>
        <w:tc>
          <w:tcPr>
            <w:tcW w:w="4862" w:type="dxa"/>
            <w:shd w:val="clear" w:color="auto" w:fill="FFF2CC"/>
          </w:tcPr>
          <w:p w14:paraId="1176DB84" w14:textId="644DE140"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Desarrollar programas orientados a consolidar la institucionalidad y la articulación en los tres niveles de gobierno en el ámbito forestal y de fauna silvestre.</w:t>
            </w:r>
          </w:p>
        </w:tc>
        <w:tc>
          <w:tcPr>
            <w:tcW w:w="2384" w:type="dxa"/>
            <w:shd w:val="clear" w:color="auto" w:fill="FFF2CC"/>
            <w:vAlign w:val="center"/>
          </w:tcPr>
          <w:p w14:paraId="17D00F87"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OSINFOR, GORE</w:t>
            </w:r>
          </w:p>
        </w:tc>
      </w:tr>
      <w:tr w:rsidR="00EE4D45" w:rsidRPr="00180F5C" w14:paraId="26D083AF" w14:textId="77777777" w:rsidTr="0072359D">
        <w:trPr>
          <w:trHeight w:val="690"/>
        </w:trPr>
        <w:tc>
          <w:tcPr>
            <w:tcW w:w="519" w:type="dxa"/>
            <w:vMerge/>
            <w:shd w:val="clear" w:color="auto" w:fill="FFF2CC"/>
            <w:vAlign w:val="center"/>
          </w:tcPr>
          <w:p w14:paraId="58A613CE"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273" w:type="dxa"/>
            <w:vMerge/>
            <w:shd w:val="clear" w:color="auto" w:fill="FFF2CC"/>
            <w:vAlign w:val="center"/>
          </w:tcPr>
          <w:p w14:paraId="7652AD89"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420" w:type="dxa"/>
            <w:vMerge/>
            <w:shd w:val="clear" w:color="auto" w:fill="FFF2CC"/>
            <w:vAlign w:val="center"/>
          </w:tcPr>
          <w:p w14:paraId="5CD84998"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330" w:type="dxa"/>
            <w:vMerge/>
            <w:shd w:val="clear" w:color="auto" w:fill="FFF2CC"/>
            <w:vAlign w:val="center"/>
          </w:tcPr>
          <w:p w14:paraId="708C2A8D"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1154" w:type="dxa"/>
            <w:vMerge/>
            <w:shd w:val="clear" w:color="auto" w:fill="FFF2CC"/>
            <w:vAlign w:val="center"/>
          </w:tcPr>
          <w:p w14:paraId="4C49575C" w14:textId="77777777" w:rsidR="00EE4D45" w:rsidRPr="00180F5C" w:rsidRDefault="00EE4D45" w:rsidP="00EE4D4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512" w:type="dxa"/>
            <w:shd w:val="clear" w:color="auto" w:fill="FFF2CC"/>
            <w:vAlign w:val="center"/>
          </w:tcPr>
          <w:p w14:paraId="34A9533E" w14:textId="77777777" w:rsidR="00EE4D45" w:rsidRPr="00180F5C" w:rsidRDefault="00EE4D45" w:rsidP="00EE4D4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L3.5</w:t>
            </w:r>
          </w:p>
        </w:tc>
        <w:tc>
          <w:tcPr>
            <w:tcW w:w="4862" w:type="dxa"/>
            <w:shd w:val="clear" w:color="auto" w:fill="FFF2CC"/>
          </w:tcPr>
          <w:p w14:paraId="5EEB3DCD"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Sensibilizar a la población en general sobre los valores e importancia de los bienes y servicios que brindan los ecosistemas forestales, otros ecosistemas de vegetación y la fauna silvestres</w:t>
            </w:r>
          </w:p>
        </w:tc>
        <w:tc>
          <w:tcPr>
            <w:tcW w:w="2384" w:type="dxa"/>
            <w:shd w:val="clear" w:color="auto" w:fill="FFF2CC"/>
            <w:vAlign w:val="center"/>
          </w:tcPr>
          <w:p w14:paraId="01AEB7DE" w14:textId="77777777" w:rsidR="00EE4D45" w:rsidRPr="00180F5C" w:rsidRDefault="00EE4D45" w:rsidP="00EE4D4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SERFOR, MINAM, SERNANP, GORE</w:t>
            </w:r>
          </w:p>
        </w:tc>
      </w:tr>
    </w:tbl>
    <w:p w14:paraId="2858A7B8" w14:textId="4F5D4E78" w:rsidR="00BC23B0" w:rsidRPr="00180F5C" w:rsidRDefault="001D48FA">
      <w:pPr>
        <w:jc w:val="both"/>
        <w:rPr>
          <w:rFonts w:ascii="Arial Narrow" w:eastAsia="Arial Narrow" w:hAnsi="Arial Narrow" w:cs="Arial Narrow"/>
          <w:i/>
        </w:rPr>
        <w:sectPr w:rsidR="00BC23B0" w:rsidRPr="00180F5C">
          <w:pgSz w:w="16838" w:h="11906" w:orient="landscape"/>
          <w:pgMar w:top="1701" w:right="1418" w:bottom="1701" w:left="1418" w:header="709" w:footer="709" w:gutter="0"/>
          <w:cols w:space="720"/>
          <w:titlePg/>
        </w:sectPr>
      </w:pPr>
      <w:r w:rsidRPr="00180F5C">
        <w:rPr>
          <w:rFonts w:ascii="Arial Narrow" w:eastAsia="Arial Narrow" w:hAnsi="Arial Narrow" w:cs="Arial Narrow"/>
          <w:i/>
        </w:rPr>
        <w:t>Nota: En la matriz los lineamientos están alineados a los Objetivos priorizados, y no están alineados respecto a los indicadores.</w:t>
      </w:r>
    </w:p>
    <w:p w14:paraId="6C2711D6" w14:textId="77777777" w:rsidR="00BC23B0" w:rsidRPr="00180F5C" w:rsidRDefault="00BC23B0">
      <w:pPr>
        <w:pBdr>
          <w:top w:val="nil"/>
          <w:left w:val="nil"/>
          <w:bottom w:val="nil"/>
          <w:right w:val="nil"/>
          <w:between w:val="nil"/>
        </w:pBdr>
        <w:spacing w:after="0" w:line="240" w:lineRule="auto"/>
      </w:pPr>
    </w:p>
    <w:p w14:paraId="31E43056" w14:textId="77777777" w:rsidR="00BC23B0" w:rsidRPr="00180F5C" w:rsidRDefault="00BC23B0">
      <w:pPr>
        <w:pBdr>
          <w:top w:val="nil"/>
          <w:left w:val="nil"/>
          <w:bottom w:val="nil"/>
          <w:right w:val="nil"/>
          <w:between w:val="nil"/>
        </w:pBdr>
        <w:spacing w:after="0" w:line="240" w:lineRule="auto"/>
      </w:pPr>
    </w:p>
    <w:p w14:paraId="1A1F14CF" w14:textId="77777777" w:rsidR="00BC23B0" w:rsidRPr="00180F5C" w:rsidRDefault="00BC23B0">
      <w:pPr>
        <w:pBdr>
          <w:top w:val="nil"/>
          <w:left w:val="nil"/>
          <w:bottom w:val="nil"/>
          <w:right w:val="nil"/>
          <w:between w:val="nil"/>
        </w:pBdr>
        <w:spacing w:after="0" w:line="240" w:lineRule="auto"/>
      </w:pPr>
      <w:bookmarkStart w:id="34" w:name="_GoBack"/>
      <w:bookmarkEnd w:id="34"/>
    </w:p>
    <w:p w14:paraId="356DFA34" w14:textId="77777777" w:rsidR="00BC23B0" w:rsidRPr="00180F5C" w:rsidRDefault="00BC23B0">
      <w:pPr>
        <w:pBdr>
          <w:top w:val="nil"/>
          <w:left w:val="nil"/>
          <w:bottom w:val="nil"/>
          <w:right w:val="nil"/>
          <w:between w:val="nil"/>
        </w:pBdr>
        <w:spacing w:after="0" w:line="240" w:lineRule="auto"/>
      </w:pPr>
    </w:p>
    <w:p w14:paraId="57246EC9" w14:textId="77777777" w:rsidR="00BC23B0" w:rsidRPr="00180F5C" w:rsidRDefault="00BC23B0">
      <w:pPr>
        <w:pBdr>
          <w:top w:val="nil"/>
          <w:left w:val="nil"/>
          <w:bottom w:val="nil"/>
          <w:right w:val="nil"/>
          <w:between w:val="nil"/>
        </w:pBdr>
        <w:spacing w:after="0" w:line="240" w:lineRule="auto"/>
      </w:pPr>
    </w:p>
    <w:p w14:paraId="10D1141C" w14:textId="02F5001D" w:rsidR="00BC23B0" w:rsidRPr="00180F5C" w:rsidRDefault="00BC23B0">
      <w:pPr>
        <w:pBdr>
          <w:top w:val="nil"/>
          <w:left w:val="nil"/>
          <w:bottom w:val="nil"/>
          <w:right w:val="nil"/>
          <w:between w:val="nil"/>
        </w:pBdr>
        <w:spacing w:after="0" w:line="240" w:lineRule="auto"/>
      </w:pPr>
    </w:p>
    <w:p w14:paraId="3FFD4239" w14:textId="77777777" w:rsidR="00BC23B0" w:rsidRPr="00180F5C" w:rsidRDefault="001D48FA">
      <w:pPr>
        <w:pStyle w:val="Ttulo3"/>
        <w:jc w:val="both"/>
        <w:rPr>
          <w:rFonts w:ascii="Arial Narrow" w:eastAsia="Arial Narrow" w:hAnsi="Arial Narrow" w:cs="Arial Narrow"/>
          <w:b/>
          <w:color w:val="auto"/>
          <w:sz w:val="22"/>
          <w:szCs w:val="22"/>
        </w:rPr>
      </w:pPr>
      <w:r w:rsidRPr="00180F5C">
        <w:rPr>
          <w:rFonts w:ascii="Arial Narrow" w:eastAsia="Arial Narrow" w:hAnsi="Arial Narrow" w:cs="Arial Narrow"/>
          <w:b/>
          <w:color w:val="auto"/>
          <w:sz w:val="22"/>
          <w:szCs w:val="22"/>
        </w:rPr>
        <w:t xml:space="preserve"> </w:t>
      </w:r>
      <w:bookmarkStart w:id="35" w:name="_Toc95145137"/>
      <w:r w:rsidRPr="00180F5C">
        <w:rPr>
          <w:rFonts w:ascii="Arial Narrow" w:eastAsia="Arial Narrow" w:hAnsi="Arial Narrow" w:cs="Arial Narrow"/>
          <w:b/>
          <w:color w:val="auto"/>
          <w:sz w:val="22"/>
          <w:szCs w:val="22"/>
        </w:rPr>
        <w:t>Anexo N° 4: Fichas técnicas de los Indicadores de los Objetivos Prioritarios de la Política</w:t>
      </w:r>
      <w:bookmarkEnd w:id="35"/>
    </w:p>
    <w:p w14:paraId="71E26C8E" w14:textId="77777777" w:rsidR="00BC23B0" w:rsidRPr="00180F5C" w:rsidRDefault="001D48FA">
      <w:r w:rsidRPr="00180F5C">
        <w:br w:type="page"/>
      </w:r>
    </w:p>
    <w:tbl>
      <w:tblPr>
        <w:tblW w:w="9273" w:type="dxa"/>
        <w:tblLayout w:type="fixed"/>
        <w:tblLook w:val="0400" w:firstRow="0" w:lastRow="0" w:firstColumn="0" w:lastColumn="0" w:noHBand="0" w:noVBand="1"/>
      </w:tblPr>
      <w:tblGrid>
        <w:gridCol w:w="756"/>
        <w:gridCol w:w="1083"/>
        <w:gridCol w:w="850"/>
        <w:gridCol w:w="130"/>
        <w:gridCol w:w="236"/>
        <w:gridCol w:w="484"/>
        <w:gridCol w:w="709"/>
        <w:gridCol w:w="992"/>
        <w:gridCol w:w="851"/>
        <w:gridCol w:w="850"/>
        <w:gridCol w:w="709"/>
        <w:gridCol w:w="709"/>
        <w:gridCol w:w="906"/>
        <w:gridCol w:w="8"/>
      </w:tblGrid>
      <w:tr w:rsidR="00E469B3" w:rsidRPr="00180F5C" w14:paraId="15BC75CF" w14:textId="77777777" w:rsidTr="00397085">
        <w:trPr>
          <w:trHeight w:val="275"/>
        </w:trPr>
        <w:tc>
          <w:tcPr>
            <w:tcW w:w="9273" w:type="dxa"/>
            <w:gridSpan w:val="14"/>
            <w:tcBorders>
              <w:top w:val="dotted" w:sz="4" w:space="0" w:color="000000"/>
              <w:left w:val="dotted" w:sz="4" w:space="0" w:color="000000"/>
              <w:bottom w:val="dotted" w:sz="4" w:space="0" w:color="000000"/>
              <w:right w:val="dotted" w:sz="4" w:space="0" w:color="000000"/>
            </w:tcBorders>
            <w:shd w:val="clear" w:color="auto" w:fill="D8D8D8"/>
            <w:vAlign w:val="center"/>
          </w:tcPr>
          <w:p w14:paraId="4A2C04AE" w14:textId="77777777" w:rsidR="00E469B3" w:rsidRPr="00180F5C" w:rsidRDefault="00E469B3" w:rsidP="00397085">
            <w:pPr>
              <w:spacing w:after="0" w:line="240" w:lineRule="auto"/>
              <w:jc w:val="center"/>
              <w:rPr>
                <w:rFonts w:ascii="Arial Narrow" w:eastAsia="Arial Narrow" w:hAnsi="Arial Narrow" w:cs="Arial Narrow"/>
                <w:b/>
                <w:sz w:val="10"/>
                <w:szCs w:val="10"/>
              </w:rPr>
            </w:pPr>
            <w:r w:rsidRPr="00180F5C">
              <w:rPr>
                <w:rFonts w:ascii="Arial Narrow" w:eastAsia="Arial Narrow" w:hAnsi="Arial Narrow" w:cs="Arial Narrow"/>
                <w:b/>
                <w:sz w:val="20"/>
                <w:szCs w:val="20"/>
              </w:rPr>
              <w:lastRenderedPageBreak/>
              <w:t>Ficha Técnica del Indicador 1.1 OP 1</w:t>
            </w:r>
          </w:p>
        </w:tc>
      </w:tr>
      <w:tr w:rsidR="00E469B3" w:rsidRPr="00180F5C" w14:paraId="22187131" w14:textId="77777777" w:rsidTr="0076376D">
        <w:trPr>
          <w:gridAfter w:val="1"/>
          <w:wAfter w:w="8" w:type="dxa"/>
          <w:trHeight w:val="77"/>
        </w:trPr>
        <w:tc>
          <w:tcPr>
            <w:tcW w:w="756" w:type="dxa"/>
            <w:tcBorders>
              <w:top w:val="nil"/>
              <w:left w:val="nil"/>
              <w:bottom w:val="nil"/>
              <w:right w:val="nil"/>
            </w:tcBorders>
            <w:shd w:val="clear" w:color="auto" w:fill="auto"/>
            <w:vAlign w:val="center"/>
          </w:tcPr>
          <w:p w14:paraId="7A003D91" w14:textId="77777777" w:rsidR="00E469B3" w:rsidRPr="00180F5C" w:rsidRDefault="00E469B3" w:rsidP="00397085">
            <w:pPr>
              <w:spacing w:after="0" w:line="240" w:lineRule="auto"/>
              <w:jc w:val="center"/>
              <w:rPr>
                <w:rFonts w:ascii="Arial Narrow" w:eastAsia="Arial Narrow" w:hAnsi="Arial Narrow" w:cs="Arial Narrow"/>
                <w:b/>
                <w:sz w:val="10"/>
                <w:szCs w:val="10"/>
              </w:rPr>
            </w:pPr>
          </w:p>
        </w:tc>
        <w:tc>
          <w:tcPr>
            <w:tcW w:w="1083" w:type="dxa"/>
            <w:tcBorders>
              <w:top w:val="nil"/>
              <w:left w:val="nil"/>
              <w:bottom w:val="nil"/>
              <w:right w:val="nil"/>
            </w:tcBorders>
            <w:shd w:val="clear" w:color="auto" w:fill="auto"/>
            <w:vAlign w:val="bottom"/>
          </w:tcPr>
          <w:p w14:paraId="7646ECCB"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80" w:type="dxa"/>
            <w:gridSpan w:val="2"/>
            <w:tcBorders>
              <w:top w:val="nil"/>
              <w:left w:val="nil"/>
              <w:bottom w:val="nil"/>
              <w:right w:val="nil"/>
            </w:tcBorders>
            <w:shd w:val="clear" w:color="auto" w:fill="auto"/>
            <w:vAlign w:val="bottom"/>
          </w:tcPr>
          <w:p w14:paraId="19F7112C"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236" w:type="dxa"/>
            <w:tcBorders>
              <w:top w:val="nil"/>
              <w:left w:val="nil"/>
              <w:bottom w:val="nil"/>
              <w:right w:val="nil"/>
            </w:tcBorders>
            <w:shd w:val="clear" w:color="auto" w:fill="auto"/>
            <w:vAlign w:val="bottom"/>
          </w:tcPr>
          <w:p w14:paraId="365A8E57"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484" w:type="dxa"/>
            <w:tcBorders>
              <w:top w:val="nil"/>
              <w:left w:val="nil"/>
              <w:bottom w:val="nil"/>
              <w:right w:val="nil"/>
            </w:tcBorders>
            <w:shd w:val="clear" w:color="auto" w:fill="auto"/>
            <w:vAlign w:val="bottom"/>
          </w:tcPr>
          <w:p w14:paraId="4B1372C7"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44270799"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92" w:type="dxa"/>
            <w:tcBorders>
              <w:top w:val="nil"/>
              <w:left w:val="nil"/>
              <w:bottom w:val="nil"/>
              <w:right w:val="nil"/>
            </w:tcBorders>
            <w:shd w:val="clear" w:color="auto" w:fill="auto"/>
            <w:vAlign w:val="bottom"/>
          </w:tcPr>
          <w:p w14:paraId="285B411D"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4FDDC8C8"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0A6C72EE"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7D81D8DE"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7969B6A1"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06" w:type="dxa"/>
            <w:tcBorders>
              <w:top w:val="nil"/>
              <w:left w:val="nil"/>
              <w:bottom w:val="nil"/>
              <w:right w:val="nil"/>
            </w:tcBorders>
            <w:shd w:val="clear" w:color="auto" w:fill="auto"/>
            <w:vAlign w:val="bottom"/>
          </w:tcPr>
          <w:p w14:paraId="67903399" w14:textId="77777777" w:rsidR="00E469B3" w:rsidRPr="00180F5C" w:rsidRDefault="00E469B3" w:rsidP="00397085">
            <w:pPr>
              <w:spacing w:after="0" w:line="240" w:lineRule="auto"/>
              <w:rPr>
                <w:rFonts w:ascii="Times New Roman" w:eastAsia="Times New Roman" w:hAnsi="Times New Roman" w:cs="Times New Roman"/>
                <w:sz w:val="10"/>
                <w:szCs w:val="10"/>
              </w:rPr>
            </w:pPr>
          </w:p>
        </w:tc>
      </w:tr>
      <w:tr w:rsidR="00E469B3" w:rsidRPr="00180F5C" w14:paraId="2B4081CB" w14:textId="77777777" w:rsidTr="00397085">
        <w:trPr>
          <w:trHeight w:val="61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1EBB1AE7" w14:textId="77777777" w:rsidR="00E469B3" w:rsidRPr="00180F5C" w:rsidRDefault="00E469B3" w:rsidP="0039708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 xml:space="preserve">Objetivo Prioritario </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0B03C8F1" w14:textId="77777777" w:rsidR="00E469B3" w:rsidRPr="00180F5C" w:rsidRDefault="00E469B3" w:rsidP="00397085">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 xml:space="preserve">Mejorar el aprovechamiento sostenible de los bienes y servicios de los ecosistemas forestales, otros ecosistemas de vegetación silvestre y de la fauna silvestre  </w:t>
            </w:r>
          </w:p>
        </w:tc>
      </w:tr>
      <w:tr w:rsidR="00E469B3" w:rsidRPr="00180F5C" w14:paraId="1692DAB6" w14:textId="77777777" w:rsidTr="0076376D">
        <w:trPr>
          <w:gridAfter w:val="1"/>
          <w:wAfter w:w="8" w:type="dxa"/>
          <w:trHeight w:val="77"/>
        </w:trPr>
        <w:tc>
          <w:tcPr>
            <w:tcW w:w="756" w:type="dxa"/>
            <w:tcBorders>
              <w:top w:val="nil"/>
              <w:left w:val="nil"/>
              <w:bottom w:val="nil"/>
              <w:right w:val="nil"/>
            </w:tcBorders>
            <w:shd w:val="clear" w:color="auto" w:fill="auto"/>
            <w:vAlign w:val="center"/>
          </w:tcPr>
          <w:p w14:paraId="64C02415" w14:textId="77777777" w:rsidR="00E469B3" w:rsidRPr="00180F5C" w:rsidRDefault="00E469B3" w:rsidP="00397085">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3A352394"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80" w:type="dxa"/>
            <w:gridSpan w:val="2"/>
            <w:tcBorders>
              <w:top w:val="nil"/>
              <w:left w:val="nil"/>
              <w:bottom w:val="nil"/>
              <w:right w:val="nil"/>
            </w:tcBorders>
            <w:shd w:val="clear" w:color="auto" w:fill="auto"/>
            <w:vAlign w:val="bottom"/>
          </w:tcPr>
          <w:p w14:paraId="23A2B876"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bottom"/>
          </w:tcPr>
          <w:p w14:paraId="348B5C96"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484" w:type="dxa"/>
            <w:tcBorders>
              <w:top w:val="nil"/>
              <w:left w:val="nil"/>
              <w:bottom w:val="nil"/>
              <w:right w:val="nil"/>
            </w:tcBorders>
            <w:shd w:val="clear" w:color="auto" w:fill="auto"/>
            <w:vAlign w:val="bottom"/>
          </w:tcPr>
          <w:p w14:paraId="616BB889"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7C935BFF"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92" w:type="dxa"/>
            <w:tcBorders>
              <w:top w:val="nil"/>
              <w:left w:val="nil"/>
              <w:bottom w:val="nil"/>
              <w:right w:val="nil"/>
            </w:tcBorders>
            <w:shd w:val="clear" w:color="auto" w:fill="auto"/>
            <w:vAlign w:val="bottom"/>
          </w:tcPr>
          <w:p w14:paraId="3C3D4BFC"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1698D040"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7F79E895"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02DCAB52"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66A520C2"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06" w:type="dxa"/>
            <w:tcBorders>
              <w:top w:val="nil"/>
              <w:left w:val="nil"/>
              <w:bottom w:val="nil"/>
              <w:right w:val="nil"/>
            </w:tcBorders>
            <w:shd w:val="clear" w:color="auto" w:fill="auto"/>
            <w:vAlign w:val="bottom"/>
          </w:tcPr>
          <w:p w14:paraId="67E6A69E" w14:textId="77777777" w:rsidR="00E469B3" w:rsidRPr="00180F5C" w:rsidRDefault="00E469B3" w:rsidP="00397085">
            <w:pPr>
              <w:spacing w:after="0" w:line="240" w:lineRule="auto"/>
              <w:rPr>
                <w:rFonts w:ascii="Times New Roman" w:eastAsia="Times New Roman" w:hAnsi="Times New Roman" w:cs="Times New Roman"/>
                <w:sz w:val="20"/>
                <w:szCs w:val="20"/>
              </w:rPr>
            </w:pPr>
          </w:p>
        </w:tc>
      </w:tr>
      <w:tr w:rsidR="00E469B3" w:rsidRPr="00180F5C" w14:paraId="0BACEC99" w14:textId="77777777" w:rsidTr="00397085">
        <w:trPr>
          <w:trHeight w:val="631"/>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1ADD2D65" w14:textId="77777777" w:rsidR="00E469B3" w:rsidRPr="00180F5C" w:rsidRDefault="00E469B3" w:rsidP="0039708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Nombre del Indicador</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50632582" w14:textId="0ACB7412" w:rsidR="00384960" w:rsidRPr="00180F5C" w:rsidRDefault="003125D1" w:rsidP="00397085">
            <w:pPr>
              <w:spacing w:after="0" w:line="240" w:lineRule="auto"/>
              <w:rPr>
                <w:rFonts w:ascii="Arial Narrow" w:eastAsia="Arial Narrow" w:hAnsi="Arial Narrow" w:cs="Arial Narrow"/>
                <w:sz w:val="20"/>
                <w:szCs w:val="20"/>
              </w:rPr>
            </w:pPr>
            <w:r>
              <w:rPr>
                <w:rFonts w:ascii="Arial Narrow" w:eastAsia="Arial Narrow" w:hAnsi="Arial Narrow" w:cs="Arial Narrow"/>
                <w:sz w:val="20"/>
                <w:szCs w:val="20"/>
              </w:rPr>
              <w:t>Cantidad de soles estimado por</w:t>
            </w:r>
            <w:r w:rsidR="00E469B3" w:rsidRPr="00180F5C">
              <w:rPr>
                <w:rFonts w:ascii="Arial Narrow" w:eastAsia="Arial Narrow" w:hAnsi="Arial Narrow" w:cs="Arial Narrow"/>
                <w:sz w:val="20"/>
                <w:szCs w:val="20"/>
              </w:rPr>
              <w:t xml:space="preserve"> pérdida de provisión de bienes y servicios de los ecosistemas forestales, otros ecosistemas de vegetación silvestre y de fauna silvestre </w:t>
            </w:r>
          </w:p>
          <w:p w14:paraId="322334CA" w14:textId="75888FE8" w:rsidR="00FC58BD" w:rsidRPr="00180F5C" w:rsidRDefault="00FC58BD" w:rsidP="00397085">
            <w:pPr>
              <w:spacing w:after="0" w:line="240" w:lineRule="auto"/>
              <w:rPr>
                <w:rFonts w:ascii="Arial Narrow" w:eastAsia="Arial Narrow" w:hAnsi="Arial Narrow" w:cs="Arial Narrow"/>
                <w:sz w:val="20"/>
                <w:szCs w:val="20"/>
              </w:rPr>
            </w:pPr>
          </w:p>
        </w:tc>
      </w:tr>
      <w:tr w:rsidR="00E469B3" w:rsidRPr="00180F5C" w14:paraId="27AC9F60" w14:textId="77777777" w:rsidTr="0076376D">
        <w:trPr>
          <w:gridAfter w:val="1"/>
          <w:wAfter w:w="8" w:type="dxa"/>
          <w:trHeight w:val="106"/>
        </w:trPr>
        <w:tc>
          <w:tcPr>
            <w:tcW w:w="756" w:type="dxa"/>
            <w:tcBorders>
              <w:top w:val="nil"/>
              <w:left w:val="nil"/>
              <w:bottom w:val="nil"/>
              <w:right w:val="nil"/>
            </w:tcBorders>
            <w:shd w:val="clear" w:color="auto" w:fill="auto"/>
            <w:vAlign w:val="center"/>
          </w:tcPr>
          <w:p w14:paraId="03FD5A70" w14:textId="77777777" w:rsidR="00E469B3" w:rsidRPr="00180F5C" w:rsidRDefault="00E469B3" w:rsidP="00397085">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29833EA6"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80" w:type="dxa"/>
            <w:gridSpan w:val="2"/>
            <w:tcBorders>
              <w:top w:val="nil"/>
              <w:left w:val="nil"/>
              <w:bottom w:val="nil"/>
              <w:right w:val="nil"/>
            </w:tcBorders>
            <w:shd w:val="clear" w:color="auto" w:fill="auto"/>
            <w:vAlign w:val="bottom"/>
          </w:tcPr>
          <w:p w14:paraId="2B07367B"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bottom"/>
          </w:tcPr>
          <w:p w14:paraId="4EC1CDCC"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484" w:type="dxa"/>
            <w:tcBorders>
              <w:top w:val="nil"/>
              <w:left w:val="nil"/>
              <w:bottom w:val="nil"/>
              <w:right w:val="nil"/>
            </w:tcBorders>
            <w:shd w:val="clear" w:color="auto" w:fill="auto"/>
            <w:vAlign w:val="bottom"/>
          </w:tcPr>
          <w:p w14:paraId="7C00DF07"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4878FA2A"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92" w:type="dxa"/>
            <w:tcBorders>
              <w:top w:val="nil"/>
              <w:left w:val="nil"/>
              <w:bottom w:val="nil"/>
              <w:right w:val="nil"/>
            </w:tcBorders>
            <w:shd w:val="clear" w:color="auto" w:fill="auto"/>
            <w:vAlign w:val="bottom"/>
          </w:tcPr>
          <w:p w14:paraId="64220961"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08CEAC34"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7BB0F1D2"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4E3A0890"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23675F25"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06" w:type="dxa"/>
            <w:tcBorders>
              <w:top w:val="nil"/>
              <w:left w:val="nil"/>
              <w:bottom w:val="nil"/>
              <w:right w:val="nil"/>
            </w:tcBorders>
            <w:shd w:val="clear" w:color="auto" w:fill="auto"/>
            <w:vAlign w:val="bottom"/>
          </w:tcPr>
          <w:p w14:paraId="4FB9D852" w14:textId="77777777" w:rsidR="00E469B3" w:rsidRPr="00180F5C" w:rsidRDefault="00E469B3" w:rsidP="00397085">
            <w:pPr>
              <w:spacing w:after="0" w:line="240" w:lineRule="auto"/>
              <w:rPr>
                <w:rFonts w:ascii="Times New Roman" w:eastAsia="Times New Roman" w:hAnsi="Times New Roman" w:cs="Times New Roman"/>
                <w:sz w:val="20"/>
                <w:szCs w:val="20"/>
              </w:rPr>
            </w:pPr>
          </w:p>
        </w:tc>
      </w:tr>
      <w:tr w:rsidR="00E469B3" w:rsidRPr="00180F5C" w14:paraId="6CBCB7E1" w14:textId="77777777" w:rsidTr="00397085">
        <w:trPr>
          <w:trHeight w:val="631"/>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246AFAB2" w14:textId="77777777" w:rsidR="00E469B3" w:rsidRPr="00180F5C" w:rsidRDefault="00E469B3" w:rsidP="0039708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Justificación</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372049D1" w14:textId="77777777" w:rsidR="00E469B3" w:rsidRPr="00180F5C" w:rsidRDefault="00E469B3" w:rsidP="00397085">
            <w:pPr>
              <w:spacing w:after="0" w:line="240" w:lineRule="auto"/>
              <w:rPr>
                <w:rFonts w:ascii="Arial Narrow" w:eastAsia="Arial Narrow" w:hAnsi="Arial Narrow" w:cs="Arial Narrow"/>
                <w:sz w:val="20"/>
                <w:szCs w:val="20"/>
              </w:rPr>
            </w:pPr>
            <w:commentRangeStart w:id="36"/>
            <w:r w:rsidRPr="00180F5C">
              <w:rPr>
                <w:rFonts w:ascii="Arial Narrow" w:eastAsia="Arial Narrow" w:hAnsi="Arial Narrow" w:cs="Arial Narrow"/>
                <w:sz w:val="20"/>
                <w:szCs w:val="20"/>
              </w:rPr>
              <w:t xml:space="preserve">Mediante el presente indicador se estimará en términos económicos los cambios generados por afectación a los ecosistemas forestales, otros ecosistemas de vegetación silvestre y a la fauna silvestre. </w:t>
            </w:r>
            <w:commentRangeEnd w:id="36"/>
            <w:r w:rsidR="0026507F">
              <w:rPr>
                <w:rStyle w:val="Refdecomentario"/>
              </w:rPr>
              <w:commentReference w:id="36"/>
            </w:r>
          </w:p>
        </w:tc>
      </w:tr>
      <w:tr w:rsidR="00E469B3" w:rsidRPr="00180F5C" w14:paraId="1DEE0DFB" w14:textId="77777777" w:rsidTr="0076376D">
        <w:trPr>
          <w:gridAfter w:val="1"/>
          <w:wAfter w:w="8" w:type="dxa"/>
          <w:trHeight w:val="106"/>
        </w:trPr>
        <w:tc>
          <w:tcPr>
            <w:tcW w:w="756" w:type="dxa"/>
            <w:tcBorders>
              <w:top w:val="nil"/>
              <w:left w:val="nil"/>
              <w:bottom w:val="nil"/>
              <w:right w:val="nil"/>
            </w:tcBorders>
            <w:shd w:val="clear" w:color="auto" w:fill="auto"/>
            <w:vAlign w:val="center"/>
          </w:tcPr>
          <w:p w14:paraId="1EE73497" w14:textId="77777777" w:rsidR="00E469B3" w:rsidRPr="00180F5C" w:rsidRDefault="00E469B3" w:rsidP="00397085">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26D95674"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80" w:type="dxa"/>
            <w:gridSpan w:val="2"/>
            <w:tcBorders>
              <w:top w:val="nil"/>
              <w:left w:val="nil"/>
              <w:bottom w:val="nil"/>
              <w:right w:val="nil"/>
            </w:tcBorders>
            <w:shd w:val="clear" w:color="auto" w:fill="auto"/>
            <w:vAlign w:val="bottom"/>
          </w:tcPr>
          <w:p w14:paraId="7AD6728F"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bottom"/>
          </w:tcPr>
          <w:p w14:paraId="0FF5D0A9"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484" w:type="dxa"/>
            <w:tcBorders>
              <w:top w:val="nil"/>
              <w:left w:val="nil"/>
              <w:bottom w:val="nil"/>
              <w:right w:val="nil"/>
            </w:tcBorders>
            <w:shd w:val="clear" w:color="auto" w:fill="auto"/>
            <w:vAlign w:val="bottom"/>
          </w:tcPr>
          <w:p w14:paraId="6452AED8"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530A914C"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92" w:type="dxa"/>
            <w:tcBorders>
              <w:top w:val="nil"/>
              <w:left w:val="nil"/>
              <w:bottom w:val="nil"/>
              <w:right w:val="nil"/>
            </w:tcBorders>
            <w:shd w:val="clear" w:color="auto" w:fill="auto"/>
            <w:vAlign w:val="bottom"/>
          </w:tcPr>
          <w:p w14:paraId="577501FA"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3ED9A6D7"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3EE269D6"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0F030785"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02442574"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06" w:type="dxa"/>
            <w:tcBorders>
              <w:top w:val="nil"/>
              <w:left w:val="nil"/>
              <w:bottom w:val="nil"/>
              <w:right w:val="nil"/>
            </w:tcBorders>
            <w:shd w:val="clear" w:color="auto" w:fill="auto"/>
            <w:vAlign w:val="bottom"/>
          </w:tcPr>
          <w:p w14:paraId="0B5D8618" w14:textId="77777777" w:rsidR="00E469B3" w:rsidRPr="00180F5C" w:rsidRDefault="00E469B3" w:rsidP="00397085">
            <w:pPr>
              <w:spacing w:after="0" w:line="240" w:lineRule="auto"/>
              <w:rPr>
                <w:rFonts w:ascii="Times New Roman" w:eastAsia="Times New Roman" w:hAnsi="Times New Roman" w:cs="Times New Roman"/>
                <w:sz w:val="20"/>
                <w:szCs w:val="20"/>
              </w:rPr>
            </w:pPr>
          </w:p>
        </w:tc>
      </w:tr>
      <w:tr w:rsidR="00E469B3" w:rsidRPr="00180F5C" w14:paraId="7DDB6F52" w14:textId="77777777" w:rsidTr="00397085">
        <w:trPr>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509B16B0" w14:textId="77777777" w:rsidR="00E469B3" w:rsidRPr="00180F5C" w:rsidRDefault="00E469B3" w:rsidP="0039708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Responsable del Indicador</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68C23796" w14:textId="3DF0F855" w:rsidR="00E469B3" w:rsidRPr="00180F5C" w:rsidRDefault="00DF616C" w:rsidP="00397085">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Dirección de Inventario y Valoración (DIV) de la Dirección General de Información y Ordenamiento Forestal y de Fauna Silvestre</w:t>
            </w:r>
            <w:r w:rsidR="00A53BAA" w:rsidRPr="00180F5C">
              <w:rPr>
                <w:rFonts w:ascii="Arial Narrow" w:eastAsia="Arial Narrow" w:hAnsi="Arial Narrow" w:cs="Arial Narrow"/>
                <w:sz w:val="20"/>
                <w:szCs w:val="20"/>
              </w:rPr>
              <w:t xml:space="preserve"> (DGIOFFS)</w:t>
            </w:r>
            <w:r w:rsidRPr="00180F5C">
              <w:rPr>
                <w:rFonts w:ascii="Arial Narrow" w:eastAsia="Arial Narrow" w:hAnsi="Arial Narrow" w:cs="Arial Narrow"/>
                <w:sz w:val="20"/>
                <w:szCs w:val="20"/>
              </w:rPr>
              <w:t xml:space="preserve"> -</w:t>
            </w:r>
            <w:r w:rsidR="00E469B3" w:rsidRPr="00180F5C">
              <w:rPr>
                <w:rFonts w:ascii="Arial Narrow" w:eastAsia="Arial Narrow" w:hAnsi="Arial Narrow" w:cs="Arial Narrow"/>
                <w:sz w:val="20"/>
                <w:szCs w:val="20"/>
              </w:rPr>
              <w:t xml:space="preserve"> Servicio Nacional Forestal y de Fauna Silvestre </w:t>
            </w:r>
            <w:r w:rsidRPr="00180F5C">
              <w:rPr>
                <w:rFonts w:ascii="Arial Narrow" w:eastAsia="Arial Narrow" w:hAnsi="Arial Narrow" w:cs="Arial Narrow"/>
                <w:sz w:val="20"/>
                <w:szCs w:val="20"/>
              </w:rPr>
              <w:t>(</w:t>
            </w:r>
            <w:r w:rsidR="00E469B3" w:rsidRPr="00180F5C">
              <w:rPr>
                <w:rFonts w:ascii="Arial Narrow" w:eastAsia="Arial Narrow" w:hAnsi="Arial Narrow" w:cs="Arial Narrow"/>
                <w:sz w:val="20"/>
                <w:szCs w:val="20"/>
              </w:rPr>
              <w:t>SERFOR</w:t>
            </w:r>
            <w:r w:rsidRPr="00180F5C">
              <w:rPr>
                <w:rFonts w:ascii="Arial Narrow" w:eastAsia="Arial Narrow" w:hAnsi="Arial Narrow" w:cs="Arial Narrow"/>
                <w:sz w:val="20"/>
                <w:szCs w:val="20"/>
              </w:rPr>
              <w:t>)</w:t>
            </w:r>
            <w:r w:rsidR="00E469B3" w:rsidRPr="00180F5C">
              <w:rPr>
                <w:rFonts w:ascii="Arial Narrow" w:eastAsia="Arial Narrow" w:hAnsi="Arial Narrow" w:cs="Arial Narrow"/>
                <w:sz w:val="20"/>
                <w:szCs w:val="20"/>
              </w:rPr>
              <w:t xml:space="preserve"> </w:t>
            </w:r>
          </w:p>
        </w:tc>
      </w:tr>
      <w:tr w:rsidR="00E469B3" w:rsidRPr="00180F5C" w14:paraId="0F61ECF3" w14:textId="77777777" w:rsidTr="0076376D">
        <w:trPr>
          <w:gridAfter w:val="1"/>
          <w:wAfter w:w="8" w:type="dxa"/>
          <w:trHeight w:val="106"/>
        </w:trPr>
        <w:tc>
          <w:tcPr>
            <w:tcW w:w="756" w:type="dxa"/>
            <w:tcBorders>
              <w:top w:val="nil"/>
              <w:left w:val="nil"/>
              <w:bottom w:val="nil"/>
              <w:right w:val="nil"/>
            </w:tcBorders>
            <w:shd w:val="clear" w:color="auto" w:fill="auto"/>
            <w:vAlign w:val="center"/>
          </w:tcPr>
          <w:p w14:paraId="664AAA54" w14:textId="77777777" w:rsidR="00E469B3" w:rsidRPr="00180F5C" w:rsidRDefault="00E469B3" w:rsidP="00397085">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59753700"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80" w:type="dxa"/>
            <w:gridSpan w:val="2"/>
            <w:tcBorders>
              <w:top w:val="nil"/>
              <w:left w:val="nil"/>
              <w:bottom w:val="nil"/>
              <w:right w:val="nil"/>
            </w:tcBorders>
            <w:shd w:val="clear" w:color="auto" w:fill="auto"/>
            <w:vAlign w:val="bottom"/>
          </w:tcPr>
          <w:p w14:paraId="00CBD6B7"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bottom"/>
          </w:tcPr>
          <w:p w14:paraId="26F8EA8C"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484" w:type="dxa"/>
            <w:tcBorders>
              <w:top w:val="nil"/>
              <w:left w:val="nil"/>
              <w:bottom w:val="nil"/>
              <w:right w:val="nil"/>
            </w:tcBorders>
            <w:shd w:val="clear" w:color="auto" w:fill="auto"/>
            <w:vAlign w:val="bottom"/>
          </w:tcPr>
          <w:p w14:paraId="364ABBF3"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6C193C5E"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92" w:type="dxa"/>
            <w:tcBorders>
              <w:top w:val="nil"/>
              <w:left w:val="nil"/>
              <w:bottom w:val="nil"/>
              <w:right w:val="nil"/>
            </w:tcBorders>
            <w:shd w:val="clear" w:color="auto" w:fill="auto"/>
            <w:vAlign w:val="bottom"/>
          </w:tcPr>
          <w:p w14:paraId="1F2DD7A3"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3CB65ADC"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3AC8912C"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3B762A5D"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3F440269"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06" w:type="dxa"/>
            <w:tcBorders>
              <w:top w:val="nil"/>
              <w:left w:val="nil"/>
              <w:bottom w:val="nil"/>
              <w:right w:val="nil"/>
            </w:tcBorders>
            <w:shd w:val="clear" w:color="auto" w:fill="auto"/>
            <w:vAlign w:val="bottom"/>
          </w:tcPr>
          <w:p w14:paraId="2F1D3AB5" w14:textId="77777777" w:rsidR="00E469B3" w:rsidRPr="00180F5C" w:rsidRDefault="00E469B3" w:rsidP="00397085">
            <w:pPr>
              <w:spacing w:after="0" w:line="240" w:lineRule="auto"/>
              <w:rPr>
                <w:rFonts w:ascii="Times New Roman" w:eastAsia="Times New Roman" w:hAnsi="Times New Roman" w:cs="Times New Roman"/>
                <w:sz w:val="20"/>
                <w:szCs w:val="20"/>
              </w:rPr>
            </w:pPr>
          </w:p>
        </w:tc>
      </w:tr>
      <w:tr w:rsidR="00E469B3" w:rsidRPr="00180F5C" w14:paraId="258212A4" w14:textId="77777777" w:rsidTr="00397085">
        <w:trPr>
          <w:trHeight w:val="660"/>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3ACBECC9" w14:textId="77777777" w:rsidR="00E469B3" w:rsidRPr="00180F5C" w:rsidRDefault="00E469B3" w:rsidP="0039708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Limitaciones para la medición del indicador</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3C47B1F0" w14:textId="77777777" w:rsidR="00E469B3" w:rsidRPr="00180F5C" w:rsidRDefault="00E469B3" w:rsidP="00397085">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Para medir el presente indicador se necesita información sobre deforestación. Se cuenta con información de la Amazonía, sin embargo, no hay información actualizada sobre deforestación en costa y sierra.</w:t>
            </w:r>
          </w:p>
        </w:tc>
      </w:tr>
      <w:tr w:rsidR="00E469B3" w:rsidRPr="00180F5C" w14:paraId="41B13155" w14:textId="77777777" w:rsidTr="0076376D">
        <w:trPr>
          <w:gridAfter w:val="1"/>
          <w:wAfter w:w="8" w:type="dxa"/>
          <w:trHeight w:val="106"/>
        </w:trPr>
        <w:tc>
          <w:tcPr>
            <w:tcW w:w="756" w:type="dxa"/>
            <w:tcBorders>
              <w:top w:val="nil"/>
              <w:left w:val="nil"/>
              <w:bottom w:val="dotted" w:sz="4" w:space="0" w:color="000000"/>
              <w:right w:val="nil"/>
            </w:tcBorders>
            <w:shd w:val="clear" w:color="auto" w:fill="auto"/>
            <w:vAlign w:val="center"/>
          </w:tcPr>
          <w:p w14:paraId="0A11D7E0" w14:textId="77777777" w:rsidR="00E469B3" w:rsidRPr="00180F5C" w:rsidRDefault="00E469B3" w:rsidP="00397085">
            <w:pPr>
              <w:spacing w:after="0" w:line="240" w:lineRule="auto"/>
              <w:rPr>
                <w:rFonts w:ascii="Arial Narrow" w:eastAsia="Arial Narrow" w:hAnsi="Arial Narrow" w:cs="Arial Narrow"/>
                <w:sz w:val="10"/>
                <w:szCs w:val="10"/>
              </w:rPr>
            </w:pPr>
          </w:p>
        </w:tc>
        <w:tc>
          <w:tcPr>
            <w:tcW w:w="1083" w:type="dxa"/>
            <w:tcBorders>
              <w:top w:val="nil"/>
              <w:left w:val="nil"/>
              <w:bottom w:val="dotted" w:sz="4" w:space="0" w:color="000000"/>
              <w:right w:val="nil"/>
            </w:tcBorders>
            <w:shd w:val="clear" w:color="auto" w:fill="auto"/>
            <w:vAlign w:val="bottom"/>
          </w:tcPr>
          <w:p w14:paraId="69936BFD"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80" w:type="dxa"/>
            <w:gridSpan w:val="2"/>
            <w:tcBorders>
              <w:top w:val="nil"/>
              <w:left w:val="nil"/>
              <w:bottom w:val="nil"/>
              <w:right w:val="nil"/>
            </w:tcBorders>
            <w:shd w:val="clear" w:color="auto" w:fill="auto"/>
            <w:vAlign w:val="bottom"/>
          </w:tcPr>
          <w:p w14:paraId="57A2AAEA"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236" w:type="dxa"/>
            <w:tcBorders>
              <w:top w:val="nil"/>
              <w:left w:val="nil"/>
              <w:bottom w:val="nil"/>
              <w:right w:val="nil"/>
            </w:tcBorders>
            <w:shd w:val="clear" w:color="auto" w:fill="auto"/>
            <w:vAlign w:val="bottom"/>
          </w:tcPr>
          <w:p w14:paraId="1683C354"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484" w:type="dxa"/>
            <w:tcBorders>
              <w:top w:val="nil"/>
              <w:left w:val="nil"/>
              <w:bottom w:val="nil"/>
              <w:right w:val="nil"/>
            </w:tcBorders>
            <w:shd w:val="clear" w:color="auto" w:fill="auto"/>
            <w:vAlign w:val="bottom"/>
          </w:tcPr>
          <w:p w14:paraId="57E92BB4"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73E8F74"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92" w:type="dxa"/>
            <w:tcBorders>
              <w:top w:val="nil"/>
              <w:left w:val="nil"/>
              <w:bottom w:val="nil"/>
              <w:right w:val="nil"/>
            </w:tcBorders>
            <w:shd w:val="clear" w:color="auto" w:fill="auto"/>
            <w:vAlign w:val="bottom"/>
          </w:tcPr>
          <w:p w14:paraId="261220AC"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207C1D8F"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5486BDD5"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502D67C6"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78F2F722"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06" w:type="dxa"/>
            <w:tcBorders>
              <w:top w:val="nil"/>
              <w:left w:val="nil"/>
              <w:bottom w:val="nil"/>
              <w:right w:val="nil"/>
            </w:tcBorders>
            <w:shd w:val="clear" w:color="auto" w:fill="auto"/>
            <w:vAlign w:val="bottom"/>
          </w:tcPr>
          <w:p w14:paraId="1BFFDC40" w14:textId="77777777" w:rsidR="00E469B3" w:rsidRPr="00180F5C" w:rsidRDefault="00E469B3" w:rsidP="00397085">
            <w:pPr>
              <w:spacing w:after="0" w:line="240" w:lineRule="auto"/>
              <w:rPr>
                <w:rFonts w:ascii="Times New Roman" w:eastAsia="Times New Roman" w:hAnsi="Times New Roman" w:cs="Times New Roman"/>
                <w:sz w:val="10"/>
                <w:szCs w:val="10"/>
              </w:rPr>
            </w:pPr>
          </w:p>
        </w:tc>
      </w:tr>
      <w:tr w:rsidR="00E469B3" w:rsidRPr="00180F5C" w14:paraId="663AD817" w14:textId="77777777" w:rsidTr="00397085">
        <w:trPr>
          <w:trHeight w:val="2368"/>
        </w:trPr>
        <w:tc>
          <w:tcPr>
            <w:tcW w:w="1839" w:type="dxa"/>
            <w:gridSpan w:val="2"/>
            <w:vMerge w:val="restart"/>
            <w:tcBorders>
              <w:top w:val="dotted" w:sz="4" w:space="0" w:color="000000"/>
              <w:left w:val="dotted" w:sz="4" w:space="0" w:color="000000"/>
              <w:bottom w:val="dotted" w:sz="4" w:space="0" w:color="000000"/>
              <w:right w:val="dotted" w:sz="4" w:space="0" w:color="000000"/>
            </w:tcBorders>
            <w:shd w:val="clear" w:color="auto" w:fill="D8D8D8"/>
            <w:vAlign w:val="center"/>
          </w:tcPr>
          <w:p w14:paraId="45BE588E" w14:textId="4A98ED90" w:rsidR="00E469B3" w:rsidRPr="00180F5C" w:rsidRDefault="00E469B3" w:rsidP="00397085">
            <w:pPr>
              <w:spacing w:after="0" w:line="240" w:lineRule="auto"/>
              <w:jc w:val="center"/>
              <w:rPr>
                <w:rFonts w:ascii="Arial Narrow" w:eastAsia="Arial Narrow" w:hAnsi="Arial Narrow" w:cs="Arial Narrow"/>
                <w:b/>
                <w:sz w:val="20"/>
                <w:szCs w:val="20"/>
              </w:rPr>
            </w:pPr>
            <w:commentRangeStart w:id="37"/>
            <w:r w:rsidRPr="00180F5C">
              <w:rPr>
                <w:rFonts w:ascii="Arial Narrow" w:eastAsia="Arial Narrow" w:hAnsi="Arial Narrow" w:cs="Arial Narrow"/>
                <w:b/>
                <w:sz w:val="20"/>
                <w:szCs w:val="20"/>
              </w:rPr>
              <w:t>Método de cálculo</w:t>
            </w:r>
            <w:commentRangeEnd w:id="37"/>
            <w:r w:rsidR="00A117EE">
              <w:rPr>
                <w:rStyle w:val="Refdecomentario"/>
              </w:rPr>
              <w:commentReference w:id="37"/>
            </w:r>
          </w:p>
        </w:tc>
        <w:tc>
          <w:tcPr>
            <w:tcW w:w="7434" w:type="dxa"/>
            <w:gridSpan w:val="12"/>
            <w:tcBorders>
              <w:top w:val="dotted" w:sz="4" w:space="0" w:color="000000"/>
              <w:left w:val="dotted" w:sz="4" w:space="0" w:color="000000"/>
              <w:bottom w:val="nil"/>
              <w:right w:val="dotted" w:sz="4" w:space="0" w:color="000000"/>
            </w:tcBorders>
            <w:shd w:val="clear" w:color="auto" w:fill="auto"/>
            <w:vAlign w:val="center"/>
          </w:tcPr>
          <w:p w14:paraId="6F78BA96" w14:textId="77777777" w:rsidR="007B14FD" w:rsidRPr="00180F5C" w:rsidRDefault="007B14FD" w:rsidP="00397085">
            <w:pPr>
              <w:spacing w:after="0" w:line="240" w:lineRule="auto"/>
              <w:rPr>
                <w:rFonts w:ascii="Arial Narrow" w:eastAsia="Arial Narrow" w:hAnsi="Arial Narrow" w:cs="Arial Narrow"/>
                <w:sz w:val="18"/>
                <w:szCs w:val="18"/>
              </w:rPr>
            </w:pPr>
          </w:p>
          <w:p w14:paraId="25ADB828" w14:textId="0C898AD6" w:rsidR="007B14FD" w:rsidRPr="00180F5C" w:rsidRDefault="002C2EEA" w:rsidP="00397085">
            <w:pPr>
              <w:spacing w:after="0" w:line="240" w:lineRule="auto"/>
              <w:rPr>
                <w:rFonts w:ascii="Arial Narrow" w:eastAsia="Arial Narrow" w:hAnsi="Arial Narrow" w:cs="Arial Narrow"/>
                <w:b/>
                <w:strike/>
                <w:sz w:val="18"/>
                <w:szCs w:val="18"/>
              </w:rPr>
            </w:pPr>
            <w:r w:rsidRPr="00180F5C">
              <w:rPr>
                <w:rFonts w:ascii="Arial Narrow" w:eastAsia="Arial Narrow" w:hAnsi="Arial Narrow" w:cs="Arial Narrow"/>
                <w:b/>
                <w:sz w:val="18"/>
                <w:szCs w:val="18"/>
              </w:rPr>
              <w:t>Fórmula:</w:t>
            </w:r>
          </w:p>
          <w:p w14:paraId="38F628AF" w14:textId="77777777" w:rsidR="007B14FD" w:rsidRPr="00180F5C" w:rsidRDefault="007B14FD" w:rsidP="00397085">
            <w:pPr>
              <w:spacing w:after="0" w:line="240" w:lineRule="auto"/>
              <w:rPr>
                <w:rFonts w:ascii="Arial Narrow" w:eastAsia="Arial Narrow" w:hAnsi="Arial Narrow" w:cs="Arial Narrow"/>
                <w:sz w:val="18"/>
                <w:szCs w:val="18"/>
              </w:rPr>
            </w:pPr>
          </w:p>
          <w:p w14:paraId="32580EC9" w14:textId="084687E4" w:rsidR="00E469B3" w:rsidRPr="00180F5C" w:rsidRDefault="00202249" w:rsidP="00397085">
            <w:pPr>
              <w:spacing w:after="0" w:line="240" w:lineRule="auto"/>
              <w:rPr>
                <w:rFonts w:ascii="Arial Narrow" w:eastAsia="Arial Narrow" w:hAnsi="Arial Narrow" w:cs="Arial Narrow"/>
                <w:sz w:val="18"/>
                <w:szCs w:val="18"/>
              </w:rPr>
            </w:pPr>
            <w:proofErr w:type="spellStart"/>
            <w:r>
              <w:rPr>
                <w:rFonts w:ascii="Arial Narrow" w:eastAsia="Arial Narrow" w:hAnsi="Arial Narrow" w:cs="Arial Narrow"/>
                <w:sz w:val="18"/>
                <w:szCs w:val="18"/>
              </w:rPr>
              <w:t>C</w:t>
            </w:r>
            <w:r w:rsidR="00E469B3" w:rsidRPr="00180F5C">
              <w:rPr>
                <w:rFonts w:ascii="Arial Narrow" w:eastAsia="Arial Narrow" w:hAnsi="Arial Narrow" w:cs="Arial Narrow"/>
                <w:sz w:val="18"/>
                <w:szCs w:val="18"/>
              </w:rPr>
              <w:t>EPCBSEFEFS</w:t>
            </w:r>
            <w:r w:rsidR="00E469B3" w:rsidRPr="00180F5C">
              <w:rPr>
                <w:rFonts w:ascii="Arial Narrow" w:eastAsia="Arial Narrow" w:hAnsi="Arial Narrow" w:cs="Arial Narrow"/>
                <w:sz w:val="18"/>
                <w:szCs w:val="18"/>
                <w:vertAlign w:val="subscript"/>
              </w:rPr>
              <w:t>n</w:t>
            </w:r>
            <w:proofErr w:type="spellEnd"/>
            <w:r w:rsidR="00E469B3" w:rsidRPr="00180F5C">
              <w:rPr>
                <w:rFonts w:ascii="Arial Narrow" w:eastAsia="Arial Narrow" w:hAnsi="Arial Narrow" w:cs="Arial Narrow"/>
                <w:sz w:val="18"/>
                <w:szCs w:val="18"/>
              </w:rPr>
              <w:t xml:space="preserve"> </w:t>
            </w:r>
            <w:proofErr w:type="gramStart"/>
            <w:r w:rsidR="00E469B3" w:rsidRPr="00180F5C">
              <w:rPr>
                <w:rFonts w:ascii="Arial Narrow" w:eastAsia="Arial Narrow" w:hAnsi="Arial Narrow" w:cs="Arial Narrow"/>
                <w:sz w:val="18"/>
                <w:szCs w:val="18"/>
              </w:rPr>
              <w:t>=  PCPBSEFFS</w:t>
            </w:r>
            <w:proofErr w:type="gramEnd"/>
            <w:r w:rsidR="00E469B3" w:rsidRPr="00180F5C">
              <w:rPr>
                <w:rFonts w:ascii="Arial Narrow" w:eastAsia="Arial Narrow" w:hAnsi="Arial Narrow" w:cs="Arial Narrow"/>
                <w:sz w:val="18"/>
                <w:szCs w:val="18"/>
              </w:rPr>
              <w:t xml:space="preserve"> * </w:t>
            </w:r>
            <w:proofErr w:type="spellStart"/>
            <w:r w:rsidR="00E469B3" w:rsidRPr="00180F5C">
              <w:rPr>
                <w:rFonts w:ascii="Arial Narrow" w:eastAsia="Arial Narrow" w:hAnsi="Arial Narrow" w:cs="Arial Narrow"/>
                <w:sz w:val="18"/>
                <w:szCs w:val="18"/>
              </w:rPr>
              <w:t>SD</w:t>
            </w:r>
            <w:r w:rsidR="00E469B3" w:rsidRPr="00180F5C">
              <w:rPr>
                <w:rFonts w:ascii="Arial Narrow" w:eastAsia="Arial Narrow" w:hAnsi="Arial Narrow" w:cs="Arial Narrow"/>
                <w:sz w:val="18"/>
                <w:szCs w:val="18"/>
                <w:vertAlign w:val="subscript"/>
              </w:rPr>
              <w:t>n</w:t>
            </w:r>
            <w:proofErr w:type="spellEnd"/>
          </w:p>
          <w:p w14:paraId="773C0EA1" w14:textId="77777777" w:rsidR="00E469B3" w:rsidRPr="00180F5C" w:rsidRDefault="00E469B3" w:rsidP="00397085">
            <w:pPr>
              <w:spacing w:after="0" w:line="240" w:lineRule="auto"/>
              <w:rPr>
                <w:rFonts w:ascii="Arial Narrow" w:eastAsia="Arial Narrow" w:hAnsi="Arial Narrow" w:cs="Arial Narrow"/>
                <w:sz w:val="18"/>
                <w:szCs w:val="18"/>
              </w:rPr>
            </w:pPr>
          </w:p>
          <w:p w14:paraId="560A3FFB" w14:textId="3D8B0250" w:rsidR="00E469B3" w:rsidRPr="00180F5C" w:rsidRDefault="002C2EEA" w:rsidP="00397085">
            <w:pPr>
              <w:spacing w:after="0" w:line="240" w:lineRule="auto"/>
              <w:rPr>
                <w:rFonts w:ascii="Arial Narrow" w:eastAsia="Arial Narrow" w:hAnsi="Arial Narrow" w:cs="Arial Narrow"/>
                <w:b/>
                <w:sz w:val="18"/>
                <w:szCs w:val="18"/>
              </w:rPr>
            </w:pPr>
            <w:r w:rsidRPr="00180F5C">
              <w:rPr>
                <w:rFonts w:ascii="Arial Narrow" w:eastAsia="Arial Narrow" w:hAnsi="Arial Narrow" w:cs="Arial Narrow"/>
                <w:b/>
                <w:sz w:val="18"/>
                <w:szCs w:val="18"/>
              </w:rPr>
              <w:t>Especificaciones técnicas:</w:t>
            </w:r>
          </w:p>
          <w:p w14:paraId="18E49254" w14:textId="77777777" w:rsidR="002C2EEA" w:rsidRPr="00180F5C" w:rsidRDefault="002C2EEA" w:rsidP="00397085">
            <w:pPr>
              <w:spacing w:after="0" w:line="240" w:lineRule="auto"/>
              <w:rPr>
                <w:rFonts w:ascii="Arial Narrow" w:eastAsia="Arial Narrow" w:hAnsi="Arial Narrow" w:cs="Arial Narrow"/>
                <w:b/>
                <w:sz w:val="18"/>
                <w:szCs w:val="18"/>
              </w:rPr>
            </w:pPr>
          </w:p>
          <w:p w14:paraId="62456602" w14:textId="7F086407" w:rsidR="00E469B3" w:rsidRPr="00180F5C" w:rsidRDefault="00202249" w:rsidP="00397085">
            <w:pPr>
              <w:spacing w:after="0" w:line="240" w:lineRule="auto"/>
              <w:rPr>
                <w:rFonts w:ascii="Arial Narrow" w:eastAsia="Arial Narrow" w:hAnsi="Arial Narrow" w:cs="Arial Narrow"/>
                <w:sz w:val="18"/>
                <w:szCs w:val="18"/>
              </w:rPr>
            </w:pPr>
            <w:proofErr w:type="gramStart"/>
            <w:r>
              <w:rPr>
                <w:rFonts w:ascii="Arial Narrow" w:eastAsia="Arial Narrow" w:hAnsi="Arial Narrow" w:cs="Arial Narrow"/>
                <w:sz w:val="18"/>
                <w:szCs w:val="18"/>
              </w:rPr>
              <w:t>C</w:t>
            </w:r>
            <w:r w:rsidR="00E469B3" w:rsidRPr="00180F5C">
              <w:rPr>
                <w:rFonts w:ascii="Arial Narrow" w:eastAsia="Arial Narrow" w:hAnsi="Arial Narrow" w:cs="Arial Narrow"/>
                <w:sz w:val="18"/>
                <w:szCs w:val="18"/>
              </w:rPr>
              <w:t>EPCBEFEFS :</w:t>
            </w:r>
            <w:proofErr w:type="gramEnd"/>
            <w:r w:rsidR="00E469B3" w:rsidRPr="00180F5C">
              <w:rPr>
                <w:rFonts w:ascii="Arial Narrow" w:eastAsia="Arial Narrow" w:hAnsi="Arial Narrow" w:cs="Arial Narrow"/>
                <w:sz w:val="18"/>
                <w:szCs w:val="18"/>
              </w:rPr>
              <w:t xml:space="preserve"> </w:t>
            </w:r>
            <w:r w:rsidR="00F70620">
              <w:rPr>
                <w:rFonts w:ascii="Arial Narrow" w:eastAsia="Arial Narrow" w:hAnsi="Arial Narrow" w:cs="Arial Narrow"/>
                <w:sz w:val="20"/>
                <w:szCs w:val="20"/>
              </w:rPr>
              <w:t>Cantidad en soles estimad</w:t>
            </w:r>
            <w:r>
              <w:rPr>
                <w:rFonts w:ascii="Arial Narrow" w:eastAsia="Arial Narrow" w:hAnsi="Arial Narrow" w:cs="Arial Narrow"/>
                <w:sz w:val="20"/>
                <w:szCs w:val="20"/>
              </w:rPr>
              <w:t>a</w:t>
            </w:r>
            <w:r w:rsidR="00F70620">
              <w:rPr>
                <w:rFonts w:ascii="Arial Narrow" w:eastAsia="Arial Narrow" w:hAnsi="Arial Narrow" w:cs="Arial Narrow"/>
                <w:sz w:val="20"/>
                <w:szCs w:val="20"/>
              </w:rPr>
              <w:t xml:space="preserve"> </w:t>
            </w:r>
            <w:r w:rsidR="00E469B3" w:rsidRPr="00180F5C">
              <w:rPr>
                <w:rFonts w:ascii="Arial Narrow" w:eastAsia="Arial Narrow" w:hAnsi="Arial Narrow" w:cs="Arial Narrow"/>
                <w:sz w:val="20"/>
                <w:szCs w:val="20"/>
              </w:rPr>
              <w:t>por pérdida de provisión de bienes y servicios de los ecosistemas forestales, otros ecosistemas de vegetación silvestre y de fauna silvestre (en millones de soles)</w:t>
            </w:r>
          </w:p>
          <w:p w14:paraId="4DFEA84A" w14:textId="77777777" w:rsidR="002C2EEA" w:rsidRPr="00180F5C" w:rsidRDefault="002C2EEA" w:rsidP="00397085">
            <w:pPr>
              <w:spacing w:after="0" w:line="240" w:lineRule="auto"/>
              <w:rPr>
                <w:rFonts w:ascii="Arial Narrow" w:eastAsia="Arial Narrow" w:hAnsi="Arial Narrow" w:cs="Arial Narrow"/>
                <w:sz w:val="20"/>
                <w:szCs w:val="20"/>
              </w:rPr>
            </w:pPr>
          </w:p>
          <w:p w14:paraId="35707251" w14:textId="64E77BF6" w:rsidR="00785757" w:rsidRPr="00180F5C" w:rsidRDefault="00E469B3" w:rsidP="0039708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20"/>
                <w:szCs w:val="20"/>
              </w:rPr>
              <w:t xml:space="preserve">PCPBSEFFS: Pérdida estimada de provisión de bienes y servicios de los ecosistemas forestales, otros ecosistemas de vegetación silvestre y de fauna silvestre (en millones de soles por </w:t>
            </w:r>
            <w:r w:rsidR="002C2EEA" w:rsidRPr="00180F5C">
              <w:rPr>
                <w:rFonts w:ascii="Arial Narrow" w:eastAsia="Arial Narrow" w:hAnsi="Arial Narrow" w:cs="Arial Narrow"/>
                <w:sz w:val="20"/>
                <w:szCs w:val="20"/>
              </w:rPr>
              <w:t>hectárea</w:t>
            </w:r>
            <w:r w:rsidRPr="00180F5C">
              <w:rPr>
                <w:rFonts w:ascii="Arial Narrow" w:eastAsia="Arial Narrow" w:hAnsi="Arial Narrow" w:cs="Arial Narrow"/>
                <w:sz w:val="20"/>
                <w:szCs w:val="20"/>
              </w:rPr>
              <w:t>)</w:t>
            </w:r>
            <w:r w:rsidRPr="00180F5C">
              <w:rPr>
                <w:rFonts w:ascii="Arial Narrow" w:eastAsia="Arial Narrow" w:hAnsi="Arial Narrow" w:cs="Arial Narrow"/>
                <w:sz w:val="18"/>
                <w:szCs w:val="18"/>
              </w:rPr>
              <w:t xml:space="preserve">. </w:t>
            </w:r>
          </w:p>
          <w:p w14:paraId="3CB48BA1" w14:textId="77777777" w:rsidR="002C2EEA" w:rsidRPr="00180F5C" w:rsidRDefault="002C2EEA" w:rsidP="002C2EEA">
            <w:pPr>
              <w:spacing w:after="0" w:line="240" w:lineRule="auto"/>
              <w:ind w:left="171" w:hanging="142"/>
              <w:rPr>
                <w:rFonts w:ascii="Arial Narrow" w:eastAsia="Arial Narrow" w:hAnsi="Arial Narrow" w:cs="Arial Narrow"/>
                <w:sz w:val="18"/>
                <w:szCs w:val="18"/>
              </w:rPr>
            </w:pPr>
          </w:p>
          <w:p w14:paraId="456CD0D7" w14:textId="603E2A63" w:rsidR="002C2EEA" w:rsidRPr="00180F5C" w:rsidRDefault="002C2EEA" w:rsidP="002C2EEA">
            <w:pPr>
              <w:spacing w:after="0" w:line="240" w:lineRule="auto"/>
              <w:ind w:left="171" w:hanging="142"/>
              <w:rPr>
                <w:rFonts w:ascii="Arial Narrow" w:eastAsia="Arial Narrow" w:hAnsi="Arial Narrow" w:cs="Arial Narrow"/>
                <w:sz w:val="20"/>
                <w:szCs w:val="20"/>
              </w:rPr>
            </w:pPr>
            <w:r w:rsidRPr="00180F5C">
              <w:rPr>
                <w:rFonts w:ascii="Arial Narrow" w:eastAsia="Arial Narrow" w:hAnsi="Arial Narrow" w:cs="Arial Narrow"/>
                <w:sz w:val="18"/>
                <w:szCs w:val="18"/>
              </w:rPr>
              <w:t>Donde</w:t>
            </w:r>
            <w:r w:rsidR="00E469B3" w:rsidRPr="00180F5C">
              <w:rPr>
                <w:rFonts w:ascii="Arial Narrow" w:eastAsia="Arial Narrow" w:hAnsi="Arial Narrow" w:cs="Arial Narrow"/>
                <w:sz w:val="18"/>
                <w:szCs w:val="18"/>
              </w:rPr>
              <w:t xml:space="preserve">: </w:t>
            </w:r>
            <w:r w:rsidR="00785757" w:rsidRPr="00180F5C">
              <w:rPr>
                <w:rFonts w:ascii="Arial Narrow" w:eastAsia="Arial Narrow" w:hAnsi="Arial Narrow" w:cs="Arial Narrow"/>
                <w:sz w:val="18"/>
                <w:szCs w:val="18"/>
              </w:rPr>
              <w:t xml:space="preserve"> </w:t>
            </w:r>
            <w:r w:rsidR="00785757" w:rsidRPr="00180F5C">
              <w:rPr>
                <w:rFonts w:ascii="Arial Narrow" w:eastAsia="Arial Narrow" w:hAnsi="Arial Narrow" w:cs="Arial Narrow"/>
                <w:sz w:val="20"/>
                <w:szCs w:val="20"/>
              </w:rPr>
              <w:t xml:space="preserve">PCPBSEFFS = </w:t>
            </w:r>
            <w:r w:rsidR="0053022D">
              <w:rPr>
                <w:rFonts w:ascii="Arial Narrow" w:eastAsia="Arial Narrow" w:hAnsi="Arial Narrow" w:cs="Arial Narrow"/>
                <w:sz w:val="20"/>
                <w:szCs w:val="20"/>
              </w:rPr>
              <w:t>C</w:t>
            </w:r>
            <w:r w:rsidR="0053022D" w:rsidRPr="00180F5C">
              <w:rPr>
                <w:rFonts w:ascii="Arial Narrow" w:eastAsia="Arial Narrow" w:hAnsi="Arial Narrow" w:cs="Arial Narrow"/>
                <w:sz w:val="20"/>
                <w:szCs w:val="20"/>
              </w:rPr>
              <w:t>CO2</w:t>
            </w:r>
            <w:r w:rsidR="00785757" w:rsidRPr="00180F5C">
              <w:rPr>
                <w:rFonts w:ascii="Arial Narrow" w:eastAsia="Arial Narrow" w:hAnsi="Arial Narrow" w:cs="Arial Narrow"/>
                <w:sz w:val="20"/>
                <w:szCs w:val="20"/>
              </w:rPr>
              <w:t>+</w:t>
            </w:r>
            <w:r w:rsidR="00202249">
              <w:rPr>
                <w:rFonts w:ascii="Arial Narrow" w:eastAsia="Arial Narrow" w:hAnsi="Arial Narrow" w:cs="Arial Narrow"/>
                <w:sz w:val="20"/>
                <w:szCs w:val="20"/>
              </w:rPr>
              <w:t>C</w:t>
            </w:r>
            <w:r w:rsidR="00202249" w:rsidRPr="00180F5C">
              <w:rPr>
                <w:rFonts w:ascii="Arial Narrow" w:eastAsia="Arial Narrow" w:hAnsi="Arial Narrow" w:cs="Arial Narrow"/>
                <w:sz w:val="20"/>
                <w:szCs w:val="20"/>
              </w:rPr>
              <w:t>PFM</w:t>
            </w:r>
            <w:r w:rsidR="00785757" w:rsidRPr="00180F5C">
              <w:rPr>
                <w:rFonts w:ascii="Arial Narrow" w:eastAsia="Arial Narrow" w:hAnsi="Arial Narrow" w:cs="Arial Narrow"/>
                <w:sz w:val="20"/>
                <w:szCs w:val="20"/>
              </w:rPr>
              <w:t>+</w:t>
            </w:r>
            <w:r w:rsidR="00202249">
              <w:rPr>
                <w:rFonts w:ascii="Arial Narrow" w:eastAsia="Arial Narrow" w:hAnsi="Arial Narrow" w:cs="Arial Narrow"/>
                <w:sz w:val="20"/>
                <w:szCs w:val="20"/>
              </w:rPr>
              <w:t>C</w:t>
            </w:r>
            <w:r w:rsidR="00202249" w:rsidRPr="00180F5C">
              <w:rPr>
                <w:rFonts w:ascii="Arial Narrow" w:eastAsia="Arial Narrow" w:hAnsi="Arial Narrow" w:cs="Arial Narrow"/>
                <w:sz w:val="20"/>
                <w:szCs w:val="20"/>
              </w:rPr>
              <w:t>PFNM</w:t>
            </w:r>
            <w:r w:rsidR="00785757" w:rsidRPr="00180F5C">
              <w:rPr>
                <w:rFonts w:ascii="Arial Narrow" w:eastAsia="Arial Narrow" w:hAnsi="Arial Narrow" w:cs="Arial Narrow"/>
                <w:sz w:val="20"/>
                <w:szCs w:val="20"/>
              </w:rPr>
              <w:t>+</w:t>
            </w:r>
            <w:r w:rsidR="00202249">
              <w:rPr>
                <w:rFonts w:ascii="Arial Narrow" w:eastAsia="Arial Narrow" w:hAnsi="Arial Narrow" w:cs="Arial Narrow"/>
                <w:sz w:val="20"/>
                <w:szCs w:val="20"/>
              </w:rPr>
              <w:t>CP</w:t>
            </w:r>
            <w:r w:rsidR="00202249" w:rsidRPr="00180F5C">
              <w:rPr>
                <w:rFonts w:ascii="Arial Narrow" w:eastAsia="Arial Narrow" w:hAnsi="Arial Narrow" w:cs="Arial Narrow"/>
                <w:sz w:val="20"/>
                <w:szCs w:val="20"/>
              </w:rPr>
              <w:t>Fauna</w:t>
            </w:r>
          </w:p>
          <w:p w14:paraId="705BF0F4" w14:textId="77777777" w:rsidR="008C03BA" w:rsidRDefault="00E469B3" w:rsidP="008C03BA">
            <w:pPr>
              <w:spacing w:after="0" w:line="240" w:lineRule="auto"/>
              <w:ind w:left="597" w:firstLine="7"/>
              <w:rPr>
                <w:rFonts w:ascii="Arial Narrow" w:eastAsia="Arial Narrow" w:hAnsi="Arial Narrow" w:cs="Arial Narrow"/>
                <w:sz w:val="18"/>
                <w:szCs w:val="18"/>
              </w:rPr>
            </w:pPr>
            <w:r w:rsidRPr="00180F5C">
              <w:rPr>
                <w:rFonts w:ascii="Arial Narrow" w:eastAsia="Arial Narrow" w:hAnsi="Arial Narrow" w:cs="Arial Narrow"/>
                <w:sz w:val="18"/>
                <w:szCs w:val="18"/>
              </w:rPr>
              <w:br/>
              <w:t xml:space="preserve">* </w:t>
            </w:r>
            <w:r w:rsidR="0053022D">
              <w:rPr>
                <w:rFonts w:ascii="Arial Narrow" w:eastAsia="Arial Narrow" w:hAnsi="Arial Narrow" w:cs="Arial Narrow"/>
                <w:sz w:val="18"/>
                <w:szCs w:val="18"/>
              </w:rPr>
              <w:t>C</w:t>
            </w:r>
            <w:r w:rsidRPr="00180F5C">
              <w:rPr>
                <w:rFonts w:ascii="Arial Narrow" w:eastAsia="Arial Narrow" w:hAnsi="Arial Narrow" w:cs="Arial Narrow"/>
                <w:sz w:val="18"/>
                <w:szCs w:val="18"/>
              </w:rPr>
              <w:t>CO2</w:t>
            </w:r>
            <w:r w:rsidR="0053022D">
              <w:rPr>
                <w:rFonts w:ascii="Arial Narrow" w:eastAsia="Arial Narrow" w:hAnsi="Arial Narrow" w:cs="Arial Narrow"/>
                <w:sz w:val="18"/>
                <w:szCs w:val="18"/>
              </w:rPr>
              <w:t>: Cantidad estimada en soles por pérdida de carbono en una hectárea deforestada</w:t>
            </w:r>
            <w:r w:rsidRPr="00180F5C">
              <w:rPr>
                <w:rFonts w:ascii="Arial Narrow" w:eastAsia="Arial Narrow" w:hAnsi="Arial Narrow" w:cs="Arial Narrow"/>
                <w:sz w:val="18"/>
                <w:szCs w:val="18"/>
              </w:rPr>
              <w:br/>
              <w:t xml:space="preserve">* </w:t>
            </w:r>
            <w:r w:rsidR="00202249">
              <w:rPr>
                <w:rFonts w:ascii="Arial Narrow" w:eastAsia="Arial Narrow" w:hAnsi="Arial Narrow" w:cs="Arial Narrow"/>
                <w:sz w:val="18"/>
                <w:szCs w:val="18"/>
              </w:rPr>
              <w:t>C</w:t>
            </w:r>
            <w:r w:rsidRPr="00180F5C">
              <w:rPr>
                <w:rFonts w:ascii="Arial Narrow" w:eastAsia="Arial Narrow" w:hAnsi="Arial Narrow" w:cs="Arial Narrow"/>
                <w:sz w:val="18"/>
                <w:szCs w:val="18"/>
              </w:rPr>
              <w:t>PFM</w:t>
            </w:r>
            <w:r w:rsidR="00202249">
              <w:rPr>
                <w:rFonts w:ascii="Arial Narrow" w:eastAsia="Arial Narrow" w:hAnsi="Arial Narrow" w:cs="Arial Narrow"/>
                <w:sz w:val="18"/>
                <w:szCs w:val="18"/>
              </w:rPr>
              <w:t>:</w:t>
            </w:r>
            <w:r w:rsidRPr="00180F5C">
              <w:rPr>
                <w:rFonts w:ascii="Arial Narrow" w:eastAsia="Arial Narrow" w:hAnsi="Arial Narrow" w:cs="Arial Narrow"/>
                <w:sz w:val="18"/>
                <w:szCs w:val="18"/>
              </w:rPr>
              <w:t xml:space="preserve"> </w:t>
            </w:r>
            <w:r w:rsidR="0053022D">
              <w:rPr>
                <w:rFonts w:ascii="Arial Narrow" w:eastAsia="Arial Narrow" w:hAnsi="Arial Narrow" w:cs="Arial Narrow"/>
                <w:sz w:val="18"/>
                <w:szCs w:val="18"/>
              </w:rPr>
              <w:t>Cantidad promedio estimada en soles por pérdida de</w:t>
            </w:r>
            <w:r w:rsidRPr="00180F5C">
              <w:rPr>
                <w:rFonts w:ascii="Arial Narrow" w:eastAsia="Arial Narrow" w:hAnsi="Arial Narrow" w:cs="Arial Narrow"/>
                <w:sz w:val="18"/>
                <w:szCs w:val="18"/>
              </w:rPr>
              <w:t xml:space="preserve"> </w:t>
            </w:r>
            <w:r w:rsidR="0053022D">
              <w:rPr>
                <w:rFonts w:ascii="Arial Narrow" w:eastAsia="Arial Narrow" w:hAnsi="Arial Narrow" w:cs="Arial Narrow"/>
                <w:sz w:val="18"/>
                <w:szCs w:val="18"/>
              </w:rPr>
              <w:t xml:space="preserve">productos forestales maderables </w:t>
            </w:r>
            <w:r w:rsidR="00202249">
              <w:rPr>
                <w:rFonts w:ascii="Arial Narrow" w:eastAsia="Arial Narrow" w:hAnsi="Arial Narrow" w:cs="Arial Narrow"/>
                <w:sz w:val="18"/>
                <w:szCs w:val="18"/>
              </w:rPr>
              <w:t xml:space="preserve">en </w:t>
            </w:r>
            <w:r w:rsidR="008C03BA">
              <w:rPr>
                <w:rFonts w:ascii="Arial Narrow" w:eastAsia="Arial Narrow" w:hAnsi="Arial Narrow" w:cs="Arial Narrow"/>
                <w:sz w:val="18"/>
                <w:szCs w:val="18"/>
              </w:rPr>
              <w:t xml:space="preserve"> </w:t>
            </w:r>
          </w:p>
          <w:p w14:paraId="38CD0A8A" w14:textId="746C7D70" w:rsidR="008C03BA" w:rsidRDefault="008C03BA" w:rsidP="008C03BA">
            <w:pPr>
              <w:spacing w:after="0" w:line="240" w:lineRule="auto"/>
              <w:ind w:left="597" w:firstLine="7"/>
              <w:rPr>
                <w:rFonts w:ascii="Arial Narrow" w:eastAsia="Arial Narrow" w:hAnsi="Arial Narrow" w:cs="Arial Narrow"/>
                <w:sz w:val="18"/>
                <w:szCs w:val="18"/>
              </w:rPr>
            </w:pPr>
            <w:r>
              <w:rPr>
                <w:rFonts w:ascii="Arial Narrow" w:eastAsia="Arial Narrow" w:hAnsi="Arial Narrow" w:cs="Arial Narrow"/>
                <w:sz w:val="18"/>
                <w:szCs w:val="18"/>
              </w:rPr>
              <w:t xml:space="preserve">               una hectárea</w:t>
            </w:r>
            <w:r w:rsidRPr="00180F5C">
              <w:rPr>
                <w:rFonts w:ascii="Arial Narrow" w:eastAsia="Arial Narrow" w:hAnsi="Arial Narrow" w:cs="Arial Narrow"/>
                <w:sz w:val="18"/>
                <w:szCs w:val="18"/>
              </w:rPr>
              <w:t xml:space="preserve"> deforestada</w:t>
            </w:r>
            <w:r>
              <w:rPr>
                <w:rFonts w:ascii="Arial Narrow" w:eastAsia="Arial Narrow" w:hAnsi="Arial Narrow" w:cs="Arial Narrow"/>
                <w:sz w:val="18"/>
                <w:szCs w:val="18"/>
              </w:rPr>
              <w:t>.</w:t>
            </w:r>
            <w:r w:rsidR="00E469B3" w:rsidRPr="00180F5C">
              <w:rPr>
                <w:rFonts w:ascii="Arial Narrow" w:eastAsia="Arial Narrow" w:hAnsi="Arial Narrow" w:cs="Arial Narrow"/>
                <w:sz w:val="18"/>
                <w:szCs w:val="18"/>
              </w:rPr>
              <w:br/>
              <w:t xml:space="preserve">* </w:t>
            </w:r>
            <w:r w:rsidR="00202249">
              <w:rPr>
                <w:rFonts w:ascii="Arial Narrow" w:eastAsia="Arial Narrow" w:hAnsi="Arial Narrow" w:cs="Arial Narrow"/>
                <w:sz w:val="18"/>
                <w:szCs w:val="18"/>
              </w:rPr>
              <w:t>C</w:t>
            </w:r>
            <w:r w:rsidR="00E469B3" w:rsidRPr="00180F5C">
              <w:rPr>
                <w:rFonts w:ascii="Arial Narrow" w:eastAsia="Arial Narrow" w:hAnsi="Arial Narrow" w:cs="Arial Narrow"/>
                <w:sz w:val="18"/>
                <w:szCs w:val="18"/>
              </w:rPr>
              <w:t>PFNM</w:t>
            </w:r>
            <w:r>
              <w:rPr>
                <w:rFonts w:ascii="Arial Narrow" w:eastAsia="Arial Narrow" w:hAnsi="Arial Narrow" w:cs="Arial Narrow"/>
                <w:sz w:val="18"/>
                <w:szCs w:val="18"/>
              </w:rPr>
              <w:t>:</w:t>
            </w:r>
            <w:r w:rsidR="00E469B3" w:rsidRPr="00180F5C">
              <w:rPr>
                <w:rFonts w:ascii="Arial Narrow" w:eastAsia="Arial Narrow" w:hAnsi="Arial Narrow" w:cs="Arial Narrow"/>
                <w:sz w:val="18"/>
                <w:szCs w:val="18"/>
              </w:rPr>
              <w:t xml:space="preserve"> </w:t>
            </w:r>
            <w:r w:rsidR="00202249">
              <w:rPr>
                <w:rFonts w:ascii="Arial Narrow" w:eastAsia="Arial Narrow" w:hAnsi="Arial Narrow" w:cs="Arial Narrow"/>
                <w:sz w:val="18"/>
                <w:szCs w:val="18"/>
              </w:rPr>
              <w:t>Cantidad promedio estimada en soles por pérdida de</w:t>
            </w:r>
            <w:r w:rsidR="00202249" w:rsidRPr="00180F5C">
              <w:rPr>
                <w:rFonts w:ascii="Arial Narrow" w:eastAsia="Arial Narrow" w:hAnsi="Arial Narrow" w:cs="Arial Narrow"/>
                <w:sz w:val="18"/>
                <w:szCs w:val="18"/>
              </w:rPr>
              <w:t xml:space="preserve"> </w:t>
            </w:r>
            <w:r w:rsidR="00202249">
              <w:rPr>
                <w:rFonts w:ascii="Arial Narrow" w:eastAsia="Arial Narrow" w:hAnsi="Arial Narrow" w:cs="Arial Narrow"/>
                <w:sz w:val="18"/>
                <w:szCs w:val="18"/>
              </w:rPr>
              <w:t xml:space="preserve">productos forestales no maderables </w:t>
            </w:r>
          </w:p>
          <w:p w14:paraId="504702AB" w14:textId="645A7F9A" w:rsidR="002C2EEA" w:rsidRDefault="008C03BA" w:rsidP="008C03BA">
            <w:pPr>
              <w:spacing w:after="0" w:line="240" w:lineRule="auto"/>
              <w:ind w:left="597" w:firstLine="7"/>
              <w:rPr>
                <w:rFonts w:ascii="Arial Narrow" w:eastAsia="Arial Narrow" w:hAnsi="Arial Narrow" w:cs="Arial Narrow"/>
                <w:sz w:val="18"/>
                <w:szCs w:val="18"/>
              </w:rPr>
            </w:pPr>
            <w:r>
              <w:rPr>
                <w:rFonts w:ascii="Arial Narrow" w:eastAsia="Arial Narrow" w:hAnsi="Arial Narrow" w:cs="Arial Narrow"/>
                <w:sz w:val="18"/>
                <w:szCs w:val="18"/>
              </w:rPr>
              <w:t xml:space="preserve">               </w:t>
            </w:r>
            <w:r w:rsidR="00766A02">
              <w:rPr>
                <w:rFonts w:ascii="Arial Narrow" w:eastAsia="Arial Narrow" w:hAnsi="Arial Narrow" w:cs="Arial Narrow"/>
                <w:sz w:val="18"/>
                <w:szCs w:val="18"/>
              </w:rPr>
              <w:t xml:space="preserve">  </w:t>
            </w:r>
            <w:r>
              <w:rPr>
                <w:rFonts w:ascii="Arial Narrow" w:eastAsia="Arial Narrow" w:hAnsi="Arial Narrow" w:cs="Arial Narrow"/>
                <w:sz w:val="18"/>
                <w:szCs w:val="18"/>
              </w:rPr>
              <w:t>en una hectárea</w:t>
            </w:r>
            <w:r w:rsidRPr="00180F5C">
              <w:rPr>
                <w:rFonts w:ascii="Arial Narrow" w:eastAsia="Arial Narrow" w:hAnsi="Arial Narrow" w:cs="Arial Narrow"/>
                <w:sz w:val="18"/>
                <w:szCs w:val="18"/>
              </w:rPr>
              <w:t xml:space="preserve"> deforestada.</w:t>
            </w:r>
            <w:r w:rsidR="00E469B3" w:rsidRPr="00180F5C">
              <w:rPr>
                <w:rFonts w:ascii="Arial Narrow" w:eastAsia="Arial Narrow" w:hAnsi="Arial Narrow" w:cs="Arial Narrow"/>
                <w:sz w:val="18"/>
                <w:szCs w:val="18"/>
              </w:rPr>
              <w:br/>
              <w:t xml:space="preserve">* </w:t>
            </w:r>
            <w:proofErr w:type="spellStart"/>
            <w:r w:rsidR="00202249">
              <w:rPr>
                <w:rFonts w:ascii="Arial Narrow" w:eastAsia="Arial Narrow" w:hAnsi="Arial Narrow" w:cs="Arial Narrow"/>
                <w:sz w:val="18"/>
                <w:szCs w:val="18"/>
              </w:rPr>
              <w:t>CP</w:t>
            </w:r>
            <w:r w:rsidR="00202249" w:rsidRPr="00180F5C">
              <w:rPr>
                <w:rFonts w:ascii="Arial Narrow" w:eastAsia="Arial Narrow" w:hAnsi="Arial Narrow" w:cs="Arial Narrow"/>
                <w:sz w:val="18"/>
                <w:szCs w:val="18"/>
              </w:rPr>
              <w:t>Fauna</w:t>
            </w:r>
            <w:proofErr w:type="spellEnd"/>
            <w:r w:rsidR="00E469B3" w:rsidRPr="00180F5C">
              <w:rPr>
                <w:rFonts w:ascii="Arial Narrow" w:eastAsia="Arial Narrow" w:hAnsi="Arial Narrow" w:cs="Arial Narrow"/>
                <w:sz w:val="18"/>
                <w:szCs w:val="18"/>
              </w:rPr>
              <w:t xml:space="preserve">: </w:t>
            </w:r>
            <w:r w:rsidR="00202249">
              <w:rPr>
                <w:rFonts w:ascii="Arial Narrow" w:eastAsia="Arial Narrow" w:hAnsi="Arial Narrow" w:cs="Arial Narrow"/>
                <w:sz w:val="18"/>
                <w:szCs w:val="18"/>
              </w:rPr>
              <w:t>Cantidad promedio estimada en soles por pérdida de</w:t>
            </w:r>
            <w:r w:rsidR="00202249" w:rsidRPr="00180F5C">
              <w:rPr>
                <w:rFonts w:ascii="Arial Narrow" w:eastAsia="Arial Narrow" w:hAnsi="Arial Narrow" w:cs="Arial Narrow"/>
                <w:sz w:val="18"/>
                <w:szCs w:val="18"/>
              </w:rPr>
              <w:t xml:space="preserve"> </w:t>
            </w:r>
            <w:r w:rsidR="00202249">
              <w:rPr>
                <w:rFonts w:ascii="Arial Narrow" w:eastAsia="Arial Narrow" w:hAnsi="Arial Narrow" w:cs="Arial Narrow"/>
                <w:sz w:val="18"/>
                <w:szCs w:val="18"/>
              </w:rPr>
              <w:t xml:space="preserve">fauna silvestre en una hectárea </w:t>
            </w:r>
          </w:p>
          <w:p w14:paraId="1E2B7375" w14:textId="723EB14A" w:rsidR="008C03BA" w:rsidRPr="00180F5C" w:rsidRDefault="008C03BA" w:rsidP="008C03BA">
            <w:pPr>
              <w:spacing w:after="0" w:line="240" w:lineRule="auto"/>
              <w:ind w:left="597" w:firstLine="7"/>
              <w:rPr>
                <w:rFonts w:ascii="Arial Narrow" w:eastAsia="Arial Narrow" w:hAnsi="Arial Narrow" w:cs="Arial Narrow"/>
                <w:sz w:val="18"/>
                <w:szCs w:val="18"/>
              </w:rPr>
            </w:pPr>
            <w:r>
              <w:rPr>
                <w:rFonts w:ascii="Arial Narrow" w:eastAsia="Arial Narrow" w:hAnsi="Arial Narrow" w:cs="Arial Narrow"/>
                <w:sz w:val="18"/>
                <w:szCs w:val="18"/>
              </w:rPr>
              <w:t xml:space="preserve">                   deforestada.</w:t>
            </w:r>
          </w:p>
          <w:p w14:paraId="22789DBA" w14:textId="77777777" w:rsidR="002C2EEA" w:rsidRPr="00180F5C" w:rsidRDefault="002C2EEA" w:rsidP="002C2EEA">
            <w:pPr>
              <w:spacing w:after="0" w:line="240" w:lineRule="auto"/>
              <w:ind w:left="604"/>
              <w:rPr>
                <w:rFonts w:ascii="Arial Narrow" w:eastAsia="Arial Narrow" w:hAnsi="Arial Narrow" w:cs="Arial Narrow"/>
                <w:sz w:val="18"/>
                <w:szCs w:val="18"/>
              </w:rPr>
            </w:pPr>
          </w:p>
          <w:p w14:paraId="4ACD8F39" w14:textId="3411BC36" w:rsidR="00E469B3" w:rsidRDefault="00E469B3" w:rsidP="002C2EE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SD: Superficie deforestada (en hectáreas)</w:t>
            </w:r>
            <w:r w:rsidR="00042EA9">
              <w:rPr>
                <w:rFonts w:ascii="Arial Narrow" w:eastAsia="Arial Narrow" w:hAnsi="Arial Narrow" w:cs="Arial Narrow"/>
                <w:sz w:val="18"/>
                <w:szCs w:val="18"/>
              </w:rPr>
              <w:t xml:space="preserve"> en el año n</w:t>
            </w:r>
          </w:p>
          <w:p w14:paraId="075BCEFD" w14:textId="77777777" w:rsidR="00042EA9" w:rsidRDefault="00042EA9" w:rsidP="002C2EEA">
            <w:pPr>
              <w:spacing w:after="0" w:line="240" w:lineRule="auto"/>
              <w:rPr>
                <w:rFonts w:ascii="Arial Narrow" w:eastAsia="Arial Narrow" w:hAnsi="Arial Narrow" w:cs="Arial Narrow"/>
                <w:sz w:val="18"/>
                <w:szCs w:val="18"/>
              </w:rPr>
            </w:pPr>
            <w:proofErr w:type="gramStart"/>
            <w:r>
              <w:rPr>
                <w:rFonts w:ascii="Arial Narrow" w:eastAsia="Arial Narrow" w:hAnsi="Arial Narrow" w:cs="Arial Narrow"/>
                <w:sz w:val="18"/>
                <w:szCs w:val="18"/>
              </w:rPr>
              <w:t>n :</w:t>
            </w:r>
            <w:proofErr w:type="gramEnd"/>
            <w:r>
              <w:rPr>
                <w:rFonts w:ascii="Arial Narrow" w:eastAsia="Arial Narrow" w:hAnsi="Arial Narrow" w:cs="Arial Narrow"/>
                <w:sz w:val="18"/>
                <w:szCs w:val="18"/>
              </w:rPr>
              <w:t xml:space="preserve"> Año de evaluación</w:t>
            </w:r>
          </w:p>
          <w:p w14:paraId="1B675529" w14:textId="7274D6A8" w:rsidR="0091666F" w:rsidRPr="00180F5C" w:rsidRDefault="0091666F" w:rsidP="002C2EEA">
            <w:pPr>
              <w:spacing w:after="0" w:line="240" w:lineRule="auto"/>
              <w:rPr>
                <w:rFonts w:ascii="Arial Narrow" w:eastAsia="Arial Narrow" w:hAnsi="Arial Narrow" w:cs="Arial Narrow"/>
                <w:sz w:val="18"/>
                <w:szCs w:val="18"/>
              </w:rPr>
            </w:pPr>
          </w:p>
        </w:tc>
      </w:tr>
      <w:tr w:rsidR="00E469B3" w:rsidRPr="00180F5C" w14:paraId="3DAB33A8" w14:textId="77777777" w:rsidTr="00397085">
        <w:trPr>
          <w:trHeight w:val="2902"/>
        </w:trPr>
        <w:tc>
          <w:tcPr>
            <w:tcW w:w="1839" w:type="dxa"/>
            <w:gridSpan w:val="2"/>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217AE77D" w14:textId="77777777" w:rsidR="00E469B3" w:rsidRPr="00180F5C" w:rsidRDefault="00E469B3" w:rsidP="0039708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7434" w:type="dxa"/>
            <w:gridSpan w:val="12"/>
            <w:tcBorders>
              <w:top w:val="nil"/>
              <w:left w:val="dotted" w:sz="4" w:space="0" w:color="000000"/>
              <w:bottom w:val="dotted" w:sz="4" w:space="0" w:color="000000"/>
              <w:right w:val="dotted" w:sz="4" w:space="0" w:color="000000"/>
            </w:tcBorders>
            <w:shd w:val="clear" w:color="auto" w:fill="auto"/>
            <w:vAlign w:val="center"/>
          </w:tcPr>
          <w:p w14:paraId="00317D0B" w14:textId="7E4C260F" w:rsidR="00E469B3" w:rsidRPr="00180F5C" w:rsidRDefault="00E469B3" w:rsidP="0039708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Para los cálculos se considera</w:t>
            </w:r>
            <w:r w:rsidR="002C2EEA" w:rsidRPr="00180F5C">
              <w:rPr>
                <w:rFonts w:ascii="Arial Narrow" w:eastAsia="Arial Narrow" w:hAnsi="Arial Narrow" w:cs="Arial Narrow"/>
                <w:sz w:val="18"/>
                <w:szCs w:val="18"/>
              </w:rPr>
              <w:t xml:space="preserve"> lo siguiente</w:t>
            </w:r>
            <w:r w:rsidRPr="00180F5C">
              <w:rPr>
                <w:rFonts w:ascii="Arial Narrow" w:eastAsia="Arial Narrow" w:hAnsi="Arial Narrow" w:cs="Arial Narrow"/>
                <w:sz w:val="18"/>
                <w:szCs w:val="18"/>
              </w:rPr>
              <w:t>:</w:t>
            </w:r>
          </w:p>
          <w:p w14:paraId="663E7A0A" w14:textId="2E759297" w:rsidR="002C2EEA" w:rsidRPr="00180F5C" w:rsidRDefault="00E469B3" w:rsidP="0039708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Se utilizó el mapa de carbono a nivel nacional del Ministerio del Ambiente -MINAM (2014). El precio por tonelada de carbono equivalente corresponde al promedio anual del mercado voluntario (dólares por tonelada de carbono equivalente</w:t>
            </w:r>
            <w:r w:rsidR="00763C9D">
              <w:rPr>
                <w:rFonts w:ascii="Arial Narrow" w:eastAsia="Arial Narrow" w:hAnsi="Arial Narrow" w:cs="Arial Narrow"/>
                <w:sz w:val="18"/>
                <w:szCs w:val="18"/>
              </w:rPr>
              <w:t>, convertido en soles</w:t>
            </w:r>
            <w:r w:rsidRPr="00180F5C">
              <w:rPr>
                <w:rFonts w:ascii="Arial Narrow" w:eastAsia="Arial Narrow" w:hAnsi="Arial Narrow" w:cs="Arial Narrow"/>
                <w:sz w:val="18"/>
                <w:szCs w:val="18"/>
              </w:rPr>
              <w:t>).</w:t>
            </w:r>
          </w:p>
          <w:p w14:paraId="0596CD31" w14:textId="74BD13C2" w:rsidR="00E469B3" w:rsidRPr="00180F5C" w:rsidRDefault="00E469B3" w:rsidP="0039708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br/>
              <w:t xml:space="preserve">• </w:t>
            </w:r>
            <w:r w:rsidR="00202249">
              <w:rPr>
                <w:rFonts w:ascii="Arial Narrow" w:eastAsia="Arial Narrow" w:hAnsi="Arial Narrow" w:cs="Arial Narrow"/>
                <w:sz w:val="18"/>
                <w:szCs w:val="18"/>
              </w:rPr>
              <w:t>La cantidad esti</w:t>
            </w:r>
            <w:r w:rsidR="00763C9D">
              <w:rPr>
                <w:rFonts w:ascii="Arial Narrow" w:eastAsia="Arial Narrow" w:hAnsi="Arial Narrow" w:cs="Arial Narrow"/>
                <w:sz w:val="18"/>
                <w:szCs w:val="18"/>
              </w:rPr>
              <w:t>m</w:t>
            </w:r>
            <w:r w:rsidR="00202249">
              <w:rPr>
                <w:rFonts w:ascii="Arial Narrow" w:eastAsia="Arial Narrow" w:hAnsi="Arial Narrow" w:cs="Arial Narrow"/>
                <w:sz w:val="18"/>
                <w:szCs w:val="18"/>
              </w:rPr>
              <w:t>ada en soles</w:t>
            </w:r>
            <w:r w:rsidRPr="00180F5C">
              <w:rPr>
                <w:rFonts w:ascii="Arial Narrow" w:eastAsia="Arial Narrow" w:hAnsi="Arial Narrow" w:cs="Arial Narrow"/>
                <w:sz w:val="18"/>
                <w:szCs w:val="18"/>
              </w:rPr>
              <w:t xml:space="preserve"> para PFM proviene de la estimación de promedios de volúmenes por hectárea multiplicado por el precio de mercado, ajustado por un factor de costos.</w:t>
            </w:r>
          </w:p>
          <w:p w14:paraId="6D914EDB" w14:textId="77777777" w:rsidR="002C2EEA" w:rsidRPr="00180F5C" w:rsidRDefault="002C2EEA" w:rsidP="00397085">
            <w:pPr>
              <w:spacing w:after="0" w:line="240" w:lineRule="auto"/>
              <w:jc w:val="both"/>
              <w:rPr>
                <w:rFonts w:ascii="Arial Narrow" w:eastAsia="Arial Narrow" w:hAnsi="Arial Narrow" w:cs="Arial Narrow"/>
                <w:sz w:val="18"/>
                <w:szCs w:val="18"/>
              </w:rPr>
            </w:pPr>
          </w:p>
          <w:p w14:paraId="1BF20F47" w14:textId="77777777" w:rsidR="002C2EEA" w:rsidRPr="00180F5C" w:rsidRDefault="00E469B3" w:rsidP="0039708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 Los datos estimados para PFNM y </w:t>
            </w:r>
            <w:r w:rsidR="002C2EEA" w:rsidRPr="00180F5C">
              <w:rPr>
                <w:rFonts w:ascii="Arial Narrow" w:eastAsia="Arial Narrow" w:hAnsi="Arial Narrow" w:cs="Arial Narrow"/>
                <w:sz w:val="18"/>
                <w:szCs w:val="18"/>
              </w:rPr>
              <w:t>F</w:t>
            </w:r>
            <w:r w:rsidRPr="00180F5C">
              <w:rPr>
                <w:rFonts w:ascii="Arial Narrow" w:eastAsia="Arial Narrow" w:hAnsi="Arial Narrow" w:cs="Arial Narrow"/>
                <w:sz w:val="18"/>
                <w:szCs w:val="18"/>
              </w:rPr>
              <w:t>auna provienen de consulta a expertos y empresas dedicadas al rubro.</w:t>
            </w:r>
          </w:p>
          <w:p w14:paraId="054A9223" w14:textId="7376881D" w:rsidR="00E469B3" w:rsidRPr="00180F5C" w:rsidRDefault="00E469B3" w:rsidP="0039708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 </w:t>
            </w:r>
            <w:r w:rsidRPr="00180F5C">
              <w:rPr>
                <w:rFonts w:ascii="Arial Narrow" w:eastAsia="Arial Narrow" w:hAnsi="Arial Narrow" w:cs="Arial Narrow"/>
                <w:sz w:val="18"/>
                <w:szCs w:val="18"/>
              </w:rPr>
              <w:br/>
              <w:t xml:space="preserve">• </w:t>
            </w:r>
            <w:r w:rsidR="00763C9D">
              <w:rPr>
                <w:rFonts w:ascii="Arial Narrow" w:eastAsia="Arial Narrow" w:hAnsi="Arial Narrow" w:cs="Arial Narrow"/>
                <w:sz w:val="18"/>
                <w:szCs w:val="18"/>
              </w:rPr>
              <w:t>La cantidad estimada en soles</w:t>
            </w:r>
            <w:r w:rsidRPr="00180F5C">
              <w:rPr>
                <w:rFonts w:ascii="Arial Narrow" w:eastAsia="Arial Narrow" w:hAnsi="Arial Narrow" w:cs="Arial Narrow"/>
                <w:sz w:val="18"/>
                <w:szCs w:val="18"/>
              </w:rPr>
              <w:t xml:space="preserve"> </w:t>
            </w:r>
            <w:r w:rsidR="00763C9D">
              <w:rPr>
                <w:rFonts w:ascii="Arial Narrow" w:eastAsia="Arial Narrow" w:hAnsi="Arial Narrow" w:cs="Arial Narrow"/>
                <w:sz w:val="18"/>
                <w:szCs w:val="18"/>
              </w:rPr>
              <w:t>por pérdida de</w:t>
            </w:r>
            <w:r w:rsidR="00763C9D" w:rsidRPr="00180F5C">
              <w:rPr>
                <w:rFonts w:ascii="Arial Narrow" w:eastAsia="Arial Narrow" w:hAnsi="Arial Narrow" w:cs="Arial Narrow"/>
                <w:sz w:val="18"/>
                <w:szCs w:val="18"/>
              </w:rPr>
              <w:t xml:space="preserve"> </w:t>
            </w:r>
            <w:r w:rsidRPr="00180F5C">
              <w:rPr>
                <w:rFonts w:ascii="Arial Narrow" w:eastAsia="Arial Narrow" w:hAnsi="Arial Narrow" w:cs="Arial Narrow"/>
                <w:sz w:val="18"/>
                <w:szCs w:val="18"/>
              </w:rPr>
              <w:t>carbono representa un 30% aproximadamente del total estimado</w:t>
            </w:r>
            <w:r w:rsidR="002C2EEA" w:rsidRPr="00180F5C">
              <w:rPr>
                <w:rFonts w:ascii="Arial Narrow" w:eastAsia="Arial Narrow" w:hAnsi="Arial Narrow" w:cs="Arial Narrow"/>
                <w:sz w:val="18"/>
                <w:szCs w:val="18"/>
              </w:rPr>
              <w:t>:</w:t>
            </w:r>
          </w:p>
          <w:p w14:paraId="18D4FAEE" w14:textId="2261D70D" w:rsidR="00E469B3" w:rsidRPr="00180F5C" w:rsidRDefault="00E469B3" w:rsidP="00397085">
            <w:pPr>
              <w:spacing w:after="0" w:line="240" w:lineRule="auto"/>
              <w:jc w:val="both"/>
              <w:rPr>
                <w:rFonts w:ascii="Arial Narrow" w:eastAsia="Arial Narrow" w:hAnsi="Arial Narrow" w:cs="Arial Narrow"/>
                <w:sz w:val="18"/>
                <w:szCs w:val="18"/>
              </w:rPr>
            </w:pPr>
            <w:r w:rsidRPr="00651F8A">
              <w:rPr>
                <w:rFonts w:ascii="Arial Narrow" w:eastAsia="Arial Narrow" w:hAnsi="Arial Narrow" w:cs="Arial Narrow"/>
                <w:sz w:val="18"/>
                <w:szCs w:val="18"/>
              </w:rPr>
              <w:t>CO</w:t>
            </w:r>
            <w:r w:rsidRPr="00651F8A">
              <w:rPr>
                <w:rFonts w:ascii="Arial Narrow" w:eastAsia="Arial Narrow" w:hAnsi="Arial Narrow" w:cs="Arial Narrow"/>
                <w:sz w:val="18"/>
                <w:szCs w:val="18"/>
                <w:vertAlign w:val="subscript"/>
              </w:rPr>
              <w:t>2</w:t>
            </w:r>
            <w:r w:rsidRPr="00651F8A">
              <w:rPr>
                <w:rFonts w:ascii="Arial Narrow" w:eastAsia="Arial Narrow" w:hAnsi="Arial Narrow" w:cs="Arial Narrow"/>
                <w:sz w:val="18"/>
                <w:szCs w:val="18"/>
              </w:rPr>
              <w:t>: 4 224.09      PFNM: 1 570.0       Fauna: 1 738.23      Total: 7 532.31 (año base del cálculo: 2019, fuente: SERFOR)</w:t>
            </w:r>
            <w:r w:rsidR="002C2EEA" w:rsidRPr="00651F8A">
              <w:rPr>
                <w:rFonts w:ascii="Arial Narrow" w:eastAsia="Arial Narrow" w:hAnsi="Arial Narrow" w:cs="Arial Narrow"/>
                <w:sz w:val="18"/>
                <w:szCs w:val="18"/>
              </w:rPr>
              <w:t xml:space="preserve">. </w:t>
            </w:r>
            <w:r w:rsidRPr="00651F8A">
              <w:rPr>
                <w:rFonts w:ascii="Arial Narrow" w:eastAsia="Arial Narrow" w:hAnsi="Arial Narrow" w:cs="Arial Narrow"/>
                <w:sz w:val="18"/>
                <w:szCs w:val="18"/>
              </w:rPr>
              <w:t xml:space="preserve">Para los cálculos se utilizará un factor de corrección de 3% </w:t>
            </w:r>
          </w:p>
        </w:tc>
      </w:tr>
      <w:tr w:rsidR="00E469B3" w:rsidRPr="00180F5C" w14:paraId="25347A98" w14:textId="77777777" w:rsidTr="0076376D">
        <w:trPr>
          <w:gridAfter w:val="1"/>
          <w:wAfter w:w="8" w:type="dxa"/>
          <w:trHeight w:val="106"/>
        </w:trPr>
        <w:tc>
          <w:tcPr>
            <w:tcW w:w="756" w:type="dxa"/>
            <w:tcBorders>
              <w:top w:val="dotted" w:sz="4" w:space="0" w:color="000000"/>
              <w:left w:val="nil"/>
              <w:bottom w:val="nil"/>
              <w:right w:val="nil"/>
            </w:tcBorders>
            <w:shd w:val="clear" w:color="auto" w:fill="auto"/>
            <w:vAlign w:val="center"/>
          </w:tcPr>
          <w:p w14:paraId="6BE9816E" w14:textId="77777777" w:rsidR="00E469B3" w:rsidRPr="00180F5C" w:rsidRDefault="00E469B3" w:rsidP="00397085">
            <w:pPr>
              <w:spacing w:after="0" w:line="240" w:lineRule="auto"/>
              <w:rPr>
                <w:rFonts w:ascii="Arial Narrow" w:eastAsia="Arial Narrow" w:hAnsi="Arial Narrow" w:cs="Arial Narrow"/>
                <w:sz w:val="10"/>
                <w:szCs w:val="10"/>
              </w:rPr>
            </w:pPr>
          </w:p>
        </w:tc>
        <w:tc>
          <w:tcPr>
            <w:tcW w:w="1083" w:type="dxa"/>
            <w:tcBorders>
              <w:top w:val="dotted" w:sz="4" w:space="0" w:color="000000"/>
              <w:left w:val="nil"/>
              <w:bottom w:val="nil"/>
              <w:right w:val="nil"/>
            </w:tcBorders>
            <w:shd w:val="clear" w:color="auto" w:fill="auto"/>
            <w:vAlign w:val="bottom"/>
          </w:tcPr>
          <w:p w14:paraId="78174B26"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80" w:type="dxa"/>
            <w:gridSpan w:val="2"/>
            <w:tcBorders>
              <w:top w:val="nil"/>
              <w:left w:val="nil"/>
              <w:bottom w:val="nil"/>
              <w:right w:val="nil"/>
            </w:tcBorders>
            <w:shd w:val="clear" w:color="auto" w:fill="auto"/>
            <w:vAlign w:val="bottom"/>
          </w:tcPr>
          <w:p w14:paraId="30AAEA1D"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236" w:type="dxa"/>
            <w:tcBorders>
              <w:top w:val="nil"/>
              <w:left w:val="nil"/>
              <w:bottom w:val="nil"/>
              <w:right w:val="nil"/>
            </w:tcBorders>
            <w:shd w:val="clear" w:color="auto" w:fill="auto"/>
            <w:vAlign w:val="bottom"/>
          </w:tcPr>
          <w:p w14:paraId="27E43760"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484" w:type="dxa"/>
            <w:tcBorders>
              <w:top w:val="nil"/>
              <w:left w:val="nil"/>
              <w:bottom w:val="nil"/>
              <w:right w:val="nil"/>
            </w:tcBorders>
            <w:shd w:val="clear" w:color="auto" w:fill="auto"/>
            <w:vAlign w:val="bottom"/>
          </w:tcPr>
          <w:p w14:paraId="792D135F"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514D17E0"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92" w:type="dxa"/>
            <w:tcBorders>
              <w:top w:val="nil"/>
              <w:left w:val="nil"/>
              <w:bottom w:val="nil"/>
              <w:right w:val="nil"/>
            </w:tcBorders>
            <w:shd w:val="clear" w:color="auto" w:fill="auto"/>
            <w:vAlign w:val="bottom"/>
          </w:tcPr>
          <w:p w14:paraId="1599C9AA"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47DA37B4"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1997D008"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70147C00"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5CE5F593"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06" w:type="dxa"/>
            <w:tcBorders>
              <w:top w:val="nil"/>
              <w:left w:val="nil"/>
              <w:bottom w:val="nil"/>
              <w:right w:val="nil"/>
            </w:tcBorders>
            <w:shd w:val="clear" w:color="auto" w:fill="auto"/>
            <w:vAlign w:val="bottom"/>
          </w:tcPr>
          <w:p w14:paraId="7D0ADFB1" w14:textId="77777777" w:rsidR="00E469B3" w:rsidRPr="00180F5C" w:rsidRDefault="00E469B3" w:rsidP="00397085">
            <w:pPr>
              <w:spacing w:after="0" w:line="240" w:lineRule="auto"/>
              <w:rPr>
                <w:rFonts w:ascii="Times New Roman" w:eastAsia="Times New Roman" w:hAnsi="Times New Roman" w:cs="Times New Roman"/>
                <w:sz w:val="10"/>
                <w:szCs w:val="10"/>
              </w:rPr>
            </w:pPr>
          </w:p>
        </w:tc>
      </w:tr>
      <w:tr w:rsidR="00E469B3" w:rsidRPr="00180F5C" w14:paraId="6CA15AC4" w14:textId="77777777" w:rsidTr="00397085">
        <w:trPr>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694FE545" w14:textId="77777777" w:rsidR="00E469B3" w:rsidRPr="00180F5C" w:rsidRDefault="00E469B3" w:rsidP="0039708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lastRenderedPageBreak/>
              <w:t>Sentido esperado del indicador</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391B6FEB" w14:textId="77777777" w:rsidR="00E469B3" w:rsidRPr="00180F5C" w:rsidRDefault="00E469B3" w:rsidP="00397085">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Descendente</w:t>
            </w:r>
          </w:p>
        </w:tc>
      </w:tr>
      <w:tr w:rsidR="00E469B3" w:rsidRPr="00180F5C" w14:paraId="336EC409" w14:textId="77777777" w:rsidTr="0076376D">
        <w:trPr>
          <w:gridAfter w:val="1"/>
          <w:wAfter w:w="8" w:type="dxa"/>
          <w:trHeight w:val="106"/>
        </w:trPr>
        <w:tc>
          <w:tcPr>
            <w:tcW w:w="756" w:type="dxa"/>
            <w:tcBorders>
              <w:top w:val="nil"/>
              <w:left w:val="nil"/>
              <w:bottom w:val="nil"/>
              <w:right w:val="nil"/>
            </w:tcBorders>
            <w:shd w:val="clear" w:color="auto" w:fill="auto"/>
            <w:vAlign w:val="center"/>
          </w:tcPr>
          <w:p w14:paraId="05240D97" w14:textId="77777777" w:rsidR="00E469B3" w:rsidRPr="00180F5C" w:rsidRDefault="00E469B3" w:rsidP="00397085">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5329FB0C"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80" w:type="dxa"/>
            <w:gridSpan w:val="2"/>
            <w:tcBorders>
              <w:top w:val="nil"/>
              <w:left w:val="nil"/>
              <w:bottom w:val="nil"/>
              <w:right w:val="nil"/>
            </w:tcBorders>
            <w:shd w:val="clear" w:color="auto" w:fill="auto"/>
            <w:vAlign w:val="bottom"/>
          </w:tcPr>
          <w:p w14:paraId="0C90E71C"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bottom"/>
          </w:tcPr>
          <w:p w14:paraId="2DFED84B"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484" w:type="dxa"/>
            <w:tcBorders>
              <w:top w:val="nil"/>
              <w:left w:val="nil"/>
              <w:bottom w:val="nil"/>
              <w:right w:val="nil"/>
            </w:tcBorders>
            <w:shd w:val="clear" w:color="auto" w:fill="auto"/>
            <w:vAlign w:val="bottom"/>
          </w:tcPr>
          <w:p w14:paraId="24BC74CA"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6CD91E0E"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92" w:type="dxa"/>
            <w:tcBorders>
              <w:top w:val="nil"/>
              <w:left w:val="nil"/>
              <w:bottom w:val="nil"/>
              <w:right w:val="nil"/>
            </w:tcBorders>
            <w:shd w:val="clear" w:color="auto" w:fill="auto"/>
            <w:vAlign w:val="bottom"/>
          </w:tcPr>
          <w:p w14:paraId="6062F386"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4F254002"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63156EE1"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484BABFE"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1A120B96"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06" w:type="dxa"/>
            <w:tcBorders>
              <w:top w:val="nil"/>
              <w:left w:val="nil"/>
              <w:bottom w:val="nil"/>
              <w:right w:val="nil"/>
            </w:tcBorders>
            <w:shd w:val="clear" w:color="auto" w:fill="auto"/>
            <w:vAlign w:val="bottom"/>
          </w:tcPr>
          <w:p w14:paraId="41534AF1" w14:textId="77777777" w:rsidR="00E469B3" w:rsidRPr="00180F5C" w:rsidRDefault="00E469B3" w:rsidP="00397085">
            <w:pPr>
              <w:spacing w:after="0" w:line="240" w:lineRule="auto"/>
              <w:rPr>
                <w:rFonts w:ascii="Times New Roman" w:eastAsia="Times New Roman" w:hAnsi="Times New Roman" w:cs="Times New Roman"/>
                <w:sz w:val="20"/>
                <w:szCs w:val="20"/>
              </w:rPr>
            </w:pPr>
          </w:p>
        </w:tc>
      </w:tr>
      <w:tr w:rsidR="00E469B3" w:rsidRPr="00180F5C" w14:paraId="22A450C4" w14:textId="77777777" w:rsidTr="00397085">
        <w:trPr>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3B6367DC" w14:textId="77777777" w:rsidR="00E469B3" w:rsidRPr="00180F5C" w:rsidRDefault="00E469B3" w:rsidP="00397085">
            <w:pPr>
              <w:spacing w:after="0" w:line="240" w:lineRule="auto"/>
              <w:rPr>
                <w:rFonts w:ascii="Arial Narrow" w:eastAsia="Arial Narrow" w:hAnsi="Arial Narrow" w:cs="Arial Narrow"/>
                <w:b/>
                <w:sz w:val="20"/>
                <w:szCs w:val="20"/>
              </w:rPr>
            </w:pPr>
            <w:commentRangeStart w:id="38"/>
            <w:r w:rsidRPr="00180F5C">
              <w:rPr>
                <w:rFonts w:ascii="Arial Narrow" w:eastAsia="Arial Narrow" w:hAnsi="Arial Narrow" w:cs="Arial Narrow"/>
                <w:b/>
                <w:sz w:val="20"/>
                <w:szCs w:val="20"/>
              </w:rPr>
              <w:t>Supuestos</w:t>
            </w:r>
            <w:commentRangeEnd w:id="38"/>
            <w:r w:rsidR="00A117EE">
              <w:rPr>
                <w:rStyle w:val="Refdecomentario"/>
              </w:rPr>
              <w:commentReference w:id="38"/>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6F942D8C" w14:textId="3E628E50" w:rsidR="00E469B3" w:rsidRPr="00180F5C" w:rsidRDefault="00E469B3" w:rsidP="00397085">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No se</w:t>
            </w:r>
            <w:r w:rsidR="008871FA">
              <w:rPr>
                <w:rFonts w:ascii="Arial Narrow" w:eastAsia="Arial Narrow" w:hAnsi="Arial Narrow" w:cs="Arial Narrow"/>
                <w:sz w:val="20"/>
                <w:szCs w:val="20"/>
              </w:rPr>
              <w:t xml:space="preserve"> cuenta con supuestos.</w:t>
            </w:r>
          </w:p>
        </w:tc>
      </w:tr>
      <w:tr w:rsidR="00E469B3" w:rsidRPr="00180F5C" w14:paraId="2AD0D856" w14:textId="77777777" w:rsidTr="0076376D">
        <w:trPr>
          <w:gridAfter w:val="1"/>
          <w:wAfter w:w="8" w:type="dxa"/>
          <w:trHeight w:val="109"/>
        </w:trPr>
        <w:tc>
          <w:tcPr>
            <w:tcW w:w="756" w:type="dxa"/>
            <w:tcBorders>
              <w:top w:val="nil"/>
              <w:left w:val="nil"/>
              <w:bottom w:val="nil"/>
              <w:right w:val="nil"/>
            </w:tcBorders>
            <w:shd w:val="clear" w:color="auto" w:fill="auto"/>
            <w:vAlign w:val="center"/>
          </w:tcPr>
          <w:p w14:paraId="14BB4141" w14:textId="77777777" w:rsidR="00E469B3" w:rsidRPr="00180F5C" w:rsidRDefault="00E469B3" w:rsidP="00397085">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6EC30A1E"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80" w:type="dxa"/>
            <w:gridSpan w:val="2"/>
            <w:tcBorders>
              <w:top w:val="nil"/>
              <w:left w:val="nil"/>
              <w:bottom w:val="nil"/>
              <w:right w:val="nil"/>
            </w:tcBorders>
            <w:shd w:val="clear" w:color="auto" w:fill="auto"/>
            <w:vAlign w:val="bottom"/>
          </w:tcPr>
          <w:p w14:paraId="4B6800E2"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bottom"/>
          </w:tcPr>
          <w:p w14:paraId="6FF6ABCD"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484" w:type="dxa"/>
            <w:tcBorders>
              <w:top w:val="nil"/>
              <w:left w:val="nil"/>
              <w:bottom w:val="nil"/>
              <w:right w:val="nil"/>
            </w:tcBorders>
            <w:shd w:val="clear" w:color="auto" w:fill="auto"/>
            <w:vAlign w:val="bottom"/>
          </w:tcPr>
          <w:p w14:paraId="6529BF2C"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0D97E3D0"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92" w:type="dxa"/>
            <w:tcBorders>
              <w:top w:val="nil"/>
              <w:left w:val="nil"/>
              <w:bottom w:val="nil"/>
              <w:right w:val="nil"/>
            </w:tcBorders>
            <w:shd w:val="clear" w:color="auto" w:fill="auto"/>
            <w:vAlign w:val="bottom"/>
          </w:tcPr>
          <w:p w14:paraId="170B5A76"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299A27AD"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19F0E447"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497235C2"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3D8535A2"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06" w:type="dxa"/>
            <w:tcBorders>
              <w:top w:val="nil"/>
              <w:left w:val="nil"/>
              <w:bottom w:val="nil"/>
              <w:right w:val="nil"/>
            </w:tcBorders>
            <w:shd w:val="clear" w:color="auto" w:fill="auto"/>
            <w:vAlign w:val="bottom"/>
          </w:tcPr>
          <w:p w14:paraId="3A675FBE" w14:textId="77777777" w:rsidR="00E469B3" w:rsidRPr="00180F5C" w:rsidRDefault="00E469B3" w:rsidP="00397085">
            <w:pPr>
              <w:spacing w:after="0" w:line="240" w:lineRule="auto"/>
              <w:rPr>
                <w:rFonts w:ascii="Times New Roman" w:eastAsia="Times New Roman" w:hAnsi="Times New Roman" w:cs="Times New Roman"/>
                <w:sz w:val="20"/>
                <w:szCs w:val="20"/>
              </w:rPr>
            </w:pPr>
          </w:p>
        </w:tc>
      </w:tr>
      <w:tr w:rsidR="00E469B3" w:rsidRPr="00180F5C" w14:paraId="6153679B" w14:textId="77777777" w:rsidTr="00397085">
        <w:trPr>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29082CB1" w14:textId="77777777" w:rsidR="00E469B3" w:rsidRPr="00180F5C" w:rsidRDefault="00E469B3" w:rsidP="0039708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Fuente y bases de datos</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39A746C9" w14:textId="77777777" w:rsidR="00E469B3" w:rsidRPr="00180F5C" w:rsidRDefault="00E469B3" w:rsidP="00397085">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 xml:space="preserve">Fuente: Dirección General de Información y Ordenamiento Forestal y de Fauna Silvestre del Servicio Nacional Forestal y de Fauna Silvestre - SERFOR </w:t>
            </w:r>
            <w:r w:rsidRPr="00180F5C">
              <w:rPr>
                <w:rFonts w:ascii="Arial Narrow" w:eastAsia="Arial Narrow" w:hAnsi="Arial Narrow" w:cs="Arial Narrow"/>
                <w:sz w:val="20"/>
                <w:szCs w:val="20"/>
              </w:rPr>
              <w:br/>
              <w:t>Base de datos: Registros del Servicio Nacional Forestal y de Fauna Silvestre - SERFOR, GEOSERFOR, GEOBOSQUES</w:t>
            </w:r>
          </w:p>
        </w:tc>
      </w:tr>
      <w:tr w:rsidR="00E469B3" w:rsidRPr="00180F5C" w14:paraId="4CCC7244" w14:textId="77777777" w:rsidTr="0076376D">
        <w:trPr>
          <w:gridAfter w:val="1"/>
          <w:wAfter w:w="8" w:type="dxa"/>
          <w:trHeight w:val="106"/>
        </w:trPr>
        <w:tc>
          <w:tcPr>
            <w:tcW w:w="756" w:type="dxa"/>
            <w:tcBorders>
              <w:top w:val="nil"/>
              <w:left w:val="nil"/>
              <w:bottom w:val="nil"/>
              <w:right w:val="nil"/>
            </w:tcBorders>
            <w:shd w:val="clear" w:color="auto" w:fill="auto"/>
            <w:vAlign w:val="center"/>
          </w:tcPr>
          <w:p w14:paraId="57BA964D" w14:textId="77777777" w:rsidR="00E469B3" w:rsidRPr="00180F5C" w:rsidRDefault="00E469B3" w:rsidP="00397085">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2C24DE84"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80" w:type="dxa"/>
            <w:gridSpan w:val="2"/>
            <w:tcBorders>
              <w:top w:val="nil"/>
              <w:left w:val="nil"/>
              <w:bottom w:val="nil"/>
              <w:right w:val="nil"/>
            </w:tcBorders>
            <w:shd w:val="clear" w:color="auto" w:fill="auto"/>
            <w:vAlign w:val="bottom"/>
          </w:tcPr>
          <w:p w14:paraId="1D793FED"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236" w:type="dxa"/>
            <w:tcBorders>
              <w:top w:val="nil"/>
              <w:left w:val="nil"/>
              <w:bottom w:val="nil"/>
              <w:right w:val="nil"/>
            </w:tcBorders>
            <w:shd w:val="clear" w:color="auto" w:fill="auto"/>
            <w:vAlign w:val="bottom"/>
          </w:tcPr>
          <w:p w14:paraId="4F9635FF"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484" w:type="dxa"/>
            <w:tcBorders>
              <w:top w:val="nil"/>
              <w:left w:val="nil"/>
              <w:bottom w:val="nil"/>
              <w:right w:val="nil"/>
            </w:tcBorders>
            <w:shd w:val="clear" w:color="auto" w:fill="auto"/>
            <w:vAlign w:val="bottom"/>
          </w:tcPr>
          <w:p w14:paraId="50A25BBD"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7FA65545"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92" w:type="dxa"/>
            <w:tcBorders>
              <w:top w:val="nil"/>
              <w:left w:val="nil"/>
              <w:bottom w:val="nil"/>
              <w:right w:val="nil"/>
            </w:tcBorders>
            <w:shd w:val="clear" w:color="auto" w:fill="auto"/>
            <w:vAlign w:val="bottom"/>
          </w:tcPr>
          <w:p w14:paraId="2B2242AF"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5C650EE9"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2BF9EA98"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DA99CEA"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5EF592B9"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06" w:type="dxa"/>
            <w:tcBorders>
              <w:top w:val="nil"/>
              <w:left w:val="nil"/>
              <w:bottom w:val="nil"/>
              <w:right w:val="nil"/>
            </w:tcBorders>
            <w:shd w:val="clear" w:color="auto" w:fill="auto"/>
            <w:vAlign w:val="bottom"/>
          </w:tcPr>
          <w:p w14:paraId="0E0ABB9F" w14:textId="77777777" w:rsidR="00E469B3" w:rsidRPr="00180F5C" w:rsidRDefault="00E469B3" w:rsidP="00397085">
            <w:pPr>
              <w:spacing w:after="0" w:line="240" w:lineRule="auto"/>
              <w:rPr>
                <w:rFonts w:ascii="Times New Roman" w:eastAsia="Times New Roman" w:hAnsi="Times New Roman" w:cs="Times New Roman"/>
                <w:sz w:val="10"/>
                <w:szCs w:val="10"/>
              </w:rPr>
            </w:pPr>
          </w:p>
        </w:tc>
      </w:tr>
      <w:tr w:rsidR="00E469B3" w:rsidRPr="00180F5C" w14:paraId="6C3AA72E" w14:textId="77777777" w:rsidTr="0076376D">
        <w:trPr>
          <w:gridAfter w:val="1"/>
          <w:wAfter w:w="8" w:type="dxa"/>
          <w:trHeight w:val="106"/>
        </w:trPr>
        <w:tc>
          <w:tcPr>
            <w:tcW w:w="756" w:type="dxa"/>
            <w:tcBorders>
              <w:top w:val="nil"/>
              <w:left w:val="nil"/>
              <w:bottom w:val="nil"/>
              <w:right w:val="nil"/>
            </w:tcBorders>
            <w:shd w:val="clear" w:color="auto" w:fill="auto"/>
            <w:vAlign w:val="center"/>
          </w:tcPr>
          <w:p w14:paraId="5A487AAF" w14:textId="77777777" w:rsidR="00E469B3" w:rsidRPr="00180F5C" w:rsidRDefault="00E469B3" w:rsidP="00397085">
            <w:pPr>
              <w:spacing w:after="0" w:line="240" w:lineRule="auto"/>
              <w:rPr>
                <w:rFonts w:ascii="Arial Narrow" w:eastAsia="Arial Narrow" w:hAnsi="Arial Narrow" w:cs="Arial Narrow"/>
                <w:sz w:val="10"/>
                <w:szCs w:val="10"/>
              </w:rPr>
            </w:pPr>
          </w:p>
          <w:p w14:paraId="29977F91" w14:textId="77777777" w:rsidR="00E469B3" w:rsidRPr="00180F5C" w:rsidRDefault="00E469B3" w:rsidP="00397085">
            <w:pPr>
              <w:spacing w:after="0" w:line="240" w:lineRule="auto"/>
              <w:rPr>
                <w:rFonts w:ascii="Arial Narrow" w:eastAsia="Arial Narrow" w:hAnsi="Arial Narrow" w:cs="Arial Narrow"/>
                <w:sz w:val="10"/>
                <w:szCs w:val="10"/>
              </w:rPr>
            </w:pPr>
          </w:p>
          <w:p w14:paraId="3405980C" w14:textId="77777777" w:rsidR="00E469B3" w:rsidRPr="00180F5C" w:rsidRDefault="00E469B3" w:rsidP="00397085">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55A6CAF1"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80" w:type="dxa"/>
            <w:gridSpan w:val="2"/>
            <w:tcBorders>
              <w:top w:val="nil"/>
              <w:left w:val="nil"/>
              <w:bottom w:val="nil"/>
              <w:right w:val="nil"/>
            </w:tcBorders>
            <w:shd w:val="clear" w:color="auto" w:fill="auto"/>
            <w:vAlign w:val="bottom"/>
          </w:tcPr>
          <w:p w14:paraId="7AC45D6F"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236" w:type="dxa"/>
            <w:tcBorders>
              <w:top w:val="nil"/>
              <w:left w:val="nil"/>
              <w:bottom w:val="nil"/>
              <w:right w:val="nil"/>
            </w:tcBorders>
            <w:shd w:val="clear" w:color="auto" w:fill="auto"/>
            <w:vAlign w:val="bottom"/>
          </w:tcPr>
          <w:p w14:paraId="5A415C04"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484" w:type="dxa"/>
            <w:tcBorders>
              <w:top w:val="nil"/>
              <w:left w:val="nil"/>
              <w:bottom w:val="nil"/>
              <w:right w:val="nil"/>
            </w:tcBorders>
            <w:shd w:val="clear" w:color="auto" w:fill="auto"/>
            <w:vAlign w:val="bottom"/>
          </w:tcPr>
          <w:p w14:paraId="1873E67D"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315E0581"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92" w:type="dxa"/>
            <w:tcBorders>
              <w:top w:val="nil"/>
              <w:left w:val="nil"/>
              <w:bottom w:val="nil"/>
              <w:right w:val="nil"/>
            </w:tcBorders>
            <w:shd w:val="clear" w:color="auto" w:fill="auto"/>
            <w:vAlign w:val="bottom"/>
          </w:tcPr>
          <w:p w14:paraId="7F05F343"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22524388"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48F58B5A"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0EEFD876"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24FD566" w14:textId="77777777" w:rsidR="00E469B3" w:rsidRPr="00180F5C" w:rsidRDefault="00E469B3" w:rsidP="00397085">
            <w:pPr>
              <w:spacing w:after="0" w:line="240" w:lineRule="auto"/>
              <w:rPr>
                <w:rFonts w:ascii="Times New Roman" w:eastAsia="Times New Roman" w:hAnsi="Times New Roman" w:cs="Times New Roman"/>
                <w:sz w:val="10"/>
                <w:szCs w:val="10"/>
              </w:rPr>
            </w:pPr>
          </w:p>
        </w:tc>
        <w:tc>
          <w:tcPr>
            <w:tcW w:w="906" w:type="dxa"/>
            <w:tcBorders>
              <w:top w:val="nil"/>
              <w:left w:val="nil"/>
              <w:bottom w:val="nil"/>
              <w:right w:val="nil"/>
            </w:tcBorders>
            <w:shd w:val="clear" w:color="auto" w:fill="auto"/>
            <w:vAlign w:val="bottom"/>
          </w:tcPr>
          <w:p w14:paraId="6BBA7C2C" w14:textId="77777777" w:rsidR="00E469B3" w:rsidRPr="00180F5C" w:rsidRDefault="00E469B3" w:rsidP="00397085">
            <w:pPr>
              <w:spacing w:after="0" w:line="240" w:lineRule="auto"/>
              <w:rPr>
                <w:rFonts w:ascii="Times New Roman" w:eastAsia="Times New Roman" w:hAnsi="Times New Roman" w:cs="Times New Roman"/>
                <w:sz w:val="10"/>
                <w:szCs w:val="10"/>
              </w:rPr>
            </w:pPr>
          </w:p>
        </w:tc>
      </w:tr>
      <w:tr w:rsidR="00E469B3" w:rsidRPr="00180F5C" w14:paraId="2CF80ABD" w14:textId="77777777" w:rsidTr="00397085">
        <w:trPr>
          <w:trHeight w:val="196"/>
        </w:trPr>
        <w:tc>
          <w:tcPr>
            <w:tcW w:w="756" w:type="dxa"/>
            <w:tcBorders>
              <w:top w:val="nil"/>
              <w:left w:val="nil"/>
              <w:bottom w:val="nil"/>
              <w:right w:val="dotted" w:sz="4" w:space="0" w:color="000000"/>
            </w:tcBorders>
            <w:shd w:val="clear" w:color="auto" w:fill="auto"/>
            <w:vAlign w:val="center"/>
          </w:tcPr>
          <w:p w14:paraId="212C9203"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1083"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45EA5222" w14:textId="77777777" w:rsidR="00E469B3" w:rsidRPr="00180F5C" w:rsidRDefault="00E469B3" w:rsidP="00397085">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16"/>
                <w:szCs w:val="16"/>
              </w:rPr>
              <w:t>Línea de base</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D9D9D9"/>
            <w:vAlign w:val="center"/>
          </w:tcPr>
          <w:p w14:paraId="495DC269" w14:textId="77777777" w:rsidR="00E469B3" w:rsidRPr="00180F5C" w:rsidRDefault="00E469B3" w:rsidP="00397085">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 xml:space="preserve">Logros esperados </w:t>
            </w:r>
          </w:p>
        </w:tc>
      </w:tr>
      <w:tr w:rsidR="00E469B3" w:rsidRPr="00180F5C" w14:paraId="00EE9823" w14:textId="77777777" w:rsidTr="0076376D">
        <w:trPr>
          <w:gridAfter w:val="1"/>
          <w:wAfter w:w="8" w:type="dxa"/>
          <w:trHeight w:val="106"/>
        </w:trPr>
        <w:tc>
          <w:tcPr>
            <w:tcW w:w="756" w:type="dxa"/>
            <w:tcBorders>
              <w:top w:val="nil"/>
              <w:left w:val="nil"/>
              <w:bottom w:val="dotted" w:sz="4" w:space="0" w:color="000000"/>
              <w:right w:val="nil"/>
            </w:tcBorders>
            <w:shd w:val="clear" w:color="auto" w:fill="auto"/>
            <w:vAlign w:val="center"/>
          </w:tcPr>
          <w:p w14:paraId="42C0D146" w14:textId="77777777" w:rsidR="00E469B3" w:rsidRPr="00180F5C" w:rsidRDefault="00E469B3" w:rsidP="00397085">
            <w:pPr>
              <w:spacing w:after="0" w:line="240" w:lineRule="auto"/>
              <w:jc w:val="center"/>
              <w:rPr>
                <w:rFonts w:ascii="Arial Narrow" w:eastAsia="Arial Narrow" w:hAnsi="Arial Narrow" w:cs="Arial Narrow"/>
                <w:b/>
                <w:sz w:val="20"/>
                <w:szCs w:val="20"/>
              </w:rPr>
            </w:pPr>
          </w:p>
        </w:tc>
        <w:tc>
          <w:tcPr>
            <w:tcW w:w="1083" w:type="dxa"/>
            <w:tcBorders>
              <w:top w:val="nil"/>
              <w:left w:val="nil"/>
              <w:bottom w:val="dotted" w:sz="4" w:space="0" w:color="000000"/>
              <w:right w:val="nil"/>
            </w:tcBorders>
            <w:shd w:val="clear" w:color="auto" w:fill="auto"/>
            <w:vAlign w:val="bottom"/>
          </w:tcPr>
          <w:p w14:paraId="7A293162"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80" w:type="dxa"/>
            <w:gridSpan w:val="2"/>
            <w:tcBorders>
              <w:top w:val="nil"/>
              <w:left w:val="nil"/>
              <w:bottom w:val="dotted" w:sz="4" w:space="0" w:color="000000"/>
              <w:right w:val="nil"/>
            </w:tcBorders>
            <w:shd w:val="clear" w:color="auto" w:fill="auto"/>
            <w:vAlign w:val="bottom"/>
          </w:tcPr>
          <w:p w14:paraId="19587D55"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236" w:type="dxa"/>
            <w:tcBorders>
              <w:top w:val="nil"/>
              <w:left w:val="nil"/>
              <w:bottom w:val="dotted" w:sz="4" w:space="0" w:color="000000"/>
              <w:right w:val="nil"/>
            </w:tcBorders>
            <w:shd w:val="clear" w:color="auto" w:fill="auto"/>
            <w:vAlign w:val="bottom"/>
          </w:tcPr>
          <w:p w14:paraId="72CCDBC0"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484" w:type="dxa"/>
            <w:tcBorders>
              <w:top w:val="nil"/>
              <w:left w:val="nil"/>
              <w:bottom w:val="dotted" w:sz="4" w:space="0" w:color="000000"/>
              <w:right w:val="nil"/>
            </w:tcBorders>
            <w:shd w:val="clear" w:color="auto" w:fill="auto"/>
            <w:vAlign w:val="bottom"/>
          </w:tcPr>
          <w:p w14:paraId="38174598"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6FD5A0F9"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92" w:type="dxa"/>
            <w:tcBorders>
              <w:top w:val="nil"/>
              <w:left w:val="nil"/>
              <w:bottom w:val="dotted" w:sz="4" w:space="0" w:color="000000"/>
              <w:right w:val="nil"/>
            </w:tcBorders>
            <w:shd w:val="clear" w:color="auto" w:fill="auto"/>
            <w:vAlign w:val="bottom"/>
          </w:tcPr>
          <w:p w14:paraId="718D589B"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1" w:type="dxa"/>
            <w:tcBorders>
              <w:top w:val="nil"/>
              <w:left w:val="nil"/>
              <w:bottom w:val="dotted" w:sz="4" w:space="0" w:color="000000"/>
              <w:right w:val="nil"/>
            </w:tcBorders>
            <w:shd w:val="clear" w:color="auto" w:fill="auto"/>
            <w:vAlign w:val="bottom"/>
          </w:tcPr>
          <w:p w14:paraId="568D1EBB"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850" w:type="dxa"/>
            <w:tcBorders>
              <w:top w:val="nil"/>
              <w:left w:val="nil"/>
              <w:bottom w:val="dotted" w:sz="4" w:space="0" w:color="000000"/>
              <w:right w:val="nil"/>
            </w:tcBorders>
            <w:shd w:val="clear" w:color="auto" w:fill="auto"/>
            <w:vAlign w:val="bottom"/>
          </w:tcPr>
          <w:p w14:paraId="7EE0BF7A"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0F1E9978"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23F244AC" w14:textId="77777777" w:rsidR="00E469B3" w:rsidRPr="00180F5C" w:rsidRDefault="00E469B3" w:rsidP="00397085">
            <w:pPr>
              <w:spacing w:after="0" w:line="240" w:lineRule="auto"/>
              <w:rPr>
                <w:rFonts w:ascii="Times New Roman" w:eastAsia="Times New Roman" w:hAnsi="Times New Roman" w:cs="Times New Roman"/>
                <w:sz w:val="20"/>
                <w:szCs w:val="20"/>
              </w:rPr>
            </w:pPr>
          </w:p>
        </w:tc>
        <w:tc>
          <w:tcPr>
            <w:tcW w:w="906" w:type="dxa"/>
            <w:tcBorders>
              <w:top w:val="nil"/>
              <w:left w:val="nil"/>
              <w:bottom w:val="dotted" w:sz="4" w:space="0" w:color="000000"/>
              <w:right w:val="nil"/>
            </w:tcBorders>
            <w:shd w:val="clear" w:color="auto" w:fill="auto"/>
            <w:vAlign w:val="bottom"/>
          </w:tcPr>
          <w:p w14:paraId="2041372E" w14:textId="77777777" w:rsidR="00E469B3" w:rsidRPr="00180F5C" w:rsidRDefault="00E469B3" w:rsidP="00397085">
            <w:pPr>
              <w:spacing w:after="0" w:line="240" w:lineRule="auto"/>
              <w:rPr>
                <w:rFonts w:ascii="Times New Roman" w:eastAsia="Times New Roman" w:hAnsi="Times New Roman" w:cs="Times New Roman"/>
                <w:sz w:val="20"/>
                <w:szCs w:val="20"/>
              </w:rPr>
            </w:pPr>
          </w:p>
        </w:tc>
      </w:tr>
      <w:tr w:rsidR="0076376D" w:rsidRPr="00180F5C" w14:paraId="69C359C0" w14:textId="77777777" w:rsidTr="0076376D">
        <w:trPr>
          <w:gridAfter w:val="1"/>
          <w:wAfter w:w="8" w:type="dxa"/>
          <w:trHeight w:val="275"/>
        </w:trPr>
        <w:tc>
          <w:tcPr>
            <w:tcW w:w="756"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C4F2193" w14:textId="77777777" w:rsidR="0076376D" w:rsidRPr="00180F5C" w:rsidRDefault="0076376D" w:rsidP="00397085">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Año</w:t>
            </w:r>
          </w:p>
        </w:tc>
        <w:tc>
          <w:tcPr>
            <w:tcW w:w="1083"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62C7DA58" w14:textId="77777777" w:rsidR="0076376D" w:rsidRPr="00180F5C" w:rsidRDefault="0076376D" w:rsidP="0039708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2019</w:t>
            </w:r>
          </w:p>
        </w:tc>
        <w:tc>
          <w:tcPr>
            <w:tcW w:w="85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15821B75" w14:textId="77777777" w:rsidR="0076376D" w:rsidRPr="00180F5C" w:rsidRDefault="0076376D" w:rsidP="00397085">
            <w:pPr>
              <w:spacing w:after="0" w:line="240" w:lineRule="auto"/>
              <w:jc w:val="center"/>
              <w:rPr>
                <w:rFonts w:ascii="Arial Narrow" w:eastAsia="Arial Narrow" w:hAnsi="Arial Narrow" w:cs="Arial Narrow"/>
                <w:sz w:val="20"/>
                <w:szCs w:val="20"/>
              </w:rPr>
            </w:pPr>
            <w:commentRangeStart w:id="39"/>
            <w:r w:rsidRPr="00180F5C">
              <w:rPr>
                <w:rFonts w:ascii="Arial Narrow" w:eastAsia="Arial Narrow" w:hAnsi="Arial Narrow" w:cs="Arial Narrow"/>
                <w:sz w:val="20"/>
                <w:szCs w:val="20"/>
              </w:rPr>
              <w:t>2022</w:t>
            </w:r>
            <w:commentRangeEnd w:id="39"/>
            <w:r w:rsidR="00AF3255">
              <w:rPr>
                <w:rStyle w:val="Refdecomentario"/>
              </w:rPr>
              <w:commentReference w:id="39"/>
            </w:r>
          </w:p>
        </w:tc>
        <w:tc>
          <w:tcPr>
            <w:tcW w:w="850" w:type="dxa"/>
            <w:gridSpan w:val="3"/>
            <w:tcBorders>
              <w:top w:val="dotted" w:sz="4" w:space="0" w:color="000000"/>
              <w:left w:val="dotted" w:sz="4" w:space="0" w:color="000000"/>
              <w:bottom w:val="dotted" w:sz="4" w:space="0" w:color="000000"/>
              <w:right w:val="dotted" w:sz="4" w:space="0" w:color="000000"/>
            </w:tcBorders>
            <w:shd w:val="clear" w:color="auto" w:fill="D9D9D9"/>
            <w:vAlign w:val="center"/>
          </w:tcPr>
          <w:p w14:paraId="3B64018A" w14:textId="77777777" w:rsidR="0076376D" w:rsidRPr="00180F5C" w:rsidRDefault="0076376D" w:rsidP="0039708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2023</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69BE128" w14:textId="77777777" w:rsidR="0076376D" w:rsidRPr="00180F5C" w:rsidRDefault="0076376D" w:rsidP="0039708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2024</w:t>
            </w:r>
          </w:p>
        </w:tc>
        <w:tc>
          <w:tcPr>
            <w:tcW w:w="992"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25195CBA" w14:textId="77777777" w:rsidR="0076376D" w:rsidRPr="00180F5C" w:rsidRDefault="0076376D" w:rsidP="0039708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2025</w:t>
            </w:r>
          </w:p>
        </w:tc>
        <w:tc>
          <w:tcPr>
            <w:tcW w:w="85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90710F4" w14:textId="77777777" w:rsidR="0076376D" w:rsidRPr="00180F5C" w:rsidRDefault="0076376D" w:rsidP="0039708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2026</w:t>
            </w:r>
          </w:p>
        </w:tc>
        <w:tc>
          <w:tcPr>
            <w:tcW w:w="85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7F22421E" w14:textId="77777777" w:rsidR="0076376D" w:rsidRPr="00180F5C" w:rsidRDefault="0076376D" w:rsidP="0039708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2027</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604F852A" w14:textId="77777777" w:rsidR="0076376D" w:rsidRPr="00180F5C" w:rsidRDefault="0076376D" w:rsidP="0039708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2028</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65B4774B" w14:textId="77777777" w:rsidR="0076376D" w:rsidRPr="00180F5C" w:rsidRDefault="0076376D" w:rsidP="0039708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2029</w:t>
            </w:r>
          </w:p>
        </w:tc>
        <w:tc>
          <w:tcPr>
            <w:tcW w:w="906"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7516CAF" w14:textId="77777777" w:rsidR="0076376D" w:rsidRPr="00180F5C" w:rsidRDefault="0076376D" w:rsidP="0039708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2030</w:t>
            </w:r>
          </w:p>
        </w:tc>
      </w:tr>
      <w:tr w:rsidR="0076376D" w:rsidRPr="00180F5C" w14:paraId="03F08EF8" w14:textId="77777777" w:rsidTr="0076376D">
        <w:trPr>
          <w:gridAfter w:val="1"/>
          <w:wAfter w:w="8" w:type="dxa"/>
          <w:trHeight w:val="275"/>
        </w:trPr>
        <w:tc>
          <w:tcPr>
            <w:tcW w:w="756"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6571556" w14:textId="77777777" w:rsidR="0076376D" w:rsidRPr="00180F5C" w:rsidRDefault="0076376D" w:rsidP="00397085">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Valor (millones)</w:t>
            </w:r>
          </w:p>
        </w:tc>
        <w:tc>
          <w:tcPr>
            <w:tcW w:w="1083"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5DA3E03" w14:textId="09CB5F10" w:rsidR="0076376D" w:rsidRPr="00180F5C" w:rsidRDefault="0076376D" w:rsidP="0039708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1,531.1</w:t>
            </w:r>
          </w:p>
        </w:tc>
        <w:tc>
          <w:tcPr>
            <w:tcW w:w="85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2AFE329" w14:textId="0193B947" w:rsidR="0076376D" w:rsidRPr="00180F5C" w:rsidRDefault="0076376D" w:rsidP="0039708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1,425.7</w:t>
            </w:r>
          </w:p>
        </w:tc>
        <w:tc>
          <w:tcPr>
            <w:tcW w:w="850" w:type="dxa"/>
            <w:gridSpan w:val="3"/>
            <w:tcBorders>
              <w:top w:val="dotted" w:sz="4" w:space="0" w:color="000000"/>
              <w:left w:val="dotted" w:sz="4" w:space="0" w:color="000000"/>
              <w:bottom w:val="dotted" w:sz="4" w:space="0" w:color="000000"/>
              <w:right w:val="dotted" w:sz="4" w:space="0" w:color="000000"/>
            </w:tcBorders>
            <w:shd w:val="clear" w:color="auto" w:fill="auto"/>
            <w:vAlign w:val="center"/>
          </w:tcPr>
          <w:p w14:paraId="20AA633A" w14:textId="795F92D3" w:rsidR="0076376D" w:rsidRPr="00180F5C" w:rsidRDefault="0076376D" w:rsidP="0039708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1,375.7</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43AD7EEA" w14:textId="5E866DA0" w:rsidR="0076376D" w:rsidRPr="00180F5C" w:rsidRDefault="0076376D" w:rsidP="0039708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1,327.5</w:t>
            </w:r>
          </w:p>
        </w:tc>
        <w:tc>
          <w:tcPr>
            <w:tcW w:w="992"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1EA9E7D" w14:textId="3A90A922" w:rsidR="0076376D" w:rsidRPr="00180F5C" w:rsidRDefault="0076376D" w:rsidP="0039708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1,281.0</w:t>
            </w:r>
          </w:p>
        </w:tc>
        <w:tc>
          <w:tcPr>
            <w:tcW w:w="85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0CF0630" w14:textId="04AFA57F" w:rsidR="0076376D" w:rsidRPr="00180F5C" w:rsidRDefault="0076376D" w:rsidP="0039708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1,236.1</w:t>
            </w:r>
          </w:p>
        </w:tc>
        <w:tc>
          <w:tcPr>
            <w:tcW w:w="85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12D451E" w14:textId="64896CF8" w:rsidR="0076376D" w:rsidRPr="00180F5C" w:rsidRDefault="0076376D" w:rsidP="0039708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1,192.8</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0C15608" w14:textId="40AACBC4" w:rsidR="0076376D" w:rsidRPr="00180F5C" w:rsidRDefault="0076376D" w:rsidP="0039708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1,151.0</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040E4B59" w14:textId="122363CD" w:rsidR="0076376D" w:rsidRPr="00180F5C" w:rsidRDefault="0076376D" w:rsidP="0039708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1,110.7</w:t>
            </w:r>
          </w:p>
        </w:tc>
        <w:tc>
          <w:tcPr>
            <w:tcW w:w="906"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36D5206" w14:textId="72362965" w:rsidR="0076376D" w:rsidRPr="00180F5C" w:rsidRDefault="0076376D" w:rsidP="0039708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1,071.8</w:t>
            </w:r>
          </w:p>
        </w:tc>
      </w:tr>
    </w:tbl>
    <w:p w14:paraId="2AE5F7A4" w14:textId="77777777" w:rsidR="00BC23B0" w:rsidRPr="00180F5C" w:rsidRDefault="00BC23B0"/>
    <w:p w14:paraId="535A27E4" w14:textId="77777777" w:rsidR="00BC23B0" w:rsidRPr="00180F5C" w:rsidRDefault="00BC23B0"/>
    <w:tbl>
      <w:tblPr>
        <w:tblStyle w:val="aa"/>
        <w:tblW w:w="9952" w:type="dxa"/>
        <w:tblInd w:w="0" w:type="dxa"/>
        <w:tblLayout w:type="fixed"/>
        <w:tblLook w:val="0400" w:firstRow="0" w:lastRow="0" w:firstColumn="0" w:lastColumn="0" w:noHBand="0" w:noVBand="1"/>
      </w:tblPr>
      <w:tblGrid>
        <w:gridCol w:w="756"/>
        <w:gridCol w:w="1083"/>
        <w:gridCol w:w="980"/>
        <w:gridCol w:w="11"/>
        <w:gridCol w:w="149"/>
        <w:gridCol w:w="844"/>
        <w:gridCol w:w="850"/>
        <w:gridCol w:w="851"/>
        <w:gridCol w:w="850"/>
        <w:gridCol w:w="801"/>
        <w:gridCol w:w="691"/>
        <w:gridCol w:w="691"/>
        <w:gridCol w:w="708"/>
        <w:gridCol w:w="8"/>
        <w:gridCol w:w="679"/>
      </w:tblGrid>
      <w:tr w:rsidR="00BC23B0" w:rsidRPr="00180F5C" w14:paraId="125D62A7" w14:textId="77777777">
        <w:trPr>
          <w:gridAfter w:val="1"/>
          <w:wAfter w:w="679" w:type="dxa"/>
          <w:trHeight w:val="275"/>
        </w:trPr>
        <w:tc>
          <w:tcPr>
            <w:tcW w:w="9273" w:type="dxa"/>
            <w:gridSpan w:val="14"/>
            <w:tcBorders>
              <w:top w:val="dotted" w:sz="4" w:space="0" w:color="000000"/>
              <w:left w:val="dotted" w:sz="4" w:space="0" w:color="000000"/>
              <w:bottom w:val="dotted" w:sz="4" w:space="0" w:color="000000"/>
              <w:right w:val="dotted" w:sz="4" w:space="0" w:color="000000"/>
            </w:tcBorders>
            <w:shd w:val="clear" w:color="auto" w:fill="D8D8D8"/>
            <w:vAlign w:val="center"/>
          </w:tcPr>
          <w:p w14:paraId="44B94373" w14:textId="77777777" w:rsidR="00BC23B0" w:rsidRPr="00180F5C" w:rsidRDefault="001D48FA">
            <w:pPr>
              <w:spacing w:after="0" w:line="240" w:lineRule="auto"/>
              <w:jc w:val="center"/>
              <w:rPr>
                <w:rFonts w:ascii="Arial Narrow" w:eastAsia="Arial Narrow" w:hAnsi="Arial Narrow" w:cs="Arial Narrow"/>
                <w:b/>
                <w:sz w:val="10"/>
                <w:szCs w:val="10"/>
              </w:rPr>
            </w:pPr>
            <w:r w:rsidRPr="00180F5C">
              <w:rPr>
                <w:rFonts w:ascii="Arial Narrow" w:eastAsia="Arial Narrow" w:hAnsi="Arial Narrow" w:cs="Arial Narrow"/>
                <w:b/>
                <w:sz w:val="20"/>
                <w:szCs w:val="20"/>
              </w:rPr>
              <w:t>Ficha Técnica del Indicador 1.2 OP 1</w:t>
            </w:r>
          </w:p>
        </w:tc>
      </w:tr>
      <w:tr w:rsidR="00BC23B0" w:rsidRPr="00180F5C" w14:paraId="69AE9FF1" w14:textId="77777777" w:rsidTr="0076376D">
        <w:trPr>
          <w:gridAfter w:val="2"/>
          <w:wAfter w:w="687" w:type="dxa"/>
          <w:trHeight w:val="77"/>
        </w:trPr>
        <w:tc>
          <w:tcPr>
            <w:tcW w:w="756" w:type="dxa"/>
            <w:tcBorders>
              <w:top w:val="nil"/>
              <w:left w:val="nil"/>
              <w:bottom w:val="nil"/>
              <w:right w:val="nil"/>
            </w:tcBorders>
            <w:shd w:val="clear" w:color="auto" w:fill="auto"/>
            <w:vAlign w:val="center"/>
          </w:tcPr>
          <w:p w14:paraId="239E6C46" w14:textId="77777777" w:rsidR="00BC23B0" w:rsidRPr="00180F5C" w:rsidRDefault="00BC23B0">
            <w:pPr>
              <w:spacing w:after="0" w:line="240" w:lineRule="auto"/>
              <w:jc w:val="center"/>
              <w:rPr>
                <w:rFonts w:ascii="Arial Narrow" w:eastAsia="Arial Narrow" w:hAnsi="Arial Narrow" w:cs="Arial Narrow"/>
                <w:b/>
                <w:sz w:val="10"/>
                <w:szCs w:val="10"/>
              </w:rPr>
            </w:pPr>
          </w:p>
        </w:tc>
        <w:tc>
          <w:tcPr>
            <w:tcW w:w="1083" w:type="dxa"/>
            <w:tcBorders>
              <w:top w:val="nil"/>
              <w:left w:val="nil"/>
              <w:bottom w:val="nil"/>
              <w:right w:val="nil"/>
            </w:tcBorders>
            <w:shd w:val="clear" w:color="auto" w:fill="auto"/>
            <w:vAlign w:val="bottom"/>
          </w:tcPr>
          <w:p w14:paraId="0FAC7779" w14:textId="77777777" w:rsidR="00BC23B0" w:rsidRPr="00180F5C" w:rsidRDefault="00BC23B0">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66701FB7" w14:textId="77777777" w:rsidR="00BC23B0" w:rsidRPr="00180F5C" w:rsidRDefault="00BC23B0">
            <w:pPr>
              <w:spacing w:after="0" w:line="240" w:lineRule="auto"/>
              <w:rPr>
                <w:rFonts w:ascii="Times New Roman" w:eastAsia="Times New Roman" w:hAnsi="Times New Roman" w:cs="Times New Roman"/>
                <w:sz w:val="10"/>
                <w:szCs w:val="10"/>
              </w:rPr>
            </w:pPr>
          </w:p>
        </w:tc>
        <w:tc>
          <w:tcPr>
            <w:tcW w:w="160" w:type="dxa"/>
            <w:gridSpan w:val="2"/>
            <w:tcBorders>
              <w:top w:val="nil"/>
              <w:left w:val="nil"/>
              <w:bottom w:val="nil"/>
              <w:right w:val="nil"/>
            </w:tcBorders>
            <w:shd w:val="clear" w:color="auto" w:fill="auto"/>
            <w:vAlign w:val="bottom"/>
          </w:tcPr>
          <w:p w14:paraId="767DA99C" w14:textId="77777777" w:rsidR="00BC23B0" w:rsidRPr="00180F5C" w:rsidRDefault="00BC23B0">
            <w:pPr>
              <w:spacing w:after="0" w:line="240" w:lineRule="auto"/>
              <w:rPr>
                <w:rFonts w:ascii="Times New Roman" w:eastAsia="Times New Roman" w:hAnsi="Times New Roman" w:cs="Times New Roman"/>
                <w:sz w:val="10"/>
                <w:szCs w:val="10"/>
              </w:rPr>
            </w:pPr>
          </w:p>
        </w:tc>
        <w:tc>
          <w:tcPr>
            <w:tcW w:w="844" w:type="dxa"/>
            <w:tcBorders>
              <w:top w:val="nil"/>
              <w:left w:val="nil"/>
              <w:bottom w:val="nil"/>
              <w:right w:val="nil"/>
            </w:tcBorders>
            <w:shd w:val="clear" w:color="auto" w:fill="auto"/>
            <w:vAlign w:val="bottom"/>
          </w:tcPr>
          <w:p w14:paraId="4DE0C8B9"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43812F35" w14:textId="77777777" w:rsidR="00BC23B0" w:rsidRPr="00180F5C" w:rsidRDefault="00BC23B0">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4DFCE177"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79626A91" w14:textId="77777777" w:rsidR="00BC23B0" w:rsidRPr="00180F5C" w:rsidRDefault="00BC23B0">
            <w:pPr>
              <w:spacing w:after="0" w:line="240" w:lineRule="auto"/>
              <w:rPr>
                <w:rFonts w:ascii="Times New Roman" w:eastAsia="Times New Roman" w:hAnsi="Times New Roman" w:cs="Times New Roman"/>
                <w:sz w:val="10"/>
                <w:szCs w:val="10"/>
              </w:rPr>
            </w:pPr>
          </w:p>
        </w:tc>
        <w:tc>
          <w:tcPr>
            <w:tcW w:w="801" w:type="dxa"/>
            <w:tcBorders>
              <w:top w:val="nil"/>
              <w:left w:val="nil"/>
              <w:bottom w:val="nil"/>
              <w:right w:val="nil"/>
            </w:tcBorders>
            <w:shd w:val="clear" w:color="auto" w:fill="auto"/>
            <w:vAlign w:val="bottom"/>
          </w:tcPr>
          <w:p w14:paraId="4F9F42CC"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2BD26B58"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426CE3A3"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6665C7CB" w14:textId="77777777" w:rsidR="00BC23B0" w:rsidRPr="00180F5C" w:rsidRDefault="00BC23B0">
            <w:pPr>
              <w:spacing w:after="0" w:line="240" w:lineRule="auto"/>
              <w:rPr>
                <w:rFonts w:ascii="Times New Roman" w:eastAsia="Times New Roman" w:hAnsi="Times New Roman" w:cs="Times New Roman"/>
                <w:sz w:val="10"/>
                <w:szCs w:val="10"/>
              </w:rPr>
            </w:pPr>
          </w:p>
        </w:tc>
      </w:tr>
      <w:tr w:rsidR="00BC23B0" w:rsidRPr="00180F5C" w14:paraId="1F497840" w14:textId="77777777">
        <w:trPr>
          <w:gridAfter w:val="1"/>
          <w:wAfter w:w="679" w:type="dxa"/>
          <w:trHeight w:val="61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6B3AE1A6"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 xml:space="preserve">Objetivo Prioritario </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4CEF9C3C" w14:textId="5A938BCF" w:rsidR="00BC23B0" w:rsidRPr="00180F5C" w:rsidRDefault="001D48F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 xml:space="preserve">Mejorar el aprovechamiento sostenible de los bienes y servicios de los ecosistemas forestales, otros ecosistemas de vegetación silvestre y de la fauna silvestre  </w:t>
            </w:r>
          </w:p>
        </w:tc>
      </w:tr>
      <w:tr w:rsidR="00BC23B0" w:rsidRPr="00180F5C" w14:paraId="07A28155" w14:textId="77777777" w:rsidTr="0076376D">
        <w:trPr>
          <w:gridAfter w:val="2"/>
          <w:wAfter w:w="687" w:type="dxa"/>
          <w:trHeight w:val="112"/>
        </w:trPr>
        <w:tc>
          <w:tcPr>
            <w:tcW w:w="756" w:type="dxa"/>
            <w:tcBorders>
              <w:top w:val="nil"/>
              <w:left w:val="nil"/>
              <w:bottom w:val="nil"/>
              <w:right w:val="nil"/>
            </w:tcBorders>
            <w:shd w:val="clear" w:color="auto" w:fill="auto"/>
            <w:vAlign w:val="center"/>
          </w:tcPr>
          <w:p w14:paraId="6096E98B" w14:textId="77777777" w:rsidR="00BC23B0" w:rsidRPr="00180F5C" w:rsidRDefault="00BC23B0">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188A5F7A" w14:textId="77777777" w:rsidR="00BC23B0" w:rsidRPr="00180F5C" w:rsidRDefault="00BC23B0">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0F7D86F7" w14:textId="77777777" w:rsidR="00BC23B0" w:rsidRPr="00180F5C" w:rsidRDefault="00BC23B0">
            <w:pPr>
              <w:spacing w:after="0" w:line="240" w:lineRule="auto"/>
              <w:rPr>
                <w:rFonts w:ascii="Times New Roman" w:eastAsia="Times New Roman" w:hAnsi="Times New Roman" w:cs="Times New Roman"/>
                <w:sz w:val="20"/>
                <w:szCs w:val="20"/>
              </w:rPr>
            </w:pPr>
          </w:p>
        </w:tc>
        <w:tc>
          <w:tcPr>
            <w:tcW w:w="160" w:type="dxa"/>
            <w:gridSpan w:val="2"/>
            <w:tcBorders>
              <w:top w:val="nil"/>
              <w:left w:val="nil"/>
              <w:bottom w:val="nil"/>
              <w:right w:val="nil"/>
            </w:tcBorders>
            <w:shd w:val="clear" w:color="auto" w:fill="auto"/>
            <w:vAlign w:val="bottom"/>
          </w:tcPr>
          <w:p w14:paraId="5DAF7BAF"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vAlign w:val="bottom"/>
          </w:tcPr>
          <w:p w14:paraId="3028CD21"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28523BB0"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75C89A76"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2BDAA4AB" w14:textId="77777777" w:rsidR="00BC23B0" w:rsidRPr="00180F5C" w:rsidRDefault="00BC23B0">
            <w:pPr>
              <w:spacing w:after="0" w:line="240" w:lineRule="auto"/>
              <w:rPr>
                <w:rFonts w:ascii="Times New Roman" w:eastAsia="Times New Roman" w:hAnsi="Times New Roman" w:cs="Times New Roman"/>
                <w:sz w:val="20"/>
                <w:szCs w:val="20"/>
              </w:rPr>
            </w:pPr>
          </w:p>
        </w:tc>
        <w:tc>
          <w:tcPr>
            <w:tcW w:w="801" w:type="dxa"/>
            <w:tcBorders>
              <w:top w:val="nil"/>
              <w:left w:val="nil"/>
              <w:bottom w:val="nil"/>
              <w:right w:val="nil"/>
            </w:tcBorders>
            <w:shd w:val="clear" w:color="auto" w:fill="auto"/>
            <w:vAlign w:val="bottom"/>
          </w:tcPr>
          <w:p w14:paraId="7DEBFB13"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610C08A1"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25B3E4BA"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015A7E0E" w14:textId="77777777" w:rsidR="00BC23B0" w:rsidRPr="00180F5C" w:rsidRDefault="00BC23B0">
            <w:pPr>
              <w:spacing w:after="0" w:line="240" w:lineRule="auto"/>
              <w:rPr>
                <w:rFonts w:ascii="Times New Roman" w:eastAsia="Times New Roman" w:hAnsi="Times New Roman" w:cs="Times New Roman"/>
                <w:sz w:val="20"/>
                <w:szCs w:val="20"/>
              </w:rPr>
            </w:pPr>
          </w:p>
        </w:tc>
      </w:tr>
      <w:tr w:rsidR="00BC23B0" w:rsidRPr="00180F5C" w14:paraId="16B3C5EE" w14:textId="77777777">
        <w:trPr>
          <w:gridAfter w:val="1"/>
          <w:wAfter w:w="679" w:type="dxa"/>
          <w:trHeight w:val="483"/>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00484DBC"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Nombre del Indicador</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70DAD895" w14:textId="77777777" w:rsidR="00BC23B0" w:rsidRPr="00180F5C" w:rsidRDefault="001D48F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Número de hectáreas deforestadas (en miles de hectáreas)</w:t>
            </w:r>
            <w:commentRangeStart w:id="40"/>
            <w:commentRangeEnd w:id="40"/>
            <w:r w:rsidR="0026507F">
              <w:rPr>
                <w:rStyle w:val="Refdecomentario"/>
              </w:rPr>
              <w:commentReference w:id="40"/>
            </w:r>
          </w:p>
        </w:tc>
      </w:tr>
      <w:tr w:rsidR="00BC23B0" w:rsidRPr="00180F5C" w14:paraId="11B9E97C" w14:textId="77777777" w:rsidTr="0076376D">
        <w:trPr>
          <w:gridAfter w:val="2"/>
          <w:wAfter w:w="687" w:type="dxa"/>
          <w:trHeight w:val="106"/>
        </w:trPr>
        <w:tc>
          <w:tcPr>
            <w:tcW w:w="756" w:type="dxa"/>
            <w:tcBorders>
              <w:top w:val="nil"/>
              <w:left w:val="nil"/>
              <w:bottom w:val="nil"/>
              <w:right w:val="nil"/>
            </w:tcBorders>
            <w:shd w:val="clear" w:color="auto" w:fill="auto"/>
            <w:vAlign w:val="center"/>
          </w:tcPr>
          <w:p w14:paraId="09BCF409" w14:textId="77777777" w:rsidR="00BC23B0" w:rsidRPr="00180F5C" w:rsidRDefault="00BC23B0">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30EAB611" w14:textId="77777777" w:rsidR="00BC23B0" w:rsidRPr="00180F5C" w:rsidRDefault="00BC23B0">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375777E1" w14:textId="77777777" w:rsidR="00BC23B0" w:rsidRPr="00180F5C" w:rsidRDefault="00BC23B0">
            <w:pPr>
              <w:spacing w:after="0" w:line="240" w:lineRule="auto"/>
              <w:rPr>
                <w:rFonts w:ascii="Times New Roman" w:eastAsia="Times New Roman" w:hAnsi="Times New Roman" w:cs="Times New Roman"/>
                <w:sz w:val="20"/>
                <w:szCs w:val="20"/>
              </w:rPr>
            </w:pPr>
          </w:p>
        </w:tc>
        <w:tc>
          <w:tcPr>
            <w:tcW w:w="160" w:type="dxa"/>
            <w:gridSpan w:val="2"/>
            <w:tcBorders>
              <w:top w:val="nil"/>
              <w:left w:val="nil"/>
              <w:bottom w:val="nil"/>
              <w:right w:val="nil"/>
            </w:tcBorders>
            <w:shd w:val="clear" w:color="auto" w:fill="auto"/>
            <w:vAlign w:val="bottom"/>
          </w:tcPr>
          <w:p w14:paraId="319EB414"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vAlign w:val="bottom"/>
          </w:tcPr>
          <w:p w14:paraId="306F25BA"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33072ED5"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359C6830"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4C55C5DD" w14:textId="77777777" w:rsidR="00BC23B0" w:rsidRPr="00180F5C" w:rsidRDefault="00BC23B0">
            <w:pPr>
              <w:spacing w:after="0" w:line="240" w:lineRule="auto"/>
              <w:rPr>
                <w:rFonts w:ascii="Times New Roman" w:eastAsia="Times New Roman" w:hAnsi="Times New Roman" w:cs="Times New Roman"/>
                <w:sz w:val="20"/>
                <w:szCs w:val="20"/>
              </w:rPr>
            </w:pPr>
          </w:p>
        </w:tc>
        <w:tc>
          <w:tcPr>
            <w:tcW w:w="801" w:type="dxa"/>
            <w:tcBorders>
              <w:top w:val="nil"/>
              <w:left w:val="nil"/>
              <w:bottom w:val="nil"/>
              <w:right w:val="nil"/>
            </w:tcBorders>
            <w:shd w:val="clear" w:color="auto" w:fill="auto"/>
            <w:vAlign w:val="bottom"/>
          </w:tcPr>
          <w:p w14:paraId="1194939E"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0BEFD032"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0A12BFB2"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0C50C59E" w14:textId="77777777" w:rsidR="00BC23B0" w:rsidRPr="00180F5C" w:rsidRDefault="00BC23B0">
            <w:pPr>
              <w:spacing w:after="0" w:line="240" w:lineRule="auto"/>
              <w:rPr>
                <w:rFonts w:ascii="Times New Roman" w:eastAsia="Times New Roman" w:hAnsi="Times New Roman" w:cs="Times New Roman"/>
                <w:sz w:val="20"/>
                <w:szCs w:val="20"/>
              </w:rPr>
            </w:pPr>
          </w:p>
        </w:tc>
      </w:tr>
      <w:tr w:rsidR="00BC23B0" w:rsidRPr="00180F5C" w14:paraId="5E02DE44" w14:textId="77777777">
        <w:trPr>
          <w:gridAfter w:val="1"/>
          <w:wAfter w:w="679" w:type="dxa"/>
          <w:trHeight w:val="631"/>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243EFE89"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Justificación</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1FB781FF" w14:textId="77777777" w:rsidR="00BC23B0" w:rsidRPr="00180F5C" w:rsidRDefault="001D48F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El presente indicador servirá para hacer seguimiento a los niveles de deforestación en el país.</w:t>
            </w:r>
          </w:p>
        </w:tc>
      </w:tr>
      <w:tr w:rsidR="00BC23B0" w:rsidRPr="00180F5C" w14:paraId="44EE5D66" w14:textId="77777777" w:rsidTr="0076376D">
        <w:trPr>
          <w:gridAfter w:val="2"/>
          <w:wAfter w:w="687" w:type="dxa"/>
          <w:trHeight w:val="106"/>
        </w:trPr>
        <w:tc>
          <w:tcPr>
            <w:tcW w:w="756" w:type="dxa"/>
            <w:tcBorders>
              <w:top w:val="nil"/>
              <w:left w:val="nil"/>
              <w:bottom w:val="nil"/>
              <w:right w:val="nil"/>
            </w:tcBorders>
            <w:shd w:val="clear" w:color="auto" w:fill="auto"/>
            <w:vAlign w:val="center"/>
          </w:tcPr>
          <w:p w14:paraId="2F15AD3F" w14:textId="77777777" w:rsidR="00BC23B0" w:rsidRPr="00180F5C" w:rsidRDefault="00BC23B0">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6DA41BDB" w14:textId="77777777" w:rsidR="00BC23B0" w:rsidRPr="00180F5C" w:rsidRDefault="00BC23B0">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4BCD95D2" w14:textId="77777777" w:rsidR="00BC23B0" w:rsidRPr="00180F5C" w:rsidRDefault="00BC23B0">
            <w:pPr>
              <w:spacing w:after="0" w:line="240" w:lineRule="auto"/>
              <w:rPr>
                <w:rFonts w:ascii="Times New Roman" w:eastAsia="Times New Roman" w:hAnsi="Times New Roman" w:cs="Times New Roman"/>
                <w:sz w:val="20"/>
                <w:szCs w:val="20"/>
              </w:rPr>
            </w:pPr>
          </w:p>
        </w:tc>
        <w:tc>
          <w:tcPr>
            <w:tcW w:w="160" w:type="dxa"/>
            <w:gridSpan w:val="2"/>
            <w:tcBorders>
              <w:top w:val="nil"/>
              <w:left w:val="nil"/>
              <w:bottom w:val="nil"/>
              <w:right w:val="nil"/>
            </w:tcBorders>
            <w:shd w:val="clear" w:color="auto" w:fill="auto"/>
            <w:vAlign w:val="bottom"/>
          </w:tcPr>
          <w:p w14:paraId="28F97D78"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vAlign w:val="bottom"/>
          </w:tcPr>
          <w:p w14:paraId="064F38D1"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284363B3"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3C547F3A"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10A1AC90" w14:textId="77777777" w:rsidR="00BC23B0" w:rsidRPr="00180F5C" w:rsidRDefault="00BC23B0">
            <w:pPr>
              <w:spacing w:after="0" w:line="240" w:lineRule="auto"/>
              <w:rPr>
                <w:rFonts w:ascii="Times New Roman" w:eastAsia="Times New Roman" w:hAnsi="Times New Roman" w:cs="Times New Roman"/>
                <w:sz w:val="20"/>
                <w:szCs w:val="20"/>
              </w:rPr>
            </w:pPr>
          </w:p>
        </w:tc>
        <w:tc>
          <w:tcPr>
            <w:tcW w:w="801" w:type="dxa"/>
            <w:tcBorders>
              <w:top w:val="nil"/>
              <w:left w:val="nil"/>
              <w:bottom w:val="nil"/>
              <w:right w:val="nil"/>
            </w:tcBorders>
            <w:shd w:val="clear" w:color="auto" w:fill="auto"/>
            <w:vAlign w:val="bottom"/>
          </w:tcPr>
          <w:p w14:paraId="2565D7A5"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4F0EABC8"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00E10581"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539CE447" w14:textId="77777777" w:rsidR="00BC23B0" w:rsidRPr="00180F5C" w:rsidRDefault="00BC23B0">
            <w:pPr>
              <w:spacing w:after="0" w:line="240" w:lineRule="auto"/>
              <w:rPr>
                <w:rFonts w:ascii="Times New Roman" w:eastAsia="Times New Roman" w:hAnsi="Times New Roman" w:cs="Times New Roman"/>
                <w:sz w:val="20"/>
                <w:szCs w:val="20"/>
              </w:rPr>
            </w:pPr>
          </w:p>
        </w:tc>
      </w:tr>
      <w:tr w:rsidR="00BC23B0" w:rsidRPr="00180F5C" w14:paraId="083D25EA" w14:textId="77777777">
        <w:trPr>
          <w:gridAfter w:val="1"/>
          <w:wAfter w:w="679" w:type="dxa"/>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0781DCB0"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Responsable del Indicador</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1BFBFC1E" w14:textId="29FC7F20" w:rsidR="00BC23B0" w:rsidRPr="00180F5C" w:rsidRDefault="002610EF">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Dirección de Catastro, Zonificación y Ordenamiento</w:t>
            </w:r>
            <w:r w:rsidR="004D7AEB" w:rsidRPr="00180F5C">
              <w:rPr>
                <w:rFonts w:ascii="Arial Narrow" w:eastAsia="Arial Narrow" w:hAnsi="Arial Narrow" w:cs="Arial Narrow"/>
                <w:sz w:val="20"/>
                <w:szCs w:val="20"/>
              </w:rPr>
              <w:t xml:space="preserve"> (DCZO)</w:t>
            </w:r>
            <w:r w:rsidR="00B27D7B" w:rsidRPr="00180F5C">
              <w:rPr>
                <w:rFonts w:ascii="Arial Narrow" w:eastAsia="Arial Narrow" w:hAnsi="Arial Narrow" w:cs="Arial Narrow"/>
                <w:sz w:val="20"/>
                <w:szCs w:val="20"/>
              </w:rPr>
              <w:t xml:space="preserve"> de la </w:t>
            </w:r>
            <w:r w:rsidR="001D48FA" w:rsidRPr="00180F5C">
              <w:rPr>
                <w:rFonts w:ascii="Arial Narrow" w:eastAsia="Arial Narrow" w:hAnsi="Arial Narrow" w:cs="Arial Narrow"/>
                <w:sz w:val="20"/>
                <w:szCs w:val="20"/>
              </w:rPr>
              <w:t>Dirección General de Información y Ordenamiento Forestal y de Fauna Silvestre</w:t>
            </w:r>
            <w:r w:rsidR="00B27D7B" w:rsidRPr="00180F5C">
              <w:rPr>
                <w:rFonts w:ascii="Arial Narrow" w:eastAsia="Arial Narrow" w:hAnsi="Arial Narrow" w:cs="Arial Narrow"/>
                <w:sz w:val="20"/>
                <w:szCs w:val="20"/>
              </w:rPr>
              <w:t xml:space="preserve"> </w:t>
            </w:r>
            <w:r w:rsidR="004D7AEB" w:rsidRPr="00180F5C">
              <w:rPr>
                <w:rFonts w:ascii="Arial Narrow" w:eastAsia="Arial Narrow" w:hAnsi="Arial Narrow" w:cs="Arial Narrow"/>
                <w:sz w:val="20"/>
                <w:szCs w:val="20"/>
              </w:rPr>
              <w:t>(DGIOFFS) -</w:t>
            </w:r>
            <w:r w:rsidR="001D48FA" w:rsidRPr="00180F5C">
              <w:rPr>
                <w:rFonts w:ascii="Arial Narrow" w:eastAsia="Arial Narrow" w:hAnsi="Arial Narrow" w:cs="Arial Narrow"/>
                <w:sz w:val="20"/>
                <w:szCs w:val="20"/>
              </w:rPr>
              <w:t xml:space="preserve"> Servicio Nacional Forestal y de Fauna Silvestre </w:t>
            </w:r>
            <w:r w:rsidR="004D7AEB" w:rsidRPr="00180F5C">
              <w:rPr>
                <w:rFonts w:ascii="Arial Narrow" w:eastAsia="Arial Narrow" w:hAnsi="Arial Narrow" w:cs="Arial Narrow"/>
                <w:sz w:val="20"/>
                <w:szCs w:val="20"/>
              </w:rPr>
              <w:t>(</w:t>
            </w:r>
            <w:r w:rsidR="001D48FA" w:rsidRPr="00180F5C">
              <w:rPr>
                <w:rFonts w:ascii="Arial Narrow" w:eastAsia="Arial Narrow" w:hAnsi="Arial Narrow" w:cs="Arial Narrow"/>
                <w:sz w:val="20"/>
                <w:szCs w:val="20"/>
              </w:rPr>
              <w:t>SERFOR</w:t>
            </w:r>
            <w:r w:rsidR="004D7AEB" w:rsidRPr="00180F5C">
              <w:rPr>
                <w:rFonts w:ascii="Arial Narrow" w:eastAsia="Arial Narrow" w:hAnsi="Arial Narrow" w:cs="Arial Narrow"/>
                <w:sz w:val="20"/>
                <w:szCs w:val="20"/>
              </w:rPr>
              <w:t>)</w:t>
            </w:r>
            <w:r w:rsidR="001D48FA" w:rsidRPr="00180F5C">
              <w:rPr>
                <w:rFonts w:ascii="Arial Narrow" w:eastAsia="Arial Narrow" w:hAnsi="Arial Narrow" w:cs="Arial Narrow"/>
                <w:sz w:val="20"/>
                <w:szCs w:val="20"/>
              </w:rPr>
              <w:t xml:space="preserve"> </w:t>
            </w:r>
          </w:p>
          <w:p w14:paraId="2D03DCDF" w14:textId="0F4D618C" w:rsidR="00BC23B0" w:rsidRPr="00180F5C" w:rsidRDefault="00BC23B0">
            <w:pPr>
              <w:spacing w:after="0" w:line="240" w:lineRule="auto"/>
              <w:jc w:val="both"/>
              <w:rPr>
                <w:rFonts w:ascii="Arial Narrow" w:eastAsia="Arial Narrow" w:hAnsi="Arial Narrow" w:cs="Arial Narrow"/>
                <w:sz w:val="20"/>
                <w:szCs w:val="20"/>
              </w:rPr>
            </w:pPr>
          </w:p>
        </w:tc>
      </w:tr>
      <w:tr w:rsidR="00BC23B0" w:rsidRPr="00180F5C" w14:paraId="3E32F23E" w14:textId="77777777" w:rsidTr="0076376D">
        <w:trPr>
          <w:gridAfter w:val="2"/>
          <w:wAfter w:w="687" w:type="dxa"/>
          <w:trHeight w:val="106"/>
        </w:trPr>
        <w:tc>
          <w:tcPr>
            <w:tcW w:w="756" w:type="dxa"/>
            <w:tcBorders>
              <w:top w:val="nil"/>
              <w:left w:val="nil"/>
              <w:bottom w:val="nil"/>
              <w:right w:val="nil"/>
            </w:tcBorders>
            <w:shd w:val="clear" w:color="auto" w:fill="auto"/>
            <w:vAlign w:val="center"/>
          </w:tcPr>
          <w:p w14:paraId="2CE43FC0" w14:textId="77777777" w:rsidR="00BC23B0" w:rsidRPr="00180F5C" w:rsidRDefault="00BC23B0">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4B6E7600" w14:textId="77777777" w:rsidR="00BC23B0" w:rsidRPr="00180F5C" w:rsidRDefault="00BC23B0">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67B1C241" w14:textId="77777777" w:rsidR="00BC23B0" w:rsidRPr="00180F5C" w:rsidRDefault="00BC23B0">
            <w:pPr>
              <w:spacing w:after="0" w:line="240" w:lineRule="auto"/>
              <w:rPr>
                <w:rFonts w:ascii="Times New Roman" w:eastAsia="Times New Roman" w:hAnsi="Times New Roman" w:cs="Times New Roman"/>
                <w:sz w:val="20"/>
                <w:szCs w:val="20"/>
              </w:rPr>
            </w:pPr>
          </w:p>
        </w:tc>
        <w:tc>
          <w:tcPr>
            <w:tcW w:w="160" w:type="dxa"/>
            <w:gridSpan w:val="2"/>
            <w:tcBorders>
              <w:top w:val="nil"/>
              <w:left w:val="nil"/>
              <w:bottom w:val="nil"/>
              <w:right w:val="nil"/>
            </w:tcBorders>
            <w:shd w:val="clear" w:color="auto" w:fill="auto"/>
            <w:vAlign w:val="bottom"/>
          </w:tcPr>
          <w:p w14:paraId="297612CD" w14:textId="77777777" w:rsidR="00BC23B0" w:rsidRPr="00180F5C" w:rsidRDefault="00BC23B0">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vAlign w:val="bottom"/>
          </w:tcPr>
          <w:p w14:paraId="31BC1E7C"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18EA56FD"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7117D683"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3A8D5F0B" w14:textId="77777777" w:rsidR="00BC23B0" w:rsidRPr="00180F5C" w:rsidRDefault="00BC23B0">
            <w:pPr>
              <w:spacing w:after="0" w:line="240" w:lineRule="auto"/>
              <w:rPr>
                <w:rFonts w:ascii="Times New Roman" w:eastAsia="Times New Roman" w:hAnsi="Times New Roman" w:cs="Times New Roman"/>
                <w:sz w:val="20"/>
                <w:szCs w:val="20"/>
              </w:rPr>
            </w:pPr>
          </w:p>
        </w:tc>
        <w:tc>
          <w:tcPr>
            <w:tcW w:w="801" w:type="dxa"/>
            <w:tcBorders>
              <w:top w:val="nil"/>
              <w:left w:val="nil"/>
              <w:bottom w:val="nil"/>
              <w:right w:val="nil"/>
            </w:tcBorders>
            <w:shd w:val="clear" w:color="auto" w:fill="auto"/>
            <w:vAlign w:val="bottom"/>
          </w:tcPr>
          <w:p w14:paraId="5C8401C9"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4F455F39"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3362FA6E"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772E16F0" w14:textId="77777777" w:rsidR="00BC23B0" w:rsidRPr="00180F5C" w:rsidRDefault="00BC23B0">
            <w:pPr>
              <w:spacing w:after="0" w:line="240" w:lineRule="auto"/>
              <w:rPr>
                <w:rFonts w:ascii="Times New Roman" w:eastAsia="Times New Roman" w:hAnsi="Times New Roman" w:cs="Times New Roman"/>
                <w:sz w:val="20"/>
                <w:szCs w:val="20"/>
              </w:rPr>
            </w:pPr>
          </w:p>
        </w:tc>
      </w:tr>
      <w:tr w:rsidR="00BC23B0" w:rsidRPr="00180F5C" w14:paraId="320F67EE" w14:textId="77777777">
        <w:trPr>
          <w:gridAfter w:val="1"/>
          <w:wAfter w:w="679" w:type="dxa"/>
          <w:trHeight w:val="660"/>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43841482"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Limitaciones para la medición del indicador</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3D138CDA" w14:textId="5641F4B9"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L</w:t>
            </w:r>
            <w:r w:rsidR="00042EA9">
              <w:rPr>
                <w:rFonts w:ascii="Arial Narrow" w:eastAsia="Arial Narrow" w:hAnsi="Arial Narrow" w:cs="Arial Narrow"/>
                <w:sz w:val="20"/>
                <w:szCs w:val="20"/>
              </w:rPr>
              <w:t>os datos sobre</w:t>
            </w:r>
            <w:r w:rsidRPr="00180F5C">
              <w:rPr>
                <w:rFonts w:ascii="Arial Narrow" w:eastAsia="Arial Narrow" w:hAnsi="Arial Narrow" w:cs="Arial Narrow"/>
                <w:sz w:val="20"/>
                <w:szCs w:val="20"/>
              </w:rPr>
              <w:t xml:space="preserve"> deforestación tiene</w:t>
            </w:r>
            <w:r w:rsidR="00042EA9">
              <w:rPr>
                <w:rFonts w:ascii="Arial Narrow" w:eastAsia="Arial Narrow" w:hAnsi="Arial Narrow" w:cs="Arial Narrow"/>
                <w:sz w:val="20"/>
                <w:szCs w:val="20"/>
              </w:rPr>
              <w:t>n</w:t>
            </w:r>
            <w:r w:rsidRPr="00180F5C">
              <w:rPr>
                <w:rFonts w:ascii="Arial Narrow" w:eastAsia="Arial Narrow" w:hAnsi="Arial Narrow" w:cs="Arial Narrow"/>
                <w:sz w:val="20"/>
                <w:szCs w:val="20"/>
              </w:rPr>
              <w:t xml:space="preserve"> un retraso promedio de 2 años para que la data sea validada.</w:t>
            </w:r>
          </w:p>
        </w:tc>
      </w:tr>
      <w:tr w:rsidR="00BC23B0" w:rsidRPr="00180F5C" w14:paraId="5BBF32D1" w14:textId="77777777" w:rsidTr="0076376D">
        <w:trPr>
          <w:gridAfter w:val="2"/>
          <w:wAfter w:w="687" w:type="dxa"/>
          <w:trHeight w:val="106"/>
        </w:trPr>
        <w:tc>
          <w:tcPr>
            <w:tcW w:w="756" w:type="dxa"/>
            <w:tcBorders>
              <w:top w:val="nil"/>
              <w:left w:val="nil"/>
              <w:bottom w:val="dotted" w:sz="4" w:space="0" w:color="000000"/>
              <w:right w:val="nil"/>
            </w:tcBorders>
            <w:shd w:val="clear" w:color="auto" w:fill="auto"/>
            <w:vAlign w:val="center"/>
          </w:tcPr>
          <w:p w14:paraId="1412DC0C"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nil"/>
              <w:left w:val="nil"/>
              <w:bottom w:val="dotted" w:sz="4" w:space="0" w:color="000000"/>
              <w:right w:val="nil"/>
            </w:tcBorders>
            <w:shd w:val="clear" w:color="auto" w:fill="auto"/>
            <w:vAlign w:val="bottom"/>
          </w:tcPr>
          <w:p w14:paraId="32906FE2" w14:textId="77777777" w:rsidR="00BC23B0" w:rsidRPr="00180F5C" w:rsidRDefault="00BC23B0">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6A20FB6E" w14:textId="77777777" w:rsidR="00BC23B0" w:rsidRPr="00180F5C" w:rsidRDefault="00BC23B0">
            <w:pPr>
              <w:spacing w:after="0" w:line="240" w:lineRule="auto"/>
              <w:rPr>
                <w:rFonts w:ascii="Times New Roman" w:eastAsia="Times New Roman" w:hAnsi="Times New Roman" w:cs="Times New Roman"/>
                <w:sz w:val="10"/>
                <w:szCs w:val="10"/>
              </w:rPr>
            </w:pPr>
          </w:p>
        </w:tc>
        <w:tc>
          <w:tcPr>
            <w:tcW w:w="160" w:type="dxa"/>
            <w:gridSpan w:val="2"/>
            <w:tcBorders>
              <w:top w:val="nil"/>
              <w:left w:val="nil"/>
              <w:bottom w:val="nil"/>
              <w:right w:val="nil"/>
            </w:tcBorders>
            <w:shd w:val="clear" w:color="auto" w:fill="auto"/>
            <w:vAlign w:val="bottom"/>
          </w:tcPr>
          <w:p w14:paraId="0E5A8BFF" w14:textId="77777777" w:rsidR="00BC23B0" w:rsidRPr="00180F5C" w:rsidRDefault="00BC23B0">
            <w:pPr>
              <w:spacing w:after="0" w:line="240" w:lineRule="auto"/>
              <w:rPr>
                <w:rFonts w:ascii="Times New Roman" w:eastAsia="Times New Roman" w:hAnsi="Times New Roman" w:cs="Times New Roman"/>
                <w:sz w:val="10"/>
                <w:szCs w:val="10"/>
              </w:rPr>
            </w:pPr>
          </w:p>
        </w:tc>
        <w:tc>
          <w:tcPr>
            <w:tcW w:w="844" w:type="dxa"/>
            <w:tcBorders>
              <w:top w:val="nil"/>
              <w:left w:val="nil"/>
              <w:bottom w:val="nil"/>
              <w:right w:val="nil"/>
            </w:tcBorders>
            <w:shd w:val="clear" w:color="auto" w:fill="auto"/>
            <w:vAlign w:val="bottom"/>
          </w:tcPr>
          <w:p w14:paraId="42B971BB"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5F4CE055" w14:textId="77777777" w:rsidR="00BC23B0" w:rsidRPr="00180F5C" w:rsidRDefault="00BC23B0">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23470F12"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7819F87B" w14:textId="77777777" w:rsidR="00BC23B0" w:rsidRPr="00180F5C" w:rsidRDefault="00BC23B0">
            <w:pPr>
              <w:spacing w:after="0" w:line="240" w:lineRule="auto"/>
              <w:rPr>
                <w:rFonts w:ascii="Times New Roman" w:eastAsia="Times New Roman" w:hAnsi="Times New Roman" w:cs="Times New Roman"/>
                <w:sz w:val="10"/>
                <w:szCs w:val="10"/>
              </w:rPr>
            </w:pPr>
          </w:p>
        </w:tc>
        <w:tc>
          <w:tcPr>
            <w:tcW w:w="801" w:type="dxa"/>
            <w:tcBorders>
              <w:top w:val="nil"/>
              <w:left w:val="nil"/>
              <w:bottom w:val="nil"/>
              <w:right w:val="nil"/>
            </w:tcBorders>
            <w:shd w:val="clear" w:color="auto" w:fill="auto"/>
            <w:vAlign w:val="bottom"/>
          </w:tcPr>
          <w:p w14:paraId="175E89D0"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20D99F3F"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57BEED95"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52AD41B9" w14:textId="77777777" w:rsidR="00BC23B0" w:rsidRPr="00180F5C" w:rsidRDefault="00BC23B0">
            <w:pPr>
              <w:spacing w:after="0" w:line="240" w:lineRule="auto"/>
              <w:rPr>
                <w:rFonts w:ascii="Times New Roman" w:eastAsia="Times New Roman" w:hAnsi="Times New Roman" w:cs="Times New Roman"/>
                <w:sz w:val="10"/>
                <w:szCs w:val="10"/>
              </w:rPr>
            </w:pPr>
          </w:p>
        </w:tc>
      </w:tr>
      <w:tr w:rsidR="00BC23B0" w:rsidRPr="00180F5C" w14:paraId="225E2357" w14:textId="77777777">
        <w:trPr>
          <w:gridAfter w:val="1"/>
          <w:wAfter w:w="679" w:type="dxa"/>
          <w:trHeight w:val="382"/>
        </w:trPr>
        <w:tc>
          <w:tcPr>
            <w:tcW w:w="1839" w:type="dxa"/>
            <w:gridSpan w:val="2"/>
            <w:vMerge w:val="restart"/>
            <w:tcBorders>
              <w:top w:val="dotted" w:sz="4" w:space="0" w:color="000000"/>
              <w:left w:val="dotted" w:sz="4" w:space="0" w:color="000000"/>
              <w:bottom w:val="dotted" w:sz="4" w:space="0" w:color="000000"/>
              <w:right w:val="dotted" w:sz="4" w:space="0" w:color="000000"/>
            </w:tcBorders>
            <w:shd w:val="clear" w:color="auto" w:fill="D8D8D8"/>
            <w:vAlign w:val="center"/>
          </w:tcPr>
          <w:p w14:paraId="510D693F" w14:textId="77777777" w:rsidR="00BC23B0" w:rsidRPr="00180F5C" w:rsidRDefault="001D48FA">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Método de cálculo</w:t>
            </w:r>
          </w:p>
        </w:tc>
        <w:tc>
          <w:tcPr>
            <w:tcW w:w="7434" w:type="dxa"/>
            <w:gridSpan w:val="12"/>
            <w:tcBorders>
              <w:top w:val="dotted" w:sz="4" w:space="0" w:color="000000"/>
              <w:left w:val="dotted" w:sz="4" w:space="0" w:color="000000"/>
              <w:bottom w:val="nil"/>
              <w:right w:val="dotted" w:sz="4" w:space="0" w:color="000000"/>
            </w:tcBorders>
            <w:shd w:val="clear" w:color="auto" w:fill="auto"/>
            <w:vAlign w:val="center"/>
          </w:tcPr>
          <w:p w14:paraId="11762498" w14:textId="7CA18FE0" w:rsidR="00D2711A" w:rsidRPr="00180F5C" w:rsidRDefault="00D2711A">
            <w:pPr>
              <w:spacing w:after="0" w:line="240" w:lineRule="auto"/>
              <w:jc w:val="both"/>
              <w:rPr>
                <w:rFonts w:ascii="Arial Narrow" w:eastAsia="Arial Unicode MS" w:hAnsi="Arial Narrow" w:cs="Arial Unicode MS"/>
                <w:b/>
                <w:sz w:val="20"/>
                <w:szCs w:val="20"/>
              </w:rPr>
            </w:pPr>
            <w:r w:rsidRPr="00180F5C">
              <w:rPr>
                <w:rFonts w:ascii="Arial Narrow" w:eastAsia="Arial Unicode MS" w:hAnsi="Arial Narrow" w:cs="Arial Unicode MS"/>
                <w:b/>
                <w:sz w:val="20"/>
                <w:szCs w:val="20"/>
              </w:rPr>
              <w:t>Fórmula:</w:t>
            </w:r>
          </w:p>
          <w:p w14:paraId="0A8B7041" w14:textId="0E7BACAA" w:rsidR="00BC23B0" w:rsidRPr="00180F5C" w:rsidRDefault="00D2711A">
            <w:pPr>
              <w:spacing w:after="0" w:line="240" w:lineRule="auto"/>
              <w:jc w:val="both"/>
              <w:rPr>
                <w:rFonts w:ascii="Arial Narrow" w:eastAsia="Arial Narrow" w:hAnsi="Arial Narrow" w:cs="Arial Narrow"/>
                <w:sz w:val="20"/>
                <w:szCs w:val="20"/>
              </w:rPr>
            </w:pPr>
            <w:r w:rsidRPr="00180F5C">
              <w:rPr>
                <w:rFonts w:ascii="Arial Narrow" w:eastAsia="Arial Unicode MS" w:hAnsi="Arial Narrow" w:cs="Arial Unicode MS"/>
                <w:sz w:val="20"/>
                <w:szCs w:val="20"/>
              </w:rPr>
              <w:t xml:space="preserve">NHD = </w:t>
            </w:r>
            <w:r w:rsidR="001D48FA" w:rsidRPr="00180F5C">
              <w:rPr>
                <w:rFonts w:ascii="Arial Narrow" w:eastAsia="Arial Unicode MS" w:hAnsi="Arial Narrow" w:cs="Arial Unicode MS"/>
                <w:sz w:val="20"/>
                <w:szCs w:val="20"/>
              </w:rPr>
              <w:t xml:space="preserve">∑ </w:t>
            </w:r>
            <w:proofErr w:type="spellStart"/>
            <w:r w:rsidRPr="00180F5C">
              <w:rPr>
                <w:rFonts w:ascii="Arial Narrow" w:eastAsia="Arial Unicode MS" w:hAnsi="Arial Narrow" w:cs="Arial Unicode MS"/>
                <w:sz w:val="20"/>
                <w:szCs w:val="20"/>
              </w:rPr>
              <w:t>HD</w:t>
            </w:r>
            <w:r w:rsidRPr="00042EA9">
              <w:rPr>
                <w:rFonts w:ascii="Arial Narrow" w:eastAsia="Arial Unicode MS" w:hAnsi="Arial Narrow" w:cs="Arial Unicode MS"/>
                <w:sz w:val="20"/>
                <w:szCs w:val="20"/>
                <w:vertAlign w:val="subscript"/>
              </w:rPr>
              <w:t>n</w:t>
            </w:r>
            <w:proofErr w:type="spellEnd"/>
          </w:p>
        </w:tc>
      </w:tr>
      <w:tr w:rsidR="00BC23B0" w:rsidRPr="00180F5C" w14:paraId="2BB6D08C" w14:textId="77777777">
        <w:trPr>
          <w:gridAfter w:val="2"/>
          <w:wAfter w:w="687" w:type="dxa"/>
          <w:trHeight w:val="455"/>
        </w:trPr>
        <w:tc>
          <w:tcPr>
            <w:tcW w:w="1839" w:type="dxa"/>
            <w:gridSpan w:val="2"/>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107E7D27"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6718" w:type="dxa"/>
            <w:gridSpan w:val="10"/>
            <w:tcBorders>
              <w:top w:val="nil"/>
              <w:left w:val="dotted" w:sz="4" w:space="0" w:color="000000"/>
              <w:bottom w:val="nil"/>
              <w:right w:val="nil"/>
            </w:tcBorders>
            <w:shd w:val="clear" w:color="auto" w:fill="auto"/>
            <w:vAlign w:val="center"/>
          </w:tcPr>
          <w:p w14:paraId="5F93EBA7" w14:textId="77777777" w:rsidR="00BC23B0" w:rsidRPr="00180F5C" w:rsidRDefault="001D48FA">
            <w:pPr>
              <w:spacing w:after="0" w:line="240" w:lineRule="auto"/>
              <w:jc w:val="both"/>
              <w:rPr>
                <w:rFonts w:ascii="Arial Narrow" w:eastAsia="Times New Roman" w:hAnsi="Arial Narrow" w:cs="Times New Roman"/>
                <w:sz w:val="20"/>
                <w:szCs w:val="20"/>
              </w:rPr>
            </w:pPr>
            <w:r w:rsidRPr="00180F5C">
              <w:rPr>
                <w:rFonts w:ascii="Arial Narrow" w:eastAsia="Arial Narrow" w:hAnsi="Arial Narrow" w:cs="Arial Narrow"/>
                <w:b/>
                <w:sz w:val="20"/>
                <w:szCs w:val="20"/>
              </w:rPr>
              <w:t>Especificaciones técnicas</w:t>
            </w:r>
          </w:p>
        </w:tc>
        <w:tc>
          <w:tcPr>
            <w:tcW w:w="708" w:type="dxa"/>
            <w:tcBorders>
              <w:top w:val="nil"/>
              <w:left w:val="nil"/>
              <w:bottom w:val="nil"/>
              <w:right w:val="dotted" w:sz="4" w:space="0" w:color="000000"/>
            </w:tcBorders>
            <w:shd w:val="clear" w:color="auto" w:fill="auto"/>
            <w:vAlign w:val="bottom"/>
          </w:tcPr>
          <w:p w14:paraId="48C43F22" w14:textId="77777777" w:rsidR="00BC23B0" w:rsidRPr="00180F5C" w:rsidRDefault="001D48F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 </w:t>
            </w:r>
          </w:p>
        </w:tc>
      </w:tr>
      <w:tr w:rsidR="00BC23B0" w:rsidRPr="00180F5C" w14:paraId="69BEDAE8" w14:textId="77777777">
        <w:trPr>
          <w:gridAfter w:val="1"/>
          <w:wAfter w:w="679" w:type="dxa"/>
          <w:trHeight w:val="806"/>
        </w:trPr>
        <w:tc>
          <w:tcPr>
            <w:tcW w:w="1839" w:type="dxa"/>
            <w:gridSpan w:val="2"/>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1F6B527E"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20"/>
                <w:szCs w:val="20"/>
              </w:rPr>
            </w:pPr>
          </w:p>
        </w:tc>
        <w:tc>
          <w:tcPr>
            <w:tcW w:w="7434" w:type="dxa"/>
            <w:gridSpan w:val="12"/>
            <w:tcBorders>
              <w:top w:val="nil"/>
              <w:left w:val="dotted" w:sz="4" w:space="0" w:color="000000"/>
              <w:bottom w:val="dotted" w:sz="4" w:space="0" w:color="000000"/>
              <w:right w:val="dotted" w:sz="4" w:space="0" w:color="000000"/>
            </w:tcBorders>
            <w:shd w:val="clear" w:color="auto" w:fill="auto"/>
            <w:vAlign w:val="center"/>
          </w:tcPr>
          <w:p w14:paraId="26A392D9" w14:textId="4E5B1155" w:rsidR="00D2711A" w:rsidRPr="00180F5C" w:rsidRDefault="00D2711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NHD: Número de hectáreas deforestadas</w:t>
            </w:r>
          </w:p>
          <w:p w14:paraId="16B4B5EF" w14:textId="21FC4FC4" w:rsidR="00D2711A" w:rsidRPr="00180F5C" w:rsidRDefault="00D2711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HD: Hectáreas deforestadas en el año n</w:t>
            </w:r>
          </w:p>
          <w:p w14:paraId="678CC946" w14:textId="74AD42FD" w:rsidR="00D2711A" w:rsidRPr="00180F5C" w:rsidRDefault="00042EA9">
            <w:pPr>
              <w:spacing w:after="0" w:line="240" w:lineRule="auto"/>
              <w:jc w:val="both"/>
              <w:rPr>
                <w:rFonts w:ascii="Arial Narrow" w:eastAsia="Arial Narrow" w:hAnsi="Arial Narrow" w:cs="Arial Narrow"/>
                <w:sz w:val="20"/>
                <w:szCs w:val="20"/>
              </w:rPr>
            </w:pPr>
            <w:r>
              <w:rPr>
                <w:rFonts w:ascii="Arial Narrow" w:eastAsia="Arial Narrow" w:hAnsi="Arial Narrow" w:cs="Arial Narrow"/>
                <w:sz w:val="20"/>
                <w:szCs w:val="20"/>
              </w:rPr>
              <w:t>n</w:t>
            </w:r>
            <w:r w:rsidR="00D2711A" w:rsidRPr="00180F5C">
              <w:rPr>
                <w:rFonts w:ascii="Arial Narrow" w:eastAsia="Arial Narrow" w:hAnsi="Arial Narrow" w:cs="Arial Narrow"/>
                <w:sz w:val="20"/>
                <w:szCs w:val="20"/>
              </w:rPr>
              <w:t>: Año de evaluación</w:t>
            </w:r>
          </w:p>
          <w:p w14:paraId="6F43A877" w14:textId="77777777" w:rsidR="00D2711A" w:rsidRPr="00180F5C" w:rsidRDefault="00D2711A">
            <w:pPr>
              <w:spacing w:after="0" w:line="240" w:lineRule="auto"/>
              <w:jc w:val="both"/>
              <w:rPr>
                <w:rFonts w:ascii="Arial Narrow" w:eastAsia="Arial Narrow" w:hAnsi="Arial Narrow" w:cs="Arial Narrow"/>
                <w:sz w:val="20"/>
                <w:szCs w:val="20"/>
              </w:rPr>
            </w:pPr>
          </w:p>
          <w:p w14:paraId="4F8BBBD0" w14:textId="77777777" w:rsidR="00BC23B0" w:rsidRPr="00180F5C" w:rsidRDefault="001D48FA" w:rsidP="00D2711A">
            <w:pPr>
              <w:spacing w:after="0" w:line="240" w:lineRule="auto"/>
              <w:jc w:val="both"/>
              <w:rPr>
                <w:rFonts w:ascii="Arial Narrow" w:eastAsia="Arial Narrow" w:hAnsi="Arial Narrow" w:cs="Arial Narrow"/>
                <w:sz w:val="20"/>
                <w:szCs w:val="20"/>
                <w:highlight w:val="white"/>
              </w:rPr>
            </w:pPr>
            <w:r w:rsidRPr="00180F5C">
              <w:rPr>
                <w:rFonts w:ascii="Arial Narrow" w:eastAsia="Arial Narrow" w:hAnsi="Arial Narrow" w:cs="Arial Narrow"/>
                <w:sz w:val="20"/>
                <w:szCs w:val="20"/>
              </w:rPr>
              <w:t xml:space="preserve">En el presente indicador se toma en cuenta la información </w:t>
            </w:r>
            <w:r w:rsidR="00D2711A" w:rsidRPr="00180F5C">
              <w:rPr>
                <w:rFonts w:ascii="Arial Narrow" w:eastAsia="Arial Narrow" w:hAnsi="Arial Narrow" w:cs="Arial Narrow"/>
                <w:sz w:val="20"/>
                <w:szCs w:val="20"/>
              </w:rPr>
              <w:t>generada para</w:t>
            </w:r>
            <w:r w:rsidRPr="00180F5C">
              <w:rPr>
                <w:rFonts w:ascii="Arial Narrow" w:eastAsia="Arial Narrow" w:hAnsi="Arial Narrow" w:cs="Arial Narrow"/>
                <w:sz w:val="20"/>
                <w:szCs w:val="20"/>
              </w:rPr>
              <w:t xml:space="preserve"> los bosques amazónicos</w:t>
            </w:r>
            <w:r w:rsidR="00D2711A" w:rsidRPr="00180F5C">
              <w:rPr>
                <w:rFonts w:ascii="Arial Narrow" w:eastAsia="Arial Narrow" w:hAnsi="Arial Narrow" w:cs="Arial Narrow"/>
                <w:sz w:val="20"/>
                <w:szCs w:val="20"/>
              </w:rPr>
              <w:t xml:space="preserve"> el</w:t>
            </w:r>
            <w:r w:rsidR="00CF496C" w:rsidRPr="00180F5C">
              <w:rPr>
                <w:rFonts w:ascii="Arial Narrow" w:eastAsia="Arial Narrow" w:hAnsi="Arial Narrow" w:cs="Arial Narrow"/>
                <w:sz w:val="20"/>
                <w:szCs w:val="20"/>
              </w:rPr>
              <w:t xml:space="preserve"> cual</w:t>
            </w:r>
            <w:r w:rsidR="00D2711A" w:rsidRPr="00180F5C">
              <w:rPr>
                <w:rFonts w:ascii="Arial Narrow" w:eastAsia="Arial Narrow" w:hAnsi="Arial Narrow" w:cs="Arial Narrow"/>
                <w:sz w:val="20"/>
                <w:szCs w:val="20"/>
              </w:rPr>
              <w:t xml:space="preserve"> tiene un monitoreo permanente.</w:t>
            </w:r>
            <w:r w:rsidRPr="00180F5C">
              <w:rPr>
                <w:rFonts w:ascii="Arial Narrow" w:eastAsia="Arial Narrow" w:hAnsi="Arial Narrow" w:cs="Arial Narrow"/>
                <w:sz w:val="20"/>
                <w:szCs w:val="20"/>
                <w:highlight w:val="white"/>
              </w:rPr>
              <w:t xml:space="preserve"> No hay datos para los ecosistemas de costa y sierra.</w:t>
            </w:r>
          </w:p>
          <w:p w14:paraId="1C0AE9FA" w14:textId="6A34AA5F" w:rsidR="00CF496C" w:rsidRPr="00180F5C" w:rsidRDefault="00CF496C" w:rsidP="00D2711A">
            <w:pPr>
              <w:spacing w:after="0" w:line="240" w:lineRule="auto"/>
              <w:jc w:val="both"/>
              <w:rPr>
                <w:rFonts w:ascii="Arial Narrow" w:eastAsia="Arial Narrow" w:hAnsi="Arial Narrow" w:cs="Arial Narrow"/>
                <w:sz w:val="20"/>
                <w:szCs w:val="20"/>
                <w:highlight w:val="white"/>
              </w:rPr>
            </w:pPr>
            <w:r w:rsidRPr="00180F5C">
              <w:rPr>
                <w:rFonts w:ascii="Arial Narrow" w:eastAsia="Arial Narrow" w:hAnsi="Arial Narrow" w:cs="Arial Narrow"/>
                <w:sz w:val="20"/>
                <w:szCs w:val="20"/>
                <w:highlight w:val="white"/>
              </w:rPr>
              <w:t xml:space="preserve">Se espera reducir la deforestación hasta un 30% al 2030. </w:t>
            </w:r>
          </w:p>
        </w:tc>
      </w:tr>
      <w:tr w:rsidR="00BC23B0" w:rsidRPr="00180F5C" w14:paraId="03133BE1" w14:textId="77777777" w:rsidTr="0076376D">
        <w:trPr>
          <w:gridAfter w:val="2"/>
          <w:wAfter w:w="687" w:type="dxa"/>
          <w:trHeight w:val="106"/>
        </w:trPr>
        <w:tc>
          <w:tcPr>
            <w:tcW w:w="756" w:type="dxa"/>
            <w:tcBorders>
              <w:top w:val="dotted" w:sz="4" w:space="0" w:color="000000"/>
              <w:left w:val="nil"/>
              <w:bottom w:val="nil"/>
              <w:right w:val="nil"/>
            </w:tcBorders>
            <w:shd w:val="clear" w:color="auto" w:fill="auto"/>
            <w:vAlign w:val="center"/>
          </w:tcPr>
          <w:p w14:paraId="59E0F43C"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dotted" w:sz="4" w:space="0" w:color="000000"/>
              <w:left w:val="nil"/>
              <w:bottom w:val="nil"/>
              <w:right w:val="nil"/>
            </w:tcBorders>
            <w:shd w:val="clear" w:color="auto" w:fill="auto"/>
            <w:vAlign w:val="bottom"/>
          </w:tcPr>
          <w:p w14:paraId="2606889A" w14:textId="77777777" w:rsidR="00BC23B0" w:rsidRPr="00180F5C" w:rsidRDefault="00BC23B0">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63B33783" w14:textId="77777777" w:rsidR="00BC23B0" w:rsidRPr="00180F5C" w:rsidRDefault="00BC23B0">
            <w:pPr>
              <w:spacing w:after="0" w:line="240" w:lineRule="auto"/>
              <w:rPr>
                <w:rFonts w:ascii="Times New Roman" w:eastAsia="Times New Roman" w:hAnsi="Times New Roman" w:cs="Times New Roman"/>
                <w:sz w:val="10"/>
                <w:szCs w:val="10"/>
              </w:rPr>
            </w:pPr>
          </w:p>
        </w:tc>
        <w:tc>
          <w:tcPr>
            <w:tcW w:w="160" w:type="dxa"/>
            <w:gridSpan w:val="2"/>
            <w:tcBorders>
              <w:top w:val="nil"/>
              <w:left w:val="nil"/>
              <w:bottom w:val="nil"/>
              <w:right w:val="nil"/>
            </w:tcBorders>
            <w:shd w:val="clear" w:color="auto" w:fill="auto"/>
            <w:vAlign w:val="bottom"/>
          </w:tcPr>
          <w:p w14:paraId="6D6585F0" w14:textId="77777777" w:rsidR="00BC23B0" w:rsidRPr="00180F5C" w:rsidRDefault="00BC23B0">
            <w:pPr>
              <w:spacing w:after="0" w:line="240" w:lineRule="auto"/>
              <w:rPr>
                <w:rFonts w:ascii="Times New Roman" w:eastAsia="Times New Roman" w:hAnsi="Times New Roman" w:cs="Times New Roman"/>
                <w:sz w:val="10"/>
                <w:szCs w:val="10"/>
              </w:rPr>
            </w:pPr>
          </w:p>
        </w:tc>
        <w:tc>
          <w:tcPr>
            <w:tcW w:w="844" w:type="dxa"/>
            <w:tcBorders>
              <w:top w:val="nil"/>
              <w:left w:val="nil"/>
              <w:bottom w:val="nil"/>
              <w:right w:val="nil"/>
            </w:tcBorders>
            <w:shd w:val="clear" w:color="auto" w:fill="auto"/>
            <w:vAlign w:val="bottom"/>
          </w:tcPr>
          <w:p w14:paraId="6AD030DC"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4FEF5EAF" w14:textId="77777777" w:rsidR="00BC23B0" w:rsidRPr="00180F5C" w:rsidRDefault="00BC23B0">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2D1035AB"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61E7AFA5" w14:textId="77777777" w:rsidR="00BC23B0" w:rsidRPr="00180F5C" w:rsidRDefault="00BC23B0">
            <w:pPr>
              <w:spacing w:after="0" w:line="240" w:lineRule="auto"/>
              <w:rPr>
                <w:rFonts w:ascii="Times New Roman" w:eastAsia="Times New Roman" w:hAnsi="Times New Roman" w:cs="Times New Roman"/>
                <w:sz w:val="10"/>
                <w:szCs w:val="10"/>
              </w:rPr>
            </w:pPr>
          </w:p>
        </w:tc>
        <w:tc>
          <w:tcPr>
            <w:tcW w:w="801" w:type="dxa"/>
            <w:tcBorders>
              <w:top w:val="nil"/>
              <w:left w:val="nil"/>
              <w:bottom w:val="nil"/>
              <w:right w:val="nil"/>
            </w:tcBorders>
            <w:shd w:val="clear" w:color="auto" w:fill="auto"/>
            <w:vAlign w:val="bottom"/>
          </w:tcPr>
          <w:p w14:paraId="104A3492"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09CF8089"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7882C3C9"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4B9DE2D1" w14:textId="77777777" w:rsidR="00BC23B0" w:rsidRPr="00180F5C" w:rsidRDefault="00BC23B0">
            <w:pPr>
              <w:spacing w:after="0" w:line="240" w:lineRule="auto"/>
              <w:rPr>
                <w:rFonts w:ascii="Times New Roman" w:eastAsia="Times New Roman" w:hAnsi="Times New Roman" w:cs="Times New Roman"/>
                <w:sz w:val="10"/>
                <w:szCs w:val="10"/>
              </w:rPr>
            </w:pPr>
          </w:p>
        </w:tc>
      </w:tr>
      <w:tr w:rsidR="00BC23B0" w:rsidRPr="00180F5C" w14:paraId="714174AA" w14:textId="77777777">
        <w:trPr>
          <w:gridAfter w:val="1"/>
          <w:wAfter w:w="679" w:type="dxa"/>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13ECD2F3"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Sentido esperado del indicador</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7F656E32" w14:textId="7777777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20"/>
                <w:szCs w:val="20"/>
              </w:rPr>
              <w:t>Descendente</w:t>
            </w:r>
          </w:p>
        </w:tc>
      </w:tr>
      <w:tr w:rsidR="00BC23B0" w:rsidRPr="00180F5C" w14:paraId="383DF3EB" w14:textId="77777777" w:rsidTr="0076376D">
        <w:trPr>
          <w:gridAfter w:val="2"/>
          <w:wAfter w:w="687" w:type="dxa"/>
          <w:trHeight w:val="106"/>
        </w:trPr>
        <w:tc>
          <w:tcPr>
            <w:tcW w:w="756" w:type="dxa"/>
            <w:tcBorders>
              <w:top w:val="nil"/>
              <w:left w:val="nil"/>
              <w:bottom w:val="nil"/>
              <w:right w:val="nil"/>
            </w:tcBorders>
            <w:shd w:val="clear" w:color="auto" w:fill="auto"/>
            <w:vAlign w:val="center"/>
          </w:tcPr>
          <w:p w14:paraId="77258B60"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7660D82F" w14:textId="77777777" w:rsidR="00BC23B0" w:rsidRPr="00180F5C" w:rsidRDefault="00BC23B0">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7C527C14" w14:textId="77777777" w:rsidR="00BC23B0" w:rsidRPr="00180F5C" w:rsidRDefault="00BC23B0">
            <w:pPr>
              <w:spacing w:after="0" w:line="240" w:lineRule="auto"/>
              <w:rPr>
                <w:rFonts w:ascii="Times New Roman" w:eastAsia="Times New Roman" w:hAnsi="Times New Roman" w:cs="Times New Roman"/>
                <w:sz w:val="20"/>
                <w:szCs w:val="20"/>
              </w:rPr>
            </w:pPr>
          </w:p>
        </w:tc>
        <w:tc>
          <w:tcPr>
            <w:tcW w:w="160" w:type="dxa"/>
            <w:gridSpan w:val="2"/>
            <w:tcBorders>
              <w:top w:val="nil"/>
              <w:left w:val="nil"/>
              <w:bottom w:val="nil"/>
              <w:right w:val="nil"/>
            </w:tcBorders>
            <w:shd w:val="clear" w:color="auto" w:fill="auto"/>
            <w:vAlign w:val="bottom"/>
          </w:tcPr>
          <w:p w14:paraId="036F18F6" w14:textId="77777777" w:rsidR="00BC23B0" w:rsidRPr="00180F5C" w:rsidRDefault="00BC23B0">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vAlign w:val="bottom"/>
          </w:tcPr>
          <w:p w14:paraId="581D3510"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73897A48"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7C250354"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32FDB25D" w14:textId="77777777" w:rsidR="00BC23B0" w:rsidRPr="00180F5C" w:rsidRDefault="00BC23B0">
            <w:pPr>
              <w:spacing w:after="0" w:line="240" w:lineRule="auto"/>
              <w:rPr>
                <w:rFonts w:ascii="Times New Roman" w:eastAsia="Times New Roman" w:hAnsi="Times New Roman" w:cs="Times New Roman"/>
                <w:sz w:val="20"/>
                <w:szCs w:val="20"/>
              </w:rPr>
            </w:pPr>
          </w:p>
        </w:tc>
        <w:tc>
          <w:tcPr>
            <w:tcW w:w="801" w:type="dxa"/>
            <w:tcBorders>
              <w:top w:val="nil"/>
              <w:left w:val="nil"/>
              <w:bottom w:val="nil"/>
              <w:right w:val="nil"/>
            </w:tcBorders>
            <w:shd w:val="clear" w:color="auto" w:fill="auto"/>
            <w:vAlign w:val="bottom"/>
          </w:tcPr>
          <w:p w14:paraId="49B07592"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119B4F70"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0E4336A9"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4394A2FF" w14:textId="77777777" w:rsidR="00BC23B0" w:rsidRPr="00180F5C" w:rsidRDefault="00BC23B0">
            <w:pPr>
              <w:spacing w:after="0" w:line="240" w:lineRule="auto"/>
              <w:rPr>
                <w:rFonts w:ascii="Times New Roman" w:eastAsia="Times New Roman" w:hAnsi="Times New Roman" w:cs="Times New Roman"/>
                <w:sz w:val="20"/>
                <w:szCs w:val="20"/>
              </w:rPr>
            </w:pPr>
          </w:p>
        </w:tc>
      </w:tr>
      <w:tr w:rsidR="00BC23B0" w:rsidRPr="00180F5C" w14:paraId="52F545AD" w14:textId="77777777">
        <w:trPr>
          <w:gridAfter w:val="1"/>
          <w:wAfter w:w="679" w:type="dxa"/>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3BC34BB3"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lastRenderedPageBreak/>
              <w:t>Supuestos</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4E3BD6E3" w14:textId="6F8114A8" w:rsidR="00BC23B0" w:rsidRPr="00180F5C" w:rsidRDefault="00626729">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La</w:t>
            </w:r>
            <w:r w:rsidR="001D48FA" w:rsidRPr="00180F5C">
              <w:rPr>
                <w:rFonts w:ascii="Arial Narrow" w:eastAsia="Arial Narrow" w:hAnsi="Arial Narrow" w:cs="Arial Narrow"/>
                <w:sz w:val="20"/>
                <w:szCs w:val="20"/>
              </w:rPr>
              <w:t xml:space="preserve"> recuperación de las principales actividades económicas</w:t>
            </w:r>
            <w:r w:rsidRPr="00180F5C">
              <w:rPr>
                <w:rFonts w:ascii="Arial Narrow" w:eastAsia="Arial Narrow" w:hAnsi="Arial Narrow" w:cs="Arial Narrow"/>
                <w:sz w:val="20"/>
                <w:szCs w:val="20"/>
              </w:rPr>
              <w:t xml:space="preserve">, </w:t>
            </w:r>
            <w:r w:rsidR="00B27D7B" w:rsidRPr="00180F5C">
              <w:rPr>
                <w:rFonts w:ascii="Arial Narrow" w:eastAsia="Arial Narrow" w:hAnsi="Arial Narrow" w:cs="Arial Narrow"/>
                <w:sz w:val="20"/>
                <w:szCs w:val="20"/>
              </w:rPr>
              <w:t>diferentes a la</w:t>
            </w:r>
            <w:r w:rsidRPr="00180F5C">
              <w:rPr>
                <w:rFonts w:ascii="Arial Narrow" w:eastAsia="Arial Narrow" w:hAnsi="Arial Narrow" w:cs="Arial Narrow"/>
                <w:sz w:val="20"/>
                <w:szCs w:val="20"/>
              </w:rPr>
              <w:t>s actividades</w:t>
            </w:r>
            <w:r w:rsidR="00B27D7B" w:rsidRPr="00180F5C">
              <w:rPr>
                <w:rFonts w:ascii="Arial Narrow" w:eastAsia="Arial Narrow" w:hAnsi="Arial Narrow" w:cs="Arial Narrow"/>
                <w:sz w:val="20"/>
                <w:szCs w:val="20"/>
              </w:rPr>
              <w:t xml:space="preserve"> forestal</w:t>
            </w:r>
            <w:r w:rsidRPr="00180F5C">
              <w:rPr>
                <w:rFonts w:ascii="Arial Narrow" w:eastAsia="Arial Narrow" w:hAnsi="Arial Narrow" w:cs="Arial Narrow"/>
                <w:sz w:val="20"/>
                <w:szCs w:val="20"/>
              </w:rPr>
              <w:t>es y fauna silvestre,</w:t>
            </w:r>
            <w:r w:rsidR="001D48FA" w:rsidRPr="00180F5C">
              <w:rPr>
                <w:rFonts w:ascii="Arial Narrow" w:eastAsia="Arial Narrow" w:hAnsi="Arial Narrow" w:cs="Arial Narrow"/>
                <w:sz w:val="20"/>
                <w:szCs w:val="20"/>
              </w:rPr>
              <w:t xml:space="preserve"> </w:t>
            </w:r>
            <w:r w:rsidRPr="00180F5C">
              <w:rPr>
                <w:rFonts w:ascii="Arial Narrow" w:eastAsia="Arial Narrow" w:hAnsi="Arial Narrow" w:cs="Arial Narrow"/>
                <w:sz w:val="20"/>
                <w:szCs w:val="20"/>
              </w:rPr>
              <w:t>tiene</w:t>
            </w:r>
            <w:r w:rsidR="00CE17A0" w:rsidRPr="00180F5C">
              <w:rPr>
                <w:rFonts w:ascii="Arial Narrow" w:eastAsia="Arial Narrow" w:hAnsi="Arial Narrow" w:cs="Arial Narrow"/>
                <w:sz w:val="20"/>
                <w:szCs w:val="20"/>
              </w:rPr>
              <w:t>n</w:t>
            </w:r>
            <w:r w:rsidR="001D48FA" w:rsidRPr="00180F5C">
              <w:rPr>
                <w:rFonts w:ascii="Arial Narrow" w:eastAsia="Arial Narrow" w:hAnsi="Arial Narrow" w:cs="Arial Narrow"/>
                <w:sz w:val="20"/>
                <w:szCs w:val="20"/>
              </w:rPr>
              <w:t xml:space="preserve"> incidencia a nivel de la PEA. Por tanto, </w:t>
            </w:r>
            <w:r w:rsidRPr="00180F5C">
              <w:rPr>
                <w:rFonts w:ascii="Arial Narrow" w:eastAsia="Arial Narrow" w:hAnsi="Arial Narrow" w:cs="Arial Narrow"/>
                <w:sz w:val="20"/>
                <w:szCs w:val="20"/>
              </w:rPr>
              <w:t>se genera menor</w:t>
            </w:r>
            <w:r w:rsidR="001D48FA" w:rsidRPr="00180F5C">
              <w:rPr>
                <w:rFonts w:ascii="Arial Narrow" w:eastAsia="Arial Narrow" w:hAnsi="Arial Narrow" w:cs="Arial Narrow"/>
                <w:sz w:val="20"/>
                <w:szCs w:val="20"/>
              </w:rPr>
              <w:t xml:space="preserve"> presión</w:t>
            </w:r>
            <w:r w:rsidR="00CE17A0" w:rsidRPr="00180F5C">
              <w:rPr>
                <w:rFonts w:ascii="Arial Narrow" w:eastAsia="Arial Narrow" w:hAnsi="Arial Narrow" w:cs="Arial Narrow"/>
                <w:sz w:val="20"/>
                <w:szCs w:val="20"/>
              </w:rPr>
              <w:t xml:space="preserve"> </w:t>
            </w:r>
            <w:r w:rsidR="001D48FA" w:rsidRPr="00180F5C">
              <w:rPr>
                <w:rFonts w:ascii="Arial Narrow" w:eastAsia="Arial Narrow" w:hAnsi="Arial Narrow" w:cs="Arial Narrow"/>
                <w:sz w:val="20"/>
                <w:szCs w:val="20"/>
              </w:rPr>
              <w:t xml:space="preserve">sobre </w:t>
            </w:r>
            <w:r w:rsidR="00CE17A0" w:rsidRPr="00180F5C">
              <w:rPr>
                <w:rFonts w:ascii="Arial Narrow" w:eastAsia="Arial Narrow" w:hAnsi="Arial Narrow" w:cs="Arial Narrow"/>
                <w:sz w:val="20"/>
                <w:szCs w:val="20"/>
              </w:rPr>
              <w:t xml:space="preserve">el </w:t>
            </w:r>
            <w:r w:rsidR="001D48FA" w:rsidRPr="00180F5C">
              <w:rPr>
                <w:rFonts w:ascii="Arial Narrow" w:eastAsia="Arial Narrow" w:hAnsi="Arial Narrow" w:cs="Arial Narrow"/>
                <w:sz w:val="20"/>
                <w:szCs w:val="20"/>
              </w:rPr>
              <w:t>bosque</w:t>
            </w:r>
            <w:r w:rsidR="00CE17A0" w:rsidRPr="00180F5C">
              <w:rPr>
                <w:rFonts w:ascii="Arial Narrow" w:eastAsia="Arial Narrow" w:hAnsi="Arial Narrow" w:cs="Arial Narrow"/>
                <w:sz w:val="20"/>
                <w:szCs w:val="20"/>
              </w:rPr>
              <w:t>, toda vez que la agricultura migratoria e invasiones ocurren por el desempleo en las ciudades o falta de oportunidades en otros sectores</w:t>
            </w:r>
            <w:r w:rsidR="001D48FA" w:rsidRPr="00180F5C">
              <w:rPr>
                <w:rFonts w:ascii="Arial Narrow" w:eastAsia="Arial Narrow" w:hAnsi="Arial Narrow" w:cs="Arial Narrow"/>
                <w:sz w:val="20"/>
                <w:szCs w:val="20"/>
              </w:rPr>
              <w:t>.</w:t>
            </w:r>
          </w:p>
          <w:p w14:paraId="16B4C785" w14:textId="77777777" w:rsidR="00626729" w:rsidRPr="00180F5C" w:rsidRDefault="00626729">
            <w:pPr>
              <w:spacing w:after="0" w:line="240" w:lineRule="auto"/>
              <w:jc w:val="both"/>
              <w:rPr>
                <w:rFonts w:ascii="Arial Narrow" w:eastAsia="Arial Narrow" w:hAnsi="Arial Narrow" w:cs="Arial Narrow"/>
                <w:sz w:val="20"/>
                <w:szCs w:val="20"/>
              </w:rPr>
            </w:pPr>
          </w:p>
          <w:p w14:paraId="4FAB4BF1" w14:textId="0E01E292" w:rsidR="0018284F" w:rsidRPr="00180F5C" w:rsidRDefault="0018284F" w:rsidP="0018284F">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Los lineamientos</w:t>
            </w:r>
            <w:r w:rsidR="00CE17A0" w:rsidRPr="00180F5C">
              <w:rPr>
                <w:rFonts w:ascii="Arial Narrow" w:eastAsia="Arial Narrow" w:hAnsi="Arial Narrow" w:cs="Arial Narrow"/>
                <w:sz w:val="20"/>
                <w:szCs w:val="20"/>
              </w:rPr>
              <w:t xml:space="preserve"> de política</w:t>
            </w:r>
            <w:r w:rsidRPr="00180F5C">
              <w:rPr>
                <w:rFonts w:ascii="Arial Narrow" w:eastAsia="Arial Narrow" w:hAnsi="Arial Narrow" w:cs="Arial Narrow"/>
                <w:sz w:val="20"/>
                <w:szCs w:val="20"/>
              </w:rPr>
              <w:t xml:space="preserve"> de otros sectores deben contribuir a evitar la deforestación</w:t>
            </w:r>
            <w:r w:rsidR="00CE17A0" w:rsidRPr="00180F5C">
              <w:rPr>
                <w:rFonts w:ascii="Arial Narrow" w:eastAsia="Arial Narrow" w:hAnsi="Arial Narrow" w:cs="Arial Narrow"/>
                <w:sz w:val="20"/>
                <w:szCs w:val="20"/>
              </w:rPr>
              <w:t>.</w:t>
            </w:r>
          </w:p>
          <w:p w14:paraId="4B172BB9" w14:textId="7E1344BD" w:rsidR="00BC23B0" w:rsidRPr="00180F5C" w:rsidRDefault="00BC23B0" w:rsidP="00D2711A">
            <w:pPr>
              <w:spacing w:after="0" w:line="240" w:lineRule="auto"/>
              <w:ind w:left="1080"/>
              <w:jc w:val="both"/>
              <w:rPr>
                <w:rFonts w:ascii="Arial Narrow" w:eastAsia="Arial Narrow" w:hAnsi="Arial Narrow" w:cs="Arial Narrow"/>
                <w:sz w:val="20"/>
                <w:szCs w:val="20"/>
                <w:highlight w:val="white"/>
              </w:rPr>
            </w:pPr>
          </w:p>
        </w:tc>
      </w:tr>
      <w:tr w:rsidR="00BC23B0" w:rsidRPr="00180F5C" w14:paraId="118FB246" w14:textId="77777777" w:rsidTr="0076376D">
        <w:trPr>
          <w:gridAfter w:val="2"/>
          <w:wAfter w:w="687" w:type="dxa"/>
          <w:trHeight w:val="106"/>
        </w:trPr>
        <w:tc>
          <w:tcPr>
            <w:tcW w:w="756" w:type="dxa"/>
            <w:tcBorders>
              <w:top w:val="nil"/>
              <w:left w:val="nil"/>
              <w:bottom w:val="nil"/>
              <w:right w:val="nil"/>
            </w:tcBorders>
            <w:shd w:val="clear" w:color="auto" w:fill="auto"/>
            <w:vAlign w:val="center"/>
          </w:tcPr>
          <w:p w14:paraId="267EE626"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6D5013A6" w14:textId="77777777" w:rsidR="00BC23B0" w:rsidRPr="00180F5C" w:rsidRDefault="00BC23B0">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340EAAF6"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160" w:type="dxa"/>
            <w:gridSpan w:val="2"/>
            <w:tcBorders>
              <w:top w:val="nil"/>
              <w:left w:val="nil"/>
              <w:bottom w:val="nil"/>
              <w:right w:val="nil"/>
            </w:tcBorders>
            <w:shd w:val="clear" w:color="auto" w:fill="auto"/>
            <w:vAlign w:val="bottom"/>
          </w:tcPr>
          <w:p w14:paraId="31C16953"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vAlign w:val="bottom"/>
          </w:tcPr>
          <w:p w14:paraId="63F25357"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627427AA"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1D2296A7"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52FA3BBD"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01" w:type="dxa"/>
            <w:tcBorders>
              <w:top w:val="nil"/>
              <w:left w:val="nil"/>
              <w:bottom w:val="nil"/>
              <w:right w:val="nil"/>
            </w:tcBorders>
            <w:shd w:val="clear" w:color="auto" w:fill="auto"/>
            <w:vAlign w:val="bottom"/>
          </w:tcPr>
          <w:p w14:paraId="64D2AEE7"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018CCDAE"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11BB460F"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587B699E" w14:textId="77777777" w:rsidR="00BC23B0" w:rsidRPr="00180F5C" w:rsidRDefault="00BC23B0">
            <w:pPr>
              <w:spacing w:after="0" w:line="240" w:lineRule="auto"/>
              <w:jc w:val="both"/>
              <w:rPr>
                <w:rFonts w:ascii="Times New Roman" w:eastAsia="Times New Roman" w:hAnsi="Times New Roman" w:cs="Times New Roman"/>
                <w:sz w:val="20"/>
                <w:szCs w:val="20"/>
              </w:rPr>
            </w:pPr>
          </w:p>
        </w:tc>
      </w:tr>
      <w:tr w:rsidR="00BC23B0" w:rsidRPr="00180F5C" w14:paraId="2F81C3E1" w14:textId="77777777">
        <w:trPr>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50B6D762"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Fuente y bases de datos</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1171AE09" w14:textId="77777777" w:rsidR="00BC23B0" w:rsidRPr="00180F5C" w:rsidRDefault="001D48F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Fuente: Dirección General de Información y Ordenamiento Forestal y de Fauna Silvestre del Servicio Nacional Forestal y de Fauna Silvestre - SERFOR</w:t>
            </w:r>
          </w:p>
          <w:p w14:paraId="512E442B" w14:textId="276E4181" w:rsidR="00BC23B0" w:rsidRPr="00180F5C" w:rsidRDefault="001D48F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Programa Nacional de Conservación de Bosques para la Mitigación del cambio Climático del Ministerio del Ambiente - MINAM</w:t>
            </w:r>
          </w:p>
          <w:p w14:paraId="76FA0899" w14:textId="77777777" w:rsidR="00BC23B0" w:rsidRPr="00180F5C" w:rsidRDefault="001D48F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Base de datos: Registro de GEO SERFOR y Registro de deforestación de Geo Bosques</w:t>
            </w:r>
          </w:p>
        </w:tc>
        <w:tc>
          <w:tcPr>
            <w:tcW w:w="679" w:type="dxa"/>
          </w:tcPr>
          <w:p w14:paraId="7128D3C2" w14:textId="77777777" w:rsidR="00BC23B0" w:rsidRPr="00180F5C" w:rsidRDefault="00BC23B0">
            <w:pPr>
              <w:rPr>
                <w:rFonts w:ascii="Times New Roman" w:eastAsia="Times New Roman" w:hAnsi="Times New Roman" w:cs="Times New Roman"/>
                <w:sz w:val="10"/>
                <w:szCs w:val="10"/>
              </w:rPr>
            </w:pPr>
          </w:p>
          <w:p w14:paraId="4650B52F" w14:textId="77777777" w:rsidR="00BC23B0" w:rsidRPr="00180F5C" w:rsidRDefault="00BC23B0">
            <w:pPr>
              <w:rPr>
                <w:rFonts w:ascii="Times New Roman" w:eastAsia="Times New Roman" w:hAnsi="Times New Roman" w:cs="Times New Roman"/>
                <w:sz w:val="10"/>
                <w:szCs w:val="10"/>
              </w:rPr>
            </w:pPr>
          </w:p>
          <w:p w14:paraId="2143A1B8" w14:textId="77777777" w:rsidR="00DA3EC7" w:rsidRPr="00180F5C" w:rsidRDefault="00DA3EC7">
            <w:pPr>
              <w:rPr>
                <w:rFonts w:ascii="Times New Roman" w:eastAsia="Times New Roman" w:hAnsi="Times New Roman" w:cs="Times New Roman"/>
                <w:sz w:val="10"/>
                <w:szCs w:val="10"/>
              </w:rPr>
            </w:pPr>
          </w:p>
          <w:p w14:paraId="3A9FDAEC" w14:textId="77777777" w:rsidR="00DA3EC7" w:rsidRPr="00180F5C" w:rsidRDefault="00DA3EC7">
            <w:pPr>
              <w:rPr>
                <w:rFonts w:ascii="Times New Roman" w:eastAsia="Times New Roman" w:hAnsi="Times New Roman" w:cs="Times New Roman"/>
                <w:sz w:val="10"/>
                <w:szCs w:val="10"/>
              </w:rPr>
            </w:pPr>
          </w:p>
          <w:p w14:paraId="219E69BA" w14:textId="77777777" w:rsidR="00DA3EC7" w:rsidRPr="00180F5C" w:rsidRDefault="00DA3EC7">
            <w:pPr>
              <w:rPr>
                <w:rFonts w:ascii="Times New Roman" w:eastAsia="Times New Roman" w:hAnsi="Times New Roman" w:cs="Times New Roman"/>
                <w:sz w:val="10"/>
                <w:szCs w:val="10"/>
              </w:rPr>
            </w:pPr>
          </w:p>
          <w:p w14:paraId="554ABDD1" w14:textId="77777777" w:rsidR="00DA3EC7" w:rsidRPr="00180F5C" w:rsidRDefault="00DA3EC7">
            <w:pPr>
              <w:rPr>
                <w:rFonts w:ascii="Times New Roman" w:eastAsia="Times New Roman" w:hAnsi="Times New Roman" w:cs="Times New Roman"/>
                <w:sz w:val="10"/>
                <w:szCs w:val="10"/>
              </w:rPr>
            </w:pPr>
          </w:p>
          <w:p w14:paraId="2F60CC13" w14:textId="77777777" w:rsidR="00DA3EC7" w:rsidRPr="00180F5C" w:rsidRDefault="00DA3EC7">
            <w:pPr>
              <w:rPr>
                <w:rFonts w:ascii="Times New Roman" w:eastAsia="Times New Roman" w:hAnsi="Times New Roman" w:cs="Times New Roman"/>
                <w:sz w:val="10"/>
                <w:szCs w:val="10"/>
              </w:rPr>
            </w:pPr>
          </w:p>
        </w:tc>
      </w:tr>
      <w:tr w:rsidR="00BC23B0" w:rsidRPr="00180F5C" w14:paraId="7EE07702" w14:textId="77777777" w:rsidTr="0076376D">
        <w:trPr>
          <w:gridAfter w:val="2"/>
          <w:wAfter w:w="687" w:type="dxa"/>
          <w:trHeight w:val="106"/>
        </w:trPr>
        <w:tc>
          <w:tcPr>
            <w:tcW w:w="756" w:type="dxa"/>
            <w:tcBorders>
              <w:top w:val="nil"/>
              <w:left w:val="nil"/>
              <w:bottom w:val="nil"/>
              <w:right w:val="nil"/>
            </w:tcBorders>
            <w:shd w:val="clear" w:color="auto" w:fill="auto"/>
            <w:vAlign w:val="center"/>
          </w:tcPr>
          <w:p w14:paraId="20445373"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78422BE7" w14:textId="77777777" w:rsidR="00BC23B0" w:rsidRPr="00180F5C" w:rsidRDefault="00BC23B0">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1D9B47EA" w14:textId="77777777" w:rsidR="00BC23B0" w:rsidRPr="00180F5C" w:rsidRDefault="00BC23B0">
            <w:pPr>
              <w:spacing w:after="0" w:line="240" w:lineRule="auto"/>
              <w:rPr>
                <w:rFonts w:ascii="Times New Roman" w:eastAsia="Times New Roman" w:hAnsi="Times New Roman" w:cs="Times New Roman"/>
                <w:sz w:val="10"/>
                <w:szCs w:val="10"/>
              </w:rPr>
            </w:pPr>
          </w:p>
        </w:tc>
        <w:tc>
          <w:tcPr>
            <w:tcW w:w="160" w:type="dxa"/>
            <w:gridSpan w:val="2"/>
            <w:tcBorders>
              <w:top w:val="nil"/>
              <w:left w:val="nil"/>
              <w:bottom w:val="nil"/>
              <w:right w:val="nil"/>
            </w:tcBorders>
            <w:shd w:val="clear" w:color="auto" w:fill="auto"/>
            <w:vAlign w:val="bottom"/>
          </w:tcPr>
          <w:p w14:paraId="69228D62" w14:textId="77777777" w:rsidR="00BC23B0" w:rsidRPr="00180F5C" w:rsidRDefault="00BC23B0">
            <w:pPr>
              <w:spacing w:after="0" w:line="240" w:lineRule="auto"/>
              <w:rPr>
                <w:rFonts w:ascii="Times New Roman" w:eastAsia="Times New Roman" w:hAnsi="Times New Roman" w:cs="Times New Roman"/>
                <w:sz w:val="10"/>
                <w:szCs w:val="10"/>
              </w:rPr>
            </w:pPr>
          </w:p>
        </w:tc>
        <w:tc>
          <w:tcPr>
            <w:tcW w:w="844" w:type="dxa"/>
            <w:tcBorders>
              <w:top w:val="nil"/>
              <w:left w:val="nil"/>
              <w:bottom w:val="nil"/>
              <w:right w:val="nil"/>
            </w:tcBorders>
            <w:shd w:val="clear" w:color="auto" w:fill="auto"/>
            <w:vAlign w:val="bottom"/>
          </w:tcPr>
          <w:p w14:paraId="6D96DD56"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4FB62C4B" w14:textId="77777777" w:rsidR="00BC23B0" w:rsidRPr="00180F5C" w:rsidRDefault="00BC23B0">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1ACE236C"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7131A878" w14:textId="77777777" w:rsidR="00BC23B0" w:rsidRPr="00180F5C" w:rsidRDefault="00BC23B0">
            <w:pPr>
              <w:spacing w:after="0" w:line="240" w:lineRule="auto"/>
              <w:rPr>
                <w:rFonts w:ascii="Times New Roman" w:eastAsia="Times New Roman" w:hAnsi="Times New Roman" w:cs="Times New Roman"/>
                <w:sz w:val="10"/>
                <w:szCs w:val="10"/>
              </w:rPr>
            </w:pPr>
          </w:p>
        </w:tc>
        <w:tc>
          <w:tcPr>
            <w:tcW w:w="801" w:type="dxa"/>
            <w:tcBorders>
              <w:top w:val="nil"/>
              <w:left w:val="nil"/>
              <w:bottom w:val="nil"/>
              <w:right w:val="nil"/>
            </w:tcBorders>
            <w:shd w:val="clear" w:color="auto" w:fill="auto"/>
            <w:vAlign w:val="bottom"/>
          </w:tcPr>
          <w:p w14:paraId="1918F351"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6D3B174E"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0EFA03F9"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28772C05" w14:textId="77777777" w:rsidR="00BC23B0" w:rsidRPr="00180F5C" w:rsidRDefault="00BC23B0">
            <w:pPr>
              <w:spacing w:after="0" w:line="240" w:lineRule="auto"/>
              <w:rPr>
                <w:rFonts w:ascii="Times New Roman" w:eastAsia="Times New Roman" w:hAnsi="Times New Roman" w:cs="Times New Roman"/>
                <w:sz w:val="10"/>
                <w:szCs w:val="10"/>
              </w:rPr>
            </w:pPr>
          </w:p>
        </w:tc>
      </w:tr>
      <w:tr w:rsidR="00BC23B0" w:rsidRPr="00180F5C" w14:paraId="323368D4" w14:textId="77777777">
        <w:trPr>
          <w:gridAfter w:val="1"/>
          <w:wAfter w:w="679" w:type="dxa"/>
          <w:trHeight w:val="196"/>
        </w:trPr>
        <w:tc>
          <w:tcPr>
            <w:tcW w:w="756" w:type="dxa"/>
            <w:tcBorders>
              <w:top w:val="nil"/>
              <w:left w:val="nil"/>
              <w:bottom w:val="nil"/>
              <w:right w:val="dotted" w:sz="4" w:space="0" w:color="000000"/>
            </w:tcBorders>
            <w:shd w:val="clear" w:color="auto" w:fill="auto"/>
            <w:vAlign w:val="center"/>
          </w:tcPr>
          <w:p w14:paraId="0442749A" w14:textId="77777777" w:rsidR="00BC23B0" w:rsidRPr="00180F5C" w:rsidRDefault="00BC23B0">
            <w:pPr>
              <w:spacing w:after="0" w:line="240" w:lineRule="auto"/>
              <w:rPr>
                <w:rFonts w:ascii="Times New Roman" w:eastAsia="Times New Roman" w:hAnsi="Times New Roman" w:cs="Times New Roman"/>
                <w:sz w:val="20"/>
                <w:szCs w:val="20"/>
              </w:rPr>
            </w:pPr>
          </w:p>
        </w:tc>
        <w:tc>
          <w:tcPr>
            <w:tcW w:w="1083"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47FE894" w14:textId="77777777" w:rsidR="00BC23B0" w:rsidRPr="00180F5C" w:rsidRDefault="001D48FA">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16"/>
                <w:szCs w:val="16"/>
              </w:rPr>
              <w:t>Línea de base</w:t>
            </w:r>
          </w:p>
        </w:tc>
        <w:tc>
          <w:tcPr>
            <w:tcW w:w="7434" w:type="dxa"/>
            <w:gridSpan w:val="12"/>
            <w:tcBorders>
              <w:top w:val="dotted" w:sz="4" w:space="0" w:color="000000"/>
              <w:left w:val="dotted" w:sz="4" w:space="0" w:color="000000"/>
              <w:bottom w:val="dotted" w:sz="4" w:space="0" w:color="000000"/>
              <w:right w:val="dotted" w:sz="4" w:space="0" w:color="000000"/>
            </w:tcBorders>
            <w:shd w:val="clear" w:color="auto" w:fill="D9D9D9"/>
            <w:vAlign w:val="center"/>
          </w:tcPr>
          <w:p w14:paraId="3A0A24D2" w14:textId="77777777" w:rsidR="00BC23B0" w:rsidRPr="00180F5C" w:rsidRDefault="001D48FA">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Logros esperados</w:t>
            </w:r>
          </w:p>
        </w:tc>
      </w:tr>
      <w:tr w:rsidR="00BC23B0" w:rsidRPr="00180F5C" w14:paraId="0DC82F2D" w14:textId="77777777" w:rsidTr="0076376D">
        <w:trPr>
          <w:gridAfter w:val="2"/>
          <w:wAfter w:w="687" w:type="dxa"/>
          <w:trHeight w:val="106"/>
        </w:trPr>
        <w:tc>
          <w:tcPr>
            <w:tcW w:w="756" w:type="dxa"/>
            <w:tcBorders>
              <w:top w:val="nil"/>
              <w:left w:val="nil"/>
              <w:bottom w:val="dotted" w:sz="4" w:space="0" w:color="000000"/>
              <w:right w:val="nil"/>
            </w:tcBorders>
            <w:shd w:val="clear" w:color="auto" w:fill="auto"/>
            <w:vAlign w:val="center"/>
          </w:tcPr>
          <w:p w14:paraId="79494D00" w14:textId="77777777" w:rsidR="00BC23B0" w:rsidRPr="00180F5C" w:rsidRDefault="00BC23B0">
            <w:pPr>
              <w:spacing w:after="0" w:line="240" w:lineRule="auto"/>
              <w:jc w:val="center"/>
              <w:rPr>
                <w:rFonts w:ascii="Arial Narrow" w:eastAsia="Arial Narrow" w:hAnsi="Arial Narrow" w:cs="Arial Narrow"/>
                <w:b/>
                <w:sz w:val="20"/>
                <w:szCs w:val="20"/>
              </w:rPr>
            </w:pPr>
          </w:p>
        </w:tc>
        <w:tc>
          <w:tcPr>
            <w:tcW w:w="1083" w:type="dxa"/>
            <w:tcBorders>
              <w:top w:val="nil"/>
              <w:left w:val="nil"/>
              <w:bottom w:val="dotted" w:sz="4" w:space="0" w:color="000000"/>
              <w:right w:val="nil"/>
            </w:tcBorders>
            <w:shd w:val="clear" w:color="auto" w:fill="auto"/>
            <w:vAlign w:val="bottom"/>
          </w:tcPr>
          <w:p w14:paraId="0C1BFDDA" w14:textId="77777777" w:rsidR="00BC23B0" w:rsidRPr="00180F5C" w:rsidRDefault="00BC23B0">
            <w:pPr>
              <w:spacing w:after="0" w:line="240" w:lineRule="auto"/>
              <w:rPr>
                <w:rFonts w:ascii="Times New Roman" w:eastAsia="Times New Roman" w:hAnsi="Times New Roman" w:cs="Times New Roman"/>
                <w:sz w:val="20"/>
                <w:szCs w:val="20"/>
              </w:rPr>
            </w:pPr>
          </w:p>
        </w:tc>
        <w:tc>
          <w:tcPr>
            <w:tcW w:w="980" w:type="dxa"/>
            <w:tcBorders>
              <w:top w:val="nil"/>
              <w:left w:val="nil"/>
              <w:bottom w:val="dotted" w:sz="4" w:space="0" w:color="000000"/>
              <w:right w:val="nil"/>
            </w:tcBorders>
            <w:shd w:val="clear" w:color="auto" w:fill="auto"/>
            <w:vAlign w:val="bottom"/>
          </w:tcPr>
          <w:p w14:paraId="28E6499F" w14:textId="77777777" w:rsidR="00BC23B0" w:rsidRPr="00180F5C" w:rsidRDefault="00BC23B0">
            <w:pPr>
              <w:spacing w:after="0" w:line="240" w:lineRule="auto"/>
              <w:rPr>
                <w:rFonts w:ascii="Times New Roman" w:eastAsia="Times New Roman" w:hAnsi="Times New Roman" w:cs="Times New Roman"/>
                <w:sz w:val="20"/>
                <w:szCs w:val="20"/>
              </w:rPr>
            </w:pPr>
          </w:p>
        </w:tc>
        <w:tc>
          <w:tcPr>
            <w:tcW w:w="160" w:type="dxa"/>
            <w:gridSpan w:val="2"/>
            <w:tcBorders>
              <w:top w:val="nil"/>
              <w:left w:val="nil"/>
              <w:bottom w:val="dotted" w:sz="4" w:space="0" w:color="000000"/>
              <w:right w:val="nil"/>
            </w:tcBorders>
            <w:shd w:val="clear" w:color="auto" w:fill="auto"/>
            <w:vAlign w:val="bottom"/>
          </w:tcPr>
          <w:p w14:paraId="25A31FCC" w14:textId="77777777" w:rsidR="00BC23B0" w:rsidRPr="00180F5C" w:rsidRDefault="00BC23B0">
            <w:pPr>
              <w:spacing w:after="0" w:line="240" w:lineRule="auto"/>
              <w:rPr>
                <w:rFonts w:ascii="Times New Roman" w:eastAsia="Times New Roman" w:hAnsi="Times New Roman" w:cs="Times New Roman"/>
                <w:sz w:val="20"/>
                <w:szCs w:val="20"/>
              </w:rPr>
            </w:pPr>
          </w:p>
        </w:tc>
        <w:tc>
          <w:tcPr>
            <w:tcW w:w="844" w:type="dxa"/>
            <w:tcBorders>
              <w:top w:val="nil"/>
              <w:left w:val="nil"/>
              <w:bottom w:val="dotted" w:sz="4" w:space="0" w:color="000000"/>
              <w:right w:val="nil"/>
            </w:tcBorders>
            <w:shd w:val="clear" w:color="auto" w:fill="auto"/>
            <w:vAlign w:val="bottom"/>
          </w:tcPr>
          <w:p w14:paraId="7E079013"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dotted" w:sz="4" w:space="0" w:color="000000"/>
              <w:right w:val="nil"/>
            </w:tcBorders>
            <w:shd w:val="clear" w:color="auto" w:fill="auto"/>
            <w:vAlign w:val="bottom"/>
          </w:tcPr>
          <w:p w14:paraId="032F273C"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dotted" w:sz="4" w:space="0" w:color="000000"/>
              <w:right w:val="nil"/>
            </w:tcBorders>
            <w:shd w:val="clear" w:color="auto" w:fill="auto"/>
            <w:vAlign w:val="bottom"/>
          </w:tcPr>
          <w:p w14:paraId="4300E5DD"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dotted" w:sz="4" w:space="0" w:color="000000"/>
              <w:right w:val="nil"/>
            </w:tcBorders>
            <w:shd w:val="clear" w:color="auto" w:fill="auto"/>
            <w:vAlign w:val="bottom"/>
          </w:tcPr>
          <w:p w14:paraId="147F2A8E" w14:textId="77777777" w:rsidR="00BC23B0" w:rsidRPr="00180F5C" w:rsidRDefault="00BC23B0">
            <w:pPr>
              <w:spacing w:after="0" w:line="240" w:lineRule="auto"/>
              <w:rPr>
                <w:rFonts w:ascii="Times New Roman" w:eastAsia="Times New Roman" w:hAnsi="Times New Roman" w:cs="Times New Roman"/>
                <w:sz w:val="20"/>
                <w:szCs w:val="20"/>
              </w:rPr>
            </w:pPr>
          </w:p>
        </w:tc>
        <w:tc>
          <w:tcPr>
            <w:tcW w:w="801" w:type="dxa"/>
            <w:tcBorders>
              <w:top w:val="nil"/>
              <w:left w:val="nil"/>
              <w:bottom w:val="dotted" w:sz="4" w:space="0" w:color="000000"/>
              <w:right w:val="nil"/>
            </w:tcBorders>
            <w:shd w:val="clear" w:color="auto" w:fill="auto"/>
            <w:vAlign w:val="bottom"/>
          </w:tcPr>
          <w:p w14:paraId="6D9036D7"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dotted" w:sz="4" w:space="0" w:color="000000"/>
              <w:right w:val="nil"/>
            </w:tcBorders>
            <w:shd w:val="clear" w:color="auto" w:fill="auto"/>
            <w:vAlign w:val="bottom"/>
          </w:tcPr>
          <w:p w14:paraId="5094CB38"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dotted" w:sz="4" w:space="0" w:color="000000"/>
              <w:right w:val="nil"/>
            </w:tcBorders>
            <w:shd w:val="clear" w:color="auto" w:fill="auto"/>
            <w:vAlign w:val="bottom"/>
          </w:tcPr>
          <w:p w14:paraId="7744F995"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tcBorders>
              <w:top w:val="nil"/>
              <w:left w:val="nil"/>
              <w:bottom w:val="dotted" w:sz="4" w:space="0" w:color="000000"/>
              <w:right w:val="nil"/>
            </w:tcBorders>
            <w:shd w:val="clear" w:color="auto" w:fill="auto"/>
            <w:vAlign w:val="bottom"/>
          </w:tcPr>
          <w:p w14:paraId="2C27CBF5" w14:textId="77777777" w:rsidR="00BC23B0" w:rsidRPr="00180F5C" w:rsidRDefault="00BC23B0">
            <w:pPr>
              <w:spacing w:after="0" w:line="240" w:lineRule="auto"/>
              <w:rPr>
                <w:rFonts w:ascii="Times New Roman" w:eastAsia="Times New Roman" w:hAnsi="Times New Roman" w:cs="Times New Roman"/>
                <w:sz w:val="20"/>
                <w:szCs w:val="20"/>
              </w:rPr>
            </w:pPr>
          </w:p>
        </w:tc>
      </w:tr>
      <w:tr w:rsidR="0076376D" w:rsidRPr="00180F5C" w14:paraId="7F21A9D3" w14:textId="77777777" w:rsidTr="0076376D">
        <w:trPr>
          <w:gridAfter w:val="2"/>
          <w:wAfter w:w="687" w:type="dxa"/>
          <w:trHeight w:val="275"/>
        </w:trPr>
        <w:tc>
          <w:tcPr>
            <w:tcW w:w="756"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3C69B87" w14:textId="77777777" w:rsidR="0076376D" w:rsidRPr="00180F5C" w:rsidRDefault="0076376D">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Año</w:t>
            </w:r>
          </w:p>
        </w:tc>
        <w:tc>
          <w:tcPr>
            <w:tcW w:w="1083"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5495D24" w14:textId="5DC6C1E2"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2020</w:t>
            </w:r>
          </w:p>
        </w:tc>
        <w:tc>
          <w:tcPr>
            <w:tcW w:w="991"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560E9929"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2022</w:t>
            </w:r>
          </w:p>
        </w:tc>
        <w:tc>
          <w:tcPr>
            <w:tcW w:w="993"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09168CC5"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2023</w:t>
            </w:r>
          </w:p>
        </w:tc>
        <w:tc>
          <w:tcPr>
            <w:tcW w:w="85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412310FF"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2024</w:t>
            </w:r>
          </w:p>
        </w:tc>
        <w:tc>
          <w:tcPr>
            <w:tcW w:w="85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794FDFA6"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2025</w:t>
            </w:r>
          </w:p>
        </w:tc>
        <w:tc>
          <w:tcPr>
            <w:tcW w:w="85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843DB6B"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2026</w:t>
            </w:r>
          </w:p>
        </w:tc>
        <w:tc>
          <w:tcPr>
            <w:tcW w:w="80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2E4551F1"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2027</w:t>
            </w:r>
          </w:p>
        </w:tc>
        <w:tc>
          <w:tcPr>
            <w:tcW w:w="69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34655BA0"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2028</w:t>
            </w:r>
          </w:p>
        </w:tc>
        <w:tc>
          <w:tcPr>
            <w:tcW w:w="69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2F78D122"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2029</w:t>
            </w:r>
          </w:p>
        </w:tc>
        <w:tc>
          <w:tcPr>
            <w:tcW w:w="708"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48FBCE2F"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2030</w:t>
            </w:r>
          </w:p>
        </w:tc>
      </w:tr>
      <w:tr w:rsidR="0076376D" w:rsidRPr="00180F5C" w14:paraId="4CEFBA7E" w14:textId="77777777" w:rsidTr="0076376D">
        <w:trPr>
          <w:gridAfter w:val="2"/>
          <w:wAfter w:w="687" w:type="dxa"/>
          <w:trHeight w:val="275"/>
        </w:trPr>
        <w:tc>
          <w:tcPr>
            <w:tcW w:w="756"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497D122A" w14:textId="18B0E072" w:rsidR="0076376D" w:rsidRPr="00180F5C" w:rsidRDefault="0076376D">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Valor</w:t>
            </w:r>
            <w:r w:rsidR="007C026F" w:rsidRPr="00180F5C">
              <w:rPr>
                <w:rFonts w:ascii="Arial Narrow" w:eastAsia="Arial Narrow" w:hAnsi="Arial Narrow" w:cs="Arial Narrow"/>
                <w:b/>
                <w:sz w:val="20"/>
                <w:szCs w:val="20"/>
              </w:rPr>
              <w:t xml:space="preserve"> </w:t>
            </w:r>
          </w:p>
        </w:tc>
        <w:tc>
          <w:tcPr>
            <w:tcW w:w="1083"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E2EC1AD" w14:textId="76948A98" w:rsidR="0076376D" w:rsidRPr="00180F5C" w:rsidRDefault="0076376D">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203,272</w:t>
            </w:r>
          </w:p>
        </w:tc>
        <w:tc>
          <w:tcPr>
            <w:tcW w:w="991"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349F1163" w14:textId="5FB440A3" w:rsidR="0076376D" w:rsidRPr="00180F5C" w:rsidRDefault="0076376D">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189,277</w:t>
            </w:r>
          </w:p>
        </w:tc>
        <w:tc>
          <w:tcPr>
            <w:tcW w:w="993"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556AE160" w14:textId="2C8AF1D5" w:rsidR="0076376D" w:rsidRPr="00180F5C" w:rsidRDefault="0076376D">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182,645</w:t>
            </w:r>
          </w:p>
        </w:tc>
        <w:tc>
          <w:tcPr>
            <w:tcW w:w="85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0054F4A0" w14:textId="0576D254" w:rsidR="0076376D" w:rsidRPr="00180F5C" w:rsidRDefault="0076376D">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176,245</w:t>
            </w:r>
          </w:p>
        </w:tc>
        <w:tc>
          <w:tcPr>
            <w:tcW w:w="85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6393BF2" w14:textId="409268B7" w:rsidR="0076376D" w:rsidRPr="00180F5C" w:rsidRDefault="0076376D">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170,069</w:t>
            </w:r>
          </w:p>
        </w:tc>
        <w:tc>
          <w:tcPr>
            <w:tcW w:w="85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CBD97FE" w14:textId="30EB6004" w:rsidR="0076376D" w:rsidRPr="00180F5C" w:rsidRDefault="0076376D">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164,110</w:t>
            </w:r>
          </w:p>
        </w:tc>
        <w:tc>
          <w:tcPr>
            <w:tcW w:w="80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407CD4C6" w14:textId="48F420BF" w:rsidR="0076376D" w:rsidRPr="00180F5C" w:rsidRDefault="0076376D">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158,360</w:t>
            </w:r>
          </w:p>
        </w:tc>
        <w:tc>
          <w:tcPr>
            <w:tcW w:w="69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0FFB802E" w14:textId="1A3C869C" w:rsidR="0076376D" w:rsidRPr="00180F5C" w:rsidRDefault="0076376D">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152,811</w:t>
            </w:r>
          </w:p>
        </w:tc>
        <w:tc>
          <w:tcPr>
            <w:tcW w:w="69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E712CCB" w14:textId="2CB9563C" w:rsidR="0076376D" w:rsidRPr="00180F5C" w:rsidRDefault="0076376D">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147,457</w:t>
            </w:r>
          </w:p>
        </w:tc>
        <w:tc>
          <w:tcPr>
            <w:tcW w:w="70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6D0378C" w14:textId="5D2E0E5E" w:rsidR="0076376D" w:rsidRPr="00180F5C" w:rsidRDefault="0076376D">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142,290</w:t>
            </w:r>
          </w:p>
        </w:tc>
      </w:tr>
    </w:tbl>
    <w:p w14:paraId="23D25C4D" w14:textId="77777777" w:rsidR="00BC23B0" w:rsidRPr="00180F5C" w:rsidRDefault="00BC23B0"/>
    <w:p w14:paraId="582BB85C" w14:textId="77777777" w:rsidR="00BC23B0" w:rsidRPr="00180F5C" w:rsidRDefault="00BC23B0"/>
    <w:tbl>
      <w:tblPr>
        <w:tblStyle w:val="ab"/>
        <w:tblW w:w="9952" w:type="dxa"/>
        <w:tblInd w:w="0" w:type="dxa"/>
        <w:tblLayout w:type="fixed"/>
        <w:tblLook w:val="0400" w:firstRow="0" w:lastRow="0" w:firstColumn="0" w:lastColumn="0" w:noHBand="0" w:noVBand="1"/>
      </w:tblPr>
      <w:tblGrid>
        <w:gridCol w:w="756"/>
        <w:gridCol w:w="1083"/>
        <w:gridCol w:w="850"/>
        <w:gridCol w:w="160"/>
        <w:gridCol w:w="833"/>
        <w:gridCol w:w="11"/>
        <w:gridCol w:w="839"/>
        <w:gridCol w:w="11"/>
        <w:gridCol w:w="698"/>
        <w:gridCol w:w="11"/>
        <w:gridCol w:w="839"/>
        <w:gridCol w:w="11"/>
        <w:gridCol w:w="697"/>
        <w:gridCol w:w="709"/>
        <w:gridCol w:w="980"/>
        <w:gridCol w:w="11"/>
        <w:gridCol w:w="12"/>
        <w:gridCol w:w="685"/>
        <w:gridCol w:w="11"/>
        <w:gridCol w:w="12"/>
        <w:gridCol w:w="20"/>
        <w:gridCol w:w="713"/>
      </w:tblGrid>
      <w:tr w:rsidR="00BC23B0" w:rsidRPr="00180F5C" w14:paraId="30BFCF69" w14:textId="77777777" w:rsidTr="000D6324">
        <w:trPr>
          <w:gridAfter w:val="1"/>
          <w:wAfter w:w="713" w:type="dxa"/>
          <w:trHeight w:val="275"/>
        </w:trPr>
        <w:tc>
          <w:tcPr>
            <w:tcW w:w="9239" w:type="dxa"/>
            <w:gridSpan w:val="21"/>
            <w:tcBorders>
              <w:top w:val="dotted" w:sz="4" w:space="0" w:color="000000"/>
              <w:left w:val="dotted" w:sz="4" w:space="0" w:color="000000"/>
              <w:bottom w:val="dotted" w:sz="4" w:space="0" w:color="000000"/>
              <w:right w:val="dotted" w:sz="4" w:space="0" w:color="000000"/>
            </w:tcBorders>
            <w:shd w:val="clear" w:color="auto" w:fill="D8D8D8"/>
            <w:vAlign w:val="center"/>
          </w:tcPr>
          <w:p w14:paraId="204C78B7" w14:textId="77777777" w:rsidR="00BC23B0" w:rsidRPr="00180F5C" w:rsidRDefault="001D48FA">
            <w:pPr>
              <w:spacing w:after="0" w:line="240" w:lineRule="auto"/>
              <w:jc w:val="center"/>
              <w:rPr>
                <w:rFonts w:ascii="Arial Narrow" w:eastAsia="Arial Narrow" w:hAnsi="Arial Narrow" w:cs="Arial Narrow"/>
                <w:b/>
                <w:sz w:val="10"/>
                <w:szCs w:val="10"/>
              </w:rPr>
            </w:pPr>
            <w:r w:rsidRPr="00180F5C">
              <w:rPr>
                <w:rFonts w:ascii="Arial Narrow" w:eastAsia="Arial Narrow" w:hAnsi="Arial Narrow" w:cs="Arial Narrow"/>
                <w:b/>
                <w:sz w:val="20"/>
                <w:szCs w:val="20"/>
              </w:rPr>
              <w:t>Ficha Técnica del Indicador 1.3 OP 1</w:t>
            </w:r>
          </w:p>
        </w:tc>
      </w:tr>
      <w:tr w:rsidR="00BC23B0" w:rsidRPr="00180F5C" w14:paraId="1BED71C2" w14:textId="77777777" w:rsidTr="000D6324">
        <w:trPr>
          <w:gridAfter w:val="4"/>
          <w:wAfter w:w="756" w:type="dxa"/>
          <w:trHeight w:val="77"/>
        </w:trPr>
        <w:tc>
          <w:tcPr>
            <w:tcW w:w="756" w:type="dxa"/>
            <w:tcBorders>
              <w:top w:val="nil"/>
              <w:left w:val="nil"/>
              <w:bottom w:val="nil"/>
              <w:right w:val="nil"/>
            </w:tcBorders>
            <w:shd w:val="clear" w:color="auto" w:fill="auto"/>
            <w:vAlign w:val="center"/>
          </w:tcPr>
          <w:p w14:paraId="4984BB32" w14:textId="77777777" w:rsidR="00BC23B0" w:rsidRPr="00180F5C" w:rsidRDefault="00BC23B0">
            <w:pPr>
              <w:spacing w:after="0" w:line="240" w:lineRule="auto"/>
              <w:jc w:val="center"/>
              <w:rPr>
                <w:rFonts w:ascii="Arial Narrow" w:eastAsia="Arial Narrow" w:hAnsi="Arial Narrow" w:cs="Arial Narrow"/>
                <w:b/>
                <w:sz w:val="10"/>
                <w:szCs w:val="10"/>
              </w:rPr>
            </w:pPr>
          </w:p>
        </w:tc>
        <w:tc>
          <w:tcPr>
            <w:tcW w:w="1083" w:type="dxa"/>
            <w:tcBorders>
              <w:top w:val="nil"/>
              <w:left w:val="nil"/>
              <w:bottom w:val="nil"/>
              <w:right w:val="nil"/>
            </w:tcBorders>
            <w:shd w:val="clear" w:color="auto" w:fill="auto"/>
            <w:vAlign w:val="bottom"/>
          </w:tcPr>
          <w:p w14:paraId="040E5505"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34E04ADA" w14:textId="77777777" w:rsidR="00BC23B0" w:rsidRPr="00180F5C" w:rsidRDefault="00BC23B0">
            <w:pPr>
              <w:spacing w:after="0" w:line="240" w:lineRule="auto"/>
              <w:rPr>
                <w:rFonts w:ascii="Times New Roman" w:eastAsia="Times New Roman" w:hAnsi="Times New Roman" w:cs="Times New Roman"/>
                <w:sz w:val="10"/>
                <w:szCs w:val="10"/>
              </w:rPr>
            </w:pPr>
          </w:p>
        </w:tc>
        <w:tc>
          <w:tcPr>
            <w:tcW w:w="160" w:type="dxa"/>
            <w:tcBorders>
              <w:top w:val="nil"/>
              <w:left w:val="nil"/>
              <w:bottom w:val="nil"/>
              <w:right w:val="nil"/>
            </w:tcBorders>
            <w:shd w:val="clear" w:color="auto" w:fill="auto"/>
            <w:vAlign w:val="bottom"/>
          </w:tcPr>
          <w:p w14:paraId="1BA46337" w14:textId="77777777" w:rsidR="00BC23B0" w:rsidRPr="00180F5C" w:rsidRDefault="00BC23B0">
            <w:pPr>
              <w:spacing w:after="0" w:line="240" w:lineRule="auto"/>
              <w:rPr>
                <w:rFonts w:ascii="Times New Roman" w:eastAsia="Times New Roman" w:hAnsi="Times New Roman" w:cs="Times New Roman"/>
                <w:sz w:val="10"/>
                <w:szCs w:val="10"/>
              </w:rPr>
            </w:pPr>
          </w:p>
        </w:tc>
        <w:tc>
          <w:tcPr>
            <w:tcW w:w="844" w:type="dxa"/>
            <w:gridSpan w:val="2"/>
            <w:tcBorders>
              <w:top w:val="nil"/>
              <w:left w:val="nil"/>
              <w:bottom w:val="nil"/>
              <w:right w:val="nil"/>
            </w:tcBorders>
            <w:shd w:val="clear" w:color="auto" w:fill="auto"/>
            <w:vAlign w:val="bottom"/>
          </w:tcPr>
          <w:p w14:paraId="0C7EFC8A"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7EAAFF83" w14:textId="77777777" w:rsidR="00BC23B0" w:rsidRPr="00180F5C" w:rsidRDefault="00BC23B0">
            <w:pPr>
              <w:spacing w:after="0" w:line="240" w:lineRule="auto"/>
              <w:rPr>
                <w:rFonts w:ascii="Times New Roman" w:eastAsia="Times New Roman" w:hAnsi="Times New Roman" w:cs="Times New Roman"/>
                <w:sz w:val="10"/>
                <w:szCs w:val="10"/>
              </w:rPr>
            </w:pPr>
          </w:p>
        </w:tc>
        <w:tc>
          <w:tcPr>
            <w:tcW w:w="709" w:type="dxa"/>
            <w:gridSpan w:val="2"/>
            <w:tcBorders>
              <w:top w:val="nil"/>
              <w:left w:val="nil"/>
              <w:bottom w:val="nil"/>
              <w:right w:val="nil"/>
            </w:tcBorders>
            <w:shd w:val="clear" w:color="auto" w:fill="auto"/>
            <w:vAlign w:val="bottom"/>
          </w:tcPr>
          <w:p w14:paraId="01194C70"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4296244D" w14:textId="77777777" w:rsidR="00BC23B0" w:rsidRPr="00180F5C" w:rsidRDefault="00BC23B0">
            <w:pPr>
              <w:spacing w:after="0" w:line="240" w:lineRule="auto"/>
              <w:rPr>
                <w:rFonts w:ascii="Times New Roman" w:eastAsia="Times New Roman" w:hAnsi="Times New Roman" w:cs="Times New Roman"/>
                <w:sz w:val="10"/>
                <w:szCs w:val="10"/>
              </w:rPr>
            </w:pPr>
          </w:p>
        </w:tc>
        <w:tc>
          <w:tcPr>
            <w:tcW w:w="697" w:type="dxa"/>
            <w:tcBorders>
              <w:top w:val="nil"/>
              <w:left w:val="nil"/>
              <w:bottom w:val="nil"/>
              <w:right w:val="nil"/>
            </w:tcBorders>
            <w:shd w:val="clear" w:color="auto" w:fill="auto"/>
            <w:vAlign w:val="bottom"/>
          </w:tcPr>
          <w:p w14:paraId="14FB7FFC" w14:textId="77777777" w:rsidR="00BC23B0" w:rsidRPr="00180F5C" w:rsidRDefault="00BC23B0">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0F69959B" w14:textId="77777777" w:rsidR="00BC23B0" w:rsidRPr="00180F5C" w:rsidRDefault="00BC23B0">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609D117B"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gridSpan w:val="3"/>
            <w:tcBorders>
              <w:top w:val="nil"/>
              <w:left w:val="nil"/>
              <w:bottom w:val="nil"/>
              <w:right w:val="nil"/>
            </w:tcBorders>
            <w:shd w:val="clear" w:color="auto" w:fill="auto"/>
            <w:vAlign w:val="bottom"/>
          </w:tcPr>
          <w:p w14:paraId="04B4820A" w14:textId="77777777" w:rsidR="00BC23B0" w:rsidRPr="00180F5C" w:rsidRDefault="00BC23B0">
            <w:pPr>
              <w:spacing w:after="0" w:line="240" w:lineRule="auto"/>
              <w:rPr>
                <w:rFonts w:ascii="Times New Roman" w:eastAsia="Times New Roman" w:hAnsi="Times New Roman" w:cs="Times New Roman"/>
                <w:sz w:val="10"/>
                <w:szCs w:val="10"/>
              </w:rPr>
            </w:pPr>
          </w:p>
        </w:tc>
      </w:tr>
      <w:tr w:rsidR="00BC23B0" w:rsidRPr="00180F5C" w14:paraId="699DA9CB" w14:textId="77777777" w:rsidTr="000D6324">
        <w:trPr>
          <w:gridAfter w:val="1"/>
          <w:wAfter w:w="713" w:type="dxa"/>
          <w:trHeight w:val="61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7F31D4D2"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 xml:space="preserve">Objetivo Prioritario </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35BE8915" w14:textId="7B933CE1" w:rsidR="00BC23B0" w:rsidRPr="00180F5C" w:rsidRDefault="001D48F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 xml:space="preserve">Mejorar el aprovechamiento sostenible de los bienes y servicios de los ecosistemas forestales, otros ecosistemas de vegetación silvestre y de la fauna silvestre  </w:t>
            </w:r>
          </w:p>
        </w:tc>
      </w:tr>
      <w:tr w:rsidR="00BC23B0" w:rsidRPr="00180F5C" w14:paraId="404B2DB3" w14:textId="77777777" w:rsidTr="000D6324">
        <w:trPr>
          <w:gridAfter w:val="4"/>
          <w:wAfter w:w="756" w:type="dxa"/>
          <w:trHeight w:val="77"/>
        </w:trPr>
        <w:tc>
          <w:tcPr>
            <w:tcW w:w="756" w:type="dxa"/>
            <w:tcBorders>
              <w:top w:val="nil"/>
              <w:left w:val="nil"/>
              <w:bottom w:val="nil"/>
              <w:right w:val="nil"/>
            </w:tcBorders>
            <w:shd w:val="clear" w:color="auto" w:fill="auto"/>
            <w:vAlign w:val="center"/>
          </w:tcPr>
          <w:p w14:paraId="6087AF4E" w14:textId="77777777" w:rsidR="00BC23B0" w:rsidRPr="00180F5C" w:rsidRDefault="00BC23B0">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505D2604"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208849C3"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27827D4E"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vAlign w:val="bottom"/>
          </w:tcPr>
          <w:p w14:paraId="540DED68"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355980FB"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9" w:type="dxa"/>
            <w:gridSpan w:val="2"/>
            <w:tcBorders>
              <w:top w:val="nil"/>
              <w:left w:val="nil"/>
              <w:bottom w:val="nil"/>
              <w:right w:val="nil"/>
            </w:tcBorders>
            <w:shd w:val="clear" w:color="auto" w:fill="auto"/>
            <w:vAlign w:val="bottom"/>
          </w:tcPr>
          <w:p w14:paraId="45B5DAA0"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6C9103DD"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vAlign w:val="bottom"/>
          </w:tcPr>
          <w:p w14:paraId="124E2A07"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5BAF0204"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63ED4B7D"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8" w:type="dxa"/>
            <w:gridSpan w:val="3"/>
            <w:tcBorders>
              <w:top w:val="nil"/>
              <w:left w:val="nil"/>
              <w:bottom w:val="nil"/>
              <w:right w:val="nil"/>
            </w:tcBorders>
            <w:shd w:val="clear" w:color="auto" w:fill="auto"/>
            <w:vAlign w:val="bottom"/>
          </w:tcPr>
          <w:p w14:paraId="2175D3CD" w14:textId="77777777" w:rsidR="00BC23B0" w:rsidRPr="00180F5C" w:rsidRDefault="00BC23B0">
            <w:pPr>
              <w:spacing w:after="0" w:line="240" w:lineRule="auto"/>
              <w:jc w:val="both"/>
              <w:rPr>
                <w:rFonts w:ascii="Times New Roman" w:eastAsia="Times New Roman" w:hAnsi="Times New Roman" w:cs="Times New Roman"/>
                <w:sz w:val="20"/>
                <w:szCs w:val="20"/>
              </w:rPr>
            </w:pPr>
          </w:p>
        </w:tc>
      </w:tr>
      <w:tr w:rsidR="00BC23B0" w:rsidRPr="00180F5C" w14:paraId="5A274ABC" w14:textId="77777777" w:rsidTr="000D6324">
        <w:trPr>
          <w:gridAfter w:val="1"/>
          <w:wAfter w:w="713" w:type="dxa"/>
          <w:trHeight w:val="483"/>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1F24F7C8"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Nombre del Indicador</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592566A5" w14:textId="77777777" w:rsidR="00BC23B0" w:rsidRPr="00180F5C" w:rsidRDefault="001D48F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20"/>
                <w:szCs w:val="20"/>
              </w:rPr>
              <w:t>Porcentaje de superficie de ecosistemas forestales y otros ecosistemas de vegetación silvestre degradados que han sido recuperados o restaurados</w:t>
            </w:r>
          </w:p>
          <w:p w14:paraId="766B3137" w14:textId="77777777" w:rsidR="00F80DEB" w:rsidRPr="00180F5C" w:rsidRDefault="00F80DEB">
            <w:pPr>
              <w:spacing w:after="0" w:line="240" w:lineRule="auto"/>
              <w:jc w:val="both"/>
              <w:rPr>
                <w:rFonts w:ascii="Arial Narrow" w:eastAsia="Arial Narrow" w:hAnsi="Arial Narrow" w:cs="Arial Narrow"/>
                <w:sz w:val="20"/>
                <w:szCs w:val="20"/>
              </w:rPr>
            </w:pPr>
          </w:p>
          <w:p w14:paraId="68427FA2" w14:textId="09CCF007" w:rsidR="00F80DEB" w:rsidRPr="00180F5C" w:rsidRDefault="00F80DEB">
            <w:pPr>
              <w:spacing w:after="0" w:line="240" w:lineRule="auto"/>
              <w:jc w:val="both"/>
              <w:rPr>
                <w:rFonts w:ascii="Arial Narrow" w:eastAsia="Arial Narrow" w:hAnsi="Arial Narrow" w:cs="Arial Narrow"/>
                <w:sz w:val="20"/>
                <w:szCs w:val="20"/>
              </w:rPr>
            </w:pPr>
          </w:p>
        </w:tc>
      </w:tr>
      <w:tr w:rsidR="00BC23B0" w:rsidRPr="00180F5C" w14:paraId="2D626AEA" w14:textId="77777777" w:rsidTr="000D6324">
        <w:trPr>
          <w:gridAfter w:val="4"/>
          <w:wAfter w:w="756" w:type="dxa"/>
          <w:trHeight w:val="106"/>
        </w:trPr>
        <w:tc>
          <w:tcPr>
            <w:tcW w:w="756" w:type="dxa"/>
            <w:tcBorders>
              <w:top w:val="nil"/>
              <w:left w:val="nil"/>
              <w:bottom w:val="nil"/>
              <w:right w:val="nil"/>
            </w:tcBorders>
            <w:shd w:val="clear" w:color="auto" w:fill="auto"/>
            <w:vAlign w:val="center"/>
          </w:tcPr>
          <w:p w14:paraId="306AE2D1" w14:textId="77777777" w:rsidR="00BC23B0" w:rsidRPr="00180F5C" w:rsidRDefault="00BC23B0">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0F8C4192"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12BC491F"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5C4DDDE3"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vAlign w:val="bottom"/>
          </w:tcPr>
          <w:p w14:paraId="32462D13"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493C030D"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9" w:type="dxa"/>
            <w:gridSpan w:val="2"/>
            <w:tcBorders>
              <w:top w:val="nil"/>
              <w:left w:val="nil"/>
              <w:bottom w:val="nil"/>
              <w:right w:val="nil"/>
            </w:tcBorders>
            <w:shd w:val="clear" w:color="auto" w:fill="auto"/>
            <w:vAlign w:val="bottom"/>
          </w:tcPr>
          <w:p w14:paraId="1E4DD8B3"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2B7F0FBD"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vAlign w:val="bottom"/>
          </w:tcPr>
          <w:p w14:paraId="448B8ECA"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38F1C003"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2D600AC2"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8" w:type="dxa"/>
            <w:gridSpan w:val="3"/>
            <w:tcBorders>
              <w:top w:val="nil"/>
              <w:left w:val="nil"/>
              <w:bottom w:val="nil"/>
              <w:right w:val="nil"/>
            </w:tcBorders>
            <w:shd w:val="clear" w:color="auto" w:fill="auto"/>
            <w:vAlign w:val="bottom"/>
          </w:tcPr>
          <w:p w14:paraId="58897BE2" w14:textId="77777777" w:rsidR="00BC23B0" w:rsidRPr="00180F5C" w:rsidRDefault="00BC23B0">
            <w:pPr>
              <w:spacing w:after="0" w:line="240" w:lineRule="auto"/>
              <w:jc w:val="both"/>
              <w:rPr>
                <w:rFonts w:ascii="Times New Roman" w:eastAsia="Times New Roman" w:hAnsi="Times New Roman" w:cs="Times New Roman"/>
                <w:sz w:val="20"/>
                <w:szCs w:val="20"/>
              </w:rPr>
            </w:pPr>
          </w:p>
        </w:tc>
      </w:tr>
      <w:tr w:rsidR="00BC23B0" w:rsidRPr="00180F5C" w14:paraId="6CF5210D" w14:textId="77777777" w:rsidTr="000D6324">
        <w:trPr>
          <w:gridAfter w:val="1"/>
          <w:wAfter w:w="713" w:type="dxa"/>
          <w:trHeight w:val="631"/>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33AC565F"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Justificación</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757A394C" w14:textId="77777777" w:rsidR="00BC23B0" w:rsidRPr="00180F5C" w:rsidRDefault="001D48F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18"/>
                <w:szCs w:val="18"/>
              </w:rPr>
              <w:t xml:space="preserve">El presente indicador servirá para evidenciar los esfuerzos en materia de recuperación o restauración de los ecosistemas forestales, y otros ecosistemas de vegetación silvestre, dado que mediante este accionar permitirá en el mediano a largo plazo restablecer la funcionalidad integral de estos ecosistemas y con ello asegurar la provisión de bienes y servicios ecosistémicos. </w:t>
            </w:r>
            <w:commentRangeStart w:id="41"/>
            <w:r w:rsidRPr="00180F5C">
              <w:rPr>
                <w:rFonts w:ascii="Arial Narrow" w:eastAsia="Arial Narrow" w:hAnsi="Arial Narrow" w:cs="Arial Narrow"/>
                <w:sz w:val="18"/>
                <w:szCs w:val="18"/>
              </w:rPr>
              <w:t>De esta forma, se contribuye a la reducción de la vulnerabilidad (adaptación) y reducción de emisiones (mitigación) ante el cambio climático.</w:t>
            </w:r>
            <w:commentRangeEnd w:id="41"/>
            <w:r w:rsidR="007522F6">
              <w:rPr>
                <w:rStyle w:val="Refdecomentario"/>
              </w:rPr>
              <w:commentReference w:id="41"/>
            </w:r>
          </w:p>
        </w:tc>
      </w:tr>
      <w:tr w:rsidR="00BC23B0" w:rsidRPr="00180F5C" w14:paraId="39301829" w14:textId="77777777" w:rsidTr="000D6324">
        <w:trPr>
          <w:gridAfter w:val="4"/>
          <w:wAfter w:w="756" w:type="dxa"/>
          <w:trHeight w:val="106"/>
        </w:trPr>
        <w:tc>
          <w:tcPr>
            <w:tcW w:w="756" w:type="dxa"/>
            <w:tcBorders>
              <w:top w:val="nil"/>
              <w:left w:val="nil"/>
              <w:bottom w:val="nil"/>
              <w:right w:val="nil"/>
            </w:tcBorders>
            <w:shd w:val="clear" w:color="auto" w:fill="auto"/>
            <w:vAlign w:val="center"/>
          </w:tcPr>
          <w:p w14:paraId="1301E716" w14:textId="77777777" w:rsidR="00BC23B0" w:rsidRPr="00180F5C" w:rsidRDefault="00BC23B0">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4B0AF81B"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7EDCF7BA"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7E188531"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vAlign w:val="bottom"/>
          </w:tcPr>
          <w:p w14:paraId="0DBA94ED"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49EFFFC5"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9" w:type="dxa"/>
            <w:gridSpan w:val="2"/>
            <w:tcBorders>
              <w:top w:val="nil"/>
              <w:left w:val="nil"/>
              <w:bottom w:val="nil"/>
              <w:right w:val="nil"/>
            </w:tcBorders>
            <w:shd w:val="clear" w:color="auto" w:fill="auto"/>
            <w:vAlign w:val="bottom"/>
          </w:tcPr>
          <w:p w14:paraId="173400D6"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4110C42B"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vAlign w:val="bottom"/>
          </w:tcPr>
          <w:p w14:paraId="3B4288D4"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0287F361"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349072DB"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8" w:type="dxa"/>
            <w:gridSpan w:val="3"/>
            <w:tcBorders>
              <w:top w:val="nil"/>
              <w:left w:val="nil"/>
              <w:bottom w:val="nil"/>
              <w:right w:val="nil"/>
            </w:tcBorders>
            <w:shd w:val="clear" w:color="auto" w:fill="auto"/>
            <w:vAlign w:val="bottom"/>
          </w:tcPr>
          <w:p w14:paraId="24931241" w14:textId="77777777" w:rsidR="00BC23B0" w:rsidRPr="00180F5C" w:rsidRDefault="00BC23B0">
            <w:pPr>
              <w:spacing w:after="0" w:line="240" w:lineRule="auto"/>
              <w:jc w:val="both"/>
              <w:rPr>
                <w:rFonts w:ascii="Times New Roman" w:eastAsia="Times New Roman" w:hAnsi="Times New Roman" w:cs="Times New Roman"/>
                <w:sz w:val="20"/>
                <w:szCs w:val="20"/>
              </w:rPr>
            </w:pPr>
          </w:p>
        </w:tc>
      </w:tr>
      <w:tr w:rsidR="00BC23B0" w:rsidRPr="00180F5C" w14:paraId="40ACF8A5" w14:textId="77777777" w:rsidTr="000D6324">
        <w:trPr>
          <w:gridAfter w:val="1"/>
          <w:wAfter w:w="713" w:type="dxa"/>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051BC0DA"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Responsable del Indicador</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14C22A83" w14:textId="33FDDC97" w:rsidR="00BC23B0" w:rsidRPr="00180F5C" w:rsidRDefault="00FD7FCE">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Dirección</w:t>
            </w:r>
            <w:r w:rsidR="00966F57" w:rsidRPr="00180F5C">
              <w:rPr>
                <w:rFonts w:ascii="Arial Narrow" w:eastAsia="Arial Narrow" w:hAnsi="Arial Narrow" w:cs="Arial Narrow"/>
                <w:sz w:val="18"/>
                <w:szCs w:val="18"/>
              </w:rPr>
              <w:t xml:space="preserve"> de Gestión Sostenible del Patrimonio Forestal (DGSPF) de la </w:t>
            </w:r>
            <w:r w:rsidR="001D48FA" w:rsidRPr="00180F5C">
              <w:rPr>
                <w:rFonts w:ascii="Arial Narrow" w:eastAsia="Arial Narrow" w:hAnsi="Arial Narrow" w:cs="Arial Narrow"/>
                <w:sz w:val="18"/>
                <w:szCs w:val="18"/>
              </w:rPr>
              <w:t>Dirección General de Gestión Sostenible del Patrimonio Forestal y de Fauna Silvestre</w:t>
            </w:r>
            <w:r w:rsidR="006572A3" w:rsidRPr="00180F5C">
              <w:rPr>
                <w:rFonts w:ascii="Arial Narrow" w:eastAsia="Arial Narrow" w:hAnsi="Arial Narrow" w:cs="Arial Narrow"/>
                <w:sz w:val="18"/>
                <w:szCs w:val="18"/>
              </w:rPr>
              <w:t xml:space="preserve"> (DGGSPFFS) - </w:t>
            </w:r>
            <w:r w:rsidR="001D48FA" w:rsidRPr="00180F5C">
              <w:rPr>
                <w:rFonts w:ascii="Arial Narrow" w:eastAsia="Arial Narrow" w:hAnsi="Arial Narrow" w:cs="Arial Narrow"/>
                <w:sz w:val="18"/>
                <w:szCs w:val="18"/>
              </w:rPr>
              <w:t xml:space="preserve">Servicio Nacional Forestal y de Fauna Silvestre </w:t>
            </w:r>
            <w:r w:rsidR="006572A3" w:rsidRPr="00180F5C">
              <w:rPr>
                <w:rFonts w:ascii="Arial Narrow" w:eastAsia="Arial Narrow" w:hAnsi="Arial Narrow" w:cs="Arial Narrow"/>
                <w:sz w:val="18"/>
                <w:szCs w:val="18"/>
              </w:rPr>
              <w:t>(</w:t>
            </w:r>
            <w:r w:rsidR="001D48FA" w:rsidRPr="00180F5C">
              <w:rPr>
                <w:rFonts w:ascii="Arial Narrow" w:eastAsia="Arial Narrow" w:hAnsi="Arial Narrow" w:cs="Arial Narrow"/>
                <w:sz w:val="18"/>
                <w:szCs w:val="18"/>
              </w:rPr>
              <w:t>SERFOR</w:t>
            </w:r>
            <w:r w:rsidR="006572A3" w:rsidRPr="00180F5C">
              <w:rPr>
                <w:rFonts w:ascii="Arial Narrow" w:eastAsia="Arial Narrow" w:hAnsi="Arial Narrow" w:cs="Arial Narrow"/>
                <w:sz w:val="18"/>
                <w:szCs w:val="18"/>
              </w:rPr>
              <w:t>)</w:t>
            </w:r>
            <w:r w:rsidR="001D48FA" w:rsidRPr="00180F5C">
              <w:rPr>
                <w:rFonts w:ascii="Arial Narrow" w:eastAsia="Arial Narrow" w:hAnsi="Arial Narrow" w:cs="Arial Narrow"/>
                <w:sz w:val="18"/>
                <w:szCs w:val="18"/>
              </w:rPr>
              <w:t xml:space="preserve">  </w:t>
            </w:r>
          </w:p>
          <w:p w14:paraId="77E5A9B8" w14:textId="3872144B"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 </w:t>
            </w:r>
          </w:p>
        </w:tc>
      </w:tr>
      <w:tr w:rsidR="00BC23B0" w:rsidRPr="00180F5C" w14:paraId="38E366D1" w14:textId="77777777" w:rsidTr="000D6324">
        <w:trPr>
          <w:gridAfter w:val="4"/>
          <w:wAfter w:w="756" w:type="dxa"/>
          <w:trHeight w:val="106"/>
        </w:trPr>
        <w:tc>
          <w:tcPr>
            <w:tcW w:w="756" w:type="dxa"/>
            <w:tcBorders>
              <w:top w:val="nil"/>
              <w:left w:val="nil"/>
              <w:bottom w:val="nil"/>
              <w:right w:val="nil"/>
            </w:tcBorders>
            <w:shd w:val="clear" w:color="auto" w:fill="auto"/>
            <w:vAlign w:val="center"/>
          </w:tcPr>
          <w:p w14:paraId="46CBB512" w14:textId="77777777" w:rsidR="00BC23B0" w:rsidRPr="00180F5C" w:rsidRDefault="00BC23B0">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0FEE594C"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45E45F59"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652AAFA6"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vAlign w:val="bottom"/>
          </w:tcPr>
          <w:p w14:paraId="31A156BC"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15894590"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9" w:type="dxa"/>
            <w:gridSpan w:val="2"/>
            <w:tcBorders>
              <w:top w:val="nil"/>
              <w:left w:val="nil"/>
              <w:bottom w:val="nil"/>
              <w:right w:val="nil"/>
            </w:tcBorders>
            <w:shd w:val="clear" w:color="auto" w:fill="auto"/>
            <w:vAlign w:val="bottom"/>
          </w:tcPr>
          <w:p w14:paraId="4E3E61EE"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4A3FBF47"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vAlign w:val="bottom"/>
          </w:tcPr>
          <w:p w14:paraId="0A99DC24"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4B9F0048"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2DDAB4A1"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8" w:type="dxa"/>
            <w:gridSpan w:val="3"/>
            <w:tcBorders>
              <w:top w:val="nil"/>
              <w:left w:val="nil"/>
              <w:bottom w:val="nil"/>
              <w:right w:val="nil"/>
            </w:tcBorders>
            <w:shd w:val="clear" w:color="auto" w:fill="auto"/>
            <w:vAlign w:val="bottom"/>
          </w:tcPr>
          <w:p w14:paraId="3A506299" w14:textId="77777777" w:rsidR="00BC23B0" w:rsidRPr="00180F5C" w:rsidRDefault="00BC23B0">
            <w:pPr>
              <w:spacing w:after="0" w:line="240" w:lineRule="auto"/>
              <w:jc w:val="both"/>
              <w:rPr>
                <w:rFonts w:ascii="Times New Roman" w:eastAsia="Times New Roman" w:hAnsi="Times New Roman" w:cs="Times New Roman"/>
                <w:sz w:val="20"/>
                <w:szCs w:val="20"/>
              </w:rPr>
            </w:pPr>
          </w:p>
        </w:tc>
      </w:tr>
      <w:tr w:rsidR="00BC23B0" w:rsidRPr="00180F5C" w14:paraId="6EE5DE6F" w14:textId="77777777" w:rsidTr="000D6324">
        <w:trPr>
          <w:gridAfter w:val="1"/>
          <w:wAfter w:w="713" w:type="dxa"/>
          <w:trHeight w:val="660"/>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06EC3499" w14:textId="77777777" w:rsidR="00BC23B0" w:rsidRPr="00180F5C" w:rsidRDefault="001D48FA">
            <w:pPr>
              <w:spacing w:after="0" w:line="240" w:lineRule="auto"/>
              <w:rPr>
                <w:rFonts w:ascii="Arial Narrow" w:eastAsia="Arial Narrow" w:hAnsi="Arial Narrow" w:cs="Arial Narrow"/>
                <w:b/>
                <w:sz w:val="20"/>
                <w:szCs w:val="20"/>
              </w:rPr>
            </w:pPr>
            <w:commentRangeStart w:id="42"/>
            <w:r w:rsidRPr="00180F5C">
              <w:rPr>
                <w:rFonts w:ascii="Arial Narrow" w:eastAsia="Arial Narrow" w:hAnsi="Arial Narrow" w:cs="Arial Narrow"/>
                <w:b/>
                <w:sz w:val="20"/>
                <w:szCs w:val="20"/>
              </w:rPr>
              <w:t>Limitaciones para la medición del indicador</w:t>
            </w:r>
            <w:commentRangeEnd w:id="42"/>
            <w:r w:rsidR="00AF2EFC">
              <w:rPr>
                <w:rStyle w:val="Refdecomentario"/>
              </w:rPr>
              <w:commentReference w:id="42"/>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6035114F" w14:textId="1357E774" w:rsidR="00BC23B0" w:rsidRPr="00180F5C" w:rsidRDefault="0080412A">
            <w:pPr>
              <w:spacing w:after="0" w:line="240" w:lineRule="auto"/>
              <w:jc w:val="both"/>
              <w:rPr>
                <w:rFonts w:ascii="Arial Narrow" w:eastAsia="Arial Narrow" w:hAnsi="Arial Narrow" w:cs="Arial Narrow"/>
                <w:sz w:val="20"/>
                <w:szCs w:val="20"/>
              </w:rPr>
            </w:pPr>
            <w:r>
              <w:rPr>
                <w:rFonts w:ascii="Arial Narrow" w:eastAsia="Arial Narrow" w:hAnsi="Arial Narrow" w:cs="Arial Narrow"/>
                <w:sz w:val="18"/>
                <w:szCs w:val="18"/>
              </w:rPr>
              <w:t>L</w:t>
            </w:r>
            <w:r w:rsidR="001D48FA" w:rsidRPr="00180F5C">
              <w:rPr>
                <w:rFonts w:ascii="Arial Narrow" w:eastAsia="Arial Narrow" w:hAnsi="Arial Narrow" w:cs="Arial Narrow"/>
                <w:sz w:val="18"/>
                <w:szCs w:val="18"/>
              </w:rPr>
              <w:t xml:space="preserve">a información </w:t>
            </w:r>
            <w:r>
              <w:rPr>
                <w:rFonts w:ascii="Arial Narrow" w:eastAsia="Arial Narrow" w:hAnsi="Arial Narrow" w:cs="Arial Narrow"/>
                <w:sz w:val="18"/>
                <w:szCs w:val="18"/>
              </w:rPr>
              <w:t>sobre</w:t>
            </w:r>
            <w:r w:rsidR="001D48FA" w:rsidRPr="00180F5C">
              <w:rPr>
                <w:rFonts w:ascii="Arial Narrow" w:eastAsia="Arial Narrow" w:hAnsi="Arial Narrow" w:cs="Arial Narrow"/>
                <w:sz w:val="18"/>
                <w:szCs w:val="18"/>
              </w:rPr>
              <w:t xml:space="preserve"> áreas recuperadas </w:t>
            </w:r>
            <w:r>
              <w:rPr>
                <w:rFonts w:ascii="Arial Narrow" w:eastAsia="Arial Narrow" w:hAnsi="Arial Narrow" w:cs="Arial Narrow"/>
                <w:sz w:val="18"/>
                <w:szCs w:val="18"/>
              </w:rPr>
              <w:t>será remitida por</w:t>
            </w:r>
            <w:r w:rsidR="001D48FA" w:rsidRPr="00180F5C">
              <w:rPr>
                <w:rFonts w:ascii="Arial Narrow" w:eastAsia="Arial Narrow" w:hAnsi="Arial Narrow" w:cs="Arial Narrow"/>
                <w:sz w:val="18"/>
                <w:szCs w:val="18"/>
              </w:rPr>
              <w:t xml:space="preserve"> los Gobiernos Regionales, la Comisión Nacional para el Desarrollo y Vida sin Drogas – DEVIDA, entre otras entidades</w:t>
            </w:r>
            <w:r w:rsidR="00520BCA">
              <w:rPr>
                <w:rFonts w:ascii="Arial Narrow" w:eastAsia="Arial Narrow" w:hAnsi="Arial Narrow" w:cs="Arial Narrow"/>
                <w:sz w:val="18"/>
                <w:szCs w:val="18"/>
              </w:rPr>
              <w:t xml:space="preserve">, lo que </w:t>
            </w:r>
            <w:r>
              <w:rPr>
                <w:rFonts w:ascii="Arial Narrow" w:eastAsia="Arial Narrow" w:hAnsi="Arial Narrow" w:cs="Arial Narrow"/>
                <w:sz w:val="18"/>
                <w:szCs w:val="18"/>
              </w:rPr>
              <w:t>puede verse afectada por el reporte no oportuno de dichas entidades</w:t>
            </w:r>
            <w:r w:rsidR="001D48FA" w:rsidRPr="00180F5C">
              <w:rPr>
                <w:rFonts w:ascii="Arial Narrow" w:eastAsia="Arial Narrow" w:hAnsi="Arial Narrow" w:cs="Arial Narrow"/>
                <w:sz w:val="20"/>
                <w:szCs w:val="20"/>
              </w:rPr>
              <w:t>.</w:t>
            </w:r>
          </w:p>
        </w:tc>
      </w:tr>
      <w:tr w:rsidR="00BC23B0" w:rsidRPr="00180F5C" w14:paraId="33D58BC9" w14:textId="77777777" w:rsidTr="000D6324">
        <w:trPr>
          <w:gridAfter w:val="4"/>
          <w:wAfter w:w="756" w:type="dxa"/>
          <w:trHeight w:val="106"/>
        </w:trPr>
        <w:tc>
          <w:tcPr>
            <w:tcW w:w="756" w:type="dxa"/>
            <w:tcBorders>
              <w:top w:val="nil"/>
              <w:left w:val="nil"/>
              <w:bottom w:val="dotted" w:sz="4" w:space="0" w:color="000000"/>
              <w:right w:val="nil"/>
            </w:tcBorders>
            <w:shd w:val="clear" w:color="auto" w:fill="auto"/>
            <w:vAlign w:val="center"/>
          </w:tcPr>
          <w:p w14:paraId="03934742"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nil"/>
              <w:left w:val="nil"/>
              <w:bottom w:val="dotted" w:sz="4" w:space="0" w:color="000000"/>
              <w:right w:val="nil"/>
            </w:tcBorders>
            <w:shd w:val="clear" w:color="auto" w:fill="auto"/>
            <w:vAlign w:val="bottom"/>
          </w:tcPr>
          <w:p w14:paraId="44215710"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4E15E178" w14:textId="77777777" w:rsidR="00BC23B0" w:rsidRPr="00180F5C" w:rsidRDefault="00BC23B0">
            <w:pPr>
              <w:spacing w:after="0" w:line="240" w:lineRule="auto"/>
              <w:rPr>
                <w:rFonts w:ascii="Times New Roman" w:eastAsia="Times New Roman" w:hAnsi="Times New Roman" w:cs="Times New Roman"/>
                <w:sz w:val="10"/>
                <w:szCs w:val="10"/>
              </w:rPr>
            </w:pPr>
          </w:p>
        </w:tc>
        <w:tc>
          <w:tcPr>
            <w:tcW w:w="160" w:type="dxa"/>
            <w:tcBorders>
              <w:top w:val="nil"/>
              <w:left w:val="nil"/>
              <w:bottom w:val="nil"/>
              <w:right w:val="nil"/>
            </w:tcBorders>
            <w:shd w:val="clear" w:color="auto" w:fill="auto"/>
            <w:vAlign w:val="bottom"/>
          </w:tcPr>
          <w:p w14:paraId="38779E92" w14:textId="77777777" w:rsidR="00BC23B0" w:rsidRPr="00180F5C" w:rsidRDefault="00BC23B0">
            <w:pPr>
              <w:spacing w:after="0" w:line="240" w:lineRule="auto"/>
              <w:rPr>
                <w:rFonts w:ascii="Times New Roman" w:eastAsia="Times New Roman" w:hAnsi="Times New Roman" w:cs="Times New Roman"/>
                <w:sz w:val="10"/>
                <w:szCs w:val="10"/>
              </w:rPr>
            </w:pPr>
          </w:p>
        </w:tc>
        <w:tc>
          <w:tcPr>
            <w:tcW w:w="844" w:type="dxa"/>
            <w:gridSpan w:val="2"/>
            <w:tcBorders>
              <w:top w:val="nil"/>
              <w:left w:val="nil"/>
              <w:bottom w:val="nil"/>
              <w:right w:val="nil"/>
            </w:tcBorders>
            <w:shd w:val="clear" w:color="auto" w:fill="auto"/>
            <w:vAlign w:val="bottom"/>
          </w:tcPr>
          <w:p w14:paraId="600B290B"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27327B51" w14:textId="77777777" w:rsidR="00BC23B0" w:rsidRPr="00180F5C" w:rsidRDefault="00BC23B0">
            <w:pPr>
              <w:spacing w:after="0" w:line="240" w:lineRule="auto"/>
              <w:rPr>
                <w:rFonts w:ascii="Times New Roman" w:eastAsia="Times New Roman" w:hAnsi="Times New Roman" w:cs="Times New Roman"/>
                <w:sz w:val="10"/>
                <w:szCs w:val="10"/>
              </w:rPr>
            </w:pPr>
          </w:p>
        </w:tc>
        <w:tc>
          <w:tcPr>
            <w:tcW w:w="709" w:type="dxa"/>
            <w:gridSpan w:val="2"/>
            <w:tcBorders>
              <w:top w:val="nil"/>
              <w:left w:val="nil"/>
              <w:bottom w:val="nil"/>
              <w:right w:val="nil"/>
            </w:tcBorders>
            <w:shd w:val="clear" w:color="auto" w:fill="auto"/>
            <w:vAlign w:val="bottom"/>
          </w:tcPr>
          <w:p w14:paraId="56B1909D"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7505CE18" w14:textId="77777777" w:rsidR="00BC23B0" w:rsidRPr="00180F5C" w:rsidRDefault="00BC23B0">
            <w:pPr>
              <w:spacing w:after="0" w:line="240" w:lineRule="auto"/>
              <w:rPr>
                <w:rFonts w:ascii="Times New Roman" w:eastAsia="Times New Roman" w:hAnsi="Times New Roman" w:cs="Times New Roman"/>
                <w:sz w:val="10"/>
                <w:szCs w:val="10"/>
              </w:rPr>
            </w:pPr>
          </w:p>
        </w:tc>
        <w:tc>
          <w:tcPr>
            <w:tcW w:w="697" w:type="dxa"/>
            <w:tcBorders>
              <w:top w:val="nil"/>
              <w:left w:val="nil"/>
              <w:bottom w:val="nil"/>
              <w:right w:val="nil"/>
            </w:tcBorders>
            <w:shd w:val="clear" w:color="auto" w:fill="auto"/>
            <w:vAlign w:val="bottom"/>
          </w:tcPr>
          <w:p w14:paraId="7AC0609B" w14:textId="77777777" w:rsidR="00BC23B0" w:rsidRPr="00180F5C" w:rsidRDefault="00BC23B0">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41471E1C" w14:textId="77777777" w:rsidR="00BC23B0" w:rsidRPr="00180F5C" w:rsidRDefault="00BC23B0">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605ADF21"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gridSpan w:val="3"/>
            <w:tcBorders>
              <w:top w:val="nil"/>
              <w:left w:val="nil"/>
              <w:bottom w:val="nil"/>
              <w:right w:val="nil"/>
            </w:tcBorders>
            <w:shd w:val="clear" w:color="auto" w:fill="auto"/>
            <w:vAlign w:val="bottom"/>
          </w:tcPr>
          <w:p w14:paraId="192ECF5B" w14:textId="77777777" w:rsidR="00BC23B0" w:rsidRPr="00180F5C" w:rsidRDefault="00BC23B0">
            <w:pPr>
              <w:spacing w:after="0" w:line="240" w:lineRule="auto"/>
              <w:rPr>
                <w:rFonts w:ascii="Times New Roman" w:eastAsia="Times New Roman" w:hAnsi="Times New Roman" w:cs="Times New Roman"/>
                <w:sz w:val="10"/>
                <w:szCs w:val="10"/>
              </w:rPr>
            </w:pPr>
          </w:p>
        </w:tc>
      </w:tr>
      <w:tr w:rsidR="00BC23B0" w:rsidRPr="00180F5C" w14:paraId="79B734B9" w14:textId="77777777" w:rsidTr="00071448">
        <w:trPr>
          <w:gridAfter w:val="1"/>
          <w:wAfter w:w="713" w:type="dxa"/>
          <w:trHeight w:val="850"/>
        </w:trPr>
        <w:tc>
          <w:tcPr>
            <w:tcW w:w="1839" w:type="dxa"/>
            <w:gridSpan w:val="2"/>
            <w:vMerge w:val="restart"/>
            <w:tcBorders>
              <w:top w:val="dotted" w:sz="4" w:space="0" w:color="000000"/>
              <w:left w:val="dotted" w:sz="4" w:space="0" w:color="000000"/>
              <w:bottom w:val="dotted" w:sz="4" w:space="0" w:color="000000"/>
              <w:right w:val="dotted" w:sz="4" w:space="0" w:color="000000"/>
            </w:tcBorders>
            <w:shd w:val="clear" w:color="auto" w:fill="D8D8D8"/>
            <w:vAlign w:val="center"/>
          </w:tcPr>
          <w:p w14:paraId="22605A90" w14:textId="77777777" w:rsidR="00BC23B0" w:rsidRPr="00180F5C" w:rsidRDefault="001D48FA">
            <w:pPr>
              <w:spacing w:after="0" w:line="240" w:lineRule="auto"/>
              <w:jc w:val="center"/>
              <w:rPr>
                <w:rFonts w:ascii="Arial Narrow" w:eastAsia="Arial Narrow" w:hAnsi="Arial Narrow" w:cs="Arial Narrow"/>
                <w:b/>
                <w:sz w:val="18"/>
                <w:szCs w:val="18"/>
              </w:rPr>
            </w:pPr>
            <w:commentRangeStart w:id="43"/>
            <w:r w:rsidRPr="00180F5C">
              <w:rPr>
                <w:rFonts w:ascii="Arial Narrow" w:eastAsia="Arial Narrow" w:hAnsi="Arial Narrow" w:cs="Arial Narrow"/>
                <w:b/>
                <w:sz w:val="18"/>
                <w:szCs w:val="18"/>
              </w:rPr>
              <w:t>Método de cálculo</w:t>
            </w:r>
            <w:commentRangeEnd w:id="43"/>
            <w:r w:rsidR="00AF2EFC">
              <w:rPr>
                <w:rStyle w:val="Refdecomentario"/>
              </w:rPr>
              <w:commentReference w:id="43"/>
            </w:r>
          </w:p>
        </w:tc>
        <w:tc>
          <w:tcPr>
            <w:tcW w:w="7400" w:type="dxa"/>
            <w:gridSpan w:val="19"/>
            <w:tcBorders>
              <w:top w:val="dotted" w:sz="4" w:space="0" w:color="000000"/>
              <w:left w:val="dotted" w:sz="4" w:space="0" w:color="000000"/>
              <w:bottom w:val="nil"/>
              <w:right w:val="dotted" w:sz="4" w:space="0" w:color="000000"/>
            </w:tcBorders>
            <w:shd w:val="clear" w:color="auto" w:fill="auto"/>
            <w:vAlign w:val="center"/>
          </w:tcPr>
          <w:p w14:paraId="657F1728" w14:textId="428CD03D" w:rsidR="00BC23B0" w:rsidRPr="00180F5C" w:rsidRDefault="00CF496C">
            <w:pPr>
              <w:spacing w:after="0" w:line="240" w:lineRule="auto"/>
              <w:jc w:val="both"/>
              <w:rPr>
                <w:rFonts w:ascii="Arial Narrow" w:eastAsia="Arial Narrow" w:hAnsi="Arial Narrow" w:cs="Arial Narrow"/>
                <w:b/>
                <w:sz w:val="18"/>
                <w:szCs w:val="18"/>
              </w:rPr>
            </w:pPr>
            <w:r w:rsidRPr="00180F5C">
              <w:rPr>
                <w:rFonts w:ascii="Arial Narrow" w:eastAsia="Arial Narrow" w:hAnsi="Arial Narrow" w:cs="Arial Narrow"/>
                <w:b/>
                <w:sz w:val="18"/>
                <w:szCs w:val="18"/>
              </w:rPr>
              <w:t>Fórmula:</w:t>
            </w:r>
          </w:p>
          <w:p w14:paraId="4F83C9F1" w14:textId="4A9D85EC" w:rsidR="00F21491" w:rsidRPr="00180F5C" w:rsidRDefault="00F21491">
            <w:pPr>
              <w:spacing w:after="0" w:line="240" w:lineRule="auto"/>
              <w:jc w:val="both"/>
              <w:rPr>
                <w:sz w:val="18"/>
                <w:szCs w:val="18"/>
              </w:rPr>
            </w:pPr>
            <w:r w:rsidRPr="00180F5C">
              <w:rPr>
                <w:sz w:val="18"/>
                <w:szCs w:val="18"/>
              </w:rPr>
              <w:t xml:space="preserve">PSEFRR </w:t>
            </w:r>
            <w:r w:rsidR="0088163B" w:rsidRPr="00180F5C">
              <w:rPr>
                <w:sz w:val="18"/>
                <w:szCs w:val="18"/>
              </w:rPr>
              <w:t>= ∑</w:t>
            </w:r>
            <w:proofErr w:type="spellStart"/>
            <w:r w:rsidRPr="00180F5C">
              <w:rPr>
                <w:sz w:val="18"/>
                <w:szCs w:val="18"/>
              </w:rPr>
              <w:t>SEFRR</w:t>
            </w:r>
            <w:r w:rsidRPr="00180F5C">
              <w:rPr>
                <w:sz w:val="18"/>
                <w:szCs w:val="18"/>
                <w:vertAlign w:val="subscript"/>
              </w:rPr>
              <w:t>n</w:t>
            </w:r>
            <w:proofErr w:type="spellEnd"/>
            <w:r w:rsidRPr="00180F5C">
              <w:rPr>
                <w:sz w:val="18"/>
                <w:szCs w:val="18"/>
              </w:rPr>
              <w:t>/SPREF*100</w:t>
            </w:r>
            <w:r w:rsidR="0088163B" w:rsidRPr="00180F5C">
              <w:rPr>
                <w:sz w:val="18"/>
                <w:szCs w:val="18"/>
              </w:rPr>
              <w:t xml:space="preserve"> </w:t>
            </w:r>
          </w:p>
          <w:p w14:paraId="2EE609F6" w14:textId="77777777" w:rsidR="00F21491" w:rsidRPr="00180F5C" w:rsidRDefault="00F21491" w:rsidP="00F21491">
            <w:pPr>
              <w:spacing w:after="0" w:line="240" w:lineRule="auto"/>
              <w:jc w:val="both"/>
              <w:rPr>
                <w:sz w:val="18"/>
                <w:szCs w:val="18"/>
              </w:rPr>
            </w:pPr>
          </w:p>
          <w:p w14:paraId="7078F39D" w14:textId="69623901" w:rsidR="00BC23B0" w:rsidRPr="00180F5C" w:rsidRDefault="00CF496C">
            <w:pPr>
              <w:spacing w:after="0" w:line="240" w:lineRule="auto"/>
              <w:jc w:val="both"/>
              <w:rPr>
                <w:rFonts w:ascii="Arial Narrow" w:eastAsia="Arial Narrow" w:hAnsi="Arial Narrow" w:cs="Arial Narrow"/>
                <w:b/>
                <w:sz w:val="18"/>
                <w:szCs w:val="18"/>
              </w:rPr>
            </w:pPr>
            <w:r w:rsidRPr="00180F5C">
              <w:rPr>
                <w:rFonts w:ascii="Arial Narrow" w:eastAsia="Arial Narrow" w:hAnsi="Arial Narrow" w:cs="Arial Narrow"/>
                <w:b/>
                <w:sz w:val="18"/>
                <w:szCs w:val="18"/>
              </w:rPr>
              <w:t>Especificaciones técnicas</w:t>
            </w:r>
            <w:r w:rsidR="001D48FA" w:rsidRPr="00180F5C">
              <w:rPr>
                <w:rFonts w:ascii="Arial Narrow" w:eastAsia="Arial Narrow" w:hAnsi="Arial Narrow" w:cs="Arial Narrow"/>
                <w:b/>
                <w:sz w:val="18"/>
                <w:szCs w:val="18"/>
              </w:rPr>
              <w:t xml:space="preserve">: </w:t>
            </w:r>
          </w:p>
          <w:p w14:paraId="6B26BC07" w14:textId="77777777" w:rsidR="00BC23B0" w:rsidRPr="00180F5C" w:rsidRDefault="00BC23B0">
            <w:pPr>
              <w:spacing w:after="0" w:line="240" w:lineRule="auto"/>
              <w:jc w:val="both"/>
              <w:rPr>
                <w:rFonts w:ascii="Arial Narrow" w:eastAsia="Arial Narrow" w:hAnsi="Arial Narrow" w:cs="Arial Narrow"/>
                <w:b/>
                <w:sz w:val="18"/>
                <w:szCs w:val="18"/>
              </w:rPr>
            </w:pPr>
          </w:p>
          <w:p w14:paraId="28DE6A66" w14:textId="77777777" w:rsidR="00F21491" w:rsidRPr="00180F5C" w:rsidRDefault="00F21491" w:rsidP="00F21491">
            <w:pPr>
              <w:spacing w:after="0" w:line="240" w:lineRule="auto"/>
              <w:jc w:val="both"/>
              <w:rPr>
                <w:rFonts w:ascii="Arial Narrow" w:eastAsia="Arial Narrow" w:hAnsi="Arial Narrow" w:cs="Arial Narrow"/>
                <w:sz w:val="18"/>
                <w:szCs w:val="18"/>
              </w:rPr>
            </w:pPr>
            <w:r w:rsidRPr="00180F5C">
              <w:rPr>
                <w:sz w:val="18"/>
                <w:szCs w:val="18"/>
              </w:rPr>
              <w:t xml:space="preserve">PSEFRR: </w:t>
            </w:r>
            <w:r w:rsidRPr="00180F5C">
              <w:rPr>
                <w:rFonts w:ascii="Arial Narrow" w:eastAsia="Arial Narrow" w:hAnsi="Arial Narrow" w:cs="Arial Narrow"/>
                <w:sz w:val="18"/>
                <w:szCs w:val="18"/>
              </w:rPr>
              <w:t>Porcentaje de superficie de ecosistemas forestales y otros ecosistemas de vegetación silvestre degradados que han sido recuperados o restaurados</w:t>
            </w:r>
          </w:p>
          <w:p w14:paraId="77A49142" w14:textId="77777777" w:rsidR="00F21491" w:rsidRPr="00180F5C" w:rsidRDefault="00F21491" w:rsidP="00F21491">
            <w:pPr>
              <w:spacing w:after="0" w:line="240" w:lineRule="auto"/>
              <w:jc w:val="both"/>
            </w:pPr>
            <w:r w:rsidRPr="00180F5C">
              <w:t xml:space="preserve"> </w:t>
            </w:r>
          </w:p>
          <w:p w14:paraId="48084B42" w14:textId="4230443C"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S</w:t>
            </w:r>
            <w:r w:rsidR="00AF3539" w:rsidRPr="00180F5C">
              <w:rPr>
                <w:rFonts w:ascii="Arial Narrow" w:eastAsia="Arial Narrow" w:hAnsi="Arial Narrow" w:cs="Arial Narrow"/>
                <w:sz w:val="18"/>
                <w:szCs w:val="18"/>
              </w:rPr>
              <w:t>EFR</w:t>
            </w:r>
            <w:r w:rsidR="00F21491" w:rsidRPr="00180F5C">
              <w:rPr>
                <w:rFonts w:ascii="Arial Narrow" w:eastAsia="Arial Narrow" w:hAnsi="Arial Narrow" w:cs="Arial Narrow"/>
                <w:sz w:val="18"/>
                <w:szCs w:val="18"/>
              </w:rPr>
              <w:t>R</w:t>
            </w:r>
            <w:r w:rsidRPr="00180F5C">
              <w:rPr>
                <w:rFonts w:ascii="Arial Narrow" w:eastAsia="Arial Narrow" w:hAnsi="Arial Narrow" w:cs="Arial Narrow"/>
                <w:sz w:val="18"/>
                <w:szCs w:val="18"/>
              </w:rPr>
              <w:t>: Superficie de ecosistemas forestales y otros ecosistemas de vegetación silvestre recuperad</w:t>
            </w:r>
            <w:r w:rsidR="00AF3539" w:rsidRPr="00180F5C">
              <w:rPr>
                <w:rFonts w:ascii="Arial Narrow" w:eastAsia="Arial Narrow" w:hAnsi="Arial Narrow" w:cs="Arial Narrow"/>
                <w:sz w:val="18"/>
                <w:szCs w:val="18"/>
              </w:rPr>
              <w:t>a</w:t>
            </w:r>
            <w:r w:rsidRPr="00180F5C">
              <w:rPr>
                <w:rFonts w:ascii="Arial Narrow" w:eastAsia="Arial Narrow" w:hAnsi="Arial Narrow" w:cs="Arial Narrow"/>
                <w:sz w:val="18"/>
                <w:szCs w:val="18"/>
              </w:rPr>
              <w:t xml:space="preserve"> o restaurad</w:t>
            </w:r>
            <w:r w:rsidR="00AF3539" w:rsidRPr="00180F5C">
              <w:rPr>
                <w:rFonts w:ascii="Arial Narrow" w:eastAsia="Arial Narrow" w:hAnsi="Arial Narrow" w:cs="Arial Narrow"/>
                <w:sz w:val="18"/>
                <w:szCs w:val="18"/>
              </w:rPr>
              <w:t>a</w:t>
            </w:r>
            <w:r w:rsidRPr="00180F5C">
              <w:rPr>
                <w:rFonts w:ascii="Arial Narrow" w:eastAsia="Arial Narrow" w:hAnsi="Arial Narrow" w:cs="Arial Narrow"/>
                <w:sz w:val="18"/>
                <w:szCs w:val="18"/>
              </w:rPr>
              <w:t xml:space="preserve"> al año </w:t>
            </w:r>
            <w:r w:rsidR="00F21491" w:rsidRPr="00180F5C">
              <w:rPr>
                <w:rFonts w:ascii="Arial Narrow" w:eastAsia="Arial Narrow" w:hAnsi="Arial Narrow" w:cs="Arial Narrow"/>
                <w:sz w:val="18"/>
                <w:szCs w:val="18"/>
              </w:rPr>
              <w:t>n</w:t>
            </w:r>
          </w:p>
          <w:p w14:paraId="013C006B" w14:textId="50B68CE9"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lastRenderedPageBreak/>
              <w:t>SPREF: Superficie prioritaria para la restauración de ecosistemas forestales y otros ecosistemas de vegetación silvestre</w:t>
            </w:r>
          </w:p>
          <w:p w14:paraId="75E8A963" w14:textId="7831D545" w:rsidR="00BC23B0" w:rsidRPr="00180F5C" w:rsidRDefault="00F21491" w:rsidP="00CF496C">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n : Año de evaluación </w:t>
            </w:r>
          </w:p>
        </w:tc>
      </w:tr>
      <w:tr w:rsidR="00BC23B0" w:rsidRPr="00180F5C" w14:paraId="376405A6" w14:textId="77777777" w:rsidTr="000D6324">
        <w:trPr>
          <w:gridAfter w:val="1"/>
          <w:wAfter w:w="713" w:type="dxa"/>
          <w:trHeight w:val="806"/>
        </w:trPr>
        <w:tc>
          <w:tcPr>
            <w:tcW w:w="1839" w:type="dxa"/>
            <w:gridSpan w:val="2"/>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73B48C07"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7400" w:type="dxa"/>
            <w:gridSpan w:val="19"/>
            <w:tcBorders>
              <w:top w:val="nil"/>
              <w:left w:val="dotted" w:sz="4" w:space="0" w:color="000000"/>
              <w:bottom w:val="dotted" w:sz="4" w:space="0" w:color="000000"/>
              <w:right w:val="dotted" w:sz="4" w:space="0" w:color="000000"/>
            </w:tcBorders>
            <w:shd w:val="clear" w:color="auto" w:fill="auto"/>
            <w:vAlign w:val="center"/>
          </w:tcPr>
          <w:p w14:paraId="706CD077" w14:textId="1985D9B9" w:rsidR="00BC23B0" w:rsidRPr="00180F5C" w:rsidRDefault="00CF496C" w:rsidP="00670EA1">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Para l</w:t>
            </w:r>
            <w:r w:rsidR="00670EA1" w:rsidRPr="00180F5C">
              <w:rPr>
                <w:rFonts w:ascii="Arial Narrow" w:eastAsia="Arial Narrow" w:hAnsi="Arial Narrow" w:cs="Arial Narrow"/>
                <w:sz w:val="18"/>
                <w:szCs w:val="18"/>
              </w:rPr>
              <w:t xml:space="preserve">a SPREF </w:t>
            </w:r>
            <w:r w:rsidRPr="00180F5C">
              <w:rPr>
                <w:rFonts w:ascii="Arial Narrow" w:eastAsia="Arial Narrow" w:hAnsi="Arial Narrow" w:cs="Arial Narrow"/>
                <w:sz w:val="18"/>
                <w:szCs w:val="18"/>
              </w:rPr>
              <w:t>s</w:t>
            </w:r>
            <w:r w:rsidR="001D48FA" w:rsidRPr="00180F5C">
              <w:rPr>
                <w:rFonts w:ascii="Arial Narrow" w:eastAsia="Arial Narrow" w:hAnsi="Arial Narrow" w:cs="Arial Narrow"/>
                <w:sz w:val="18"/>
                <w:szCs w:val="18"/>
              </w:rPr>
              <w:t>e tomará en cuenta la superficie del año 2019, la cual asciend</w:t>
            </w:r>
            <w:r w:rsidR="00670EA1" w:rsidRPr="00180F5C">
              <w:rPr>
                <w:rFonts w:ascii="Arial Narrow" w:eastAsia="Arial Narrow" w:hAnsi="Arial Narrow" w:cs="Arial Narrow"/>
                <w:sz w:val="18"/>
                <w:szCs w:val="18"/>
              </w:rPr>
              <w:t>e</w:t>
            </w:r>
            <w:r w:rsidR="001D48FA" w:rsidRPr="00180F5C">
              <w:rPr>
                <w:rFonts w:ascii="Arial Narrow" w:eastAsia="Arial Narrow" w:hAnsi="Arial Narrow" w:cs="Arial Narrow"/>
                <w:sz w:val="18"/>
                <w:szCs w:val="18"/>
              </w:rPr>
              <w:t xml:space="preserve"> a 2</w:t>
            </w:r>
            <w:r w:rsidR="001A7FD4" w:rsidRPr="00180F5C">
              <w:rPr>
                <w:rFonts w:ascii="Arial Narrow" w:eastAsia="Arial Narrow" w:hAnsi="Arial Narrow" w:cs="Arial Narrow"/>
                <w:sz w:val="18"/>
                <w:szCs w:val="18"/>
              </w:rPr>
              <w:t>,</w:t>
            </w:r>
            <w:r w:rsidR="001D48FA" w:rsidRPr="00180F5C">
              <w:rPr>
                <w:rFonts w:ascii="Arial Narrow" w:eastAsia="Arial Narrow" w:hAnsi="Arial Narrow" w:cs="Arial Narrow"/>
                <w:sz w:val="18"/>
                <w:szCs w:val="18"/>
              </w:rPr>
              <w:t>150</w:t>
            </w:r>
            <w:r w:rsidR="001A7FD4" w:rsidRPr="00180F5C">
              <w:rPr>
                <w:rFonts w:ascii="Arial Narrow" w:eastAsia="Arial Narrow" w:hAnsi="Arial Narrow" w:cs="Arial Narrow"/>
                <w:sz w:val="18"/>
                <w:szCs w:val="18"/>
              </w:rPr>
              <w:t>,</w:t>
            </w:r>
            <w:r w:rsidR="001D48FA" w:rsidRPr="00180F5C">
              <w:rPr>
                <w:rFonts w:ascii="Arial Narrow" w:eastAsia="Arial Narrow" w:hAnsi="Arial Narrow" w:cs="Arial Narrow"/>
                <w:sz w:val="18"/>
                <w:szCs w:val="18"/>
              </w:rPr>
              <w:t xml:space="preserve">172 </w:t>
            </w:r>
            <w:r w:rsidR="00670EA1" w:rsidRPr="00180F5C">
              <w:rPr>
                <w:rFonts w:ascii="Arial Narrow" w:eastAsia="Arial Narrow" w:hAnsi="Arial Narrow" w:cs="Arial Narrow"/>
                <w:sz w:val="18"/>
                <w:szCs w:val="18"/>
              </w:rPr>
              <w:t>h</w:t>
            </w:r>
            <w:r w:rsidR="001D48FA" w:rsidRPr="00180F5C">
              <w:rPr>
                <w:rFonts w:ascii="Arial Narrow" w:eastAsia="Arial Narrow" w:hAnsi="Arial Narrow" w:cs="Arial Narrow"/>
                <w:sz w:val="18"/>
                <w:szCs w:val="18"/>
              </w:rPr>
              <w:t>ectáreas (brecha prioritaria del sector Agricultura y Riego), la cual ha sido aprobada mediante R.M. N° 338-2020-MIDAGRI.</w:t>
            </w:r>
          </w:p>
          <w:p w14:paraId="064BCE08" w14:textId="31B01D1F" w:rsidR="00670EA1" w:rsidRPr="00180F5C" w:rsidRDefault="00670EA1" w:rsidP="00670EA1">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La meta a alcanzar al 2030 es de 330,598 </w:t>
            </w:r>
            <w:r w:rsidR="00CF496C" w:rsidRPr="00180F5C">
              <w:rPr>
                <w:rFonts w:ascii="Arial Narrow" w:eastAsia="Arial Narrow" w:hAnsi="Arial Narrow" w:cs="Arial Narrow"/>
                <w:sz w:val="18"/>
                <w:szCs w:val="18"/>
              </w:rPr>
              <w:t>hectáreas</w:t>
            </w:r>
            <w:ins w:id="44" w:author="Niker Hermoza Palomino" w:date="2022-08-02T10:33:00Z">
              <w:r w:rsidR="00697832">
                <w:rPr>
                  <w:rFonts w:ascii="Arial Narrow" w:eastAsia="Arial Narrow" w:hAnsi="Arial Narrow" w:cs="Arial Narrow"/>
                  <w:sz w:val="18"/>
                  <w:szCs w:val="18"/>
                </w:rPr>
                <w:t xml:space="preserve"> restauradas</w:t>
              </w:r>
            </w:ins>
            <w:r w:rsidRPr="00180F5C">
              <w:rPr>
                <w:rFonts w:ascii="Arial Narrow" w:eastAsia="Arial Narrow" w:hAnsi="Arial Narrow" w:cs="Arial Narrow"/>
                <w:sz w:val="18"/>
                <w:szCs w:val="18"/>
              </w:rPr>
              <w:t>.</w:t>
            </w:r>
          </w:p>
          <w:p w14:paraId="33E01A77" w14:textId="586D0BB5" w:rsidR="00BC23B0" w:rsidRPr="00180F5C" w:rsidRDefault="00BC23B0">
            <w:pPr>
              <w:spacing w:after="0" w:line="240" w:lineRule="auto"/>
              <w:jc w:val="both"/>
              <w:rPr>
                <w:rFonts w:ascii="Arial Narrow" w:eastAsia="Arial Narrow" w:hAnsi="Arial Narrow" w:cs="Arial Narrow"/>
                <w:sz w:val="18"/>
                <w:szCs w:val="18"/>
              </w:rPr>
            </w:pPr>
          </w:p>
        </w:tc>
      </w:tr>
      <w:tr w:rsidR="00BC23B0" w:rsidRPr="00180F5C" w14:paraId="293B8B17" w14:textId="77777777" w:rsidTr="000D6324">
        <w:trPr>
          <w:gridAfter w:val="4"/>
          <w:wAfter w:w="756" w:type="dxa"/>
          <w:trHeight w:val="106"/>
        </w:trPr>
        <w:tc>
          <w:tcPr>
            <w:tcW w:w="756" w:type="dxa"/>
            <w:tcBorders>
              <w:top w:val="dotted" w:sz="4" w:space="0" w:color="000000"/>
              <w:left w:val="nil"/>
              <w:bottom w:val="nil"/>
              <w:right w:val="nil"/>
            </w:tcBorders>
            <w:shd w:val="clear" w:color="auto" w:fill="auto"/>
            <w:vAlign w:val="center"/>
          </w:tcPr>
          <w:p w14:paraId="1339708C"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dotted" w:sz="4" w:space="0" w:color="000000"/>
              <w:left w:val="nil"/>
              <w:bottom w:val="nil"/>
              <w:right w:val="nil"/>
            </w:tcBorders>
            <w:shd w:val="clear" w:color="auto" w:fill="auto"/>
            <w:vAlign w:val="bottom"/>
          </w:tcPr>
          <w:p w14:paraId="1D9F6A07"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07B346BE" w14:textId="77777777" w:rsidR="00BC23B0" w:rsidRPr="00180F5C" w:rsidRDefault="00BC23B0">
            <w:pPr>
              <w:spacing w:after="0" w:line="240" w:lineRule="auto"/>
              <w:rPr>
                <w:rFonts w:ascii="Times New Roman" w:eastAsia="Times New Roman" w:hAnsi="Times New Roman" w:cs="Times New Roman"/>
                <w:sz w:val="10"/>
                <w:szCs w:val="10"/>
              </w:rPr>
            </w:pPr>
          </w:p>
        </w:tc>
        <w:tc>
          <w:tcPr>
            <w:tcW w:w="160" w:type="dxa"/>
            <w:tcBorders>
              <w:top w:val="nil"/>
              <w:left w:val="nil"/>
              <w:bottom w:val="nil"/>
              <w:right w:val="nil"/>
            </w:tcBorders>
            <w:shd w:val="clear" w:color="auto" w:fill="auto"/>
            <w:vAlign w:val="bottom"/>
          </w:tcPr>
          <w:p w14:paraId="03ADA358" w14:textId="77777777" w:rsidR="00BC23B0" w:rsidRPr="00180F5C" w:rsidRDefault="00BC23B0">
            <w:pPr>
              <w:spacing w:after="0" w:line="240" w:lineRule="auto"/>
              <w:rPr>
                <w:rFonts w:ascii="Times New Roman" w:eastAsia="Times New Roman" w:hAnsi="Times New Roman" w:cs="Times New Roman"/>
                <w:sz w:val="10"/>
                <w:szCs w:val="10"/>
              </w:rPr>
            </w:pPr>
          </w:p>
        </w:tc>
        <w:tc>
          <w:tcPr>
            <w:tcW w:w="844" w:type="dxa"/>
            <w:gridSpan w:val="2"/>
            <w:tcBorders>
              <w:top w:val="nil"/>
              <w:left w:val="nil"/>
              <w:bottom w:val="nil"/>
              <w:right w:val="nil"/>
            </w:tcBorders>
            <w:shd w:val="clear" w:color="auto" w:fill="auto"/>
            <w:vAlign w:val="bottom"/>
          </w:tcPr>
          <w:p w14:paraId="376022EA"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7E282A78" w14:textId="77777777" w:rsidR="00BC23B0" w:rsidRPr="00180F5C" w:rsidRDefault="00BC23B0">
            <w:pPr>
              <w:spacing w:after="0" w:line="240" w:lineRule="auto"/>
              <w:rPr>
                <w:rFonts w:ascii="Times New Roman" w:eastAsia="Times New Roman" w:hAnsi="Times New Roman" w:cs="Times New Roman"/>
                <w:sz w:val="10"/>
                <w:szCs w:val="10"/>
              </w:rPr>
            </w:pPr>
          </w:p>
        </w:tc>
        <w:tc>
          <w:tcPr>
            <w:tcW w:w="709" w:type="dxa"/>
            <w:gridSpan w:val="2"/>
            <w:tcBorders>
              <w:top w:val="nil"/>
              <w:left w:val="nil"/>
              <w:bottom w:val="nil"/>
              <w:right w:val="nil"/>
            </w:tcBorders>
            <w:shd w:val="clear" w:color="auto" w:fill="auto"/>
            <w:vAlign w:val="bottom"/>
          </w:tcPr>
          <w:p w14:paraId="65F23806"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185C36E4" w14:textId="77777777" w:rsidR="00BC23B0" w:rsidRPr="00180F5C" w:rsidRDefault="00BC23B0">
            <w:pPr>
              <w:spacing w:after="0" w:line="240" w:lineRule="auto"/>
              <w:rPr>
                <w:rFonts w:ascii="Times New Roman" w:eastAsia="Times New Roman" w:hAnsi="Times New Roman" w:cs="Times New Roman"/>
                <w:sz w:val="10"/>
                <w:szCs w:val="10"/>
              </w:rPr>
            </w:pPr>
          </w:p>
        </w:tc>
        <w:tc>
          <w:tcPr>
            <w:tcW w:w="697" w:type="dxa"/>
            <w:tcBorders>
              <w:top w:val="nil"/>
              <w:left w:val="nil"/>
              <w:bottom w:val="nil"/>
              <w:right w:val="nil"/>
            </w:tcBorders>
            <w:shd w:val="clear" w:color="auto" w:fill="auto"/>
            <w:vAlign w:val="bottom"/>
          </w:tcPr>
          <w:p w14:paraId="24B29435" w14:textId="77777777" w:rsidR="00BC23B0" w:rsidRPr="00180F5C" w:rsidRDefault="00BC23B0">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71EC84C0" w14:textId="77777777" w:rsidR="00BC23B0" w:rsidRPr="00180F5C" w:rsidRDefault="00BC23B0">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19ADAF3D"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gridSpan w:val="3"/>
            <w:tcBorders>
              <w:top w:val="nil"/>
              <w:left w:val="nil"/>
              <w:bottom w:val="nil"/>
              <w:right w:val="nil"/>
            </w:tcBorders>
            <w:shd w:val="clear" w:color="auto" w:fill="auto"/>
            <w:vAlign w:val="bottom"/>
          </w:tcPr>
          <w:p w14:paraId="372889CF" w14:textId="77777777" w:rsidR="00BC23B0" w:rsidRPr="00180F5C" w:rsidRDefault="00BC23B0">
            <w:pPr>
              <w:spacing w:after="0" w:line="240" w:lineRule="auto"/>
              <w:rPr>
                <w:rFonts w:ascii="Times New Roman" w:eastAsia="Times New Roman" w:hAnsi="Times New Roman" w:cs="Times New Roman"/>
                <w:sz w:val="10"/>
                <w:szCs w:val="10"/>
              </w:rPr>
            </w:pPr>
          </w:p>
        </w:tc>
      </w:tr>
      <w:tr w:rsidR="00BC23B0" w:rsidRPr="00180F5C" w14:paraId="1E78EC47" w14:textId="77777777" w:rsidTr="000D6324">
        <w:trPr>
          <w:gridAfter w:val="1"/>
          <w:wAfter w:w="713" w:type="dxa"/>
          <w:trHeight w:val="318"/>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6C53B05E"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Sentido esperado del indicador</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61A1FD22" w14:textId="640521F4" w:rsidR="00BC23B0" w:rsidRPr="00180F5C" w:rsidRDefault="007436CF">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A</w:t>
            </w:r>
            <w:r w:rsidR="001D48FA" w:rsidRPr="00180F5C">
              <w:rPr>
                <w:rFonts w:ascii="Arial Narrow" w:eastAsia="Arial Narrow" w:hAnsi="Arial Narrow" w:cs="Arial Narrow"/>
                <w:sz w:val="18"/>
                <w:szCs w:val="18"/>
              </w:rPr>
              <w:t>scendente</w:t>
            </w:r>
          </w:p>
        </w:tc>
      </w:tr>
      <w:tr w:rsidR="00BC23B0" w:rsidRPr="00180F5C" w14:paraId="51BA0F65" w14:textId="77777777" w:rsidTr="000D6324">
        <w:trPr>
          <w:gridAfter w:val="4"/>
          <w:wAfter w:w="756" w:type="dxa"/>
          <w:trHeight w:val="106"/>
        </w:trPr>
        <w:tc>
          <w:tcPr>
            <w:tcW w:w="756" w:type="dxa"/>
            <w:tcBorders>
              <w:top w:val="nil"/>
              <w:left w:val="nil"/>
              <w:bottom w:val="nil"/>
              <w:right w:val="nil"/>
            </w:tcBorders>
            <w:shd w:val="clear" w:color="auto" w:fill="auto"/>
            <w:vAlign w:val="center"/>
          </w:tcPr>
          <w:p w14:paraId="200D1AFD"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31D1226B"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3F2239CA" w14:textId="77777777" w:rsidR="00BC23B0" w:rsidRPr="00180F5C" w:rsidRDefault="00BC23B0">
            <w:pPr>
              <w:spacing w:after="0" w:line="240" w:lineRule="auto"/>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1F0FC8D6" w14:textId="77777777" w:rsidR="00BC23B0" w:rsidRPr="00180F5C" w:rsidRDefault="00BC23B0">
            <w:pPr>
              <w:spacing w:after="0" w:line="240" w:lineRule="auto"/>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vAlign w:val="bottom"/>
          </w:tcPr>
          <w:p w14:paraId="3B987409"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62A8633F" w14:textId="77777777" w:rsidR="00BC23B0" w:rsidRPr="00180F5C" w:rsidRDefault="00BC23B0">
            <w:pPr>
              <w:spacing w:after="0" w:line="240" w:lineRule="auto"/>
              <w:rPr>
                <w:rFonts w:ascii="Times New Roman" w:eastAsia="Times New Roman" w:hAnsi="Times New Roman" w:cs="Times New Roman"/>
                <w:sz w:val="20"/>
                <w:szCs w:val="20"/>
              </w:rPr>
            </w:pPr>
          </w:p>
        </w:tc>
        <w:tc>
          <w:tcPr>
            <w:tcW w:w="709" w:type="dxa"/>
            <w:gridSpan w:val="2"/>
            <w:tcBorders>
              <w:top w:val="nil"/>
              <w:left w:val="nil"/>
              <w:bottom w:val="nil"/>
              <w:right w:val="nil"/>
            </w:tcBorders>
            <w:shd w:val="clear" w:color="auto" w:fill="auto"/>
            <w:vAlign w:val="bottom"/>
          </w:tcPr>
          <w:p w14:paraId="70F449E4"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66C3A025" w14:textId="77777777" w:rsidR="00BC23B0" w:rsidRPr="00180F5C" w:rsidRDefault="00BC23B0">
            <w:pPr>
              <w:spacing w:after="0" w:line="240" w:lineRule="auto"/>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vAlign w:val="bottom"/>
          </w:tcPr>
          <w:p w14:paraId="79E39011" w14:textId="77777777" w:rsidR="00BC23B0" w:rsidRPr="00180F5C" w:rsidRDefault="00BC23B0">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2A1ADA35" w14:textId="77777777" w:rsidR="00BC23B0" w:rsidRPr="00180F5C" w:rsidRDefault="00BC23B0">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6331EACF"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gridSpan w:val="3"/>
            <w:tcBorders>
              <w:top w:val="nil"/>
              <w:left w:val="nil"/>
              <w:bottom w:val="nil"/>
              <w:right w:val="nil"/>
            </w:tcBorders>
            <w:shd w:val="clear" w:color="auto" w:fill="auto"/>
            <w:vAlign w:val="bottom"/>
          </w:tcPr>
          <w:p w14:paraId="0D09F2F3" w14:textId="77777777" w:rsidR="00BC23B0" w:rsidRPr="00180F5C" w:rsidRDefault="00BC23B0">
            <w:pPr>
              <w:spacing w:after="0" w:line="240" w:lineRule="auto"/>
              <w:rPr>
                <w:rFonts w:ascii="Times New Roman" w:eastAsia="Times New Roman" w:hAnsi="Times New Roman" w:cs="Times New Roman"/>
                <w:sz w:val="20"/>
                <w:szCs w:val="20"/>
              </w:rPr>
            </w:pPr>
          </w:p>
        </w:tc>
      </w:tr>
      <w:tr w:rsidR="00BC23B0" w:rsidRPr="00180F5C" w14:paraId="05591F0E" w14:textId="77777777" w:rsidTr="000D6324">
        <w:trPr>
          <w:gridAfter w:val="1"/>
          <w:wAfter w:w="713" w:type="dxa"/>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69ED7B97"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Supuestos</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368D83F4" w14:textId="36C18BA7" w:rsidR="007436CF" w:rsidRPr="00180F5C" w:rsidRDefault="001D48FA" w:rsidP="007436CF">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Existe </w:t>
            </w:r>
            <w:r w:rsidR="007436CF" w:rsidRPr="00180F5C">
              <w:rPr>
                <w:rFonts w:ascii="Arial Narrow" w:eastAsia="Arial Narrow" w:hAnsi="Arial Narrow" w:cs="Arial Narrow"/>
                <w:sz w:val="18"/>
                <w:szCs w:val="18"/>
              </w:rPr>
              <w:t>interés por parte de los actores privados para</w:t>
            </w:r>
            <w:r w:rsidR="001A7FD4" w:rsidRPr="00180F5C">
              <w:rPr>
                <w:rFonts w:ascii="Arial Narrow" w:eastAsia="Arial Narrow" w:hAnsi="Arial Narrow" w:cs="Arial Narrow"/>
                <w:sz w:val="18"/>
                <w:szCs w:val="18"/>
              </w:rPr>
              <w:t xml:space="preserve"> financiar iniciativas de</w:t>
            </w:r>
            <w:r w:rsidR="007436CF" w:rsidRPr="00180F5C">
              <w:rPr>
                <w:rFonts w:ascii="Arial Narrow" w:eastAsia="Arial Narrow" w:hAnsi="Arial Narrow" w:cs="Arial Narrow"/>
                <w:sz w:val="18"/>
                <w:szCs w:val="18"/>
              </w:rPr>
              <w:t xml:space="preserve"> restauración de </w:t>
            </w:r>
            <w:r w:rsidR="001A7FD4" w:rsidRPr="00180F5C">
              <w:rPr>
                <w:rFonts w:ascii="Arial Narrow" w:eastAsia="Arial Narrow" w:hAnsi="Arial Narrow" w:cs="Arial Narrow"/>
                <w:sz w:val="18"/>
                <w:szCs w:val="18"/>
              </w:rPr>
              <w:t>ecosistemas</w:t>
            </w:r>
            <w:r w:rsidR="007436CF" w:rsidRPr="00180F5C">
              <w:rPr>
                <w:rFonts w:ascii="Arial Narrow" w:eastAsia="Arial Narrow" w:hAnsi="Arial Narrow" w:cs="Arial Narrow"/>
                <w:sz w:val="18"/>
                <w:szCs w:val="18"/>
              </w:rPr>
              <w:t>.</w:t>
            </w:r>
          </w:p>
          <w:p w14:paraId="56AB5141" w14:textId="373DEC91" w:rsidR="00BC23B0" w:rsidRPr="00180F5C" w:rsidRDefault="007436CF" w:rsidP="001A7FD4">
            <w:pPr>
              <w:spacing w:after="0" w:line="240" w:lineRule="auto"/>
              <w:jc w:val="both"/>
              <w:rPr>
                <w:rFonts w:ascii="Arial Narrow" w:eastAsia="Arial Narrow" w:hAnsi="Arial Narrow" w:cs="Arial Narrow"/>
                <w:strike/>
                <w:sz w:val="18"/>
                <w:szCs w:val="18"/>
              </w:rPr>
            </w:pPr>
            <w:r w:rsidRPr="00180F5C">
              <w:rPr>
                <w:rFonts w:ascii="Arial Narrow" w:eastAsia="Arial Narrow" w:hAnsi="Arial Narrow" w:cs="Arial Narrow"/>
                <w:sz w:val="18"/>
                <w:szCs w:val="18"/>
              </w:rPr>
              <w:t>Se mantiene el interés del Gobierno</w:t>
            </w:r>
            <w:r w:rsidR="00467909" w:rsidRPr="00180F5C">
              <w:rPr>
                <w:rFonts w:ascii="Arial Narrow" w:eastAsia="Arial Narrow" w:hAnsi="Arial Narrow" w:cs="Arial Narrow"/>
                <w:sz w:val="18"/>
                <w:szCs w:val="18"/>
              </w:rPr>
              <w:t xml:space="preserve"> en cumplir los</w:t>
            </w:r>
            <w:r w:rsidRPr="00180F5C">
              <w:rPr>
                <w:rFonts w:ascii="Arial Narrow" w:eastAsia="Arial Narrow" w:hAnsi="Arial Narrow" w:cs="Arial Narrow"/>
                <w:sz w:val="18"/>
                <w:szCs w:val="18"/>
              </w:rPr>
              <w:t xml:space="preserve"> compromisos internacionales </w:t>
            </w:r>
            <w:r w:rsidR="00467909" w:rsidRPr="00180F5C">
              <w:rPr>
                <w:rFonts w:ascii="Arial Narrow" w:eastAsia="Arial Narrow" w:hAnsi="Arial Narrow" w:cs="Arial Narrow"/>
                <w:sz w:val="18"/>
                <w:szCs w:val="18"/>
              </w:rPr>
              <w:t>asumidos por el País vinculados a la restauración de ecosistemas.</w:t>
            </w:r>
            <w:r w:rsidR="001A7FD4" w:rsidRPr="00180F5C">
              <w:rPr>
                <w:rFonts w:ascii="Arial Narrow" w:eastAsia="Arial Narrow" w:hAnsi="Arial Narrow" w:cs="Arial Narrow"/>
                <w:strike/>
                <w:sz w:val="18"/>
                <w:szCs w:val="18"/>
              </w:rPr>
              <w:t xml:space="preserve"> </w:t>
            </w:r>
          </w:p>
        </w:tc>
      </w:tr>
      <w:tr w:rsidR="00BC23B0" w:rsidRPr="00180F5C" w14:paraId="0EF52194" w14:textId="77777777" w:rsidTr="000D6324">
        <w:trPr>
          <w:gridAfter w:val="4"/>
          <w:wAfter w:w="756" w:type="dxa"/>
          <w:trHeight w:val="106"/>
        </w:trPr>
        <w:tc>
          <w:tcPr>
            <w:tcW w:w="756" w:type="dxa"/>
            <w:tcBorders>
              <w:top w:val="nil"/>
              <w:left w:val="nil"/>
              <w:bottom w:val="nil"/>
              <w:right w:val="nil"/>
            </w:tcBorders>
            <w:shd w:val="clear" w:color="auto" w:fill="auto"/>
            <w:vAlign w:val="center"/>
          </w:tcPr>
          <w:p w14:paraId="470919E7"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43338723"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2AD429D9"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28564565"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vAlign w:val="bottom"/>
          </w:tcPr>
          <w:p w14:paraId="10B10C2F"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732D2E67"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9" w:type="dxa"/>
            <w:gridSpan w:val="2"/>
            <w:tcBorders>
              <w:top w:val="nil"/>
              <w:left w:val="nil"/>
              <w:bottom w:val="nil"/>
              <w:right w:val="nil"/>
            </w:tcBorders>
            <w:shd w:val="clear" w:color="auto" w:fill="auto"/>
            <w:vAlign w:val="bottom"/>
          </w:tcPr>
          <w:p w14:paraId="275A22A0"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47EF1BAE"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vAlign w:val="bottom"/>
          </w:tcPr>
          <w:p w14:paraId="3B05CDF5"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68BB117C"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6B9AA7F2"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8" w:type="dxa"/>
            <w:gridSpan w:val="3"/>
            <w:tcBorders>
              <w:top w:val="nil"/>
              <w:left w:val="nil"/>
              <w:bottom w:val="nil"/>
              <w:right w:val="nil"/>
            </w:tcBorders>
            <w:shd w:val="clear" w:color="auto" w:fill="auto"/>
            <w:vAlign w:val="bottom"/>
          </w:tcPr>
          <w:p w14:paraId="2729F051" w14:textId="77777777" w:rsidR="00BC23B0" w:rsidRPr="00180F5C" w:rsidRDefault="00BC23B0">
            <w:pPr>
              <w:spacing w:after="0" w:line="240" w:lineRule="auto"/>
              <w:jc w:val="both"/>
              <w:rPr>
                <w:rFonts w:ascii="Times New Roman" w:eastAsia="Times New Roman" w:hAnsi="Times New Roman" w:cs="Times New Roman"/>
                <w:sz w:val="20"/>
                <w:szCs w:val="20"/>
              </w:rPr>
            </w:pPr>
          </w:p>
        </w:tc>
      </w:tr>
      <w:tr w:rsidR="00BC23B0" w:rsidRPr="00180F5C" w14:paraId="74F16BA0" w14:textId="77777777" w:rsidTr="000D6324">
        <w:trPr>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6D15EF8C"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Fuente y bases de datos</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7D93C451" w14:textId="77777777"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Fuente: Dirección General de Gestión Sostenible del Patrimonio Forestal y de Fauna Silvestre del Servicio Nacional Forestal y de Fauna Silvestre - SERFOR </w:t>
            </w:r>
          </w:p>
          <w:p w14:paraId="28DF5E60" w14:textId="77777777"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Dirección General de Economía y Financiamiento Ambiental del Ministerio del Ambiente -MINAM </w:t>
            </w:r>
          </w:p>
          <w:p w14:paraId="1C344199" w14:textId="77777777" w:rsidR="00BC23B0" w:rsidRPr="00180F5C" w:rsidRDefault="00BC23B0">
            <w:pPr>
              <w:spacing w:after="0" w:line="240" w:lineRule="auto"/>
              <w:jc w:val="both"/>
              <w:rPr>
                <w:rFonts w:ascii="Arial Narrow" w:eastAsia="Arial Narrow" w:hAnsi="Arial Narrow" w:cs="Arial Narrow"/>
                <w:sz w:val="18"/>
                <w:szCs w:val="18"/>
              </w:rPr>
            </w:pPr>
          </w:p>
          <w:p w14:paraId="1BC55151" w14:textId="77777777"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Base de datos: </w:t>
            </w:r>
          </w:p>
          <w:p w14:paraId="7BCD55E2" w14:textId="77777777"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 Pérdida de cobertura boscosa en bosques húmedo amazónico período 2001 al 2017; reporte anual de la Dirección de Catastro Zonificación y Ordenamiento del Servicio Nacional Forestal y de Fauna Silvestre - SERFOR </w:t>
            </w:r>
          </w:p>
          <w:p w14:paraId="0F64A78E" w14:textId="77777777"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Mapa de erosión de suelos del Perú del Ministerio de Desarrollo Agrario y Riego - MIDAGRI</w:t>
            </w:r>
          </w:p>
          <w:p w14:paraId="237CAE28" w14:textId="77777777" w:rsidR="00BC23B0" w:rsidRPr="00180F5C" w:rsidRDefault="001D48F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18"/>
                <w:szCs w:val="18"/>
              </w:rPr>
              <w:t>- Reporte de los ecosistemas forestales intervenidos con proyectos de inversión; cálculo de los ecosistemas forestales restaurados del banco de inversiones Invierte PE del mes los que serán sistematizados por el Servicio Nacional Forestal y de Fauna Silvestre - SERFOR</w:t>
            </w:r>
          </w:p>
        </w:tc>
        <w:tc>
          <w:tcPr>
            <w:tcW w:w="713" w:type="dxa"/>
          </w:tcPr>
          <w:p w14:paraId="0131F785" w14:textId="77777777" w:rsidR="00BC23B0" w:rsidRPr="00180F5C" w:rsidRDefault="00BC23B0">
            <w:pPr>
              <w:rPr>
                <w:rFonts w:ascii="Times New Roman" w:eastAsia="Times New Roman" w:hAnsi="Times New Roman" w:cs="Times New Roman"/>
                <w:sz w:val="10"/>
                <w:szCs w:val="10"/>
              </w:rPr>
            </w:pPr>
          </w:p>
        </w:tc>
      </w:tr>
      <w:tr w:rsidR="00BC23B0" w:rsidRPr="00180F5C" w14:paraId="37D4356B" w14:textId="77777777" w:rsidTr="000D6324">
        <w:trPr>
          <w:gridAfter w:val="4"/>
          <w:wAfter w:w="756" w:type="dxa"/>
          <w:trHeight w:val="106"/>
        </w:trPr>
        <w:tc>
          <w:tcPr>
            <w:tcW w:w="756" w:type="dxa"/>
            <w:tcBorders>
              <w:top w:val="nil"/>
              <w:left w:val="nil"/>
              <w:bottom w:val="nil"/>
              <w:right w:val="nil"/>
            </w:tcBorders>
            <w:shd w:val="clear" w:color="auto" w:fill="auto"/>
            <w:vAlign w:val="center"/>
          </w:tcPr>
          <w:p w14:paraId="6CBACFCF"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55C33926"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3D7457DF" w14:textId="77777777" w:rsidR="00BC23B0" w:rsidRPr="00180F5C" w:rsidRDefault="00BC23B0">
            <w:pPr>
              <w:spacing w:after="0" w:line="240" w:lineRule="auto"/>
              <w:rPr>
                <w:rFonts w:ascii="Times New Roman" w:eastAsia="Times New Roman" w:hAnsi="Times New Roman" w:cs="Times New Roman"/>
                <w:sz w:val="10"/>
                <w:szCs w:val="10"/>
              </w:rPr>
            </w:pPr>
          </w:p>
        </w:tc>
        <w:tc>
          <w:tcPr>
            <w:tcW w:w="160" w:type="dxa"/>
            <w:tcBorders>
              <w:top w:val="nil"/>
              <w:left w:val="nil"/>
              <w:bottom w:val="nil"/>
              <w:right w:val="nil"/>
            </w:tcBorders>
            <w:shd w:val="clear" w:color="auto" w:fill="auto"/>
            <w:vAlign w:val="bottom"/>
          </w:tcPr>
          <w:p w14:paraId="335BE386" w14:textId="77777777" w:rsidR="00BC23B0" w:rsidRPr="00180F5C" w:rsidRDefault="00BC23B0">
            <w:pPr>
              <w:spacing w:after="0" w:line="240" w:lineRule="auto"/>
              <w:rPr>
                <w:rFonts w:ascii="Times New Roman" w:eastAsia="Times New Roman" w:hAnsi="Times New Roman" w:cs="Times New Roman"/>
                <w:sz w:val="10"/>
                <w:szCs w:val="10"/>
              </w:rPr>
            </w:pPr>
          </w:p>
        </w:tc>
        <w:tc>
          <w:tcPr>
            <w:tcW w:w="844" w:type="dxa"/>
            <w:gridSpan w:val="2"/>
            <w:tcBorders>
              <w:top w:val="nil"/>
              <w:left w:val="nil"/>
              <w:bottom w:val="nil"/>
              <w:right w:val="nil"/>
            </w:tcBorders>
            <w:shd w:val="clear" w:color="auto" w:fill="auto"/>
            <w:vAlign w:val="bottom"/>
          </w:tcPr>
          <w:p w14:paraId="67345987"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5E5B85AE" w14:textId="77777777" w:rsidR="00BC23B0" w:rsidRPr="00180F5C" w:rsidRDefault="00BC23B0">
            <w:pPr>
              <w:spacing w:after="0" w:line="240" w:lineRule="auto"/>
              <w:rPr>
                <w:rFonts w:ascii="Times New Roman" w:eastAsia="Times New Roman" w:hAnsi="Times New Roman" w:cs="Times New Roman"/>
                <w:sz w:val="10"/>
                <w:szCs w:val="10"/>
              </w:rPr>
            </w:pPr>
          </w:p>
        </w:tc>
        <w:tc>
          <w:tcPr>
            <w:tcW w:w="709" w:type="dxa"/>
            <w:gridSpan w:val="2"/>
            <w:tcBorders>
              <w:top w:val="nil"/>
              <w:left w:val="nil"/>
              <w:bottom w:val="nil"/>
              <w:right w:val="nil"/>
            </w:tcBorders>
            <w:shd w:val="clear" w:color="auto" w:fill="auto"/>
            <w:vAlign w:val="bottom"/>
          </w:tcPr>
          <w:p w14:paraId="782444CA"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226FFEC2" w14:textId="77777777" w:rsidR="00BC23B0" w:rsidRPr="00180F5C" w:rsidRDefault="00BC23B0">
            <w:pPr>
              <w:spacing w:after="0" w:line="240" w:lineRule="auto"/>
              <w:rPr>
                <w:rFonts w:ascii="Times New Roman" w:eastAsia="Times New Roman" w:hAnsi="Times New Roman" w:cs="Times New Roman"/>
                <w:sz w:val="10"/>
                <w:szCs w:val="10"/>
              </w:rPr>
            </w:pPr>
          </w:p>
        </w:tc>
        <w:tc>
          <w:tcPr>
            <w:tcW w:w="697" w:type="dxa"/>
            <w:tcBorders>
              <w:top w:val="nil"/>
              <w:left w:val="nil"/>
              <w:bottom w:val="nil"/>
              <w:right w:val="nil"/>
            </w:tcBorders>
            <w:shd w:val="clear" w:color="auto" w:fill="auto"/>
            <w:vAlign w:val="bottom"/>
          </w:tcPr>
          <w:p w14:paraId="3D8D183E" w14:textId="77777777" w:rsidR="00BC23B0" w:rsidRPr="00180F5C" w:rsidRDefault="00BC23B0">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68E7CC1A" w14:textId="77777777" w:rsidR="00BC23B0" w:rsidRPr="00180F5C" w:rsidRDefault="00BC23B0">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1F8DE986"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gridSpan w:val="3"/>
            <w:tcBorders>
              <w:top w:val="nil"/>
              <w:left w:val="nil"/>
              <w:bottom w:val="nil"/>
              <w:right w:val="nil"/>
            </w:tcBorders>
            <w:shd w:val="clear" w:color="auto" w:fill="auto"/>
            <w:vAlign w:val="bottom"/>
          </w:tcPr>
          <w:p w14:paraId="2244789F" w14:textId="77777777" w:rsidR="00BC23B0" w:rsidRPr="00180F5C" w:rsidRDefault="00BC23B0">
            <w:pPr>
              <w:spacing w:after="0" w:line="240" w:lineRule="auto"/>
              <w:rPr>
                <w:rFonts w:ascii="Times New Roman" w:eastAsia="Times New Roman" w:hAnsi="Times New Roman" w:cs="Times New Roman"/>
                <w:sz w:val="10"/>
                <w:szCs w:val="10"/>
              </w:rPr>
            </w:pPr>
          </w:p>
        </w:tc>
      </w:tr>
      <w:tr w:rsidR="00BC23B0" w:rsidRPr="00180F5C" w14:paraId="752C5FB8" w14:textId="77777777" w:rsidTr="000D6324">
        <w:trPr>
          <w:gridAfter w:val="1"/>
          <w:wAfter w:w="713" w:type="dxa"/>
          <w:trHeight w:val="196"/>
        </w:trPr>
        <w:tc>
          <w:tcPr>
            <w:tcW w:w="756" w:type="dxa"/>
            <w:tcBorders>
              <w:top w:val="nil"/>
              <w:left w:val="nil"/>
              <w:bottom w:val="nil"/>
              <w:right w:val="dotted" w:sz="4" w:space="0" w:color="000000"/>
            </w:tcBorders>
            <w:shd w:val="clear" w:color="auto" w:fill="auto"/>
            <w:vAlign w:val="center"/>
          </w:tcPr>
          <w:p w14:paraId="6312128D" w14:textId="77777777" w:rsidR="00BC23B0" w:rsidRPr="00180F5C" w:rsidRDefault="00BC23B0">
            <w:pPr>
              <w:spacing w:after="0" w:line="240" w:lineRule="auto"/>
              <w:rPr>
                <w:rFonts w:ascii="Times New Roman" w:eastAsia="Times New Roman" w:hAnsi="Times New Roman" w:cs="Times New Roman"/>
                <w:sz w:val="20"/>
                <w:szCs w:val="20"/>
              </w:rPr>
            </w:pPr>
          </w:p>
        </w:tc>
        <w:tc>
          <w:tcPr>
            <w:tcW w:w="1083"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475E8C68" w14:textId="77777777" w:rsidR="00BC23B0" w:rsidRPr="00180F5C" w:rsidRDefault="001D48FA">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16"/>
                <w:szCs w:val="16"/>
              </w:rPr>
              <w:t>Línea de base</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D9D9D9"/>
            <w:vAlign w:val="center"/>
          </w:tcPr>
          <w:p w14:paraId="113D3BD0" w14:textId="77777777" w:rsidR="00BC23B0" w:rsidRPr="00180F5C" w:rsidRDefault="001D48FA">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Logros esperados</w:t>
            </w:r>
          </w:p>
        </w:tc>
      </w:tr>
      <w:tr w:rsidR="00BC23B0" w:rsidRPr="00180F5C" w14:paraId="117DDEAA" w14:textId="77777777" w:rsidTr="000D6324">
        <w:trPr>
          <w:gridAfter w:val="4"/>
          <w:wAfter w:w="756" w:type="dxa"/>
          <w:trHeight w:val="42"/>
        </w:trPr>
        <w:tc>
          <w:tcPr>
            <w:tcW w:w="756" w:type="dxa"/>
            <w:tcBorders>
              <w:top w:val="nil"/>
              <w:left w:val="nil"/>
              <w:bottom w:val="dotted" w:sz="4" w:space="0" w:color="000000"/>
              <w:right w:val="nil"/>
            </w:tcBorders>
            <w:shd w:val="clear" w:color="auto" w:fill="auto"/>
            <w:vAlign w:val="center"/>
          </w:tcPr>
          <w:p w14:paraId="426108C9" w14:textId="77777777" w:rsidR="00BC23B0" w:rsidRPr="00180F5C" w:rsidRDefault="00BC23B0">
            <w:pPr>
              <w:spacing w:after="0" w:line="240" w:lineRule="auto"/>
              <w:jc w:val="center"/>
              <w:rPr>
                <w:rFonts w:ascii="Arial Narrow" w:eastAsia="Arial Narrow" w:hAnsi="Arial Narrow" w:cs="Arial Narrow"/>
                <w:b/>
                <w:sz w:val="20"/>
                <w:szCs w:val="20"/>
              </w:rPr>
            </w:pPr>
          </w:p>
        </w:tc>
        <w:tc>
          <w:tcPr>
            <w:tcW w:w="1083" w:type="dxa"/>
            <w:tcBorders>
              <w:top w:val="nil"/>
              <w:left w:val="nil"/>
              <w:bottom w:val="dotted" w:sz="4" w:space="0" w:color="000000"/>
              <w:right w:val="nil"/>
            </w:tcBorders>
            <w:shd w:val="clear" w:color="auto" w:fill="auto"/>
            <w:vAlign w:val="bottom"/>
          </w:tcPr>
          <w:p w14:paraId="1F9AD313"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dotted" w:sz="4" w:space="0" w:color="000000"/>
              <w:right w:val="nil"/>
            </w:tcBorders>
            <w:shd w:val="clear" w:color="auto" w:fill="auto"/>
            <w:vAlign w:val="bottom"/>
          </w:tcPr>
          <w:p w14:paraId="11A04165" w14:textId="77777777" w:rsidR="00BC23B0" w:rsidRPr="00180F5C" w:rsidRDefault="00BC23B0">
            <w:pPr>
              <w:spacing w:after="0" w:line="240" w:lineRule="auto"/>
              <w:rPr>
                <w:rFonts w:ascii="Times New Roman" w:eastAsia="Times New Roman" w:hAnsi="Times New Roman" w:cs="Times New Roman"/>
                <w:sz w:val="20"/>
                <w:szCs w:val="20"/>
              </w:rPr>
            </w:pPr>
          </w:p>
        </w:tc>
        <w:tc>
          <w:tcPr>
            <w:tcW w:w="160" w:type="dxa"/>
            <w:tcBorders>
              <w:top w:val="nil"/>
              <w:left w:val="nil"/>
              <w:bottom w:val="dotted" w:sz="4" w:space="0" w:color="000000"/>
              <w:right w:val="nil"/>
            </w:tcBorders>
            <w:shd w:val="clear" w:color="auto" w:fill="auto"/>
            <w:vAlign w:val="bottom"/>
          </w:tcPr>
          <w:p w14:paraId="4BF969BA" w14:textId="77777777" w:rsidR="00BC23B0" w:rsidRPr="00180F5C" w:rsidRDefault="00BC23B0">
            <w:pPr>
              <w:spacing w:after="0" w:line="240" w:lineRule="auto"/>
              <w:rPr>
                <w:rFonts w:ascii="Times New Roman" w:eastAsia="Times New Roman" w:hAnsi="Times New Roman" w:cs="Times New Roman"/>
                <w:sz w:val="20"/>
                <w:szCs w:val="20"/>
              </w:rPr>
            </w:pPr>
          </w:p>
        </w:tc>
        <w:tc>
          <w:tcPr>
            <w:tcW w:w="844" w:type="dxa"/>
            <w:gridSpan w:val="2"/>
            <w:tcBorders>
              <w:top w:val="nil"/>
              <w:left w:val="nil"/>
              <w:bottom w:val="dotted" w:sz="4" w:space="0" w:color="000000"/>
              <w:right w:val="nil"/>
            </w:tcBorders>
            <w:shd w:val="clear" w:color="auto" w:fill="auto"/>
            <w:vAlign w:val="bottom"/>
          </w:tcPr>
          <w:p w14:paraId="3A59DA97"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gridSpan w:val="2"/>
            <w:tcBorders>
              <w:top w:val="nil"/>
              <w:left w:val="nil"/>
              <w:bottom w:val="dotted" w:sz="4" w:space="0" w:color="000000"/>
              <w:right w:val="nil"/>
            </w:tcBorders>
            <w:shd w:val="clear" w:color="auto" w:fill="auto"/>
            <w:vAlign w:val="bottom"/>
          </w:tcPr>
          <w:p w14:paraId="24239A6A" w14:textId="77777777" w:rsidR="00BC23B0" w:rsidRPr="00180F5C" w:rsidRDefault="00BC23B0">
            <w:pPr>
              <w:spacing w:after="0" w:line="240" w:lineRule="auto"/>
              <w:rPr>
                <w:rFonts w:ascii="Times New Roman" w:eastAsia="Times New Roman" w:hAnsi="Times New Roman" w:cs="Times New Roman"/>
                <w:sz w:val="20"/>
                <w:szCs w:val="20"/>
              </w:rPr>
            </w:pPr>
          </w:p>
        </w:tc>
        <w:tc>
          <w:tcPr>
            <w:tcW w:w="709" w:type="dxa"/>
            <w:gridSpan w:val="2"/>
            <w:tcBorders>
              <w:top w:val="nil"/>
              <w:left w:val="nil"/>
              <w:bottom w:val="dotted" w:sz="4" w:space="0" w:color="000000"/>
              <w:right w:val="nil"/>
            </w:tcBorders>
            <w:shd w:val="clear" w:color="auto" w:fill="auto"/>
            <w:vAlign w:val="bottom"/>
          </w:tcPr>
          <w:p w14:paraId="04E799E5"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gridSpan w:val="2"/>
            <w:tcBorders>
              <w:top w:val="nil"/>
              <w:left w:val="nil"/>
              <w:bottom w:val="dotted" w:sz="4" w:space="0" w:color="000000"/>
              <w:right w:val="nil"/>
            </w:tcBorders>
            <w:shd w:val="clear" w:color="auto" w:fill="auto"/>
            <w:vAlign w:val="bottom"/>
          </w:tcPr>
          <w:p w14:paraId="4407A14F" w14:textId="77777777" w:rsidR="00BC23B0" w:rsidRPr="00180F5C" w:rsidRDefault="00BC23B0">
            <w:pPr>
              <w:spacing w:after="0" w:line="240" w:lineRule="auto"/>
              <w:rPr>
                <w:rFonts w:ascii="Times New Roman" w:eastAsia="Times New Roman" w:hAnsi="Times New Roman" w:cs="Times New Roman"/>
                <w:sz w:val="20"/>
                <w:szCs w:val="20"/>
              </w:rPr>
            </w:pPr>
          </w:p>
        </w:tc>
        <w:tc>
          <w:tcPr>
            <w:tcW w:w="697" w:type="dxa"/>
            <w:tcBorders>
              <w:top w:val="nil"/>
              <w:left w:val="nil"/>
              <w:bottom w:val="dotted" w:sz="4" w:space="0" w:color="000000"/>
              <w:right w:val="nil"/>
            </w:tcBorders>
            <w:shd w:val="clear" w:color="auto" w:fill="auto"/>
            <w:vAlign w:val="bottom"/>
          </w:tcPr>
          <w:p w14:paraId="73C43999" w14:textId="77777777" w:rsidR="00BC23B0" w:rsidRPr="00180F5C" w:rsidRDefault="00BC23B0">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49E2A3FC" w14:textId="77777777" w:rsidR="00BC23B0" w:rsidRPr="00180F5C" w:rsidRDefault="00BC23B0">
            <w:pPr>
              <w:spacing w:after="0" w:line="240" w:lineRule="auto"/>
              <w:rPr>
                <w:rFonts w:ascii="Times New Roman" w:eastAsia="Times New Roman" w:hAnsi="Times New Roman" w:cs="Times New Roman"/>
                <w:sz w:val="20"/>
                <w:szCs w:val="20"/>
              </w:rPr>
            </w:pPr>
          </w:p>
        </w:tc>
        <w:tc>
          <w:tcPr>
            <w:tcW w:w="980" w:type="dxa"/>
            <w:tcBorders>
              <w:top w:val="nil"/>
              <w:left w:val="nil"/>
              <w:bottom w:val="dotted" w:sz="4" w:space="0" w:color="000000"/>
              <w:right w:val="nil"/>
            </w:tcBorders>
            <w:shd w:val="clear" w:color="auto" w:fill="auto"/>
            <w:vAlign w:val="bottom"/>
          </w:tcPr>
          <w:p w14:paraId="16B9C8B3"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gridSpan w:val="3"/>
            <w:tcBorders>
              <w:top w:val="nil"/>
              <w:left w:val="nil"/>
              <w:bottom w:val="dotted" w:sz="4" w:space="0" w:color="000000"/>
              <w:right w:val="nil"/>
            </w:tcBorders>
            <w:shd w:val="clear" w:color="auto" w:fill="auto"/>
            <w:vAlign w:val="bottom"/>
          </w:tcPr>
          <w:p w14:paraId="70553FCF" w14:textId="77777777" w:rsidR="00BC23B0" w:rsidRPr="00180F5C" w:rsidRDefault="00BC23B0">
            <w:pPr>
              <w:spacing w:after="0" w:line="240" w:lineRule="auto"/>
              <w:rPr>
                <w:rFonts w:ascii="Times New Roman" w:eastAsia="Times New Roman" w:hAnsi="Times New Roman" w:cs="Times New Roman"/>
                <w:sz w:val="20"/>
                <w:szCs w:val="20"/>
              </w:rPr>
            </w:pPr>
          </w:p>
        </w:tc>
      </w:tr>
      <w:tr w:rsidR="0076376D" w:rsidRPr="00180F5C" w14:paraId="3E9D3738" w14:textId="77777777" w:rsidTr="000D6324">
        <w:trPr>
          <w:gridAfter w:val="3"/>
          <w:wAfter w:w="745" w:type="dxa"/>
          <w:trHeight w:val="275"/>
        </w:trPr>
        <w:tc>
          <w:tcPr>
            <w:tcW w:w="756"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24D3D9FB" w14:textId="77777777" w:rsidR="0076376D" w:rsidRPr="00180F5C" w:rsidRDefault="0076376D">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Año</w:t>
            </w:r>
          </w:p>
        </w:tc>
        <w:tc>
          <w:tcPr>
            <w:tcW w:w="1083"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6E5E2AD4" w14:textId="7B7D2841"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2020</w:t>
            </w:r>
          </w:p>
        </w:tc>
        <w:tc>
          <w:tcPr>
            <w:tcW w:w="85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1E9F6E19"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2022</w:t>
            </w:r>
          </w:p>
        </w:tc>
        <w:tc>
          <w:tcPr>
            <w:tcW w:w="993"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654F7DC3"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2023</w:t>
            </w:r>
          </w:p>
        </w:tc>
        <w:tc>
          <w:tcPr>
            <w:tcW w:w="850"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35988306"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2024</w:t>
            </w:r>
          </w:p>
        </w:tc>
        <w:tc>
          <w:tcPr>
            <w:tcW w:w="709"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36E74736"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2025</w:t>
            </w:r>
          </w:p>
        </w:tc>
        <w:tc>
          <w:tcPr>
            <w:tcW w:w="850"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61A3A7C6"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2026</w:t>
            </w:r>
          </w:p>
        </w:tc>
        <w:tc>
          <w:tcPr>
            <w:tcW w:w="708"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5E6849DE"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2027</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61E6BBEA"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2028</w:t>
            </w:r>
          </w:p>
        </w:tc>
        <w:tc>
          <w:tcPr>
            <w:tcW w:w="991"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6BC3D9EB" w14:textId="77777777"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2029</w:t>
            </w:r>
          </w:p>
        </w:tc>
        <w:tc>
          <w:tcPr>
            <w:tcW w:w="708" w:type="dxa"/>
            <w:gridSpan w:val="3"/>
            <w:tcBorders>
              <w:top w:val="dotted" w:sz="4" w:space="0" w:color="000000"/>
              <w:left w:val="dotted" w:sz="4" w:space="0" w:color="000000"/>
              <w:bottom w:val="dotted" w:sz="4" w:space="0" w:color="000000"/>
              <w:right w:val="dotted" w:sz="4" w:space="0" w:color="000000"/>
            </w:tcBorders>
            <w:shd w:val="clear" w:color="auto" w:fill="D9D9D9"/>
            <w:vAlign w:val="center"/>
          </w:tcPr>
          <w:p w14:paraId="538C0B60" w14:textId="7BBB9665" w:rsidR="0076376D" w:rsidRPr="00180F5C" w:rsidRDefault="0076376D">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2030</w:t>
            </w:r>
          </w:p>
        </w:tc>
      </w:tr>
      <w:tr w:rsidR="0076376D" w:rsidRPr="00180F5C" w14:paraId="37614FEA" w14:textId="77777777" w:rsidTr="000D6324">
        <w:trPr>
          <w:gridAfter w:val="3"/>
          <w:wAfter w:w="745" w:type="dxa"/>
          <w:trHeight w:val="412"/>
        </w:trPr>
        <w:tc>
          <w:tcPr>
            <w:tcW w:w="756"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CE4CB12" w14:textId="5AEA7C8D" w:rsidR="0076376D" w:rsidRPr="00180F5C" w:rsidRDefault="0076376D">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Valor</w:t>
            </w:r>
          </w:p>
        </w:tc>
        <w:tc>
          <w:tcPr>
            <w:tcW w:w="1083" w:type="dxa"/>
            <w:tcBorders>
              <w:top w:val="dotted" w:sz="4" w:space="0" w:color="000000"/>
              <w:left w:val="dotted" w:sz="4" w:space="0" w:color="000000"/>
              <w:bottom w:val="dotted" w:sz="4" w:space="0" w:color="000000"/>
              <w:right w:val="dotted" w:sz="4" w:space="0" w:color="000000"/>
            </w:tcBorders>
            <w:shd w:val="clear" w:color="auto" w:fill="auto"/>
            <w:vAlign w:val="center"/>
          </w:tcPr>
          <w:p w14:paraId="404F2371" w14:textId="2A993DAC" w:rsidR="0076376D" w:rsidRPr="00042EA9" w:rsidRDefault="0076376D">
            <w:pPr>
              <w:spacing w:after="0" w:line="240" w:lineRule="auto"/>
              <w:jc w:val="center"/>
              <w:rPr>
                <w:rFonts w:ascii="Arial Narrow" w:eastAsia="Arial Narrow" w:hAnsi="Arial Narrow" w:cs="Arial Narrow"/>
                <w:sz w:val="18"/>
                <w:szCs w:val="18"/>
              </w:rPr>
            </w:pPr>
            <w:r w:rsidRPr="00042EA9">
              <w:rPr>
                <w:rFonts w:ascii="Arial Narrow" w:eastAsia="Arial Narrow" w:hAnsi="Arial Narrow" w:cs="Arial Narrow"/>
                <w:sz w:val="18"/>
                <w:szCs w:val="18"/>
              </w:rPr>
              <w:t>1.81</w:t>
            </w:r>
            <w:r w:rsidR="007C026F" w:rsidRPr="00042EA9">
              <w:rPr>
                <w:rFonts w:ascii="Arial Narrow" w:eastAsia="Arial Narrow" w:hAnsi="Arial Narrow" w:cs="Arial Narrow"/>
                <w:sz w:val="18"/>
                <w:szCs w:val="18"/>
              </w:rPr>
              <w:t>%</w:t>
            </w:r>
          </w:p>
        </w:tc>
        <w:tc>
          <w:tcPr>
            <w:tcW w:w="85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881E14F" w14:textId="53DFB28B" w:rsidR="0076376D" w:rsidRPr="00042EA9" w:rsidRDefault="0076376D">
            <w:pPr>
              <w:spacing w:after="0" w:line="240" w:lineRule="auto"/>
              <w:jc w:val="center"/>
              <w:rPr>
                <w:rFonts w:ascii="Arial Narrow" w:eastAsia="Arial Narrow" w:hAnsi="Arial Narrow" w:cs="Arial Narrow"/>
                <w:sz w:val="18"/>
                <w:szCs w:val="18"/>
              </w:rPr>
            </w:pPr>
            <w:r w:rsidRPr="00042EA9">
              <w:rPr>
                <w:rFonts w:ascii="Arial Narrow" w:eastAsia="Arial Narrow" w:hAnsi="Arial Narrow" w:cs="Arial Narrow"/>
                <w:sz w:val="18"/>
                <w:szCs w:val="18"/>
              </w:rPr>
              <w:t>2.82</w:t>
            </w:r>
            <w:r w:rsidR="007C026F" w:rsidRPr="00042EA9">
              <w:rPr>
                <w:rFonts w:ascii="Arial Narrow" w:eastAsia="Arial Narrow" w:hAnsi="Arial Narrow" w:cs="Arial Narrow"/>
                <w:sz w:val="18"/>
                <w:szCs w:val="18"/>
              </w:rPr>
              <w:t>%</w:t>
            </w:r>
          </w:p>
        </w:tc>
        <w:tc>
          <w:tcPr>
            <w:tcW w:w="993"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59AD806B" w14:textId="47D16E24" w:rsidR="0076376D" w:rsidRPr="00042EA9" w:rsidRDefault="0076376D">
            <w:pPr>
              <w:spacing w:after="0" w:line="240" w:lineRule="auto"/>
              <w:jc w:val="center"/>
              <w:rPr>
                <w:rFonts w:ascii="Arial Narrow" w:eastAsia="Arial Narrow" w:hAnsi="Arial Narrow" w:cs="Arial Narrow"/>
                <w:sz w:val="18"/>
                <w:szCs w:val="18"/>
              </w:rPr>
            </w:pPr>
            <w:r w:rsidRPr="00042EA9">
              <w:rPr>
                <w:rFonts w:ascii="Arial Narrow" w:eastAsia="Arial Narrow" w:hAnsi="Arial Narrow" w:cs="Arial Narrow"/>
                <w:sz w:val="18"/>
                <w:szCs w:val="18"/>
              </w:rPr>
              <w:t>3.66</w:t>
            </w:r>
            <w:r w:rsidR="007C026F" w:rsidRPr="00042EA9">
              <w:rPr>
                <w:rFonts w:ascii="Arial Narrow" w:eastAsia="Arial Narrow" w:hAnsi="Arial Narrow" w:cs="Arial Narrow"/>
                <w:sz w:val="18"/>
                <w:szCs w:val="18"/>
              </w:rPr>
              <w:t>%</w:t>
            </w:r>
          </w:p>
        </w:tc>
        <w:tc>
          <w:tcPr>
            <w:tcW w:w="850"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70247836" w14:textId="487B2748" w:rsidR="0076376D" w:rsidRPr="00042EA9" w:rsidRDefault="0076376D">
            <w:pPr>
              <w:spacing w:after="0" w:line="240" w:lineRule="auto"/>
              <w:jc w:val="center"/>
              <w:rPr>
                <w:rFonts w:ascii="Arial Narrow" w:eastAsia="Arial Narrow" w:hAnsi="Arial Narrow" w:cs="Arial Narrow"/>
                <w:sz w:val="18"/>
                <w:szCs w:val="18"/>
              </w:rPr>
            </w:pPr>
            <w:r w:rsidRPr="00042EA9">
              <w:rPr>
                <w:rFonts w:ascii="Arial Narrow" w:eastAsia="Arial Narrow" w:hAnsi="Arial Narrow" w:cs="Arial Narrow"/>
                <w:sz w:val="18"/>
                <w:szCs w:val="18"/>
              </w:rPr>
              <w:t>4.70</w:t>
            </w:r>
            <w:r w:rsidR="007C026F" w:rsidRPr="00042EA9">
              <w:rPr>
                <w:rFonts w:ascii="Arial Narrow" w:eastAsia="Arial Narrow" w:hAnsi="Arial Narrow" w:cs="Arial Narrow"/>
                <w:sz w:val="18"/>
                <w:szCs w:val="18"/>
              </w:rPr>
              <w:t>%</w:t>
            </w:r>
          </w:p>
        </w:tc>
        <w:tc>
          <w:tcPr>
            <w:tcW w:w="709"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4224ACAC" w14:textId="379EC495" w:rsidR="0076376D" w:rsidRPr="00042EA9" w:rsidRDefault="0076376D">
            <w:pPr>
              <w:spacing w:after="0" w:line="240" w:lineRule="auto"/>
              <w:jc w:val="center"/>
              <w:rPr>
                <w:rFonts w:ascii="Arial Narrow" w:eastAsia="Arial Narrow" w:hAnsi="Arial Narrow" w:cs="Arial Narrow"/>
                <w:sz w:val="18"/>
                <w:szCs w:val="18"/>
              </w:rPr>
            </w:pPr>
            <w:r w:rsidRPr="00042EA9">
              <w:rPr>
                <w:rFonts w:ascii="Arial Narrow" w:eastAsia="Arial Narrow" w:hAnsi="Arial Narrow" w:cs="Arial Narrow"/>
                <w:sz w:val="18"/>
                <w:szCs w:val="18"/>
              </w:rPr>
              <w:t>5.96</w:t>
            </w:r>
            <w:r w:rsidR="007C026F" w:rsidRPr="00042EA9">
              <w:rPr>
                <w:rFonts w:ascii="Arial Narrow" w:eastAsia="Arial Narrow" w:hAnsi="Arial Narrow" w:cs="Arial Narrow"/>
                <w:sz w:val="18"/>
                <w:szCs w:val="18"/>
              </w:rPr>
              <w:t>%</w:t>
            </w:r>
          </w:p>
        </w:tc>
        <w:tc>
          <w:tcPr>
            <w:tcW w:w="850"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14012278" w14:textId="60E85048" w:rsidR="0076376D" w:rsidRPr="00042EA9" w:rsidRDefault="0076376D">
            <w:pPr>
              <w:spacing w:after="0" w:line="240" w:lineRule="auto"/>
              <w:jc w:val="center"/>
              <w:rPr>
                <w:rFonts w:ascii="Arial Narrow" w:eastAsia="Arial Narrow" w:hAnsi="Arial Narrow" w:cs="Arial Narrow"/>
                <w:sz w:val="18"/>
                <w:szCs w:val="18"/>
              </w:rPr>
            </w:pPr>
            <w:r w:rsidRPr="00042EA9">
              <w:rPr>
                <w:rFonts w:ascii="Arial Narrow" w:eastAsia="Arial Narrow" w:hAnsi="Arial Narrow" w:cs="Arial Narrow"/>
                <w:sz w:val="18"/>
                <w:szCs w:val="18"/>
              </w:rPr>
              <w:t>7.42</w:t>
            </w:r>
            <w:r w:rsidR="007C026F" w:rsidRPr="00042EA9">
              <w:rPr>
                <w:rFonts w:ascii="Arial Narrow" w:eastAsia="Arial Narrow" w:hAnsi="Arial Narrow" w:cs="Arial Narrow"/>
                <w:sz w:val="18"/>
                <w:szCs w:val="18"/>
              </w:rPr>
              <w:t>%</w:t>
            </w:r>
          </w:p>
        </w:tc>
        <w:tc>
          <w:tcPr>
            <w:tcW w:w="708"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0A942339" w14:textId="4B5CD749" w:rsidR="0076376D" w:rsidRPr="00042EA9" w:rsidRDefault="0076376D">
            <w:pPr>
              <w:spacing w:after="0" w:line="240" w:lineRule="auto"/>
              <w:jc w:val="center"/>
              <w:rPr>
                <w:rFonts w:ascii="Arial Narrow" w:eastAsia="Arial Narrow" w:hAnsi="Arial Narrow" w:cs="Arial Narrow"/>
                <w:sz w:val="18"/>
                <w:szCs w:val="18"/>
              </w:rPr>
            </w:pPr>
            <w:r w:rsidRPr="00042EA9">
              <w:rPr>
                <w:rFonts w:ascii="Arial Narrow" w:eastAsia="Arial Narrow" w:hAnsi="Arial Narrow" w:cs="Arial Narrow"/>
                <w:sz w:val="18"/>
                <w:szCs w:val="18"/>
              </w:rPr>
              <w:t>9.10</w:t>
            </w:r>
            <w:r w:rsidR="007C026F" w:rsidRPr="00042EA9">
              <w:rPr>
                <w:rFonts w:ascii="Arial Narrow" w:eastAsia="Arial Narrow" w:hAnsi="Arial Narrow" w:cs="Arial Narrow"/>
                <w:sz w:val="18"/>
                <w:szCs w:val="18"/>
              </w:rPr>
              <w:t>%</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017FC13" w14:textId="43BBF265" w:rsidR="0076376D" w:rsidRPr="00042EA9" w:rsidRDefault="0076376D">
            <w:pPr>
              <w:spacing w:after="0" w:line="240" w:lineRule="auto"/>
              <w:jc w:val="center"/>
              <w:rPr>
                <w:rFonts w:ascii="Arial Narrow" w:eastAsia="Arial Narrow" w:hAnsi="Arial Narrow" w:cs="Arial Narrow"/>
                <w:sz w:val="18"/>
                <w:szCs w:val="18"/>
              </w:rPr>
            </w:pPr>
            <w:r w:rsidRPr="00042EA9">
              <w:rPr>
                <w:rFonts w:ascii="Arial Narrow" w:eastAsia="Arial Narrow" w:hAnsi="Arial Narrow" w:cs="Arial Narrow"/>
                <w:sz w:val="18"/>
                <w:szCs w:val="18"/>
              </w:rPr>
              <w:t>10.98</w:t>
            </w:r>
            <w:r w:rsidR="007C026F" w:rsidRPr="00042EA9">
              <w:rPr>
                <w:rFonts w:ascii="Arial Narrow" w:eastAsia="Arial Narrow" w:hAnsi="Arial Narrow" w:cs="Arial Narrow"/>
                <w:sz w:val="18"/>
                <w:szCs w:val="18"/>
              </w:rPr>
              <w:t>%</w:t>
            </w:r>
          </w:p>
        </w:tc>
        <w:tc>
          <w:tcPr>
            <w:tcW w:w="991"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632E51D9" w14:textId="1C4EF598" w:rsidR="0076376D" w:rsidRPr="00042EA9" w:rsidRDefault="0076376D">
            <w:pPr>
              <w:spacing w:after="0" w:line="240" w:lineRule="auto"/>
              <w:jc w:val="center"/>
              <w:rPr>
                <w:rFonts w:ascii="Arial Narrow" w:eastAsia="Arial Narrow" w:hAnsi="Arial Narrow" w:cs="Arial Narrow"/>
                <w:sz w:val="18"/>
                <w:szCs w:val="18"/>
              </w:rPr>
            </w:pPr>
            <w:r w:rsidRPr="00042EA9">
              <w:rPr>
                <w:rFonts w:ascii="Arial Narrow" w:eastAsia="Arial Narrow" w:hAnsi="Arial Narrow" w:cs="Arial Narrow"/>
                <w:sz w:val="18"/>
                <w:szCs w:val="18"/>
              </w:rPr>
              <w:t>13.07</w:t>
            </w:r>
            <w:r w:rsidR="007C026F" w:rsidRPr="00042EA9">
              <w:rPr>
                <w:rFonts w:ascii="Arial Narrow" w:eastAsia="Arial Narrow" w:hAnsi="Arial Narrow" w:cs="Arial Narrow"/>
                <w:sz w:val="18"/>
                <w:szCs w:val="18"/>
              </w:rPr>
              <w:t>%</w:t>
            </w:r>
          </w:p>
        </w:tc>
        <w:tc>
          <w:tcPr>
            <w:tcW w:w="708" w:type="dxa"/>
            <w:gridSpan w:val="3"/>
            <w:tcBorders>
              <w:top w:val="dotted" w:sz="4" w:space="0" w:color="000000"/>
              <w:left w:val="dotted" w:sz="4" w:space="0" w:color="000000"/>
              <w:bottom w:val="dotted" w:sz="4" w:space="0" w:color="000000"/>
              <w:right w:val="dotted" w:sz="4" w:space="0" w:color="000000"/>
            </w:tcBorders>
            <w:shd w:val="clear" w:color="auto" w:fill="auto"/>
            <w:vAlign w:val="center"/>
          </w:tcPr>
          <w:p w14:paraId="0306CFDF" w14:textId="1C308716" w:rsidR="0076376D" w:rsidRPr="00042EA9" w:rsidRDefault="0076376D">
            <w:pPr>
              <w:spacing w:after="0" w:line="240" w:lineRule="auto"/>
              <w:jc w:val="center"/>
              <w:rPr>
                <w:rFonts w:ascii="Arial Narrow" w:eastAsia="Arial Narrow" w:hAnsi="Arial Narrow" w:cs="Arial Narrow"/>
                <w:sz w:val="18"/>
                <w:szCs w:val="18"/>
              </w:rPr>
            </w:pPr>
            <w:r w:rsidRPr="00042EA9">
              <w:rPr>
                <w:rFonts w:ascii="Arial Narrow" w:eastAsia="Arial Narrow" w:hAnsi="Arial Narrow" w:cs="Arial Narrow"/>
                <w:sz w:val="18"/>
                <w:szCs w:val="18"/>
              </w:rPr>
              <w:t>15.38</w:t>
            </w:r>
            <w:r w:rsidR="007C026F" w:rsidRPr="00042EA9">
              <w:rPr>
                <w:rFonts w:ascii="Arial Narrow" w:eastAsia="Arial Narrow" w:hAnsi="Arial Narrow" w:cs="Arial Narrow"/>
                <w:sz w:val="18"/>
                <w:szCs w:val="18"/>
              </w:rPr>
              <w:t>%</w:t>
            </w:r>
          </w:p>
        </w:tc>
      </w:tr>
      <w:tr w:rsidR="00BC23B0" w:rsidRPr="00180F5C" w14:paraId="1968D9AA" w14:textId="77777777" w:rsidTr="000D6324">
        <w:trPr>
          <w:gridAfter w:val="4"/>
          <w:wAfter w:w="756" w:type="dxa"/>
          <w:trHeight w:val="77"/>
        </w:trPr>
        <w:tc>
          <w:tcPr>
            <w:tcW w:w="756" w:type="dxa"/>
            <w:tcBorders>
              <w:top w:val="nil"/>
              <w:left w:val="nil"/>
              <w:bottom w:val="nil"/>
              <w:right w:val="nil"/>
            </w:tcBorders>
            <w:shd w:val="clear" w:color="auto" w:fill="auto"/>
            <w:vAlign w:val="center"/>
          </w:tcPr>
          <w:p w14:paraId="64689406" w14:textId="77777777" w:rsidR="00BC23B0" w:rsidRPr="00180F5C" w:rsidRDefault="00BC23B0">
            <w:pPr>
              <w:spacing w:after="0" w:line="240" w:lineRule="auto"/>
              <w:jc w:val="center"/>
              <w:rPr>
                <w:rFonts w:ascii="Arial Narrow" w:eastAsia="Arial Narrow" w:hAnsi="Arial Narrow" w:cs="Arial Narrow"/>
                <w:b/>
                <w:sz w:val="10"/>
                <w:szCs w:val="10"/>
              </w:rPr>
            </w:pPr>
          </w:p>
        </w:tc>
        <w:tc>
          <w:tcPr>
            <w:tcW w:w="1083" w:type="dxa"/>
            <w:tcBorders>
              <w:top w:val="nil"/>
              <w:left w:val="nil"/>
              <w:bottom w:val="nil"/>
              <w:right w:val="nil"/>
            </w:tcBorders>
            <w:shd w:val="clear" w:color="auto" w:fill="auto"/>
            <w:vAlign w:val="bottom"/>
          </w:tcPr>
          <w:p w14:paraId="1B038FA3" w14:textId="77777777" w:rsidR="00BC23B0" w:rsidRPr="00180F5C" w:rsidRDefault="00BC23B0">
            <w:pPr>
              <w:spacing w:after="0" w:line="240" w:lineRule="auto"/>
              <w:rPr>
                <w:rFonts w:ascii="Times New Roman" w:eastAsia="Times New Roman" w:hAnsi="Times New Roman" w:cs="Times New Roman"/>
                <w:sz w:val="10"/>
                <w:szCs w:val="10"/>
              </w:rPr>
            </w:pPr>
          </w:p>
          <w:p w14:paraId="72AA1171" w14:textId="77777777" w:rsidR="00DA3EC7" w:rsidRPr="00180F5C" w:rsidRDefault="00DA3EC7">
            <w:pPr>
              <w:spacing w:after="0" w:line="240" w:lineRule="auto"/>
              <w:rPr>
                <w:rFonts w:ascii="Times New Roman" w:eastAsia="Times New Roman" w:hAnsi="Times New Roman" w:cs="Times New Roman"/>
                <w:sz w:val="10"/>
                <w:szCs w:val="10"/>
              </w:rPr>
            </w:pPr>
          </w:p>
          <w:p w14:paraId="016C02DB" w14:textId="77777777" w:rsidR="00DA3EC7" w:rsidRPr="00180F5C" w:rsidRDefault="00DA3EC7">
            <w:pPr>
              <w:spacing w:after="0" w:line="240" w:lineRule="auto"/>
              <w:rPr>
                <w:rFonts w:ascii="Times New Roman" w:eastAsia="Times New Roman" w:hAnsi="Times New Roman" w:cs="Times New Roman"/>
                <w:sz w:val="10"/>
                <w:szCs w:val="10"/>
              </w:rPr>
            </w:pPr>
          </w:p>
          <w:p w14:paraId="27B64721" w14:textId="77777777" w:rsidR="00DA3EC7" w:rsidRPr="00180F5C" w:rsidRDefault="00DA3EC7">
            <w:pPr>
              <w:spacing w:after="0" w:line="240" w:lineRule="auto"/>
              <w:rPr>
                <w:rFonts w:ascii="Times New Roman" w:eastAsia="Times New Roman" w:hAnsi="Times New Roman" w:cs="Times New Roman"/>
                <w:sz w:val="10"/>
                <w:szCs w:val="10"/>
              </w:rPr>
            </w:pPr>
          </w:p>
          <w:p w14:paraId="16D37FFA" w14:textId="77777777" w:rsidR="00DA3EC7" w:rsidRPr="00180F5C" w:rsidRDefault="00DA3EC7">
            <w:pPr>
              <w:spacing w:after="0" w:line="240" w:lineRule="auto"/>
              <w:rPr>
                <w:rFonts w:ascii="Times New Roman" w:eastAsia="Times New Roman" w:hAnsi="Times New Roman" w:cs="Times New Roman"/>
                <w:sz w:val="10"/>
                <w:szCs w:val="10"/>
              </w:rPr>
            </w:pPr>
          </w:p>
          <w:p w14:paraId="4AE167A2" w14:textId="77777777" w:rsidR="00DA3EC7" w:rsidRPr="00180F5C" w:rsidRDefault="00DA3EC7">
            <w:pPr>
              <w:spacing w:after="0" w:line="240" w:lineRule="auto"/>
              <w:rPr>
                <w:rFonts w:ascii="Times New Roman" w:eastAsia="Times New Roman" w:hAnsi="Times New Roman" w:cs="Times New Roman"/>
                <w:sz w:val="10"/>
                <w:szCs w:val="10"/>
              </w:rPr>
            </w:pPr>
          </w:p>
          <w:p w14:paraId="445190D3" w14:textId="77777777" w:rsidR="00DA3EC7" w:rsidRPr="00180F5C" w:rsidRDefault="00DA3EC7">
            <w:pPr>
              <w:spacing w:after="0" w:line="240" w:lineRule="auto"/>
              <w:rPr>
                <w:rFonts w:ascii="Times New Roman" w:eastAsia="Times New Roman" w:hAnsi="Times New Roman" w:cs="Times New Roman"/>
                <w:sz w:val="10"/>
                <w:szCs w:val="10"/>
              </w:rPr>
            </w:pPr>
          </w:p>
          <w:p w14:paraId="082DBE14" w14:textId="77777777" w:rsidR="00DA3EC7" w:rsidRPr="00180F5C" w:rsidRDefault="00DA3EC7">
            <w:pPr>
              <w:spacing w:after="0" w:line="240" w:lineRule="auto"/>
              <w:rPr>
                <w:rFonts w:ascii="Times New Roman" w:eastAsia="Times New Roman" w:hAnsi="Times New Roman" w:cs="Times New Roman"/>
                <w:sz w:val="10"/>
                <w:szCs w:val="10"/>
              </w:rPr>
            </w:pPr>
          </w:p>
          <w:p w14:paraId="5DE1CD6C" w14:textId="77777777" w:rsidR="00DA3EC7" w:rsidRPr="00180F5C" w:rsidRDefault="00DA3EC7">
            <w:pPr>
              <w:spacing w:after="0" w:line="240" w:lineRule="auto"/>
              <w:rPr>
                <w:rFonts w:ascii="Times New Roman" w:eastAsia="Times New Roman" w:hAnsi="Times New Roman" w:cs="Times New Roman"/>
                <w:sz w:val="10"/>
                <w:szCs w:val="10"/>
              </w:rPr>
            </w:pPr>
          </w:p>
          <w:p w14:paraId="3A927F01" w14:textId="77777777" w:rsidR="00DA3EC7" w:rsidRPr="00180F5C" w:rsidRDefault="00DA3EC7">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211F09E1" w14:textId="77777777" w:rsidR="00BC23B0" w:rsidRPr="00180F5C" w:rsidRDefault="00BC23B0">
            <w:pPr>
              <w:spacing w:after="0" w:line="240" w:lineRule="auto"/>
              <w:rPr>
                <w:rFonts w:ascii="Times New Roman" w:eastAsia="Times New Roman" w:hAnsi="Times New Roman" w:cs="Times New Roman"/>
                <w:sz w:val="10"/>
                <w:szCs w:val="10"/>
              </w:rPr>
            </w:pPr>
          </w:p>
        </w:tc>
        <w:tc>
          <w:tcPr>
            <w:tcW w:w="160" w:type="dxa"/>
            <w:tcBorders>
              <w:top w:val="nil"/>
              <w:left w:val="nil"/>
              <w:bottom w:val="nil"/>
              <w:right w:val="nil"/>
            </w:tcBorders>
            <w:shd w:val="clear" w:color="auto" w:fill="auto"/>
            <w:vAlign w:val="bottom"/>
          </w:tcPr>
          <w:p w14:paraId="3ECABF46" w14:textId="77777777" w:rsidR="00BC23B0" w:rsidRPr="00180F5C" w:rsidRDefault="00BC23B0">
            <w:pPr>
              <w:spacing w:after="0" w:line="240" w:lineRule="auto"/>
              <w:rPr>
                <w:rFonts w:ascii="Times New Roman" w:eastAsia="Times New Roman" w:hAnsi="Times New Roman" w:cs="Times New Roman"/>
                <w:sz w:val="10"/>
                <w:szCs w:val="10"/>
              </w:rPr>
            </w:pPr>
          </w:p>
        </w:tc>
        <w:tc>
          <w:tcPr>
            <w:tcW w:w="844" w:type="dxa"/>
            <w:gridSpan w:val="2"/>
            <w:tcBorders>
              <w:top w:val="nil"/>
              <w:left w:val="nil"/>
              <w:bottom w:val="nil"/>
              <w:right w:val="nil"/>
            </w:tcBorders>
            <w:shd w:val="clear" w:color="auto" w:fill="auto"/>
            <w:vAlign w:val="bottom"/>
          </w:tcPr>
          <w:p w14:paraId="0318C5A9"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6863A714" w14:textId="77777777" w:rsidR="00BC23B0" w:rsidRPr="00180F5C" w:rsidRDefault="00BC23B0">
            <w:pPr>
              <w:spacing w:after="0" w:line="240" w:lineRule="auto"/>
              <w:rPr>
                <w:rFonts w:ascii="Times New Roman" w:eastAsia="Times New Roman" w:hAnsi="Times New Roman" w:cs="Times New Roman"/>
                <w:sz w:val="10"/>
                <w:szCs w:val="10"/>
              </w:rPr>
            </w:pPr>
          </w:p>
        </w:tc>
        <w:tc>
          <w:tcPr>
            <w:tcW w:w="709" w:type="dxa"/>
            <w:gridSpan w:val="2"/>
            <w:tcBorders>
              <w:top w:val="nil"/>
              <w:left w:val="nil"/>
              <w:bottom w:val="nil"/>
              <w:right w:val="nil"/>
            </w:tcBorders>
            <w:shd w:val="clear" w:color="auto" w:fill="auto"/>
            <w:vAlign w:val="bottom"/>
          </w:tcPr>
          <w:p w14:paraId="520D9D6F"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6F5D7CC5" w14:textId="77777777" w:rsidR="00BC23B0" w:rsidRPr="00180F5C" w:rsidRDefault="00BC23B0">
            <w:pPr>
              <w:spacing w:after="0" w:line="240" w:lineRule="auto"/>
              <w:rPr>
                <w:rFonts w:ascii="Times New Roman" w:eastAsia="Times New Roman" w:hAnsi="Times New Roman" w:cs="Times New Roman"/>
                <w:sz w:val="10"/>
                <w:szCs w:val="10"/>
              </w:rPr>
            </w:pPr>
          </w:p>
        </w:tc>
        <w:tc>
          <w:tcPr>
            <w:tcW w:w="697" w:type="dxa"/>
            <w:tcBorders>
              <w:top w:val="nil"/>
              <w:left w:val="nil"/>
              <w:bottom w:val="nil"/>
              <w:right w:val="nil"/>
            </w:tcBorders>
            <w:shd w:val="clear" w:color="auto" w:fill="auto"/>
            <w:vAlign w:val="bottom"/>
          </w:tcPr>
          <w:p w14:paraId="70887C69" w14:textId="77777777" w:rsidR="00BC23B0" w:rsidRPr="00180F5C" w:rsidRDefault="00BC23B0">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3F19C93F" w14:textId="77777777" w:rsidR="00BC23B0" w:rsidRPr="00180F5C" w:rsidRDefault="00BC23B0">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5B4A4E87"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gridSpan w:val="3"/>
            <w:tcBorders>
              <w:top w:val="nil"/>
              <w:left w:val="nil"/>
              <w:bottom w:val="nil"/>
              <w:right w:val="nil"/>
            </w:tcBorders>
            <w:shd w:val="clear" w:color="auto" w:fill="auto"/>
            <w:vAlign w:val="bottom"/>
          </w:tcPr>
          <w:p w14:paraId="4CB36650" w14:textId="77777777" w:rsidR="00BC23B0" w:rsidRPr="00180F5C" w:rsidRDefault="00BC23B0">
            <w:pPr>
              <w:spacing w:after="0" w:line="240" w:lineRule="auto"/>
              <w:rPr>
                <w:rFonts w:ascii="Times New Roman" w:eastAsia="Times New Roman" w:hAnsi="Times New Roman" w:cs="Times New Roman"/>
                <w:sz w:val="10"/>
                <w:szCs w:val="10"/>
              </w:rPr>
            </w:pPr>
          </w:p>
        </w:tc>
      </w:tr>
      <w:tr w:rsidR="00715C82" w:rsidRPr="00180F5C" w14:paraId="6845C5A5" w14:textId="77777777" w:rsidTr="000D6324">
        <w:trPr>
          <w:gridAfter w:val="1"/>
          <w:wAfter w:w="713" w:type="dxa"/>
          <w:trHeight w:val="612"/>
        </w:trPr>
        <w:tc>
          <w:tcPr>
            <w:tcW w:w="9239" w:type="dxa"/>
            <w:gridSpan w:val="21"/>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667316FD" w14:textId="77777777" w:rsidR="00715C82" w:rsidRPr="00180F5C" w:rsidRDefault="00715C82" w:rsidP="00715C82">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b/>
                <w:sz w:val="20"/>
                <w:szCs w:val="20"/>
              </w:rPr>
              <w:t>Ficha Técnica del Indicador 1.4 OP 1</w:t>
            </w:r>
          </w:p>
        </w:tc>
      </w:tr>
      <w:tr w:rsidR="00715C82" w:rsidRPr="00180F5C" w14:paraId="3BA84EE5" w14:textId="77777777" w:rsidTr="000D6324">
        <w:trPr>
          <w:gridAfter w:val="1"/>
          <w:wAfter w:w="713" w:type="dxa"/>
          <w:trHeight w:val="61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57BC2DB2"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 xml:space="preserve">Objetivo Prioritario </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6931EEF0" w14:textId="66D7B04C" w:rsidR="00715C82" w:rsidRPr="00180F5C" w:rsidRDefault="00715C82" w:rsidP="00715C82">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18"/>
                <w:szCs w:val="18"/>
              </w:rPr>
              <w:t>Mejorar el aprovechamiento sostenible de los bienes y servicios de los ecosistemas forestales, otros ecosistemas de vegetación silvestre y de la fauna silvestre</w:t>
            </w:r>
            <w:r w:rsidRPr="00180F5C">
              <w:rPr>
                <w:rFonts w:ascii="Arial Narrow" w:eastAsia="Arial Narrow" w:hAnsi="Arial Narrow" w:cs="Arial Narrow"/>
                <w:sz w:val="20"/>
                <w:szCs w:val="20"/>
              </w:rPr>
              <w:t xml:space="preserve">  </w:t>
            </w:r>
          </w:p>
        </w:tc>
      </w:tr>
      <w:tr w:rsidR="00715C82" w:rsidRPr="00180F5C" w14:paraId="1DF2C99D" w14:textId="77777777" w:rsidTr="000D6324">
        <w:trPr>
          <w:gridAfter w:val="4"/>
          <w:wAfter w:w="756" w:type="dxa"/>
          <w:trHeight w:val="77"/>
        </w:trPr>
        <w:tc>
          <w:tcPr>
            <w:tcW w:w="756" w:type="dxa"/>
            <w:tcBorders>
              <w:top w:val="nil"/>
              <w:left w:val="nil"/>
              <w:bottom w:val="nil"/>
              <w:right w:val="nil"/>
            </w:tcBorders>
            <w:shd w:val="clear" w:color="auto" w:fill="auto"/>
            <w:vAlign w:val="center"/>
          </w:tcPr>
          <w:p w14:paraId="42E77BA3" w14:textId="77777777" w:rsidR="00715C82" w:rsidRPr="00180F5C" w:rsidRDefault="00715C82" w:rsidP="00715C82">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457EEAE4"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3105FC07"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4DA2722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vAlign w:val="bottom"/>
          </w:tcPr>
          <w:p w14:paraId="6C024BA9"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2F1D7826"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gridSpan w:val="2"/>
            <w:tcBorders>
              <w:top w:val="nil"/>
              <w:left w:val="nil"/>
              <w:bottom w:val="nil"/>
              <w:right w:val="nil"/>
            </w:tcBorders>
            <w:shd w:val="clear" w:color="auto" w:fill="auto"/>
            <w:vAlign w:val="bottom"/>
          </w:tcPr>
          <w:p w14:paraId="1897170F"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775C5856"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vAlign w:val="bottom"/>
          </w:tcPr>
          <w:p w14:paraId="2CB5DCCB"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57E433D5"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68A5554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8" w:type="dxa"/>
            <w:gridSpan w:val="3"/>
            <w:tcBorders>
              <w:top w:val="nil"/>
              <w:left w:val="nil"/>
              <w:bottom w:val="nil"/>
              <w:right w:val="nil"/>
            </w:tcBorders>
            <w:shd w:val="clear" w:color="auto" w:fill="auto"/>
            <w:vAlign w:val="bottom"/>
          </w:tcPr>
          <w:p w14:paraId="29C5A25E"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r>
      <w:tr w:rsidR="00715C82" w:rsidRPr="00180F5C" w14:paraId="60C24487" w14:textId="77777777" w:rsidTr="000D6324">
        <w:trPr>
          <w:gridAfter w:val="1"/>
          <w:wAfter w:w="713" w:type="dxa"/>
          <w:trHeight w:val="631"/>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062D613C"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Nombre del Indicador</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15F7DC11" w14:textId="77777777"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Porcentaje de superficie bajo aprovechamiento sostenible forestal y de fauna silvestre con buen desempeño</w:t>
            </w:r>
          </w:p>
        </w:tc>
      </w:tr>
      <w:tr w:rsidR="00715C82" w:rsidRPr="00180F5C" w14:paraId="0D2BE5A2" w14:textId="77777777" w:rsidTr="000D6324">
        <w:trPr>
          <w:gridAfter w:val="4"/>
          <w:wAfter w:w="756" w:type="dxa"/>
          <w:trHeight w:val="106"/>
        </w:trPr>
        <w:tc>
          <w:tcPr>
            <w:tcW w:w="756" w:type="dxa"/>
            <w:tcBorders>
              <w:top w:val="nil"/>
              <w:left w:val="nil"/>
              <w:bottom w:val="nil"/>
              <w:right w:val="nil"/>
            </w:tcBorders>
            <w:shd w:val="clear" w:color="auto" w:fill="auto"/>
            <w:vAlign w:val="center"/>
          </w:tcPr>
          <w:p w14:paraId="17CBCC68" w14:textId="77777777" w:rsidR="00715C82" w:rsidRPr="00180F5C" w:rsidRDefault="00715C82" w:rsidP="00715C82">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006D71B3"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01AF912F"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4761718C"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vAlign w:val="bottom"/>
          </w:tcPr>
          <w:p w14:paraId="004DD30D"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44A65404"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gridSpan w:val="2"/>
            <w:tcBorders>
              <w:top w:val="nil"/>
              <w:left w:val="nil"/>
              <w:bottom w:val="nil"/>
              <w:right w:val="nil"/>
            </w:tcBorders>
            <w:shd w:val="clear" w:color="auto" w:fill="auto"/>
            <w:vAlign w:val="bottom"/>
          </w:tcPr>
          <w:p w14:paraId="3BF2036F"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4E7A835A"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vAlign w:val="bottom"/>
          </w:tcPr>
          <w:p w14:paraId="4D0DFF3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2D04D3EC"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2D42D0A3"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8" w:type="dxa"/>
            <w:gridSpan w:val="3"/>
            <w:tcBorders>
              <w:top w:val="nil"/>
              <w:left w:val="nil"/>
              <w:bottom w:val="nil"/>
              <w:right w:val="nil"/>
            </w:tcBorders>
            <w:shd w:val="clear" w:color="auto" w:fill="auto"/>
            <w:vAlign w:val="bottom"/>
          </w:tcPr>
          <w:p w14:paraId="774AD720"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r>
      <w:tr w:rsidR="00715C82" w:rsidRPr="00180F5C" w14:paraId="4E9BC463" w14:textId="77777777" w:rsidTr="000D6324">
        <w:trPr>
          <w:gridAfter w:val="1"/>
          <w:wAfter w:w="713" w:type="dxa"/>
          <w:trHeight w:val="631"/>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681526D4"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Justificación</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0E7F8EF3" w14:textId="02B17E7E"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Mediante el presente indicador se busca medir el desempeño de los títulos habilitantes a través de la implementación de sus planes de manejo. La correcta implementación de los planes de manejo asegura el aprovechamiento sostenible de los recursos forestales y de fauna silvestre, así como permite la conservación de los servicios ecosistémicos de los ecosistemas forestales y otros ecosistemas de vegetación silvestre.</w:t>
            </w:r>
          </w:p>
        </w:tc>
      </w:tr>
      <w:tr w:rsidR="00715C82" w:rsidRPr="00180F5C" w14:paraId="6348E9CF" w14:textId="77777777" w:rsidTr="000D6324">
        <w:trPr>
          <w:gridAfter w:val="4"/>
          <w:wAfter w:w="756" w:type="dxa"/>
          <w:trHeight w:val="106"/>
        </w:trPr>
        <w:tc>
          <w:tcPr>
            <w:tcW w:w="756" w:type="dxa"/>
            <w:tcBorders>
              <w:top w:val="nil"/>
              <w:left w:val="nil"/>
              <w:bottom w:val="nil"/>
              <w:right w:val="nil"/>
            </w:tcBorders>
            <w:shd w:val="clear" w:color="auto" w:fill="auto"/>
            <w:vAlign w:val="center"/>
          </w:tcPr>
          <w:p w14:paraId="48C9E813" w14:textId="77777777" w:rsidR="00715C82" w:rsidRPr="00180F5C" w:rsidRDefault="00715C82" w:rsidP="00715C82">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04D90024"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13E71363"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22DF7A2F"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vAlign w:val="bottom"/>
          </w:tcPr>
          <w:p w14:paraId="725F1FE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46580862"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gridSpan w:val="2"/>
            <w:tcBorders>
              <w:top w:val="nil"/>
              <w:left w:val="nil"/>
              <w:bottom w:val="nil"/>
              <w:right w:val="nil"/>
            </w:tcBorders>
            <w:shd w:val="clear" w:color="auto" w:fill="auto"/>
            <w:vAlign w:val="bottom"/>
          </w:tcPr>
          <w:p w14:paraId="3A46703E"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3B4CCFCB"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vAlign w:val="bottom"/>
          </w:tcPr>
          <w:p w14:paraId="0CCC6D59"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198BB791"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200DED0D"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8" w:type="dxa"/>
            <w:gridSpan w:val="3"/>
            <w:tcBorders>
              <w:top w:val="nil"/>
              <w:left w:val="nil"/>
              <w:bottom w:val="nil"/>
              <w:right w:val="nil"/>
            </w:tcBorders>
            <w:shd w:val="clear" w:color="auto" w:fill="auto"/>
            <w:vAlign w:val="bottom"/>
          </w:tcPr>
          <w:p w14:paraId="514BC81D"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r>
      <w:tr w:rsidR="00715C82" w:rsidRPr="00180F5C" w14:paraId="55BD0952" w14:textId="77777777" w:rsidTr="000D6324">
        <w:trPr>
          <w:gridAfter w:val="1"/>
          <w:wAfter w:w="713" w:type="dxa"/>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7F3E8BE7"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Responsable del Indicador</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1D8A17BA" w14:textId="77777777"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Dirección de Supervisión Forestal y de Fauna Silvestre del Organismo de Supervisión de los Recursos Forestales y de Fauna Silvestre - OSINFOR</w:t>
            </w:r>
          </w:p>
        </w:tc>
      </w:tr>
      <w:tr w:rsidR="00715C82" w:rsidRPr="00180F5C" w14:paraId="4DD2DC04" w14:textId="77777777" w:rsidTr="000D6324">
        <w:trPr>
          <w:gridAfter w:val="4"/>
          <w:wAfter w:w="756" w:type="dxa"/>
          <w:trHeight w:val="106"/>
        </w:trPr>
        <w:tc>
          <w:tcPr>
            <w:tcW w:w="756" w:type="dxa"/>
            <w:tcBorders>
              <w:top w:val="nil"/>
              <w:left w:val="nil"/>
              <w:bottom w:val="nil"/>
              <w:right w:val="nil"/>
            </w:tcBorders>
            <w:shd w:val="clear" w:color="auto" w:fill="auto"/>
            <w:vAlign w:val="center"/>
          </w:tcPr>
          <w:p w14:paraId="501B64F5" w14:textId="77777777" w:rsidR="00715C82" w:rsidRPr="00180F5C" w:rsidRDefault="00715C82" w:rsidP="00715C82">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45FCE07F"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113D4BA5"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778BB4CE"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vAlign w:val="bottom"/>
          </w:tcPr>
          <w:p w14:paraId="45A4480F"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4A6D3FCA"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709" w:type="dxa"/>
            <w:gridSpan w:val="2"/>
            <w:tcBorders>
              <w:top w:val="nil"/>
              <w:left w:val="nil"/>
              <w:bottom w:val="nil"/>
              <w:right w:val="nil"/>
            </w:tcBorders>
            <w:shd w:val="clear" w:color="auto" w:fill="auto"/>
            <w:vAlign w:val="bottom"/>
          </w:tcPr>
          <w:p w14:paraId="5C350824"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79862C29"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vAlign w:val="bottom"/>
          </w:tcPr>
          <w:p w14:paraId="2B590DFE"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127A8EBC"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02C28463"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708" w:type="dxa"/>
            <w:gridSpan w:val="3"/>
            <w:tcBorders>
              <w:top w:val="nil"/>
              <w:left w:val="nil"/>
              <w:bottom w:val="nil"/>
              <w:right w:val="nil"/>
            </w:tcBorders>
            <w:shd w:val="clear" w:color="auto" w:fill="auto"/>
            <w:vAlign w:val="bottom"/>
          </w:tcPr>
          <w:p w14:paraId="7B5D8561" w14:textId="77777777" w:rsidR="00715C82" w:rsidRPr="00180F5C" w:rsidRDefault="00715C82" w:rsidP="00715C82">
            <w:pPr>
              <w:spacing w:after="0" w:line="240" w:lineRule="auto"/>
              <w:rPr>
                <w:rFonts w:ascii="Times New Roman" w:eastAsia="Times New Roman" w:hAnsi="Times New Roman" w:cs="Times New Roman"/>
                <w:sz w:val="20"/>
                <w:szCs w:val="20"/>
              </w:rPr>
            </w:pPr>
          </w:p>
        </w:tc>
      </w:tr>
      <w:tr w:rsidR="00715C82" w:rsidRPr="00180F5C" w14:paraId="5F10C263" w14:textId="77777777" w:rsidTr="000D6324">
        <w:trPr>
          <w:gridAfter w:val="1"/>
          <w:wAfter w:w="713" w:type="dxa"/>
          <w:trHeight w:val="660"/>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2D4F6716"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Limitaciones para la medición del indicador</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5A328477" w14:textId="3EFE6067" w:rsidR="00715C82" w:rsidRPr="00180F5C" w:rsidRDefault="00715C82" w:rsidP="00715C82">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18"/>
                <w:szCs w:val="18"/>
              </w:rPr>
              <w:t>Solamente se consideran las superficies de títulos habilitantes que son supervisadas</w:t>
            </w:r>
            <w:r w:rsidRPr="00180F5C">
              <w:rPr>
                <w:rFonts w:ascii="Arial Narrow" w:eastAsia="Arial Narrow" w:hAnsi="Arial Narrow" w:cs="Arial Narrow"/>
                <w:sz w:val="20"/>
                <w:szCs w:val="20"/>
              </w:rPr>
              <w:t>.</w:t>
            </w:r>
          </w:p>
        </w:tc>
      </w:tr>
      <w:tr w:rsidR="00715C82" w:rsidRPr="00180F5C" w14:paraId="40C4BA0E" w14:textId="77777777" w:rsidTr="000D6324">
        <w:trPr>
          <w:gridAfter w:val="4"/>
          <w:wAfter w:w="756" w:type="dxa"/>
          <w:trHeight w:val="320"/>
        </w:trPr>
        <w:tc>
          <w:tcPr>
            <w:tcW w:w="756" w:type="dxa"/>
            <w:tcBorders>
              <w:top w:val="nil"/>
              <w:left w:val="nil"/>
              <w:bottom w:val="dotted" w:sz="4" w:space="0" w:color="000000"/>
              <w:right w:val="nil"/>
            </w:tcBorders>
            <w:shd w:val="clear" w:color="auto" w:fill="auto"/>
            <w:vAlign w:val="center"/>
          </w:tcPr>
          <w:p w14:paraId="20FE4528" w14:textId="77777777" w:rsidR="00715C82" w:rsidRPr="00180F5C" w:rsidRDefault="00715C82" w:rsidP="00715C82">
            <w:pPr>
              <w:spacing w:after="0" w:line="240" w:lineRule="auto"/>
              <w:rPr>
                <w:rFonts w:ascii="Arial Narrow" w:eastAsia="Arial Narrow" w:hAnsi="Arial Narrow" w:cs="Arial Narrow"/>
                <w:sz w:val="10"/>
                <w:szCs w:val="10"/>
              </w:rPr>
            </w:pPr>
          </w:p>
        </w:tc>
        <w:tc>
          <w:tcPr>
            <w:tcW w:w="1083" w:type="dxa"/>
            <w:tcBorders>
              <w:top w:val="nil"/>
              <w:left w:val="nil"/>
              <w:bottom w:val="dotted" w:sz="4" w:space="0" w:color="000000"/>
              <w:right w:val="nil"/>
            </w:tcBorders>
            <w:shd w:val="clear" w:color="auto" w:fill="auto"/>
            <w:vAlign w:val="bottom"/>
          </w:tcPr>
          <w:p w14:paraId="55AFC64E"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53576FB5"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160" w:type="dxa"/>
            <w:tcBorders>
              <w:top w:val="nil"/>
              <w:left w:val="nil"/>
              <w:bottom w:val="nil"/>
              <w:right w:val="nil"/>
            </w:tcBorders>
            <w:shd w:val="clear" w:color="auto" w:fill="auto"/>
            <w:vAlign w:val="bottom"/>
          </w:tcPr>
          <w:p w14:paraId="5C6556A2"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844" w:type="dxa"/>
            <w:gridSpan w:val="2"/>
            <w:tcBorders>
              <w:top w:val="nil"/>
              <w:left w:val="nil"/>
              <w:bottom w:val="nil"/>
              <w:right w:val="nil"/>
            </w:tcBorders>
            <w:shd w:val="clear" w:color="auto" w:fill="auto"/>
            <w:vAlign w:val="bottom"/>
          </w:tcPr>
          <w:p w14:paraId="36B96390"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012D5592"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709" w:type="dxa"/>
            <w:gridSpan w:val="2"/>
            <w:tcBorders>
              <w:top w:val="nil"/>
              <w:left w:val="nil"/>
              <w:bottom w:val="nil"/>
              <w:right w:val="nil"/>
            </w:tcBorders>
            <w:shd w:val="clear" w:color="auto" w:fill="auto"/>
            <w:vAlign w:val="bottom"/>
          </w:tcPr>
          <w:p w14:paraId="433875BD"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6809BA3C"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697" w:type="dxa"/>
            <w:tcBorders>
              <w:top w:val="nil"/>
              <w:left w:val="nil"/>
              <w:bottom w:val="nil"/>
              <w:right w:val="nil"/>
            </w:tcBorders>
            <w:shd w:val="clear" w:color="auto" w:fill="auto"/>
            <w:vAlign w:val="bottom"/>
          </w:tcPr>
          <w:p w14:paraId="583A8EA6"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597F6400"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072C2AD8"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708" w:type="dxa"/>
            <w:gridSpan w:val="3"/>
            <w:tcBorders>
              <w:top w:val="nil"/>
              <w:left w:val="nil"/>
              <w:bottom w:val="nil"/>
              <w:right w:val="nil"/>
            </w:tcBorders>
            <w:shd w:val="clear" w:color="auto" w:fill="auto"/>
            <w:vAlign w:val="bottom"/>
          </w:tcPr>
          <w:p w14:paraId="447467F3" w14:textId="77777777" w:rsidR="00715C82" w:rsidRPr="00180F5C" w:rsidRDefault="00715C82" w:rsidP="00715C82">
            <w:pPr>
              <w:spacing w:after="0" w:line="240" w:lineRule="auto"/>
              <w:rPr>
                <w:rFonts w:ascii="Times New Roman" w:eastAsia="Times New Roman" w:hAnsi="Times New Roman" w:cs="Times New Roman"/>
                <w:sz w:val="10"/>
                <w:szCs w:val="10"/>
              </w:rPr>
            </w:pPr>
          </w:p>
        </w:tc>
      </w:tr>
      <w:tr w:rsidR="00715C82" w:rsidRPr="00180F5C" w14:paraId="144643BD" w14:textId="77777777" w:rsidTr="000D6324">
        <w:trPr>
          <w:gridAfter w:val="1"/>
          <w:wAfter w:w="713" w:type="dxa"/>
          <w:trHeight w:val="216"/>
        </w:trPr>
        <w:tc>
          <w:tcPr>
            <w:tcW w:w="1839" w:type="dxa"/>
            <w:gridSpan w:val="2"/>
            <w:vMerge w:val="restart"/>
            <w:tcBorders>
              <w:top w:val="dotted" w:sz="4" w:space="0" w:color="000000"/>
              <w:left w:val="dotted" w:sz="4" w:space="0" w:color="000000"/>
              <w:bottom w:val="dotted" w:sz="4" w:space="0" w:color="000000"/>
              <w:right w:val="dotted" w:sz="4" w:space="0" w:color="000000"/>
            </w:tcBorders>
            <w:shd w:val="clear" w:color="auto" w:fill="D8D8D8"/>
            <w:vAlign w:val="center"/>
          </w:tcPr>
          <w:p w14:paraId="562290B0" w14:textId="77777777" w:rsidR="00715C82" w:rsidRPr="00180F5C" w:rsidRDefault="00715C82" w:rsidP="00715C82">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Método de cálculo</w:t>
            </w:r>
          </w:p>
        </w:tc>
        <w:tc>
          <w:tcPr>
            <w:tcW w:w="7400" w:type="dxa"/>
            <w:gridSpan w:val="19"/>
            <w:tcBorders>
              <w:top w:val="dotted" w:sz="4" w:space="0" w:color="000000"/>
              <w:left w:val="dotted" w:sz="4" w:space="0" w:color="000000"/>
              <w:bottom w:val="nil"/>
              <w:right w:val="dotted" w:sz="4" w:space="0" w:color="000000"/>
            </w:tcBorders>
            <w:shd w:val="clear" w:color="auto" w:fill="auto"/>
            <w:vAlign w:val="center"/>
          </w:tcPr>
          <w:p w14:paraId="24515A3F" w14:textId="2AB9F85B" w:rsidR="00BE0B69" w:rsidRPr="00507254" w:rsidRDefault="00BE0B69" w:rsidP="00715C82">
            <w:pPr>
              <w:spacing w:after="0" w:line="240" w:lineRule="auto"/>
              <w:rPr>
                <w:rFonts w:ascii="Arial Narrow" w:eastAsia="Arial Narrow" w:hAnsi="Arial Narrow" w:cs="Arial Narrow"/>
                <w:b/>
                <w:sz w:val="18"/>
                <w:szCs w:val="18"/>
                <w:lang w:val="en-US"/>
              </w:rPr>
            </w:pPr>
            <w:r w:rsidRPr="00507254">
              <w:rPr>
                <w:rFonts w:ascii="Arial Narrow" w:eastAsia="Arial Narrow" w:hAnsi="Arial Narrow" w:cs="Arial Narrow"/>
                <w:b/>
                <w:sz w:val="18"/>
                <w:szCs w:val="18"/>
                <w:lang w:val="en-US"/>
              </w:rPr>
              <w:t>Fórmula:</w:t>
            </w:r>
          </w:p>
          <w:p w14:paraId="07159578" w14:textId="67F123DA" w:rsidR="00715C82" w:rsidRPr="00663809" w:rsidRDefault="00BE0B69" w:rsidP="00715C82">
            <w:pPr>
              <w:spacing w:after="0" w:line="240" w:lineRule="auto"/>
              <w:rPr>
                <w:rFonts w:ascii="Arial Narrow" w:eastAsia="Arial Narrow" w:hAnsi="Arial Narrow" w:cs="Arial Narrow"/>
                <w:sz w:val="18"/>
                <w:szCs w:val="18"/>
                <w:lang w:val="en-US"/>
              </w:rPr>
            </w:pPr>
            <w:r w:rsidRPr="00663809">
              <w:rPr>
                <w:rFonts w:ascii="Arial Narrow" w:eastAsia="Arial Narrow" w:hAnsi="Arial Narrow" w:cs="Arial Narrow"/>
                <w:sz w:val="18"/>
                <w:szCs w:val="18"/>
                <w:lang w:val="en-US"/>
              </w:rPr>
              <w:lastRenderedPageBreak/>
              <w:t>PSBAFFSBD =</w:t>
            </w:r>
            <w:r w:rsidR="00715C82" w:rsidRPr="00663809">
              <w:rPr>
                <w:rFonts w:ascii="Arial Narrow" w:eastAsia="Arial Narrow" w:hAnsi="Arial Narrow" w:cs="Arial Narrow"/>
                <w:sz w:val="18"/>
                <w:szCs w:val="18"/>
                <w:lang w:val="en-US"/>
              </w:rPr>
              <w:t xml:space="preserve"> (STH</w:t>
            </w:r>
            <w:r w:rsidR="00F65C79" w:rsidRPr="00663809">
              <w:rPr>
                <w:rFonts w:ascii="Arial Narrow" w:eastAsia="Arial Narrow" w:hAnsi="Arial Narrow" w:cs="Arial Narrow"/>
                <w:sz w:val="18"/>
                <w:szCs w:val="18"/>
                <w:lang w:val="en-US"/>
              </w:rPr>
              <w:t>S</w:t>
            </w:r>
            <w:r w:rsidR="00715C82" w:rsidRPr="00663809">
              <w:rPr>
                <w:rFonts w:ascii="Arial Narrow" w:eastAsia="Arial Narrow" w:hAnsi="Arial Narrow" w:cs="Arial Narrow"/>
                <w:sz w:val="18"/>
                <w:szCs w:val="18"/>
                <w:lang w:val="en-US"/>
              </w:rPr>
              <w:t>(</w:t>
            </w:r>
            <w:r w:rsidR="00923141" w:rsidRPr="00663809">
              <w:rPr>
                <w:rFonts w:ascii="Arial Narrow" w:eastAsia="Arial Narrow" w:hAnsi="Arial Narrow" w:cs="Arial Narrow"/>
                <w:sz w:val="18"/>
                <w:szCs w:val="18"/>
                <w:lang w:val="en-US"/>
              </w:rPr>
              <w:t>n</w:t>
            </w:r>
            <w:r w:rsidR="00715C82" w:rsidRPr="00663809">
              <w:rPr>
                <w:rFonts w:ascii="Arial Narrow" w:eastAsia="Arial Narrow" w:hAnsi="Arial Narrow" w:cs="Arial Narrow"/>
                <w:sz w:val="18"/>
                <w:szCs w:val="18"/>
                <w:lang w:val="en-US"/>
              </w:rPr>
              <w:t>)  / AB) x  100</w:t>
            </w:r>
          </w:p>
          <w:p w14:paraId="6213D4CA" w14:textId="77777777" w:rsidR="00715C82" w:rsidRPr="00663809" w:rsidRDefault="00715C82" w:rsidP="00715C82">
            <w:pPr>
              <w:spacing w:after="0" w:line="240" w:lineRule="auto"/>
              <w:rPr>
                <w:rFonts w:ascii="Arial Narrow" w:eastAsia="Arial Narrow" w:hAnsi="Arial Narrow" w:cs="Arial Narrow"/>
                <w:sz w:val="18"/>
                <w:szCs w:val="18"/>
                <w:lang w:val="en-US"/>
              </w:rPr>
            </w:pPr>
          </w:p>
          <w:p w14:paraId="2DD72C11" w14:textId="46D0EFF3" w:rsidR="00715C82" w:rsidRPr="00180F5C" w:rsidRDefault="00BE0B69" w:rsidP="00715C82">
            <w:pPr>
              <w:spacing w:after="0" w:line="240" w:lineRule="auto"/>
              <w:rPr>
                <w:rFonts w:ascii="Arial Narrow" w:eastAsia="Arial Narrow" w:hAnsi="Arial Narrow" w:cs="Arial Narrow"/>
                <w:b/>
                <w:sz w:val="18"/>
                <w:szCs w:val="18"/>
              </w:rPr>
            </w:pPr>
            <w:r w:rsidRPr="00180F5C">
              <w:rPr>
                <w:rFonts w:ascii="Arial Narrow" w:eastAsia="Arial Narrow" w:hAnsi="Arial Narrow" w:cs="Arial Narrow"/>
                <w:b/>
                <w:sz w:val="18"/>
                <w:szCs w:val="18"/>
              </w:rPr>
              <w:t>Especificaciones técnicas</w:t>
            </w:r>
            <w:r w:rsidR="00715C82" w:rsidRPr="00180F5C">
              <w:rPr>
                <w:rFonts w:ascii="Arial Narrow" w:eastAsia="Arial Narrow" w:hAnsi="Arial Narrow" w:cs="Arial Narrow"/>
                <w:b/>
                <w:sz w:val="18"/>
                <w:szCs w:val="18"/>
              </w:rPr>
              <w:t>:</w:t>
            </w:r>
          </w:p>
          <w:p w14:paraId="32C2441F" w14:textId="5B4FB11E" w:rsidR="00715C82" w:rsidRPr="00180F5C" w:rsidRDefault="00715C82" w:rsidP="00715C82">
            <w:pPr>
              <w:spacing w:after="0" w:line="240" w:lineRule="auto"/>
              <w:rPr>
                <w:rFonts w:ascii="Arial Narrow" w:eastAsia="Arial Narrow" w:hAnsi="Arial Narrow" w:cs="Arial Narrow"/>
                <w:b/>
                <w:sz w:val="18"/>
                <w:szCs w:val="18"/>
              </w:rPr>
            </w:pPr>
          </w:p>
          <w:p w14:paraId="1B4AAD15" w14:textId="54515E20" w:rsidR="00BE0B69" w:rsidRPr="00180F5C" w:rsidRDefault="00BE0B69" w:rsidP="00715C82">
            <w:pPr>
              <w:spacing w:after="0" w:line="240" w:lineRule="auto"/>
              <w:rPr>
                <w:rFonts w:ascii="Arial Narrow" w:eastAsia="Arial Narrow" w:hAnsi="Arial Narrow" w:cs="Arial Narrow"/>
                <w:b/>
                <w:sz w:val="18"/>
                <w:szCs w:val="18"/>
              </w:rPr>
            </w:pPr>
            <w:r w:rsidRPr="00180F5C">
              <w:rPr>
                <w:rFonts w:ascii="Arial Narrow" w:eastAsia="Arial Narrow" w:hAnsi="Arial Narrow" w:cs="Arial Narrow"/>
                <w:sz w:val="18"/>
                <w:szCs w:val="18"/>
              </w:rPr>
              <w:t>PSBAFFSBD: Porcentaje de superficie bajo aprovechamiento sostenible forestal y de fauna silvestre con buen desempeño</w:t>
            </w:r>
          </w:p>
          <w:p w14:paraId="61BC18B9" w14:textId="77EBE52E" w:rsidR="00715C82" w:rsidRPr="00180F5C" w:rsidRDefault="00715C82" w:rsidP="00715C82">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STH</w:t>
            </w:r>
            <w:r w:rsidR="00F65C79">
              <w:rPr>
                <w:rFonts w:ascii="Arial Narrow" w:eastAsia="Arial Narrow" w:hAnsi="Arial Narrow" w:cs="Arial Narrow"/>
                <w:sz w:val="18"/>
                <w:szCs w:val="18"/>
              </w:rPr>
              <w:t>S</w:t>
            </w:r>
            <w:r w:rsidRPr="00180F5C">
              <w:rPr>
                <w:rFonts w:ascii="Arial Narrow" w:eastAsia="Arial Narrow" w:hAnsi="Arial Narrow" w:cs="Arial Narrow"/>
                <w:sz w:val="18"/>
                <w:szCs w:val="18"/>
              </w:rPr>
              <w:t>(</w:t>
            </w:r>
            <w:r w:rsidR="00BE0B69" w:rsidRPr="00180F5C">
              <w:rPr>
                <w:rFonts w:ascii="Arial Narrow" w:eastAsia="Arial Narrow" w:hAnsi="Arial Narrow" w:cs="Arial Narrow"/>
                <w:sz w:val="18"/>
                <w:szCs w:val="18"/>
              </w:rPr>
              <w:t>n</w:t>
            </w:r>
            <w:proofErr w:type="gramStart"/>
            <w:r w:rsidRPr="00180F5C">
              <w:rPr>
                <w:rFonts w:ascii="Arial Narrow" w:eastAsia="Arial Narrow" w:hAnsi="Arial Narrow" w:cs="Arial Narrow"/>
                <w:sz w:val="18"/>
                <w:szCs w:val="18"/>
              </w:rPr>
              <w:t>) :</w:t>
            </w:r>
            <w:proofErr w:type="gramEnd"/>
            <w:r w:rsidRPr="00180F5C">
              <w:rPr>
                <w:rFonts w:ascii="Arial Narrow" w:eastAsia="Arial Narrow" w:hAnsi="Arial Narrow" w:cs="Arial Narrow"/>
                <w:sz w:val="18"/>
                <w:szCs w:val="18"/>
              </w:rPr>
              <w:t xml:space="preserve"> Superficie de los Títulos Habilitantes </w:t>
            </w:r>
            <w:r w:rsidR="007A5D31">
              <w:rPr>
                <w:rFonts w:ascii="Arial Narrow" w:eastAsia="Arial Narrow" w:hAnsi="Arial Narrow" w:cs="Arial Narrow"/>
                <w:sz w:val="18"/>
                <w:szCs w:val="18"/>
              </w:rPr>
              <w:t xml:space="preserve">supervisadas </w:t>
            </w:r>
            <w:r w:rsidRPr="00180F5C">
              <w:rPr>
                <w:rFonts w:ascii="Arial Narrow" w:eastAsia="Arial Narrow" w:hAnsi="Arial Narrow" w:cs="Arial Narrow"/>
                <w:sz w:val="18"/>
                <w:szCs w:val="18"/>
              </w:rPr>
              <w:t xml:space="preserve">con buen desempeño en manejo forestal y de fauna silvestre en el año </w:t>
            </w:r>
            <w:r w:rsidR="00923141" w:rsidRPr="00180F5C">
              <w:rPr>
                <w:rFonts w:ascii="Arial Narrow" w:eastAsia="Arial Narrow" w:hAnsi="Arial Narrow" w:cs="Arial Narrow"/>
                <w:sz w:val="18"/>
                <w:szCs w:val="18"/>
              </w:rPr>
              <w:t xml:space="preserve">n </w:t>
            </w:r>
          </w:p>
          <w:p w14:paraId="080D6BA5" w14:textId="77777777" w:rsidR="00715C82" w:rsidRPr="00180F5C" w:rsidRDefault="00715C82" w:rsidP="00715C82">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AB: Total de superficie supervisada en hectáreas.</w:t>
            </w:r>
          </w:p>
          <w:p w14:paraId="05E744C7" w14:textId="6A0FFEDE" w:rsidR="00715C82" w:rsidRPr="00180F5C" w:rsidRDefault="00923141" w:rsidP="00715C82">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n</w:t>
            </w:r>
            <w:r w:rsidR="00715C82" w:rsidRPr="00180F5C">
              <w:rPr>
                <w:rFonts w:ascii="Arial Narrow" w:eastAsia="Arial Narrow" w:hAnsi="Arial Narrow" w:cs="Arial Narrow"/>
                <w:sz w:val="18"/>
                <w:szCs w:val="18"/>
              </w:rPr>
              <w:t xml:space="preserve"> : </w:t>
            </w:r>
            <w:r w:rsidR="0075324D" w:rsidRPr="00180F5C">
              <w:rPr>
                <w:rFonts w:ascii="Arial Narrow" w:eastAsia="Arial Narrow" w:hAnsi="Arial Narrow" w:cs="Arial Narrow"/>
                <w:sz w:val="18"/>
                <w:szCs w:val="18"/>
              </w:rPr>
              <w:t>A</w:t>
            </w:r>
            <w:r w:rsidR="00715C82" w:rsidRPr="00180F5C">
              <w:rPr>
                <w:rFonts w:ascii="Arial Narrow" w:eastAsia="Arial Narrow" w:hAnsi="Arial Narrow" w:cs="Arial Narrow"/>
                <w:sz w:val="18"/>
                <w:szCs w:val="18"/>
              </w:rPr>
              <w:t>ño</w:t>
            </w:r>
            <w:r w:rsidR="0075324D" w:rsidRPr="00180F5C">
              <w:rPr>
                <w:rFonts w:ascii="Arial Narrow" w:eastAsia="Arial Narrow" w:hAnsi="Arial Narrow" w:cs="Arial Narrow"/>
                <w:sz w:val="18"/>
                <w:szCs w:val="18"/>
              </w:rPr>
              <w:t xml:space="preserve"> de evaluación</w:t>
            </w:r>
          </w:p>
        </w:tc>
      </w:tr>
      <w:tr w:rsidR="00715C82" w:rsidRPr="00180F5C" w14:paraId="73979F9A" w14:textId="77777777" w:rsidTr="000D6324">
        <w:trPr>
          <w:gridAfter w:val="2"/>
          <w:wAfter w:w="733" w:type="dxa"/>
          <w:trHeight w:val="315"/>
        </w:trPr>
        <w:tc>
          <w:tcPr>
            <w:tcW w:w="1839" w:type="dxa"/>
            <w:gridSpan w:val="2"/>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66A15B09" w14:textId="77777777" w:rsidR="00715C82" w:rsidRPr="00180F5C" w:rsidRDefault="00715C82" w:rsidP="00715C82">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6672" w:type="dxa"/>
            <w:gridSpan w:val="15"/>
            <w:tcBorders>
              <w:top w:val="nil"/>
              <w:left w:val="dotted" w:sz="4" w:space="0" w:color="000000"/>
              <w:bottom w:val="nil"/>
              <w:right w:val="nil"/>
            </w:tcBorders>
            <w:shd w:val="clear" w:color="auto" w:fill="auto"/>
            <w:vAlign w:val="center"/>
          </w:tcPr>
          <w:p w14:paraId="572E5D02" w14:textId="589206DB" w:rsidR="00715C82" w:rsidRPr="00180F5C" w:rsidRDefault="00715C82" w:rsidP="00715C82">
            <w:pPr>
              <w:spacing w:after="0" w:line="240" w:lineRule="auto"/>
              <w:rPr>
                <w:rFonts w:ascii="Times New Roman" w:eastAsia="Times New Roman" w:hAnsi="Times New Roman" w:cs="Times New Roman"/>
                <w:sz w:val="18"/>
                <w:szCs w:val="18"/>
              </w:rPr>
            </w:pPr>
          </w:p>
        </w:tc>
        <w:tc>
          <w:tcPr>
            <w:tcW w:w="708" w:type="dxa"/>
            <w:gridSpan w:val="3"/>
            <w:tcBorders>
              <w:top w:val="nil"/>
              <w:left w:val="nil"/>
              <w:bottom w:val="nil"/>
              <w:right w:val="dotted" w:sz="4" w:space="0" w:color="000000"/>
            </w:tcBorders>
            <w:shd w:val="clear" w:color="auto" w:fill="auto"/>
            <w:vAlign w:val="bottom"/>
          </w:tcPr>
          <w:p w14:paraId="28B2EF6B" w14:textId="77777777" w:rsidR="00715C82" w:rsidRPr="00180F5C" w:rsidRDefault="00715C82" w:rsidP="00715C82">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 </w:t>
            </w:r>
          </w:p>
        </w:tc>
      </w:tr>
      <w:tr w:rsidR="00715C82" w:rsidRPr="00180F5C" w14:paraId="68C8BA32" w14:textId="77777777" w:rsidTr="000D6324">
        <w:trPr>
          <w:gridAfter w:val="1"/>
          <w:wAfter w:w="713" w:type="dxa"/>
          <w:trHeight w:val="3456"/>
        </w:trPr>
        <w:tc>
          <w:tcPr>
            <w:tcW w:w="1839" w:type="dxa"/>
            <w:gridSpan w:val="2"/>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1AD2DEF1" w14:textId="77777777" w:rsidR="00715C82" w:rsidRPr="00180F5C" w:rsidRDefault="00715C82" w:rsidP="00715C82">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7400" w:type="dxa"/>
            <w:gridSpan w:val="19"/>
            <w:tcBorders>
              <w:top w:val="nil"/>
              <w:left w:val="dotted" w:sz="4" w:space="0" w:color="000000"/>
              <w:bottom w:val="dotted" w:sz="4" w:space="0" w:color="000000"/>
              <w:right w:val="dotted" w:sz="4" w:space="0" w:color="000000"/>
            </w:tcBorders>
            <w:shd w:val="clear" w:color="auto" w:fill="auto"/>
            <w:vAlign w:val="center"/>
          </w:tcPr>
          <w:p w14:paraId="26BF911A" w14:textId="7AC03F78"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El cálculo se tomará sobre las superficies </w:t>
            </w:r>
            <w:r w:rsidR="00BE0B69" w:rsidRPr="00180F5C">
              <w:rPr>
                <w:rFonts w:ascii="Arial Narrow" w:eastAsia="Arial Narrow" w:hAnsi="Arial Narrow" w:cs="Arial Narrow"/>
                <w:sz w:val="18"/>
                <w:szCs w:val="18"/>
              </w:rPr>
              <w:t xml:space="preserve">(ha) </w:t>
            </w:r>
            <w:r w:rsidRPr="00180F5C">
              <w:rPr>
                <w:rFonts w:ascii="Arial Narrow" w:eastAsia="Arial Narrow" w:hAnsi="Arial Narrow" w:cs="Arial Narrow"/>
                <w:sz w:val="18"/>
                <w:szCs w:val="18"/>
              </w:rPr>
              <w:t>supervisadas</w:t>
            </w:r>
            <w:r w:rsidR="00BE0B69" w:rsidRPr="00180F5C">
              <w:rPr>
                <w:rFonts w:ascii="Arial Narrow" w:eastAsia="Arial Narrow" w:hAnsi="Arial Narrow" w:cs="Arial Narrow"/>
                <w:sz w:val="18"/>
                <w:szCs w:val="18"/>
              </w:rPr>
              <w:t>.</w:t>
            </w:r>
          </w:p>
          <w:p w14:paraId="1E2E6C36" w14:textId="77777777" w:rsidR="00715C82" w:rsidRPr="00180F5C" w:rsidRDefault="00715C82" w:rsidP="00715C82">
            <w:pPr>
              <w:spacing w:after="0" w:line="240" w:lineRule="auto"/>
              <w:jc w:val="both"/>
              <w:rPr>
                <w:rFonts w:ascii="Arial Narrow" w:eastAsia="Arial Narrow" w:hAnsi="Arial Narrow" w:cs="Arial Narrow"/>
                <w:sz w:val="18"/>
                <w:szCs w:val="18"/>
              </w:rPr>
            </w:pPr>
          </w:p>
          <w:p w14:paraId="75FA1E51" w14:textId="731BFC24"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Se considera la superficie (ha) de los títulos habilitantes con buen desempeño en manejo forestal y de fauna silvestre cuando presenta un adecuado desempeño en el cumplimiento de su instrumento de gestión (plan de manejo) y el cumplimiento de la legislación forestal y de fauna silvestre. Para ello debe cumplir tres condiciones: </w:t>
            </w:r>
            <w:r w:rsidR="00042EA9">
              <w:rPr>
                <w:rFonts w:ascii="Arial Narrow" w:eastAsia="Arial Narrow" w:hAnsi="Arial Narrow" w:cs="Arial Narrow"/>
                <w:sz w:val="18"/>
                <w:szCs w:val="18"/>
              </w:rPr>
              <w:t>c</w:t>
            </w:r>
            <w:r w:rsidRPr="00180F5C">
              <w:rPr>
                <w:rFonts w:ascii="Arial Narrow" w:eastAsia="Arial Narrow" w:hAnsi="Arial Narrow" w:cs="Arial Narrow"/>
                <w:sz w:val="18"/>
                <w:szCs w:val="18"/>
              </w:rPr>
              <w:t>umplimiento de la normativa, cumplimiento de las obligaciones como titular de título habilitantes y cumplimiento del plan de manejo.</w:t>
            </w:r>
          </w:p>
          <w:p w14:paraId="176A0D4D" w14:textId="77777777"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Un plan de manejo es un instrumento de gestión para la implementación seguimiento y control de las actividades de manejo forestal y de fauna silvestre orientado a lograr la sostenibilidad del ecosistema.</w:t>
            </w:r>
          </w:p>
          <w:p w14:paraId="5A8D10D2" w14:textId="77777777" w:rsidR="00715C82" w:rsidRPr="00180F5C" w:rsidRDefault="00715C82" w:rsidP="00715C82">
            <w:pPr>
              <w:spacing w:after="0" w:line="240" w:lineRule="auto"/>
              <w:jc w:val="both"/>
              <w:rPr>
                <w:rFonts w:ascii="Arial Narrow" w:eastAsia="Arial Narrow" w:hAnsi="Arial Narrow" w:cs="Arial Narrow"/>
                <w:sz w:val="18"/>
                <w:szCs w:val="18"/>
              </w:rPr>
            </w:pPr>
          </w:p>
          <w:p w14:paraId="70CB3DEC" w14:textId="29FE10F8"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El área total supervisada lo determina el Organismo de Supervisión de los Recursos Forestales y de Fauna Silvestre - OSINFOR</w:t>
            </w:r>
          </w:p>
          <w:p w14:paraId="40138DAE" w14:textId="77777777" w:rsidR="00715C82" w:rsidRPr="00180F5C" w:rsidRDefault="00715C82" w:rsidP="00715C82">
            <w:pPr>
              <w:spacing w:after="0" w:line="240" w:lineRule="auto"/>
              <w:jc w:val="both"/>
              <w:rPr>
                <w:rFonts w:ascii="Arial Narrow" w:eastAsia="Arial Narrow" w:hAnsi="Arial Narrow" w:cs="Arial Narrow"/>
                <w:sz w:val="18"/>
                <w:szCs w:val="18"/>
              </w:rPr>
            </w:pPr>
          </w:p>
          <w:p w14:paraId="66E4FA6D" w14:textId="35F3DC02"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El título habilitante es un acto administrativo otorgado por la autoridad forestal y de fauna silvestre que permite a las personas naturales y jurídicas el acceso, a través de planes de manejo, para el aprovechamiento sostenible de los recursos forestales y de fauna silvestre.</w:t>
            </w:r>
          </w:p>
          <w:p w14:paraId="7968100B" w14:textId="77777777"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 </w:t>
            </w:r>
          </w:p>
          <w:p w14:paraId="2C2FA728" w14:textId="7CEDDAE8" w:rsidR="003F26FE" w:rsidRPr="00180F5C" w:rsidRDefault="00715C82" w:rsidP="003F26FE">
            <w:pPr>
              <w:spacing w:after="0" w:line="240" w:lineRule="auto"/>
              <w:jc w:val="both"/>
            </w:pPr>
            <w:r w:rsidRPr="00180F5C">
              <w:rPr>
                <w:rFonts w:ascii="Arial Narrow" w:eastAsia="Arial Narrow" w:hAnsi="Arial Narrow" w:cs="Arial Narrow"/>
                <w:sz w:val="18"/>
                <w:szCs w:val="18"/>
              </w:rPr>
              <w:t>Para el cálculo de la línea base se toma en cuenta el promedio entre los años 2013-201</w:t>
            </w:r>
            <w:r w:rsidR="00FC5671" w:rsidRPr="00180F5C">
              <w:rPr>
                <w:rFonts w:ascii="Arial Narrow" w:eastAsia="Arial Narrow" w:hAnsi="Arial Narrow" w:cs="Arial Narrow"/>
                <w:sz w:val="18"/>
                <w:szCs w:val="18"/>
              </w:rPr>
              <w:t>9</w:t>
            </w:r>
            <w:r w:rsidRPr="00180F5C">
              <w:rPr>
                <w:rFonts w:ascii="Arial Narrow" w:eastAsia="Arial Narrow" w:hAnsi="Arial Narrow" w:cs="Arial Narrow"/>
                <w:sz w:val="18"/>
                <w:szCs w:val="18"/>
              </w:rPr>
              <w:t>.</w:t>
            </w:r>
            <w:r w:rsidR="00FC5671" w:rsidRPr="00180F5C">
              <w:rPr>
                <w:rFonts w:ascii="Arial Narrow" w:eastAsia="Arial Narrow" w:hAnsi="Arial Narrow" w:cs="Arial Narrow"/>
                <w:sz w:val="18"/>
                <w:szCs w:val="18"/>
              </w:rPr>
              <w:t xml:space="preserve"> En este periodo, el promedio de supervisiones fue de 699</w:t>
            </w:r>
            <w:r w:rsidR="000D6324" w:rsidRPr="00180F5C">
              <w:rPr>
                <w:rFonts w:ascii="Arial Narrow" w:eastAsia="Arial Narrow" w:hAnsi="Arial Narrow" w:cs="Arial Narrow"/>
                <w:sz w:val="18"/>
                <w:szCs w:val="18"/>
              </w:rPr>
              <w:t xml:space="preserve"> títulos habilitantes</w:t>
            </w:r>
            <w:r w:rsidR="003F26FE" w:rsidRPr="00180F5C">
              <w:rPr>
                <w:rFonts w:ascii="Arial Narrow" w:eastAsia="Arial Narrow" w:hAnsi="Arial Narrow" w:cs="Arial Narrow"/>
                <w:sz w:val="18"/>
                <w:szCs w:val="18"/>
              </w:rPr>
              <w:t xml:space="preserve"> por año</w:t>
            </w:r>
            <w:r w:rsidR="00FC5671" w:rsidRPr="00180F5C">
              <w:rPr>
                <w:rFonts w:ascii="Arial Narrow" w:eastAsia="Arial Narrow" w:hAnsi="Arial Narrow" w:cs="Arial Narrow"/>
                <w:sz w:val="18"/>
                <w:szCs w:val="18"/>
              </w:rPr>
              <w:t>.</w:t>
            </w:r>
            <w:r w:rsidR="003F26FE" w:rsidRPr="00180F5C">
              <w:rPr>
                <w:rFonts w:ascii="Arial Narrow" w:eastAsia="Arial Narrow" w:hAnsi="Arial Narrow" w:cs="Arial Narrow"/>
                <w:sz w:val="18"/>
                <w:szCs w:val="18"/>
              </w:rPr>
              <w:t xml:space="preserve">  E</w:t>
            </w:r>
            <w:r w:rsidR="00BB0C00" w:rsidRPr="00180F5C">
              <w:rPr>
                <w:rFonts w:ascii="Arial Narrow" w:eastAsia="Arial Narrow" w:hAnsi="Arial Narrow" w:cs="Arial Narrow"/>
                <w:sz w:val="18"/>
                <w:szCs w:val="18"/>
              </w:rPr>
              <w:t>n e</w:t>
            </w:r>
            <w:r w:rsidR="00E52961" w:rsidRPr="00180F5C">
              <w:rPr>
                <w:rFonts w:ascii="Arial Narrow" w:eastAsia="Arial Narrow" w:hAnsi="Arial Narrow" w:cs="Arial Narrow"/>
                <w:sz w:val="18"/>
                <w:szCs w:val="18"/>
              </w:rPr>
              <w:t>l</w:t>
            </w:r>
            <w:r w:rsidR="003F26FE" w:rsidRPr="00180F5C">
              <w:rPr>
                <w:rFonts w:ascii="Arial Narrow" w:eastAsia="Arial Narrow" w:hAnsi="Arial Narrow" w:cs="Arial Narrow"/>
                <w:sz w:val="18"/>
                <w:szCs w:val="18"/>
              </w:rPr>
              <w:t xml:space="preserve"> año 2019</w:t>
            </w:r>
            <w:r w:rsidR="00BB0C00" w:rsidRPr="00180F5C">
              <w:rPr>
                <w:rFonts w:ascii="Arial Narrow" w:eastAsia="Arial Narrow" w:hAnsi="Arial Narrow" w:cs="Arial Narrow"/>
                <w:sz w:val="18"/>
                <w:szCs w:val="18"/>
              </w:rPr>
              <w:t xml:space="preserve">, de acuerdo a los Planes Operativos Anuales, </w:t>
            </w:r>
            <w:r w:rsidR="003F26FE" w:rsidRPr="00180F5C">
              <w:rPr>
                <w:rFonts w:ascii="Arial Narrow" w:eastAsia="Arial Narrow" w:hAnsi="Arial Narrow" w:cs="Arial Narrow"/>
                <w:sz w:val="18"/>
                <w:szCs w:val="18"/>
              </w:rPr>
              <w:t>los títulos habilitantes supervisados involucraron</w:t>
            </w:r>
            <w:r w:rsidR="00E52961" w:rsidRPr="00180F5C">
              <w:rPr>
                <w:rFonts w:ascii="Arial Narrow" w:eastAsia="Arial Narrow" w:hAnsi="Arial Narrow" w:cs="Arial Narrow"/>
                <w:sz w:val="18"/>
                <w:szCs w:val="18"/>
              </w:rPr>
              <w:t xml:space="preserve"> 2´</w:t>
            </w:r>
            <w:r w:rsidR="003F26FE" w:rsidRPr="00180F5C">
              <w:rPr>
                <w:rFonts w:ascii="Arial Narrow" w:eastAsia="Arial Narrow" w:hAnsi="Arial Narrow" w:cs="Arial Narrow"/>
                <w:sz w:val="18"/>
                <w:szCs w:val="18"/>
              </w:rPr>
              <w:t>157</w:t>
            </w:r>
            <w:r w:rsidR="00E52961" w:rsidRPr="00180F5C">
              <w:rPr>
                <w:rFonts w:ascii="Arial Narrow" w:eastAsia="Arial Narrow" w:hAnsi="Arial Narrow" w:cs="Arial Narrow"/>
                <w:sz w:val="18"/>
                <w:szCs w:val="18"/>
              </w:rPr>
              <w:t>,</w:t>
            </w:r>
            <w:r w:rsidR="003F26FE" w:rsidRPr="00180F5C">
              <w:rPr>
                <w:rFonts w:ascii="Arial Narrow" w:eastAsia="Arial Narrow" w:hAnsi="Arial Narrow" w:cs="Arial Narrow"/>
                <w:sz w:val="18"/>
                <w:szCs w:val="18"/>
              </w:rPr>
              <w:t>917</w:t>
            </w:r>
            <w:r w:rsidR="00E52961" w:rsidRPr="00180F5C">
              <w:rPr>
                <w:rFonts w:ascii="Arial Narrow" w:eastAsia="Arial Narrow" w:hAnsi="Arial Narrow" w:cs="Arial Narrow"/>
                <w:sz w:val="18"/>
                <w:szCs w:val="18"/>
              </w:rPr>
              <w:t xml:space="preserve"> hectáreas.</w:t>
            </w:r>
          </w:p>
          <w:p w14:paraId="283C7E25" w14:textId="2AB227CA" w:rsidR="00715C82" w:rsidRPr="00180F5C" w:rsidRDefault="00715C82" w:rsidP="00715C82">
            <w:pPr>
              <w:spacing w:after="0" w:line="240" w:lineRule="auto"/>
              <w:jc w:val="both"/>
              <w:rPr>
                <w:rFonts w:ascii="Arial Narrow" w:eastAsia="Arial Narrow" w:hAnsi="Arial Narrow" w:cs="Arial Narrow"/>
                <w:sz w:val="18"/>
                <w:szCs w:val="18"/>
                <w:highlight w:val="yellow"/>
              </w:rPr>
            </w:pPr>
          </w:p>
          <w:p w14:paraId="33C00691" w14:textId="02465372" w:rsidR="001A6521" w:rsidRPr="00180F5C" w:rsidRDefault="00715C82" w:rsidP="00E52961">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Para los años posteriores existe el compromiso de la entidad competente para realizar la presente </w:t>
            </w:r>
            <w:proofErr w:type="spellStart"/>
            <w:r w:rsidRPr="00180F5C">
              <w:rPr>
                <w:rFonts w:ascii="Arial Narrow" w:eastAsia="Arial Narrow" w:hAnsi="Arial Narrow" w:cs="Arial Narrow"/>
                <w:sz w:val="18"/>
                <w:szCs w:val="18"/>
              </w:rPr>
              <w:t>medición</w:t>
            </w:r>
            <w:proofErr w:type="spellEnd"/>
            <w:r w:rsidRPr="00180F5C">
              <w:rPr>
                <w:rFonts w:ascii="Arial Narrow" w:eastAsia="Arial Narrow" w:hAnsi="Arial Narrow" w:cs="Arial Narrow"/>
                <w:sz w:val="18"/>
                <w:szCs w:val="18"/>
              </w:rPr>
              <w:t>.</w:t>
            </w:r>
          </w:p>
        </w:tc>
      </w:tr>
      <w:tr w:rsidR="00715C82" w:rsidRPr="00180F5C" w14:paraId="15AFF3DD" w14:textId="77777777" w:rsidTr="000D6324">
        <w:trPr>
          <w:gridAfter w:val="4"/>
          <w:wAfter w:w="756" w:type="dxa"/>
          <w:trHeight w:val="42"/>
        </w:trPr>
        <w:tc>
          <w:tcPr>
            <w:tcW w:w="756" w:type="dxa"/>
            <w:tcBorders>
              <w:top w:val="dotted" w:sz="4" w:space="0" w:color="000000"/>
              <w:left w:val="nil"/>
              <w:bottom w:val="nil"/>
              <w:right w:val="nil"/>
            </w:tcBorders>
            <w:shd w:val="clear" w:color="auto" w:fill="auto"/>
            <w:vAlign w:val="center"/>
          </w:tcPr>
          <w:p w14:paraId="779C01FA" w14:textId="77777777" w:rsidR="00715C82" w:rsidRPr="00180F5C" w:rsidRDefault="00715C82" w:rsidP="00715C82">
            <w:pPr>
              <w:spacing w:after="0" w:line="240" w:lineRule="auto"/>
              <w:rPr>
                <w:rFonts w:ascii="Arial Narrow" w:eastAsia="Arial Narrow" w:hAnsi="Arial Narrow" w:cs="Arial Narrow"/>
                <w:sz w:val="10"/>
                <w:szCs w:val="10"/>
              </w:rPr>
            </w:pPr>
          </w:p>
        </w:tc>
        <w:tc>
          <w:tcPr>
            <w:tcW w:w="1083" w:type="dxa"/>
            <w:tcBorders>
              <w:top w:val="dotted" w:sz="4" w:space="0" w:color="000000"/>
              <w:left w:val="nil"/>
              <w:bottom w:val="nil"/>
              <w:right w:val="nil"/>
            </w:tcBorders>
            <w:shd w:val="clear" w:color="auto" w:fill="auto"/>
            <w:vAlign w:val="bottom"/>
          </w:tcPr>
          <w:p w14:paraId="3704D0A7"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4EC561D2"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160" w:type="dxa"/>
            <w:tcBorders>
              <w:top w:val="nil"/>
              <w:left w:val="nil"/>
              <w:bottom w:val="nil"/>
              <w:right w:val="nil"/>
            </w:tcBorders>
            <w:shd w:val="clear" w:color="auto" w:fill="auto"/>
            <w:vAlign w:val="bottom"/>
          </w:tcPr>
          <w:p w14:paraId="05469640"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844" w:type="dxa"/>
            <w:gridSpan w:val="2"/>
            <w:tcBorders>
              <w:top w:val="nil"/>
              <w:left w:val="nil"/>
              <w:bottom w:val="nil"/>
              <w:right w:val="nil"/>
            </w:tcBorders>
            <w:shd w:val="clear" w:color="auto" w:fill="auto"/>
            <w:vAlign w:val="bottom"/>
          </w:tcPr>
          <w:p w14:paraId="7FFECA5F"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6CA69665"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709" w:type="dxa"/>
            <w:gridSpan w:val="2"/>
            <w:tcBorders>
              <w:top w:val="nil"/>
              <w:left w:val="nil"/>
              <w:bottom w:val="nil"/>
              <w:right w:val="nil"/>
            </w:tcBorders>
            <w:shd w:val="clear" w:color="auto" w:fill="auto"/>
            <w:vAlign w:val="bottom"/>
          </w:tcPr>
          <w:p w14:paraId="4DE49282"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54D55BC5"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697" w:type="dxa"/>
            <w:tcBorders>
              <w:top w:val="nil"/>
              <w:left w:val="nil"/>
              <w:bottom w:val="nil"/>
              <w:right w:val="nil"/>
            </w:tcBorders>
            <w:shd w:val="clear" w:color="auto" w:fill="auto"/>
            <w:vAlign w:val="bottom"/>
          </w:tcPr>
          <w:p w14:paraId="182E668A"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47208B08"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46829603"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708" w:type="dxa"/>
            <w:gridSpan w:val="3"/>
            <w:tcBorders>
              <w:top w:val="nil"/>
              <w:left w:val="nil"/>
              <w:bottom w:val="nil"/>
              <w:right w:val="nil"/>
            </w:tcBorders>
            <w:shd w:val="clear" w:color="auto" w:fill="auto"/>
            <w:vAlign w:val="bottom"/>
          </w:tcPr>
          <w:p w14:paraId="1AC1BE58"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r>
      <w:tr w:rsidR="00715C82" w:rsidRPr="00180F5C" w14:paraId="3C636703" w14:textId="77777777" w:rsidTr="000D6324">
        <w:trPr>
          <w:gridAfter w:val="1"/>
          <w:wAfter w:w="713" w:type="dxa"/>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1A2B1A1D"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Sentido esperado del indicador</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02958030" w14:textId="77777777"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Ascendente</w:t>
            </w:r>
          </w:p>
        </w:tc>
      </w:tr>
      <w:tr w:rsidR="00715C82" w:rsidRPr="00180F5C" w14:paraId="315CF237" w14:textId="77777777" w:rsidTr="000D6324">
        <w:trPr>
          <w:gridAfter w:val="4"/>
          <w:wAfter w:w="756" w:type="dxa"/>
          <w:trHeight w:val="42"/>
        </w:trPr>
        <w:tc>
          <w:tcPr>
            <w:tcW w:w="756" w:type="dxa"/>
            <w:tcBorders>
              <w:top w:val="nil"/>
              <w:left w:val="nil"/>
              <w:bottom w:val="nil"/>
              <w:right w:val="nil"/>
            </w:tcBorders>
            <w:shd w:val="clear" w:color="auto" w:fill="auto"/>
            <w:vAlign w:val="center"/>
          </w:tcPr>
          <w:p w14:paraId="4C73B30F" w14:textId="77777777" w:rsidR="00715C82" w:rsidRPr="00180F5C" w:rsidRDefault="00715C82" w:rsidP="00715C82">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0DA9368C"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2F9E4225"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655C6280"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vAlign w:val="bottom"/>
          </w:tcPr>
          <w:p w14:paraId="243BB945"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223F4DB5"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gridSpan w:val="2"/>
            <w:tcBorders>
              <w:top w:val="nil"/>
              <w:left w:val="nil"/>
              <w:bottom w:val="nil"/>
              <w:right w:val="nil"/>
            </w:tcBorders>
            <w:shd w:val="clear" w:color="auto" w:fill="auto"/>
            <w:vAlign w:val="bottom"/>
          </w:tcPr>
          <w:p w14:paraId="7194D0B9"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75183D5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vAlign w:val="bottom"/>
          </w:tcPr>
          <w:p w14:paraId="3DF647CA"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2C2CDCBC"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501CF5A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8" w:type="dxa"/>
            <w:gridSpan w:val="3"/>
            <w:tcBorders>
              <w:top w:val="nil"/>
              <w:left w:val="nil"/>
              <w:bottom w:val="nil"/>
              <w:right w:val="nil"/>
            </w:tcBorders>
            <w:shd w:val="clear" w:color="auto" w:fill="auto"/>
            <w:vAlign w:val="bottom"/>
          </w:tcPr>
          <w:p w14:paraId="02091450"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r>
      <w:tr w:rsidR="00715C82" w:rsidRPr="00180F5C" w14:paraId="0EFC944F" w14:textId="77777777" w:rsidTr="000D6324">
        <w:trPr>
          <w:gridAfter w:val="1"/>
          <w:wAfter w:w="713" w:type="dxa"/>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55C507D1"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Supuestos</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02C9B39F" w14:textId="77777777" w:rsidR="00715C82" w:rsidRPr="00180F5C" w:rsidRDefault="00715C82" w:rsidP="00715C82">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18"/>
                <w:szCs w:val="18"/>
              </w:rPr>
              <w:t>Los titulares de títulos habilitantes cuentan con financiamiento adecuado, además, la presión de las actividades ilegales en materia forestal y de fauna silvestre son mínimas o nula</w:t>
            </w:r>
            <w:r w:rsidRPr="00180F5C">
              <w:rPr>
                <w:rFonts w:ascii="Arial Narrow" w:eastAsia="Arial Narrow" w:hAnsi="Arial Narrow" w:cs="Arial Narrow"/>
                <w:sz w:val="20"/>
                <w:szCs w:val="20"/>
              </w:rPr>
              <w:t>s</w:t>
            </w:r>
          </w:p>
        </w:tc>
      </w:tr>
      <w:tr w:rsidR="00715C82" w:rsidRPr="00180F5C" w14:paraId="50EC9B0D" w14:textId="77777777" w:rsidTr="000D6324">
        <w:trPr>
          <w:gridAfter w:val="4"/>
          <w:wAfter w:w="756" w:type="dxa"/>
          <w:trHeight w:val="42"/>
        </w:trPr>
        <w:tc>
          <w:tcPr>
            <w:tcW w:w="756" w:type="dxa"/>
            <w:tcBorders>
              <w:top w:val="nil"/>
              <w:left w:val="nil"/>
              <w:bottom w:val="nil"/>
              <w:right w:val="nil"/>
            </w:tcBorders>
            <w:shd w:val="clear" w:color="auto" w:fill="auto"/>
            <w:vAlign w:val="center"/>
          </w:tcPr>
          <w:p w14:paraId="0AD2615D" w14:textId="77777777" w:rsidR="00715C82" w:rsidRPr="00180F5C" w:rsidRDefault="00715C82" w:rsidP="00715C82">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43EDDBEA"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171A8384"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6F341AD1"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vAlign w:val="bottom"/>
          </w:tcPr>
          <w:p w14:paraId="3CF5C926"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3C328F25"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gridSpan w:val="2"/>
            <w:tcBorders>
              <w:top w:val="nil"/>
              <w:left w:val="nil"/>
              <w:bottom w:val="nil"/>
              <w:right w:val="nil"/>
            </w:tcBorders>
            <w:shd w:val="clear" w:color="auto" w:fill="auto"/>
            <w:vAlign w:val="bottom"/>
          </w:tcPr>
          <w:p w14:paraId="7AAA5E32"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gridSpan w:val="2"/>
            <w:tcBorders>
              <w:top w:val="nil"/>
              <w:left w:val="nil"/>
              <w:bottom w:val="nil"/>
              <w:right w:val="nil"/>
            </w:tcBorders>
            <w:shd w:val="clear" w:color="auto" w:fill="auto"/>
            <w:vAlign w:val="bottom"/>
          </w:tcPr>
          <w:p w14:paraId="74ECA99C"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vAlign w:val="bottom"/>
          </w:tcPr>
          <w:p w14:paraId="3633B2D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7860D4F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35D71964"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8" w:type="dxa"/>
            <w:gridSpan w:val="3"/>
            <w:tcBorders>
              <w:top w:val="nil"/>
              <w:left w:val="nil"/>
              <w:bottom w:val="nil"/>
              <w:right w:val="nil"/>
            </w:tcBorders>
            <w:shd w:val="clear" w:color="auto" w:fill="auto"/>
            <w:vAlign w:val="bottom"/>
          </w:tcPr>
          <w:p w14:paraId="17F5EF5E"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r>
      <w:tr w:rsidR="00715C82" w:rsidRPr="00180F5C" w14:paraId="3D52E2A6" w14:textId="77777777" w:rsidTr="000D6324">
        <w:trPr>
          <w:gridAfter w:val="1"/>
          <w:wAfter w:w="713" w:type="dxa"/>
          <w:trHeight w:val="492"/>
        </w:trPr>
        <w:tc>
          <w:tcPr>
            <w:tcW w:w="183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20051A84"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Fuente y bases de datos</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auto"/>
            <w:vAlign w:val="center"/>
          </w:tcPr>
          <w:p w14:paraId="7ED6F6CB" w14:textId="77777777"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Fuente: Dirección de Supervisión Forestal y de Fauna Silvestre del Organismo de Supervisión de los Recursos Forestales y de Fauna Silvestre - OSINFOR</w:t>
            </w:r>
          </w:p>
          <w:p w14:paraId="17C6B678" w14:textId="6E7DC065"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Base de datos: Reporte de</w:t>
            </w:r>
            <w:r w:rsidR="00923141" w:rsidRPr="00180F5C">
              <w:rPr>
                <w:rFonts w:ascii="Arial Narrow" w:eastAsia="Arial Narrow" w:hAnsi="Arial Narrow" w:cs="Arial Narrow"/>
                <w:sz w:val="18"/>
                <w:szCs w:val="18"/>
              </w:rPr>
              <w:t>l Sistema de Información Gerencial del</w:t>
            </w:r>
            <w:r w:rsidRPr="00180F5C">
              <w:rPr>
                <w:rFonts w:ascii="Arial Narrow" w:eastAsia="Arial Narrow" w:hAnsi="Arial Narrow" w:cs="Arial Narrow"/>
                <w:sz w:val="18"/>
                <w:szCs w:val="18"/>
              </w:rPr>
              <w:t xml:space="preserve"> OSINFOR.</w:t>
            </w:r>
            <w:r w:rsidR="000D6324" w:rsidRPr="00180F5C">
              <w:rPr>
                <w:rFonts w:ascii="Arial Narrow" w:eastAsia="Arial Narrow" w:hAnsi="Arial Narrow" w:cs="Arial Narrow"/>
                <w:sz w:val="18"/>
                <w:szCs w:val="18"/>
              </w:rPr>
              <w:t xml:space="preserve"> </w:t>
            </w:r>
          </w:p>
        </w:tc>
      </w:tr>
      <w:tr w:rsidR="00715C82" w:rsidRPr="00180F5C" w14:paraId="173738B4" w14:textId="77777777" w:rsidTr="000D6324">
        <w:trPr>
          <w:gridAfter w:val="4"/>
          <w:wAfter w:w="756" w:type="dxa"/>
          <w:trHeight w:val="106"/>
        </w:trPr>
        <w:tc>
          <w:tcPr>
            <w:tcW w:w="756" w:type="dxa"/>
            <w:tcBorders>
              <w:top w:val="nil"/>
              <w:left w:val="nil"/>
              <w:bottom w:val="nil"/>
              <w:right w:val="nil"/>
            </w:tcBorders>
            <w:shd w:val="clear" w:color="auto" w:fill="auto"/>
            <w:vAlign w:val="center"/>
          </w:tcPr>
          <w:p w14:paraId="2FCDD7F7" w14:textId="77777777" w:rsidR="00715C82" w:rsidRPr="00180F5C" w:rsidRDefault="00715C82" w:rsidP="00715C82">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06E2FA85"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4CB18759"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160" w:type="dxa"/>
            <w:tcBorders>
              <w:top w:val="nil"/>
              <w:left w:val="nil"/>
              <w:bottom w:val="nil"/>
              <w:right w:val="nil"/>
            </w:tcBorders>
            <w:shd w:val="clear" w:color="auto" w:fill="auto"/>
            <w:vAlign w:val="bottom"/>
          </w:tcPr>
          <w:p w14:paraId="51A242AA"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844" w:type="dxa"/>
            <w:gridSpan w:val="2"/>
            <w:tcBorders>
              <w:top w:val="nil"/>
              <w:left w:val="nil"/>
              <w:bottom w:val="nil"/>
              <w:right w:val="nil"/>
            </w:tcBorders>
            <w:shd w:val="clear" w:color="auto" w:fill="auto"/>
            <w:vAlign w:val="bottom"/>
          </w:tcPr>
          <w:p w14:paraId="58E44BB9"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4939DB7D"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709" w:type="dxa"/>
            <w:gridSpan w:val="2"/>
            <w:tcBorders>
              <w:top w:val="nil"/>
              <w:left w:val="nil"/>
              <w:bottom w:val="nil"/>
              <w:right w:val="nil"/>
            </w:tcBorders>
            <w:shd w:val="clear" w:color="auto" w:fill="auto"/>
            <w:vAlign w:val="bottom"/>
          </w:tcPr>
          <w:p w14:paraId="4BA617BC"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850" w:type="dxa"/>
            <w:gridSpan w:val="2"/>
            <w:tcBorders>
              <w:top w:val="nil"/>
              <w:left w:val="nil"/>
              <w:bottom w:val="nil"/>
              <w:right w:val="nil"/>
            </w:tcBorders>
            <w:shd w:val="clear" w:color="auto" w:fill="auto"/>
            <w:vAlign w:val="bottom"/>
          </w:tcPr>
          <w:p w14:paraId="3DE97285"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697" w:type="dxa"/>
            <w:tcBorders>
              <w:top w:val="nil"/>
              <w:left w:val="nil"/>
              <w:bottom w:val="nil"/>
              <w:right w:val="nil"/>
            </w:tcBorders>
            <w:shd w:val="clear" w:color="auto" w:fill="auto"/>
            <w:vAlign w:val="bottom"/>
          </w:tcPr>
          <w:p w14:paraId="3FDB2F62"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56B59EFD"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10A12854"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708" w:type="dxa"/>
            <w:gridSpan w:val="3"/>
            <w:tcBorders>
              <w:top w:val="nil"/>
              <w:left w:val="nil"/>
              <w:bottom w:val="nil"/>
              <w:right w:val="nil"/>
            </w:tcBorders>
            <w:shd w:val="clear" w:color="auto" w:fill="auto"/>
            <w:vAlign w:val="bottom"/>
          </w:tcPr>
          <w:p w14:paraId="1194DEE2" w14:textId="77777777" w:rsidR="00715C82" w:rsidRPr="00180F5C" w:rsidRDefault="00715C82" w:rsidP="00715C82">
            <w:pPr>
              <w:spacing w:after="0" w:line="240" w:lineRule="auto"/>
              <w:rPr>
                <w:rFonts w:ascii="Times New Roman" w:eastAsia="Times New Roman" w:hAnsi="Times New Roman" w:cs="Times New Roman"/>
                <w:sz w:val="10"/>
                <w:szCs w:val="10"/>
              </w:rPr>
            </w:pPr>
          </w:p>
        </w:tc>
      </w:tr>
      <w:tr w:rsidR="00715C82" w:rsidRPr="00180F5C" w14:paraId="4BB1D90F" w14:textId="77777777" w:rsidTr="000D6324">
        <w:trPr>
          <w:gridAfter w:val="1"/>
          <w:wAfter w:w="713" w:type="dxa"/>
          <w:trHeight w:val="196"/>
        </w:trPr>
        <w:tc>
          <w:tcPr>
            <w:tcW w:w="756" w:type="dxa"/>
            <w:tcBorders>
              <w:top w:val="nil"/>
              <w:left w:val="nil"/>
              <w:bottom w:val="nil"/>
              <w:right w:val="dotted" w:sz="4" w:space="0" w:color="000000"/>
            </w:tcBorders>
            <w:shd w:val="clear" w:color="auto" w:fill="auto"/>
            <w:vAlign w:val="center"/>
          </w:tcPr>
          <w:p w14:paraId="3C871880"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1083"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25C3A870" w14:textId="77777777" w:rsidR="00715C82" w:rsidRPr="00180F5C" w:rsidRDefault="00715C82" w:rsidP="00715C82">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16"/>
                <w:szCs w:val="16"/>
              </w:rPr>
              <w:t>Línea de base</w:t>
            </w:r>
          </w:p>
        </w:tc>
        <w:tc>
          <w:tcPr>
            <w:tcW w:w="7400" w:type="dxa"/>
            <w:gridSpan w:val="19"/>
            <w:tcBorders>
              <w:top w:val="dotted" w:sz="4" w:space="0" w:color="000000"/>
              <w:left w:val="dotted" w:sz="4" w:space="0" w:color="000000"/>
              <w:bottom w:val="dotted" w:sz="4" w:space="0" w:color="000000"/>
              <w:right w:val="dotted" w:sz="4" w:space="0" w:color="000000"/>
            </w:tcBorders>
            <w:shd w:val="clear" w:color="auto" w:fill="D9D9D9"/>
            <w:vAlign w:val="center"/>
          </w:tcPr>
          <w:p w14:paraId="5E21A488" w14:textId="77777777" w:rsidR="00715C82" w:rsidRPr="00180F5C" w:rsidRDefault="00715C82" w:rsidP="00715C82">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Logros esperados</w:t>
            </w:r>
          </w:p>
        </w:tc>
      </w:tr>
      <w:tr w:rsidR="00715C82" w:rsidRPr="00180F5C" w14:paraId="4FD7666B" w14:textId="77777777" w:rsidTr="000D6324">
        <w:trPr>
          <w:gridAfter w:val="4"/>
          <w:wAfter w:w="756" w:type="dxa"/>
          <w:trHeight w:val="106"/>
        </w:trPr>
        <w:tc>
          <w:tcPr>
            <w:tcW w:w="756" w:type="dxa"/>
            <w:tcBorders>
              <w:top w:val="nil"/>
              <w:left w:val="nil"/>
              <w:bottom w:val="dotted" w:sz="4" w:space="0" w:color="000000"/>
              <w:right w:val="nil"/>
            </w:tcBorders>
            <w:shd w:val="clear" w:color="auto" w:fill="auto"/>
            <w:vAlign w:val="center"/>
          </w:tcPr>
          <w:p w14:paraId="00E1049F" w14:textId="77777777" w:rsidR="00715C82" w:rsidRPr="00180F5C" w:rsidRDefault="00715C82" w:rsidP="00715C82">
            <w:pPr>
              <w:spacing w:after="0" w:line="240" w:lineRule="auto"/>
              <w:jc w:val="center"/>
              <w:rPr>
                <w:rFonts w:ascii="Arial Narrow" w:eastAsia="Arial Narrow" w:hAnsi="Arial Narrow" w:cs="Arial Narrow"/>
                <w:b/>
                <w:sz w:val="20"/>
                <w:szCs w:val="20"/>
              </w:rPr>
            </w:pPr>
          </w:p>
        </w:tc>
        <w:tc>
          <w:tcPr>
            <w:tcW w:w="1083" w:type="dxa"/>
            <w:tcBorders>
              <w:top w:val="nil"/>
              <w:left w:val="nil"/>
              <w:bottom w:val="dotted" w:sz="4" w:space="0" w:color="000000"/>
              <w:right w:val="nil"/>
            </w:tcBorders>
            <w:shd w:val="clear" w:color="auto" w:fill="auto"/>
            <w:vAlign w:val="bottom"/>
          </w:tcPr>
          <w:p w14:paraId="537AF804"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50" w:type="dxa"/>
            <w:tcBorders>
              <w:top w:val="nil"/>
              <w:left w:val="nil"/>
              <w:bottom w:val="dotted" w:sz="4" w:space="0" w:color="000000"/>
              <w:right w:val="nil"/>
            </w:tcBorders>
            <w:shd w:val="clear" w:color="auto" w:fill="auto"/>
            <w:vAlign w:val="bottom"/>
          </w:tcPr>
          <w:p w14:paraId="2F898A65"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160" w:type="dxa"/>
            <w:tcBorders>
              <w:top w:val="nil"/>
              <w:left w:val="nil"/>
              <w:bottom w:val="dotted" w:sz="4" w:space="0" w:color="000000"/>
              <w:right w:val="nil"/>
            </w:tcBorders>
            <w:shd w:val="clear" w:color="auto" w:fill="auto"/>
            <w:vAlign w:val="bottom"/>
          </w:tcPr>
          <w:p w14:paraId="4A8F1AEF"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44" w:type="dxa"/>
            <w:gridSpan w:val="2"/>
            <w:tcBorders>
              <w:top w:val="nil"/>
              <w:left w:val="nil"/>
              <w:bottom w:val="dotted" w:sz="4" w:space="0" w:color="000000"/>
              <w:right w:val="nil"/>
            </w:tcBorders>
            <w:shd w:val="clear" w:color="auto" w:fill="auto"/>
            <w:vAlign w:val="bottom"/>
          </w:tcPr>
          <w:p w14:paraId="6F091F48"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50" w:type="dxa"/>
            <w:gridSpan w:val="2"/>
            <w:tcBorders>
              <w:top w:val="nil"/>
              <w:left w:val="nil"/>
              <w:bottom w:val="dotted" w:sz="4" w:space="0" w:color="000000"/>
              <w:right w:val="nil"/>
            </w:tcBorders>
            <w:shd w:val="clear" w:color="auto" w:fill="auto"/>
            <w:vAlign w:val="bottom"/>
          </w:tcPr>
          <w:p w14:paraId="4C0212E7"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709" w:type="dxa"/>
            <w:gridSpan w:val="2"/>
            <w:tcBorders>
              <w:top w:val="nil"/>
              <w:left w:val="nil"/>
              <w:bottom w:val="dotted" w:sz="4" w:space="0" w:color="000000"/>
              <w:right w:val="nil"/>
            </w:tcBorders>
            <w:shd w:val="clear" w:color="auto" w:fill="auto"/>
            <w:vAlign w:val="bottom"/>
          </w:tcPr>
          <w:p w14:paraId="069C0A9A"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50" w:type="dxa"/>
            <w:gridSpan w:val="2"/>
            <w:tcBorders>
              <w:top w:val="nil"/>
              <w:left w:val="nil"/>
              <w:bottom w:val="dotted" w:sz="4" w:space="0" w:color="000000"/>
              <w:right w:val="nil"/>
            </w:tcBorders>
            <w:shd w:val="clear" w:color="auto" w:fill="auto"/>
            <w:vAlign w:val="bottom"/>
          </w:tcPr>
          <w:p w14:paraId="2B4F71E4"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697" w:type="dxa"/>
            <w:tcBorders>
              <w:top w:val="nil"/>
              <w:left w:val="nil"/>
              <w:bottom w:val="dotted" w:sz="4" w:space="0" w:color="000000"/>
              <w:right w:val="nil"/>
            </w:tcBorders>
            <w:shd w:val="clear" w:color="auto" w:fill="auto"/>
            <w:vAlign w:val="bottom"/>
          </w:tcPr>
          <w:p w14:paraId="21D0F74B"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68ABCC50"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980" w:type="dxa"/>
            <w:tcBorders>
              <w:top w:val="nil"/>
              <w:left w:val="nil"/>
              <w:bottom w:val="dotted" w:sz="4" w:space="0" w:color="000000"/>
              <w:right w:val="nil"/>
            </w:tcBorders>
            <w:shd w:val="clear" w:color="auto" w:fill="auto"/>
            <w:vAlign w:val="bottom"/>
          </w:tcPr>
          <w:p w14:paraId="21CA11A0"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708" w:type="dxa"/>
            <w:gridSpan w:val="3"/>
            <w:tcBorders>
              <w:top w:val="nil"/>
              <w:left w:val="nil"/>
              <w:bottom w:val="dotted" w:sz="4" w:space="0" w:color="000000"/>
              <w:right w:val="nil"/>
            </w:tcBorders>
            <w:shd w:val="clear" w:color="auto" w:fill="auto"/>
            <w:vAlign w:val="bottom"/>
          </w:tcPr>
          <w:p w14:paraId="6012E491" w14:textId="77777777" w:rsidR="00715C82" w:rsidRPr="00180F5C" w:rsidRDefault="00715C82" w:rsidP="00715C82">
            <w:pPr>
              <w:spacing w:after="0" w:line="240" w:lineRule="auto"/>
              <w:rPr>
                <w:rFonts w:ascii="Times New Roman" w:eastAsia="Times New Roman" w:hAnsi="Times New Roman" w:cs="Times New Roman"/>
                <w:sz w:val="20"/>
                <w:szCs w:val="20"/>
              </w:rPr>
            </w:pPr>
          </w:p>
        </w:tc>
      </w:tr>
      <w:tr w:rsidR="000D6324" w:rsidRPr="00180F5C" w14:paraId="628A34A8" w14:textId="77777777" w:rsidTr="000D6324">
        <w:trPr>
          <w:gridAfter w:val="3"/>
          <w:wAfter w:w="745" w:type="dxa"/>
          <w:trHeight w:val="275"/>
        </w:trPr>
        <w:tc>
          <w:tcPr>
            <w:tcW w:w="756"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1580E540" w14:textId="77777777" w:rsidR="000D6324" w:rsidRPr="00180F5C" w:rsidRDefault="000D6324" w:rsidP="00715C82">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Año</w:t>
            </w:r>
          </w:p>
        </w:tc>
        <w:tc>
          <w:tcPr>
            <w:tcW w:w="1083"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CE77B94" w14:textId="1926B06A" w:rsidR="000D6324" w:rsidRPr="00180F5C" w:rsidRDefault="000D6324" w:rsidP="00715C82">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201</w:t>
            </w:r>
            <w:r w:rsidR="003F26FE" w:rsidRPr="00180F5C">
              <w:rPr>
                <w:rFonts w:ascii="Arial Narrow" w:eastAsia="Arial Narrow" w:hAnsi="Arial Narrow" w:cs="Arial Narrow"/>
                <w:sz w:val="20"/>
                <w:szCs w:val="20"/>
              </w:rPr>
              <w:t>9</w:t>
            </w:r>
          </w:p>
        </w:tc>
        <w:tc>
          <w:tcPr>
            <w:tcW w:w="85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73263021" w14:textId="77777777" w:rsidR="000D6324" w:rsidRPr="00180F5C" w:rsidRDefault="000D6324" w:rsidP="00715C82">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2022</w:t>
            </w:r>
          </w:p>
        </w:tc>
        <w:tc>
          <w:tcPr>
            <w:tcW w:w="993"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1B1155D4" w14:textId="77777777" w:rsidR="000D6324" w:rsidRPr="00180F5C" w:rsidRDefault="000D6324" w:rsidP="00715C82">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2023</w:t>
            </w:r>
          </w:p>
        </w:tc>
        <w:tc>
          <w:tcPr>
            <w:tcW w:w="850"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031678F7" w14:textId="77777777" w:rsidR="000D6324" w:rsidRPr="00180F5C" w:rsidRDefault="000D6324" w:rsidP="00715C82">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2024</w:t>
            </w:r>
          </w:p>
        </w:tc>
        <w:tc>
          <w:tcPr>
            <w:tcW w:w="709"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102B5222" w14:textId="77777777" w:rsidR="000D6324" w:rsidRPr="00180F5C" w:rsidRDefault="000D6324" w:rsidP="00715C82">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2025</w:t>
            </w:r>
          </w:p>
        </w:tc>
        <w:tc>
          <w:tcPr>
            <w:tcW w:w="850"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68FA90E2" w14:textId="77777777" w:rsidR="000D6324" w:rsidRPr="00180F5C" w:rsidRDefault="000D6324" w:rsidP="00715C82">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2026</w:t>
            </w:r>
          </w:p>
        </w:tc>
        <w:tc>
          <w:tcPr>
            <w:tcW w:w="708"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6F951739" w14:textId="77777777" w:rsidR="000D6324" w:rsidRPr="00180F5C" w:rsidRDefault="000D6324" w:rsidP="00715C82">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2027</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45A8DFD7" w14:textId="77777777" w:rsidR="000D6324" w:rsidRPr="00180F5C" w:rsidRDefault="000D6324" w:rsidP="00715C82">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2028</w:t>
            </w:r>
          </w:p>
        </w:tc>
        <w:tc>
          <w:tcPr>
            <w:tcW w:w="991"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7AA017F0" w14:textId="77777777" w:rsidR="000D6324" w:rsidRPr="00180F5C" w:rsidRDefault="000D6324" w:rsidP="00715C82">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2029</w:t>
            </w:r>
          </w:p>
        </w:tc>
        <w:tc>
          <w:tcPr>
            <w:tcW w:w="708" w:type="dxa"/>
            <w:gridSpan w:val="3"/>
            <w:tcBorders>
              <w:top w:val="dotted" w:sz="4" w:space="0" w:color="000000"/>
              <w:left w:val="dotted" w:sz="4" w:space="0" w:color="000000"/>
              <w:bottom w:val="dotted" w:sz="4" w:space="0" w:color="000000"/>
              <w:right w:val="dotted" w:sz="4" w:space="0" w:color="000000"/>
            </w:tcBorders>
            <w:shd w:val="clear" w:color="auto" w:fill="D9D9D9"/>
            <w:vAlign w:val="center"/>
          </w:tcPr>
          <w:p w14:paraId="6AC35469" w14:textId="77777777" w:rsidR="000D6324" w:rsidRPr="00180F5C" w:rsidRDefault="000D6324" w:rsidP="00715C82">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2030</w:t>
            </w:r>
          </w:p>
        </w:tc>
      </w:tr>
      <w:tr w:rsidR="000D6324" w:rsidRPr="00180F5C" w14:paraId="568A1165" w14:textId="77777777" w:rsidTr="000D6324">
        <w:trPr>
          <w:gridAfter w:val="3"/>
          <w:wAfter w:w="745" w:type="dxa"/>
          <w:trHeight w:val="275"/>
        </w:trPr>
        <w:tc>
          <w:tcPr>
            <w:tcW w:w="756"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6B12FC2D" w14:textId="77777777" w:rsidR="000D6324" w:rsidRPr="00180F5C" w:rsidRDefault="000D6324" w:rsidP="00715C82">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Valor</w:t>
            </w:r>
          </w:p>
        </w:tc>
        <w:tc>
          <w:tcPr>
            <w:tcW w:w="1083"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26140CF" w14:textId="77777777" w:rsidR="000D6324" w:rsidRPr="00D37897" w:rsidRDefault="000D6324" w:rsidP="00715C82">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67.1%</w:t>
            </w:r>
          </w:p>
        </w:tc>
        <w:tc>
          <w:tcPr>
            <w:tcW w:w="85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8B648AB" w14:textId="77777777" w:rsidR="000D6324" w:rsidRPr="00D37897" w:rsidRDefault="000D6324" w:rsidP="00715C82">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78%</w:t>
            </w:r>
          </w:p>
        </w:tc>
        <w:tc>
          <w:tcPr>
            <w:tcW w:w="993"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440E87E3" w14:textId="77777777" w:rsidR="000D6324" w:rsidRPr="00D37897" w:rsidRDefault="000D6324" w:rsidP="00715C82">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82%</w:t>
            </w:r>
          </w:p>
        </w:tc>
        <w:tc>
          <w:tcPr>
            <w:tcW w:w="850"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7C7FD90B" w14:textId="77777777" w:rsidR="000D6324" w:rsidRPr="00D37897" w:rsidRDefault="000D6324" w:rsidP="00715C82">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85%</w:t>
            </w:r>
          </w:p>
        </w:tc>
        <w:tc>
          <w:tcPr>
            <w:tcW w:w="709"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4FB66312" w14:textId="77777777" w:rsidR="000D6324" w:rsidRPr="00D37897" w:rsidRDefault="000D6324" w:rsidP="00715C82">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88%</w:t>
            </w:r>
          </w:p>
        </w:tc>
        <w:tc>
          <w:tcPr>
            <w:tcW w:w="850"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23038EEB" w14:textId="77777777" w:rsidR="000D6324" w:rsidRPr="00D37897" w:rsidRDefault="000D6324" w:rsidP="00715C82">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90%</w:t>
            </w:r>
          </w:p>
        </w:tc>
        <w:tc>
          <w:tcPr>
            <w:tcW w:w="708"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5A8E9DFE" w14:textId="77777777" w:rsidR="000D6324" w:rsidRPr="00D37897" w:rsidRDefault="000D6324" w:rsidP="00715C82">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91%</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2C500433" w14:textId="77777777" w:rsidR="000D6324" w:rsidRPr="00D37897" w:rsidRDefault="000D6324" w:rsidP="00715C82">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93%</w:t>
            </w:r>
          </w:p>
        </w:tc>
        <w:tc>
          <w:tcPr>
            <w:tcW w:w="991"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14BDD3B9" w14:textId="77777777" w:rsidR="000D6324" w:rsidRPr="00D37897" w:rsidRDefault="000D6324" w:rsidP="00715C82">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94%</w:t>
            </w:r>
          </w:p>
        </w:tc>
        <w:tc>
          <w:tcPr>
            <w:tcW w:w="708" w:type="dxa"/>
            <w:gridSpan w:val="3"/>
            <w:tcBorders>
              <w:top w:val="dotted" w:sz="4" w:space="0" w:color="000000"/>
              <w:left w:val="dotted" w:sz="4" w:space="0" w:color="000000"/>
              <w:bottom w:val="dotted" w:sz="4" w:space="0" w:color="000000"/>
              <w:right w:val="dotted" w:sz="4" w:space="0" w:color="000000"/>
            </w:tcBorders>
            <w:shd w:val="clear" w:color="auto" w:fill="auto"/>
            <w:vAlign w:val="center"/>
          </w:tcPr>
          <w:p w14:paraId="517026B7" w14:textId="77777777" w:rsidR="000D6324" w:rsidRPr="00D37897" w:rsidRDefault="000D6324" w:rsidP="00715C82">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95%</w:t>
            </w:r>
          </w:p>
        </w:tc>
      </w:tr>
    </w:tbl>
    <w:p w14:paraId="09CA4482" w14:textId="77777777" w:rsidR="00BC23B0" w:rsidRPr="00180F5C" w:rsidRDefault="00BC23B0"/>
    <w:p w14:paraId="2FB2E986" w14:textId="77777777" w:rsidR="00BC23B0" w:rsidRPr="00180F5C" w:rsidRDefault="00BC23B0"/>
    <w:p w14:paraId="7DB5794A" w14:textId="77777777" w:rsidR="00BC23B0" w:rsidRPr="00180F5C" w:rsidRDefault="00BC23B0"/>
    <w:p w14:paraId="35FB1441" w14:textId="77777777" w:rsidR="00BC23B0" w:rsidRPr="00180F5C" w:rsidRDefault="00BC23B0"/>
    <w:p w14:paraId="7C44CB90" w14:textId="77777777" w:rsidR="00715C82" w:rsidRPr="00180F5C" w:rsidRDefault="00715C82"/>
    <w:p w14:paraId="76425E3A" w14:textId="77777777" w:rsidR="00715C82" w:rsidRPr="00180F5C" w:rsidRDefault="00715C82"/>
    <w:p w14:paraId="6B25CE47" w14:textId="77777777" w:rsidR="00715C82" w:rsidRPr="00180F5C" w:rsidRDefault="00715C82"/>
    <w:p w14:paraId="246779B3" w14:textId="77777777" w:rsidR="00715C82" w:rsidRPr="00180F5C" w:rsidRDefault="00715C82"/>
    <w:tbl>
      <w:tblPr>
        <w:tblStyle w:val="ac"/>
        <w:tblW w:w="9738" w:type="dxa"/>
        <w:tblInd w:w="0" w:type="dxa"/>
        <w:tblLayout w:type="fixed"/>
        <w:tblLook w:val="0400" w:firstRow="0" w:lastRow="0" w:firstColumn="0" w:lastColumn="0" w:noHBand="0" w:noVBand="1"/>
      </w:tblPr>
      <w:tblGrid>
        <w:gridCol w:w="751"/>
        <w:gridCol w:w="183"/>
        <w:gridCol w:w="892"/>
        <w:gridCol w:w="185"/>
        <w:gridCol w:w="673"/>
        <w:gridCol w:w="118"/>
        <w:gridCol w:w="160"/>
        <w:gridCol w:w="187"/>
        <w:gridCol w:w="527"/>
        <w:gridCol w:w="709"/>
        <w:gridCol w:w="850"/>
        <w:gridCol w:w="790"/>
        <w:gridCol w:w="180"/>
        <w:gridCol w:w="511"/>
        <w:gridCol w:w="180"/>
        <w:gridCol w:w="511"/>
        <w:gridCol w:w="233"/>
        <w:gridCol w:w="855"/>
        <w:gridCol w:w="572"/>
        <w:gridCol w:w="142"/>
        <w:gridCol w:w="284"/>
        <w:gridCol w:w="245"/>
      </w:tblGrid>
      <w:tr w:rsidR="00180F5C" w:rsidRPr="00180F5C" w14:paraId="5650BB87" w14:textId="77777777" w:rsidTr="00F20521">
        <w:trPr>
          <w:trHeight w:val="275"/>
        </w:trPr>
        <w:tc>
          <w:tcPr>
            <w:tcW w:w="9738" w:type="dxa"/>
            <w:gridSpan w:val="22"/>
            <w:tcBorders>
              <w:top w:val="dotted" w:sz="4" w:space="0" w:color="000000"/>
              <w:left w:val="dotted" w:sz="4" w:space="0" w:color="000000"/>
              <w:bottom w:val="dotted" w:sz="4" w:space="0" w:color="000000"/>
              <w:right w:val="dotted" w:sz="4" w:space="0" w:color="000000"/>
            </w:tcBorders>
            <w:shd w:val="clear" w:color="auto" w:fill="D8D8D8"/>
            <w:vAlign w:val="center"/>
          </w:tcPr>
          <w:p w14:paraId="6A68ECC9" w14:textId="77777777" w:rsidR="00BC23B0" w:rsidRPr="00180F5C" w:rsidRDefault="001D48FA">
            <w:pPr>
              <w:spacing w:after="0" w:line="240" w:lineRule="auto"/>
              <w:jc w:val="center"/>
              <w:rPr>
                <w:rFonts w:ascii="Arial Narrow" w:eastAsia="Arial Narrow" w:hAnsi="Arial Narrow" w:cs="Arial Narrow"/>
                <w:b/>
                <w:sz w:val="10"/>
                <w:szCs w:val="10"/>
              </w:rPr>
            </w:pPr>
            <w:r w:rsidRPr="00180F5C">
              <w:rPr>
                <w:rFonts w:ascii="Arial Narrow" w:eastAsia="Arial Narrow" w:hAnsi="Arial Narrow" w:cs="Arial Narrow"/>
                <w:b/>
                <w:sz w:val="20"/>
                <w:szCs w:val="20"/>
              </w:rPr>
              <w:lastRenderedPageBreak/>
              <w:t>Ficha Técnica del Indicador 1.5 OP 1</w:t>
            </w:r>
          </w:p>
        </w:tc>
      </w:tr>
      <w:tr w:rsidR="00180F5C" w:rsidRPr="00180F5C" w14:paraId="47B70C30" w14:textId="77777777" w:rsidTr="00042EA9">
        <w:trPr>
          <w:trHeight w:val="77"/>
        </w:trPr>
        <w:tc>
          <w:tcPr>
            <w:tcW w:w="934" w:type="dxa"/>
            <w:gridSpan w:val="2"/>
            <w:tcBorders>
              <w:top w:val="nil"/>
              <w:left w:val="nil"/>
              <w:bottom w:val="nil"/>
              <w:right w:val="nil"/>
            </w:tcBorders>
            <w:shd w:val="clear" w:color="auto" w:fill="auto"/>
            <w:vAlign w:val="center"/>
          </w:tcPr>
          <w:p w14:paraId="72370215" w14:textId="77777777" w:rsidR="00BC23B0" w:rsidRPr="00180F5C" w:rsidRDefault="00BC23B0">
            <w:pPr>
              <w:spacing w:after="0" w:line="240" w:lineRule="auto"/>
              <w:jc w:val="center"/>
              <w:rPr>
                <w:rFonts w:ascii="Arial Narrow" w:eastAsia="Arial Narrow" w:hAnsi="Arial Narrow" w:cs="Arial Narrow"/>
                <w:b/>
                <w:sz w:val="10"/>
                <w:szCs w:val="10"/>
              </w:rPr>
            </w:pPr>
          </w:p>
        </w:tc>
        <w:tc>
          <w:tcPr>
            <w:tcW w:w="1077" w:type="dxa"/>
            <w:gridSpan w:val="2"/>
            <w:tcBorders>
              <w:top w:val="nil"/>
              <w:left w:val="nil"/>
              <w:bottom w:val="nil"/>
              <w:right w:val="nil"/>
            </w:tcBorders>
            <w:shd w:val="clear" w:color="auto" w:fill="auto"/>
            <w:vAlign w:val="bottom"/>
          </w:tcPr>
          <w:p w14:paraId="4357C9E1" w14:textId="77777777" w:rsidR="00BC23B0" w:rsidRPr="00180F5C" w:rsidRDefault="00BC23B0">
            <w:pPr>
              <w:spacing w:after="0" w:line="240" w:lineRule="auto"/>
              <w:rPr>
                <w:rFonts w:ascii="Times New Roman" w:eastAsia="Times New Roman" w:hAnsi="Times New Roman" w:cs="Times New Roman"/>
                <w:sz w:val="10"/>
                <w:szCs w:val="10"/>
              </w:rPr>
            </w:pPr>
          </w:p>
        </w:tc>
        <w:tc>
          <w:tcPr>
            <w:tcW w:w="673" w:type="dxa"/>
            <w:tcBorders>
              <w:top w:val="nil"/>
              <w:left w:val="nil"/>
              <w:bottom w:val="nil"/>
              <w:right w:val="nil"/>
            </w:tcBorders>
            <w:shd w:val="clear" w:color="auto" w:fill="auto"/>
            <w:vAlign w:val="bottom"/>
          </w:tcPr>
          <w:p w14:paraId="19E88619" w14:textId="77777777" w:rsidR="00BC23B0" w:rsidRPr="00180F5C" w:rsidRDefault="00BC23B0">
            <w:pPr>
              <w:spacing w:after="0" w:line="240" w:lineRule="auto"/>
              <w:rPr>
                <w:rFonts w:ascii="Times New Roman" w:eastAsia="Times New Roman" w:hAnsi="Times New Roman" w:cs="Times New Roman"/>
                <w:sz w:val="10"/>
                <w:szCs w:val="10"/>
              </w:rPr>
            </w:pPr>
          </w:p>
        </w:tc>
        <w:tc>
          <w:tcPr>
            <w:tcW w:w="465" w:type="dxa"/>
            <w:gridSpan w:val="3"/>
            <w:tcBorders>
              <w:top w:val="nil"/>
              <w:left w:val="nil"/>
              <w:bottom w:val="nil"/>
              <w:right w:val="nil"/>
            </w:tcBorders>
            <w:shd w:val="clear" w:color="auto" w:fill="auto"/>
            <w:vAlign w:val="bottom"/>
          </w:tcPr>
          <w:p w14:paraId="086D19E5" w14:textId="77777777" w:rsidR="00BC23B0" w:rsidRPr="00180F5C" w:rsidRDefault="00BC23B0">
            <w:pPr>
              <w:spacing w:after="0" w:line="240" w:lineRule="auto"/>
              <w:rPr>
                <w:rFonts w:ascii="Times New Roman" w:eastAsia="Times New Roman" w:hAnsi="Times New Roman" w:cs="Times New Roman"/>
                <w:sz w:val="10"/>
                <w:szCs w:val="10"/>
              </w:rPr>
            </w:pPr>
          </w:p>
        </w:tc>
        <w:tc>
          <w:tcPr>
            <w:tcW w:w="527" w:type="dxa"/>
            <w:tcBorders>
              <w:top w:val="nil"/>
              <w:left w:val="nil"/>
              <w:bottom w:val="nil"/>
              <w:right w:val="nil"/>
            </w:tcBorders>
            <w:shd w:val="clear" w:color="auto" w:fill="auto"/>
            <w:vAlign w:val="bottom"/>
          </w:tcPr>
          <w:p w14:paraId="5C870B21" w14:textId="77777777" w:rsidR="00BC23B0" w:rsidRPr="00180F5C" w:rsidRDefault="00BC23B0">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43C2DFE2"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2613B459" w14:textId="77777777" w:rsidR="00BC23B0" w:rsidRPr="00180F5C" w:rsidRDefault="00BC23B0">
            <w:pPr>
              <w:spacing w:after="0" w:line="240" w:lineRule="auto"/>
              <w:rPr>
                <w:rFonts w:ascii="Times New Roman" w:eastAsia="Times New Roman" w:hAnsi="Times New Roman" w:cs="Times New Roman"/>
                <w:sz w:val="10"/>
                <w:szCs w:val="10"/>
              </w:rPr>
            </w:pPr>
          </w:p>
        </w:tc>
        <w:tc>
          <w:tcPr>
            <w:tcW w:w="970" w:type="dxa"/>
            <w:gridSpan w:val="2"/>
            <w:tcBorders>
              <w:top w:val="nil"/>
              <w:left w:val="nil"/>
              <w:bottom w:val="nil"/>
              <w:right w:val="nil"/>
            </w:tcBorders>
            <w:shd w:val="clear" w:color="auto" w:fill="auto"/>
            <w:vAlign w:val="bottom"/>
          </w:tcPr>
          <w:p w14:paraId="5CFA8C9A"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gridSpan w:val="2"/>
            <w:tcBorders>
              <w:top w:val="nil"/>
              <w:left w:val="nil"/>
              <w:bottom w:val="nil"/>
              <w:right w:val="nil"/>
            </w:tcBorders>
            <w:shd w:val="clear" w:color="auto" w:fill="auto"/>
            <w:vAlign w:val="bottom"/>
          </w:tcPr>
          <w:p w14:paraId="12F0DAB9" w14:textId="77777777" w:rsidR="00BC23B0" w:rsidRPr="00180F5C" w:rsidRDefault="00BC23B0">
            <w:pPr>
              <w:spacing w:after="0" w:line="240" w:lineRule="auto"/>
              <w:rPr>
                <w:rFonts w:ascii="Times New Roman" w:eastAsia="Times New Roman" w:hAnsi="Times New Roman" w:cs="Times New Roman"/>
                <w:sz w:val="10"/>
                <w:szCs w:val="10"/>
              </w:rPr>
            </w:pPr>
          </w:p>
        </w:tc>
        <w:tc>
          <w:tcPr>
            <w:tcW w:w="744" w:type="dxa"/>
            <w:gridSpan w:val="2"/>
            <w:tcBorders>
              <w:top w:val="nil"/>
              <w:left w:val="nil"/>
              <w:bottom w:val="nil"/>
              <w:right w:val="nil"/>
            </w:tcBorders>
            <w:shd w:val="clear" w:color="auto" w:fill="auto"/>
            <w:vAlign w:val="bottom"/>
          </w:tcPr>
          <w:p w14:paraId="3D039877" w14:textId="77777777" w:rsidR="00BC23B0" w:rsidRPr="00180F5C" w:rsidRDefault="00BC23B0">
            <w:pPr>
              <w:spacing w:after="0" w:line="240" w:lineRule="auto"/>
              <w:rPr>
                <w:rFonts w:ascii="Times New Roman" w:eastAsia="Times New Roman" w:hAnsi="Times New Roman" w:cs="Times New Roman"/>
                <w:sz w:val="10"/>
                <w:szCs w:val="10"/>
              </w:rPr>
            </w:pPr>
          </w:p>
        </w:tc>
        <w:tc>
          <w:tcPr>
            <w:tcW w:w="1427" w:type="dxa"/>
            <w:gridSpan w:val="2"/>
            <w:tcBorders>
              <w:top w:val="nil"/>
              <w:left w:val="nil"/>
              <w:bottom w:val="nil"/>
              <w:right w:val="nil"/>
            </w:tcBorders>
            <w:shd w:val="clear" w:color="auto" w:fill="auto"/>
            <w:vAlign w:val="bottom"/>
          </w:tcPr>
          <w:p w14:paraId="4DFCDBFB" w14:textId="77777777" w:rsidR="00BC23B0" w:rsidRPr="00180F5C" w:rsidRDefault="00BC23B0">
            <w:pPr>
              <w:spacing w:after="0" w:line="240" w:lineRule="auto"/>
              <w:rPr>
                <w:rFonts w:ascii="Times New Roman" w:eastAsia="Times New Roman" w:hAnsi="Times New Roman" w:cs="Times New Roman"/>
                <w:sz w:val="10"/>
                <w:szCs w:val="10"/>
              </w:rPr>
            </w:pPr>
          </w:p>
        </w:tc>
        <w:tc>
          <w:tcPr>
            <w:tcW w:w="671" w:type="dxa"/>
            <w:gridSpan w:val="3"/>
            <w:tcBorders>
              <w:top w:val="nil"/>
              <w:left w:val="nil"/>
              <w:bottom w:val="nil"/>
              <w:right w:val="nil"/>
            </w:tcBorders>
            <w:shd w:val="clear" w:color="auto" w:fill="auto"/>
            <w:vAlign w:val="bottom"/>
          </w:tcPr>
          <w:p w14:paraId="78900259" w14:textId="77777777" w:rsidR="00BC23B0" w:rsidRPr="00180F5C" w:rsidRDefault="00BC23B0">
            <w:pPr>
              <w:spacing w:after="0" w:line="240" w:lineRule="auto"/>
              <w:rPr>
                <w:rFonts w:ascii="Times New Roman" w:eastAsia="Times New Roman" w:hAnsi="Times New Roman" w:cs="Times New Roman"/>
                <w:sz w:val="10"/>
                <w:szCs w:val="10"/>
              </w:rPr>
            </w:pPr>
          </w:p>
        </w:tc>
      </w:tr>
      <w:tr w:rsidR="00180F5C" w:rsidRPr="00180F5C" w14:paraId="7D92D467" w14:textId="77777777" w:rsidTr="00F20521">
        <w:trPr>
          <w:trHeight w:val="612"/>
        </w:trPr>
        <w:tc>
          <w:tcPr>
            <w:tcW w:w="2011" w:type="dxa"/>
            <w:gridSpan w:val="4"/>
            <w:tcBorders>
              <w:top w:val="dotted" w:sz="4" w:space="0" w:color="000000"/>
              <w:left w:val="dotted" w:sz="4" w:space="0" w:color="000000"/>
              <w:bottom w:val="dotted" w:sz="4" w:space="0" w:color="000000"/>
              <w:right w:val="dotted" w:sz="4" w:space="0" w:color="000000"/>
            </w:tcBorders>
            <w:shd w:val="clear" w:color="auto" w:fill="D8D8D8"/>
            <w:vAlign w:val="center"/>
          </w:tcPr>
          <w:p w14:paraId="545B7104"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 xml:space="preserve">Objetivo Prioritario </w:t>
            </w:r>
          </w:p>
        </w:tc>
        <w:tc>
          <w:tcPr>
            <w:tcW w:w="772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530B8FA7" w14:textId="54B2B507" w:rsidR="00BC23B0" w:rsidRPr="00180F5C" w:rsidRDefault="001D48FA">
            <w:pPr>
              <w:spacing w:after="0" w:line="240" w:lineRule="auto"/>
              <w:rPr>
                <w:rFonts w:ascii="Arial Narrow" w:eastAsia="Arial Narrow" w:hAnsi="Arial Narrow" w:cs="Arial Narrow"/>
                <w:sz w:val="20"/>
                <w:szCs w:val="20"/>
              </w:rPr>
            </w:pPr>
            <w:r w:rsidRPr="00180F5C">
              <w:rPr>
                <w:rFonts w:ascii="Arial Narrow" w:eastAsia="Arial Narrow" w:hAnsi="Arial Narrow" w:cs="Arial Narrow"/>
                <w:sz w:val="18"/>
                <w:szCs w:val="18"/>
              </w:rPr>
              <w:t xml:space="preserve">Mejorar el aprovechamiento sostenible de los bienes y servicios de los ecosistemas forestales, otros ecosistemas de vegetación silvestre y de la fauna silvestre </w:t>
            </w:r>
            <w:r w:rsidRPr="00180F5C">
              <w:rPr>
                <w:rFonts w:ascii="Arial Narrow" w:eastAsia="Arial Narrow" w:hAnsi="Arial Narrow" w:cs="Arial Narrow"/>
                <w:sz w:val="20"/>
                <w:szCs w:val="20"/>
              </w:rPr>
              <w:t xml:space="preserve"> </w:t>
            </w:r>
          </w:p>
        </w:tc>
      </w:tr>
      <w:tr w:rsidR="00180F5C" w:rsidRPr="00180F5C" w14:paraId="69EF577C" w14:textId="77777777" w:rsidTr="00042EA9">
        <w:trPr>
          <w:trHeight w:val="77"/>
        </w:trPr>
        <w:tc>
          <w:tcPr>
            <w:tcW w:w="934" w:type="dxa"/>
            <w:gridSpan w:val="2"/>
            <w:tcBorders>
              <w:top w:val="nil"/>
              <w:left w:val="nil"/>
              <w:bottom w:val="nil"/>
              <w:right w:val="nil"/>
            </w:tcBorders>
            <w:shd w:val="clear" w:color="auto" w:fill="auto"/>
            <w:vAlign w:val="center"/>
          </w:tcPr>
          <w:p w14:paraId="04EB725A" w14:textId="77777777" w:rsidR="00BC23B0" w:rsidRPr="00180F5C" w:rsidRDefault="00BC23B0">
            <w:pPr>
              <w:spacing w:after="0" w:line="240" w:lineRule="auto"/>
              <w:rPr>
                <w:rFonts w:ascii="Arial Narrow" w:eastAsia="Arial Narrow" w:hAnsi="Arial Narrow" w:cs="Arial Narrow"/>
                <w:sz w:val="20"/>
                <w:szCs w:val="20"/>
              </w:rPr>
            </w:pPr>
          </w:p>
        </w:tc>
        <w:tc>
          <w:tcPr>
            <w:tcW w:w="1077" w:type="dxa"/>
            <w:gridSpan w:val="2"/>
            <w:tcBorders>
              <w:top w:val="nil"/>
              <w:left w:val="nil"/>
              <w:bottom w:val="nil"/>
              <w:right w:val="nil"/>
            </w:tcBorders>
            <w:shd w:val="clear" w:color="auto" w:fill="auto"/>
            <w:vAlign w:val="bottom"/>
          </w:tcPr>
          <w:p w14:paraId="578E8EC8" w14:textId="77777777" w:rsidR="00BC23B0" w:rsidRPr="00180F5C" w:rsidRDefault="00BC23B0">
            <w:pPr>
              <w:spacing w:after="0" w:line="240" w:lineRule="auto"/>
              <w:rPr>
                <w:rFonts w:ascii="Times New Roman" w:eastAsia="Times New Roman" w:hAnsi="Times New Roman" w:cs="Times New Roman"/>
                <w:sz w:val="20"/>
                <w:szCs w:val="20"/>
              </w:rPr>
            </w:pPr>
          </w:p>
        </w:tc>
        <w:tc>
          <w:tcPr>
            <w:tcW w:w="673" w:type="dxa"/>
            <w:tcBorders>
              <w:top w:val="nil"/>
              <w:left w:val="nil"/>
              <w:bottom w:val="nil"/>
              <w:right w:val="nil"/>
            </w:tcBorders>
            <w:shd w:val="clear" w:color="auto" w:fill="auto"/>
            <w:vAlign w:val="bottom"/>
          </w:tcPr>
          <w:p w14:paraId="13086F51" w14:textId="77777777" w:rsidR="00BC23B0" w:rsidRPr="00180F5C" w:rsidRDefault="00BC23B0">
            <w:pPr>
              <w:spacing w:after="0" w:line="240" w:lineRule="auto"/>
              <w:rPr>
                <w:rFonts w:ascii="Times New Roman" w:eastAsia="Times New Roman" w:hAnsi="Times New Roman" w:cs="Times New Roman"/>
                <w:sz w:val="20"/>
                <w:szCs w:val="20"/>
              </w:rPr>
            </w:pPr>
          </w:p>
        </w:tc>
        <w:tc>
          <w:tcPr>
            <w:tcW w:w="465" w:type="dxa"/>
            <w:gridSpan w:val="3"/>
            <w:tcBorders>
              <w:top w:val="nil"/>
              <w:left w:val="nil"/>
              <w:bottom w:val="nil"/>
              <w:right w:val="nil"/>
            </w:tcBorders>
            <w:shd w:val="clear" w:color="auto" w:fill="auto"/>
            <w:vAlign w:val="bottom"/>
          </w:tcPr>
          <w:p w14:paraId="45A3360A" w14:textId="77777777" w:rsidR="00BC23B0" w:rsidRPr="00180F5C" w:rsidRDefault="00BC23B0">
            <w:pPr>
              <w:spacing w:after="0" w:line="240" w:lineRule="auto"/>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bottom"/>
          </w:tcPr>
          <w:p w14:paraId="215CFFA4" w14:textId="77777777" w:rsidR="00BC23B0" w:rsidRPr="00180F5C" w:rsidRDefault="00BC23B0">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07C80089"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1EC945F6" w14:textId="77777777" w:rsidR="00BC23B0" w:rsidRPr="00180F5C" w:rsidRDefault="00BC23B0">
            <w:pPr>
              <w:spacing w:after="0" w:line="240" w:lineRule="auto"/>
              <w:rPr>
                <w:rFonts w:ascii="Times New Roman" w:eastAsia="Times New Roman" w:hAnsi="Times New Roman" w:cs="Times New Roman"/>
                <w:sz w:val="20"/>
                <w:szCs w:val="20"/>
              </w:rPr>
            </w:pPr>
          </w:p>
        </w:tc>
        <w:tc>
          <w:tcPr>
            <w:tcW w:w="970" w:type="dxa"/>
            <w:gridSpan w:val="2"/>
            <w:tcBorders>
              <w:top w:val="nil"/>
              <w:left w:val="nil"/>
              <w:bottom w:val="nil"/>
              <w:right w:val="nil"/>
            </w:tcBorders>
            <w:shd w:val="clear" w:color="auto" w:fill="auto"/>
            <w:vAlign w:val="bottom"/>
          </w:tcPr>
          <w:p w14:paraId="2A8DBF11"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1AE7BAB5" w14:textId="77777777" w:rsidR="00BC23B0" w:rsidRPr="00180F5C" w:rsidRDefault="00BC23B0">
            <w:pPr>
              <w:spacing w:after="0" w:line="240" w:lineRule="auto"/>
              <w:rPr>
                <w:rFonts w:ascii="Times New Roman" w:eastAsia="Times New Roman" w:hAnsi="Times New Roman" w:cs="Times New Roman"/>
                <w:sz w:val="20"/>
                <w:szCs w:val="20"/>
              </w:rPr>
            </w:pPr>
          </w:p>
        </w:tc>
        <w:tc>
          <w:tcPr>
            <w:tcW w:w="744" w:type="dxa"/>
            <w:gridSpan w:val="2"/>
            <w:tcBorders>
              <w:top w:val="nil"/>
              <w:left w:val="nil"/>
              <w:bottom w:val="nil"/>
              <w:right w:val="nil"/>
            </w:tcBorders>
            <w:shd w:val="clear" w:color="auto" w:fill="auto"/>
            <w:vAlign w:val="bottom"/>
          </w:tcPr>
          <w:p w14:paraId="46F268D3" w14:textId="77777777" w:rsidR="00BC23B0" w:rsidRPr="00180F5C" w:rsidRDefault="00BC23B0">
            <w:pPr>
              <w:spacing w:after="0" w:line="240" w:lineRule="auto"/>
              <w:rPr>
                <w:rFonts w:ascii="Times New Roman" w:eastAsia="Times New Roman" w:hAnsi="Times New Roman" w:cs="Times New Roman"/>
                <w:sz w:val="20"/>
                <w:szCs w:val="20"/>
              </w:rPr>
            </w:pPr>
          </w:p>
        </w:tc>
        <w:tc>
          <w:tcPr>
            <w:tcW w:w="1427" w:type="dxa"/>
            <w:gridSpan w:val="2"/>
            <w:tcBorders>
              <w:top w:val="nil"/>
              <w:left w:val="nil"/>
              <w:bottom w:val="nil"/>
              <w:right w:val="nil"/>
            </w:tcBorders>
            <w:shd w:val="clear" w:color="auto" w:fill="auto"/>
            <w:vAlign w:val="bottom"/>
          </w:tcPr>
          <w:p w14:paraId="5CAC53E5" w14:textId="77777777" w:rsidR="00BC23B0" w:rsidRPr="00180F5C" w:rsidRDefault="00BC23B0">
            <w:pPr>
              <w:spacing w:after="0" w:line="240" w:lineRule="auto"/>
              <w:rPr>
                <w:rFonts w:ascii="Times New Roman" w:eastAsia="Times New Roman" w:hAnsi="Times New Roman" w:cs="Times New Roman"/>
                <w:sz w:val="20"/>
                <w:szCs w:val="20"/>
              </w:rPr>
            </w:pPr>
          </w:p>
        </w:tc>
        <w:tc>
          <w:tcPr>
            <w:tcW w:w="671" w:type="dxa"/>
            <w:gridSpan w:val="3"/>
            <w:tcBorders>
              <w:top w:val="nil"/>
              <w:left w:val="nil"/>
              <w:bottom w:val="nil"/>
              <w:right w:val="nil"/>
            </w:tcBorders>
            <w:shd w:val="clear" w:color="auto" w:fill="auto"/>
            <w:vAlign w:val="bottom"/>
          </w:tcPr>
          <w:p w14:paraId="5A1B71F3" w14:textId="77777777" w:rsidR="00BC23B0" w:rsidRPr="00180F5C" w:rsidRDefault="00BC23B0">
            <w:pPr>
              <w:spacing w:after="0" w:line="240" w:lineRule="auto"/>
              <w:rPr>
                <w:rFonts w:ascii="Times New Roman" w:eastAsia="Times New Roman" w:hAnsi="Times New Roman" w:cs="Times New Roman"/>
                <w:sz w:val="20"/>
                <w:szCs w:val="20"/>
              </w:rPr>
            </w:pPr>
          </w:p>
        </w:tc>
      </w:tr>
      <w:tr w:rsidR="00180F5C" w:rsidRPr="00180F5C" w14:paraId="3B49E26C" w14:textId="77777777" w:rsidTr="00F20521">
        <w:trPr>
          <w:trHeight w:val="341"/>
        </w:trPr>
        <w:tc>
          <w:tcPr>
            <w:tcW w:w="2011" w:type="dxa"/>
            <w:gridSpan w:val="4"/>
            <w:tcBorders>
              <w:top w:val="dotted" w:sz="4" w:space="0" w:color="000000"/>
              <w:left w:val="dotted" w:sz="4" w:space="0" w:color="000000"/>
              <w:bottom w:val="dotted" w:sz="4" w:space="0" w:color="000000"/>
              <w:right w:val="dotted" w:sz="4" w:space="0" w:color="000000"/>
            </w:tcBorders>
            <w:shd w:val="clear" w:color="auto" w:fill="D8D8D8"/>
            <w:vAlign w:val="center"/>
          </w:tcPr>
          <w:p w14:paraId="1DFC1294"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Nombre del Indicador</w:t>
            </w:r>
          </w:p>
        </w:tc>
        <w:tc>
          <w:tcPr>
            <w:tcW w:w="772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6A618C22"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Número de especies de fauna silvestre bajo aprovechamiento sostenible</w:t>
            </w:r>
          </w:p>
        </w:tc>
      </w:tr>
      <w:tr w:rsidR="00180F5C" w:rsidRPr="00180F5C" w14:paraId="3CA75985" w14:textId="77777777" w:rsidTr="00042EA9">
        <w:trPr>
          <w:trHeight w:val="106"/>
        </w:trPr>
        <w:tc>
          <w:tcPr>
            <w:tcW w:w="934" w:type="dxa"/>
            <w:gridSpan w:val="2"/>
            <w:tcBorders>
              <w:top w:val="nil"/>
              <w:left w:val="nil"/>
              <w:bottom w:val="nil"/>
              <w:right w:val="nil"/>
            </w:tcBorders>
            <w:shd w:val="clear" w:color="auto" w:fill="auto"/>
            <w:vAlign w:val="center"/>
          </w:tcPr>
          <w:p w14:paraId="1C801C8F" w14:textId="77777777" w:rsidR="00BC23B0" w:rsidRPr="00180F5C" w:rsidRDefault="00BC23B0">
            <w:pPr>
              <w:spacing w:after="0" w:line="240" w:lineRule="auto"/>
              <w:rPr>
                <w:rFonts w:ascii="Arial Narrow" w:eastAsia="Arial Narrow" w:hAnsi="Arial Narrow" w:cs="Arial Narrow"/>
                <w:sz w:val="20"/>
                <w:szCs w:val="20"/>
              </w:rPr>
            </w:pPr>
          </w:p>
        </w:tc>
        <w:tc>
          <w:tcPr>
            <w:tcW w:w="1077" w:type="dxa"/>
            <w:gridSpan w:val="2"/>
            <w:tcBorders>
              <w:top w:val="nil"/>
              <w:left w:val="nil"/>
              <w:bottom w:val="nil"/>
              <w:right w:val="nil"/>
            </w:tcBorders>
            <w:shd w:val="clear" w:color="auto" w:fill="auto"/>
            <w:vAlign w:val="bottom"/>
          </w:tcPr>
          <w:p w14:paraId="79D44CD3" w14:textId="77777777" w:rsidR="00BC23B0" w:rsidRPr="00180F5C" w:rsidRDefault="00BC23B0">
            <w:pPr>
              <w:spacing w:after="0" w:line="240" w:lineRule="auto"/>
              <w:rPr>
                <w:rFonts w:ascii="Times New Roman" w:eastAsia="Times New Roman" w:hAnsi="Times New Roman" w:cs="Times New Roman"/>
                <w:sz w:val="20"/>
                <w:szCs w:val="20"/>
              </w:rPr>
            </w:pPr>
          </w:p>
        </w:tc>
        <w:tc>
          <w:tcPr>
            <w:tcW w:w="673" w:type="dxa"/>
            <w:tcBorders>
              <w:top w:val="nil"/>
              <w:left w:val="nil"/>
              <w:bottom w:val="nil"/>
              <w:right w:val="nil"/>
            </w:tcBorders>
            <w:shd w:val="clear" w:color="auto" w:fill="auto"/>
            <w:vAlign w:val="bottom"/>
          </w:tcPr>
          <w:p w14:paraId="6094214D" w14:textId="77777777" w:rsidR="00BC23B0" w:rsidRPr="00180F5C" w:rsidRDefault="00BC23B0">
            <w:pPr>
              <w:spacing w:after="0" w:line="240" w:lineRule="auto"/>
              <w:rPr>
                <w:rFonts w:ascii="Times New Roman" w:eastAsia="Times New Roman" w:hAnsi="Times New Roman" w:cs="Times New Roman"/>
                <w:sz w:val="20"/>
                <w:szCs w:val="20"/>
              </w:rPr>
            </w:pPr>
          </w:p>
        </w:tc>
        <w:tc>
          <w:tcPr>
            <w:tcW w:w="465" w:type="dxa"/>
            <w:gridSpan w:val="3"/>
            <w:tcBorders>
              <w:top w:val="nil"/>
              <w:left w:val="nil"/>
              <w:bottom w:val="nil"/>
              <w:right w:val="nil"/>
            </w:tcBorders>
            <w:shd w:val="clear" w:color="auto" w:fill="auto"/>
            <w:vAlign w:val="bottom"/>
          </w:tcPr>
          <w:p w14:paraId="2DCE817B" w14:textId="77777777" w:rsidR="00BC23B0" w:rsidRPr="00180F5C" w:rsidRDefault="00BC23B0">
            <w:pPr>
              <w:spacing w:after="0" w:line="240" w:lineRule="auto"/>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bottom"/>
          </w:tcPr>
          <w:p w14:paraId="664A24D9" w14:textId="77777777" w:rsidR="00BC23B0" w:rsidRPr="00180F5C" w:rsidRDefault="00BC23B0">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45747884"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20403812" w14:textId="77777777" w:rsidR="00BC23B0" w:rsidRPr="00180F5C" w:rsidRDefault="00BC23B0">
            <w:pPr>
              <w:spacing w:after="0" w:line="240" w:lineRule="auto"/>
              <w:rPr>
                <w:rFonts w:ascii="Times New Roman" w:eastAsia="Times New Roman" w:hAnsi="Times New Roman" w:cs="Times New Roman"/>
                <w:sz w:val="20"/>
                <w:szCs w:val="20"/>
              </w:rPr>
            </w:pPr>
          </w:p>
        </w:tc>
        <w:tc>
          <w:tcPr>
            <w:tcW w:w="970" w:type="dxa"/>
            <w:gridSpan w:val="2"/>
            <w:tcBorders>
              <w:top w:val="nil"/>
              <w:left w:val="nil"/>
              <w:bottom w:val="nil"/>
              <w:right w:val="nil"/>
            </w:tcBorders>
            <w:shd w:val="clear" w:color="auto" w:fill="auto"/>
            <w:vAlign w:val="bottom"/>
          </w:tcPr>
          <w:p w14:paraId="5AB3D564"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400E48C7" w14:textId="77777777" w:rsidR="00BC23B0" w:rsidRPr="00180F5C" w:rsidRDefault="00BC23B0">
            <w:pPr>
              <w:spacing w:after="0" w:line="240" w:lineRule="auto"/>
              <w:rPr>
                <w:rFonts w:ascii="Times New Roman" w:eastAsia="Times New Roman" w:hAnsi="Times New Roman" w:cs="Times New Roman"/>
                <w:sz w:val="20"/>
                <w:szCs w:val="20"/>
              </w:rPr>
            </w:pPr>
          </w:p>
        </w:tc>
        <w:tc>
          <w:tcPr>
            <w:tcW w:w="744" w:type="dxa"/>
            <w:gridSpan w:val="2"/>
            <w:tcBorders>
              <w:top w:val="nil"/>
              <w:left w:val="nil"/>
              <w:bottom w:val="nil"/>
              <w:right w:val="nil"/>
            </w:tcBorders>
            <w:shd w:val="clear" w:color="auto" w:fill="auto"/>
            <w:vAlign w:val="bottom"/>
          </w:tcPr>
          <w:p w14:paraId="7F0ABFE6" w14:textId="77777777" w:rsidR="00BC23B0" w:rsidRPr="00180F5C" w:rsidRDefault="00BC23B0">
            <w:pPr>
              <w:spacing w:after="0" w:line="240" w:lineRule="auto"/>
              <w:rPr>
                <w:rFonts w:ascii="Times New Roman" w:eastAsia="Times New Roman" w:hAnsi="Times New Roman" w:cs="Times New Roman"/>
                <w:sz w:val="20"/>
                <w:szCs w:val="20"/>
              </w:rPr>
            </w:pPr>
          </w:p>
        </w:tc>
        <w:tc>
          <w:tcPr>
            <w:tcW w:w="1427" w:type="dxa"/>
            <w:gridSpan w:val="2"/>
            <w:tcBorders>
              <w:top w:val="nil"/>
              <w:left w:val="nil"/>
              <w:bottom w:val="nil"/>
              <w:right w:val="nil"/>
            </w:tcBorders>
            <w:shd w:val="clear" w:color="auto" w:fill="auto"/>
            <w:vAlign w:val="bottom"/>
          </w:tcPr>
          <w:p w14:paraId="5A70D0F1" w14:textId="77777777" w:rsidR="00BC23B0" w:rsidRPr="00180F5C" w:rsidRDefault="00BC23B0">
            <w:pPr>
              <w:spacing w:after="0" w:line="240" w:lineRule="auto"/>
              <w:rPr>
                <w:rFonts w:ascii="Times New Roman" w:eastAsia="Times New Roman" w:hAnsi="Times New Roman" w:cs="Times New Roman"/>
                <w:sz w:val="20"/>
                <w:szCs w:val="20"/>
              </w:rPr>
            </w:pPr>
          </w:p>
        </w:tc>
        <w:tc>
          <w:tcPr>
            <w:tcW w:w="671" w:type="dxa"/>
            <w:gridSpan w:val="3"/>
            <w:tcBorders>
              <w:top w:val="nil"/>
              <w:left w:val="nil"/>
              <w:bottom w:val="nil"/>
              <w:right w:val="nil"/>
            </w:tcBorders>
            <w:shd w:val="clear" w:color="auto" w:fill="auto"/>
            <w:vAlign w:val="bottom"/>
          </w:tcPr>
          <w:p w14:paraId="350C8717" w14:textId="77777777" w:rsidR="00BC23B0" w:rsidRPr="00180F5C" w:rsidRDefault="00BC23B0">
            <w:pPr>
              <w:spacing w:after="0" w:line="240" w:lineRule="auto"/>
              <w:rPr>
                <w:rFonts w:ascii="Times New Roman" w:eastAsia="Times New Roman" w:hAnsi="Times New Roman" w:cs="Times New Roman"/>
                <w:sz w:val="20"/>
                <w:szCs w:val="20"/>
              </w:rPr>
            </w:pPr>
          </w:p>
        </w:tc>
      </w:tr>
      <w:tr w:rsidR="00180F5C" w:rsidRPr="00180F5C" w14:paraId="5E04B5DC" w14:textId="77777777" w:rsidTr="00F20521">
        <w:trPr>
          <w:trHeight w:val="631"/>
        </w:trPr>
        <w:tc>
          <w:tcPr>
            <w:tcW w:w="2011" w:type="dxa"/>
            <w:gridSpan w:val="4"/>
            <w:tcBorders>
              <w:top w:val="dotted" w:sz="4" w:space="0" w:color="000000"/>
              <w:left w:val="dotted" w:sz="4" w:space="0" w:color="000000"/>
              <w:bottom w:val="dotted" w:sz="4" w:space="0" w:color="000000"/>
              <w:right w:val="dotted" w:sz="4" w:space="0" w:color="000000"/>
            </w:tcBorders>
            <w:shd w:val="clear" w:color="auto" w:fill="D8D8D8"/>
            <w:vAlign w:val="center"/>
          </w:tcPr>
          <w:p w14:paraId="7B2206D3"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Justificación</w:t>
            </w:r>
          </w:p>
        </w:tc>
        <w:tc>
          <w:tcPr>
            <w:tcW w:w="772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636CBFBE" w14:textId="091014A1"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El presente indicador busca visibilizar el trabajo realizado para el aprovechamiento sostenible de las diversas especies de fauna silvestre, tomando en cuenta que el Estado Peruano otorga derechos de aprovechamiento de diferentes especies de fauna silvestre, en diferentes modalidades, bajo un enfoque de conservación y sostenibilidad. </w:t>
            </w:r>
          </w:p>
        </w:tc>
      </w:tr>
      <w:tr w:rsidR="00180F5C" w:rsidRPr="00180F5C" w14:paraId="2E67EBAC" w14:textId="77777777" w:rsidTr="00042EA9">
        <w:trPr>
          <w:trHeight w:val="106"/>
        </w:trPr>
        <w:tc>
          <w:tcPr>
            <w:tcW w:w="934" w:type="dxa"/>
            <w:gridSpan w:val="2"/>
            <w:tcBorders>
              <w:top w:val="nil"/>
              <w:left w:val="nil"/>
              <w:bottom w:val="nil"/>
              <w:right w:val="nil"/>
            </w:tcBorders>
            <w:shd w:val="clear" w:color="auto" w:fill="auto"/>
            <w:vAlign w:val="center"/>
          </w:tcPr>
          <w:p w14:paraId="75C1B0F4" w14:textId="77777777" w:rsidR="00BC23B0" w:rsidRPr="00180F5C" w:rsidRDefault="00BC23B0">
            <w:pPr>
              <w:spacing w:after="0" w:line="240" w:lineRule="auto"/>
              <w:rPr>
                <w:rFonts w:ascii="Arial Narrow" w:eastAsia="Arial Narrow" w:hAnsi="Arial Narrow" w:cs="Arial Narrow"/>
                <w:sz w:val="20"/>
                <w:szCs w:val="20"/>
              </w:rPr>
            </w:pPr>
          </w:p>
        </w:tc>
        <w:tc>
          <w:tcPr>
            <w:tcW w:w="1077" w:type="dxa"/>
            <w:gridSpan w:val="2"/>
            <w:tcBorders>
              <w:top w:val="nil"/>
              <w:left w:val="nil"/>
              <w:bottom w:val="nil"/>
              <w:right w:val="nil"/>
            </w:tcBorders>
            <w:shd w:val="clear" w:color="auto" w:fill="auto"/>
            <w:vAlign w:val="bottom"/>
          </w:tcPr>
          <w:p w14:paraId="22AE8065" w14:textId="77777777" w:rsidR="00BC23B0" w:rsidRPr="00180F5C" w:rsidRDefault="00BC23B0">
            <w:pPr>
              <w:spacing w:after="0" w:line="240" w:lineRule="auto"/>
              <w:rPr>
                <w:rFonts w:ascii="Times New Roman" w:eastAsia="Times New Roman" w:hAnsi="Times New Roman" w:cs="Times New Roman"/>
                <w:sz w:val="20"/>
                <w:szCs w:val="20"/>
              </w:rPr>
            </w:pPr>
          </w:p>
        </w:tc>
        <w:tc>
          <w:tcPr>
            <w:tcW w:w="673" w:type="dxa"/>
            <w:tcBorders>
              <w:top w:val="nil"/>
              <w:left w:val="nil"/>
              <w:bottom w:val="nil"/>
              <w:right w:val="nil"/>
            </w:tcBorders>
            <w:shd w:val="clear" w:color="auto" w:fill="auto"/>
            <w:vAlign w:val="bottom"/>
          </w:tcPr>
          <w:p w14:paraId="1B8070FE"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465" w:type="dxa"/>
            <w:gridSpan w:val="3"/>
            <w:tcBorders>
              <w:top w:val="nil"/>
              <w:left w:val="nil"/>
              <w:bottom w:val="nil"/>
              <w:right w:val="nil"/>
            </w:tcBorders>
            <w:shd w:val="clear" w:color="auto" w:fill="auto"/>
            <w:vAlign w:val="bottom"/>
          </w:tcPr>
          <w:p w14:paraId="297B92FF"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bottom"/>
          </w:tcPr>
          <w:p w14:paraId="04C3087F"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4929AB08"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5E9322E7"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970" w:type="dxa"/>
            <w:gridSpan w:val="2"/>
            <w:tcBorders>
              <w:top w:val="nil"/>
              <w:left w:val="nil"/>
              <w:bottom w:val="nil"/>
              <w:right w:val="nil"/>
            </w:tcBorders>
            <w:shd w:val="clear" w:color="auto" w:fill="auto"/>
            <w:vAlign w:val="bottom"/>
          </w:tcPr>
          <w:p w14:paraId="4DAEDF52"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48BA19BD"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44" w:type="dxa"/>
            <w:gridSpan w:val="2"/>
            <w:tcBorders>
              <w:top w:val="nil"/>
              <w:left w:val="nil"/>
              <w:bottom w:val="nil"/>
              <w:right w:val="nil"/>
            </w:tcBorders>
            <w:shd w:val="clear" w:color="auto" w:fill="auto"/>
            <w:vAlign w:val="bottom"/>
          </w:tcPr>
          <w:p w14:paraId="267A5668"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1427" w:type="dxa"/>
            <w:gridSpan w:val="2"/>
            <w:tcBorders>
              <w:top w:val="nil"/>
              <w:left w:val="nil"/>
              <w:bottom w:val="nil"/>
              <w:right w:val="nil"/>
            </w:tcBorders>
            <w:shd w:val="clear" w:color="auto" w:fill="auto"/>
            <w:vAlign w:val="bottom"/>
          </w:tcPr>
          <w:p w14:paraId="3E519917"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71" w:type="dxa"/>
            <w:gridSpan w:val="3"/>
            <w:tcBorders>
              <w:top w:val="nil"/>
              <w:left w:val="nil"/>
              <w:bottom w:val="nil"/>
              <w:right w:val="nil"/>
            </w:tcBorders>
            <w:shd w:val="clear" w:color="auto" w:fill="auto"/>
            <w:vAlign w:val="bottom"/>
          </w:tcPr>
          <w:p w14:paraId="5B6AE1DE" w14:textId="77777777" w:rsidR="00BC23B0" w:rsidRPr="00180F5C" w:rsidRDefault="00BC23B0">
            <w:pPr>
              <w:spacing w:after="0" w:line="240" w:lineRule="auto"/>
              <w:jc w:val="both"/>
              <w:rPr>
                <w:rFonts w:ascii="Times New Roman" w:eastAsia="Times New Roman" w:hAnsi="Times New Roman" w:cs="Times New Roman"/>
                <w:sz w:val="20"/>
                <w:szCs w:val="20"/>
              </w:rPr>
            </w:pPr>
          </w:p>
        </w:tc>
      </w:tr>
      <w:tr w:rsidR="00180F5C" w:rsidRPr="00180F5C" w14:paraId="6E18D8D6" w14:textId="77777777" w:rsidTr="00F20521">
        <w:trPr>
          <w:trHeight w:val="492"/>
        </w:trPr>
        <w:tc>
          <w:tcPr>
            <w:tcW w:w="2011" w:type="dxa"/>
            <w:gridSpan w:val="4"/>
            <w:tcBorders>
              <w:top w:val="dotted" w:sz="4" w:space="0" w:color="000000"/>
              <w:left w:val="dotted" w:sz="4" w:space="0" w:color="000000"/>
              <w:bottom w:val="dotted" w:sz="4" w:space="0" w:color="000000"/>
              <w:right w:val="dotted" w:sz="4" w:space="0" w:color="000000"/>
            </w:tcBorders>
            <w:shd w:val="clear" w:color="auto" w:fill="D8D8D8"/>
            <w:vAlign w:val="center"/>
          </w:tcPr>
          <w:p w14:paraId="63C90025"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Responsable del Indicador</w:t>
            </w:r>
          </w:p>
        </w:tc>
        <w:tc>
          <w:tcPr>
            <w:tcW w:w="772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31178367" w14:textId="1C0708F6" w:rsidR="00BC23B0" w:rsidRPr="00180F5C" w:rsidRDefault="00D43CD0">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Dirección de Información y Registro (DIR) de la </w:t>
            </w:r>
            <w:r w:rsidR="001D48FA" w:rsidRPr="00180F5C">
              <w:rPr>
                <w:rFonts w:ascii="Arial Narrow" w:eastAsia="Arial Narrow" w:hAnsi="Arial Narrow" w:cs="Arial Narrow"/>
                <w:sz w:val="18"/>
                <w:szCs w:val="18"/>
              </w:rPr>
              <w:t xml:space="preserve">Dirección General de Información y Ordenamiento Forestal y de Fauna Silvestre </w:t>
            </w:r>
            <w:r w:rsidRPr="00180F5C">
              <w:rPr>
                <w:rFonts w:ascii="Arial Narrow" w:eastAsia="Arial Narrow" w:hAnsi="Arial Narrow" w:cs="Arial Narrow"/>
                <w:sz w:val="18"/>
                <w:szCs w:val="18"/>
              </w:rPr>
              <w:t>(DGIOFFS) -</w:t>
            </w:r>
            <w:r w:rsidR="001D48FA" w:rsidRPr="00180F5C">
              <w:rPr>
                <w:rFonts w:ascii="Arial Narrow" w:eastAsia="Arial Narrow" w:hAnsi="Arial Narrow" w:cs="Arial Narrow"/>
                <w:sz w:val="18"/>
                <w:szCs w:val="18"/>
              </w:rPr>
              <w:t xml:space="preserve"> Servicio Nacional Forestal y de Fauna Silvestre </w:t>
            </w:r>
            <w:r w:rsidRPr="00180F5C">
              <w:rPr>
                <w:rFonts w:ascii="Arial Narrow" w:eastAsia="Arial Narrow" w:hAnsi="Arial Narrow" w:cs="Arial Narrow"/>
                <w:sz w:val="18"/>
                <w:szCs w:val="18"/>
              </w:rPr>
              <w:t>(</w:t>
            </w:r>
            <w:r w:rsidR="001D48FA" w:rsidRPr="00180F5C">
              <w:rPr>
                <w:rFonts w:ascii="Arial Narrow" w:eastAsia="Arial Narrow" w:hAnsi="Arial Narrow" w:cs="Arial Narrow"/>
                <w:sz w:val="18"/>
                <w:szCs w:val="18"/>
              </w:rPr>
              <w:t>SERFOR</w:t>
            </w:r>
            <w:r w:rsidRPr="00180F5C">
              <w:rPr>
                <w:rFonts w:ascii="Arial Narrow" w:eastAsia="Arial Narrow" w:hAnsi="Arial Narrow" w:cs="Arial Narrow"/>
                <w:sz w:val="18"/>
                <w:szCs w:val="18"/>
              </w:rPr>
              <w:t>)</w:t>
            </w:r>
          </w:p>
        </w:tc>
      </w:tr>
      <w:tr w:rsidR="00180F5C" w:rsidRPr="00180F5C" w14:paraId="19F6D4B7" w14:textId="77777777" w:rsidTr="00042EA9">
        <w:trPr>
          <w:trHeight w:val="106"/>
        </w:trPr>
        <w:tc>
          <w:tcPr>
            <w:tcW w:w="934" w:type="dxa"/>
            <w:gridSpan w:val="2"/>
            <w:tcBorders>
              <w:top w:val="nil"/>
              <w:left w:val="nil"/>
              <w:bottom w:val="nil"/>
              <w:right w:val="nil"/>
            </w:tcBorders>
            <w:shd w:val="clear" w:color="auto" w:fill="auto"/>
            <w:vAlign w:val="center"/>
          </w:tcPr>
          <w:p w14:paraId="4A438274" w14:textId="77777777" w:rsidR="00BC23B0" w:rsidRPr="00180F5C" w:rsidRDefault="00BC23B0">
            <w:pPr>
              <w:spacing w:after="0" w:line="240" w:lineRule="auto"/>
              <w:rPr>
                <w:rFonts w:ascii="Arial Narrow" w:eastAsia="Arial Narrow" w:hAnsi="Arial Narrow" w:cs="Arial Narrow"/>
                <w:sz w:val="20"/>
                <w:szCs w:val="20"/>
              </w:rPr>
            </w:pPr>
          </w:p>
        </w:tc>
        <w:tc>
          <w:tcPr>
            <w:tcW w:w="1077" w:type="dxa"/>
            <w:gridSpan w:val="2"/>
            <w:tcBorders>
              <w:top w:val="nil"/>
              <w:left w:val="nil"/>
              <w:bottom w:val="nil"/>
              <w:right w:val="nil"/>
            </w:tcBorders>
            <w:shd w:val="clear" w:color="auto" w:fill="auto"/>
            <w:vAlign w:val="bottom"/>
          </w:tcPr>
          <w:p w14:paraId="1AF06799" w14:textId="77777777" w:rsidR="00BC23B0" w:rsidRPr="00180F5C" w:rsidRDefault="00BC23B0">
            <w:pPr>
              <w:spacing w:after="0" w:line="240" w:lineRule="auto"/>
              <w:rPr>
                <w:rFonts w:ascii="Times New Roman" w:eastAsia="Times New Roman" w:hAnsi="Times New Roman" w:cs="Times New Roman"/>
                <w:sz w:val="20"/>
                <w:szCs w:val="20"/>
              </w:rPr>
            </w:pPr>
          </w:p>
        </w:tc>
        <w:tc>
          <w:tcPr>
            <w:tcW w:w="673" w:type="dxa"/>
            <w:tcBorders>
              <w:top w:val="nil"/>
              <w:left w:val="nil"/>
              <w:bottom w:val="nil"/>
              <w:right w:val="nil"/>
            </w:tcBorders>
            <w:shd w:val="clear" w:color="auto" w:fill="auto"/>
            <w:vAlign w:val="bottom"/>
          </w:tcPr>
          <w:p w14:paraId="13C308B0"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465" w:type="dxa"/>
            <w:gridSpan w:val="3"/>
            <w:tcBorders>
              <w:top w:val="nil"/>
              <w:left w:val="nil"/>
              <w:bottom w:val="nil"/>
              <w:right w:val="nil"/>
            </w:tcBorders>
            <w:shd w:val="clear" w:color="auto" w:fill="auto"/>
            <w:vAlign w:val="bottom"/>
          </w:tcPr>
          <w:p w14:paraId="3C3112F1"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bottom"/>
          </w:tcPr>
          <w:p w14:paraId="41B07A92"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2A5B16C5"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03855458"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970" w:type="dxa"/>
            <w:gridSpan w:val="2"/>
            <w:tcBorders>
              <w:top w:val="nil"/>
              <w:left w:val="nil"/>
              <w:bottom w:val="nil"/>
              <w:right w:val="nil"/>
            </w:tcBorders>
            <w:shd w:val="clear" w:color="auto" w:fill="auto"/>
            <w:vAlign w:val="bottom"/>
          </w:tcPr>
          <w:p w14:paraId="2D01601A"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28D09EC3"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44" w:type="dxa"/>
            <w:gridSpan w:val="2"/>
            <w:tcBorders>
              <w:top w:val="nil"/>
              <w:left w:val="nil"/>
              <w:bottom w:val="nil"/>
              <w:right w:val="nil"/>
            </w:tcBorders>
            <w:shd w:val="clear" w:color="auto" w:fill="auto"/>
            <w:vAlign w:val="bottom"/>
          </w:tcPr>
          <w:p w14:paraId="66676618"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1427" w:type="dxa"/>
            <w:gridSpan w:val="2"/>
            <w:tcBorders>
              <w:top w:val="nil"/>
              <w:left w:val="nil"/>
              <w:bottom w:val="nil"/>
              <w:right w:val="nil"/>
            </w:tcBorders>
            <w:shd w:val="clear" w:color="auto" w:fill="auto"/>
            <w:vAlign w:val="bottom"/>
          </w:tcPr>
          <w:p w14:paraId="27C49CF5"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71" w:type="dxa"/>
            <w:gridSpan w:val="3"/>
            <w:tcBorders>
              <w:top w:val="nil"/>
              <w:left w:val="nil"/>
              <w:bottom w:val="nil"/>
              <w:right w:val="nil"/>
            </w:tcBorders>
            <w:shd w:val="clear" w:color="auto" w:fill="auto"/>
            <w:vAlign w:val="bottom"/>
          </w:tcPr>
          <w:p w14:paraId="3CC62E9B" w14:textId="77777777" w:rsidR="00BC23B0" w:rsidRPr="00180F5C" w:rsidRDefault="00BC23B0">
            <w:pPr>
              <w:spacing w:after="0" w:line="240" w:lineRule="auto"/>
              <w:jc w:val="both"/>
              <w:rPr>
                <w:rFonts w:ascii="Times New Roman" w:eastAsia="Times New Roman" w:hAnsi="Times New Roman" w:cs="Times New Roman"/>
                <w:sz w:val="20"/>
                <w:szCs w:val="20"/>
              </w:rPr>
            </w:pPr>
          </w:p>
        </w:tc>
      </w:tr>
      <w:tr w:rsidR="00180F5C" w:rsidRPr="00180F5C" w14:paraId="2C7B40C0" w14:textId="77777777" w:rsidTr="00F20521">
        <w:trPr>
          <w:trHeight w:val="660"/>
        </w:trPr>
        <w:tc>
          <w:tcPr>
            <w:tcW w:w="2011" w:type="dxa"/>
            <w:gridSpan w:val="4"/>
            <w:tcBorders>
              <w:top w:val="dotted" w:sz="4" w:space="0" w:color="000000"/>
              <w:left w:val="dotted" w:sz="4" w:space="0" w:color="000000"/>
              <w:bottom w:val="dotted" w:sz="4" w:space="0" w:color="000000"/>
              <w:right w:val="dotted" w:sz="4" w:space="0" w:color="000000"/>
            </w:tcBorders>
            <w:shd w:val="clear" w:color="auto" w:fill="D8D8D8"/>
            <w:vAlign w:val="center"/>
          </w:tcPr>
          <w:p w14:paraId="2D4B333E"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Limitaciones para la medición del indicador</w:t>
            </w:r>
          </w:p>
        </w:tc>
        <w:tc>
          <w:tcPr>
            <w:tcW w:w="772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38F9A54B" w14:textId="34D1D5DE"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Esta medición actualmente se hace de forma manual</w:t>
            </w:r>
            <w:r w:rsidR="00F65C79">
              <w:rPr>
                <w:rFonts w:ascii="Arial Narrow" w:eastAsia="Arial Narrow" w:hAnsi="Arial Narrow" w:cs="Arial Narrow"/>
                <w:sz w:val="18"/>
                <w:szCs w:val="18"/>
              </w:rPr>
              <w:t xml:space="preserve"> lo que puede retrasar la entrega oportuna de información</w:t>
            </w:r>
            <w:r w:rsidRPr="00180F5C">
              <w:rPr>
                <w:rFonts w:ascii="Arial Narrow" w:eastAsia="Arial Narrow" w:hAnsi="Arial Narrow" w:cs="Arial Narrow"/>
                <w:sz w:val="18"/>
                <w:szCs w:val="18"/>
              </w:rPr>
              <w:t>.</w:t>
            </w:r>
          </w:p>
          <w:p w14:paraId="5C470AEE" w14:textId="2AAAAAD0" w:rsidR="00BC23B0" w:rsidRPr="00180F5C" w:rsidRDefault="00BC23B0">
            <w:pPr>
              <w:spacing w:after="0" w:line="240" w:lineRule="auto"/>
              <w:jc w:val="both"/>
              <w:rPr>
                <w:rFonts w:ascii="Arial Narrow" w:eastAsia="Arial Narrow" w:hAnsi="Arial Narrow" w:cs="Arial Narrow"/>
                <w:strike/>
                <w:sz w:val="18"/>
                <w:szCs w:val="18"/>
              </w:rPr>
            </w:pPr>
          </w:p>
        </w:tc>
      </w:tr>
      <w:tr w:rsidR="00180F5C" w:rsidRPr="00180F5C" w14:paraId="1A8C5D6E" w14:textId="77777777" w:rsidTr="00042EA9">
        <w:trPr>
          <w:trHeight w:val="106"/>
        </w:trPr>
        <w:tc>
          <w:tcPr>
            <w:tcW w:w="934" w:type="dxa"/>
            <w:gridSpan w:val="2"/>
            <w:tcBorders>
              <w:top w:val="nil"/>
              <w:left w:val="nil"/>
              <w:bottom w:val="dotted" w:sz="4" w:space="0" w:color="000000"/>
              <w:right w:val="nil"/>
            </w:tcBorders>
            <w:shd w:val="clear" w:color="auto" w:fill="auto"/>
            <w:vAlign w:val="center"/>
          </w:tcPr>
          <w:p w14:paraId="0F6FDBFF" w14:textId="77777777" w:rsidR="00BC23B0" w:rsidRPr="00180F5C" w:rsidRDefault="00BC23B0">
            <w:pPr>
              <w:spacing w:after="0" w:line="240" w:lineRule="auto"/>
              <w:rPr>
                <w:rFonts w:ascii="Arial Narrow" w:eastAsia="Arial Narrow" w:hAnsi="Arial Narrow" w:cs="Arial Narrow"/>
                <w:sz w:val="10"/>
                <w:szCs w:val="10"/>
              </w:rPr>
            </w:pPr>
          </w:p>
        </w:tc>
        <w:tc>
          <w:tcPr>
            <w:tcW w:w="1077" w:type="dxa"/>
            <w:gridSpan w:val="2"/>
            <w:tcBorders>
              <w:top w:val="nil"/>
              <w:left w:val="nil"/>
              <w:bottom w:val="dotted" w:sz="4" w:space="0" w:color="000000"/>
              <w:right w:val="nil"/>
            </w:tcBorders>
            <w:shd w:val="clear" w:color="auto" w:fill="auto"/>
            <w:vAlign w:val="bottom"/>
          </w:tcPr>
          <w:p w14:paraId="51577BBC" w14:textId="77777777" w:rsidR="00BC23B0" w:rsidRPr="00180F5C" w:rsidRDefault="00BC23B0">
            <w:pPr>
              <w:spacing w:after="0" w:line="240" w:lineRule="auto"/>
              <w:rPr>
                <w:rFonts w:ascii="Times New Roman" w:eastAsia="Times New Roman" w:hAnsi="Times New Roman" w:cs="Times New Roman"/>
                <w:sz w:val="10"/>
                <w:szCs w:val="10"/>
              </w:rPr>
            </w:pPr>
          </w:p>
        </w:tc>
        <w:tc>
          <w:tcPr>
            <w:tcW w:w="673" w:type="dxa"/>
            <w:tcBorders>
              <w:top w:val="nil"/>
              <w:left w:val="nil"/>
              <w:bottom w:val="nil"/>
              <w:right w:val="nil"/>
            </w:tcBorders>
            <w:shd w:val="clear" w:color="auto" w:fill="auto"/>
            <w:vAlign w:val="bottom"/>
          </w:tcPr>
          <w:p w14:paraId="2432BAAF"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465" w:type="dxa"/>
            <w:gridSpan w:val="3"/>
            <w:tcBorders>
              <w:top w:val="nil"/>
              <w:left w:val="nil"/>
              <w:bottom w:val="nil"/>
              <w:right w:val="nil"/>
            </w:tcBorders>
            <w:shd w:val="clear" w:color="auto" w:fill="auto"/>
            <w:vAlign w:val="bottom"/>
          </w:tcPr>
          <w:p w14:paraId="493087D1"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527" w:type="dxa"/>
            <w:tcBorders>
              <w:top w:val="nil"/>
              <w:left w:val="nil"/>
              <w:bottom w:val="nil"/>
              <w:right w:val="nil"/>
            </w:tcBorders>
            <w:shd w:val="clear" w:color="auto" w:fill="auto"/>
            <w:vAlign w:val="bottom"/>
          </w:tcPr>
          <w:p w14:paraId="65D73843"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0C964C4B"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7CF98693"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970" w:type="dxa"/>
            <w:gridSpan w:val="2"/>
            <w:tcBorders>
              <w:top w:val="nil"/>
              <w:left w:val="nil"/>
              <w:bottom w:val="nil"/>
              <w:right w:val="nil"/>
            </w:tcBorders>
            <w:shd w:val="clear" w:color="auto" w:fill="auto"/>
            <w:vAlign w:val="bottom"/>
          </w:tcPr>
          <w:p w14:paraId="0BACB17D"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691" w:type="dxa"/>
            <w:gridSpan w:val="2"/>
            <w:tcBorders>
              <w:top w:val="nil"/>
              <w:left w:val="nil"/>
              <w:bottom w:val="nil"/>
              <w:right w:val="nil"/>
            </w:tcBorders>
            <w:shd w:val="clear" w:color="auto" w:fill="auto"/>
            <w:vAlign w:val="bottom"/>
          </w:tcPr>
          <w:p w14:paraId="7B21B417"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744" w:type="dxa"/>
            <w:gridSpan w:val="2"/>
            <w:tcBorders>
              <w:top w:val="nil"/>
              <w:left w:val="nil"/>
              <w:bottom w:val="nil"/>
              <w:right w:val="nil"/>
            </w:tcBorders>
            <w:shd w:val="clear" w:color="auto" w:fill="auto"/>
            <w:vAlign w:val="bottom"/>
          </w:tcPr>
          <w:p w14:paraId="5706D296"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1427" w:type="dxa"/>
            <w:gridSpan w:val="2"/>
            <w:tcBorders>
              <w:top w:val="nil"/>
              <w:left w:val="nil"/>
              <w:bottom w:val="nil"/>
              <w:right w:val="nil"/>
            </w:tcBorders>
            <w:shd w:val="clear" w:color="auto" w:fill="auto"/>
            <w:vAlign w:val="bottom"/>
          </w:tcPr>
          <w:p w14:paraId="3BC9A4A0"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671" w:type="dxa"/>
            <w:gridSpan w:val="3"/>
            <w:tcBorders>
              <w:top w:val="nil"/>
              <w:left w:val="nil"/>
              <w:bottom w:val="nil"/>
              <w:right w:val="nil"/>
            </w:tcBorders>
            <w:shd w:val="clear" w:color="auto" w:fill="auto"/>
            <w:vAlign w:val="bottom"/>
          </w:tcPr>
          <w:p w14:paraId="41BD69B0" w14:textId="77777777" w:rsidR="00BC23B0" w:rsidRPr="00180F5C" w:rsidRDefault="00BC23B0">
            <w:pPr>
              <w:spacing w:after="0" w:line="240" w:lineRule="auto"/>
              <w:jc w:val="both"/>
              <w:rPr>
                <w:rFonts w:ascii="Times New Roman" w:eastAsia="Times New Roman" w:hAnsi="Times New Roman" w:cs="Times New Roman"/>
                <w:sz w:val="10"/>
                <w:szCs w:val="10"/>
              </w:rPr>
            </w:pPr>
          </w:p>
        </w:tc>
      </w:tr>
      <w:tr w:rsidR="00180F5C" w:rsidRPr="00180F5C" w14:paraId="34209B86" w14:textId="77777777" w:rsidTr="00F20521">
        <w:trPr>
          <w:trHeight w:val="216"/>
        </w:trPr>
        <w:tc>
          <w:tcPr>
            <w:tcW w:w="2011" w:type="dxa"/>
            <w:gridSpan w:val="4"/>
            <w:vMerge w:val="restart"/>
            <w:tcBorders>
              <w:top w:val="dotted" w:sz="4" w:space="0" w:color="000000"/>
              <w:left w:val="dotted" w:sz="4" w:space="0" w:color="000000"/>
              <w:bottom w:val="dotted" w:sz="4" w:space="0" w:color="000000"/>
              <w:right w:val="dotted" w:sz="4" w:space="0" w:color="000000"/>
            </w:tcBorders>
            <w:shd w:val="clear" w:color="auto" w:fill="D8D8D8"/>
            <w:vAlign w:val="center"/>
          </w:tcPr>
          <w:p w14:paraId="15E90C4C" w14:textId="77777777" w:rsidR="00BC23B0" w:rsidRPr="00180F5C" w:rsidRDefault="001D48FA">
            <w:pPr>
              <w:spacing w:after="0" w:line="240" w:lineRule="auto"/>
              <w:rPr>
                <w:rFonts w:ascii="Arial Narrow" w:eastAsia="Arial Narrow" w:hAnsi="Arial Narrow" w:cs="Arial Narrow"/>
                <w:b/>
                <w:sz w:val="18"/>
                <w:szCs w:val="18"/>
              </w:rPr>
            </w:pPr>
            <w:r w:rsidRPr="00180F5C">
              <w:rPr>
                <w:rFonts w:ascii="Arial Narrow" w:eastAsia="Arial Narrow" w:hAnsi="Arial Narrow" w:cs="Arial Narrow"/>
                <w:b/>
                <w:sz w:val="18"/>
                <w:szCs w:val="18"/>
              </w:rPr>
              <w:t>Método de cálculo</w:t>
            </w:r>
          </w:p>
        </w:tc>
        <w:tc>
          <w:tcPr>
            <w:tcW w:w="7727" w:type="dxa"/>
            <w:gridSpan w:val="18"/>
            <w:tcBorders>
              <w:top w:val="dotted" w:sz="4" w:space="0" w:color="000000"/>
              <w:left w:val="dotted" w:sz="4" w:space="0" w:color="000000"/>
              <w:bottom w:val="nil"/>
              <w:right w:val="dotted" w:sz="4" w:space="0" w:color="000000"/>
            </w:tcBorders>
            <w:shd w:val="clear" w:color="auto" w:fill="auto"/>
            <w:vAlign w:val="center"/>
          </w:tcPr>
          <w:p w14:paraId="580BEF95" w14:textId="34635550" w:rsidR="000D6324" w:rsidRPr="00180F5C" w:rsidRDefault="000D6324">
            <w:pPr>
              <w:spacing w:after="0" w:line="240" w:lineRule="auto"/>
              <w:jc w:val="both"/>
              <w:rPr>
                <w:rFonts w:ascii="Arial Narrow" w:eastAsia="Arial Narrow" w:hAnsi="Arial Narrow" w:cs="Arial Narrow"/>
                <w:b/>
                <w:sz w:val="18"/>
                <w:szCs w:val="18"/>
              </w:rPr>
            </w:pPr>
            <w:r w:rsidRPr="00180F5C">
              <w:rPr>
                <w:rFonts w:ascii="Arial Narrow" w:eastAsia="Arial Narrow" w:hAnsi="Arial Narrow" w:cs="Arial Narrow"/>
                <w:b/>
                <w:sz w:val="18"/>
                <w:szCs w:val="18"/>
              </w:rPr>
              <w:t>Fórmula:</w:t>
            </w:r>
          </w:p>
          <w:p w14:paraId="61CCAB76" w14:textId="77777777" w:rsidR="000D6324" w:rsidRPr="00180F5C" w:rsidRDefault="000D6324">
            <w:pPr>
              <w:spacing w:after="0" w:line="240" w:lineRule="auto"/>
              <w:jc w:val="both"/>
              <w:rPr>
                <w:rFonts w:ascii="Arial Narrow" w:eastAsia="Arial Narrow" w:hAnsi="Arial Narrow" w:cs="Arial Narrow"/>
                <w:sz w:val="18"/>
                <w:szCs w:val="18"/>
              </w:rPr>
            </w:pPr>
          </w:p>
          <w:p w14:paraId="28897017" w14:textId="7067C560" w:rsidR="00BC23B0" w:rsidRPr="00180F5C" w:rsidRDefault="00D43CD0">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NEFSAS = </w:t>
            </w:r>
            <w:r w:rsidR="001D48FA" w:rsidRPr="00180F5C">
              <w:rPr>
                <w:rFonts w:ascii="Arial Narrow" w:eastAsia="Arial Narrow" w:hAnsi="Arial Narrow" w:cs="Arial Narrow"/>
                <w:sz w:val="18"/>
                <w:szCs w:val="18"/>
              </w:rPr>
              <w:t xml:space="preserve">Σ </w:t>
            </w:r>
            <w:proofErr w:type="spellStart"/>
            <w:r w:rsidRPr="00180F5C">
              <w:rPr>
                <w:rFonts w:ascii="Arial Narrow" w:eastAsia="Arial Narrow" w:hAnsi="Arial Narrow" w:cs="Arial Narrow"/>
                <w:sz w:val="18"/>
                <w:szCs w:val="18"/>
              </w:rPr>
              <w:t>EFSAS</w:t>
            </w:r>
            <w:r w:rsidRPr="00180F5C">
              <w:rPr>
                <w:rFonts w:ascii="Arial Narrow" w:eastAsia="Arial Narrow" w:hAnsi="Arial Narrow" w:cs="Arial Narrow"/>
                <w:sz w:val="18"/>
                <w:szCs w:val="18"/>
                <w:vertAlign w:val="subscript"/>
              </w:rPr>
              <w:t>n</w:t>
            </w:r>
            <w:proofErr w:type="spellEnd"/>
          </w:p>
          <w:p w14:paraId="6B1D2309" w14:textId="77777777" w:rsidR="00D43CD0" w:rsidRPr="00180F5C" w:rsidRDefault="00D43CD0">
            <w:pPr>
              <w:spacing w:after="0" w:line="240" w:lineRule="auto"/>
              <w:jc w:val="both"/>
              <w:rPr>
                <w:rFonts w:ascii="Arial Narrow" w:eastAsia="Arial Narrow" w:hAnsi="Arial Narrow" w:cs="Arial Narrow"/>
                <w:sz w:val="18"/>
                <w:szCs w:val="18"/>
              </w:rPr>
            </w:pPr>
          </w:p>
          <w:p w14:paraId="72184D2B" w14:textId="7CD3DFC2" w:rsidR="00BC23B0" w:rsidRPr="00180F5C" w:rsidRDefault="000D6324">
            <w:pPr>
              <w:spacing w:after="0" w:line="240" w:lineRule="auto"/>
              <w:jc w:val="both"/>
              <w:rPr>
                <w:rFonts w:ascii="Arial Narrow" w:eastAsia="Arial Narrow" w:hAnsi="Arial Narrow" w:cs="Arial Narrow"/>
                <w:b/>
                <w:sz w:val="18"/>
                <w:szCs w:val="18"/>
              </w:rPr>
            </w:pPr>
            <w:r w:rsidRPr="00180F5C">
              <w:rPr>
                <w:rFonts w:ascii="Arial Narrow" w:eastAsia="Arial Narrow" w:hAnsi="Arial Narrow" w:cs="Arial Narrow"/>
                <w:b/>
                <w:sz w:val="18"/>
                <w:szCs w:val="18"/>
              </w:rPr>
              <w:t>Especificaciones técnicas:</w:t>
            </w:r>
          </w:p>
          <w:p w14:paraId="4B12C7DE" w14:textId="6FEB37EB" w:rsidR="00D43CD0" w:rsidRPr="00180F5C" w:rsidRDefault="00D43CD0">
            <w:pPr>
              <w:spacing w:after="0" w:line="240" w:lineRule="auto"/>
              <w:jc w:val="both"/>
              <w:rPr>
                <w:rFonts w:ascii="Arial Narrow" w:eastAsia="Arial Narrow" w:hAnsi="Arial Narrow" w:cs="Arial Narrow"/>
                <w:sz w:val="18"/>
                <w:szCs w:val="18"/>
              </w:rPr>
            </w:pPr>
            <w:proofErr w:type="gramStart"/>
            <w:r w:rsidRPr="00180F5C">
              <w:rPr>
                <w:rFonts w:ascii="Arial Narrow" w:eastAsia="Arial Narrow" w:hAnsi="Arial Narrow" w:cs="Arial Narrow"/>
                <w:sz w:val="18"/>
                <w:szCs w:val="18"/>
              </w:rPr>
              <w:t>NEFSAS :</w:t>
            </w:r>
            <w:proofErr w:type="gramEnd"/>
            <w:r w:rsidRPr="00180F5C">
              <w:rPr>
                <w:rFonts w:ascii="Arial Narrow" w:eastAsia="Arial Narrow" w:hAnsi="Arial Narrow" w:cs="Arial Narrow"/>
                <w:sz w:val="18"/>
                <w:szCs w:val="18"/>
              </w:rPr>
              <w:t xml:space="preserve"> Número de especies de fauna silvestre bajo aprovechamiento sostenible</w:t>
            </w:r>
          </w:p>
          <w:p w14:paraId="2DCD3054" w14:textId="10059073" w:rsidR="000D6324" w:rsidRPr="00180F5C" w:rsidRDefault="000D6324">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EFSAS: Especies de fauna silvestre bajo aprovechamiento sostenible</w:t>
            </w:r>
          </w:p>
          <w:p w14:paraId="3B9DE9D6" w14:textId="408343E6" w:rsidR="00D43CD0" w:rsidRPr="00180F5C" w:rsidRDefault="000D6324" w:rsidP="000D6324">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n</w:t>
            </w:r>
            <w:r w:rsidR="00D43CD0" w:rsidRPr="00180F5C">
              <w:rPr>
                <w:rFonts w:ascii="Arial Narrow" w:eastAsia="Arial Narrow" w:hAnsi="Arial Narrow" w:cs="Arial Narrow"/>
                <w:sz w:val="18"/>
                <w:szCs w:val="18"/>
              </w:rPr>
              <w:t xml:space="preserve"> : Año de evaluación</w:t>
            </w:r>
          </w:p>
        </w:tc>
      </w:tr>
      <w:tr w:rsidR="00180F5C" w:rsidRPr="00180F5C" w14:paraId="1F84D53E" w14:textId="77777777" w:rsidTr="00F20521">
        <w:trPr>
          <w:trHeight w:val="2312"/>
        </w:trPr>
        <w:tc>
          <w:tcPr>
            <w:tcW w:w="2011" w:type="dxa"/>
            <w:gridSpan w:val="4"/>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2045A121"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7727" w:type="dxa"/>
            <w:gridSpan w:val="18"/>
            <w:tcBorders>
              <w:top w:val="nil"/>
              <w:left w:val="dotted" w:sz="4" w:space="0" w:color="000000"/>
              <w:bottom w:val="dotted" w:sz="4" w:space="0" w:color="000000"/>
              <w:right w:val="dotted" w:sz="4" w:space="0" w:color="000000"/>
            </w:tcBorders>
            <w:shd w:val="clear" w:color="auto" w:fill="auto"/>
            <w:vAlign w:val="center"/>
          </w:tcPr>
          <w:p w14:paraId="2A4343E2" w14:textId="58DFE308"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Para el cálculo se contabilizará como línea base el total de especies </w:t>
            </w:r>
            <w:r w:rsidR="00D43CD0" w:rsidRPr="00180F5C">
              <w:rPr>
                <w:rFonts w:ascii="Arial Narrow" w:eastAsia="Arial Narrow" w:hAnsi="Arial Narrow" w:cs="Arial Narrow"/>
                <w:sz w:val="18"/>
                <w:szCs w:val="18"/>
              </w:rPr>
              <w:t xml:space="preserve">bajo aprovechamiento sostenible, registrados en la base de datos de la autoridad nacional, </w:t>
            </w:r>
            <w:r w:rsidRPr="00180F5C">
              <w:rPr>
                <w:rFonts w:ascii="Arial Narrow" w:eastAsia="Arial Narrow" w:hAnsi="Arial Narrow" w:cs="Arial Narrow"/>
                <w:sz w:val="18"/>
                <w:szCs w:val="18"/>
              </w:rPr>
              <w:t>los</w:t>
            </w:r>
            <w:r w:rsidR="001616E5" w:rsidRPr="00180F5C">
              <w:rPr>
                <w:rFonts w:ascii="Arial Narrow" w:eastAsia="Arial Narrow" w:hAnsi="Arial Narrow" w:cs="Arial Narrow"/>
                <w:sz w:val="18"/>
                <w:szCs w:val="18"/>
              </w:rPr>
              <w:t xml:space="preserve"> cuales son los</w:t>
            </w:r>
            <w:r w:rsidRPr="00180F5C">
              <w:rPr>
                <w:rFonts w:ascii="Arial Narrow" w:eastAsia="Arial Narrow" w:hAnsi="Arial Narrow" w:cs="Arial Narrow"/>
                <w:sz w:val="18"/>
                <w:szCs w:val="18"/>
              </w:rPr>
              <w:t xml:space="preserve"> siguientes grupos taxonómicos: mamíferos</w:t>
            </w:r>
            <w:r w:rsidR="001616E5" w:rsidRPr="00180F5C">
              <w:rPr>
                <w:rFonts w:ascii="Arial Narrow" w:eastAsia="Arial Narrow" w:hAnsi="Arial Narrow" w:cs="Arial Narrow"/>
                <w:sz w:val="18"/>
                <w:szCs w:val="18"/>
              </w:rPr>
              <w:t xml:space="preserve"> (4)</w:t>
            </w:r>
            <w:r w:rsidRPr="00180F5C">
              <w:rPr>
                <w:rFonts w:ascii="Arial Narrow" w:eastAsia="Arial Narrow" w:hAnsi="Arial Narrow" w:cs="Arial Narrow"/>
                <w:sz w:val="18"/>
                <w:szCs w:val="18"/>
              </w:rPr>
              <w:t>, aves</w:t>
            </w:r>
            <w:r w:rsidR="001616E5" w:rsidRPr="00180F5C">
              <w:rPr>
                <w:rFonts w:ascii="Arial Narrow" w:eastAsia="Arial Narrow" w:hAnsi="Arial Narrow" w:cs="Arial Narrow"/>
                <w:sz w:val="18"/>
                <w:szCs w:val="18"/>
              </w:rPr>
              <w:t xml:space="preserve"> (3)</w:t>
            </w:r>
            <w:r w:rsidRPr="00180F5C">
              <w:rPr>
                <w:rFonts w:ascii="Arial Narrow" w:eastAsia="Arial Narrow" w:hAnsi="Arial Narrow" w:cs="Arial Narrow"/>
                <w:sz w:val="18"/>
                <w:szCs w:val="18"/>
              </w:rPr>
              <w:t>, reptiles</w:t>
            </w:r>
            <w:r w:rsidR="001616E5" w:rsidRPr="00180F5C">
              <w:rPr>
                <w:rFonts w:ascii="Arial Narrow" w:eastAsia="Arial Narrow" w:hAnsi="Arial Narrow" w:cs="Arial Narrow"/>
                <w:sz w:val="18"/>
                <w:szCs w:val="18"/>
              </w:rPr>
              <w:t xml:space="preserve"> (5)</w:t>
            </w:r>
            <w:r w:rsidR="00D43CD0" w:rsidRPr="00180F5C">
              <w:rPr>
                <w:rFonts w:ascii="Arial Narrow" w:eastAsia="Arial Narrow" w:hAnsi="Arial Narrow" w:cs="Arial Narrow"/>
                <w:sz w:val="18"/>
                <w:szCs w:val="18"/>
              </w:rPr>
              <w:t xml:space="preserve"> y</w:t>
            </w:r>
            <w:r w:rsidRPr="00180F5C">
              <w:rPr>
                <w:rFonts w:ascii="Arial Narrow" w:eastAsia="Arial Narrow" w:hAnsi="Arial Narrow" w:cs="Arial Narrow"/>
                <w:sz w:val="18"/>
                <w:szCs w:val="18"/>
              </w:rPr>
              <w:t xml:space="preserve"> anfibios</w:t>
            </w:r>
            <w:r w:rsidR="001616E5" w:rsidRPr="00180F5C">
              <w:rPr>
                <w:rFonts w:ascii="Arial Narrow" w:eastAsia="Arial Narrow" w:hAnsi="Arial Narrow" w:cs="Arial Narrow"/>
                <w:sz w:val="18"/>
                <w:szCs w:val="18"/>
              </w:rPr>
              <w:t xml:space="preserve"> (1)</w:t>
            </w:r>
            <w:r w:rsidR="00912BD9" w:rsidRPr="00180F5C">
              <w:rPr>
                <w:rFonts w:ascii="Arial Narrow" w:eastAsia="Arial Narrow" w:hAnsi="Arial Narrow" w:cs="Arial Narrow"/>
                <w:sz w:val="18"/>
                <w:szCs w:val="18"/>
              </w:rPr>
              <w:t>.</w:t>
            </w:r>
          </w:p>
          <w:p w14:paraId="18DA7E54" w14:textId="77777777" w:rsidR="00D43CD0" w:rsidRPr="00180F5C" w:rsidRDefault="00D43CD0">
            <w:pPr>
              <w:spacing w:after="0" w:line="240" w:lineRule="auto"/>
              <w:jc w:val="both"/>
              <w:rPr>
                <w:rFonts w:ascii="Arial Narrow" w:eastAsia="Arial Narrow" w:hAnsi="Arial Narrow" w:cs="Arial Narrow"/>
                <w:sz w:val="18"/>
                <w:szCs w:val="18"/>
              </w:rPr>
            </w:pPr>
          </w:p>
          <w:p w14:paraId="3D71F28B" w14:textId="5FE2BF87"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Grupo taxonómico: Agrupación </w:t>
            </w:r>
            <w:r w:rsidRPr="00180F5C">
              <w:rPr>
                <w:rFonts w:ascii="Arial Narrow" w:eastAsia="Arial Narrow" w:hAnsi="Arial Narrow" w:cs="Arial Narrow"/>
                <w:sz w:val="18"/>
                <w:szCs w:val="18"/>
                <w:highlight w:val="white"/>
              </w:rPr>
              <w:t>de seres vivos (especies), atendiendo a su semejanza y proximidad filogenética.</w:t>
            </w:r>
          </w:p>
          <w:p w14:paraId="05A82AF6" w14:textId="5C7BCFED" w:rsidR="00BC23B0" w:rsidRPr="00180F5C" w:rsidRDefault="001D48FA" w:rsidP="00912BD9">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Aprovechamiento sostenible: Manejo racional de los recursos naturales toma en cuenta la capacidad de renovación de estos, y evita su sobreexplotación y los repone cualitativa y cualitativamente.</w:t>
            </w:r>
          </w:p>
        </w:tc>
      </w:tr>
      <w:tr w:rsidR="00180F5C" w:rsidRPr="00180F5C" w14:paraId="5E78FDE5" w14:textId="77777777" w:rsidTr="00042EA9">
        <w:trPr>
          <w:trHeight w:val="106"/>
        </w:trPr>
        <w:tc>
          <w:tcPr>
            <w:tcW w:w="934" w:type="dxa"/>
            <w:gridSpan w:val="2"/>
            <w:tcBorders>
              <w:top w:val="dotted" w:sz="4" w:space="0" w:color="000000"/>
              <w:left w:val="nil"/>
              <w:bottom w:val="nil"/>
              <w:right w:val="nil"/>
            </w:tcBorders>
            <w:shd w:val="clear" w:color="auto" w:fill="auto"/>
            <w:vAlign w:val="center"/>
          </w:tcPr>
          <w:p w14:paraId="45F57601" w14:textId="77777777" w:rsidR="00BC23B0" w:rsidRPr="00180F5C" w:rsidRDefault="00BC23B0">
            <w:pPr>
              <w:spacing w:after="0" w:line="240" w:lineRule="auto"/>
              <w:rPr>
                <w:rFonts w:ascii="Arial Narrow" w:eastAsia="Arial Narrow" w:hAnsi="Arial Narrow" w:cs="Arial Narrow"/>
                <w:sz w:val="10"/>
                <w:szCs w:val="10"/>
              </w:rPr>
            </w:pPr>
          </w:p>
        </w:tc>
        <w:tc>
          <w:tcPr>
            <w:tcW w:w="1077" w:type="dxa"/>
            <w:gridSpan w:val="2"/>
            <w:tcBorders>
              <w:top w:val="dotted" w:sz="4" w:space="0" w:color="000000"/>
              <w:left w:val="nil"/>
              <w:bottom w:val="nil"/>
              <w:right w:val="nil"/>
            </w:tcBorders>
            <w:shd w:val="clear" w:color="auto" w:fill="auto"/>
            <w:vAlign w:val="bottom"/>
          </w:tcPr>
          <w:p w14:paraId="74BCCCF7" w14:textId="77777777" w:rsidR="00BC23B0" w:rsidRPr="00180F5C" w:rsidRDefault="00BC23B0">
            <w:pPr>
              <w:spacing w:after="0" w:line="240" w:lineRule="auto"/>
              <w:rPr>
                <w:rFonts w:ascii="Times New Roman" w:eastAsia="Times New Roman" w:hAnsi="Times New Roman" w:cs="Times New Roman"/>
                <w:sz w:val="10"/>
                <w:szCs w:val="10"/>
              </w:rPr>
            </w:pPr>
          </w:p>
        </w:tc>
        <w:tc>
          <w:tcPr>
            <w:tcW w:w="673" w:type="dxa"/>
            <w:tcBorders>
              <w:top w:val="nil"/>
              <w:left w:val="nil"/>
              <w:bottom w:val="nil"/>
              <w:right w:val="nil"/>
            </w:tcBorders>
            <w:shd w:val="clear" w:color="auto" w:fill="auto"/>
            <w:vAlign w:val="bottom"/>
          </w:tcPr>
          <w:p w14:paraId="0A102050" w14:textId="77777777" w:rsidR="00BC23B0" w:rsidRPr="00180F5C" w:rsidRDefault="00BC23B0">
            <w:pPr>
              <w:spacing w:after="0" w:line="240" w:lineRule="auto"/>
              <w:rPr>
                <w:rFonts w:ascii="Times New Roman" w:eastAsia="Times New Roman" w:hAnsi="Times New Roman" w:cs="Times New Roman"/>
                <w:sz w:val="10"/>
                <w:szCs w:val="10"/>
              </w:rPr>
            </w:pPr>
          </w:p>
        </w:tc>
        <w:tc>
          <w:tcPr>
            <w:tcW w:w="465" w:type="dxa"/>
            <w:gridSpan w:val="3"/>
            <w:tcBorders>
              <w:top w:val="nil"/>
              <w:left w:val="nil"/>
              <w:bottom w:val="nil"/>
              <w:right w:val="nil"/>
            </w:tcBorders>
            <w:shd w:val="clear" w:color="auto" w:fill="auto"/>
            <w:vAlign w:val="bottom"/>
          </w:tcPr>
          <w:p w14:paraId="27B444DA" w14:textId="77777777" w:rsidR="00BC23B0" w:rsidRPr="00180F5C" w:rsidRDefault="00BC23B0">
            <w:pPr>
              <w:spacing w:after="0" w:line="240" w:lineRule="auto"/>
              <w:rPr>
                <w:rFonts w:ascii="Times New Roman" w:eastAsia="Times New Roman" w:hAnsi="Times New Roman" w:cs="Times New Roman"/>
                <w:sz w:val="10"/>
                <w:szCs w:val="10"/>
              </w:rPr>
            </w:pPr>
          </w:p>
        </w:tc>
        <w:tc>
          <w:tcPr>
            <w:tcW w:w="527" w:type="dxa"/>
            <w:tcBorders>
              <w:top w:val="nil"/>
              <w:left w:val="nil"/>
              <w:bottom w:val="nil"/>
              <w:right w:val="nil"/>
            </w:tcBorders>
            <w:shd w:val="clear" w:color="auto" w:fill="auto"/>
            <w:vAlign w:val="bottom"/>
          </w:tcPr>
          <w:p w14:paraId="49C223FB" w14:textId="77777777" w:rsidR="00BC23B0" w:rsidRPr="00180F5C" w:rsidRDefault="00BC23B0">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37EB2448"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52DBBEAA" w14:textId="77777777" w:rsidR="00BC23B0" w:rsidRPr="00180F5C" w:rsidRDefault="00BC23B0">
            <w:pPr>
              <w:spacing w:after="0" w:line="240" w:lineRule="auto"/>
              <w:rPr>
                <w:rFonts w:ascii="Times New Roman" w:eastAsia="Times New Roman" w:hAnsi="Times New Roman" w:cs="Times New Roman"/>
                <w:sz w:val="10"/>
                <w:szCs w:val="10"/>
              </w:rPr>
            </w:pPr>
          </w:p>
        </w:tc>
        <w:tc>
          <w:tcPr>
            <w:tcW w:w="970" w:type="dxa"/>
            <w:gridSpan w:val="2"/>
            <w:tcBorders>
              <w:top w:val="nil"/>
              <w:left w:val="nil"/>
              <w:bottom w:val="nil"/>
              <w:right w:val="nil"/>
            </w:tcBorders>
            <w:shd w:val="clear" w:color="auto" w:fill="auto"/>
            <w:vAlign w:val="bottom"/>
          </w:tcPr>
          <w:p w14:paraId="532E57CC"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gridSpan w:val="2"/>
            <w:tcBorders>
              <w:top w:val="nil"/>
              <w:left w:val="nil"/>
              <w:bottom w:val="nil"/>
              <w:right w:val="nil"/>
            </w:tcBorders>
            <w:shd w:val="clear" w:color="auto" w:fill="auto"/>
            <w:vAlign w:val="bottom"/>
          </w:tcPr>
          <w:p w14:paraId="33EB175C" w14:textId="77777777" w:rsidR="00BC23B0" w:rsidRPr="00180F5C" w:rsidRDefault="00BC23B0">
            <w:pPr>
              <w:spacing w:after="0" w:line="240" w:lineRule="auto"/>
              <w:rPr>
                <w:rFonts w:ascii="Times New Roman" w:eastAsia="Times New Roman" w:hAnsi="Times New Roman" w:cs="Times New Roman"/>
                <w:sz w:val="10"/>
                <w:szCs w:val="10"/>
              </w:rPr>
            </w:pPr>
          </w:p>
        </w:tc>
        <w:tc>
          <w:tcPr>
            <w:tcW w:w="744" w:type="dxa"/>
            <w:gridSpan w:val="2"/>
            <w:tcBorders>
              <w:top w:val="nil"/>
              <w:left w:val="nil"/>
              <w:bottom w:val="nil"/>
              <w:right w:val="nil"/>
            </w:tcBorders>
            <w:shd w:val="clear" w:color="auto" w:fill="auto"/>
            <w:vAlign w:val="bottom"/>
          </w:tcPr>
          <w:p w14:paraId="5CEBEDA0" w14:textId="77777777" w:rsidR="00BC23B0" w:rsidRPr="00180F5C" w:rsidRDefault="00BC23B0">
            <w:pPr>
              <w:spacing w:after="0" w:line="240" w:lineRule="auto"/>
              <w:rPr>
                <w:rFonts w:ascii="Times New Roman" w:eastAsia="Times New Roman" w:hAnsi="Times New Roman" w:cs="Times New Roman"/>
                <w:sz w:val="10"/>
                <w:szCs w:val="10"/>
              </w:rPr>
            </w:pPr>
          </w:p>
        </w:tc>
        <w:tc>
          <w:tcPr>
            <w:tcW w:w="1427" w:type="dxa"/>
            <w:gridSpan w:val="2"/>
            <w:tcBorders>
              <w:top w:val="nil"/>
              <w:left w:val="nil"/>
              <w:bottom w:val="nil"/>
              <w:right w:val="nil"/>
            </w:tcBorders>
            <w:shd w:val="clear" w:color="auto" w:fill="auto"/>
            <w:vAlign w:val="bottom"/>
          </w:tcPr>
          <w:p w14:paraId="6207FEB8" w14:textId="77777777" w:rsidR="00BC23B0" w:rsidRPr="00180F5C" w:rsidRDefault="00BC23B0">
            <w:pPr>
              <w:spacing w:after="0" w:line="240" w:lineRule="auto"/>
              <w:rPr>
                <w:rFonts w:ascii="Times New Roman" w:eastAsia="Times New Roman" w:hAnsi="Times New Roman" w:cs="Times New Roman"/>
                <w:sz w:val="10"/>
                <w:szCs w:val="10"/>
              </w:rPr>
            </w:pPr>
          </w:p>
        </w:tc>
        <w:tc>
          <w:tcPr>
            <w:tcW w:w="671" w:type="dxa"/>
            <w:gridSpan w:val="3"/>
            <w:tcBorders>
              <w:top w:val="nil"/>
              <w:left w:val="nil"/>
              <w:bottom w:val="nil"/>
              <w:right w:val="nil"/>
            </w:tcBorders>
            <w:shd w:val="clear" w:color="auto" w:fill="auto"/>
            <w:vAlign w:val="bottom"/>
          </w:tcPr>
          <w:p w14:paraId="67C3D2C0" w14:textId="77777777" w:rsidR="00BC23B0" w:rsidRPr="00180F5C" w:rsidRDefault="00BC23B0">
            <w:pPr>
              <w:spacing w:after="0" w:line="240" w:lineRule="auto"/>
              <w:rPr>
                <w:rFonts w:ascii="Times New Roman" w:eastAsia="Times New Roman" w:hAnsi="Times New Roman" w:cs="Times New Roman"/>
                <w:sz w:val="10"/>
                <w:szCs w:val="10"/>
              </w:rPr>
            </w:pPr>
          </w:p>
        </w:tc>
      </w:tr>
      <w:tr w:rsidR="00180F5C" w:rsidRPr="00180F5C" w14:paraId="3E45AA80" w14:textId="77777777" w:rsidTr="00F20521">
        <w:trPr>
          <w:trHeight w:val="492"/>
        </w:trPr>
        <w:tc>
          <w:tcPr>
            <w:tcW w:w="2011" w:type="dxa"/>
            <w:gridSpan w:val="4"/>
            <w:tcBorders>
              <w:top w:val="dotted" w:sz="4" w:space="0" w:color="000000"/>
              <w:left w:val="dotted" w:sz="4" w:space="0" w:color="000000"/>
              <w:bottom w:val="dotted" w:sz="4" w:space="0" w:color="000000"/>
              <w:right w:val="dotted" w:sz="4" w:space="0" w:color="000000"/>
            </w:tcBorders>
            <w:shd w:val="clear" w:color="auto" w:fill="D8D8D8"/>
            <w:vAlign w:val="center"/>
          </w:tcPr>
          <w:p w14:paraId="62B1147A"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Sentido esperado del indicador</w:t>
            </w:r>
          </w:p>
        </w:tc>
        <w:tc>
          <w:tcPr>
            <w:tcW w:w="772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3E6B87CD"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Ascendente</w:t>
            </w:r>
          </w:p>
        </w:tc>
      </w:tr>
      <w:tr w:rsidR="00180F5C" w:rsidRPr="00180F5C" w14:paraId="51E30C11" w14:textId="77777777" w:rsidTr="00042EA9">
        <w:trPr>
          <w:trHeight w:val="106"/>
        </w:trPr>
        <w:tc>
          <w:tcPr>
            <w:tcW w:w="934" w:type="dxa"/>
            <w:gridSpan w:val="2"/>
            <w:tcBorders>
              <w:top w:val="nil"/>
              <w:left w:val="nil"/>
              <w:bottom w:val="nil"/>
              <w:right w:val="nil"/>
            </w:tcBorders>
            <w:shd w:val="clear" w:color="auto" w:fill="auto"/>
            <w:vAlign w:val="center"/>
          </w:tcPr>
          <w:p w14:paraId="11AAC0FA" w14:textId="77777777" w:rsidR="00BC23B0" w:rsidRPr="00180F5C" w:rsidRDefault="00BC23B0">
            <w:pPr>
              <w:spacing w:after="0" w:line="240" w:lineRule="auto"/>
              <w:rPr>
                <w:rFonts w:ascii="Arial Narrow" w:eastAsia="Arial Narrow" w:hAnsi="Arial Narrow" w:cs="Arial Narrow"/>
                <w:sz w:val="10"/>
                <w:szCs w:val="10"/>
              </w:rPr>
            </w:pPr>
          </w:p>
        </w:tc>
        <w:tc>
          <w:tcPr>
            <w:tcW w:w="1077" w:type="dxa"/>
            <w:gridSpan w:val="2"/>
            <w:tcBorders>
              <w:top w:val="nil"/>
              <w:left w:val="nil"/>
              <w:bottom w:val="nil"/>
              <w:right w:val="nil"/>
            </w:tcBorders>
            <w:shd w:val="clear" w:color="auto" w:fill="auto"/>
            <w:vAlign w:val="bottom"/>
          </w:tcPr>
          <w:p w14:paraId="5EB9ED71" w14:textId="77777777" w:rsidR="00BC23B0" w:rsidRPr="00180F5C" w:rsidRDefault="00BC23B0">
            <w:pPr>
              <w:spacing w:after="0" w:line="240" w:lineRule="auto"/>
              <w:rPr>
                <w:rFonts w:ascii="Times New Roman" w:eastAsia="Times New Roman" w:hAnsi="Times New Roman" w:cs="Times New Roman"/>
                <w:sz w:val="20"/>
                <w:szCs w:val="20"/>
              </w:rPr>
            </w:pPr>
          </w:p>
        </w:tc>
        <w:tc>
          <w:tcPr>
            <w:tcW w:w="673" w:type="dxa"/>
            <w:tcBorders>
              <w:top w:val="nil"/>
              <w:left w:val="nil"/>
              <w:bottom w:val="nil"/>
              <w:right w:val="nil"/>
            </w:tcBorders>
            <w:shd w:val="clear" w:color="auto" w:fill="auto"/>
            <w:vAlign w:val="bottom"/>
          </w:tcPr>
          <w:p w14:paraId="1DD6F1DA" w14:textId="77777777" w:rsidR="00BC23B0" w:rsidRPr="00180F5C" w:rsidRDefault="00BC23B0">
            <w:pPr>
              <w:spacing w:after="0" w:line="240" w:lineRule="auto"/>
              <w:rPr>
                <w:rFonts w:ascii="Times New Roman" w:eastAsia="Times New Roman" w:hAnsi="Times New Roman" w:cs="Times New Roman"/>
                <w:sz w:val="20"/>
                <w:szCs w:val="20"/>
              </w:rPr>
            </w:pPr>
          </w:p>
        </w:tc>
        <w:tc>
          <w:tcPr>
            <w:tcW w:w="465" w:type="dxa"/>
            <w:gridSpan w:val="3"/>
            <w:tcBorders>
              <w:top w:val="nil"/>
              <w:left w:val="nil"/>
              <w:bottom w:val="nil"/>
              <w:right w:val="nil"/>
            </w:tcBorders>
            <w:shd w:val="clear" w:color="auto" w:fill="auto"/>
            <w:vAlign w:val="bottom"/>
          </w:tcPr>
          <w:p w14:paraId="5A08FDF4" w14:textId="77777777" w:rsidR="00BC23B0" w:rsidRPr="00180F5C" w:rsidRDefault="00BC23B0">
            <w:pPr>
              <w:spacing w:after="0" w:line="240" w:lineRule="auto"/>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bottom"/>
          </w:tcPr>
          <w:p w14:paraId="2603579A" w14:textId="77777777" w:rsidR="00BC23B0" w:rsidRPr="00180F5C" w:rsidRDefault="00BC23B0">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6944803E"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03F8A770" w14:textId="77777777" w:rsidR="00BC23B0" w:rsidRPr="00180F5C" w:rsidRDefault="00BC23B0">
            <w:pPr>
              <w:spacing w:after="0" w:line="240" w:lineRule="auto"/>
              <w:rPr>
                <w:rFonts w:ascii="Times New Roman" w:eastAsia="Times New Roman" w:hAnsi="Times New Roman" w:cs="Times New Roman"/>
                <w:sz w:val="20"/>
                <w:szCs w:val="20"/>
              </w:rPr>
            </w:pPr>
          </w:p>
        </w:tc>
        <w:tc>
          <w:tcPr>
            <w:tcW w:w="970" w:type="dxa"/>
            <w:gridSpan w:val="2"/>
            <w:tcBorders>
              <w:top w:val="nil"/>
              <w:left w:val="nil"/>
              <w:bottom w:val="nil"/>
              <w:right w:val="nil"/>
            </w:tcBorders>
            <w:shd w:val="clear" w:color="auto" w:fill="auto"/>
            <w:vAlign w:val="bottom"/>
          </w:tcPr>
          <w:p w14:paraId="753C3027"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2110386A" w14:textId="77777777" w:rsidR="00BC23B0" w:rsidRPr="00180F5C" w:rsidRDefault="00BC23B0">
            <w:pPr>
              <w:spacing w:after="0" w:line="240" w:lineRule="auto"/>
              <w:rPr>
                <w:rFonts w:ascii="Times New Roman" w:eastAsia="Times New Roman" w:hAnsi="Times New Roman" w:cs="Times New Roman"/>
                <w:sz w:val="20"/>
                <w:szCs w:val="20"/>
              </w:rPr>
            </w:pPr>
          </w:p>
        </w:tc>
        <w:tc>
          <w:tcPr>
            <w:tcW w:w="744" w:type="dxa"/>
            <w:gridSpan w:val="2"/>
            <w:tcBorders>
              <w:top w:val="nil"/>
              <w:left w:val="nil"/>
              <w:bottom w:val="nil"/>
              <w:right w:val="nil"/>
            </w:tcBorders>
            <w:shd w:val="clear" w:color="auto" w:fill="auto"/>
            <w:vAlign w:val="bottom"/>
          </w:tcPr>
          <w:p w14:paraId="0650F1E2" w14:textId="77777777" w:rsidR="00BC23B0" w:rsidRPr="00180F5C" w:rsidRDefault="00BC23B0">
            <w:pPr>
              <w:spacing w:after="0" w:line="240" w:lineRule="auto"/>
              <w:rPr>
                <w:rFonts w:ascii="Times New Roman" w:eastAsia="Times New Roman" w:hAnsi="Times New Roman" w:cs="Times New Roman"/>
                <w:sz w:val="20"/>
                <w:szCs w:val="20"/>
              </w:rPr>
            </w:pPr>
          </w:p>
        </w:tc>
        <w:tc>
          <w:tcPr>
            <w:tcW w:w="1427" w:type="dxa"/>
            <w:gridSpan w:val="2"/>
            <w:tcBorders>
              <w:top w:val="nil"/>
              <w:left w:val="nil"/>
              <w:bottom w:val="nil"/>
              <w:right w:val="nil"/>
            </w:tcBorders>
            <w:shd w:val="clear" w:color="auto" w:fill="auto"/>
            <w:vAlign w:val="bottom"/>
          </w:tcPr>
          <w:p w14:paraId="6A5C277E" w14:textId="77777777" w:rsidR="00BC23B0" w:rsidRPr="00180F5C" w:rsidRDefault="00BC23B0">
            <w:pPr>
              <w:spacing w:after="0" w:line="240" w:lineRule="auto"/>
              <w:rPr>
                <w:rFonts w:ascii="Times New Roman" w:eastAsia="Times New Roman" w:hAnsi="Times New Roman" w:cs="Times New Roman"/>
                <w:sz w:val="20"/>
                <w:szCs w:val="20"/>
              </w:rPr>
            </w:pPr>
          </w:p>
        </w:tc>
        <w:tc>
          <w:tcPr>
            <w:tcW w:w="671" w:type="dxa"/>
            <w:gridSpan w:val="3"/>
            <w:tcBorders>
              <w:top w:val="nil"/>
              <w:left w:val="nil"/>
              <w:bottom w:val="nil"/>
              <w:right w:val="nil"/>
            </w:tcBorders>
            <w:shd w:val="clear" w:color="auto" w:fill="auto"/>
            <w:vAlign w:val="bottom"/>
          </w:tcPr>
          <w:p w14:paraId="6C63F60C" w14:textId="77777777" w:rsidR="00BC23B0" w:rsidRPr="00180F5C" w:rsidRDefault="00BC23B0">
            <w:pPr>
              <w:spacing w:after="0" w:line="240" w:lineRule="auto"/>
              <w:rPr>
                <w:rFonts w:ascii="Times New Roman" w:eastAsia="Times New Roman" w:hAnsi="Times New Roman" w:cs="Times New Roman"/>
                <w:sz w:val="20"/>
                <w:szCs w:val="20"/>
              </w:rPr>
            </w:pPr>
          </w:p>
        </w:tc>
      </w:tr>
      <w:tr w:rsidR="00180F5C" w:rsidRPr="00180F5C" w14:paraId="7F3A0DE2" w14:textId="77777777" w:rsidTr="00663809">
        <w:trPr>
          <w:trHeight w:val="492"/>
        </w:trPr>
        <w:tc>
          <w:tcPr>
            <w:tcW w:w="2011" w:type="dxa"/>
            <w:gridSpan w:val="4"/>
            <w:tcBorders>
              <w:top w:val="dotted" w:sz="4" w:space="0" w:color="000000"/>
              <w:left w:val="dotted" w:sz="4" w:space="0" w:color="000000"/>
              <w:bottom w:val="dotted" w:sz="4" w:space="0" w:color="000000"/>
              <w:right w:val="dotted" w:sz="4" w:space="0" w:color="000000"/>
            </w:tcBorders>
            <w:shd w:val="clear" w:color="auto" w:fill="auto"/>
            <w:vAlign w:val="center"/>
          </w:tcPr>
          <w:p w14:paraId="0E52BCA0"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Supuestos</w:t>
            </w:r>
          </w:p>
        </w:tc>
        <w:tc>
          <w:tcPr>
            <w:tcW w:w="772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171AEE70" w14:textId="480E0AC9" w:rsidR="000F7677" w:rsidRPr="00FC7058" w:rsidRDefault="000F7677">
            <w:pPr>
              <w:spacing w:after="0" w:line="240" w:lineRule="auto"/>
              <w:rPr>
                <w:rFonts w:ascii="Arial Narrow" w:eastAsia="Arial Narrow" w:hAnsi="Arial Narrow" w:cs="Arial Narrow"/>
                <w:sz w:val="18"/>
                <w:szCs w:val="18"/>
              </w:rPr>
            </w:pPr>
            <w:r w:rsidRPr="00FC7058">
              <w:rPr>
                <w:rFonts w:ascii="Arial Narrow" w:eastAsia="Arial Narrow" w:hAnsi="Arial Narrow" w:cs="Arial Narrow"/>
                <w:sz w:val="18"/>
                <w:szCs w:val="18"/>
              </w:rPr>
              <w:t>Se aprovechan nuevas especies de fauna silvestre a partir de la demanda del mercado y de las mejoras en las técnicas de manejo.</w:t>
            </w:r>
          </w:p>
        </w:tc>
      </w:tr>
      <w:tr w:rsidR="00180F5C" w:rsidRPr="00180F5C" w14:paraId="2A368821" w14:textId="77777777" w:rsidTr="00042EA9">
        <w:trPr>
          <w:trHeight w:val="42"/>
        </w:trPr>
        <w:tc>
          <w:tcPr>
            <w:tcW w:w="934" w:type="dxa"/>
            <w:gridSpan w:val="2"/>
            <w:tcBorders>
              <w:top w:val="nil"/>
              <w:left w:val="nil"/>
              <w:bottom w:val="nil"/>
              <w:right w:val="nil"/>
            </w:tcBorders>
            <w:shd w:val="clear" w:color="auto" w:fill="auto"/>
            <w:vAlign w:val="center"/>
          </w:tcPr>
          <w:p w14:paraId="71339714" w14:textId="77777777" w:rsidR="00BC23B0" w:rsidRPr="00180F5C" w:rsidRDefault="00BC23B0">
            <w:pPr>
              <w:spacing w:after="0" w:line="240" w:lineRule="auto"/>
              <w:rPr>
                <w:rFonts w:ascii="Arial Narrow" w:eastAsia="Arial Narrow" w:hAnsi="Arial Narrow" w:cs="Arial Narrow"/>
                <w:sz w:val="10"/>
                <w:szCs w:val="10"/>
              </w:rPr>
            </w:pPr>
          </w:p>
        </w:tc>
        <w:tc>
          <w:tcPr>
            <w:tcW w:w="1077" w:type="dxa"/>
            <w:gridSpan w:val="2"/>
            <w:tcBorders>
              <w:top w:val="nil"/>
              <w:left w:val="nil"/>
              <w:bottom w:val="nil"/>
              <w:right w:val="nil"/>
            </w:tcBorders>
            <w:shd w:val="clear" w:color="auto" w:fill="auto"/>
            <w:vAlign w:val="bottom"/>
          </w:tcPr>
          <w:p w14:paraId="6337BD65" w14:textId="77777777" w:rsidR="00BC23B0" w:rsidRPr="00180F5C" w:rsidRDefault="00BC23B0">
            <w:pPr>
              <w:spacing w:after="0" w:line="240" w:lineRule="auto"/>
              <w:rPr>
                <w:rFonts w:ascii="Times New Roman" w:eastAsia="Times New Roman" w:hAnsi="Times New Roman" w:cs="Times New Roman"/>
                <w:sz w:val="20"/>
                <w:szCs w:val="20"/>
              </w:rPr>
            </w:pPr>
          </w:p>
        </w:tc>
        <w:tc>
          <w:tcPr>
            <w:tcW w:w="673" w:type="dxa"/>
            <w:tcBorders>
              <w:top w:val="nil"/>
              <w:left w:val="nil"/>
              <w:bottom w:val="nil"/>
              <w:right w:val="nil"/>
            </w:tcBorders>
            <w:shd w:val="clear" w:color="auto" w:fill="auto"/>
            <w:vAlign w:val="bottom"/>
          </w:tcPr>
          <w:p w14:paraId="6C69B184" w14:textId="77777777" w:rsidR="00BC23B0" w:rsidRPr="00180F5C" w:rsidRDefault="00BC23B0">
            <w:pPr>
              <w:spacing w:after="0" w:line="240" w:lineRule="auto"/>
              <w:rPr>
                <w:rFonts w:ascii="Times New Roman" w:eastAsia="Times New Roman" w:hAnsi="Times New Roman" w:cs="Times New Roman"/>
                <w:sz w:val="20"/>
                <w:szCs w:val="20"/>
              </w:rPr>
            </w:pPr>
          </w:p>
        </w:tc>
        <w:tc>
          <w:tcPr>
            <w:tcW w:w="465" w:type="dxa"/>
            <w:gridSpan w:val="3"/>
            <w:tcBorders>
              <w:top w:val="nil"/>
              <w:left w:val="nil"/>
              <w:bottom w:val="nil"/>
              <w:right w:val="nil"/>
            </w:tcBorders>
            <w:shd w:val="clear" w:color="auto" w:fill="auto"/>
            <w:vAlign w:val="bottom"/>
          </w:tcPr>
          <w:p w14:paraId="2DCC0F63" w14:textId="77777777" w:rsidR="00BC23B0" w:rsidRPr="00180F5C" w:rsidRDefault="00BC23B0">
            <w:pPr>
              <w:spacing w:after="0" w:line="240" w:lineRule="auto"/>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bottom"/>
          </w:tcPr>
          <w:p w14:paraId="08771B51" w14:textId="77777777" w:rsidR="00BC23B0" w:rsidRPr="00180F5C" w:rsidRDefault="00BC23B0">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5C5F9770"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5A41998C" w14:textId="77777777" w:rsidR="00BC23B0" w:rsidRPr="00180F5C" w:rsidRDefault="00BC23B0">
            <w:pPr>
              <w:spacing w:after="0" w:line="240" w:lineRule="auto"/>
              <w:rPr>
                <w:rFonts w:ascii="Times New Roman" w:eastAsia="Times New Roman" w:hAnsi="Times New Roman" w:cs="Times New Roman"/>
                <w:sz w:val="20"/>
                <w:szCs w:val="20"/>
              </w:rPr>
            </w:pPr>
          </w:p>
        </w:tc>
        <w:tc>
          <w:tcPr>
            <w:tcW w:w="970" w:type="dxa"/>
            <w:gridSpan w:val="2"/>
            <w:tcBorders>
              <w:top w:val="nil"/>
              <w:left w:val="nil"/>
              <w:bottom w:val="nil"/>
              <w:right w:val="nil"/>
            </w:tcBorders>
            <w:shd w:val="clear" w:color="auto" w:fill="auto"/>
            <w:vAlign w:val="bottom"/>
          </w:tcPr>
          <w:p w14:paraId="21AC8559"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728479FA" w14:textId="77777777" w:rsidR="00BC23B0" w:rsidRPr="00180F5C" w:rsidRDefault="00BC23B0">
            <w:pPr>
              <w:spacing w:after="0" w:line="240" w:lineRule="auto"/>
              <w:rPr>
                <w:rFonts w:ascii="Times New Roman" w:eastAsia="Times New Roman" w:hAnsi="Times New Roman" w:cs="Times New Roman"/>
                <w:sz w:val="20"/>
                <w:szCs w:val="20"/>
              </w:rPr>
            </w:pPr>
          </w:p>
        </w:tc>
        <w:tc>
          <w:tcPr>
            <w:tcW w:w="744" w:type="dxa"/>
            <w:gridSpan w:val="2"/>
            <w:tcBorders>
              <w:top w:val="nil"/>
              <w:left w:val="nil"/>
              <w:bottom w:val="nil"/>
              <w:right w:val="nil"/>
            </w:tcBorders>
            <w:shd w:val="clear" w:color="auto" w:fill="auto"/>
            <w:vAlign w:val="bottom"/>
          </w:tcPr>
          <w:p w14:paraId="5F485312" w14:textId="77777777" w:rsidR="00BC23B0" w:rsidRPr="00180F5C" w:rsidRDefault="00BC23B0">
            <w:pPr>
              <w:spacing w:after="0" w:line="240" w:lineRule="auto"/>
              <w:rPr>
                <w:rFonts w:ascii="Times New Roman" w:eastAsia="Times New Roman" w:hAnsi="Times New Roman" w:cs="Times New Roman"/>
                <w:sz w:val="20"/>
                <w:szCs w:val="20"/>
              </w:rPr>
            </w:pPr>
          </w:p>
        </w:tc>
        <w:tc>
          <w:tcPr>
            <w:tcW w:w="1427" w:type="dxa"/>
            <w:gridSpan w:val="2"/>
            <w:tcBorders>
              <w:top w:val="nil"/>
              <w:left w:val="nil"/>
              <w:bottom w:val="nil"/>
              <w:right w:val="nil"/>
            </w:tcBorders>
            <w:shd w:val="clear" w:color="auto" w:fill="auto"/>
            <w:vAlign w:val="bottom"/>
          </w:tcPr>
          <w:p w14:paraId="74A7BF10" w14:textId="77777777" w:rsidR="00BC23B0" w:rsidRPr="00180F5C" w:rsidRDefault="00BC23B0">
            <w:pPr>
              <w:spacing w:after="0" w:line="240" w:lineRule="auto"/>
              <w:rPr>
                <w:rFonts w:ascii="Times New Roman" w:eastAsia="Times New Roman" w:hAnsi="Times New Roman" w:cs="Times New Roman"/>
                <w:sz w:val="20"/>
                <w:szCs w:val="20"/>
              </w:rPr>
            </w:pPr>
          </w:p>
        </w:tc>
        <w:tc>
          <w:tcPr>
            <w:tcW w:w="671" w:type="dxa"/>
            <w:gridSpan w:val="3"/>
            <w:tcBorders>
              <w:top w:val="nil"/>
              <w:left w:val="nil"/>
              <w:bottom w:val="nil"/>
              <w:right w:val="nil"/>
            </w:tcBorders>
            <w:shd w:val="clear" w:color="auto" w:fill="auto"/>
            <w:vAlign w:val="bottom"/>
          </w:tcPr>
          <w:p w14:paraId="6259CDBC" w14:textId="77777777" w:rsidR="00BC23B0" w:rsidRPr="00180F5C" w:rsidRDefault="00BC23B0">
            <w:pPr>
              <w:spacing w:after="0" w:line="240" w:lineRule="auto"/>
              <w:rPr>
                <w:rFonts w:ascii="Times New Roman" w:eastAsia="Times New Roman" w:hAnsi="Times New Roman" w:cs="Times New Roman"/>
                <w:sz w:val="20"/>
                <w:szCs w:val="20"/>
              </w:rPr>
            </w:pPr>
          </w:p>
        </w:tc>
      </w:tr>
      <w:tr w:rsidR="00180F5C" w:rsidRPr="00180F5C" w14:paraId="5D3E238D" w14:textId="77777777" w:rsidTr="00F20521">
        <w:trPr>
          <w:trHeight w:val="492"/>
        </w:trPr>
        <w:tc>
          <w:tcPr>
            <w:tcW w:w="2011" w:type="dxa"/>
            <w:gridSpan w:val="4"/>
            <w:tcBorders>
              <w:top w:val="dotted" w:sz="4" w:space="0" w:color="000000"/>
              <w:left w:val="dotted" w:sz="4" w:space="0" w:color="000000"/>
              <w:bottom w:val="dotted" w:sz="4" w:space="0" w:color="000000"/>
              <w:right w:val="dotted" w:sz="4" w:space="0" w:color="000000"/>
            </w:tcBorders>
            <w:shd w:val="clear" w:color="auto" w:fill="D8D8D8"/>
            <w:vAlign w:val="center"/>
          </w:tcPr>
          <w:p w14:paraId="091123DF"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Fuente y bases de datos</w:t>
            </w:r>
          </w:p>
        </w:tc>
        <w:tc>
          <w:tcPr>
            <w:tcW w:w="772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7199D93B"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Fuente: Dirección General de Información y Ordenamiento Forestal y de Fauna Silvestre del Servicio Nacional Forestal y de Fauna Silvestre - SERFOR</w:t>
            </w:r>
          </w:p>
          <w:p w14:paraId="362FA79E" w14:textId="2C64ED6C"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Base de Datos: Registro de Especies de Fauna Silvestre aprovechadas de manera sostenible, tanto de individuos como de sus partes (fibra, cuero, otros) registradas en la Dirección </w:t>
            </w:r>
            <w:r w:rsidR="00AC74E3" w:rsidRPr="00180F5C">
              <w:rPr>
                <w:rFonts w:ascii="Arial Narrow" w:eastAsia="Arial Narrow" w:hAnsi="Arial Narrow" w:cs="Arial Narrow"/>
                <w:sz w:val="18"/>
                <w:szCs w:val="18"/>
              </w:rPr>
              <w:t>de</w:t>
            </w:r>
            <w:r w:rsidRPr="00180F5C">
              <w:rPr>
                <w:rFonts w:ascii="Arial Narrow" w:eastAsia="Arial Narrow" w:hAnsi="Arial Narrow" w:cs="Arial Narrow"/>
                <w:sz w:val="18"/>
                <w:szCs w:val="18"/>
              </w:rPr>
              <w:t xml:space="preserve"> Información</w:t>
            </w:r>
            <w:r w:rsidR="00AC74E3" w:rsidRPr="00180F5C">
              <w:rPr>
                <w:rFonts w:ascii="Arial Narrow" w:eastAsia="Arial Narrow" w:hAnsi="Arial Narrow" w:cs="Arial Narrow"/>
                <w:sz w:val="18"/>
                <w:szCs w:val="18"/>
              </w:rPr>
              <w:t xml:space="preserve"> y Registro</w:t>
            </w:r>
            <w:r w:rsidRPr="00180F5C">
              <w:rPr>
                <w:rFonts w:ascii="Arial Narrow" w:eastAsia="Arial Narrow" w:hAnsi="Arial Narrow" w:cs="Arial Narrow"/>
                <w:sz w:val="18"/>
                <w:szCs w:val="18"/>
              </w:rPr>
              <w:t xml:space="preserve"> del Servicio Nacional Forestal y de Fauna Silvestre - SERFOR y publicadas en los Anuarios Forestales y de Fauna Silvestre.</w:t>
            </w:r>
          </w:p>
        </w:tc>
      </w:tr>
      <w:tr w:rsidR="00180F5C" w:rsidRPr="00180F5C" w14:paraId="5FEC1081" w14:textId="77777777" w:rsidTr="00042EA9">
        <w:trPr>
          <w:trHeight w:val="53"/>
        </w:trPr>
        <w:tc>
          <w:tcPr>
            <w:tcW w:w="934" w:type="dxa"/>
            <w:gridSpan w:val="2"/>
            <w:tcBorders>
              <w:top w:val="nil"/>
              <w:left w:val="nil"/>
              <w:bottom w:val="nil"/>
              <w:right w:val="nil"/>
            </w:tcBorders>
            <w:shd w:val="clear" w:color="auto" w:fill="auto"/>
            <w:vAlign w:val="center"/>
          </w:tcPr>
          <w:p w14:paraId="33E6B92E" w14:textId="77777777" w:rsidR="00BC23B0" w:rsidRPr="00180F5C" w:rsidRDefault="00BC23B0">
            <w:pPr>
              <w:spacing w:after="0" w:line="240" w:lineRule="auto"/>
              <w:rPr>
                <w:rFonts w:ascii="Arial Narrow" w:eastAsia="Arial Narrow" w:hAnsi="Arial Narrow" w:cs="Arial Narrow"/>
                <w:sz w:val="10"/>
                <w:szCs w:val="10"/>
              </w:rPr>
            </w:pPr>
          </w:p>
        </w:tc>
        <w:tc>
          <w:tcPr>
            <w:tcW w:w="1077" w:type="dxa"/>
            <w:gridSpan w:val="2"/>
            <w:tcBorders>
              <w:top w:val="nil"/>
              <w:left w:val="nil"/>
              <w:bottom w:val="nil"/>
              <w:right w:val="nil"/>
            </w:tcBorders>
            <w:shd w:val="clear" w:color="auto" w:fill="auto"/>
            <w:vAlign w:val="bottom"/>
          </w:tcPr>
          <w:p w14:paraId="355AF533" w14:textId="77777777" w:rsidR="00BC23B0" w:rsidRPr="00180F5C" w:rsidRDefault="00BC23B0">
            <w:pPr>
              <w:spacing w:after="0" w:line="240" w:lineRule="auto"/>
              <w:rPr>
                <w:rFonts w:ascii="Times New Roman" w:eastAsia="Times New Roman" w:hAnsi="Times New Roman" w:cs="Times New Roman"/>
                <w:sz w:val="10"/>
                <w:szCs w:val="10"/>
              </w:rPr>
            </w:pPr>
          </w:p>
        </w:tc>
        <w:tc>
          <w:tcPr>
            <w:tcW w:w="673" w:type="dxa"/>
            <w:tcBorders>
              <w:top w:val="nil"/>
              <w:left w:val="nil"/>
              <w:bottom w:val="nil"/>
              <w:right w:val="nil"/>
            </w:tcBorders>
            <w:shd w:val="clear" w:color="auto" w:fill="auto"/>
            <w:vAlign w:val="bottom"/>
          </w:tcPr>
          <w:p w14:paraId="7D7D770C" w14:textId="77777777" w:rsidR="00BC23B0" w:rsidRPr="00180F5C" w:rsidRDefault="00BC23B0">
            <w:pPr>
              <w:spacing w:after="0" w:line="240" w:lineRule="auto"/>
              <w:rPr>
                <w:rFonts w:ascii="Times New Roman" w:eastAsia="Times New Roman" w:hAnsi="Times New Roman" w:cs="Times New Roman"/>
                <w:sz w:val="10"/>
                <w:szCs w:val="10"/>
              </w:rPr>
            </w:pPr>
          </w:p>
        </w:tc>
        <w:tc>
          <w:tcPr>
            <w:tcW w:w="465" w:type="dxa"/>
            <w:gridSpan w:val="3"/>
            <w:tcBorders>
              <w:top w:val="nil"/>
              <w:left w:val="nil"/>
              <w:bottom w:val="nil"/>
              <w:right w:val="nil"/>
            </w:tcBorders>
            <w:shd w:val="clear" w:color="auto" w:fill="auto"/>
            <w:vAlign w:val="bottom"/>
          </w:tcPr>
          <w:p w14:paraId="514CF92D" w14:textId="77777777" w:rsidR="00BC23B0" w:rsidRPr="00180F5C" w:rsidRDefault="00BC23B0">
            <w:pPr>
              <w:spacing w:after="0" w:line="240" w:lineRule="auto"/>
              <w:rPr>
                <w:rFonts w:ascii="Times New Roman" w:eastAsia="Times New Roman" w:hAnsi="Times New Roman" w:cs="Times New Roman"/>
                <w:sz w:val="10"/>
                <w:szCs w:val="10"/>
              </w:rPr>
            </w:pPr>
          </w:p>
        </w:tc>
        <w:tc>
          <w:tcPr>
            <w:tcW w:w="527" w:type="dxa"/>
            <w:tcBorders>
              <w:top w:val="nil"/>
              <w:left w:val="nil"/>
              <w:bottom w:val="nil"/>
              <w:right w:val="nil"/>
            </w:tcBorders>
            <w:shd w:val="clear" w:color="auto" w:fill="auto"/>
            <w:vAlign w:val="bottom"/>
          </w:tcPr>
          <w:p w14:paraId="110009E5" w14:textId="77777777" w:rsidR="00BC23B0" w:rsidRPr="00180F5C" w:rsidRDefault="00BC23B0">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498841CD"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0B512460" w14:textId="77777777" w:rsidR="00BC23B0" w:rsidRPr="00180F5C" w:rsidRDefault="00BC23B0">
            <w:pPr>
              <w:spacing w:after="0" w:line="240" w:lineRule="auto"/>
              <w:rPr>
                <w:rFonts w:ascii="Times New Roman" w:eastAsia="Times New Roman" w:hAnsi="Times New Roman" w:cs="Times New Roman"/>
                <w:sz w:val="10"/>
                <w:szCs w:val="10"/>
              </w:rPr>
            </w:pPr>
          </w:p>
        </w:tc>
        <w:tc>
          <w:tcPr>
            <w:tcW w:w="970" w:type="dxa"/>
            <w:gridSpan w:val="2"/>
            <w:tcBorders>
              <w:top w:val="nil"/>
              <w:left w:val="nil"/>
              <w:bottom w:val="nil"/>
              <w:right w:val="nil"/>
            </w:tcBorders>
            <w:shd w:val="clear" w:color="auto" w:fill="auto"/>
            <w:vAlign w:val="bottom"/>
          </w:tcPr>
          <w:p w14:paraId="42ED349E"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gridSpan w:val="2"/>
            <w:tcBorders>
              <w:top w:val="nil"/>
              <w:left w:val="nil"/>
              <w:bottom w:val="nil"/>
              <w:right w:val="nil"/>
            </w:tcBorders>
            <w:shd w:val="clear" w:color="auto" w:fill="auto"/>
            <w:vAlign w:val="bottom"/>
          </w:tcPr>
          <w:p w14:paraId="21085EA7" w14:textId="77777777" w:rsidR="00BC23B0" w:rsidRPr="00180F5C" w:rsidRDefault="00BC23B0">
            <w:pPr>
              <w:spacing w:after="0" w:line="240" w:lineRule="auto"/>
              <w:rPr>
                <w:rFonts w:ascii="Times New Roman" w:eastAsia="Times New Roman" w:hAnsi="Times New Roman" w:cs="Times New Roman"/>
                <w:sz w:val="10"/>
                <w:szCs w:val="10"/>
              </w:rPr>
            </w:pPr>
          </w:p>
        </w:tc>
        <w:tc>
          <w:tcPr>
            <w:tcW w:w="744" w:type="dxa"/>
            <w:gridSpan w:val="2"/>
            <w:tcBorders>
              <w:top w:val="nil"/>
              <w:left w:val="nil"/>
              <w:bottom w:val="nil"/>
              <w:right w:val="nil"/>
            </w:tcBorders>
            <w:shd w:val="clear" w:color="auto" w:fill="auto"/>
            <w:vAlign w:val="bottom"/>
          </w:tcPr>
          <w:p w14:paraId="5923EA8F" w14:textId="77777777" w:rsidR="00BC23B0" w:rsidRPr="00180F5C" w:rsidRDefault="00BC23B0">
            <w:pPr>
              <w:spacing w:after="0" w:line="240" w:lineRule="auto"/>
              <w:rPr>
                <w:rFonts w:ascii="Times New Roman" w:eastAsia="Times New Roman" w:hAnsi="Times New Roman" w:cs="Times New Roman"/>
                <w:sz w:val="10"/>
                <w:szCs w:val="10"/>
              </w:rPr>
            </w:pPr>
          </w:p>
        </w:tc>
        <w:tc>
          <w:tcPr>
            <w:tcW w:w="1427" w:type="dxa"/>
            <w:gridSpan w:val="2"/>
            <w:tcBorders>
              <w:top w:val="nil"/>
              <w:left w:val="nil"/>
              <w:bottom w:val="nil"/>
              <w:right w:val="nil"/>
            </w:tcBorders>
            <w:shd w:val="clear" w:color="auto" w:fill="auto"/>
            <w:vAlign w:val="bottom"/>
          </w:tcPr>
          <w:p w14:paraId="51EA4B23" w14:textId="77777777" w:rsidR="00BC23B0" w:rsidRPr="00180F5C" w:rsidRDefault="00BC23B0">
            <w:pPr>
              <w:spacing w:after="0" w:line="240" w:lineRule="auto"/>
              <w:rPr>
                <w:rFonts w:ascii="Times New Roman" w:eastAsia="Times New Roman" w:hAnsi="Times New Roman" w:cs="Times New Roman"/>
                <w:sz w:val="10"/>
                <w:szCs w:val="10"/>
              </w:rPr>
            </w:pPr>
          </w:p>
        </w:tc>
        <w:tc>
          <w:tcPr>
            <w:tcW w:w="671" w:type="dxa"/>
            <w:gridSpan w:val="3"/>
            <w:tcBorders>
              <w:top w:val="nil"/>
              <w:left w:val="nil"/>
              <w:bottom w:val="nil"/>
              <w:right w:val="nil"/>
            </w:tcBorders>
            <w:shd w:val="clear" w:color="auto" w:fill="auto"/>
            <w:vAlign w:val="bottom"/>
          </w:tcPr>
          <w:p w14:paraId="245159BB" w14:textId="77777777" w:rsidR="00BC23B0" w:rsidRPr="00180F5C" w:rsidRDefault="00BC23B0">
            <w:pPr>
              <w:spacing w:after="0" w:line="240" w:lineRule="auto"/>
              <w:rPr>
                <w:rFonts w:ascii="Times New Roman" w:eastAsia="Times New Roman" w:hAnsi="Times New Roman" w:cs="Times New Roman"/>
                <w:sz w:val="10"/>
                <w:szCs w:val="10"/>
              </w:rPr>
            </w:pPr>
          </w:p>
        </w:tc>
      </w:tr>
      <w:tr w:rsidR="00180F5C" w:rsidRPr="00180F5C" w14:paraId="7D12BF9F" w14:textId="77777777" w:rsidTr="00F20521">
        <w:trPr>
          <w:trHeight w:val="196"/>
        </w:trPr>
        <w:tc>
          <w:tcPr>
            <w:tcW w:w="934" w:type="dxa"/>
            <w:gridSpan w:val="2"/>
            <w:tcBorders>
              <w:top w:val="nil"/>
              <w:left w:val="nil"/>
              <w:bottom w:val="nil"/>
              <w:right w:val="dotted" w:sz="4" w:space="0" w:color="000000"/>
            </w:tcBorders>
            <w:shd w:val="clear" w:color="auto" w:fill="auto"/>
            <w:vAlign w:val="center"/>
          </w:tcPr>
          <w:p w14:paraId="7E422031" w14:textId="77777777" w:rsidR="00BC23B0" w:rsidRPr="00180F5C" w:rsidRDefault="00BC23B0">
            <w:pPr>
              <w:spacing w:after="0" w:line="240" w:lineRule="auto"/>
              <w:rPr>
                <w:rFonts w:ascii="Times New Roman" w:eastAsia="Times New Roman" w:hAnsi="Times New Roman" w:cs="Times New Roman"/>
                <w:sz w:val="20"/>
                <w:szCs w:val="20"/>
              </w:rPr>
            </w:pPr>
          </w:p>
        </w:tc>
        <w:tc>
          <w:tcPr>
            <w:tcW w:w="1077"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49D9F741" w14:textId="77777777" w:rsidR="00BC23B0" w:rsidRPr="00180F5C" w:rsidRDefault="001D48FA">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16"/>
                <w:szCs w:val="16"/>
              </w:rPr>
              <w:t>Línea de base</w:t>
            </w:r>
          </w:p>
        </w:tc>
        <w:tc>
          <w:tcPr>
            <w:tcW w:w="7727" w:type="dxa"/>
            <w:gridSpan w:val="18"/>
            <w:tcBorders>
              <w:top w:val="dotted" w:sz="4" w:space="0" w:color="000000"/>
              <w:left w:val="dotted" w:sz="4" w:space="0" w:color="000000"/>
              <w:bottom w:val="dotted" w:sz="4" w:space="0" w:color="000000"/>
              <w:right w:val="dotted" w:sz="4" w:space="0" w:color="000000"/>
            </w:tcBorders>
            <w:shd w:val="clear" w:color="auto" w:fill="D9D9D9"/>
            <w:vAlign w:val="center"/>
          </w:tcPr>
          <w:p w14:paraId="49EF5167" w14:textId="77777777" w:rsidR="00BC23B0" w:rsidRPr="00180F5C" w:rsidRDefault="001D48FA">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Logros esperados</w:t>
            </w:r>
          </w:p>
        </w:tc>
      </w:tr>
      <w:tr w:rsidR="00180F5C" w:rsidRPr="00180F5C" w14:paraId="26EAD1EF" w14:textId="77777777" w:rsidTr="00042EA9">
        <w:trPr>
          <w:trHeight w:val="42"/>
        </w:trPr>
        <w:tc>
          <w:tcPr>
            <w:tcW w:w="934" w:type="dxa"/>
            <w:gridSpan w:val="2"/>
            <w:tcBorders>
              <w:top w:val="nil"/>
              <w:left w:val="nil"/>
              <w:bottom w:val="dotted" w:sz="4" w:space="0" w:color="000000"/>
              <w:right w:val="nil"/>
            </w:tcBorders>
            <w:shd w:val="clear" w:color="auto" w:fill="auto"/>
            <w:vAlign w:val="center"/>
          </w:tcPr>
          <w:p w14:paraId="534E237B" w14:textId="77777777" w:rsidR="00BC23B0" w:rsidRPr="00180F5C" w:rsidRDefault="00BC23B0">
            <w:pPr>
              <w:spacing w:after="0" w:line="240" w:lineRule="auto"/>
              <w:jc w:val="center"/>
              <w:rPr>
                <w:rFonts w:ascii="Arial Narrow" w:eastAsia="Arial Narrow" w:hAnsi="Arial Narrow" w:cs="Arial Narrow"/>
                <w:b/>
                <w:sz w:val="20"/>
                <w:szCs w:val="20"/>
              </w:rPr>
            </w:pPr>
          </w:p>
        </w:tc>
        <w:tc>
          <w:tcPr>
            <w:tcW w:w="1077" w:type="dxa"/>
            <w:gridSpan w:val="2"/>
            <w:tcBorders>
              <w:top w:val="nil"/>
              <w:left w:val="nil"/>
              <w:bottom w:val="dotted" w:sz="4" w:space="0" w:color="000000"/>
              <w:right w:val="nil"/>
            </w:tcBorders>
            <w:shd w:val="clear" w:color="auto" w:fill="auto"/>
            <w:vAlign w:val="bottom"/>
          </w:tcPr>
          <w:p w14:paraId="77B41519" w14:textId="77777777" w:rsidR="00BC23B0" w:rsidRPr="00180F5C" w:rsidRDefault="00BC23B0">
            <w:pPr>
              <w:spacing w:after="0" w:line="240" w:lineRule="auto"/>
              <w:rPr>
                <w:rFonts w:ascii="Times New Roman" w:eastAsia="Times New Roman" w:hAnsi="Times New Roman" w:cs="Times New Roman"/>
                <w:sz w:val="20"/>
                <w:szCs w:val="20"/>
              </w:rPr>
            </w:pPr>
          </w:p>
        </w:tc>
        <w:tc>
          <w:tcPr>
            <w:tcW w:w="673" w:type="dxa"/>
            <w:tcBorders>
              <w:top w:val="nil"/>
              <w:left w:val="nil"/>
              <w:bottom w:val="dotted" w:sz="4" w:space="0" w:color="000000"/>
              <w:right w:val="nil"/>
            </w:tcBorders>
            <w:shd w:val="clear" w:color="auto" w:fill="auto"/>
            <w:vAlign w:val="bottom"/>
          </w:tcPr>
          <w:p w14:paraId="529A641B" w14:textId="77777777" w:rsidR="00BC23B0" w:rsidRPr="00180F5C" w:rsidRDefault="00BC23B0">
            <w:pPr>
              <w:spacing w:after="0" w:line="240" w:lineRule="auto"/>
              <w:rPr>
                <w:rFonts w:ascii="Times New Roman" w:eastAsia="Times New Roman" w:hAnsi="Times New Roman" w:cs="Times New Roman"/>
                <w:sz w:val="20"/>
                <w:szCs w:val="20"/>
              </w:rPr>
            </w:pPr>
          </w:p>
        </w:tc>
        <w:tc>
          <w:tcPr>
            <w:tcW w:w="465" w:type="dxa"/>
            <w:gridSpan w:val="3"/>
            <w:tcBorders>
              <w:top w:val="nil"/>
              <w:left w:val="nil"/>
              <w:bottom w:val="dotted" w:sz="4" w:space="0" w:color="000000"/>
              <w:right w:val="nil"/>
            </w:tcBorders>
            <w:shd w:val="clear" w:color="auto" w:fill="auto"/>
            <w:vAlign w:val="bottom"/>
          </w:tcPr>
          <w:p w14:paraId="07FF3BC0" w14:textId="77777777" w:rsidR="00BC23B0" w:rsidRPr="00180F5C" w:rsidRDefault="00BC23B0">
            <w:pPr>
              <w:spacing w:after="0" w:line="240" w:lineRule="auto"/>
              <w:rPr>
                <w:rFonts w:ascii="Times New Roman" w:eastAsia="Times New Roman" w:hAnsi="Times New Roman" w:cs="Times New Roman"/>
                <w:sz w:val="20"/>
                <w:szCs w:val="20"/>
              </w:rPr>
            </w:pPr>
          </w:p>
        </w:tc>
        <w:tc>
          <w:tcPr>
            <w:tcW w:w="527" w:type="dxa"/>
            <w:tcBorders>
              <w:top w:val="nil"/>
              <w:left w:val="nil"/>
              <w:bottom w:val="dotted" w:sz="4" w:space="0" w:color="000000"/>
              <w:right w:val="nil"/>
            </w:tcBorders>
            <w:shd w:val="clear" w:color="auto" w:fill="auto"/>
            <w:vAlign w:val="bottom"/>
          </w:tcPr>
          <w:p w14:paraId="65A3E35A" w14:textId="77777777" w:rsidR="00BC23B0" w:rsidRPr="00180F5C" w:rsidRDefault="00BC23B0">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5B55F326"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dotted" w:sz="4" w:space="0" w:color="000000"/>
              <w:right w:val="nil"/>
            </w:tcBorders>
            <w:shd w:val="clear" w:color="auto" w:fill="auto"/>
            <w:vAlign w:val="bottom"/>
          </w:tcPr>
          <w:p w14:paraId="0B5DD186" w14:textId="77777777" w:rsidR="00BC23B0" w:rsidRPr="00180F5C" w:rsidRDefault="00BC23B0">
            <w:pPr>
              <w:spacing w:after="0" w:line="240" w:lineRule="auto"/>
              <w:rPr>
                <w:rFonts w:ascii="Times New Roman" w:eastAsia="Times New Roman" w:hAnsi="Times New Roman" w:cs="Times New Roman"/>
                <w:sz w:val="20"/>
                <w:szCs w:val="20"/>
              </w:rPr>
            </w:pPr>
          </w:p>
        </w:tc>
        <w:tc>
          <w:tcPr>
            <w:tcW w:w="970" w:type="dxa"/>
            <w:gridSpan w:val="2"/>
            <w:tcBorders>
              <w:top w:val="nil"/>
              <w:left w:val="nil"/>
              <w:bottom w:val="dotted" w:sz="4" w:space="0" w:color="000000"/>
              <w:right w:val="nil"/>
            </w:tcBorders>
            <w:shd w:val="clear" w:color="auto" w:fill="auto"/>
            <w:vAlign w:val="bottom"/>
          </w:tcPr>
          <w:p w14:paraId="293BB78E"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gridSpan w:val="2"/>
            <w:tcBorders>
              <w:top w:val="nil"/>
              <w:left w:val="nil"/>
              <w:bottom w:val="dotted" w:sz="4" w:space="0" w:color="000000"/>
              <w:right w:val="nil"/>
            </w:tcBorders>
            <w:shd w:val="clear" w:color="auto" w:fill="auto"/>
            <w:vAlign w:val="bottom"/>
          </w:tcPr>
          <w:p w14:paraId="72FD8D10" w14:textId="77777777" w:rsidR="00BC23B0" w:rsidRPr="00180F5C" w:rsidRDefault="00BC23B0">
            <w:pPr>
              <w:spacing w:after="0" w:line="240" w:lineRule="auto"/>
              <w:rPr>
                <w:rFonts w:ascii="Times New Roman" w:eastAsia="Times New Roman" w:hAnsi="Times New Roman" w:cs="Times New Roman"/>
                <w:sz w:val="20"/>
                <w:szCs w:val="20"/>
              </w:rPr>
            </w:pPr>
          </w:p>
        </w:tc>
        <w:tc>
          <w:tcPr>
            <w:tcW w:w="744" w:type="dxa"/>
            <w:gridSpan w:val="2"/>
            <w:tcBorders>
              <w:top w:val="nil"/>
              <w:left w:val="nil"/>
              <w:bottom w:val="dotted" w:sz="4" w:space="0" w:color="000000"/>
              <w:right w:val="nil"/>
            </w:tcBorders>
            <w:shd w:val="clear" w:color="auto" w:fill="auto"/>
            <w:vAlign w:val="bottom"/>
          </w:tcPr>
          <w:p w14:paraId="04198DC9" w14:textId="77777777" w:rsidR="00BC23B0" w:rsidRPr="00180F5C" w:rsidRDefault="00BC23B0">
            <w:pPr>
              <w:spacing w:after="0" w:line="240" w:lineRule="auto"/>
              <w:rPr>
                <w:rFonts w:ascii="Times New Roman" w:eastAsia="Times New Roman" w:hAnsi="Times New Roman" w:cs="Times New Roman"/>
                <w:sz w:val="20"/>
                <w:szCs w:val="20"/>
              </w:rPr>
            </w:pPr>
          </w:p>
        </w:tc>
        <w:tc>
          <w:tcPr>
            <w:tcW w:w="1427" w:type="dxa"/>
            <w:gridSpan w:val="2"/>
            <w:tcBorders>
              <w:top w:val="nil"/>
              <w:left w:val="nil"/>
              <w:bottom w:val="dotted" w:sz="4" w:space="0" w:color="000000"/>
              <w:right w:val="nil"/>
            </w:tcBorders>
            <w:shd w:val="clear" w:color="auto" w:fill="auto"/>
            <w:vAlign w:val="bottom"/>
          </w:tcPr>
          <w:p w14:paraId="63610BF1" w14:textId="77777777" w:rsidR="00BC23B0" w:rsidRPr="00180F5C" w:rsidRDefault="00BC23B0">
            <w:pPr>
              <w:spacing w:after="0" w:line="240" w:lineRule="auto"/>
              <w:rPr>
                <w:rFonts w:ascii="Times New Roman" w:eastAsia="Times New Roman" w:hAnsi="Times New Roman" w:cs="Times New Roman"/>
                <w:sz w:val="20"/>
                <w:szCs w:val="20"/>
              </w:rPr>
            </w:pPr>
          </w:p>
        </w:tc>
        <w:tc>
          <w:tcPr>
            <w:tcW w:w="671" w:type="dxa"/>
            <w:gridSpan w:val="3"/>
            <w:tcBorders>
              <w:top w:val="nil"/>
              <w:left w:val="nil"/>
              <w:bottom w:val="dotted" w:sz="4" w:space="0" w:color="000000"/>
              <w:right w:val="nil"/>
            </w:tcBorders>
            <w:shd w:val="clear" w:color="auto" w:fill="auto"/>
            <w:vAlign w:val="bottom"/>
          </w:tcPr>
          <w:p w14:paraId="1D141809" w14:textId="77777777" w:rsidR="00BC23B0" w:rsidRPr="00180F5C" w:rsidRDefault="00BC23B0">
            <w:pPr>
              <w:spacing w:after="0" w:line="240" w:lineRule="auto"/>
              <w:rPr>
                <w:rFonts w:ascii="Times New Roman" w:eastAsia="Times New Roman" w:hAnsi="Times New Roman" w:cs="Times New Roman"/>
                <w:sz w:val="20"/>
                <w:szCs w:val="20"/>
              </w:rPr>
            </w:pPr>
          </w:p>
        </w:tc>
      </w:tr>
      <w:tr w:rsidR="00180F5C" w:rsidRPr="00180F5C" w14:paraId="7C62934B" w14:textId="77777777" w:rsidTr="00042EA9">
        <w:trPr>
          <w:trHeight w:val="275"/>
        </w:trPr>
        <w:tc>
          <w:tcPr>
            <w:tcW w:w="934"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19848E4D" w14:textId="77777777" w:rsidR="001616E5" w:rsidRPr="00180F5C" w:rsidRDefault="001616E5">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Año</w:t>
            </w:r>
          </w:p>
        </w:tc>
        <w:tc>
          <w:tcPr>
            <w:tcW w:w="1077"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0D53D699" w14:textId="77777777" w:rsidR="001616E5" w:rsidRPr="00180F5C" w:rsidRDefault="001616E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2020</w:t>
            </w:r>
          </w:p>
        </w:tc>
        <w:tc>
          <w:tcPr>
            <w:tcW w:w="673"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491BD893" w14:textId="77777777" w:rsidR="001616E5" w:rsidRPr="00180F5C" w:rsidRDefault="001616E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2022</w:t>
            </w:r>
          </w:p>
        </w:tc>
        <w:tc>
          <w:tcPr>
            <w:tcW w:w="992" w:type="dxa"/>
            <w:gridSpan w:val="4"/>
            <w:tcBorders>
              <w:top w:val="dotted" w:sz="4" w:space="0" w:color="000000"/>
              <w:left w:val="dotted" w:sz="4" w:space="0" w:color="000000"/>
              <w:bottom w:val="dotted" w:sz="4" w:space="0" w:color="000000"/>
              <w:right w:val="dotted" w:sz="4" w:space="0" w:color="000000"/>
            </w:tcBorders>
            <w:shd w:val="clear" w:color="auto" w:fill="D9D9D9"/>
            <w:vAlign w:val="center"/>
          </w:tcPr>
          <w:p w14:paraId="4C505D5D" w14:textId="77777777" w:rsidR="001616E5" w:rsidRPr="00180F5C" w:rsidRDefault="001616E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2023</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421A8A15" w14:textId="77777777" w:rsidR="001616E5" w:rsidRPr="00180F5C" w:rsidRDefault="001616E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2024</w:t>
            </w:r>
          </w:p>
        </w:tc>
        <w:tc>
          <w:tcPr>
            <w:tcW w:w="85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F30248B" w14:textId="77777777" w:rsidR="001616E5" w:rsidRPr="00180F5C" w:rsidRDefault="001616E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2025</w:t>
            </w:r>
          </w:p>
        </w:tc>
        <w:tc>
          <w:tcPr>
            <w:tcW w:w="970"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44F6A4F7" w14:textId="77777777" w:rsidR="001616E5" w:rsidRPr="00180F5C" w:rsidRDefault="001616E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2026</w:t>
            </w:r>
          </w:p>
        </w:tc>
        <w:tc>
          <w:tcPr>
            <w:tcW w:w="691"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4523619C" w14:textId="77777777" w:rsidR="001616E5" w:rsidRPr="00180F5C" w:rsidRDefault="001616E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2027</w:t>
            </w:r>
          </w:p>
        </w:tc>
        <w:tc>
          <w:tcPr>
            <w:tcW w:w="744"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79647B41" w14:textId="77777777" w:rsidR="001616E5" w:rsidRPr="00180F5C" w:rsidRDefault="001616E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2028</w:t>
            </w:r>
          </w:p>
        </w:tc>
        <w:tc>
          <w:tcPr>
            <w:tcW w:w="1427"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1ED967CC" w14:textId="77777777" w:rsidR="001616E5" w:rsidRPr="00180F5C" w:rsidRDefault="001616E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2029</w:t>
            </w:r>
          </w:p>
        </w:tc>
        <w:tc>
          <w:tcPr>
            <w:tcW w:w="671" w:type="dxa"/>
            <w:gridSpan w:val="3"/>
            <w:tcBorders>
              <w:top w:val="dotted" w:sz="4" w:space="0" w:color="000000"/>
              <w:left w:val="dotted" w:sz="4" w:space="0" w:color="000000"/>
              <w:bottom w:val="dotted" w:sz="4" w:space="0" w:color="000000"/>
              <w:right w:val="dotted" w:sz="4" w:space="0" w:color="000000"/>
            </w:tcBorders>
            <w:shd w:val="clear" w:color="auto" w:fill="D9D9D9"/>
            <w:vAlign w:val="center"/>
          </w:tcPr>
          <w:p w14:paraId="156FC844" w14:textId="77777777" w:rsidR="001616E5" w:rsidRPr="00180F5C" w:rsidRDefault="001616E5">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2030</w:t>
            </w:r>
          </w:p>
        </w:tc>
      </w:tr>
      <w:tr w:rsidR="00180F5C" w:rsidRPr="00180F5C" w14:paraId="21A9A67F" w14:textId="77777777" w:rsidTr="00042EA9">
        <w:trPr>
          <w:trHeight w:val="275"/>
        </w:trPr>
        <w:tc>
          <w:tcPr>
            <w:tcW w:w="934"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721B2BE1" w14:textId="56D94B63" w:rsidR="001616E5" w:rsidRPr="00180F5C" w:rsidRDefault="001616E5">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Valor</w:t>
            </w:r>
          </w:p>
        </w:tc>
        <w:tc>
          <w:tcPr>
            <w:tcW w:w="1077"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176F5CF0" w14:textId="255CA1E9" w:rsidR="001616E5" w:rsidRPr="00D37897" w:rsidRDefault="001616E5">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13</w:t>
            </w:r>
          </w:p>
        </w:tc>
        <w:tc>
          <w:tcPr>
            <w:tcW w:w="673"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842B438" w14:textId="1F54281C" w:rsidR="001616E5" w:rsidRPr="00D37897" w:rsidRDefault="001616E5">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35</w:t>
            </w:r>
          </w:p>
        </w:tc>
        <w:tc>
          <w:tcPr>
            <w:tcW w:w="992" w:type="dxa"/>
            <w:gridSpan w:val="4"/>
            <w:tcBorders>
              <w:top w:val="dotted" w:sz="4" w:space="0" w:color="000000"/>
              <w:left w:val="dotted" w:sz="4" w:space="0" w:color="000000"/>
              <w:bottom w:val="dotted" w:sz="4" w:space="0" w:color="000000"/>
              <w:right w:val="dotted" w:sz="4" w:space="0" w:color="000000"/>
            </w:tcBorders>
            <w:shd w:val="clear" w:color="auto" w:fill="auto"/>
            <w:vAlign w:val="center"/>
          </w:tcPr>
          <w:p w14:paraId="3208B06C" w14:textId="0A06CFC0" w:rsidR="001616E5" w:rsidRPr="00D37897" w:rsidRDefault="001616E5">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41</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264DE41" w14:textId="77118CB5" w:rsidR="001616E5" w:rsidRPr="00D37897" w:rsidRDefault="001616E5">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46</w:t>
            </w:r>
          </w:p>
        </w:tc>
        <w:tc>
          <w:tcPr>
            <w:tcW w:w="85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42AF0DDF" w14:textId="502612E9" w:rsidR="001616E5" w:rsidRPr="00D37897" w:rsidRDefault="001616E5">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52</w:t>
            </w:r>
          </w:p>
        </w:tc>
        <w:tc>
          <w:tcPr>
            <w:tcW w:w="970"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50B40EEF" w14:textId="08330E92" w:rsidR="001616E5" w:rsidRPr="00D37897" w:rsidRDefault="001616E5">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57</w:t>
            </w:r>
          </w:p>
        </w:tc>
        <w:tc>
          <w:tcPr>
            <w:tcW w:w="691"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26ADC862" w14:textId="2B00680B" w:rsidR="001616E5" w:rsidRPr="00D37897" w:rsidRDefault="001616E5">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63</w:t>
            </w:r>
          </w:p>
        </w:tc>
        <w:tc>
          <w:tcPr>
            <w:tcW w:w="744"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73ED1E1B" w14:textId="3A5F9CB7" w:rsidR="001616E5" w:rsidRPr="00D37897" w:rsidRDefault="001616E5">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68</w:t>
            </w:r>
          </w:p>
        </w:tc>
        <w:tc>
          <w:tcPr>
            <w:tcW w:w="1427"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6AA8EF16" w14:textId="3F2BAA31" w:rsidR="001616E5" w:rsidRPr="00D37897" w:rsidRDefault="001616E5">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74</w:t>
            </w:r>
          </w:p>
        </w:tc>
        <w:tc>
          <w:tcPr>
            <w:tcW w:w="671" w:type="dxa"/>
            <w:gridSpan w:val="3"/>
            <w:tcBorders>
              <w:top w:val="dotted" w:sz="4" w:space="0" w:color="000000"/>
              <w:left w:val="dotted" w:sz="4" w:space="0" w:color="000000"/>
              <w:bottom w:val="dotted" w:sz="4" w:space="0" w:color="000000"/>
              <w:right w:val="dotted" w:sz="4" w:space="0" w:color="000000"/>
            </w:tcBorders>
            <w:shd w:val="clear" w:color="auto" w:fill="auto"/>
            <w:vAlign w:val="center"/>
          </w:tcPr>
          <w:p w14:paraId="6DE913CE" w14:textId="19A61915" w:rsidR="001616E5" w:rsidRPr="00D37897" w:rsidRDefault="001616E5">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79</w:t>
            </w:r>
          </w:p>
        </w:tc>
      </w:tr>
      <w:tr w:rsidR="00180F5C" w:rsidRPr="00180F5C" w14:paraId="376CE285" w14:textId="77777777" w:rsidTr="00F20521">
        <w:trPr>
          <w:gridAfter w:val="1"/>
          <w:wAfter w:w="245" w:type="dxa"/>
          <w:trHeight w:val="77"/>
        </w:trPr>
        <w:tc>
          <w:tcPr>
            <w:tcW w:w="751" w:type="dxa"/>
            <w:tcBorders>
              <w:top w:val="nil"/>
              <w:left w:val="nil"/>
              <w:bottom w:val="nil"/>
              <w:right w:val="nil"/>
            </w:tcBorders>
            <w:shd w:val="clear" w:color="auto" w:fill="auto"/>
            <w:vAlign w:val="center"/>
          </w:tcPr>
          <w:p w14:paraId="5297E763" w14:textId="77777777" w:rsidR="00BC23B0" w:rsidRPr="00180F5C" w:rsidRDefault="00BC23B0">
            <w:pPr>
              <w:spacing w:after="0" w:line="240" w:lineRule="auto"/>
              <w:jc w:val="center"/>
              <w:rPr>
                <w:rFonts w:ascii="Arial Narrow" w:eastAsia="Arial Narrow" w:hAnsi="Arial Narrow" w:cs="Arial Narrow"/>
                <w:b/>
                <w:sz w:val="10"/>
                <w:szCs w:val="10"/>
              </w:rPr>
            </w:pPr>
          </w:p>
          <w:p w14:paraId="6BE355E3" w14:textId="77777777" w:rsidR="0062257B" w:rsidRPr="00180F5C" w:rsidRDefault="0062257B">
            <w:pPr>
              <w:spacing w:after="0" w:line="240" w:lineRule="auto"/>
              <w:jc w:val="center"/>
              <w:rPr>
                <w:rFonts w:ascii="Arial Narrow" w:eastAsia="Arial Narrow" w:hAnsi="Arial Narrow" w:cs="Arial Narrow"/>
                <w:b/>
                <w:sz w:val="10"/>
                <w:szCs w:val="10"/>
              </w:rPr>
            </w:pPr>
          </w:p>
          <w:p w14:paraId="6BA747BA" w14:textId="77777777" w:rsidR="0062257B" w:rsidRPr="00180F5C" w:rsidRDefault="0062257B">
            <w:pPr>
              <w:spacing w:after="0" w:line="240" w:lineRule="auto"/>
              <w:jc w:val="center"/>
              <w:rPr>
                <w:rFonts w:ascii="Arial Narrow" w:eastAsia="Arial Narrow" w:hAnsi="Arial Narrow" w:cs="Arial Narrow"/>
                <w:b/>
                <w:sz w:val="10"/>
                <w:szCs w:val="10"/>
              </w:rPr>
            </w:pPr>
          </w:p>
          <w:p w14:paraId="04FF8C5F" w14:textId="279E5B59" w:rsidR="0062257B" w:rsidRDefault="0062257B">
            <w:pPr>
              <w:spacing w:after="0" w:line="240" w:lineRule="auto"/>
              <w:jc w:val="center"/>
              <w:rPr>
                <w:rFonts w:ascii="Arial Narrow" w:eastAsia="Arial Narrow" w:hAnsi="Arial Narrow" w:cs="Arial Narrow"/>
                <w:b/>
                <w:sz w:val="10"/>
                <w:szCs w:val="10"/>
              </w:rPr>
            </w:pPr>
          </w:p>
          <w:p w14:paraId="012322ED" w14:textId="3BFF9D6A" w:rsidR="00042EA9" w:rsidRDefault="00042EA9">
            <w:pPr>
              <w:spacing w:after="0" w:line="240" w:lineRule="auto"/>
              <w:jc w:val="center"/>
              <w:rPr>
                <w:rFonts w:ascii="Arial Narrow" w:eastAsia="Arial Narrow" w:hAnsi="Arial Narrow" w:cs="Arial Narrow"/>
                <w:b/>
                <w:sz w:val="10"/>
                <w:szCs w:val="10"/>
              </w:rPr>
            </w:pPr>
          </w:p>
          <w:p w14:paraId="5846B1A4" w14:textId="2B19C67B" w:rsidR="00042EA9" w:rsidRDefault="00042EA9">
            <w:pPr>
              <w:spacing w:after="0" w:line="240" w:lineRule="auto"/>
              <w:jc w:val="center"/>
              <w:rPr>
                <w:rFonts w:ascii="Arial Narrow" w:eastAsia="Arial Narrow" w:hAnsi="Arial Narrow" w:cs="Arial Narrow"/>
                <w:b/>
                <w:sz w:val="10"/>
                <w:szCs w:val="10"/>
              </w:rPr>
            </w:pPr>
          </w:p>
          <w:p w14:paraId="16E037B9" w14:textId="77777777" w:rsidR="00042EA9" w:rsidRPr="00180F5C" w:rsidRDefault="00042EA9">
            <w:pPr>
              <w:spacing w:after="0" w:line="240" w:lineRule="auto"/>
              <w:jc w:val="center"/>
              <w:rPr>
                <w:rFonts w:ascii="Arial Narrow" w:eastAsia="Arial Narrow" w:hAnsi="Arial Narrow" w:cs="Arial Narrow"/>
                <w:b/>
                <w:sz w:val="10"/>
                <w:szCs w:val="10"/>
              </w:rPr>
            </w:pPr>
          </w:p>
          <w:p w14:paraId="00D4FF4C" w14:textId="77777777" w:rsidR="0062257B" w:rsidRPr="00180F5C" w:rsidRDefault="0062257B">
            <w:pPr>
              <w:spacing w:after="0" w:line="240" w:lineRule="auto"/>
              <w:jc w:val="center"/>
              <w:rPr>
                <w:rFonts w:ascii="Arial Narrow" w:eastAsia="Arial Narrow" w:hAnsi="Arial Narrow" w:cs="Arial Narrow"/>
                <w:b/>
                <w:sz w:val="10"/>
                <w:szCs w:val="10"/>
              </w:rPr>
            </w:pPr>
          </w:p>
          <w:p w14:paraId="3093FA54" w14:textId="77777777" w:rsidR="0062257B" w:rsidRPr="00180F5C" w:rsidRDefault="0062257B">
            <w:pPr>
              <w:spacing w:after="0" w:line="240" w:lineRule="auto"/>
              <w:jc w:val="center"/>
              <w:rPr>
                <w:rFonts w:ascii="Arial Narrow" w:eastAsia="Arial Narrow" w:hAnsi="Arial Narrow" w:cs="Arial Narrow"/>
                <w:b/>
                <w:sz w:val="10"/>
                <w:szCs w:val="10"/>
              </w:rPr>
            </w:pPr>
          </w:p>
          <w:p w14:paraId="2136CDA2" w14:textId="77777777" w:rsidR="0062257B" w:rsidRPr="00180F5C" w:rsidRDefault="0062257B">
            <w:pPr>
              <w:spacing w:after="0" w:line="240" w:lineRule="auto"/>
              <w:jc w:val="center"/>
              <w:rPr>
                <w:rFonts w:ascii="Arial Narrow" w:eastAsia="Arial Narrow" w:hAnsi="Arial Narrow" w:cs="Arial Narrow"/>
                <w:b/>
                <w:sz w:val="10"/>
                <w:szCs w:val="10"/>
              </w:rPr>
            </w:pPr>
          </w:p>
          <w:p w14:paraId="70D91120" w14:textId="77777777" w:rsidR="0062257B" w:rsidRPr="00180F5C" w:rsidRDefault="0062257B">
            <w:pPr>
              <w:spacing w:after="0" w:line="240" w:lineRule="auto"/>
              <w:jc w:val="center"/>
              <w:rPr>
                <w:rFonts w:ascii="Arial Narrow" w:eastAsia="Arial Narrow" w:hAnsi="Arial Narrow" w:cs="Arial Narrow"/>
                <w:b/>
                <w:sz w:val="10"/>
                <w:szCs w:val="10"/>
              </w:rPr>
            </w:pPr>
          </w:p>
          <w:p w14:paraId="65C60868" w14:textId="4E7B7234" w:rsidR="0062257B" w:rsidRPr="00180F5C" w:rsidRDefault="0062257B">
            <w:pPr>
              <w:spacing w:after="0" w:line="240" w:lineRule="auto"/>
              <w:jc w:val="center"/>
              <w:rPr>
                <w:rFonts w:ascii="Arial Narrow" w:eastAsia="Arial Narrow" w:hAnsi="Arial Narrow" w:cs="Arial Narrow"/>
                <w:b/>
                <w:sz w:val="10"/>
                <w:szCs w:val="10"/>
              </w:rPr>
            </w:pPr>
          </w:p>
        </w:tc>
        <w:tc>
          <w:tcPr>
            <w:tcW w:w="1075" w:type="dxa"/>
            <w:gridSpan w:val="2"/>
            <w:tcBorders>
              <w:top w:val="nil"/>
              <w:left w:val="nil"/>
              <w:bottom w:val="nil"/>
              <w:right w:val="nil"/>
            </w:tcBorders>
            <w:shd w:val="clear" w:color="auto" w:fill="auto"/>
            <w:vAlign w:val="bottom"/>
          </w:tcPr>
          <w:p w14:paraId="793D5DD6" w14:textId="77777777" w:rsidR="00BC23B0" w:rsidRPr="00180F5C" w:rsidRDefault="00BC23B0">
            <w:pPr>
              <w:spacing w:after="0" w:line="240" w:lineRule="auto"/>
              <w:rPr>
                <w:rFonts w:ascii="Times New Roman" w:eastAsia="Times New Roman" w:hAnsi="Times New Roman" w:cs="Times New Roman"/>
                <w:sz w:val="10"/>
                <w:szCs w:val="10"/>
              </w:rPr>
            </w:pPr>
          </w:p>
          <w:p w14:paraId="4245D5B3" w14:textId="77777777" w:rsidR="00715C82" w:rsidRPr="00180F5C" w:rsidRDefault="00715C82">
            <w:pPr>
              <w:spacing w:after="0" w:line="240" w:lineRule="auto"/>
              <w:rPr>
                <w:rFonts w:ascii="Times New Roman" w:eastAsia="Times New Roman" w:hAnsi="Times New Roman" w:cs="Times New Roman"/>
                <w:sz w:val="10"/>
                <w:szCs w:val="10"/>
              </w:rPr>
            </w:pPr>
          </w:p>
          <w:p w14:paraId="0C2410B8" w14:textId="77777777" w:rsidR="00715C82" w:rsidRPr="00180F5C" w:rsidRDefault="00715C82">
            <w:pPr>
              <w:spacing w:after="0" w:line="240" w:lineRule="auto"/>
              <w:rPr>
                <w:rFonts w:ascii="Times New Roman" w:eastAsia="Times New Roman" w:hAnsi="Times New Roman" w:cs="Times New Roman"/>
                <w:sz w:val="10"/>
                <w:szCs w:val="10"/>
              </w:rPr>
            </w:pPr>
          </w:p>
          <w:p w14:paraId="5EA20A68" w14:textId="77777777" w:rsidR="00715C82" w:rsidRPr="00180F5C" w:rsidRDefault="00715C82">
            <w:pPr>
              <w:spacing w:after="0" w:line="240" w:lineRule="auto"/>
              <w:rPr>
                <w:rFonts w:ascii="Times New Roman" w:eastAsia="Times New Roman" w:hAnsi="Times New Roman" w:cs="Times New Roman"/>
                <w:sz w:val="10"/>
                <w:szCs w:val="10"/>
              </w:rPr>
            </w:pPr>
          </w:p>
          <w:p w14:paraId="09760E07" w14:textId="77777777" w:rsidR="00715C82" w:rsidRPr="00180F5C" w:rsidRDefault="00715C82">
            <w:pPr>
              <w:spacing w:after="0" w:line="240" w:lineRule="auto"/>
              <w:rPr>
                <w:rFonts w:ascii="Times New Roman" w:eastAsia="Times New Roman" w:hAnsi="Times New Roman" w:cs="Times New Roman"/>
                <w:sz w:val="10"/>
                <w:szCs w:val="10"/>
              </w:rPr>
            </w:pPr>
          </w:p>
        </w:tc>
        <w:tc>
          <w:tcPr>
            <w:tcW w:w="976" w:type="dxa"/>
            <w:gridSpan w:val="3"/>
            <w:tcBorders>
              <w:top w:val="nil"/>
              <w:left w:val="nil"/>
              <w:bottom w:val="nil"/>
              <w:right w:val="nil"/>
            </w:tcBorders>
            <w:shd w:val="clear" w:color="auto" w:fill="auto"/>
            <w:vAlign w:val="bottom"/>
          </w:tcPr>
          <w:p w14:paraId="4D67F13C" w14:textId="77777777" w:rsidR="00BC23B0" w:rsidRDefault="00BC23B0">
            <w:pPr>
              <w:spacing w:after="0" w:line="240" w:lineRule="auto"/>
              <w:rPr>
                <w:rFonts w:ascii="Times New Roman" w:eastAsia="Times New Roman" w:hAnsi="Times New Roman" w:cs="Times New Roman"/>
                <w:sz w:val="10"/>
                <w:szCs w:val="10"/>
              </w:rPr>
            </w:pPr>
          </w:p>
          <w:p w14:paraId="1104D8A5" w14:textId="708585B9" w:rsidR="00042EA9" w:rsidRPr="00180F5C" w:rsidRDefault="00042EA9">
            <w:pPr>
              <w:spacing w:after="0" w:line="240" w:lineRule="auto"/>
              <w:rPr>
                <w:rFonts w:ascii="Times New Roman" w:eastAsia="Times New Roman" w:hAnsi="Times New Roman" w:cs="Times New Roman"/>
                <w:sz w:val="10"/>
                <w:szCs w:val="10"/>
              </w:rPr>
            </w:pPr>
          </w:p>
        </w:tc>
        <w:tc>
          <w:tcPr>
            <w:tcW w:w="160" w:type="dxa"/>
            <w:tcBorders>
              <w:top w:val="nil"/>
              <w:left w:val="nil"/>
              <w:bottom w:val="nil"/>
              <w:right w:val="nil"/>
            </w:tcBorders>
            <w:shd w:val="clear" w:color="auto" w:fill="auto"/>
            <w:vAlign w:val="bottom"/>
          </w:tcPr>
          <w:p w14:paraId="7B3267CC" w14:textId="77777777" w:rsidR="0062257B" w:rsidRPr="00180F5C" w:rsidRDefault="0062257B">
            <w:pPr>
              <w:spacing w:after="0" w:line="240" w:lineRule="auto"/>
              <w:rPr>
                <w:rFonts w:ascii="Times New Roman" w:eastAsia="Times New Roman" w:hAnsi="Times New Roman" w:cs="Times New Roman"/>
                <w:sz w:val="10"/>
                <w:szCs w:val="10"/>
              </w:rPr>
            </w:pPr>
          </w:p>
          <w:p w14:paraId="3884D6D9" w14:textId="77777777" w:rsidR="0062257B" w:rsidRPr="00180F5C" w:rsidRDefault="0062257B">
            <w:pPr>
              <w:spacing w:after="0" w:line="240" w:lineRule="auto"/>
              <w:rPr>
                <w:rFonts w:ascii="Times New Roman" w:eastAsia="Times New Roman" w:hAnsi="Times New Roman" w:cs="Times New Roman"/>
                <w:sz w:val="10"/>
                <w:szCs w:val="10"/>
              </w:rPr>
            </w:pPr>
          </w:p>
          <w:p w14:paraId="01F7EAF7" w14:textId="57C4EB54" w:rsidR="0062257B" w:rsidRPr="00180F5C" w:rsidRDefault="0062257B">
            <w:pPr>
              <w:spacing w:after="0" w:line="240" w:lineRule="auto"/>
              <w:rPr>
                <w:rFonts w:ascii="Times New Roman" w:eastAsia="Times New Roman" w:hAnsi="Times New Roman" w:cs="Times New Roman"/>
                <w:sz w:val="10"/>
                <w:szCs w:val="10"/>
              </w:rPr>
            </w:pPr>
          </w:p>
        </w:tc>
        <w:tc>
          <w:tcPr>
            <w:tcW w:w="714" w:type="dxa"/>
            <w:gridSpan w:val="2"/>
            <w:tcBorders>
              <w:top w:val="nil"/>
              <w:left w:val="nil"/>
              <w:bottom w:val="nil"/>
              <w:right w:val="nil"/>
            </w:tcBorders>
            <w:shd w:val="clear" w:color="auto" w:fill="auto"/>
            <w:vAlign w:val="bottom"/>
          </w:tcPr>
          <w:p w14:paraId="1EFDC1FA" w14:textId="77777777" w:rsidR="00BC23B0" w:rsidRPr="00180F5C" w:rsidRDefault="00BC23B0">
            <w:pPr>
              <w:spacing w:after="0" w:line="240" w:lineRule="auto"/>
              <w:rPr>
                <w:rFonts w:ascii="Times New Roman" w:eastAsia="Times New Roman" w:hAnsi="Times New Roman" w:cs="Times New Roman"/>
                <w:sz w:val="10"/>
                <w:szCs w:val="10"/>
              </w:rPr>
            </w:pPr>
          </w:p>
          <w:p w14:paraId="080748CD" w14:textId="77777777" w:rsidR="00715C82" w:rsidRPr="00180F5C" w:rsidRDefault="00715C82">
            <w:pPr>
              <w:spacing w:after="0" w:line="240" w:lineRule="auto"/>
              <w:rPr>
                <w:rFonts w:ascii="Times New Roman" w:eastAsia="Times New Roman" w:hAnsi="Times New Roman" w:cs="Times New Roman"/>
                <w:sz w:val="10"/>
                <w:szCs w:val="10"/>
              </w:rPr>
            </w:pPr>
          </w:p>
          <w:p w14:paraId="1A8094B3" w14:textId="77777777" w:rsidR="00715C82" w:rsidRPr="00180F5C" w:rsidRDefault="00715C82">
            <w:pPr>
              <w:spacing w:after="0" w:line="240" w:lineRule="auto"/>
              <w:rPr>
                <w:rFonts w:ascii="Times New Roman" w:eastAsia="Times New Roman" w:hAnsi="Times New Roman" w:cs="Times New Roman"/>
                <w:sz w:val="10"/>
                <w:szCs w:val="10"/>
              </w:rPr>
            </w:pPr>
          </w:p>
          <w:p w14:paraId="51D561A8" w14:textId="77777777" w:rsidR="00715C82" w:rsidRPr="00180F5C" w:rsidRDefault="00715C82">
            <w:pPr>
              <w:spacing w:after="0" w:line="240" w:lineRule="auto"/>
              <w:rPr>
                <w:rFonts w:ascii="Times New Roman" w:eastAsia="Times New Roman" w:hAnsi="Times New Roman" w:cs="Times New Roman"/>
                <w:sz w:val="10"/>
                <w:szCs w:val="10"/>
              </w:rPr>
            </w:pPr>
          </w:p>
          <w:p w14:paraId="02104094" w14:textId="77777777" w:rsidR="00715C82" w:rsidRPr="00180F5C" w:rsidRDefault="00715C82">
            <w:pPr>
              <w:spacing w:after="0" w:line="240" w:lineRule="auto"/>
              <w:rPr>
                <w:rFonts w:ascii="Times New Roman" w:eastAsia="Times New Roman" w:hAnsi="Times New Roman" w:cs="Times New Roman"/>
                <w:sz w:val="10"/>
                <w:szCs w:val="10"/>
              </w:rPr>
            </w:pPr>
          </w:p>
          <w:p w14:paraId="448A1960" w14:textId="77777777" w:rsidR="00715C82" w:rsidRPr="00180F5C" w:rsidRDefault="00715C82">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00FC46C8"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35E8D8BD" w14:textId="77777777" w:rsidR="00BC23B0" w:rsidRDefault="00BC23B0">
            <w:pPr>
              <w:spacing w:after="0" w:line="240" w:lineRule="auto"/>
              <w:rPr>
                <w:rFonts w:ascii="Times New Roman" w:eastAsia="Times New Roman" w:hAnsi="Times New Roman" w:cs="Times New Roman"/>
                <w:sz w:val="10"/>
                <w:szCs w:val="10"/>
              </w:rPr>
            </w:pPr>
          </w:p>
          <w:p w14:paraId="7631D356" w14:textId="77777777" w:rsidR="00042EA9" w:rsidRDefault="00042EA9">
            <w:pPr>
              <w:spacing w:after="0" w:line="240" w:lineRule="auto"/>
              <w:rPr>
                <w:rFonts w:ascii="Times New Roman" w:eastAsia="Times New Roman" w:hAnsi="Times New Roman" w:cs="Times New Roman"/>
                <w:sz w:val="10"/>
                <w:szCs w:val="10"/>
              </w:rPr>
            </w:pPr>
          </w:p>
          <w:p w14:paraId="69341509" w14:textId="40CF9271" w:rsidR="00042EA9" w:rsidRPr="00180F5C" w:rsidRDefault="00042EA9">
            <w:pPr>
              <w:spacing w:after="0" w:line="240" w:lineRule="auto"/>
              <w:rPr>
                <w:rFonts w:ascii="Times New Roman" w:eastAsia="Times New Roman" w:hAnsi="Times New Roman" w:cs="Times New Roman"/>
                <w:sz w:val="10"/>
                <w:szCs w:val="10"/>
              </w:rPr>
            </w:pPr>
          </w:p>
        </w:tc>
        <w:tc>
          <w:tcPr>
            <w:tcW w:w="790" w:type="dxa"/>
            <w:tcBorders>
              <w:top w:val="nil"/>
              <w:left w:val="nil"/>
              <w:bottom w:val="nil"/>
              <w:right w:val="nil"/>
            </w:tcBorders>
            <w:shd w:val="clear" w:color="auto" w:fill="auto"/>
            <w:vAlign w:val="bottom"/>
          </w:tcPr>
          <w:p w14:paraId="0E17E4D2"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gridSpan w:val="2"/>
            <w:tcBorders>
              <w:top w:val="nil"/>
              <w:left w:val="nil"/>
              <w:bottom w:val="nil"/>
              <w:right w:val="nil"/>
            </w:tcBorders>
            <w:shd w:val="clear" w:color="auto" w:fill="auto"/>
            <w:vAlign w:val="bottom"/>
          </w:tcPr>
          <w:p w14:paraId="45B21678"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gridSpan w:val="2"/>
            <w:tcBorders>
              <w:top w:val="nil"/>
              <w:left w:val="nil"/>
              <w:bottom w:val="nil"/>
              <w:right w:val="nil"/>
            </w:tcBorders>
            <w:shd w:val="clear" w:color="auto" w:fill="auto"/>
            <w:vAlign w:val="bottom"/>
          </w:tcPr>
          <w:p w14:paraId="5C14CCB0" w14:textId="77777777" w:rsidR="00BC23B0" w:rsidRPr="00180F5C" w:rsidRDefault="00BC23B0">
            <w:pPr>
              <w:spacing w:after="0" w:line="240" w:lineRule="auto"/>
              <w:rPr>
                <w:rFonts w:ascii="Times New Roman" w:eastAsia="Times New Roman" w:hAnsi="Times New Roman" w:cs="Times New Roman"/>
                <w:sz w:val="10"/>
                <w:szCs w:val="10"/>
              </w:rPr>
            </w:pPr>
          </w:p>
        </w:tc>
        <w:tc>
          <w:tcPr>
            <w:tcW w:w="1088" w:type="dxa"/>
            <w:gridSpan w:val="2"/>
            <w:tcBorders>
              <w:top w:val="nil"/>
              <w:left w:val="nil"/>
              <w:bottom w:val="nil"/>
              <w:right w:val="nil"/>
            </w:tcBorders>
            <w:shd w:val="clear" w:color="auto" w:fill="auto"/>
            <w:vAlign w:val="bottom"/>
          </w:tcPr>
          <w:p w14:paraId="24FD66A3" w14:textId="77777777" w:rsidR="00BC23B0" w:rsidRPr="00180F5C" w:rsidRDefault="00BC23B0">
            <w:pPr>
              <w:spacing w:after="0" w:line="240" w:lineRule="auto"/>
              <w:rPr>
                <w:rFonts w:ascii="Times New Roman" w:eastAsia="Times New Roman" w:hAnsi="Times New Roman" w:cs="Times New Roman"/>
                <w:sz w:val="10"/>
                <w:szCs w:val="10"/>
              </w:rPr>
            </w:pPr>
          </w:p>
        </w:tc>
        <w:tc>
          <w:tcPr>
            <w:tcW w:w="998" w:type="dxa"/>
            <w:gridSpan w:val="3"/>
            <w:tcBorders>
              <w:top w:val="nil"/>
              <w:left w:val="nil"/>
              <w:bottom w:val="nil"/>
              <w:right w:val="nil"/>
            </w:tcBorders>
            <w:shd w:val="clear" w:color="auto" w:fill="auto"/>
            <w:vAlign w:val="bottom"/>
          </w:tcPr>
          <w:p w14:paraId="285747DE" w14:textId="77777777" w:rsidR="00BC23B0" w:rsidRPr="00180F5C" w:rsidRDefault="00BC23B0">
            <w:pPr>
              <w:spacing w:after="0" w:line="240" w:lineRule="auto"/>
              <w:rPr>
                <w:rFonts w:ascii="Times New Roman" w:eastAsia="Times New Roman" w:hAnsi="Times New Roman" w:cs="Times New Roman"/>
                <w:sz w:val="10"/>
                <w:szCs w:val="10"/>
              </w:rPr>
            </w:pPr>
          </w:p>
        </w:tc>
      </w:tr>
      <w:tr w:rsidR="00180F5C" w:rsidRPr="00180F5C" w14:paraId="5867B12F" w14:textId="77777777" w:rsidTr="00F20521">
        <w:trPr>
          <w:gridAfter w:val="1"/>
          <w:wAfter w:w="245" w:type="dxa"/>
          <w:trHeight w:val="612"/>
        </w:trPr>
        <w:tc>
          <w:tcPr>
            <w:tcW w:w="9493" w:type="dxa"/>
            <w:gridSpan w:val="21"/>
            <w:tcBorders>
              <w:top w:val="dotted" w:sz="4" w:space="0" w:color="000000"/>
              <w:left w:val="dotted" w:sz="4" w:space="0" w:color="000000"/>
              <w:bottom w:val="dotted" w:sz="4" w:space="0" w:color="000000"/>
              <w:right w:val="dotted" w:sz="4" w:space="0" w:color="000000"/>
            </w:tcBorders>
            <w:shd w:val="clear" w:color="auto" w:fill="D8D8D8"/>
            <w:vAlign w:val="center"/>
          </w:tcPr>
          <w:p w14:paraId="673ADE1B" w14:textId="77777777" w:rsidR="00715C82" w:rsidRPr="00180F5C" w:rsidRDefault="00715C82" w:rsidP="00715C82">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b/>
                <w:sz w:val="20"/>
                <w:szCs w:val="20"/>
              </w:rPr>
              <w:lastRenderedPageBreak/>
              <w:t>Ficha Técnica del Indicador 2.1 OP 2</w:t>
            </w:r>
          </w:p>
        </w:tc>
      </w:tr>
      <w:tr w:rsidR="00180F5C" w:rsidRPr="00180F5C" w14:paraId="4B779B6E" w14:textId="77777777" w:rsidTr="00F20521">
        <w:trPr>
          <w:gridAfter w:val="1"/>
          <w:wAfter w:w="245" w:type="dxa"/>
          <w:trHeight w:val="612"/>
        </w:trPr>
        <w:tc>
          <w:tcPr>
            <w:tcW w:w="1826" w:type="dxa"/>
            <w:gridSpan w:val="3"/>
            <w:tcBorders>
              <w:top w:val="dotted" w:sz="4" w:space="0" w:color="000000"/>
              <w:left w:val="dotted" w:sz="4" w:space="0" w:color="000000"/>
              <w:bottom w:val="dotted" w:sz="4" w:space="0" w:color="000000"/>
              <w:right w:val="dotted" w:sz="4" w:space="0" w:color="000000"/>
            </w:tcBorders>
            <w:shd w:val="clear" w:color="auto" w:fill="D8D8D8"/>
            <w:vAlign w:val="center"/>
          </w:tcPr>
          <w:p w14:paraId="1D055030"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 xml:space="preserve">Objetivo Prioritario </w:t>
            </w:r>
          </w:p>
        </w:tc>
        <w:tc>
          <w:tcPr>
            <w:tcW w:w="766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6FE1FB6E" w14:textId="77777777"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Incrementar la productividad en el aprovechamiento sostenible de los ecosistemas forestales, otros ecosistemas de vegetación silvestre y de la fauna silvestre</w:t>
            </w:r>
          </w:p>
        </w:tc>
      </w:tr>
      <w:tr w:rsidR="00180F5C" w:rsidRPr="00180F5C" w14:paraId="39A71E46" w14:textId="77777777" w:rsidTr="00F20521">
        <w:trPr>
          <w:gridAfter w:val="1"/>
          <w:wAfter w:w="245" w:type="dxa"/>
          <w:trHeight w:val="77"/>
        </w:trPr>
        <w:tc>
          <w:tcPr>
            <w:tcW w:w="751" w:type="dxa"/>
            <w:tcBorders>
              <w:top w:val="nil"/>
              <w:left w:val="nil"/>
              <w:bottom w:val="nil"/>
              <w:right w:val="nil"/>
            </w:tcBorders>
            <w:shd w:val="clear" w:color="auto" w:fill="auto"/>
            <w:vAlign w:val="center"/>
          </w:tcPr>
          <w:p w14:paraId="4692972A" w14:textId="77777777" w:rsidR="00715C82" w:rsidRPr="00180F5C" w:rsidRDefault="00715C82" w:rsidP="00715C82">
            <w:pPr>
              <w:spacing w:after="0" w:line="240" w:lineRule="auto"/>
              <w:rPr>
                <w:rFonts w:ascii="Arial Narrow" w:eastAsia="Arial Narrow" w:hAnsi="Arial Narrow" w:cs="Arial Narrow"/>
                <w:sz w:val="20"/>
                <w:szCs w:val="20"/>
              </w:rPr>
            </w:pPr>
          </w:p>
        </w:tc>
        <w:tc>
          <w:tcPr>
            <w:tcW w:w="1075" w:type="dxa"/>
            <w:gridSpan w:val="2"/>
            <w:tcBorders>
              <w:top w:val="nil"/>
              <w:left w:val="nil"/>
              <w:bottom w:val="nil"/>
              <w:right w:val="nil"/>
            </w:tcBorders>
            <w:shd w:val="clear" w:color="auto" w:fill="auto"/>
            <w:vAlign w:val="bottom"/>
          </w:tcPr>
          <w:p w14:paraId="00BDF5B0"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976" w:type="dxa"/>
            <w:gridSpan w:val="3"/>
            <w:tcBorders>
              <w:top w:val="nil"/>
              <w:left w:val="nil"/>
              <w:bottom w:val="nil"/>
              <w:right w:val="nil"/>
            </w:tcBorders>
            <w:shd w:val="clear" w:color="auto" w:fill="auto"/>
            <w:vAlign w:val="bottom"/>
          </w:tcPr>
          <w:p w14:paraId="128702BC"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608096B3"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14" w:type="dxa"/>
            <w:gridSpan w:val="2"/>
            <w:tcBorders>
              <w:top w:val="nil"/>
              <w:left w:val="nil"/>
              <w:bottom w:val="nil"/>
              <w:right w:val="nil"/>
            </w:tcBorders>
            <w:shd w:val="clear" w:color="auto" w:fill="auto"/>
            <w:vAlign w:val="bottom"/>
          </w:tcPr>
          <w:p w14:paraId="4022436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7D80BE00"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4F06024E"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vAlign w:val="bottom"/>
          </w:tcPr>
          <w:p w14:paraId="3493515D"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12A52D43"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65C619F6"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088" w:type="dxa"/>
            <w:gridSpan w:val="2"/>
            <w:tcBorders>
              <w:top w:val="nil"/>
              <w:left w:val="nil"/>
              <w:bottom w:val="nil"/>
              <w:right w:val="nil"/>
            </w:tcBorders>
            <w:shd w:val="clear" w:color="auto" w:fill="auto"/>
            <w:vAlign w:val="bottom"/>
          </w:tcPr>
          <w:p w14:paraId="7BDEDC2A"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998" w:type="dxa"/>
            <w:gridSpan w:val="3"/>
            <w:tcBorders>
              <w:top w:val="nil"/>
              <w:left w:val="nil"/>
              <w:bottom w:val="nil"/>
              <w:right w:val="nil"/>
            </w:tcBorders>
            <w:shd w:val="clear" w:color="auto" w:fill="auto"/>
            <w:vAlign w:val="bottom"/>
          </w:tcPr>
          <w:p w14:paraId="2FB12361"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r>
      <w:tr w:rsidR="00180F5C" w:rsidRPr="00180F5C" w14:paraId="29FDE959" w14:textId="77777777" w:rsidTr="00F20521">
        <w:trPr>
          <w:gridAfter w:val="1"/>
          <w:wAfter w:w="245" w:type="dxa"/>
          <w:trHeight w:val="631"/>
        </w:trPr>
        <w:tc>
          <w:tcPr>
            <w:tcW w:w="1826" w:type="dxa"/>
            <w:gridSpan w:val="3"/>
            <w:tcBorders>
              <w:top w:val="dotted" w:sz="4" w:space="0" w:color="000000"/>
              <w:left w:val="dotted" w:sz="4" w:space="0" w:color="000000"/>
              <w:bottom w:val="dotted" w:sz="4" w:space="0" w:color="000000"/>
              <w:right w:val="dotted" w:sz="4" w:space="0" w:color="000000"/>
            </w:tcBorders>
            <w:shd w:val="clear" w:color="auto" w:fill="D8D8D8"/>
            <w:vAlign w:val="center"/>
          </w:tcPr>
          <w:p w14:paraId="5B413BB2"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Nombre del Indicador</w:t>
            </w:r>
          </w:p>
        </w:tc>
        <w:tc>
          <w:tcPr>
            <w:tcW w:w="766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709BF474" w14:textId="7AA80030" w:rsidR="00715C82" w:rsidRPr="00180F5C" w:rsidRDefault="00DF2E59" w:rsidP="00715C82">
            <w:pPr>
              <w:spacing w:after="0" w:line="240" w:lineRule="auto"/>
              <w:jc w:val="both"/>
              <w:rPr>
                <w:rFonts w:ascii="Arial Narrow" w:eastAsia="Arial Narrow" w:hAnsi="Arial Narrow" w:cs="Arial Narrow"/>
                <w:sz w:val="18"/>
                <w:szCs w:val="18"/>
              </w:rPr>
            </w:pPr>
            <w:commentRangeStart w:id="45"/>
            <w:r>
              <w:rPr>
                <w:rFonts w:ascii="Arial Narrow" w:eastAsia="Arial Narrow" w:hAnsi="Arial Narrow" w:cs="Arial Narrow"/>
                <w:sz w:val="18"/>
                <w:szCs w:val="18"/>
              </w:rPr>
              <w:t>V</w:t>
            </w:r>
            <w:r w:rsidR="0096067E">
              <w:rPr>
                <w:rFonts w:ascii="Arial Narrow" w:eastAsia="Arial Narrow" w:hAnsi="Arial Narrow" w:cs="Arial Narrow"/>
                <w:sz w:val="18"/>
                <w:szCs w:val="18"/>
              </w:rPr>
              <w:t xml:space="preserve">ariación </w:t>
            </w:r>
            <w:r>
              <w:rPr>
                <w:rFonts w:ascii="Arial Narrow" w:eastAsia="Arial Narrow" w:hAnsi="Arial Narrow" w:cs="Arial Narrow"/>
                <w:sz w:val="18"/>
                <w:szCs w:val="18"/>
              </w:rPr>
              <w:t xml:space="preserve">porcentual </w:t>
            </w:r>
            <w:commentRangeEnd w:id="45"/>
            <w:r w:rsidR="00CB66E5">
              <w:rPr>
                <w:rStyle w:val="Refdecomentario"/>
              </w:rPr>
              <w:commentReference w:id="45"/>
            </w:r>
            <w:r w:rsidR="0096067E">
              <w:rPr>
                <w:rFonts w:ascii="Arial Narrow" w:eastAsia="Arial Narrow" w:hAnsi="Arial Narrow" w:cs="Arial Narrow"/>
                <w:sz w:val="18"/>
                <w:szCs w:val="18"/>
              </w:rPr>
              <w:t>de la</w:t>
            </w:r>
            <w:r w:rsidR="00A34FDB" w:rsidRPr="00180F5C">
              <w:rPr>
                <w:rFonts w:ascii="Arial Narrow" w:eastAsia="Arial Narrow" w:hAnsi="Arial Narrow" w:cs="Arial Narrow"/>
                <w:sz w:val="18"/>
                <w:szCs w:val="18"/>
              </w:rPr>
              <w:t xml:space="preserve"> </w:t>
            </w:r>
            <w:r w:rsidR="0096067E">
              <w:rPr>
                <w:rFonts w:ascii="Arial Narrow" w:eastAsia="Arial Narrow" w:hAnsi="Arial Narrow" w:cs="Arial Narrow"/>
                <w:sz w:val="18"/>
                <w:szCs w:val="18"/>
              </w:rPr>
              <w:t>p</w:t>
            </w:r>
            <w:r w:rsidR="00A34FDB" w:rsidRPr="00180F5C">
              <w:rPr>
                <w:rFonts w:ascii="Arial Narrow" w:eastAsia="Arial Narrow" w:hAnsi="Arial Narrow" w:cs="Arial Narrow"/>
                <w:sz w:val="18"/>
                <w:szCs w:val="18"/>
              </w:rPr>
              <w:t>roductividad del bosque en la producción de madera</w:t>
            </w:r>
          </w:p>
        </w:tc>
      </w:tr>
      <w:tr w:rsidR="00180F5C" w:rsidRPr="00180F5C" w14:paraId="4316CC37" w14:textId="77777777" w:rsidTr="00F20521">
        <w:trPr>
          <w:gridAfter w:val="1"/>
          <w:wAfter w:w="245" w:type="dxa"/>
          <w:trHeight w:val="106"/>
        </w:trPr>
        <w:tc>
          <w:tcPr>
            <w:tcW w:w="751" w:type="dxa"/>
            <w:tcBorders>
              <w:top w:val="nil"/>
              <w:left w:val="nil"/>
              <w:bottom w:val="nil"/>
              <w:right w:val="nil"/>
            </w:tcBorders>
            <w:shd w:val="clear" w:color="auto" w:fill="auto"/>
            <w:vAlign w:val="center"/>
          </w:tcPr>
          <w:p w14:paraId="0CEDC1B1" w14:textId="77777777" w:rsidR="00715C82" w:rsidRPr="00180F5C" w:rsidRDefault="00715C82" w:rsidP="00715C82">
            <w:pPr>
              <w:spacing w:after="0" w:line="240" w:lineRule="auto"/>
              <w:rPr>
                <w:rFonts w:ascii="Arial Narrow" w:eastAsia="Arial Narrow" w:hAnsi="Arial Narrow" w:cs="Arial Narrow"/>
                <w:sz w:val="20"/>
                <w:szCs w:val="20"/>
              </w:rPr>
            </w:pPr>
          </w:p>
        </w:tc>
        <w:tc>
          <w:tcPr>
            <w:tcW w:w="1075" w:type="dxa"/>
            <w:gridSpan w:val="2"/>
            <w:tcBorders>
              <w:top w:val="nil"/>
              <w:left w:val="nil"/>
              <w:bottom w:val="nil"/>
              <w:right w:val="nil"/>
            </w:tcBorders>
            <w:shd w:val="clear" w:color="auto" w:fill="auto"/>
            <w:vAlign w:val="bottom"/>
          </w:tcPr>
          <w:p w14:paraId="182C6C49"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976" w:type="dxa"/>
            <w:gridSpan w:val="3"/>
            <w:tcBorders>
              <w:top w:val="nil"/>
              <w:left w:val="nil"/>
              <w:bottom w:val="nil"/>
              <w:right w:val="nil"/>
            </w:tcBorders>
            <w:shd w:val="clear" w:color="auto" w:fill="auto"/>
            <w:vAlign w:val="bottom"/>
          </w:tcPr>
          <w:p w14:paraId="7B42DCD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4F1F50BD"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14" w:type="dxa"/>
            <w:gridSpan w:val="2"/>
            <w:tcBorders>
              <w:top w:val="nil"/>
              <w:left w:val="nil"/>
              <w:bottom w:val="nil"/>
              <w:right w:val="nil"/>
            </w:tcBorders>
            <w:shd w:val="clear" w:color="auto" w:fill="auto"/>
            <w:vAlign w:val="bottom"/>
          </w:tcPr>
          <w:p w14:paraId="7F694FAD"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0622AB11"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7B09718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vAlign w:val="bottom"/>
          </w:tcPr>
          <w:p w14:paraId="34555DC0"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49FA6597"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26183FB4"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088" w:type="dxa"/>
            <w:gridSpan w:val="2"/>
            <w:tcBorders>
              <w:top w:val="nil"/>
              <w:left w:val="nil"/>
              <w:bottom w:val="nil"/>
              <w:right w:val="nil"/>
            </w:tcBorders>
            <w:shd w:val="clear" w:color="auto" w:fill="auto"/>
            <w:vAlign w:val="bottom"/>
          </w:tcPr>
          <w:p w14:paraId="0B509ACF"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998" w:type="dxa"/>
            <w:gridSpan w:val="3"/>
            <w:tcBorders>
              <w:top w:val="nil"/>
              <w:left w:val="nil"/>
              <w:bottom w:val="nil"/>
              <w:right w:val="nil"/>
            </w:tcBorders>
            <w:shd w:val="clear" w:color="auto" w:fill="auto"/>
            <w:vAlign w:val="bottom"/>
          </w:tcPr>
          <w:p w14:paraId="2E4FB671"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r>
      <w:tr w:rsidR="00180F5C" w:rsidRPr="00180F5C" w14:paraId="71CE55DE" w14:textId="77777777" w:rsidTr="00F20521">
        <w:trPr>
          <w:gridAfter w:val="1"/>
          <w:wAfter w:w="245" w:type="dxa"/>
          <w:trHeight w:val="631"/>
        </w:trPr>
        <w:tc>
          <w:tcPr>
            <w:tcW w:w="1826" w:type="dxa"/>
            <w:gridSpan w:val="3"/>
            <w:tcBorders>
              <w:top w:val="dotted" w:sz="4" w:space="0" w:color="000000"/>
              <w:left w:val="dotted" w:sz="4" w:space="0" w:color="000000"/>
              <w:bottom w:val="dotted" w:sz="4" w:space="0" w:color="000000"/>
              <w:right w:val="dotted" w:sz="4" w:space="0" w:color="000000"/>
            </w:tcBorders>
            <w:shd w:val="clear" w:color="auto" w:fill="D8D8D8"/>
            <w:vAlign w:val="center"/>
          </w:tcPr>
          <w:p w14:paraId="5CA5388A"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Justificación</w:t>
            </w:r>
          </w:p>
        </w:tc>
        <w:tc>
          <w:tcPr>
            <w:tcW w:w="766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4976E8D0" w14:textId="520559C2" w:rsidR="00715C82" w:rsidRPr="00180F5C" w:rsidRDefault="00A34FDB"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Mediante el presente indicador se podrá evidenciar la eficiencia de la actividad forestal </w:t>
            </w:r>
            <w:r w:rsidR="00A754D7" w:rsidRPr="00180F5C">
              <w:rPr>
                <w:rFonts w:ascii="Arial Narrow" w:eastAsia="Arial Narrow" w:hAnsi="Arial Narrow" w:cs="Arial Narrow"/>
                <w:sz w:val="18"/>
                <w:szCs w:val="18"/>
              </w:rPr>
              <w:t xml:space="preserve">reflejado a través de la producción de la </w:t>
            </w:r>
            <w:r w:rsidRPr="00180F5C">
              <w:rPr>
                <w:rFonts w:ascii="Arial Narrow" w:eastAsia="Arial Narrow" w:hAnsi="Arial Narrow" w:cs="Arial Narrow"/>
                <w:sz w:val="18"/>
                <w:szCs w:val="18"/>
              </w:rPr>
              <w:t>maderera legal</w:t>
            </w:r>
            <w:r w:rsidR="00A754D7" w:rsidRPr="00180F5C">
              <w:rPr>
                <w:rFonts w:ascii="Arial Narrow" w:eastAsia="Arial Narrow" w:hAnsi="Arial Narrow" w:cs="Arial Narrow"/>
                <w:sz w:val="18"/>
                <w:szCs w:val="18"/>
              </w:rPr>
              <w:t>.</w:t>
            </w:r>
          </w:p>
        </w:tc>
      </w:tr>
      <w:tr w:rsidR="00180F5C" w:rsidRPr="00180F5C" w14:paraId="0A7556DB" w14:textId="77777777" w:rsidTr="00F20521">
        <w:trPr>
          <w:gridAfter w:val="1"/>
          <w:wAfter w:w="245" w:type="dxa"/>
          <w:trHeight w:val="106"/>
        </w:trPr>
        <w:tc>
          <w:tcPr>
            <w:tcW w:w="751" w:type="dxa"/>
            <w:tcBorders>
              <w:top w:val="nil"/>
              <w:left w:val="nil"/>
              <w:bottom w:val="nil"/>
              <w:right w:val="nil"/>
            </w:tcBorders>
            <w:shd w:val="clear" w:color="auto" w:fill="auto"/>
            <w:vAlign w:val="center"/>
          </w:tcPr>
          <w:p w14:paraId="13C10B7B" w14:textId="77777777" w:rsidR="00715C82" w:rsidRPr="00180F5C" w:rsidRDefault="00715C82" w:rsidP="00715C82">
            <w:pPr>
              <w:spacing w:after="0" w:line="240" w:lineRule="auto"/>
              <w:rPr>
                <w:rFonts w:ascii="Arial Narrow" w:eastAsia="Arial Narrow" w:hAnsi="Arial Narrow" w:cs="Arial Narrow"/>
                <w:sz w:val="20"/>
                <w:szCs w:val="20"/>
              </w:rPr>
            </w:pPr>
          </w:p>
        </w:tc>
        <w:tc>
          <w:tcPr>
            <w:tcW w:w="1075" w:type="dxa"/>
            <w:gridSpan w:val="2"/>
            <w:tcBorders>
              <w:top w:val="nil"/>
              <w:left w:val="nil"/>
              <w:bottom w:val="nil"/>
              <w:right w:val="nil"/>
            </w:tcBorders>
            <w:shd w:val="clear" w:color="auto" w:fill="auto"/>
            <w:vAlign w:val="bottom"/>
          </w:tcPr>
          <w:p w14:paraId="6FE21B76"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976" w:type="dxa"/>
            <w:gridSpan w:val="3"/>
            <w:tcBorders>
              <w:top w:val="nil"/>
              <w:left w:val="nil"/>
              <w:bottom w:val="nil"/>
              <w:right w:val="nil"/>
            </w:tcBorders>
            <w:shd w:val="clear" w:color="auto" w:fill="auto"/>
            <w:vAlign w:val="bottom"/>
          </w:tcPr>
          <w:p w14:paraId="50447D65"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6E8B6B86"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14" w:type="dxa"/>
            <w:gridSpan w:val="2"/>
            <w:tcBorders>
              <w:top w:val="nil"/>
              <w:left w:val="nil"/>
              <w:bottom w:val="nil"/>
              <w:right w:val="nil"/>
            </w:tcBorders>
            <w:shd w:val="clear" w:color="auto" w:fill="auto"/>
            <w:vAlign w:val="bottom"/>
          </w:tcPr>
          <w:p w14:paraId="75A8D9BB"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69B5C40E"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7D2F474A"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vAlign w:val="bottom"/>
          </w:tcPr>
          <w:p w14:paraId="19CEEBE7"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323CC6E0"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60A63D90"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088" w:type="dxa"/>
            <w:gridSpan w:val="2"/>
            <w:tcBorders>
              <w:top w:val="nil"/>
              <w:left w:val="nil"/>
              <w:bottom w:val="nil"/>
              <w:right w:val="nil"/>
            </w:tcBorders>
            <w:shd w:val="clear" w:color="auto" w:fill="auto"/>
            <w:vAlign w:val="bottom"/>
          </w:tcPr>
          <w:p w14:paraId="6494B45F"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998" w:type="dxa"/>
            <w:gridSpan w:val="3"/>
            <w:tcBorders>
              <w:top w:val="nil"/>
              <w:left w:val="nil"/>
              <w:bottom w:val="nil"/>
              <w:right w:val="nil"/>
            </w:tcBorders>
            <w:shd w:val="clear" w:color="auto" w:fill="auto"/>
            <w:vAlign w:val="bottom"/>
          </w:tcPr>
          <w:p w14:paraId="37D89267"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r>
      <w:tr w:rsidR="00180F5C" w:rsidRPr="00180F5C" w14:paraId="093875A0" w14:textId="77777777" w:rsidTr="00F20521">
        <w:trPr>
          <w:gridAfter w:val="1"/>
          <w:wAfter w:w="245" w:type="dxa"/>
          <w:trHeight w:val="492"/>
        </w:trPr>
        <w:tc>
          <w:tcPr>
            <w:tcW w:w="1826" w:type="dxa"/>
            <w:gridSpan w:val="3"/>
            <w:tcBorders>
              <w:top w:val="dotted" w:sz="4" w:space="0" w:color="000000"/>
              <w:left w:val="dotted" w:sz="4" w:space="0" w:color="000000"/>
              <w:bottom w:val="dotted" w:sz="4" w:space="0" w:color="000000"/>
              <w:right w:val="dotted" w:sz="4" w:space="0" w:color="000000"/>
            </w:tcBorders>
            <w:shd w:val="clear" w:color="auto" w:fill="D8D8D8"/>
            <w:vAlign w:val="center"/>
          </w:tcPr>
          <w:p w14:paraId="5291D671"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Responsable del Indicador</w:t>
            </w:r>
          </w:p>
        </w:tc>
        <w:tc>
          <w:tcPr>
            <w:tcW w:w="766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3FDC8072" w14:textId="4749ACBF" w:rsidR="00715C82" w:rsidRPr="00180F5C" w:rsidRDefault="00A754D7"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Dirección de Promoción y Competitividad (DPC) de la </w:t>
            </w:r>
            <w:r w:rsidR="00715C82" w:rsidRPr="00180F5C">
              <w:rPr>
                <w:rFonts w:ascii="Arial Narrow" w:eastAsia="Arial Narrow" w:hAnsi="Arial Narrow" w:cs="Arial Narrow"/>
                <w:sz w:val="18"/>
                <w:szCs w:val="18"/>
              </w:rPr>
              <w:t xml:space="preserve">Dirección General de Política y Competitividad Forestal y de Fauna Silvestre </w:t>
            </w:r>
            <w:r w:rsidRPr="00180F5C">
              <w:rPr>
                <w:rFonts w:ascii="Arial Narrow" w:eastAsia="Arial Narrow" w:hAnsi="Arial Narrow" w:cs="Arial Narrow"/>
                <w:sz w:val="18"/>
                <w:szCs w:val="18"/>
              </w:rPr>
              <w:t>(DGPCFFS) -</w:t>
            </w:r>
            <w:r w:rsidR="00715C82" w:rsidRPr="00180F5C">
              <w:rPr>
                <w:rFonts w:ascii="Arial Narrow" w:eastAsia="Arial Narrow" w:hAnsi="Arial Narrow" w:cs="Arial Narrow"/>
                <w:sz w:val="18"/>
                <w:szCs w:val="18"/>
              </w:rPr>
              <w:t xml:space="preserve"> Servicio Nacional Forestal y de Fauna Silvestre </w:t>
            </w:r>
            <w:r w:rsidRPr="00180F5C">
              <w:rPr>
                <w:rFonts w:ascii="Arial Narrow" w:eastAsia="Arial Narrow" w:hAnsi="Arial Narrow" w:cs="Arial Narrow"/>
                <w:sz w:val="18"/>
                <w:szCs w:val="18"/>
              </w:rPr>
              <w:t>(</w:t>
            </w:r>
            <w:r w:rsidR="00715C82" w:rsidRPr="00180F5C">
              <w:rPr>
                <w:rFonts w:ascii="Arial Narrow" w:eastAsia="Arial Narrow" w:hAnsi="Arial Narrow" w:cs="Arial Narrow"/>
                <w:sz w:val="18"/>
                <w:szCs w:val="18"/>
              </w:rPr>
              <w:t>SERFOR</w:t>
            </w:r>
            <w:r w:rsidRPr="00180F5C">
              <w:rPr>
                <w:rFonts w:ascii="Arial Narrow" w:eastAsia="Arial Narrow" w:hAnsi="Arial Narrow" w:cs="Arial Narrow"/>
                <w:sz w:val="18"/>
                <w:szCs w:val="18"/>
              </w:rPr>
              <w:t>)</w:t>
            </w:r>
          </w:p>
        </w:tc>
      </w:tr>
      <w:tr w:rsidR="00180F5C" w:rsidRPr="00180F5C" w14:paraId="6A7F66B3" w14:textId="77777777" w:rsidTr="00F20521">
        <w:trPr>
          <w:gridAfter w:val="1"/>
          <w:wAfter w:w="245" w:type="dxa"/>
          <w:trHeight w:val="106"/>
        </w:trPr>
        <w:tc>
          <w:tcPr>
            <w:tcW w:w="751" w:type="dxa"/>
            <w:tcBorders>
              <w:top w:val="nil"/>
              <w:left w:val="nil"/>
              <w:bottom w:val="nil"/>
              <w:right w:val="nil"/>
            </w:tcBorders>
            <w:shd w:val="clear" w:color="auto" w:fill="auto"/>
            <w:vAlign w:val="center"/>
          </w:tcPr>
          <w:p w14:paraId="5605374B" w14:textId="77777777" w:rsidR="00715C82" w:rsidRPr="00180F5C" w:rsidRDefault="00715C82" w:rsidP="00715C82">
            <w:pPr>
              <w:spacing w:after="0" w:line="240" w:lineRule="auto"/>
              <w:rPr>
                <w:rFonts w:ascii="Arial Narrow" w:eastAsia="Arial Narrow" w:hAnsi="Arial Narrow" w:cs="Arial Narrow"/>
                <w:sz w:val="20"/>
                <w:szCs w:val="20"/>
              </w:rPr>
            </w:pPr>
          </w:p>
        </w:tc>
        <w:tc>
          <w:tcPr>
            <w:tcW w:w="1075" w:type="dxa"/>
            <w:gridSpan w:val="2"/>
            <w:tcBorders>
              <w:top w:val="nil"/>
              <w:left w:val="nil"/>
              <w:bottom w:val="nil"/>
              <w:right w:val="nil"/>
            </w:tcBorders>
            <w:shd w:val="clear" w:color="auto" w:fill="auto"/>
            <w:vAlign w:val="bottom"/>
          </w:tcPr>
          <w:p w14:paraId="21270C9E"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976" w:type="dxa"/>
            <w:gridSpan w:val="3"/>
            <w:tcBorders>
              <w:top w:val="nil"/>
              <w:left w:val="nil"/>
              <w:bottom w:val="nil"/>
              <w:right w:val="nil"/>
            </w:tcBorders>
            <w:shd w:val="clear" w:color="auto" w:fill="auto"/>
            <w:vAlign w:val="bottom"/>
          </w:tcPr>
          <w:p w14:paraId="721BD11A"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3031CC21"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14" w:type="dxa"/>
            <w:gridSpan w:val="2"/>
            <w:tcBorders>
              <w:top w:val="nil"/>
              <w:left w:val="nil"/>
              <w:bottom w:val="nil"/>
              <w:right w:val="nil"/>
            </w:tcBorders>
            <w:shd w:val="clear" w:color="auto" w:fill="auto"/>
            <w:vAlign w:val="bottom"/>
          </w:tcPr>
          <w:p w14:paraId="0170E73B"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636382B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7B9AC733"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vAlign w:val="bottom"/>
          </w:tcPr>
          <w:p w14:paraId="7BD8EC94"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4BF8F01D"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2820563D"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088" w:type="dxa"/>
            <w:gridSpan w:val="2"/>
            <w:tcBorders>
              <w:top w:val="nil"/>
              <w:left w:val="nil"/>
              <w:bottom w:val="nil"/>
              <w:right w:val="nil"/>
            </w:tcBorders>
            <w:shd w:val="clear" w:color="auto" w:fill="auto"/>
            <w:vAlign w:val="bottom"/>
          </w:tcPr>
          <w:p w14:paraId="7B99237F"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998" w:type="dxa"/>
            <w:gridSpan w:val="3"/>
            <w:tcBorders>
              <w:top w:val="nil"/>
              <w:left w:val="nil"/>
              <w:bottom w:val="nil"/>
              <w:right w:val="nil"/>
            </w:tcBorders>
            <w:shd w:val="clear" w:color="auto" w:fill="auto"/>
            <w:vAlign w:val="bottom"/>
          </w:tcPr>
          <w:p w14:paraId="3CF3A7F6"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r>
      <w:tr w:rsidR="00180F5C" w:rsidRPr="00180F5C" w14:paraId="22F55ACE" w14:textId="77777777" w:rsidTr="00F20521">
        <w:trPr>
          <w:gridAfter w:val="1"/>
          <w:wAfter w:w="245" w:type="dxa"/>
          <w:trHeight w:val="660"/>
        </w:trPr>
        <w:tc>
          <w:tcPr>
            <w:tcW w:w="1826" w:type="dxa"/>
            <w:gridSpan w:val="3"/>
            <w:tcBorders>
              <w:top w:val="dotted" w:sz="4" w:space="0" w:color="000000"/>
              <w:left w:val="dotted" w:sz="4" w:space="0" w:color="000000"/>
              <w:bottom w:val="dotted" w:sz="4" w:space="0" w:color="000000"/>
              <w:right w:val="dotted" w:sz="4" w:space="0" w:color="000000"/>
            </w:tcBorders>
            <w:shd w:val="clear" w:color="auto" w:fill="D8D8D8"/>
            <w:vAlign w:val="center"/>
          </w:tcPr>
          <w:p w14:paraId="3493D52B"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Limitaciones para la medición del indicador</w:t>
            </w:r>
          </w:p>
        </w:tc>
        <w:tc>
          <w:tcPr>
            <w:tcW w:w="766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26659AEE" w14:textId="5EA07857" w:rsidR="00715C82" w:rsidRPr="00180F5C" w:rsidRDefault="00A34FDB"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Es necesario contar, de manera simultánea, con información de </w:t>
            </w:r>
            <w:r w:rsidR="00A754D7" w:rsidRPr="00180F5C">
              <w:rPr>
                <w:rFonts w:ascii="Arial Narrow" w:eastAsia="Arial Narrow" w:hAnsi="Arial Narrow" w:cs="Arial Narrow"/>
                <w:sz w:val="18"/>
                <w:szCs w:val="18"/>
              </w:rPr>
              <w:t xml:space="preserve">los </w:t>
            </w:r>
            <w:r w:rsidRPr="00180F5C">
              <w:rPr>
                <w:rFonts w:ascii="Arial Narrow" w:eastAsia="Arial Narrow" w:hAnsi="Arial Narrow" w:cs="Arial Narrow"/>
                <w:sz w:val="18"/>
                <w:szCs w:val="18"/>
              </w:rPr>
              <w:t xml:space="preserve">volúmenes legalmente </w:t>
            </w:r>
            <w:r w:rsidR="00DF2E59">
              <w:rPr>
                <w:rFonts w:ascii="Arial Narrow" w:eastAsia="Arial Narrow" w:hAnsi="Arial Narrow" w:cs="Arial Narrow"/>
                <w:sz w:val="18"/>
                <w:szCs w:val="18"/>
              </w:rPr>
              <w:t>producidos</w:t>
            </w:r>
            <w:r w:rsidRPr="00180F5C">
              <w:rPr>
                <w:rFonts w:ascii="Arial Narrow" w:eastAsia="Arial Narrow" w:hAnsi="Arial Narrow" w:cs="Arial Narrow"/>
                <w:sz w:val="18"/>
                <w:szCs w:val="18"/>
              </w:rPr>
              <w:t xml:space="preserve"> de madera en bosques y las superficies autorizadas intervenidas anualmente para la extracción de dichos volúmenes, por</w:t>
            </w:r>
            <w:r w:rsidR="00DF2E59">
              <w:rPr>
                <w:rFonts w:ascii="Arial Narrow" w:eastAsia="Arial Narrow" w:hAnsi="Arial Narrow" w:cs="Arial Narrow"/>
                <w:sz w:val="18"/>
                <w:szCs w:val="18"/>
              </w:rPr>
              <w:t xml:space="preserve"> cada</w:t>
            </w:r>
            <w:r w:rsidRPr="00180F5C">
              <w:rPr>
                <w:rFonts w:ascii="Arial Narrow" w:eastAsia="Arial Narrow" w:hAnsi="Arial Narrow" w:cs="Arial Narrow"/>
                <w:sz w:val="18"/>
                <w:szCs w:val="18"/>
              </w:rPr>
              <w:t xml:space="preserve"> departamento</w:t>
            </w:r>
            <w:r w:rsidR="00A754D7" w:rsidRPr="00180F5C">
              <w:rPr>
                <w:rFonts w:ascii="Arial Narrow" w:eastAsia="Arial Narrow" w:hAnsi="Arial Narrow" w:cs="Arial Narrow"/>
                <w:sz w:val="18"/>
                <w:szCs w:val="18"/>
              </w:rPr>
              <w:t>.</w:t>
            </w:r>
          </w:p>
        </w:tc>
      </w:tr>
      <w:tr w:rsidR="00180F5C" w:rsidRPr="00180F5C" w14:paraId="3D92F549" w14:textId="77777777" w:rsidTr="00F20521">
        <w:trPr>
          <w:gridAfter w:val="1"/>
          <w:wAfter w:w="245" w:type="dxa"/>
          <w:trHeight w:val="106"/>
        </w:trPr>
        <w:tc>
          <w:tcPr>
            <w:tcW w:w="751" w:type="dxa"/>
            <w:tcBorders>
              <w:top w:val="nil"/>
              <w:left w:val="nil"/>
              <w:bottom w:val="dotted" w:sz="4" w:space="0" w:color="000000"/>
              <w:right w:val="nil"/>
            </w:tcBorders>
            <w:shd w:val="clear" w:color="auto" w:fill="auto"/>
            <w:vAlign w:val="center"/>
          </w:tcPr>
          <w:p w14:paraId="39A9491C" w14:textId="77777777" w:rsidR="00715C82" w:rsidRPr="00180F5C" w:rsidRDefault="00715C82" w:rsidP="00715C82">
            <w:pPr>
              <w:spacing w:after="0" w:line="240" w:lineRule="auto"/>
              <w:rPr>
                <w:rFonts w:ascii="Arial Narrow" w:eastAsia="Arial Narrow" w:hAnsi="Arial Narrow" w:cs="Arial Narrow"/>
                <w:sz w:val="10"/>
                <w:szCs w:val="10"/>
              </w:rPr>
            </w:pPr>
          </w:p>
        </w:tc>
        <w:tc>
          <w:tcPr>
            <w:tcW w:w="1075" w:type="dxa"/>
            <w:gridSpan w:val="2"/>
            <w:tcBorders>
              <w:top w:val="nil"/>
              <w:left w:val="nil"/>
              <w:bottom w:val="dotted" w:sz="4" w:space="0" w:color="000000"/>
              <w:right w:val="nil"/>
            </w:tcBorders>
            <w:shd w:val="clear" w:color="auto" w:fill="auto"/>
            <w:vAlign w:val="bottom"/>
          </w:tcPr>
          <w:p w14:paraId="2E667A75"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976" w:type="dxa"/>
            <w:gridSpan w:val="3"/>
            <w:tcBorders>
              <w:top w:val="nil"/>
              <w:left w:val="nil"/>
              <w:bottom w:val="nil"/>
              <w:right w:val="nil"/>
            </w:tcBorders>
            <w:shd w:val="clear" w:color="auto" w:fill="auto"/>
            <w:vAlign w:val="bottom"/>
          </w:tcPr>
          <w:p w14:paraId="2C74B8B1"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160" w:type="dxa"/>
            <w:tcBorders>
              <w:top w:val="nil"/>
              <w:left w:val="nil"/>
              <w:bottom w:val="nil"/>
              <w:right w:val="nil"/>
            </w:tcBorders>
            <w:shd w:val="clear" w:color="auto" w:fill="auto"/>
            <w:vAlign w:val="bottom"/>
          </w:tcPr>
          <w:p w14:paraId="14DE1E25"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714" w:type="dxa"/>
            <w:gridSpan w:val="2"/>
            <w:tcBorders>
              <w:top w:val="nil"/>
              <w:left w:val="nil"/>
              <w:bottom w:val="nil"/>
              <w:right w:val="nil"/>
            </w:tcBorders>
            <w:shd w:val="clear" w:color="auto" w:fill="auto"/>
            <w:vAlign w:val="bottom"/>
          </w:tcPr>
          <w:p w14:paraId="28371BA1"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652BAD14"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579BBDF1"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790" w:type="dxa"/>
            <w:tcBorders>
              <w:top w:val="nil"/>
              <w:left w:val="nil"/>
              <w:bottom w:val="nil"/>
              <w:right w:val="nil"/>
            </w:tcBorders>
            <w:shd w:val="clear" w:color="auto" w:fill="auto"/>
            <w:vAlign w:val="bottom"/>
          </w:tcPr>
          <w:p w14:paraId="0CD2B30D"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691" w:type="dxa"/>
            <w:gridSpan w:val="2"/>
            <w:tcBorders>
              <w:top w:val="nil"/>
              <w:left w:val="nil"/>
              <w:bottom w:val="nil"/>
              <w:right w:val="nil"/>
            </w:tcBorders>
            <w:shd w:val="clear" w:color="auto" w:fill="auto"/>
            <w:vAlign w:val="bottom"/>
          </w:tcPr>
          <w:p w14:paraId="0A2BADCD"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691" w:type="dxa"/>
            <w:gridSpan w:val="2"/>
            <w:tcBorders>
              <w:top w:val="nil"/>
              <w:left w:val="nil"/>
              <w:bottom w:val="nil"/>
              <w:right w:val="nil"/>
            </w:tcBorders>
            <w:shd w:val="clear" w:color="auto" w:fill="auto"/>
            <w:vAlign w:val="bottom"/>
          </w:tcPr>
          <w:p w14:paraId="48B74E2A"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1088" w:type="dxa"/>
            <w:gridSpan w:val="2"/>
            <w:tcBorders>
              <w:top w:val="nil"/>
              <w:left w:val="nil"/>
              <w:bottom w:val="nil"/>
              <w:right w:val="nil"/>
            </w:tcBorders>
            <w:shd w:val="clear" w:color="auto" w:fill="auto"/>
            <w:vAlign w:val="bottom"/>
          </w:tcPr>
          <w:p w14:paraId="3B3E800B"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998" w:type="dxa"/>
            <w:gridSpan w:val="3"/>
            <w:tcBorders>
              <w:top w:val="nil"/>
              <w:left w:val="nil"/>
              <w:bottom w:val="nil"/>
              <w:right w:val="nil"/>
            </w:tcBorders>
            <w:shd w:val="clear" w:color="auto" w:fill="auto"/>
            <w:vAlign w:val="bottom"/>
          </w:tcPr>
          <w:p w14:paraId="67C2F737"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r>
      <w:tr w:rsidR="00180F5C" w:rsidRPr="00180F5C" w14:paraId="035C7B1B" w14:textId="77777777" w:rsidTr="00F20521">
        <w:trPr>
          <w:gridAfter w:val="1"/>
          <w:wAfter w:w="245" w:type="dxa"/>
          <w:trHeight w:val="216"/>
        </w:trPr>
        <w:tc>
          <w:tcPr>
            <w:tcW w:w="1826" w:type="dxa"/>
            <w:gridSpan w:val="3"/>
            <w:vMerge w:val="restart"/>
            <w:tcBorders>
              <w:top w:val="dotted" w:sz="4" w:space="0" w:color="000000"/>
              <w:left w:val="dotted" w:sz="4" w:space="0" w:color="000000"/>
              <w:bottom w:val="dotted" w:sz="4" w:space="0" w:color="000000"/>
              <w:right w:val="dotted" w:sz="4" w:space="0" w:color="000000"/>
            </w:tcBorders>
            <w:shd w:val="clear" w:color="auto" w:fill="D8D8D8"/>
            <w:vAlign w:val="center"/>
          </w:tcPr>
          <w:p w14:paraId="49D8D879" w14:textId="77777777" w:rsidR="00715C82" w:rsidRPr="00180F5C" w:rsidRDefault="00715C82" w:rsidP="00715C82">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Método de cálculo</w:t>
            </w:r>
          </w:p>
        </w:tc>
        <w:tc>
          <w:tcPr>
            <w:tcW w:w="7667" w:type="dxa"/>
            <w:gridSpan w:val="18"/>
            <w:tcBorders>
              <w:top w:val="dotted" w:sz="4" w:space="0" w:color="000000"/>
              <w:left w:val="dotted" w:sz="4" w:space="0" w:color="000000"/>
              <w:bottom w:val="nil"/>
              <w:right w:val="dotted" w:sz="4" w:space="0" w:color="000000"/>
            </w:tcBorders>
            <w:shd w:val="clear" w:color="auto" w:fill="auto"/>
            <w:vAlign w:val="center"/>
          </w:tcPr>
          <w:p w14:paraId="3424D06B" w14:textId="310E1F84" w:rsidR="00715C82" w:rsidRPr="00180F5C" w:rsidRDefault="00A34FDB" w:rsidP="00715C82">
            <w:pPr>
              <w:spacing w:after="0" w:line="240" w:lineRule="auto"/>
              <w:jc w:val="both"/>
              <w:rPr>
                <w:rFonts w:ascii="Arial Narrow" w:eastAsia="Arial Narrow" w:hAnsi="Arial Narrow" w:cs="Arial Narrow"/>
                <w:b/>
                <w:sz w:val="18"/>
                <w:szCs w:val="18"/>
              </w:rPr>
            </w:pPr>
            <w:r w:rsidRPr="00180F5C">
              <w:rPr>
                <w:rFonts w:ascii="Arial Narrow" w:eastAsia="Arial Narrow" w:hAnsi="Arial Narrow" w:cs="Arial Narrow"/>
                <w:b/>
                <w:sz w:val="18"/>
                <w:szCs w:val="18"/>
              </w:rPr>
              <w:t>Fórmula:</w:t>
            </w:r>
          </w:p>
        </w:tc>
      </w:tr>
      <w:tr w:rsidR="00180F5C" w:rsidRPr="00180F5C" w14:paraId="3913689D" w14:textId="77777777" w:rsidTr="00F20521">
        <w:trPr>
          <w:gridAfter w:val="1"/>
          <w:wAfter w:w="245" w:type="dxa"/>
          <w:trHeight w:val="315"/>
        </w:trPr>
        <w:tc>
          <w:tcPr>
            <w:tcW w:w="1826" w:type="dxa"/>
            <w:gridSpan w:val="3"/>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0DEB734F" w14:textId="77777777" w:rsidR="00715C82" w:rsidRPr="00180F5C" w:rsidRDefault="00715C82" w:rsidP="00715C82">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7383" w:type="dxa"/>
            <w:gridSpan w:val="17"/>
            <w:tcBorders>
              <w:top w:val="nil"/>
              <w:left w:val="dotted" w:sz="4" w:space="0" w:color="000000"/>
              <w:bottom w:val="nil"/>
              <w:right w:val="nil"/>
            </w:tcBorders>
            <w:shd w:val="clear" w:color="auto" w:fill="auto"/>
            <w:vAlign w:val="center"/>
          </w:tcPr>
          <w:p w14:paraId="16EE26BF" w14:textId="0ADC4CBF" w:rsidR="00774E4F" w:rsidRPr="00180F5C" w:rsidRDefault="00774E4F" w:rsidP="00774E4F">
            <w:pPr>
              <w:spacing w:after="0" w:line="240" w:lineRule="auto"/>
              <w:jc w:val="both"/>
              <w:rPr>
                <w:rFonts w:ascii="Arial Narrow" w:eastAsia="Arial Narrow" w:hAnsi="Arial Narrow" w:cs="Arial Narrow"/>
                <w:sz w:val="18"/>
                <w:szCs w:val="18"/>
                <w:u w:val="single"/>
                <w:vertAlign w:val="subscript"/>
              </w:rPr>
            </w:pPr>
            <w:r w:rsidRPr="00180F5C">
              <w:rPr>
                <w:rFonts w:ascii="Arial Narrow" w:eastAsia="Arial Narrow" w:hAnsi="Arial Narrow" w:cs="Arial Narrow"/>
                <w:sz w:val="18"/>
                <w:szCs w:val="18"/>
              </w:rPr>
              <w:t>V</w:t>
            </w:r>
            <w:r w:rsidR="00DF2E59">
              <w:rPr>
                <w:rFonts w:ascii="Arial Narrow" w:eastAsia="Arial Narrow" w:hAnsi="Arial Narrow" w:cs="Arial Narrow"/>
                <w:sz w:val="18"/>
                <w:szCs w:val="18"/>
              </w:rPr>
              <w:t>P</w:t>
            </w:r>
            <w:r w:rsidRPr="00180F5C">
              <w:rPr>
                <w:rFonts w:ascii="Arial Narrow" w:eastAsia="Arial Narrow" w:hAnsi="Arial Narrow" w:cs="Arial Narrow"/>
                <w:sz w:val="18"/>
                <w:szCs w:val="18"/>
              </w:rPr>
              <w:t xml:space="preserve">PBPM =  </w:t>
            </w:r>
            <w:r w:rsidRPr="00180F5C">
              <w:rPr>
                <w:rFonts w:ascii="Arial Narrow" w:eastAsia="Arial Narrow" w:hAnsi="Arial Narrow" w:cs="Arial Narrow"/>
                <w:sz w:val="18"/>
                <w:szCs w:val="18"/>
                <w:u w:val="single"/>
              </w:rPr>
              <w:t xml:space="preserve"> PBPM </w:t>
            </w:r>
            <w:r w:rsidRPr="00180F5C">
              <w:rPr>
                <w:rFonts w:ascii="Arial Narrow" w:eastAsia="Arial Narrow" w:hAnsi="Arial Narrow" w:cs="Arial Narrow"/>
                <w:sz w:val="18"/>
                <w:szCs w:val="18"/>
                <w:u w:val="single"/>
                <w:vertAlign w:val="subscript"/>
              </w:rPr>
              <w:t xml:space="preserve">t      -  </w:t>
            </w:r>
            <w:r w:rsidRPr="00180F5C">
              <w:rPr>
                <w:rFonts w:ascii="Arial Narrow" w:eastAsia="Arial Narrow" w:hAnsi="Arial Narrow" w:cs="Arial Narrow"/>
                <w:sz w:val="18"/>
                <w:szCs w:val="18"/>
                <w:u w:val="single"/>
              </w:rPr>
              <w:t>PBPM</w:t>
            </w:r>
            <w:r w:rsidR="0096067E" w:rsidRPr="0096067E">
              <w:rPr>
                <w:rFonts w:ascii="Arial Narrow" w:eastAsia="Arial Narrow" w:hAnsi="Arial Narrow" w:cs="Arial Narrow"/>
                <w:sz w:val="18"/>
                <w:szCs w:val="18"/>
                <w:u w:val="single"/>
                <w:vertAlign w:val="subscript"/>
              </w:rPr>
              <w:t>0</w:t>
            </w:r>
            <w:r w:rsidRPr="00180F5C">
              <w:rPr>
                <w:rFonts w:ascii="Arial Narrow" w:eastAsia="Arial Narrow" w:hAnsi="Arial Narrow" w:cs="Arial Narrow"/>
                <w:sz w:val="18"/>
                <w:szCs w:val="18"/>
                <w:vertAlign w:val="subscript"/>
              </w:rPr>
              <w:t xml:space="preserve">    </w:t>
            </w:r>
            <w:proofErr w:type="gramStart"/>
            <w:r w:rsidRPr="00180F5C">
              <w:rPr>
                <w:rFonts w:ascii="Arial Narrow" w:eastAsia="Arial Narrow" w:hAnsi="Arial Narrow" w:cs="Arial Narrow"/>
                <w:sz w:val="18"/>
                <w:szCs w:val="18"/>
                <w:vertAlign w:val="subscript"/>
              </w:rPr>
              <w:t>*</w:t>
            </w:r>
            <w:r w:rsidRPr="00180F5C">
              <w:rPr>
                <w:rFonts w:ascii="Arial Narrow" w:eastAsia="Arial Narrow" w:hAnsi="Arial Narrow" w:cs="Arial Narrow"/>
                <w:sz w:val="18"/>
                <w:szCs w:val="18"/>
              </w:rPr>
              <w:t xml:space="preserve">  100</w:t>
            </w:r>
            <w:proofErr w:type="gramEnd"/>
            <w:r w:rsidRPr="00180F5C">
              <w:rPr>
                <w:rFonts w:ascii="Arial Narrow" w:eastAsia="Arial Narrow" w:hAnsi="Arial Narrow" w:cs="Arial Narrow"/>
                <w:sz w:val="18"/>
                <w:szCs w:val="18"/>
                <w:u w:val="single"/>
                <w:vertAlign w:val="subscript"/>
              </w:rPr>
              <w:t xml:space="preserve">  </w:t>
            </w:r>
          </w:p>
          <w:p w14:paraId="49512E6D" w14:textId="162382E4" w:rsidR="00774E4F" w:rsidRPr="00180F5C" w:rsidRDefault="00774E4F" w:rsidP="00774E4F">
            <w:pPr>
              <w:spacing w:after="0" w:line="240" w:lineRule="auto"/>
              <w:jc w:val="both"/>
              <w:rPr>
                <w:rFonts w:ascii="Arial Narrow" w:eastAsia="Arial Narrow" w:hAnsi="Arial Narrow" w:cs="Arial Narrow"/>
                <w:sz w:val="18"/>
                <w:szCs w:val="18"/>
                <w:vertAlign w:val="subscript"/>
              </w:rPr>
            </w:pPr>
            <w:r w:rsidRPr="00180F5C">
              <w:rPr>
                <w:rFonts w:ascii="Arial Narrow" w:eastAsia="Arial Narrow" w:hAnsi="Arial Narrow" w:cs="Arial Narrow"/>
                <w:sz w:val="18"/>
                <w:szCs w:val="18"/>
              </w:rPr>
              <w:t xml:space="preserve">                              PBPM</w:t>
            </w:r>
            <w:r w:rsidR="0096067E" w:rsidRPr="0096067E">
              <w:rPr>
                <w:rFonts w:ascii="Arial Narrow" w:eastAsia="Arial Narrow" w:hAnsi="Arial Narrow" w:cs="Arial Narrow"/>
                <w:sz w:val="18"/>
                <w:szCs w:val="18"/>
                <w:vertAlign w:val="subscript"/>
              </w:rPr>
              <w:t>0</w:t>
            </w:r>
          </w:p>
          <w:p w14:paraId="4A6ED88C" w14:textId="77777777" w:rsidR="00774E4F" w:rsidRPr="00180F5C" w:rsidRDefault="00774E4F" w:rsidP="00774E4F">
            <w:pPr>
              <w:spacing w:after="0" w:line="240" w:lineRule="auto"/>
              <w:jc w:val="both"/>
              <w:rPr>
                <w:rFonts w:ascii="Arial Narrow" w:eastAsia="Arial Narrow" w:hAnsi="Arial Narrow" w:cs="Arial Narrow"/>
                <w:sz w:val="18"/>
                <w:szCs w:val="18"/>
              </w:rPr>
            </w:pPr>
          </w:p>
          <w:p w14:paraId="1976619B" w14:textId="6E20A765" w:rsidR="00774E4F" w:rsidRPr="00180F5C" w:rsidRDefault="00774E4F" w:rsidP="00774E4F">
            <w:pPr>
              <w:spacing w:after="0" w:line="240" w:lineRule="auto"/>
              <w:jc w:val="both"/>
              <w:rPr>
                <w:rFonts w:ascii="Arial Narrow" w:eastAsia="Arial Narrow" w:hAnsi="Arial Narrow" w:cs="Arial Narrow"/>
                <w:b/>
                <w:sz w:val="18"/>
                <w:szCs w:val="18"/>
              </w:rPr>
            </w:pPr>
            <w:commentRangeStart w:id="46"/>
            <w:r w:rsidRPr="00180F5C">
              <w:rPr>
                <w:rFonts w:ascii="Arial Narrow" w:eastAsia="Arial Narrow" w:hAnsi="Arial Narrow" w:cs="Arial Narrow"/>
                <w:b/>
                <w:sz w:val="18"/>
                <w:szCs w:val="18"/>
              </w:rPr>
              <w:t xml:space="preserve">Especificaciones técnicas:  </w:t>
            </w:r>
            <w:commentRangeEnd w:id="46"/>
            <w:r w:rsidR="00CB66E5">
              <w:rPr>
                <w:rStyle w:val="Refdecomentario"/>
              </w:rPr>
              <w:commentReference w:id="46"/>
            </w:r>
          </w:p>
          <w:p w14:paraId="6D8B3C9D" w14:textId="5598009D" w:rsidR="00774E4F" w:rsidRPr="00180F5C" w:rsidRDefault="00774E4F" w:rsidP="00774E4F">
            <w:pPr>
              <w:spacing w:after="0" w:line="240" w:lineRule="auto"/>
              <w:jc w:val="both"/>
              <w:rPr>
                <w:rFonts w:ascii="Arial Narrow" w:eastAsia="Arial Narrow" w:hAnsi="Arial Narrow" w:cs="Arial Narrow"/>
                <w:sz w:val="18"/>
                <w:szCs w:val="18"/>
              </w:rPr>
            </w:pPr>
            <w:proofErr w:type="gramStart"/>
            <w:r w:rsidRPr="00180F5C">
              <w:rPr>
                <w:rFonts w:ascii="Arial Narrow" w:eastAsia="Arial Narrow" w:hAnsi="Arial Narrow" w:cs="Arial Narrow"/>
                <w:sz w:val="18"/>
                <w:szCs w:val="18"/>
              </w:rPr>
              <w:t>V</w:t>
            </w:r>
            <w:r w:rsidR="00DF2E59">
              <w:rPr>
                <w:rFonts w:ascii="Arial Narrow" w:eastAsia="Arial Narrow" w:hAnsi="Arial Narrow" w:cs="Arial Narrow"/>
                <w:sz w:val="18"/>
                <w:szCs w:val="18"/>
              </w:rPr>
              <w:t>P</w:t>
            </w:r>
            <w:r w:rsidRPr="00180F5C">
              <w:rPr>
                <w:rFonts w:ascii="Arial Narrow" w:eastAsia="Arial Narrow" w:hAnsi="Arial Narrow" w:cs="Arial Narrow"/>
                <w:sz w:val="18"/>
                <w:szCs w:val="18"/>
              </w:rPr>
              <w:t>PBPM :</w:t>
            </w:r>
            <w:proofErr w:type="gramEnd"/>
            <w:r w:rsidRPr="00180F5C">
              <w:t xml:space="preserve"> </w:t>
            </w:r>
            <w:r w:rsidR="00DF2E59">
              <w:rPr>
                <w:rFonts w:ascii="Arial Narrow" w:eastAsia="Arial Narrow" w:hAnsi="Arial Narrow" w:cs="Arial Narrow"/>
                <w:sz w:val="18"/>
                <w:szCs w:val="18"/>
              </w:rPr>
              <w:t>V</w:t>
            </w:r>
            <w:r w:rsidRPr="00180F5C">
              <w:rPr>
                <w:rFonts w:ascii="Arial Narrow" w:eastAsia="Arial Narrow" w:hAnsi="Arial Narrow" w:cs="Arial Narrow"/>
                <w:sz w:val="18"/>
                <w:szCs w:val="18"/>
              </w:rPr>
              <w:t xml:space="preserve">ariación </w:t>
            </w:r>
            <w:r w:rsidR="00DF2E59">
              <w:rPr>
                <w:rFonts w:ascii="Arial Narrow" w:eastAsia="Arial Narrow" w:hAnsi="Arial Narrow" w:cs="Arial Narrow"/>
                <w:sz w:val="18"/>
                <w:szCs w:val="18"/>
              </w:rPr>
              <w:t xml:space="preserve">porcentual </w:t>
            </w:r>
            <w:r w:rsidRPr="00180F5C">
              <w:rPr>
                <w:rFonts w:ascii="Arial Narrow" w:eastAsia="Arial Narrow" w:hAnsi="Arial Narrow" w:cs="Arial Narrow"/>
                <w:sz w:val="18"/>
                <w:szCs w:val="18"/>
              </w:rPr>
              <w:t>de la productividad del bosque en la producción de madera</w:t>
            </w:r>
          </w:p>
          <w:p w14:paraId="11A153EA" w14:textId="77777777" w:rsidR="00774E4F" w:rsidRPr="00180F5C" w:rsidRDefault="00774E4F" w:rsidP="00774E4F">
            <w:pPr>
              <w:spacing w:after="0" w:line="240" w:lineRule="auto"/>
              <w:jc w:val="both"/>
              <w:rPr>
                <w:rFonts w:ascii="Arial Narrow" w:eastAsia="Arial Narrow" w:hAnsi="Arial Narrow" w:cs="Arial Narrow"/>
                <w:sz w:val="18"/>
                <w:szCs w:val="18"/>
              </w:rPr>
            </w:pPr>
          </w:p>
          <w:p w14:paraId="751CFBAA" w14:textId="71B8738D" w:rsidR="00774E4F" w:rsidRPr="00180F5C" w:rsidRDefault="00774E4F" w:rsidP="00774E4F">
            <w:pPr>
              <w:spacing w:after="0" w:line="240" w:lineRule="auto"/>
              <w:jc w:val="both"/>
              <w:rPr>
                <w:rFonts w:ascii="Arial Narrow" w:eastAsia="Arial Narrow" w:hAnsi="Arial Narrow" w:cs="Arial Narrow"/>
                <w:sz w:val="18"/>
                <w:szCs w:val="18"/>
              </w:rPr>
            </w:pPr>
            <w:proofErr w:type="spellStart"/>
            <w:proofErr w:type="gramStart"/>
            <w:r w:rsidRPr="00180F5C">
              <w:rPr>
                <w:rFonts w:ascii="Arial Narrow" w:eastAsia="Arial Narrow" w:hAnsi="Arial Narrow" w:cs="Arial Narrow"/>
                <w:sz w:val="18"/>
                <w:szCs w:val="18"/>
              </w:rPr>
              <w:t>PBPMt</w:t>
            </w:r>
            <w:proofErr w:type="spellEnd"/>
            <w:r w:rsidRPr="00180F5C">
              <w:rPr>
                <w:rFonts w:ascii="Arial Narrow" w:eastAsia="Arial Narrow" w:hAnsi="Arial Narrow" w:cs="Arial Narrow"/>
                <w:sz w:val="18"/>
                <w:szCs w:val="18"/>
              </w:rPr>
              <w:t xml:space="preserve"> :</w:t>
            </w:r>
            <w:proofErr w:type="gramEnd"/>
            <w:r w:rsidRPr="00180F5C">
              <w:rPr>
                <w:rFonts w:ascii="Arial Narrow" w:eastAsia="Arial Narrow" w:hAnsi="Arial Narrow" w:cs="Arial Narrow"/>
                <w:sz w:val="18"/>
                <w:szCs w:val="18"/>
              </w:rPr>
              <w:t xml:space="preserve"> Productividad del bosque en la producción de madera en el año t</w:t>
            </w:r>
          </w:p>
          <w:p w14:paraId="73EFA9C8" w14:textId="77777777" w:rsidR="00774E4F" w:rsidRPr="00180F5C" w:rsidRDefault="00774E4F" w:rsidP="00774E4F">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 </w:t>
            </w:r>
          </w:p>
          <w:tbl>
            <w:tblPr>
              <w:tblStyle w:val="Tablaconcuadrcula"/>
              <w:tblW w:w="0" w:type="auto"/>
              <w:tblInd w:w="1777" w:type="dxa"/>
              <w:tblLayout w:type="fixed"/>
              <w:tblLook w:val="04A0" w:firstRow="1" w:lastRow="0" w:firstColumn="1" w:lastColumn="0" w:noHBand="0" w:noVBand="1"/>
            </w:tblPr>
            <w:tblGrid>
              <w:gridCol w:w="803"/>
              <w:gridCol w:w="584"/>
              <w:gridCol w:w="676"/>
              <w:gridCol w:w="282"/>
              <w:gridCol w:w="742"/>
            </w:tblGrid>
            <w:tr w:rsidR="00180F5C" w:rsidRPr="00180F5C" w14:paraId="68A20726" w14:textId="77777777" w:rsidTr="0043697B">
              <w:tc>
                <w:tcPr>
                  <w:tcW w:w="803" w:type="dxa"/>
                  <w:vMerge w:val="restart"/>
                  <w:tcBorders>
                    <w:top w:val="nil"/>
                    <w:left w:val="nil"/>
                    <w:bottom w:val="nil"/>
                    <w:right w:val="nil"/>
                  </w:tcBorders>
                  <w:vAlign w:val="center"/>
                </w:tcPr>
                <w:p w14:paraId="4C5155C4" w14:textId="77777777" w:rsidR="00774E4F" w:rsidRPr="00180F5C" w:rsidRDefault="00774E4F" w:rsidP="00774E4F">
                  <w:pPr>
                    <w:jc w:val="center"/>
                    <w:rPr>
                      <w:rFonts w:ascii="Arial Narrow" w:eastAsia="Arial Narrow" w:hAnsi="Arial Narrow" w:cs="Arial Narrow"/>
                      <w:sz w:val="18"/>
                      <w:szCs w:val="18"/>
                    </w:rPr>
                  </w:pPr>
                  <w:proofErr w:type="spellStart"/>
                  <w:r w:rsidRPr="00180F5C">
                    <w:rPr>
                      <w:rFonts w:ascii="Arial Narrow" w:eastAsia="Arial Narrow" w:hAnsi="Arial Narrow" w:cs="Arial Narrow"/>
                      <w:sz w:val="18"/>
                      <w:szCs w:val="18"/>
                    </w:rPr>
                    <w:t>PBPM</w:t>
                  </w:r>
                  <w:r w:rsidRPr="00180F5C">
                    <w:rPr>
                      <w:rFonts w:ascii="Arial Narrow" w:eastAsia="Arial Narrow" w:hAnsi="Arial Narrow" w:cs="Arial Narrow"/>
                      <w:sz w:val="18"/>
                      <w:szCs w:val="18"/>
                      <w:vertAlign w:val="subscript"/>
                    </w:rPr>
                    <w:t>t</w:t>
                  </w:r>
                  <w:proofErr w:type="spellEnd"/>
                  <w:r w:rsidRPr="00180F5C">
                    <w:rPr>
                      <w:rFonts w:ascii="Arial Narrow" w:eastAsia="Arial Narrow" w:hAnsi="Arial Narrow" w:cs="Arial Narrow"/>
                      <w:sz w:val="18"/>
                      <w:szCs w:val="18"/>
                    </w:rPr>
                    <w:t xml:space="preserve"> =</w:t>
                  </w:r>
                </w:p>
              </w:tc>
              <w:tc>
                <w:tcPr>
                  <w:tcW w:w="584" w:type="dxa"/>
                  <w:vMerge w:val="restart"/>
                  <w:tcBorders>
                    <w:top w:val="nil"/>
                    <w:left w:val="nil"/>
                    <w:bottom w:val="nil"/>
                    <w:right w:val="nil"/>
                  </w:tcBorders>
                  <w:vAlign w:val="center"/>
                </w:tcPr>
                <w:p w14:paraId="675420A2" w14:textId="77777777" w:rsidR="00774E4F" w:rsidRPr="00180F5C" w:rsidRDefault="00774E4F" w:rsidP="00774E4F">
                  <w:pPr>
                    <w:jc w:val="both"/>
                    <w:rPr>
                      <w:rFonts w:ascii="Arial Narrow" w:eastAsia="Arial Narrow" w:hAnsi="Arial Narrow" w:cs="Arial Narrow"/>
                      <w:sz w:val="18"/>
                      <w:szCs w:val="18"/>
                    </w:rPr>
                  </w:pPr>
                  <w:r w:rsidRPr="00180F5C">
                    <w:rPr>
                      <w:rFonts w:ascii="Arial Narrow" w:eastAsia="Arial Narrow" w:hAnsi="Arial Narrow" w:cs="Arial Narrow"/>
                    </w:rPr>
                    <w:t>∑ [ (</w:t>
                  </w:r>
                </w:p>
              </w:tc>
              <w:tc>
                <w:tcPr>
                  <w:tcW w:w="676" w:type="dxa"/>
                  <w:tcBorders>
                    <w:top w:val="nil"/>
                    <w:left w:val="nil"/>
                    <w:bottom w:val="single" w:sz="4" w:space="0" w:color="auto"/>
                    <w:right w:val="nil"/>
                  </w:tcBorders>
                </w:tcPr>
                <w:p w14:paraId="2174DE4A" w14:textId="7C2E85DE" w:rsidR="00774E4F" w:rsidRPr="00180F5C" w:rsidRDefault="00774E4F" w:rsidP="00774E4F">
                  <w:pPr>
                    <w:jc w:val="both"/>
                    <w:rPr>
                      <w:rFonts w:ascii="Arial Narrow" w:eastAsia="Arial Narrow" w:hAnsi="Arial Narrow" w:cs="Arial Narrow"/>
                      <w:sz w:val="18"/>
                      <w:szCs w:val="18"/>
                    </w:rPr>
                  </w:pPr>
                  <w:proofErr w:type="spellStart"/>
                  <w:r w:rsidRPr="00180F5C">
                    <w:rPr>
                      <w:rFonts w:ascii="Arial Narrow" w:eastAsia="Arial Narrow" w:hAnsi="Arial Narrow" w:cs="Arial Narrow"/>
                      <w:sz w:val="18"/>
                      <w:szCs w:val="18"/>
                    </w:rPr>
                    <w:t>V</w:t>
                  </w:r>
                  <w:r w:rsidR="00F20521">
                    <w:rPr>
                      <w:rFonts w:ascii="Arial Narrow" w:eastAsia="Arial Narrow" w:hAnsi="Arial Narrow" w:cs="Arial Narrow"/>
                      <w:sz w:val="18"/>
                      <w:szCs w:val="18"/>
                    </w:rPr>
                    <w:t>P</w:t>
                  </w:r>
                  <w:r w:rsidRPr="00180F5C">
                    <w:rPr>
                      <w:rFonts w:ascii="Arial Narrow" w:eastAsia="Arial Narrow" w:hAnsi="Arial Narrow" w:cs="Arial Narrow"/>
                      <w:sz w:val="18"/>
                      <w:szCs w:val="18"/>
                    </w:rPr>
                    <w:t>LD</w:t>
                  </w:r>
                  <w:r w:rsidRPr="00180F5C">
                    <w:rPr>
                      <w:rFonts w:ascii="Arial Narrow" w:eastAsia="Arial Narrow" w:hAnsi="Arial Narrow" w:cs="Arial Narrow"/>
                      <w:sz w:val="18"/>
                      <w:szCs w:val="18"/>
                      <w:vertAlign w:val="subscript"/>
                    </w:rPr>
                    <w:t>it</w:t>
                  </w:r>
                  <w:proofErr w:type="spellEnd"/>
                </w:p>
              </w:tc>
              <w:tc>
                <w:tcPr>
                  <w:tcW w:w="282" w:type="dxa"/>
                  <w:vMerge w:val="restart"/>
                  <w:tcBorders>
                    <w:top w:val="nil"/>
                    <w:left w:val="nil"/>
                    <w:bottom w:val="nil"/>
                    <w:right w:val="nil"/>
                  </w:tcBorders>
                  <w:vAlign w:val="center"/>
                </w:tcPr>
                <w:p w14:paraId="1B8084E4" w14:textId="77777777" w:rsidR="00774E4F" w:rsidRPr="00180F5C" w:rsidRDefault="00774E4F" w:rsidP="00774E4F">
                  <w:pPr>
                    <w:jc w:val="both"/>
                    <w:rPr>
                      <w:rFonts w:ascii="Arial Narrow" w:eastAsia="Arial Narrow" w:hAnsi="Arial Narrow" w:cs="Arial Narrow"/>
                      <w:sz w:val="18"/>
                      <w:szCs w:val="18"/>
                    </w:rPr>
                  </w:pPr>
                  <w:r w:rsidRPr="00180F5C">
                    <w:rPr>
                      <w:rFonts w:ascii="Arial Narrow" w:eastAsia="Arial Narrow" w:hAnsi="Arial Narrow" w:cs="Arial Narrow"/>
                      <w:sz w:val="24"/>
                      <w:szCs w:val="24"/>
                    </w:rPr>
                    <w:t>)</w:t>
                  </w:r>
                </w:p>
              </w:tc>
              <w:tc>
                <w:tcPr>
                  <w:tcW w:w="742" w:type="dxa"/>
                  <w:vMerge w:val="restart"/>
                  <w:tcBorders>
                    <w:top w:val="nil"/>
                    <w:left w:val="nil"/>
                    <w:bottom w:val="nil"/>
                    <w:right w:val="nil"/>
                  </w:tcBorders>
                  <w:vAlign w:val="center"/>
                </w:tcPr>
                <w:p w14:paraId="2C76E7A9" w14:textId="77777777" w:rsidR="00774E4F" w:rsidRPr="00180F5C" w:rsidRDefault="00774E4F" w:rsidP="00774E4F">
                  <w:pPr>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  </w:t>
                  </w:r>
                  <w:proofErr w:type="spellStart"/>
                  <w:r w:rsidRPr="00180F5C">
                    <w:rPr>
                      <w:rFonts w:ascii="Arial Narrow" w:eastAsia="Arial Narrow" w:hAnsi="Arial Narrow" w:cs="Arial Narrow"/>
                      <w:sz w:val="18"/>
                      <w:szCs w:val="18"/>
                    </w:rPr>
                    <w:t>PVD</w:t>
                  </w:r>
                  <w:r w:rsidRPr="00180F5C">
                    <w:rPr>
                      <w:rFonts w:ascii="Arial Narrow" w:eastAsia="Arial Narrow" w:hAnsi="Arial Narrow" w:cs="Arial Narrow"/>
                      <w:sz w:val="18"/>
                      <w:szCs w:val="18"/>
                      <w:vertAlign w:val="subscript"/>
                    </w:rPr>
                    <w:t>i</w:t>
                  </w:r>
                  <w:proofErr w:type="spellEnd"/>
                  <w:r w:rsidRPr="00180F5C">
                    <w:rPr>
                      <w:rFonts w:ascii="Arial Narrow" w:eastAsia="Arial Narrow" w:hAnsi="Arial Narrow" w:cs="Arial Narrow"/>
                    </w:rPr>
                    <w:t>]</w:t>
                  </w:r>
                </w:p>
              </w:tc>
            </w:tr>
            <w:tr w:rsidR="00180F5C" w:rsidRPr="00180F5C" w14:paraId="600902E3" w14:textId="77777777" w:rsidTr="0043697B">
              <w:tc>
                <w:tcPr>
                  <w:tcW w:w="803" w:type="dxa"/>
                  <w:vMerge/>
                  <w:tcBorders>
                    <w:top w:val="nil"/>
                    <w:left w:val="nil"/>
                    <w:bottom w:val="nil"/>
                    <w:right w:val="nil"/>
                  </w:tcBorders>
                </w:tcPr>
                <w:p w14:paraId="2AF924F5" w14:textId="77777777" w:rsidR="00774E4F" w:rsidRPr="00180F5C" w:rsidRDefault="00774E4F" w:rsidP="00774E4F">
                  <w:pPr>
                    <w:jc w:val="both"/>
                    <w:rPr>
                      <w:rFonts w:ascii="Arial Narrow" w:eastAsia="Arial Narrow" w:hAnsi="Arial Narrow" w:cs="Arial Narrow"/>
                      <w:sz w:val="18"/>
                      <w:szCs w:val="18"/>
                    </w:rPr>
                  </w:pPr>
                </w:p>
              </w:tc>
              <w:tc>
                <w:tcPr>
                  <w:tcW w:w="584" w:type="dxa"/>
                  <w:vMerge/>
                  <w:tcBorders>
                    <w:top w:val="nil"/>
                    <w:left w:val="nil"/>
                    <w:bottom w:val="nil"/>
                    <w:right w:val="nil"/>
                  </w:tcBorders>
                </w:tcPr>
                <w:p w14:paraId="330B90EA" w14:textId="77777777" w:rsidR="00774E4F" w:rsidRPr="00180F5C" w:rsidRDefault="00774E4F" w:rsidP="00774E4F">
                  <w:pPr>
                    <w:jc w:val="both"/>
                    <w:rPr>
                      <w:rFonts w:ascii="Arial Narrow" w:eastAsia="Arial Narrow" w:hAnsi="Arial Narrow" w:cs="Arial Narrow"/>
                      <w:sz w:val="18"/>
                      <w:szCs w:val="18"/>
                    </w:rPr>
                  </w:pPr>
                </w:p>
              </w:tc>
              <w:tc>
                <w:tcPr>
                  <w:tcW w:w="676" w:type="dxa"/>
                  <w:tcBorders>
                    <w:top w:val="single" w:sz="4" w:space="0" w:color="auto"/>
                    <w:left w:val="nil"/>
                    <w:bottom w:val="nil"/>
                    <w:right w:val="nil"/>
                  </w:tcBorders>
                </w:tcPr>
                <w:p w14:paraId="5DC3268A" w14:textId="77777777" w:rsidR="00774E4F" w:rsidRPr="00180F5C" w:rsidRDefault="00774E4F" w:rsidP="00774E4F">
                  <w:pPr>
                    <w:jc w:val="both"/>
                    <w:rPr>
                      <w:rFonts w:ascii="Arial Narrow" w:eastAsia="Arial Narrow" w:hAnsi="Arial Narrow" w:cs="Arial Narrow"/>
                      <w:sz w:val="18"/>
                      <w:szCs w:val="18"/>
                    </w:rPr>
                  </w:pPr>
                  <w:proofErr w:type="spellStart"/>
                  <w:r w:rsidRPr="00180F5C">
                    <w:rPr>
                      <w:rFonts w:ascii="Arial Narrow" w:eastAsia="Arial Narrow" w:hAnsi="Arial Narrow" w:cs="Arial Narrow"/>
                      <w:sz w:val="18"/>
                      <w:szCs w:val="18"/>
                    </w:rPr>
                    <w:t>SAID</w:t>
                  </w:r>
                  <w:r w:rsidRPr="00180F5C">
                    <w:rPr>
                      <w:rFonts w:ascii="Arial Narrow" w:eastAsia="Arial Narrow" w:hAnsi="Arial Narrow" w:cs="Arial Narrow"/>
                      <w:sz w:val="18"/>
                      <w:szCs w:val="18"/>
                      <w:vertAlign w:val="subscript"/>
                    </w:rPr>
                    <w:t>it</w:t>
                  </w:r>
                  <w:proofErr w:type="spellEnd"/>
                </w:p>
              </w:tc>
              <w:tc>
                <w:tcPr>
                  <w:tcW w:w="282" w:type="dxa"/>
                  <w:vMerge/>
                  <w:tcBorders>
                    <w:top w:val="nil"/>
                    <w:left w:val="nil"/>
                    <w:bottom w:val="nil"/>
                    <w:right w:val="nil"/>
                  </w:tcBorders>
                </w:tcPr>
                <w:p w14:paraId="22AA6B8E" w14:textId="77777777" w:rsidR="00774E4F" w:rsidRPr="00180F5C" w:rsidRDefault="00774E4F" w:rsidP="00774E4F">
                  <w:pPr>
                    <w:jc w:val="both"/>
                    <w:rPr>
                      <w:rFonts w:ascii="Arial Narrow" w:eastAsia="Arial Narrow" w:hAnsi="Arial Narrow" w:cs="Arial Narrow"/>
                      <w:sz w:val="18"/>
                      <w:szCs w:val="18"/>
                    </w:rPr>
                  </w:pPr>
                </w:p>
              </w:tc>
              <w:tc>
                <w:tcPr>
                  <w:tcW w:w="742" w:type="dxa"/>
                  <w:vMerge/>
                  <w:tcBorders>
                    <w:top w:val="nil"/>
                    <w:left w:val="nil"/>
                    <w:bottom w:val="nil"/>
                    <w:right w:val="nil"/>
                  </w:tcBorders>
                </w:tcPr>
                <w:p w14:paraId="7EECDDE1" w14:textId="77777777" w:rsidR="00774E4F" w:rsidRPr="00180F5C" w:rsidRDefault="00774E4F" w:rsidP="00774E4F">
                  <w:pPr>
                    <w:jc w:val="both"/>
                    <w:rPr>
                      <w:rFonts w:ascii="Arial Narrow" w:eastAsia="Arial Narrow" w:hAnsi="Arial Narrow" w:cs="Arial Narrow"/>
                      <w:sz w:val="18"/>
                      <w:szCs w:val="18"/>
                    </w:rPr>
                  </w:pPr>
                </w:p>
              </w:tc>
            </w:tr>
          </w:tbl>
          <w:p w14:paraId="54C0ABEF" w14:textId="77777777" w:rsidR="00774E4F" w:rsidRPr="00180F5C" w:rsidRDefault="00774E4F" w:rsidP="00774E4F">
            <w:pPr>
              <w:spacing w:after="0" w:line="240" w:lineRule="auto"/>
              <w:jc w:val="both"/>
              <w:rPr>
                <w:rFonts w:ascii="Arial Narrow" w:eastAsia="Arial Narrow" w:hAnsi="Arial Narrow" w:cs="Arial Narrow"/>
                <w:sz w:val="18"/>
                <w:szCs w:val="18"/>
              </w:rPr>
            </w:pPr>
          </w:p>
          <w:p w14:paraId="7E90D81F" w14:textId="61C6A2E2" w:rsidR="00774E4F" w:rsidRPr="00180F5C" w:rsidRDefault="00774E4F" w:rsidP="00774E4F">
            <w:pPr>
              <w:spacing w:after="0" w:line="240" w:lineRule="auto"/>
              <w:ind w:firstLine="632"/>
              <w:jc w:val="both"/>
              <w:rPr>
                <w:rFonts w:ascii="Arial Narrow" w:eastAsia="Arial Narrow" w:hAnsi="Arial Narrow" w:cs="Arial Narrow"/>
                <w:sz w:val="18"/>
                <w:szCs w:val="18"/>
                <w:u w:val="single"/>
              </w:rPr>
            </w:pPr>
            <w:proofErr w:type="spellStart"/>
            <w:proofErr w:type="gramStart"/>
            <w:r w:rsidRPr="00180F5C">
              <w:rPr>
                <w:rFonts w:ascii="Arial Narrow" w:eastAsia="Arial Narrow" w:hAnsi="Arial Narrow" w:cs="Arial Narrow"/>
                <w:sz w:val="18"/>
                <w:szCs w:val="18"/>
              </w:rPr>
              <w:t>V</w:t>
            </w:r>
            <w:r w:rsidR="00F20521">
              <w:rPr>
                <w:rFonts w:ascii="Arial Narrow" w:eastAsia="Arial Narrow" w:hAnsi="Arial Narrow" w:cs="Arial Narrow"/>
                <w:sz w:val="18"/>
                <w:szCs w:val="18"/>
              </w:rPr>
              <w:t>P</w:t>
            </w:r>
            <w:r w:rsidRPr="00180F5C">
              <w:rPr>
                <w:rFonts w:ascii="Arial Narrow" w:eastAsia="Arial Narrow" w:hAnsi="Arial Narrow" w:cs="Arial Narrow"/>
                <w:sz w:val="18"/>
                <w:szCs w:val="18"/>
              </w:rPr>
              <w:t>LD</w:t>
            </w:r>
            <w:r w:rsidRPr="00180F5C">
              <w:rPr>
                <w:rFonts w:ascii="Arial Narrow" w:eastAsia="Arial Narrow" w:hAnsi="Arial Narrow" w:cs="Arial Narrow"/>
                <w:sz w:val="18"/>
                <w:szCs w:val="18"/>
                <w:vertAlign w:val="subscript"/>
              </w:rPr>
              <w:t>it</w:t>
            </w:r>
            <w:proofErr w:type="spellEnd"/>
            <w:r w:rsidRPr="00180F5C">
              <w:rPr>
                <w:rFonts w:ascii="Arial Narrow" w:eastAsia="Arial Narrow" w:hAnsi="Arial Narrow" w:cs="Arial Narrow"/>
                <w:sz w:val="18"/>
                <w:szCs w:val="18"/>
                <w:vertAlign w:val="subscript"/>
              </w:rPr>
              <w:t xml:space="preserve"> </w:t>
            </w:r>
            <w:r w:rsidRPr="00180F5C">
              <w:rPr>
                <w:rFonts w:ascii="Arial Narrow" w:eastAsia="Arial Narrow" w:hAnsi="Arial Narrow" w:cs="Arial Narrow"/>
                <w:sz w:val="18"/>
                <w:szCs w:val="18"/>
              </w:rPr>
              <w:t>:</w:t>
            </w:r>
            <w:proofErr w:type="gramEnd"/>
            <w:r w:rsidRPr="00180F5C">
              <w:rPr>
                <w:rFonts w:ascii="Arial Narrow" w:eastAsia="Arial Narrow" w:hAnsi="Arial Narrow" w:cs="Arial Narrow"/>
                <w:sz w:val="18"/>
                <w:szCs w:val="18"/>
              </w:rPr>
              <w:t xml:space="preserve"> Volumen </w:t>
            </w:r>
            <w:r w:rsidR="0043697B">
              <w:rPr>
                <w:rFonts w:ascii="Arial Narrow" w:eastAsia="Arial Narrow" w:hAnsi="Arial Narrow" w:cs="Arial Narrow"/>
                <w:sz w:val="18"/>
                <w:szCs w:val="18"/>
              </w:rPr>
              <w:t xml:space="preserve">producido </w:t>
            </w:r>
            <w:r w:rsidRPr="00180F5C">
              <w:rPr>
                <w:rFonts w:ascii="Arial Narrow" w:eastAsia="Arial Narrow" w:hAnsi="Arial Narrow" w:cs="Arial Narrow"/>
                <w:sz w:val="18"/>
                <w:szCs w:val="18"/>
              </w:rPr>
              <w:t>legalmente por departamento i en el año t (m</w:t>
            </w:r>
            <w:r w:rsidRPr="00180F5C">
              <w:rPr>
                <w:rFonts w:ascii="Arial Narrow" w:eastAsia="Arial Narrow" w:hAnsi="Arial Narrow" w:cs="Arial Narrow"/>
                <w:sz w:val="18"/>
                <w:szCs w:val="18"/>
                <w:vertAlign w:val="superscript"/>
              </w:rPr>
              <w:t>3</w:t>
            </w:r>
            <w:r w:rsidRPr="00180F5C">
              <w:rPr>
                <w:rFonts w:ascii="Arial Narrow" w:eastAsia="Arial Narrow" w:hAnsi="Arial Narrow" w:cs="Arial Narrow"/>
                <w:sz w:val="18"/>
                <w:szCs w:val="18"/>
              </w:rPr>
              <w:t>)</w:t>
            </w:r>
          </w:p>
          <w:p w14:paraId="15C01779" w14:textId="77777777" w:rsidR="00774E4F" w:rsidRPr="00180F5C" w:rsidRDefault="00774E4F" w:rsidP="00774E4F">
            <w:pPr>
              <w:spacing w:after="0" w:line="240" w:lineRule="auto"/>
              <w:ind w:firstLine="632"/>
              <w:jc w:val="both"/>
              <w:rPr>
                <w:rFonts w:ascii="Arial Narrow" w:eastAsia="Arial Narrow" w:hAnsi="Arial Narrow" w:cs="Arial Narrow"/>
                <w:sz w:val="18"/>
                <w:szCs w:val="18"/>
                <w:u w:val="single"/>
              </w:rPr>
            </w:pPr>
          </w:p>
          <w:p w14:paraId="05513A54" w14:textId="4E954C67" w:rsidR="00774E4F" w:rsidRPr="00180F5C" w:rsidRDefault="00774E4F" w:rsidP="00774E4F">
            <w:pPr>
              <w:spacing w:after="0" w:line="240" w:lineRule="auto"/>
              <w:ind w:left="654" w:hanging="22"/>
              <w:jc w:val="both"/>
              <w:rPr>
                <w:rFonts w:ascii="Arial Narrow" w:eastAsia="Arial Narrow" w:hAnsi="Arial Narrow" w:cs="Arial Narrow"/>
                <w:sz w:val="18"/>
                <w:szCs w:val="18"/>
              </w:rPr>
            </w:pPr>
            <w:r w:rsidRPr="00180F5C">
              <w:rPr>
                <w:rFonts w:ascii="Arial Narrow" w:eastAsia="Arial Narrow" w:hAnsi="Arial Narrow" w:cs="Arial Narrow"/>
                <w:sz w:val="18"/>
                <w:szCs w:val="18"/>
              </w:rPr>
              <w:tab/>
            </w:r>
            <w:proofErr w:type="spellStart"/>
            <w:r w:rsidRPr="00180F5C">
              <w:rPr>
                <w:rFonts w:ascii="Arial Narrow" w:eastAsia="Arial Narrow" w:hAnsi="Arial Narrow" w:cs="Arial Narrow"/>
                <w:sz w:val="18"/>
                <w:szCs w:val="18"/>
              </w:rPr>
              <w:t>V</w:t>
            </w:r>
            <w:r w:rsidR="00F20521">
              <w:rPr>
                <w:rFonts w:ascii="Arial Narrow" w:eastAsia="Arial Narrow" w:hAnsi="Arial Narrow" w:cs="Arial Narrow"/>
                <w:sz w:val="18"/>
                <w:szCs w:val="18"/>
              </w:rPr>
              <w:t>P</w:t>
            </w:r>
            <w:r w:rsidRPr="00180F5C">
              <w:rPr>
                <w:rFonts w:ascii="Arial Narrow" w:eastAsia="Arial Narrow" w:hAnsi="Arial Narrow" w:cs="Arial Narrow"/>
                <w:sz w:val="18"/>
                <w:szCs w:val="18"/>
              </w:rPr>
              <w:t>LD</w:t>
            </w:r>
            <w:r w:rsidRPr="00180F5C">
              <w:rPr>
                <w:rFonts w:ascii="Arial Narrow" w:eastAsia="Arial Narrow" w:hAnsi="Arial Narrow" w:cs="Arial Narrow"/>
                <w:sz w:val="18"/>
                <w:szCs w:val="18"/>
                <w:vertAlign w:val="subscript"/>
              </w:rPr>
              <w:t>it</w:t>
            </w:r>
            <w:proofErr w:type="spellEnd"/>
            <w:r w:rsidRPr="00180F5C">
              <w:rPr>
                <w:rFonts w:ascii="Arial Narrow" w:eastAsia="Arial Narrow" w:hAnsi="Arial Narrow" w:cs="Arial Narrow"/>
                <w:sz w:val="18"/>
                <w:szCs w:val="18"/>
              </w:rPr>
              <w:t xml:space="preserve"> = </w:t>
            </w:r>
            <w:proofErr w:type="spellStart"/>
            <w:r w:rsidR="0094546B" w:rsidRPr="00180F5C">
              <w:rPr>
                <w:rFonts w:ascii="Arial Narrow" w:eastAsia="Arial Narrow" w:hAnsi="Arial Narrow" w:cs="Arial Narrow"/>
                <w:sz w:val="18"/>
                <w:szCs w:val="18"/>
              </w:rPr>
              <w:t>V</w:t>
            </w:r>
            <w:r w:rsidR="00F20521">
              <w:rPr>
                <w:rFonts w:ascii="Arial Narrow" w:eastAsia="Arial Narrow" w:hAnsi="Arial Narrow" w:cs="Arial Narrow"/>
                <w:sz w:val="18"/>
                <w:szCs w:val="18"/>
              </w:rPr>
              <w:t>P</w:t>
            </w:r>
            <w:r w:rsidR="0094546B" w:rsidRPr="00180F5C">
              <w:rPr>
                <w:rFonts w:ascii="Arial Narrow" w:eastAsia="Arial Narrow" w:hAnsi="Arial Narrow" w:cs="Arial Narrow"/>
                <w:sz w:val="18"/>
                <w:szCs w:val="18"/>
              </w:rPr>
              <w:t>D</w:t>
            </w:r>
            <w:r w:rsidR="0094546B" w:rsidRPr="00180F5C">
              <w:rPr>
                <w:rFonts w:ascii="Arial Narrow" w:eastAsia="Arial Narrow" w:hAnsi="Arial Narrow" w:cs="Arial Narrow"/>
                <w:sz w:val="18"/>
                <w:szCs w:val="18"/>
                <w:vertAlign w:val="subscript"/>
              </w:rPr>
              <w:t>it</w:t>
            </w:r>
            <w:proofErr w:type="spellEnd"/>
            <w:r w:rsidRPr="00180F5C">
              <w:rPr>
                <w:rFonts w:ascii="Arial Narrow" w:eastAsia="Arial Narrow" w:hAnsi="Arial Narrow" w:cs="Arial Narrow"/>
                <w:sz w:val="18"/>
                <w:szCs w:val="18"/>
              </w:rPr>
              <w:t xml:space="preserve"> – </w:t>
            </w:r>
            <w:proofErr w:type="spellStart"/>
            <w:r w:rsidR="0094546B" w:rsidRPr="00180F5C">
              <w:rPr>
                <w:rFonts w:ascii="Arial Narrow" w:eastAsia="Arial Narrow" w:hAnsi="Arial Narrow" w:cs="Arial Narrow"/>
                <w:sz w:val="18"/>
                <w:szCs w:val="18"/>
              </w:rPr>
              <w:t>VID</w:t>
            </w:r>
            <w:r w:rsidR="0094546B" w:rsidRPr="00180F5C">
              <w:rPr>
                <w:rFonts w:ascii="Arial Narrow" w:eastAsia="Arial Narrow" w:hAnsi="Arial Narrow" w:cs="Arial Narrow"/>
                <w:sz w:val="18"/>
                <w:szCs w:val="18"/>
                <w:vertAlign w:val="subscript"/>
              </w:rPr>
              <w:t>it</w:t>
            </w:r>
            <w:proofErr w:type="spellEnd"/>
            <w:r w:rsidRPr="00180F5C">
              <w:rPr>
                <w:rFonts w:ascii="Arial Narrow" w:eastAsia="Arial Narrow" w:hAnsi="Arial Narrow" w:cs="Arial Narrow"/>
                <w:sz w:val="18"/>
                <w:szCs w:val="18"/>
              </w:rPr>
              <w:t xml:space="preserve"> </w:t>
            </w:r>
          </w:p>
          <w:p w14:paraId="73438ADC" w14:textId="3DA366B0" w:rsidR="0094546B" w:rsidRPr="00180F5C" w:rsidRDefault="0094546B" w:rsidP="00774E4F">
            <w:pPr>
              <w:spacing w:after="0" w:line="240" w:lineRule="auto"/>
              <w:ind w:left="654" w:hanging="22"/>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              Donde:</w:t>
            </w:r>
          </w:p>
          <w:p w14:paraId="101814CF" w14:textId="4ADDA03D" w:rsidR="0094546B" w:rsidRPr="00180F5C" w:rsidRDefault="0094546B" w:rsidP="0094546B">
            <w:pPr>
              <w:spacing w:after="0" w:line="240" w:lineRule="auto"/>
              <w:ind w:left="654" w:firstLine="567"/>
              <w:jc w:val="both"/>
              <w:rPr>
                <w:rFonts w:ascii="Arial Narrow" w:eastAsia="Arial Narrow" w:hAnsi="Arial Narrow" w:cs="Arial Narrow"/>
                <w:sz w:val="18"/>
                <w:szCs w:val="18"/>
              </w:rPr>
            </w:pPr>
            <w:proofErr w:type="spellStart"/>
            <w:r w:rsidRPr="00180F5C">
              <w:rPr>
                <w:rFonts w:ascii="Arial Narrow" w:eastAsia="Arial Narrow" w:hAnsi="Arial Narrow" w:cs="Arial Narrow"/>
                <w:sz w:val="18"/>
                <w:szCs w:val="18"/>
              </w:rPr>
              <w:t>V</w:t>
            </w:r>
            <w:r w:rsidR="00F20521">
              <w:rPr>
                <w:rFonts w:ascii="Arial Narrow" w:eastAsia="Arial Narrow" w:hAnsi="Arial Narrow" w:cs="Arial Narrow"/>
                <w:sz w:val="18"/>
                <w:szCs w:val="18"/>
              </w:rPr>
              <w:t>P</w:t>
            </w:r>
            <w:r w:rsidRPr="00180F5C">
              <w:rPr>
                <w:rFonts w:ascii="Arial Narrow" w:eastAsia="Arial Narrow" w:hAnsi="Arial Narrow" w:cs="Arial Narrow"/>
                <w:sz w:val="18"/>
                <w:szCs w:val="18"/>
              </w:rPr>
              <w:t>D</w:t>
            </w:r>
            <w:r w:rsidRPr="00180F5C">
              <w:rPr>
                <w:rFonts w:ascii="Arial Narrow" w:eastAsia="Arial Narrow" w:hAnsi="Arial Narrow" w:cs="Arial Narrow"/>
                <w:sz w:val="18"/>
                <w:szCs w:val="18"/>
                <w:vertAlign w:val="subscript"/>
              </w:rPr>
              <w:t>it</w:t>
            </w:r>
            <w:proofErr w:type="spellEnd"/>
            <w:r w:rsidRPr="00180F5C">
              <w:rPr>
                <w:rFonts w:ascii="Arial Narrow" w:eastAsia="Arial Narrow" w:hAnsi="Arial Narrow" w:cs="Arial Narrow"/>
                <w:sz w:val="18"/>
                <w:szCs w:val="18"/>
              </w:rPr>
              <w:t xml:space="preserve">: Volumen </w:t>
            </w:r>
            <w:r w:rsidR="0043697B">
              <w:rPr>
                <w:rFonts w:ascii="Arial Narrow" w:eastAsia="Arial Narrow" w:hAnsi="Arial Narrow" w:cs="Arial Narrow"/>
                <w:sz w:val="18"/>
                <w:szCs w:val="18"/>
              </w:rPr>
              <w:t xml:space="preserve">producido </w:t>
            </w:r>
            <w:r w:rsidRPr="00180F5C">
              <w:rPr>
                <w:rFonts w:ascii="Arial Narrow" w:eastAsia="Arial Narrow" w:hAnsi="Arial Narrow" w:cs="Arial Narrow"/>
                <w:sz w:val="18"/>
                <w:szCs w:val="18"/>
              </w:rPr>
              <w:t>por departamento i en el año t</w:t>
            </w:r>
          </w:p>
          <w:p w14:paraId="30793253" w14:textId="7D5C521B" w:rsidR="0094546B" w:rsidRPr="00180F5C" w:rsidRDefault="0094546B" w:rsidP="0094546B">
            <w:pPr>
              <w:spacing w:after="0" w:line="240" w:lineRule="auto"/>
              <w:ind w:left="654" w:firstLine="567"/>
              <w:jc w:val="both"/>
              <w:rPr>
                <w:rFonts w:ascii="Arial Narrow" w:eastAsia="Arial Narrow" w:hAnsi="Arial Narrow" w:cs="Arial Narrow"/>
                <w:sz w:val="18"/>
                <w:szCs w:val="18"/>
              </w:rPr>
            </w:pPr>
            <w:proofErr w:type="spellStart"/>
            <w:r w:rsidRPr="00180F5C">
              <w:rPr>
                <w:rFonts w:ascii="Arial Narrow" w:eastAsia="Arial Narrow" w:hAnsi="Arial Narrow" w:cs="Arial Narrow"/>
                <w:sz w:val="18"/>
                <w:szCs w:val="18"/>
              </w:rPr>
              <w:t>V</w:t>
            </w:r>
            <w:r w:rsidR="00F20521">
              <w:rPr>
                <w:rFonts w:ascii="Arial Narrow" w:eastAsia="Arial Narrow" w:hAnsi="Arial Narrow" w:cs="Arial Narrow"/>
                <w:sz w:val="18"/>
                <w:szCs w:val="18"/>
              </w:rPr>
              <w:t>I</w:t>
            </w:r>
            <w:r w:rsidRPr="00180F5C">
              <w:rPr>
                <w:rFonts w:ascii="Arial Narrow" w:eastAsia="Arial Narrow" w:hAnsi="Arial Narrow" w:cs="Arial Narrow"/>
                <w:sz w:val="18"/>
                <w:szCs w:val="18"/>
              </w:rPr>
              <w:t>D</w:t>
            </w:r>
            <w:r w:rsidRPr="00180F5C">
              <w:rPr>
                <w:rFonts w:ascii="Arial Narrow" w:eastAsia="Arial Narrow" w:hAnsi="Arial Narrow" w:cs="Arial Narrow"/>
                <w:sz w:val="18"/>
                <w:szCs w:val="18"/>
                <w:vertAlign w:val="subscript"/>
              </w:rPr>
              <w:t>it</w:t>
            </w:r>
            <w:proofErr w:type="spellEnd"/>
            <w:r w:rsidRPr="00180F5C">
              <w:rPr>
                <w:rFonts w:ascii="Arial Narrow" w:eastAsia="Arial Narrow" w:hAnsi="Arial Narrow" w:cs="Arial Narrow"/>
                <w:sz w:val="18"/>
                <w:szCs w:val="18"/>
              </w:rPr>
              <w:t>: Volumen injustificado por departamento i en el año t</w:t>
            </w:r>
          </w:p>
          <w:p w14:paraId="183752EE" w14:textId="77777777" w:rsidR="00774E4F" w:rsidRPr="00180F5C" w:rsidRDefault="00774E4F" w:rsidP="00774E4F">
            <w:pPr>
              <w:spacing w:after="0" w:line="240" w:lineRule="auto"/>
              <w:ind w:firstLine="632"/>
              <w:jc w:val="both"/>
              <w:rPr>
                <w:rFonts w:ascii="Arial Narrow" w:eastAsia="Arial Narrow" w:hAnsi="Arial Narrow" w:cs="Arial Narrow"/>
                <w:sz w:val="18"/>
                <w:szCs w:val="18"/>
                <w:u w:val="single"/>
              </w:rPr>
            </w:pPr>
          </w:p>
          <w:p w14:paraId="1D752099" w14:textId="77777777" w:rsidR="00774E4F" w:rsidRPr="00180F5C" w:rsidRDefault="00774E4F" w:rsidP="00774E4F">
            <w:pPr>
              <w:spacing w:after="0" w:line="240" w:lineRule="auto"/>
              <w:ind w:firstLine="632"/>
              <w:jc w:val="both"/>
              <w:rPr>
                <w:rFonts w:ascii="Arial Narrow" w:eastAsia="Arial Narrow" w:hAnsi="Arial Narrow" w:cs="Arial Narrow"/>
                <w:sz w:val="18"/>
                <w:szCs w:val="18"/>
              </w:rPr>
            </w:pPr>
            <w:proofErr w:type="spellStart"/>
            <w:proofErr w:type="gramStart"/>
            <w:r w:rsidRPr="00180F5C">
              <w:rPr>
                <w:rFonts w:ascii="Arial Narrow" w:eastAsia="Arial Narrow" w:hAnsi="Arial Narrow" w:cs="Arial Narrow"/>
                <w:sz w:val="18"/>
                <w:szCs w:val="18"/>
                <w:u w:val="single"/>
              </w:rPr>
              <w:t>SAID</w:t>
            </w:r>
            <w:r w:rsidRPr="00180F5C">
              <w:rPr>
                <w:rFonts w:ascii="Arial Narrow" w:eastAsia="Arial Narrow" w:hAnsi="Arial Narrow" w:cs="Arial Narrow"/>
                <w:sz w:val="18"/>
                <w:szCs w:val="18"/>
                <w:u w:val="single"/>
                <w:vertAlign w:val="subscript"/>
              </w:rPr>
              <w:t>it</w:t>
            </w:r>
            <w:proofErr w:type="spellEnd"/>
            <w:r w:rsidRPr="00180F5C">
              <w:rPr>
                <w:rFonts w:ascii="Arial Narrow" w:eastAsia="Arial Narrow" w:hAnsi="Arial Narrow" w:cs="Arial Narrow"/>
                <w:sz w:val="18"/>
                <w:szCs w:val="18"/>
                <w:u w:val="single"/>
              </w:rPr>
              <w:t xml:space="preserve"> :</w:t>
            </w:r>
            <w:proofErr w:type="gramEnd"/>
            <w:r w:rsidRPr="00180F5C">
              <w:rPr>
                <w:rFonts w:ascii="Arial Narrow" w:eastAsia="Arial Narrow" w:hAnsi="Arial Narrow" w:cs="Arial Narrow"/>
                <w:sz w:val="18"/>
                <w:szCs w:val="18"/>
                <w:u w:val="single"/>
              </w:rPr>
              <w:t xml:space="preserve"> </w:t>
            </w:r>
            <w:r w:rsidRPr="00180F5C">
              <w:rPr>
                <w:rFonts w:ascii="Arial Narrow" w:eastAsia="Arial Narrow" w:hAnsi="Arial Narrow" w:cs="Arial Narrow"/>
                <w:sz w:val="18"/>
                <w:szCs w:val="18"/>
              </w:rPr>
              <w:t xml:space="preserve"> Superficie autorizada intervenida por departamento i en el año t(ha)</w:t>
            </w:r>
          </w:p>
          <w:p w14:paraId="31704089" w14:textId="77777777" w:rsidR="00774E4F" w:rsidRPr="00180F5C" w:rsidRDefault="00774E4F" w:rsidP="00774E4F">
            <w:pPr>
              <w:spacing w:after="0" w:line="240" w:lineRule="auto"/>
              <w:ind w:firstLine="632"/>
              <w:jc w:val="both"/>
              <w:rPr>
                <w:rFonts w:ascii="Arial Narrow" w:eastAsia="Arial Narrow" w:hAnsi="Arial Narrow" w:cs="Arial Narrow"/>
                <w:sz w:val="18"/>
                <w:szCs w:val="18"/>
              </w:rPr>
            </w:pPr>
          </w:p>
          <w:p w14:paraId="3A688F07" w14:textId="59C6E42C" w:rsidR="00774E4F" w:rsidRPr="00180F5C" w:rsidRDefault="00774E4F" w:rsidP="00F20521">
            <w:pPr>
              <w:spacing w:after="0" w:line="240" w:lineRule="auto"/>
              <w:ind w:left="1077" w:hanging="445"/>
              <w:jc w:val="both"/>
              <w:rPr>
                <w:rFonts w:ascii="Arial Narrow" w:eastAsia="Arial Narrow" w:hAnsi="Arial Narrow" w:cs="Arial Narrow"/>
                <w:sz w:val="18"/>
                <w:szCs w:val="18"/>
              </w:rPr>
            </w:pPr>
            <w:proofErr w:type="spellStart"/>
            <w:r w:rsidRPr="00180F5C">
              <w:rPr>
                <w:rFonts w:ascii="Arial Narrow" w:eastAsia="Arial Narrow" w:hAnsi="Arial Narrow" w:cs="Arial Narrow"/>
                <w:sz w:val="18"/>
                <w:szCs w:val="18"/>
              </w:rPr>
              <w:t>PV</w:t>
            </w:r>
            <w:r w:rsidR="00F20521">
              <w:rPr>
                <w:rFonts w:ascii="Arial Narrow" w:eastAsia="Arial Narrow" w:hAnsi="Arial Narrow" w:cs="Arial Narrow"/>
                <w:sz w:val="18"/>
                <w:szCs w:val="18"/>
              </w:rPr>
              <w:t>P</w:t>
            </w:r>
            <w:r w:rsidRPr="00180F5C">
              <w:rPr>
                <w:rFonts w:ascii="Arial Narrow" w:eastAsia="Arial Narrow" w:hAnsi="Arial Narrow" w:cs="Arial Narrow"/>
                <w:sz w:val="18"/>
                <w:szCs w:val="18"/>
              </w:rPr>
              <w:t>D</w:t>
            </w:r>
            <w:r w:rsidRPr="00180F5C">
              <w:rPr>
                <w:rFonts w:ascii="Arial Narrow" w:eastAsia="Arial Narrow" w:hAnsi="Arial Narrow" w:cs="Arial Narrow"/>
                <w:sz w:val="18"/>
                <w:szCs w:val="18"/>
                <w:vertAlign w:val="subscript"/>
              </w:rPr>
              <w:t>it</w:t>
            </w:r>
            <w:proofErr w:type="spellEnd"/>
            <w:r w:rsidRPr="00180F5C">
              <w:rPr>
                <w:rFonts w:ascii="Arial Narrow" w:eastAsia="Arial Narrow" w:hAnsi="Arial Narrow" w:cs="Arial Narrow"/>
                <w:sz w:val="18"/>
                <w:szCs w:val="18"/>
              </w:rPr>
              <w:t xml:space="preserve">: Participación del </w:t>
            </w:r>
            <w:r w:rsidR="00F20521">
              <w:rPr>
                <w:rFonts w:ascii="Arial Narrow" w:eastAsia="Arial Narrow" w:hAnsi="Arial Narrow" w:cs="Arial Narrow"/>
                <w:sz w:val="18"/>
                <w:szCs w:val="18"/>
              </w:rPr>
              <w:t>v</w:t>
            </w:r>
            <w:r w:rsidRPr="00180F5C">
              <w:rPr>
                <w:rFonts w:ascii="Arial Narrow" w:eastAsia="Arial Narrow" w:hAnsi="Arial Narrow" w:cs="Arial Narrow"/>
                <w:sz w:val="18"/>
                <w:szCs w:val="18"/>
              </w:rPr>
              <w:t xml:space="preserve">olumen </w:t>
            </w:r>
            <w:r w:rsidR="00422947">
              <w:rPr>
                <w:rFonts w:ascii="Arial Narrow" w:eastAsia="Arial Narrow" w:hAnsi="Arial Narrow" w:cs="Arial Narrow"/>
                <w:sz w:val="18"/>
                <w:szCs w:val="18"/>
              </w:rPr>
              <w:t xml:space="preserve">producido </w:t>
            </w:r>
            <w:r w:rsidRPr="00180F5C">
              <w:rPr>
                <w:rFonts w:ascii="Arial Narrow" w:eastAsia="Arial Narrow" w:hAnsi="Arial Narrow" w:cs="Arial Narrow"/>
                <w:sz w:val="18"/>
                <w:szCs w:val="18"/>
              </w:rPr>
              <w:t>por departamento i en</w:t>
            </w:r>
            <w:r w:rsidR="00422947">
              <w:rPr>
                <w:rFonts w:ascii="Arial Narrow" w:eastAsia="Arial Narrow" w:hAnsi="Arial Narrow" w:cs="Arial Narrow"/>
                <w:sz w:val="18"/>
                <w:szCs w:val="18"/>
              </w:rPr>
              <w:t xml:space="preserve"> el volumen total, registrado en</w:t>
            </w:r>
            <w:r w:rsidRPr="00180F5C">
              <w:rPr>
                <w:rFonts w:ascii="Arial Narrow" w:eastAsia="Arial Narrow" w:hAnsi="Arial Narrow" w:cs="Arial Narrow"/>
                <w:sz w:val="18"/>
                <w:szCs w:val="18"/>
              </w:rPr>
              <w:t xml:space="preserve"> el año </w:t>
            </w:r>
            <w:proofErr w:type="gramStart"/>
            <w:r w:rsidRPr="00180F5C">
              <w:rPr>
                <w:rFonts w:ascii="Arial Narrow" w:eastAsia="Arial Narrow" w:hAnsi="Arial Narrow" w:cs="Arial Narrow"/>
                <w:sz w:val="18"/>
                <w:szCs w:val="18"/>
              </w:rPr>
              <w:t>t(</w:t>
            </w:r>
            <w:proofErr w:type="gramEnd"/>
            <w:r w:rsidRPr="00180F5C">
              <w:rPr>
                <w:rFonts w:ascii="Arial Narrow" w:eastAsia="Arial Narrow" w:hAnsi="Arial Narrow" w:cs="Arial Narrow"/>
                <w:sz w:val="18"/>
                <w:szCs w:val="18"/>
              </w:rPr>
              <w:t>%)</w:t>
            </w:r>
          </w:p>
          <w:p w14:paraId="5843CF6A" w14:textId="77777777" w:rsidR="00774E4F" w:rsidRPr="00180F5C" w:rsidRDefault="00774E4F" w:rsidP="00774E4F">
            <w:pPr>
              <w:spacing w:after="0" w:line="240" w:lineRule="auto"/>
              <w:jc w:val="both"/>
              <w:rPr>
                <w:rFonts w:ascii="Arial Narrow" w:eastAsia="Arial Narrow" w:hAnsi="Arial Narrow" w:cs="Arial Narrow"/>
                <w:sz w:val="18"/>
                <w:szCs w:val="18"/>
              </w:rPr>
            </w:pPr>
          </w:p>
          <w:tbl>
            <w:tblPr>
              <w:tblStyle w:val="Tablaconcuadrcula"/>
              <w:tblW w:w="0" w:type="auto"/>
              <w:tblInd w:w="1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1"/>
              <w:gridCol w:w="4100"/>
            </w:tblGrid>
            <w:tr w:rsidR="00180F5C" w:rsidRPr="00180F5C" w14:paraId="1E755F8C" w14:textId="77777777" w:rsidTr="00F20521">
              <w:tc>
                <w:tcPr>
                  <w:tcW w:w="811" w:type="dxa"/>
                  <w:vMerge w:val="restart"/>
                  <w:vAlign w:val="center"/>
                </w:tcPr>
                <w:p w14:paraId="3C790779" w14:textId="1061668D" w:rsidR="00774E4F" w:rsidRPr="00180F5C" w:rsidRDefault="00774E4F" w:rsidP="00774E4F">
                  <w:pPr>
                    <w:jc w:val="center"/>
                    <w:rPr>
                      <w:rFonts w:ascii="Arial Narrow" w:eastAsia="Arial Narrow" w:hAnsi="Arial Narrow" w:cs="Arial Narrow"/>
                      <w:sz w:val="18"/>
                      <w:szCs w:val="18"/>
                    </w:rPr>
                  </w:pPr>
                  <w:proofErr w:type="spellStart"/>
                  <w:r w:rsidRPr="00180F5C">
                    <w:rPr>
                      <w:rFonts w:ascii="Arial Narrow" w:eastAsia="Arial Narrow" w:hAnsi="Arial Narrow" w:cs="Arial Narrow"/>
                      <w:sz w:val="18"/>
                      <w:szCs w:val="18"/>
                    </w:rPr>
                    <w:t>PV</w:t>
                  </w:r>
                  <w:r w:rsidR="00F20521">
                    <w:rPr>
                      <w:rFonts w:ascii="Arial Narrow" w:eastAsia="Arial Narrow" w:hAnsi="Arial Narrow" w:cs="Arial Narrow"/>
                      <w:sz w:val="18"/>
                      <w:szCs w:val="18"/>
                    </w:rPr>
                    <w:t>P</w:t>
                  </w:r>
                  <w:r w:rsidRPr="00180F5C">
                    <w:rPr>
                      <w:rFonts w:ascii="Arial Narrow" w:eastAsia="Arial Narrow" w:hAnsi="Arial Narrow" w:cs="Arial Narrow"/>
                      <w:sz w:val="18"/>
                      <w:szCs w:val="18"/>
                    </w:rPr>
                    <w:t>D</w:t>
                  </w:r>
                  <w:r w:rsidRPr="00180F5C">
                    <w:rPr>
                      <w:rFonts w:ascii="Arial Narrow" w:eastAsia="Arial Narrow" w:hAnsi="Arial Narrow" w:cs="Arial Narrow"/>
                      <w:sz w:val="18"/>
                      <w:szCs w:val="18"/>
                      <w:vertAlign w:val="subscript"/>
                    </w:rPr>
                    <w:t>it</w:t>
                  </w:r>
                  <w:proofErr w:type="spellEnd"/>
                  <w:r w:rsidR="00F20521">
                    <w:rPr>
                      <w:rFonts w:ascii="Arial Narrow" w:eastAsia="Arial Narrow" w:hAnsi="Arial Narrow" w:cs="Arial Narrow"/>
                      <w:sz w:val="18"/>
                      <w:szCs w:val="18"/>
                      <w:vertAlign w:val="subscript"/>
                    </w:rPr>
                    <w:t xml:space="preserve">   =    </w:t>
                  </w:r>
                </w:p>
              </w:tc>
              <w:tc>
                <w:tcPr>
                  <w:tcW w:w="4100" w:type="dxa"/>
                </w:tcPr>
                <w:p w14:paraId="0A20915D" w14:textId="779A0CCD" w:rsidR="00774E4F" w:rsidRPr="00180F5C" w:rsidRDefault="00774E4F" w:rsidP="00774E4F">
                  <w:pPr>
                    <w:jc w:val="center"/>
                    <w:rPr>
                      <w:rFonts w:ascii="Arial Narrow" w:eastAsia="Arial Narrow" w:hAnsi="Arial Narrow" w:cs="Arial Narrow"/>
                      <w:sz w:val="18"/>
                      <w:szCs w:val="18"/>
                    </w:rPr>
                  </w:pPr>
                  <w:r w:rsidRPr="00F20521">
                    <w:rPr>
                      <w:rFonts w:ascii="Arial Narrow" w:eastAsia="Arial Narrow" w:hAnsi="Arial Narrow" w:cs="Arial Narrow"/>
                      <w:sz w:val="18"/>
                      <w:szCs w:val="18"/>
                      <w:u w:val="single"/>
                    </w:rPr>
                    <w:t>Volumen</w:t>
                  </w:r>
                  <w:r w:rsidR="00422947" w:rsidRPr="00F20521">
                    <w:rPr>
                      <w:rFonts w:ascii="Arial Narrow" w:eastAsia="Arial Narrow" w:hAnsi="Arial Narrow" w:cs="Arial Narrow"/>
                      <w:sz w:val="18"/>
                      <w:szCs w:val="18"/>
                      <w:u w:val="single"/>
                    </w:rPr>
                    <w:t xml:space="preserve"> total</w:t>
                  </w:r>
                  <w:r w:rsidRPr="00F20521">
                    <w:rPr>
                      <w:rFonts w:ascii="Arial Narrow" w:eastAsia="Arial Narrow" w:hAnsi="Arial Narrow" w:cs="Arial Narrow"/>
                      <w:sz w:val="18"/>
                      <w:szCs w:val="18"/>
                      <w:u w:val="single"/>
                    </w:rPr>
                    <w:t xml:space="preserve"> producido en el departamento </w:t>
                  </w:r>
                  <w:r w:rsidRPr="00180F5C">
                    <w:rPr>
                      <w:rFonts w:ascii="Arial Narrow" w:eastAsia="Arial Narrow" w:hAnsi="Arial Narrow" w:cs="Arial Narrow"/>
                      <w:sz w:val="18"/>
                      <w:szCs w:val="18"/>
                      <w:u w:val="single"/>
                    </w:rPr>
                    <w:t>i en el año t</w:t>
                  </w:r>
                </w:p>
              </w:tc>
            </w:tr>
            <w:tr w:rsidR="00180F5C" w:rsidRPr="00180F5C" w14:paraId="01350E47" w14:textId="77777777" w:rsidTr="00F20521">
              <w:tc>
                <w:tcPr>
                  <w:tcW w:w="811" w:type="dxa"/>
                  <w:vMerge/>
                  <w:vAlign w:val="center"/>
                </w:tcPr>
                <w:p w14:paraId="17DF51A2" w14:textId="77777777" w:rsidR="00774E4F" w:rsidRPr="00180F5C" w:rsidRDefault="00774E4F" w:rsidP="00774E4F">
                  <w:pPr>
                    <w:jc w:val="center"/>
                    <w:rPr>
                      <w:rFonts w:ascii="Arial Narrow" w:eastAsia="Arial Narrow" w:hAnsi="Arial Narrow" w:cs="Arial Narrow"/>
                      <w:sz w:val="18"/>
                      <w:szCs w:val="18"/>
                    </w:rPr>
                  </w:pPr>
                </w:p>
              </w:tc>
              <w:tc>
                <w:tcPr>
                  <w:tcW w:w="4100" w:type="dxa"/>
                </w:tcPr>
                <w:p w14:paraId="6D4B6A2C" w14:textId="40AF3E61" w:rsidR="00774E4F" w:rsidRPr="00180F5C" w:rsidRDefault="00774E4F" w:rsidP="00774E4F">
                  <w:pPr>
                    <w:jc w:val="center"/>
                    <w:rPr>
                      <w:rFonts w:ascii="Arial Narrow" w:eastAsia="Arial Narrow" w:hAnsi="Arial Narrow" w:cs="Arial Narrow"/>
                      <w:sz w:val="18"/>
                      <w:szCs w:val="18"/>
                    </w:rPr>
                  </w:pPr>
                  <w:r w:rsidRPr="00180F5C">
                    <w:rPr>
                      <w:rFonts w:ascii="Arial Narrow" w:eastAsia="Arial Narrow" w:hAnsi="Arial Narrow" w:cs="Arial Narrow"/>
                      <w:sz w:val="18"/>
                      <w:szCs w:val="18"/>
                    </w:rPr>
                    <w:t>Volumen total registrado en el año t</w:t>
                  </w:r>
                </w:p>
              </w:tc>
            </w:tr>
          </w:tbl>
          <w:p w14:paraId="7D5F2E0F" w14:textId="77777777" w:rsidR="00555A8E" w:rsidRPr="00180F5C" w:rsidRDefault="00555A8E" w:rsidP="00A754D7">
            <w:pPr>
              <w:spacing w:after="0" w:line="240" w:lineRule="auto"/>
              <w:jc w:val="both"/>
              <w:rPr>
                <w:rFonts w:ascii="Times New Roman" w:eastAsia="Times New Roman" w:hAnsi="Times New Roman" w:cs="Times New Roman"/>
                <w:sz w:val="18"/>
                <w:szCs w:val="18"/>
              </w:rPr>
            </w:pPr>
          </w:p>
          <w:p w14:paraId="1CB34F87" w14:textId="7E94B7C4" w:rsidR="0094546B" w:rsidRPr="00180F5C" w:rsidRDefault="0094546B" w:rsidP="00422947">
            <w:pPr>
              <w:spacing w:after="0" w:line="240" w:lineRule="auto"/>
              <w:jc w:val="both"/>
              <w:rPr>
                <w:rFonts w:ascii="Times New Roman" w:eastAsia="Times New Roman" w:hAnsi="Times New Roman" w:cs="Times New Roman"/>
                <w:sz w:val="18"/>
                <w:szCs w:val="18"/>
              </w:rPr>
            </w:pPr>
            <w:r w:rsidRPr="00180F5C">
              <w:rPr>
                <w:rFonts w:ascii="Arial Narrow" w:eastAsia="Arial Narrow" w:hAnsi="Arial Narrow" w:cs="Arial Narrow"/>
                <w:sz w:val="18"/>
                <w:szCs w:val="18"/>
              </w:rPr>
              <w:t xml:space="preserve">                               </w:t>
            </w:r>
          </w:p>
        </w:tc>
        <w:tc>
          <w:tcPr>
            <w:tcW w:w="284" w:type="dxa"/>
            <w:tcBorders>
              <w:top w:val="nil"/>
              <w:left w:val="nil"/>
              <w:bottom w:val="nil"/>
              <w:right w:val="dotted" w:sz="4" w:space="0" w:color="000000"/>
            </w:tcBorders>
            <w:shd w:val="clear" w:color="auto" w:fill="auto"/>
            <w:vAlign w:val="bottom"/>
          </w:tcPr>
          <w:p w14:paraId="25FEBFDE" w14:textId="22478876" w:rsidR="00715C82" w:rsidRPr="00180F5C" w:rsidRDefault="00715C82" w:rsidP="00715C82">
            <w:pPr>
              <w:spacing w:after="0" w:line="240" w:lineRule="auto"/>
              <w:jc w:val="both"/>
              <w:rPr>
                <w:rFonts w:ascii="Arial Narrow" w:eastAsia="Arial Narrow" w:hAnsi="Arial Narrow" w:cs="Arial Narrow"/>
                <w:sz w:val="18"/>
                <w:szCs w:val="18"/>
              </w:rPr>
            </w:pPr>
          </w:p>
        </w:tc>
      </w:tr>
      <w:tr w:rsidR="00180F5C" w:rsidRPr="00180F5C" w14:paraId="66F18714" w14:textId="77777777" w:rsidTr="00F20521">
        <w:trPr>
          <w:gridAfter w:val="1"/>
          <w:wAfter w:w="245" w:type="dxa"/>
          <w:trHeight w:val="897"/>
        </w:trPr>
        <w:tc>
          <w:tcPr>
            <w:tcW w:w="1826" w:type="dxa"/>
            <w:gridSpan w:val="3"/>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38A11505" w14:textId="77777777" w:rsidR="00715C82" w:rsidRPr="00180F5C" w:rsidRDefault="00715C82" w:rsidP="00715C82">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7667" w:type="dxa"/>
            <w:gridSpan w:val="18"/>
            <w:tcBorders>
              <w:top w:val="nil"/>
              <w:left w:val="dotted" w:sz="4" w:space="0" w:color="000000"/>
              <w:bottom w:val="dotted" w:sz="4" w:space="0" w:color="000000"/>
              <w:right w:val="dotted" w:sz="4" w:space="0" w:color="000000"/>
            </w:tcBorders>
            <w:shd w:val="clear" w:color="auto" w:fill="auto"/>
            <w:vAlign w:val="center"/>
          </w:tcPr>
          <w:p w14:paraId="6C3410FC" w14:textId="007E600D" w:rsidR="00555A8E" w:rsidRPr="00180F5C" w:rsidRDefault="003F7DE4" w:rsidP="00555A8E">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Los d</w:t>
            </w:r>
            <w:r w:rsidR="00555A8E" w:rsidRPr="00180F5C">
              <w:rPr>
                <w:rFonts w:ascii="Arial Narrow" w:eastAsia="Arial Narrow" w:hAnsi="Arial Narrow" w:cs="Arial Narrow"/>
                <w:sz w:val="18"/>
                <w:szCs w:val="18"/>
              </w:rPr>
              <w:t>epartamentos seleccionados</w:t>
            </w:r>
            <w:r w:rsidRPr="00180F5C">
              <w:rPr>
                <w:rFonts w:ascii="Arial Narrow" w:eastAsia="Arial Narrow" w:hAnsi="Arial Narrow" w:cs="Arial Narrow"/>
                <w:sz w:val="18"/>
                <w:szCs w:val="18"/>
              </w:rPr>
              <w:t xml:space="preserve"> para la medición </w:t>
            </w:r>
            <w:r w:rsidR="00774E4F" w:rsidRPr="00180F5C">
              <w:rPr>
                <w:rFonts w:ascii="Arial Narrow" w:eastAsia="Arial Narrow" w:hAnsi="Arial Narrow" w:cs="Arial Narrow"/>
                <w:sz w:val="18"/>
                <w:szCs w:val="18"/>
              </w:rPr>
              <w:t xml:space="preserve">de la productividad </w:t>
            </w:r>
            <w:r w:rsidRPr="00180F5C">
              <w:rPr>
                <w:rFonts w:ascii="Arial Narrow" w:eastAsia="Arial Narrow" w:hAnsi="Arial Narrow" w:cs="Arial Narrow"/>
                <w:sz w:val="18"/>
                <w:szCs w:val="18"/>
              </w:rPr>
              <w:t>son</w:t>
            </w:r>
            <w:r w:rsidR="00555A8E" w:rsidRPr="00180F5C">
              <w:rPr>
                <w:rFonts w:ascii="Arial Narrow" w:eastAsia="Arial Narrow" w:hAnsi="Arial Narrow" w:cs="Arial Narrow"/>
                <w:sz w:val="18"/>
                <w:szCs w:val="18"/>
              </w:rPr>
              <w:t xml:space="preserve"> los de mayor producción de madera </w:t>
            </w:r>
            <w:r w:rsidRPr="00180F5C">
              <w:rPr>
                <w:rFonts w:ascii="Arial Narrow" w:eastAsia="Arial Narrow" w:hAnsi="Arial Narrow" w:cs="Arial Narrow"/>
                <w:sz w:val="18"/>
                <w:szCs w:val="18"/>
              </w:rPr>
              <w:t>en</w:t>
            </w:r>
            <w:r w:rsidR="00555A8E" w:rsidRPr="00180F5C">
              <w:rPr>
                <w:rFonts w:ascii="Arial Narrow" w:eastAsia="Arial Narrow" w:hAnsi="Arial Narrow" w:cs="Arial Narrow"/>
                <w:sz w:val="18"/>
                <w:szCs w:val="18"/>
              </w:rPr>
              <w:t xml:space="preserve"> bosque natural: Ucayali, Loreto, Madre de Dios, Huánuco, San Martín, Junín y Pasco</w:t>
            </w:r>
            <w:r w:rsidRPr="00180F5C">
              <w:rPr>
                <w:rFonts w:ascii="Arial Narrow" w:eastAsia="Arial Narrow" w:hAnsi="Arial Narrow" w:cs="Arial Narrow"/>
                <w:sz w:val="18"/>
                <w:szCs w:val="18"/>
              </w:rPr>
              <w:t>.</w:t>
            </w:r>
          </w:p>
          <w:p w14:paraId="541263D4" w14:textId="77777777" w:rsidR="00555A8E" w:rsidRPr="00180F5C" w:rsidRDefault="00555A8E" w:rsidP="00A34FDB">
            <w:pPr>
              <w:spacing w:after="0" w:line="240" w:lineRule="auto"/>
              <w:jc w:val="both"/>
              <w:rPr>
                <w:rFonts w:ascii="Arial Narrow" w:eastAsia="Arial Narrow" w:hAnsi="Arial Narrow" w:cs="Arial Narrow"/>
                <w:sz w:val="18"/>
                <w:szCs w:val="18"/>
              </w:rPr>
            </w:pPr>
          </w:p>
          <w:p w14:paraId="59235673" w14:textId="228A8165" w:rsidR="003F7DE4" w:rsidRPr="00180F5C" w:rsidRDefault="003F7DE4" w:rsidP="00A34FDB">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El volumen injustificado por departamento </w:t>
            </w:r>
            <w:r w:rsidR="00774E4F" w:rsidRPr="00180F5C">
              <w:rPr>
                <w:rFonts w:ascii="Arial Narrow" w:eastAsia="Arial Narrow" w:hAnsi="Arial Narrow" w:cs="Arial Narrow"/>
                <w:sz w:val="18"/>
                <w:szCs w:val="18"/>
              </w:rPr>
              <w:t xml:space="preserve">(VID) </w:t>
            </w:r>
            <w:r w:rsidRPr="00180F5C">
              <w:rPr>
                <w:rFonts w:ascii="Arial Narrow" w:eastAsia="Arial Narrow" w:hAnsi="Arial Narrow" w:cs="Arial Narrow"/>
                <w:sz w:val="18"/>
                <w:szCs w:val="18"/>
              </w:rPr>
              <w:t xml:space="preserve">se refiere a la madera movilizada </w:t>
            </w:r>
            <w:r w:rsidR="00F20521">
              <w:rPr>
                <w:rFonts w:ascii="Arial Narrow" w:eastAsia="Arial Narrow" w:hAnsi="Arial Narrow" w:cs="Arial Narrow"/>
                <w:sz w:val="18"/>
                <w:szCs w:val="18"/>
              </w:rPr>
              <w:t xml:space="preserve">en un departamento </w:t>
            </w:r>
            <w:r w:rsidRPr="00180F5C">
              <w:rPr>
                <w:rFonts w:ascii="Arial Narrow" w:eastAsia="Arial Narrow" w:hAnsi="Arial Narrow" w:cs="Arial Narrow"/>
                <w:sz w:val="18"/>
                <w:szCs w:val="18"/>
              </w:rPr>
              <w:t>que no guarda relación con la madera producida en dicho ámbito, teniendo en cuenta el Plan de Manejo y los Planes Operativos Anuales</w:t>
            </w:r>
            <w:r w:rsidR="00F20521">
              <w:rPr>
                <w:rFonts w:ascii="Arial Narrow" w:eastAsia="Arial Narrow" w:hAnsi="Arial Narrow" w:cs="Arial Narrow"/>
                <w:sz w:val="18"/>
                <w:szCs w:val="18"/>
              </w:rPr>
              <w:t xml:space="preserve"> aprobados por la autoridad</w:t>
            </w:r>
            <w:r w:rsidRPr="00180F5C">
              <w:rPr>
                <w:rFonts w:ascii="Arial Narrow" w:eastAsia="Arial Narrow" w:hAnsi="Arial Narrow" w:cs="Arial Narrow"/>
                <w:sz w:val="18"/>
                <w:szCs w:val="18"/>
              </w:rPr>
              <w:t>.</w:t>
            </w:r>
          </w:p>
          <w:p w14:paraId="62D1B6C7" w14:textId="3B9AD449" w:rsidR="00A34FDB" w:rsidRPr="00180F5C" w:rsidRDefault="00A34FDB" w:rsidP="00A34FDB">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Para el cálculo del </w:t>
            </w:r>
            <w:r w:rsidR="00F20521">
              <w:rPr>
                <w:rFonts w:ascii="Arial Narrow" w:eastAsia="Arial Narrow" w:hAnsi="Arial Narrow" w:cs="Arial Narrow"/>
                <w:sz w:val="18"/>
                <w:szCs w:val="18"/>
              </w:rPr>
              <w:t>v</w:t>
            </w:r>
            <w:r w:rsidRPr="00180F5C">
              <w:rPr>
                <w:rFonts w:ascii="Arial Narrow" w:eastAsia="Arial Narrow" w:hAnsi="Arial Narrow" w:cs="Arial Narrow"/>
                <w:sz w:val="18"/>
                <w:szCs w:val="18"/>
              </w:rPr>
              <w:t xml:space="preserve">olumen </w:t>
            </w:r>
            <w:r w:rsidR="00F20521">
              <w:rPr>
                <w:rFonts w:ascii="Arial Narrow" w:eastAsia="Arial Narrow" w:hAnsi="Arial Narrow" w:cs="Arial Narrow"/>
                <w:sz w:val="18"/>
                <w:szCs w:val="18"/>
              </w:rPr>
              <w:t>producido</w:t>
            </w:r>
            <w:r w:rsidRPr="00180F5C">
              <w:rPr>
                <w:rFonts w:ascii="Arial Narrow" w:eastAsia="Arial Narrow" w:hAnsi="Arial Narrow" w:cs="Arial Narrow"/>
                <w:sz w:val="18"/>
                <w:szCs w:val="18"/>
              </w:rPr>
              <w:t xml:space="preserve"> legalmente por departamento se toma en cuenta la información de</w:t>
            </w:r>
            <w:r w:rsidR="003F7DE4" w:rsidRPr="00180F5C">
              <w:rPr>
                <w:rFonts w:ascii="Arial Narrow" w:eastAsia="Arial Narrow" w:hAnsi="Arial Narrow" w:cs="Arial Narrow"/>
                <w:sz w:val="18"/>
                <w:szCs w:val="18"/>
              </w:rPr>
              <w:t>l</w:t>
            </w:r>
            <w:r w:rsidRPr="00180F5C">
              <w:rPr>
                <w:rFonts w:ascii="Arial Narrow" w:eastAsia="Arial Narrow" w:hAnsi="Arial Narrow" w:cs="Arial Narrow"/>
                <w:sz w:val="18"/>
                <w:szCs w:val="18"/>
              </w:rPr>
              <w:t xml:space="preserve"> OSINFOR. </w:t>
            </w:r>
          </w:p>
          <w:p w14:paraId="225DC916" w14:textId="5064CD04" w:rsidR="00A34FDB" w:rsidRPr="00EE4D45" w:rsidRDefault="00A34FDB" w:rsidP="00A34FDB">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Para el cálculo de</w:t>
            </w:r>
            <w:r w:rsidR="00F20521">
              <w:rPr>
                <w:rFonts w:ascii="Arial Narrow" w:eastAsia="Arial Narrow" w:hAnsi="Arial Narrow" w:cs="Arial Narrow"/>
                <w:sz w:val="18"/>
                <w:szCs w:val="18"/>
              </w:rPr>
              <w:t xml:space="preserve"> </w:t>
            </w:r>
            <w:r w:rsidR="003F7DE4" w:rsidRPr="00180F5C">
              <w:rPr>
                <w:rFonts w:ascii="Arial Narrow" w:eastAsia="Arial Narrow" w:hAnsi="Arial Narrow" w:cs="Arial Narrow"/>
                <w:sz w:val="18"/>
                <w:szCs w:val="18"/>
              </w:rPr>
              <w:t>l</w:t>
            </w:r>
            <w:r w:rsidR="00F20521">
              <w:rPr>
                <w:rFonts w:ascii="Arial Narrow" w:eastAsia="Arial Narrow" w:hAnsi="Arial Narrow" w:cs="Arial Narrow"/>
                <w:sz w:val="18"/>
                <w:szCs w:val="18"/>
              </w:rPr>
              <w:t>a</w:t>
            </w:r>
            <w:r w:rsidR="003F7DE4" w:rsidRPr="00180F5C">
              <w:rPr>
                <w:rFonts w:ascii="Arial Narrow" w:eastAsia="Arial Narrow" w:hAnsi="Arial Narrow" w:cs="Arial Narrow"/>
                <w:sz w:val="18"/>
                <w:szCs w:val="18"/>
              </w:rPr>
              <w:t xml:space="preserve"> </w:t>
            </w:r>
            <w:r w:rsidR="00F20521">
              <w:rPr>
                <w:rFonts w:ascii="Arial Narrow" w:eastAsia="Arial Narrow" w:hAnsi="Arial Narrow" w:cs="Arial Narrow"/>
                <w:sz w:val="18"/>
                <w:szCs w:val="18"/>
              </w:rPr>
              <w:t>p</w:t>
            </w:r>
            <w:r w:rsidR="00F20521" w:rsidRPr="00180F5C">
              <w:rPr>
                <w:rFonts w:ascii="Arial Narrow" w:eastAsia="Arial Narrow" w:hAnsi="Arial Narrow" w:cs="Arial Narrow"/>
                <w:sz w:val="18"/>
                <w:szCs w:val="18"/>
              </w:rPr>
              <w:t xml:space="preserve">articipación del </w:t>
            </w:r>
            <w:r w:rsidR="00F20521">
              <w:rPr>
                <w:rFonts w:ascii="Arial Narrow" w:eastAsia="Arial Narrow" w:hAnsi="Arial Narrow" w:cs="Arial Narrow"/>
                <w:sz w:val="18"/>
                <w:szCs w:val="18"/>
              </w:rPr>
              <w:t>v</w:t>
            </w:r>
            <w:r w:rsidR="00F20521" w:rsidRPr="00180F5C">
              <w:rPr>
                <w:rFonts w:ascii="Arial Narrow" w:eastAsia="Arial Narrow" w:hAnsi="Arial Narrow" w:cs="Arial Narrow"/>
                <w:sz w:val="18"/>
                <w:szCs w:val="18"/>
              </w:rPr>
              <w:t xml:space="preserve">olumen </w:t>
            </w:r>
            <w:r w:rsidR="00F20521">
              <w:rPr>
                <w:rFonts w:ascii="Arial Narrow" w:eastAsia="Arial Narrow" w:hAnsi="Arial Narrow" w:cs="Arial Narrow"/>
                <w:sz w:val="18"/>
                <w:szCs w:val="18"/>
              </w:rPr>
              <w:t xml:space="preserve">producido </w:t>
            </w:r>
            <w:r w:rsidR="00F20521" w:rsidRPr="00180F5C">
              <w:rPr>
                <w:rFonts w:ascii="Arial Narrow" w:eastAsia="Arial Narrow" w:hAnsi="Arial Narrow" w:cs="Arial Narrow"/>
                <w:sz w:val="18"/>
                <w:szCs w:val="18"/>
              </w:rPr>
              <w:t>por departamento en</w:t>
            </w:r>
            <w:r w:rsidR="00F20521">
              <w:rPr>
                <w:rFonts w:ascii="Arial Narrow" w:eastAsia="Arial Narrow" w:hAnsi="Arial Narrow" w:cs="Arial Narrow"/>
                <w:sz w:val="18"/>
                <w:szCs w:val="18"/>
              </w:rPr>
              <w:t xml:space="preserve"> el volumen total</w:t>
            </w:r>
            <w:r w:rsidR="00EE4D45">
              <w:rPr>
                <w:rFonts w:ascii="Arial Narrow" w:eastAsia="Arial Narrow" w:hAnsi="Arial Narrow" w:cs="Arial Narrow"/>
                <w:sz w:val="18"/>
                <w:szCs w:val="18"/>
              </w:rPr>
              <w:t>,</w:t>
            </w:r>
            <w:r w:rsidRPr="00180F5C">
              <w:rPr>
                <w:rFonts w:ascii="Arial Narrow" w:eastAsia="Arial Narrow" w:hAnsi="Arial Narrow" w:cs="Arial Narrow"/>
                <w:sz w:val="18"/>
                <w:szCs w:val="18"/>
              </w:rPr>
              <w:t xml:space="preserve"> se toma en cuenta la información </w:t>
            </w:r>
            <w:r w:rsidR="003F7DE4" w:rsidRPr="00180F5C">
              <w:rPr>
                <w:rFonts w:ascii="Arial Narrow" w:eastAsia="Arial Narrow" w:hAnsi="Arial Narrow" w:cs="Arial Narrow"/>
                <w:sz w:val="18"/>
                <w:szCs w:val="18"/>
              </w:rPr>
              <w:t xml:space="preserve">obtenida de </w:t>
            </w:r>
            <w:r w:rsidR="003F7DE4" w:rsidRPr="00EE4D45">
              <w:rPr>
                <w:rFonts w:ascii="Arial Narrow" w:eastAsia="Arial Narrow" w:hAnsi="Arial Narrow" w:cs="Arial Narrow"/>
                <w:sz w:val="18"/>
                <w:szCs w:val="18"/>
              </w:rPr>
              <w:t>las Guías de Transporte Forestal reportado por el</w:t>
            </w:r>
            <w:r w:rsidRPr="00EE4D45">
              <w:rPr>
                <w:rFonts w:ascii="Arial Narrow" w:eastAsia="Arial Narrow" w:hAnsi="Arial Narrow" w:cs="Arial Narrow"/>
                <w:sz w:val="18"/>
                <w:szCs w:val="18"/>
              </w:rPr>
              <w:t xml:space="preserve"> SERFOR</w:t>
            </w:r>
            <w:r w:rsidR="003F7DE4" w:rsidRPr="00EE4D45">
              <w:rPr>
                <w:rFonts w:ascii="Arial Narrow" w:eastAsia="Arial Narrow" w:hAnsi="Arial Narrow" w:cs="Arial Narrow"/>
                <w:sz w:val="18"/>
                <w:szCs w:val="18"/>
              </w:rPr>
              <w:t>.</w:t>
            </w:r>
          </w:p>
          <w:p w14:paraId="03CA1E6A" w14:textId="53F1CCB6" w:rsidR="00B074CF" w:rsidRPr="00EE4D45" w:rsidRDefault="00EE4D45" w:rsidP="00A34FDB">
            <w:pP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Para</w:t>
            </w:r>
            <w:r w:rsidR="00B074CF" w:rsidRPr="00EE4D45">
              <w:rPr>
                <w:rFonts w:ascii="Arial Narrow" w:eastAsia="Arial Narrow" w:hAnsi="Arial Narrow" w:cs="Arial Narrow"/>
                <w:sz w:val="18"/>
                <w:szCs w:val="18"/>
              </w:rPr>
              <w:t xml:space="preserve"> el año</w:t>
            </w:r>
            <w:r w:rsidR="00F20521" w:rsidRPr="00EE4D45">
              <w:rPr>
                <w:rFonts w:ascii="Arial Narrow" w:eastAsia="Arial Narrow" w:hAnsi="Arial Narrow" w:cs="Arial Narrow"/>
                <w:sz w:val="18"/>
                <w:szCs w:val="18"/>
              </w:rPr>
              <w:t xml:space="preserve"> 2021 se estim</w:t>
            </w:r>
            <w:r w:rsidRPr="00EE4D45">
              <w:rPr>
                <w:rFonts w:ascii="Arial Narrow" w:eastAsia="Arial Narrow" w:hAnsi="Arial Narrow" w:cs="Arial Narrow"/>
                <w:sz w:val="18"/>
                <w:szCs w:val="18"/>
              </w:rPr>
              <w:t>ó</w:t>
            </w:r>
            <w:r w:rsidR="00F20521" w:rsidRPr="00EE4D45">
              <w:rPr>
                <w:rFonts w:ascii="Arial Narrow" w:eastAsia="Arial Narrow" w:hAnsi="Arial Narrow" w:cs="Arial Narrow"/>
                <w:sz w:val="18"/>
                <w:szCs w:val="18"/>
              </w:rPr>
              <w:t xml:space="preserve"> </w:t>
            </w:r>
            <w:r w:rsidRPr="00EE4D45">
              <w:rPr>
                <w:rFonts w:ascii="Arial Narrow" w:eastAsia="Arial Narrow" w:hAnsi="Arial Narrow" w:cs="Arial Narrow"/>
                <w:sz w:val="18"/>
                <w:szCs w:val="18"/>
              </w:rPr>
              <w:t>la</w:t>
            </w:r>
            <w:r w:rsidR="00F20521" w:rsidRPr="00EE4D45">
              <w:rPr>
                <w:rFonts w:ascii="Arial Narrow" w:eastAsia="Arial Narrow" w:hAnsi="Arial Narrow" w:cs="Arial Narrow"/>
                <w:sz w:val="18"/>
                <w:szCs w:val="18"/>
              </w:rPr>
              <w:t xml:space="preserve"> producción</w:t>
            </w:r>
            <w:r w:rsidRPr="00EE4D45">
              <w:rPr>
                <w:rFonts w:ascii="Arial Narrow" w:eastAsia="Arial Narrow" w:hAnsi="Arial Narrow" w:cs="Arial Narrow"/>
                <w:sz w:val="18"/>
                <w:szCs w:val="18"/>
              </w:rPr>
              <w:t xml:space="preserve"> de madera en</w:t>
            </w:r>
            <w:r w:rsidR="00F20521" w:rsidRPr="00EE4D45">
              <w:rPr>
                <w:rFonts w:ascii="Arial Narrow" w:eastAsia="Arial Narrow" w:hAnsi="Arial Narrow" w:cs="Arial Narrow"/>
                <w:sz w:val="18"/>
                <w:szCs w:val="18"/>
              </w:rPr>
              <w:t xml:space="preserve"> 3.14 m</w:t>
            </w:r>
            <w:r w:rsidR="00F20521" w:rsidRPr="00EE4D45">
              <w:rPr>
                <w:rFonts w:ascii="Arial Narrow" w:eastAsia="Arial Narrow" w:hAnsi="Arial Narrow" w:cs="Arial Narrow"/>
                <w:sz w:val="18"/>
                <w:szCs w:val="18"/>
                <w:vertAlign w:val="superscript"/>
              </w:rPr>
              <w:t>3</w:t>
            </w:r>
            <w:r w:rsidR="00F20521" w:rsidRPr="00EE4D45">
              <w:rPr>
                <w:rFonts w:ascii="Arial Narrow" w:eastAsia="Arial Narrow" w:hAnsi="Arial Narrow" w:cs="Arial Narrow"/>
                <w:sz w:val="18"/>
                <w:szCs w:val="18"/>
              </w:rPr>
              <w:t>/ha.</w:t>
            </w:r>
            <w:r w:rsidRPr="00EE4D45">
              <w:rPr>
                <w:rFonts w:ascii="Arial Narrow" w:eastAsia="Arial Narrow" w:hAnsi="Arial Narrow" w:cs="Arial Narrow"/>
                <w:sz w:val="18"/>
                <w:szCs w:val="18"/>
              </w:rPr>
              <w:t xml:space="preserve"> Para el</w:t>
            </w:r>
            <w:r w:rsidR="00B074CF" w:rsidRPr="00EE4D45">
              <w:rPr>
                <w:rFonts w:ascii="Arial Narrow" w:eastAsia="Arial Narrow" w:hAnsi="Arial Narrow" w:cs="Arial Narrow"/>
                <w:sz w:val="18"/>
                <w:szCs w:val="18"/>
              </w:rPr>
              <w:t xml:space="preserve"> año 2030 se espera alcanzar una productividad de 4.14 m</w:t>
            </w:r>
            <w:r w:rsidR="00B074CF" w:rsidRPr="00EE4D45">
              <w:rPr>
                <w:rFonts w:ascii="Arial Narrow" w:eastAsia="Arial Narrow" w:hAnsi="Arial Narrow" w:cs="Arial Narrow"/>
                <w:sz w:val="18"/>
                <w:szCs w:val="18"/>
                <w:vertAlign w:val="superscript"/>
              </w:rPr>
              <w:t>3</w:t>
            </w:r>
            <w:r w:rsidR="00B074CF" w:rsidRPr="00EE4D45">
              <w:rPr>
                <w:rFonts w:ascii="Arial Narrow" w:eastAsia="Arial Narrow" w:hAnsi="Arial Narrow" w:cs="Arial Narrow"/>
                <w:sz w:val="18"/>
                <w:szCs w:val="18"/>
              </w:rPr>
              <w:t>/ha</w:t>
            </w:r>
            <w:r w:rsidRPr="00EE4D45">
              <w:rPr>
                <w:rFonts w:ascii="Arial Narrow" w:eastAsia="Arial Narrow" w:hAnsi="Arial Narrow" w:cs="Arial Narrow"/>
                <w:sz w:val="18"/>
                <w:szCs w:val="18"/>
              </w:rPr>
              <w:t>, lo que representa un incremento del 32%</w:t>
            </w:r>
            <w:r w:rsidR="00042EA9">
              <w:rPr>
                <w:rFonts w:ascii="Arial Narrow" w:eastAsia="Arial Narrow" w:hAnsi="Arial Narrow" w:cs="Arial Narrow"/>
                <w:sz w:val="18"/>
                <w:szCs w:val="18"/>
              </w:rPr>
              <w:t>.</w:t>
            </w:r>
          </w:p>
          <w:p w14:paraId="5AFAEA0B" w14:textId="429FD7A1" w:rsidR="00A34FDB" w:rsidRPr="00180F5C" w:rsidRDefault="00EE4D45" w:rsidP="00715C82">
            <w:pP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 </w:t>
            </w:r>
          </w:p>
        </w:tc>
      </w:tr>
      <w:tr w:rsidR="00180F5C" w:rsidRPr="00180F5C" w14:paraId="37CD0CB7" w14:textId="77777777" w:rsidTr="00F20521">
        <w:trPr>
          <w:gridAfter w:val="1"/>
          <w:wAfter w:w="245" w:type="dxa"/>
          <w:trHeight w:val="106"/>
        </w:trPr>
        <w:tc>
          <w:tcPr>
            <w:tcW w:w="751" w:type="dxa"/>
            <w:tcBorders>
              <w:top w:val="dotted" w:sz="4" w:space="0" w:color="000000"/>
              <w:left w:val="nil"/>
              <w:bottom w:val="nil"/>
              <w:right w:val="nil"/>
            </w:tcBorders>
            <w:shd w:val="clear" w:color="auto" w:fill="auto"/>
            <w:vAlign w:val="center"/>
          </w:tcPr>
          <w:p w14:paraId="5AD7F75C" w14:textId="77777777" w:rsidR="00715C82" w:rsidRPr="00180F5C" w:rsidRDefault="00715C82" w:rsidP="00715C82">
            <w:pPr>
              <w:spacing w:after="0" w:line="240" w:lineRule="auto"/>
              <w:rPr>
                <w:rFonts w:ascii="Arial Narrow" w:eastAsia="Arial Narrow" w:hAnsi="Arial Narrow" w:cs="Arial Narrow"/>
                <w:sz w:val="10"/>
                <w:szCs w:val="10"/>
              </w:rPr>
            </w:pPr>
          </w:p>
        </w:tc>
        <w:tc>
          <w:tcPr>
            <w:tcW w:w="1075" w:type="dxa"/>
            <w:gridSpan w:val="2"/>
            <w:tcBorders>
              <w:top w:val="dotted" w:sz="4" w:space="0" w:color="000000"/>
              <w:left w:val="nil"/>
              <w:bottom w:val="nil"/>
              <w:right w:val="nil"/>
            </w:tcBorders>
            <w:shd w:val="clear" w:color="auto" w:fill="auto"/>
            <w:vAlign w:val="bottom"/>
          </w:tcPr>
          <w:p w14:paraId="2A39703F"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976" w:type="dxa"/>
            <w:gridSpan w:val="3"/>
            <w:tcBorders>
              <w:top w:val="nil"/>
              <w:left w:val="nil"/>
              <w:bottom w:val="nil"/>
              <w:right w:val="nil"/>
            </w:tcBorders>
            <w:shd w:val="clear" w:color="auto" w:fill="auto"/>
            <w:vAlign w:val="bottom"/>
          </w:tcPr>
          <w:p w14:paraId="7893E2F8"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160" w:type="dxa"/>
            <w:tcBorders>
              <w:top w:val="nil"/>
              <w:left w:val="nil"/>
              <w:bottom w:val="nil"/>
              <w:right w:val="nil"/>
            </w:tcBorders>
            <w:shd w:val="clear" w:color="auto" w:fill="auto"/>
            <w:vAlign w:val="bottom"/>
          </w:tcPr>
          <w:p w14:paraId="5C774C3D"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714" w:type="dxa"/>
            <w:gridSpan w:val="2"/>
            <w:tcBorders>
              <w:top w:val="nil"/>
              <w:left w:val="nil"/>
              <w:bottom w:val="nil"/>
              <w:right w:val="nil"/>
            </w:tcBorders>
            <w:shd w:val="clear" w:color="auto" w:fill="auto"/>
            <w:vAlign w:val="bottom"/>
          </w:tcPr>
          <w:p w14:paraId="67B49BA5"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16C400D4"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78609077"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790" w:type="dxa"/>
            <w:tcBorders>
              <w:top w:val="nil"/>
              <w:left w:val="nil"/>
              <w:bottom w:val="nil"/>
              <w:right w:val="nil"/>
            </w:tcBorders>
            <w:shd w:val="clear" w:color="auto" w:fill="auto"/>
            <w:vAlign w:val="bottom"/>
          </w:tcPr>
          <w:p w14:paraId="2B932210"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691" w:type="dxa"/>
            <w:gridSpan w:val="2"/>
            <w:tcBorders>
              <w:top w:val="nil"/>
              <w:left w:val="nil"/>
              <w:bottom w:val="nil"/>
              <w:right w:val="nil"/>
            </w:tcBorders>
            <w:shd w:val="clear" w:color="auto" w:fill="auto"/>
            <w:vAlign w:val="bottom"/>
          </w:tcPr>
          <w:p w14:paraId="468E8AF7"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691" w:type="dxa"/>
            <w:gridSpan w:val="2"/>
            <w:tcBorders>
              <w:top w:val="nil"/>
              <w:left w:val="nil"/>
              <w:bottom w:val="nil"/>
              <w:right w:val="nil"/>
            </w:tcBorders>
            <w:shd w:val="clear" w:color="auto" w:fill="auto"/>
            <w:vAlign w:val="bottom"/>
          </w:tcPr>
          <w:p w14:paraId="657606B0"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1088" w:type="dxa"/>
            <w:gridSpan w:val="2"/>
            <w:tcBorders>
              <w:top w:val="nil"/>
              <w:left w:val="nil"/>
              <w:bottom w:val="nil"/>
              <w:right w:val="nil"/>
            </w:tcBorders>
            <w:shd w:val="clear" w:color="auto" w:fill="auto"/>
            <w:vAlign w:val="bottom"/>
          </w:tcPr>
          <w:p w14:paraId="7BEB696C"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c>
          <w:tcPr>
            <w:tcW w:w="998" w:type="dxa"/>
            <w:gridSpan w:val="3"/>
            <w:tcBorders>
              <w:top w:val="nil"/>
              <w:left w:val="nil"/>
              <w:bottom w:val="nil"/>
              <w:right w:val="nil"/>
            </w:tcBorders>
            <w:shd w:val="clear" w:color="auto" w:fill="auto"/>
            <w:vAlign w:val="bottom"/>
          </w:tcPr>
          <w:p w14:paraId="11384C1F" w14:textId="77777777" w:rsidR="00715C82" w:rsidRPr="00180F5C" w:rsidRDefault="00715C82" w:rsidP="00715C82">
            <w:pPr>
              <w:spacing w:after="0" w:line="240" w:lineRule="auto"/>
              <w:jc w:val="both"/>
              <w:rPr>
                <w:rFonts w:ascii="Times New Roman" w:eastAsia="Times New Roman" w:hAnsi="Times New Roman" w:cs="Times New Roman"/>
                <w:sz w:val="10"/>
                <w:szCs w:val="10"/>
              </w:rPr>
            </w:pPr>
          </w:p>
        </w:tc>
      </w:tr>
      <w:tr w:rsidR="00180F5C" w:rsidRPr="00180F5C" w14:paraId="3F8CEC2D" w14:textId="77777777" w:rsidTr="00F20521">
        <w:trPr>
          <w:gridAfter w:val="1"/>
          <w:wAfter w:w="245" w:type="dxa"/>
          <w:trHeight w:val="492"/>
        </w:trPr>
        <w:tc>
          <w:tcPr>
            <w:tcW w:w="1826" w:type="dxa"/>
            <w:gridSpan w:val="3"/>
            <w:tcBorders>
              <w:top w:val="dotted" w:sz="4" w:space="0" w:color="000000"/>
              <w:left w:val="dotted" w:sz="4" w:space="0" w:color="000000"/>
              <w:bottom w:val="dotted" w:sz="4" w:space="0" w:color="000000"/>
              <w:right w:val="dotted" w:sz="4" w:space="0" w:color="000000"/>
            </w:tcBorders>
            <w:shd w:val="clear" w:color="auto" w:fill="D8D8D8"/>
            <w:vAlign w:val="center"/>
          </w:tcPr>
          <w:p w14:paraId="506D9EF2"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Sentido esperado del indicador</w:t>
            </w:r>
          </w:p>
        </w:tc>
        <w:tc>
          <w:tcPr>
            <w:tcW w:w="766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18779B49" w14:textId="77777777"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Ascendente</w:t>
            </w:r>
          </w:p>
        </w:tc>
      </w:tr>
      <w:tr w:rsidR="00180F5C" w:rsidRPr="00180F5C" w14:paraId="59FF53DD" w14:textId="77777777" w:rsidTr="00F20521">
        <w:trPr>
          <w:gridAfter w:val="1"/>
          <w:wAfter w:w="245" w:type="dxa"/>
          <w:trHeight w:val="106"/>
        </w:trPr>
        <w:tc>
          <w:tcPr>
            <w:tcW w:w="751" w:type="dxa"/>
            <w:tcBorders>
              <w:top w:val="nil"/>
              <w:left w:val="nil"/>
              <w:bottom w:val="nil"/>
              <w:right w:val="nil"/>
            </w:tcBorders>
            <w:shd w:val="clear" w:color="auto" w:fill="auto"/>
            <w:vAlign w:val="center"/>
          </w:tcPr>
          <w:p w14:paraId="1C4D5E14" w14:textId="77777777" w:rsidR="00715C82" w:rsidRPr="00180F5C" w:rsidRDefault="00715C82" w:rsidP="00715C82">
            <w:pPr>
              <w:spacing w:after="0" w:line="240" w:lineRule="auto"/>
              <w:rPr>
                <w:rFonts w:ascii="Arial Narrow" w:eastAsia="Arial Narrow" w:hAnsi="Arial Narrow" w:cs="Arial Narrow"/>
                <w:sz w:val="10"/>
                <w:szCs w:val="10"/>
              </w:rPr>
            </w:pPr>
          </w:p>
        </w:tc>
        <w:tc>
          <w:tcPr>
            <w:tcW w:w="1075" w:type="dxa"/>
            <w:gridSpan w:val="2"/>
            <w:tcBorders>
              <w:top w:val="nil"/>
              <w:left w:val="nil"/>
              <w:bottom w:val="nil"/>
              <w:right w:val="nil"/>
            </w:tcBorders>
            <w:shd w:val="clear" w:color="auto" w:fill="auto"/>
            <w:vAlign w:val="bottom"/>
          </w:tcPr>
          <w:p w14:paraId="5F1EF609"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976" w:type="dxa"/>
            <w:gridSpan w:val="3"/>
            <w:tcBorders>
              <w:top w:val="nil"/>
              <w:left w:val="nil"/>
              <w:bottom w:val="nil"/>
              <w:right w:val="nil"/>
            </w:tcBorders>
            <w:shd w:val="clear" w:color="auto" w:fill="auto"/>
            <w:vAlign w:val="bottom"/>
          </w:tcPr>
          <w:p w14:paraId="41D1B021"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245EBB4E"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14" w:type="dxa"/>
            <w:gridSpan w:val="2"/>
            <w:tcBorders>
              <w:top w:val="nil"/>
              <w:left w:val="nil"/>
              <w:bottom w:val="nil"/>
              <w:right w:val="nil"/>
            </w:tcBorders>
            <w:shd w:val="clear" w:color="auto" w:fill="auto"/>
            <w:vAlign w:val="bottom"/>
          </w:tcPr>
          <w:p w14:paraId="61446697"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1820A51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376A5552"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vAlign w:val="bottom"/>
          </w:tcPr>
          <w:p w14:paraId="05580F32"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1E4BB3ED"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59425EDE"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088" w:type="dxa"/>
            <w:gridSpan w:val="2"/>
            <w:tcBorders>
              <w:top w:val="nil"/>
              <w:left w:val="nil"/>
              <w:bottom w:val="nil"/>
              <w:right w:val="nil"/>
            </w:tcBorders>
            <w:shd w:val="clear" w:color="auto" w:fill="auto"/>
            <w:vAlign w:val="bottom"/>
          </w:tcPr>
          <w:p w14:paraId="623E4755"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998" w:type="dxa"/>
            <w:gridSpan w:val="3"/>
            <w:tcBorders>
              <w:top w:val="nil"/>
              <w:left w:val="nil"/>
              <w:bottom w:val="nil"/>
              <w:right w:val="nil"/>
            </w:tcBorders>
            <w:shd w:val="clear" w:color="auto" w:fill="auto"/>
            <w:vAlign w:val="bottom"/>
          </w:tcPr>
          <w:p w14:paraId="0A437C2C"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r>
      <w:tr w:rsidR="00180F5C" w:rsidRPr="00180F5C" w14:paraId="1471172D" w14:textId="77777777" w:rsidTr="00F20521">
        <w:trPr>
          <w:gridAfter w:val="1"/>
          <w:wAfter w:w="245" w:type="dxa"/>
          <w:trHeight w:val="492"/>
        </w:trPr>
        <w:tc>
          <w:tcPr>
            <w:tcW w:w="1826" w:type="dxa"/>
            <w:gridSpan w:val="3"/>
            <w:tcBorders>
              <w:top w:val="dotted" w:sz="4" w:space="0" w:color="000000"/>
              <w:left w:val="dotted" w:sz="4" w:space="0" w:color="000000"/>
              <w:bottom w:val="dotted" w:sz="4" w:space="0" w:color="000000"/>
              <w:right w:val="dotted" w:sz="4" w:space="0" w:color="000000"/>
            </w:tcBorders>
            <w:shd w:val="clear" w:color="auto" w:fill="D8D8D8"/>
            <w:vAlign w:val="center"/>
          </w:tcPr>
          <w:p w14:paraId="334121BF"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lastRenderedPageBreak/>
              <w:t>Supuestos</w:t>
            </w:r>
          </w:p>
        </w:tc>
        <w:tc>
          <w:tcPr>
            <w:tcW w:w="766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64B87BC5" w14:textId="246DBB14" w:rsidR="00715C82" w:rsidRPr="00180F5C" w:rsidRDefault="00AC74E3"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S</w:t>
            </w:r>
            <w:r w:rsidR="00A34FDB" w:rsidRPr="00180F5C">
              <w:rPr>
                <w:rFonts w:ascii="Arial Narrow" w:eastAsia="Arial Narrow" w:hAnsi="Arial Narrow" w:cs="Arial Narrow"/>
                <w:sz w:val="18"/>
                <w:szCs w:val="18"/>
              </w:rPr>
              <w:t>e introducen nuevas especies al mercado a partir de la demanda de productos maderables</w:t>
            </w:r>
          </w:p>
        </w:tc>
      </w:tr>
      <w:tr w:rsidR="00180F5C" w:rsidRPr="00180F5C" w14:paraId="63B7D5D5" w14:textId="77777777" w:rsidTr="00F20521">
        <w:trPr>
          <w:gridAfter w:val="1"/>
          <w:wAfter w:w="245" w:type="dxa"/>
          <w:trHeight w:val="106"/>
        </w:trPr>
        <w:tc>
          <w:tcPr>
            <w:tcW w:w="751" w:type="dxa"/>
            <w:tcBorders>
              <w:top w:val="nil"/>
              <w:left w:val="nil"/>
              <w:bottom w:val="nil"/>
              <w:right w:val="nil"/>
            </w:tcBorders>
            <w:shd w:val="clear" w:color="auto" w:fill="auto"/>
            <w:vAlign w:val="center"/>
          </w:tcPr>
          <w:p w14:paraId="5192CE52" w14:textId="77777777" w:rsidR="00715C82" w:rsidRPr="00180F5C" w:rsidRDefault="00715C82" w:rsidP="00715C82">
            <w:pPr>
              <w:spacing w:after="0" w:line="240" w:lineRule="auto"/>
              <w:rPr>
                <w:rFonts w:ascii="Arial Narrow" w:eastAsia="Arial Narrow" w:hAnsi="Arial Narrow" w:cs="Arial Narrow"/>
                <w:sz w:val="10"/>
                <w:szCs w:val="10"/>
              </w:rPr>
            </w:pPr>
          </w:p>
        </w:tc>
        <w:tc>
          <w:tcPr>
            <w:tcW w:w="1075" w:type="dxa"/>
            <w:gridSpan w:val="2"/>
            <w:tcBorders>
              <w:top w:val="nil"/>
              <w:left w:val="nil"/>
              <w:bottom w:val="nil"/>
              <w:right w:val="nil"/>
            </w:tcBorders>
            <w:shd w:val="clear" w:color="auto" w:fill="auto"/>
            <w:vAlign w:val="bottom"/>
          </w:tcPr>
          <w:p w14:paraId="080209BE"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976" w:type="dxa"/>
            <w:gridSpan w:val="3"/>
            <w:tcBorders>
              <w:top w:val="nil"/>
              <w:left w:val="nil"/>
              <w:bottom w:val="nil"/>
              <w:right w:val="nil"/>
            </w:tcBorders>
            <w:shd w:val="clear" w:color="auto" w:fill="auto"/>
            <w:vAlign w:val="bottom"/>
          </w:tcPr>
          <w:p w14:paraId="513C6B5B"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vAlign w:val="bottom"/>
          </w:tcPr>
          <w:p w14:paraId="15EF57C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14" w:type="dxa"/>
            <w:gridSpan w:val="2"/>
            <w:tcBorders>
              <w:top w:val="nil"/>
              <w:left w:val="nil"/>
              <w:bottom w:val="nil"/>
              <w:right w:val="nil"/>
            </w:tcBorders>
            <w:shd w:val="clear" w:color="auto" w:fill="auto"/>
            <w:vAlign w:val="bottom"/>
          </w:tcPr>
          <w:p w14:paraId="1A073F58"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2315C27A"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14D27BF1"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vAlign w:val="bottom"/>
          </w:tcPr>
          <w:p w14:paraId="69E99A2D"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41CC9115"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691" w:type="dxa"/>
            <w:gridSpan w:val="2"/>
            <w:tcBorders>
              <w:top w:val="nil"/>
              <w:left w:val="nil"/>
              <w:bottom w:val="nil"/>
              <w:right w:val="nil"/>
            </w:tcBorders>
            <w:shd w:val="clear" w:color="auto" w:fill="auto"/>
            <w:vAlign w:val="bottom"/>
          </w:tcPr>
          <w:p w14:paraId="5FE69936"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1088" w:type="dxa"/>
            <w:gridSpan w:val="2"/>
            <w:tcBorders>
              <w:top w:val="nil"/>
              <w:left w:val="nil"/>
              <w:bottom w:val="nil"/>
              <w:right w:val="nil"/>
            </w:tcBorders>
            <w:shd w:val="clear" w:color="auto" w:fill="auto"/>
            <w:vAlign w:val="bottom"/>
          </w:tcPr>
          <w:p w14:paraId="2C908A81"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c>
          <w:tcPr>
            <w:tcW w:w="998" w:type="dxa"/>
            <w:gridSpan w:val="3"/>
            <w:tcBorders>
              <w:top w:val="nil"/>
              <w:left w:val="nil"/>
              <w:bottom w:val="nil"/>
              <w:right w:val="nil"/>
            </w:tcBorders>
            <w:shd w:val="clear" w:color="auto" w:fill="auto"/>
            <w:vAlign w:val="bottom"/>
          </w:tcPr>
          <w:p w14:paraId="401E4131" w14:textId="77777777" w:rsidR="00715C82" w:rsidRPr="00180F5C" w:rsidRDefault="00715C82" w:rsidP="00715C82">
            <w:pPr>
              <w:spacing w:after="0" w:line="240" w:lineRule="auto"/>
              <w:jc w:val="both"/>
              <w:rPr>
                <w:rFonts w:ascii="Times New Roman" w:eastAsia="Times New Roman" w:hAnsi="Times New Roman" w:cs="Times New Roman"/>
                <w:sz w:val="20"/>
                <w:szCs w:val="20"/>
              </w:rPr>
            </w:pPr>
          </w:p>
        </w:tc>
      </w:tr>
      <w:tr w:rsidR="00180F5C" w:rsidRPr="00180F5C" w14:paraId="0058C204" w14:textId="77777777" w:rsidTr="00F20521">
        <w:trPr>
          <w:gridAfter w:val="1"/>
          <w:wAfter w:w="245" w:type="dxa"/>
          <w:trHeight w:val="492"/>
        </w:trPr>
        <w:tc>
          <w:tcPr>
            <w:tcW w:w="1826" w:type="dxa"/>
            <w:gridSpan w:val="3"/>
            <w:tcBorders>
              <w:top w:val="dotted" w:sz="4" w:space="0" w:color="000000"/>
              <w:left w:val="dotted" w:sz="4" w:space="0" w:color="000000"/>
              <w:bottom w:val="dotted" w:sz="4" w:space="0" w:color="000000"/>
              <w:right w:val="dotted" w:sz="4" w:space="0" w:color="000000"/>
            </w:tcBorders>
            <w:shd w:val="clear" w:color="auto" w:fill="D8D8D8"/>
            <w:vAlign w:val="center"/>
          </w:tcPr>
          <w:p w14:paraId="1E932ED6" w14:textId="77777777" w:rsidR="00715C82" w:rsidRPr="00180F5C" w:rsidRDefault="00715C82" w:rsidP="00715C82">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Fuente y bases de datos</w:t>
            </w:r>
          </w:p>
        </w:tc>
        <w:tc>
          <w:tcPr>
            <w:tcW w:w="7667" w:type="dxa"/>
            <w:gridSpan w:val="18"/>
            <w:tcBorders>
              <w:top w:val="dotted" w:sz="4" w:space="0" w:color="000000"/>
              <w:left w:val="dotted" w:sz="4" w:space="0" w:color="000000"/>
              <w:bottom w:val="dotted" w:sz="4" w:space="0" w:color="000000"/>
              <w:right w:val="dotted" w:sz="4" w:space="0" w:color="000000"/>
            </w:tcBorders>
            <w:shd w:val="clear" w:color="auto" w:fill="auto"/>
            <w:vAlign w:val="center"/>
          </w:tcPr>
          <w:p w14:paraId="0F789525" w14:textId="77777777"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Fuente: Dirección General de Política y Competitividad Forestal y de Fauna Silvestre del Servicio Nacional Forestal y de Fauna Silvestre - SERFOR</w:t>
            </w:r>
          </w:p>
          <w:p w14:paraId="1FFE7845" w14:textId="78CD1601" w:rsidR="00715C82" w:rsidRPr="00180F5C" w:rsidRDefault="00715C82" w:rsidP="00715C8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Base de datos: </w:t>
            </w:r>
            <w:r w:rsidR="00AC74E3" w:rsidRPr="00180F5C">
              <w:rPr>
                <w:rFonts w:ascii="Arial Narrow" w:eastAsia="Arial Narrow" w:hAnsi="Arial Narrow" w:cs="Arial Narrow"/>
                <w:sz w:val="18"/>
                <w:szCs w:val="18"/>
              </w:rPr>
              <w:t>Reporte de Guías de Transporte Forestal de la Dirección de Información y Registros del Servicio Nacional Forestal y de Fauna Silvestre – SERFOR. Reporte del resultado de las supervisiones de la Dirección de Evaluación Forestal y de Fauna Silvestre del Organismo de Supervisión de los Recursos Forestales y de Fauna Silvestre – OSINFOR.</w:t>
            </w:r>
          </w:p>
        </w:tc>
      </w:tr>
      <w:tr w:rsidR="00180F5C" w:rsidRPr="00180F5C" w14:paraId="27DEE579" w14:textId="77777777" w:rsidTr="00F20521">
        <w:trPr>
          <w:gridAfter w:val="1"/>
          <w:wAfter w:w="245" w:type="dxa"/>
          <w:trHeight w:val="106"/>
        </w:trPr>
        <w:tc>
          <w:tcPr>
            <w:tcW w:w="751" w:type="dxa"/>
            <w:tcBorders>
              <w:top w:val="nil"/>
              <w:left w:val="nil"/>
              <w:bottom w:val="nil"/>
              <w:right w:val="nil"/>
            </w:tcBorders>
            <w:shd w:val="clear" w:color="auto" w:fill="auto"/>
            <w:vAlign w:val="center"/>
          </w:tcPr>
          <w:p w14:paraId="6817C9D9" w14:textId="77777777" w:rsidR="00715C82" w:rsidRPr="00180F5C" w:rsidRDefault="00715C82" w:rsidP="00715C82">
            <w:pPr>
              <w:spacing w:after="0" w:line="240" w:lineRule="auto"/>
              <w:rPr>
                <w:rFonts w:ascii="Arial Narrow" w:eastAsia="Arial Narrow" w:hAnsi="Arial Narrow" w:cs="Arial Narrow"/>
                <w:sz w:val="10"/>
                <w:szCs w:val="10"/>
              </w:rPr>
            </w:pPr>
          </w:p>
        </w:tc>
        <w:tc>
          <w:tcPr>
            <w:tcW w:w="1075" w:type="dxa"/>
            <w:gridSpan w:val="2"/>
            <w:tcBorders>
              <w:top w:val="nil"/>
              <w:left w:val="nil"/>
              <w:bottom w:val="nil"/>
              <w:right w:val="nil"/>
            </w:tcBorders>
            <w:shd w:val="clear" w:color="auto" w:fill="auto"/>
            <w:vAlign w:val="bottom"/>
          </w:tcPr>
          <w:p w14:paraId="73A78516"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976" w:type="dxa"/>
            <w:gridSpan w:val="3"/>
            <w:tcBorders>
              <w:top w:val="nil"/>
              <w:left w:val="nil"/>
              <w:bottom w:val="nil"/>
              <w:right w:val="nil"/>
            </w:tcBorders>
            <w:shd w:val="clear" w:color="auto" w:fill="auto"/>
            <w:vAlign w:val="bottom"/>
          </w:tcPr>
          <w:p w14:paraId="7CA9A3DC"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160" w:type="dxa"/>
            <w:tcBorders>
              <w:top w:val="nil"/>
              <w:left w:val="nil"/>
              <w:bottom w:val="nil"/>
              <w:right w:val="nil"/>
            </w:tcBorders>
            <w:shd w:val="clear" w:color="auto" w:fill="auto"/>
            <w:vAlign w:val="bottom"/>
          </w:tcPr>
          <w:p w14:paraId="13002D54"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714" w:type="dxa"/>
            <w:gridSpan w:val="2"/>
            <w:tcBorders>
              <w:top w:val="nil"/>
              <w:left w:val="nil"/>
              <w:bottom w:val="nil"/>
              <w:right w:val="nil"/>
            </w:tcBorders>
            <w:shd w:val="clear" w:color="auto" w:fill="auto"/>
            <w:vAlign w:val="bottom"/>
          </w:tcPr>
          <w:p w14:paraId="08D7B37B"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560D1F7E"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507E0C40"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790" w:type="dxa"/>
            <w:tcBorders>
              <w:top w:val="nil"/>
              <w:left w:val="nil"/>
              <w:bottom w:val="nil"/>
              <w:right w:val="nil"/>
            </w:tcBorders>
            <w:shd w:val="clear" w:color="auto" w:fill="auto"/>
            <w:vAlign w:val="bottom"/>
          </w:tcPr>
          <w:p w14:paraId="0EA8C72C"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691" w:type="dxa"/>
            <w:gridSpan w:val="2"/>
            <w:tcBorders>
              <w:top w:val="nil"/>
              <w:left w:val="nil"/>
              <w:bottom w:val="nil"/>
              <w:right w:val="nil"/>
            </w:tcBorders>
            <w:shd w:val="clear" w:color="auto" w:fill="auto"/>
            <w:vAlign w:val="bottom"/>
          </w:tcPr>
          <w:p w14:paraId="7BEDA73E"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691" w:type="dxa"/>
            <w:gridSpan w:val="2"/>
            <w:tcBorders>
              <w:top w:val="nil"/>
              <w:left w:val="nil"/>
              <w:bottom w:val="nil"/>
              <w:right w:val="nil"/>
            </w:tcBorders>
            <w:shd w:val="clear" w:color="auto" w:fill="auto"/>
            <w:vAlign w:val="bottom"/>
          </w:tcPr>
          <w:p w14:paraId="6735E191"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1088" w:type="dxa"/>
            <w:gridSpan w:val="2"/>
            <w:tcBorders>
              <w:top w:val="nil"/>
              <w:left w:val="nil"/>
              <w:bottom w:val="nil"/>
              <w:right w:val="nil"/>
            </w:tcBorders>
            <w:shd w:val="clear" w:color="auto" w:fill="auto"/>
            <w:vAlign w:val="bottom"/>
          </w:tcPr>
          <w:p w14:paraId="191B752F" w14:textId="77777777" w:rsidR="00715C82" w:rsidRPr="00180F5C" w:rsidRDefault="00715C82" w:rsidP="00715C82">
            <w:pPr>
              <w:spacing w:after="0" w:line="240" w:lineRule="auto"/>
              <w:rPr>
                <w:rFonts w:ascii="Times New Roman" w:eastAsia="Times New Roman" w:hAnsi="Times New Roman" w:cs="Times New Roman"/>
                <w:sz w:val="10"/>
                <w:szCs w:val="10"/>
              </w:rPr>
            </w:pPr>
          </w:p>
        </w:tc>
        <w:tc>
          <w:tcPr>
            <w:tcW w:w="998" w:type="dxa"/>
            <w:gridSpan w:val="3"/>
            <w:tcBorders>
              <w:top w:val="nil"/>
              <w:left w:val="nil"/>
              <w:bottom w:val="nil"/>
              <w:right w:val="nil"/>
            </w:tcBorders>
            <w:shd w:val="clear" w:color="auto" w:fill="auto"/>
            <w:vAlign w:val="bottom"/>
          </w:tcPr>
          <w:p w14:paraId="4D6B4911" w14:textId="77777777" w:rsidR="00715C82" w:rsidRPr="00180F5C" w:rsidRDefault="00715C82" w:rsidP="00715C82">
            <w:pPr>
              <w:spacing w:after="0" w:line="240" w:lineRule="auto"/>
              <w:rPr>
                <w:rFonts w:ascii="Times New Roman" w:eastAsia="Times New Roman" w:hAnsi="Times New Roman" w:cs="Times New Roman"/>
                <w:sz w:val="10"/>
                <w:szCs w:val="10"/>
              </w:rPr>
            </w:pPr>
          </w:p>
        </w:tc>
      </w:tr>
      <w:tr w:rsidR="00180F5C" w:rsidRPr="00180F5C" w14:paraId="35E287A9" w14:textId="77777777" w:rsidTr="00F20521">
        <w:trPr>
          <w:gridAfter w:val="1"/>
          <w:wAfter w:w="245" w:type="dxa"/>
          <w:trHeight w:val="196"/>
        </w:trPr>
        <w:tc>
          <w:tcPr>
            <w:tcW w:w="751" w:type="dxa"/>
            <w:tcBorders>
              <w:top w:val="nil"/>
              <w:left w:val="nil"/>
              <w:bottom w:val="nil"/>
              <w:right w:val="dotted" w:sz="4" w:space="0" w:color="000000"/>
            </w:tcBorders>
            <w:shd w:val="clear" w:color="auto" w:fill="auto"/>
            <w:vAlign w:val="center"/>
          </w:tcPr>
          <w:p w14:paraId="2D1613B2"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1075"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42FE6B1B" w14:textId="77777777" w:rsidR="00715C82" w:rsidRPr="00180F5C" w:rsidRDefault="00715C82" w:rsidP="00715C82">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16"/>
                <w:szCs w:val="16"/>
              </w:rPr>
              <w:t>Línea de base</w:t>
            </w:r>
          </w:p>
        </w:tc>
        <w:tc>
          <w:tcPr>
            <w:tcW w:w="7667" w:type="dxa"/>
            <w:gridSpan w:val="18"/>
            <w:tcBorders>
              <w:top w:val="dotted" w:sz="4" w:space="0" w:color="000000"/>
              <w:left w:val="dotted" w:sz="4" w:space="0" w:color="000000"/>
              <w:bottom w:val="dotted" w:sz="4" w:space="0" w:color="000000"/>
              <w:right w:val="dotted" w:sz="4" w:space="0" w:color="000000"/>
            </w:tcBorders>
            <w:shd w:val="clear" w:color="auto" w:fill="D9D9D9"/>
            <w:vAlign w:val="center"/>
          </w:tcPr>
          <w:p w14:paraId="355FC3AD" w14:textId="77777777" w:rsidR="00715C82" w:rsidRPr="00180F5C" w:rsidRDefault="00715C82" w:rsidP="00715C82">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Logros esperados</w:t>
            </w:r>
          </w:p>
        </w:tc>
      </w:tr>
      <w:tr w:rsidR="00180F5C" w:rsidRPr="00180F5C" w14:paraId="1C829DE1" w14:textId="77777777" w:rsidTr="00F20521">
        <w:trPr>
          <w:gridAfter w:val="1"/>
          <w:wAfter w:w="245" w:type="dxa"/>
          <w:trHeight w:val="106"/>
        </w:trPr>
        <w:tc>
          <w:tcPr>
            <w:tcW w:w="751" w:type="dxa"/>
            <w:tcBorders>
              <w:top w:val="nil"/>
              <w:left w:val="nil"/>
              <w:bottom w:val="dotted" w:sz="4" w:space="0" w:color="000000"/>
              <w:right w:val="nil"/>
            </w:tcBorders>
            <w:shd w:val="clear" w:color="auto" w:fill="auto"/>
            <w:vAlign w:val="center"/>
          </w:tcPr>
          <w:p w14:paraId="4E7B20A1" w14:textId="77777777" w:rsidR="00715C82" w:rsidRPr="00180F5C" w:rsidRDefault="00715C82" w:rsidP="00715C82">
            <w:pPr>
              <w:spacing w:after="0" w:line="240" w:lineRule="auto"/>
              <w:jc w:val="center"/>
              <w:rPr>
                <w:rFonts w:ascii="Arial Narrow" w:eastAsia="Arial Narrow" w:hAnsi="Arial Narrow" w:cs="Arial Narrow"/>
                <w:b/>
                <w:sz w:val="20"/>
                <w:szCs w:val="20"/>
              </w:rPr>
            </w:pPr>
          </w:p>
        </w:tc>
        <w:tc>
          <w:tcPr>
            <w:tcW w:w="1075" w:type="dxa"/>
            <w:gridSpan w:val="2"/>
            <w:tcBorders>
              <w:top w:val="nil"/>
              <w:left w:val="nil"/>
              <w:bottom w:val="dotted" w:sz="4" w:space="0" w:color="000000"/>
              <w:right w:val="nil"/>
            </w:tcBorders>
            <w:shd w:val="clear" w:color="auto" w:fill="auto"/>
            <w:vAlign w:val="bottom"/>
          </w:tcPr>
          <w:p w14:paraId="649FB034"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976" w:type="dxa"/>
            <w:gridSpan w:val="3"/>
            <w:tcBorders>
              <w:top w:val="nil"/>
              <w:left w:val="nil"/>
              <w:bottom w:val="dotted" w:sz="4" w:space="0" w:color="000000"/>
              <w:right w:val="nil"/>
            </w:tcBorders>
            <w:shd w:val="clear" w:color="auto" w:fill="auto"/>
            <w:vAlign w:val="bottom"/>
          </w:tcPr>
          <w:p w14:paraId="5D37B46C"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160" w:type="dxa"/>
            <w:tcBorders>
              <w:top w:val="nil"/>
              <w:left w:val="nil"/>
              <w:bottom w:val="dotted" w:sz="4" w:space="0" w:color="000000"/>
              <w:right w:val="nil"/>
            </w:tcBorders>
            <w:shd w:val="clear" w:color="auto" w:fill="auto"/>
            <w:vAlign w:val="bottom"/>
          </w:tcPr>
          <w:p w14:paraId="3D1184E7"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714" w:type="dxa"/>
            <w:gridSpan w:val="2"/>
            <w:tcBorders>
              <w:top w:val="nil"/>
              <w:left w:val="nil"/>
              <w:bottom w:val="dotted" w:sz="4" w:space="0" w:color="000000"/>
              <w:right w:val="nil"/>
            </w:tcBorders>
            <w:shd w:val="clear" w:color="auto" w:fill="auto"/>
            <w:vAlign w:val="bottom"/>
          </w:tcPr>
          <w:p w14:paraId="64245A72"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61AEC105"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850" w:type="dxa"/>
            <w:tcBorders>
              <w:top w:val="nil"/>
              <w:left w:val="nil"/>
              <w:bottom w:val="dotted" w:sz="4" w:space="0" w:color="000000"/>
              <w:right w:val="nil"/>
            </w:tcBorders>
            <w:shd w:val="clear" w:color="auto" w:fill="auto"/>
            <w:vAlign w:val="bottom"/>
          </w:tcPr>
          <w:p w14:paraId="082FD574"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790" w:type="dxa"/>
            <w:tcBorders>
              <w:top w:val="nil"/>
              <w:left w:val="nil"/>
              <w:bottom w:val="dotted" w:sz="4" w:space="0" w:color="000000"/>
              <w:right w:val="nil"/>
            </w:tcBorders>
            <w:shd w:val="clear" w:color="auto" w:fill="auto"/>
            <w:vAlign w:val="bottom"/>
          </w:tcPr>
          <w:p w14:paraId="2E1C878D"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691" w:type="dxa"/>
            <w:gridSpan w:val="2"/>
            <w:tcBorders>
              <w:top w:val="nil"/>
              <w:left w:val="nil"/>
              <w:bottom w:val="dotted" w:sz="4" w:space="0" w:color="000000"/>
              <w:right w:val="nil"/>
            </w:tcBorders>
            <w:shd w:val="clear" w:color="auto" w:fill="auto"/>
            <w:vAlign w:val="bottom"/>
          </w:tcPr>
          <w:p w14:paraId="1788FFD8"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691" w:type="dxa"/>
            <w:gridSpan w:val="2"/>
            <w:tcBorders>
              <w:top w:val="nil"/>
              <w:left w:val="nil"/>
              <w:bottom w:val="dotted" w:sz="4" w:space="0" w:color="000000"/>
              <w:right w:val="nil"/>
            </w:tcBorders>
            <w:shd w:val="clear" w:color="auto" w:fill="auto"/>
            <w:vAlign w:val="bottom"/>
          </w:tcPr>
          <w:p w14:paraId="7DCBD037"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1088" w:type="dxa"/>
            <w:gridSpan w:val="2"/>
            <w:tcBorders>
              <w:top w:val="nil"/>
              <w:left w:val="nil"/>
              <w:bottom w:val="dotted" w:sz="4" w:space="0" w:color="000000"/>
              <w:right w:val="nil"/>
            </w:tcBorders>
            <w:shd w:val="clear" w:color="auto" w:fill="auto"/>
            <w:vAlign w:val="bottom"/>
          </w:tcPr>
          <w:p w14:paraId="0EFFCA84" w14:textId="77777777" w:rsidR="00715C82" w:rsidRPr="00180F5C" w:rsidRDefault="00715C82" w:rsidP="00715C82">
            <w:pPr>
              <w:spacing w:after="0" w:line="240" w:lineRule="auto"/>
              <w:rPr>
                <w:rFonts w:ascii="Times New Roman" w:eastAsia="Times New Roman" w:hAnsi="Times New Roman" w:cs="Times New Roman"/>
                <w:sz w:val="20"/>
                <w:szCs w:val="20"/>
              </w:rPr>
            </w:pPr>
          </w:p>
        </w:tc>
        <w:tc>
          <w:tcPr>
            <w:tcW w:w="998" w:type="dxa"/>
            <w:gridSpan w:val="3"/>
            <w:tcBorders>
              <w:top w:val="nil"/>
              <w:left w:val="nil"/>
              <w:bottom w:val="dotted" w:sz="4" w:space="0" w:color="000000"/>
              <w:right w:val="nil"/>
            </w:tcBorders>
            <w:shd w:val="clear" w:color="auto" w:fill="auto"/>
            <w:vAlign w:val="bottom"/>
          </w:tcPr>
          <w:p w14:paraId="0608D93D" w14:textId="77777777" w:rsidR="00715C82" w:rsidRPr="00180F5C" w:rsidRDefault="00715C82" w:rsidP="00715C82">
            <w:pPr>
              <w:spacing w:after="0" w:line="240" w:lineRule="auto"/>
              <w:rPr>
                <w:rFonts w:ascii="Times New Roman" w:eastAsia="Times New Roman" w:hAnsi="Times New Roman" w:cs="Times New Roman"/>
                <w:sz w:val="20"/>
                <w:szCs w:val="20"/>
              </w:rPr>
            </w:pPr>
          </w:p>
        </w:tc>
      </w:tr>
      <w:tr w:rsidR="00180F5C" w:rsidRPr="00EE4D45" w14:paraId="051C03D1" w14:textId="77777777" w:rsidTr="00F20521">
        <w:trPr>
          <w:gridAfter w:val="1"/>
          <w:wAfter w:w="245" w:type="dxa"/>
          <w:trHeight w:val="275"/>
        </w:trPr>
        <w:tc>
          <w:tcPr>
            <w:tcW w:w="75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9EF745D" w14:textId="77777777" w:rsidR="00A34FDB" w:rsidRPr="00EE4D45" w:rsidRDefault="00A34FDB" w:rsidP="00715C82">
            <w:pPr>
              <w:spacing w:after="0" w:line="240" w:lineRule="auto"/>
              <w:jc w:val="center"/>
              <w:rPr>
                <w:rFonts w:ascii="Arial Narrow" w:eastAsia="Arial Narrow" w:hAnsi="Arial Narrow" w:cs="Arial Narrow"/>
                <w:b/>
                <w:sz w:val="18"/>
                <w:szCs w:val="18"/>
              </w:rPr>
            </w:pPr>
            <w:r w:rsidRPr="00EE4D45">
              <w:rPr>
                <w:rFonts w:ascii="Arial Narrow" w:eastAsia="Arial Narrow" w:hAnsi="Arial Narrow" w:cs="Arial Narrow"/>
                <w:b/>
                <w:sz w:val="18"/>
                <w:szCs w:val="18"/>
              </w:rPr>
              <w:t>Año</w:t>
            </w:r>
          </w:p>
        </w:tc>
        <w:tc>
          <w:tcPr>
            <w:tcW w:w="1075"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524FF365" w14:textId="43B9A7C4" w:rsidR="00A34FDB" w:rsidRPr="00EE4D45" w:rsidRDefault="00A34FDB" w:rsidP="00715C82">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20</w:t>
            </w:r>
            <w:r w:rsidR="00463CE3" w:rsidRPr="00EE4D45">
              <w:rPr>
                <w:rFonts w:ascii="Arial Narrow" w:eastAsia="Arial Narrow" w:hAnsi="Arial Narrow" w:cs="Arial Narrow"/>
                <w:sz w:val="18"/>
                <w:szCs w:val="18"/>
              </w:rPr>
              <w:t>21</w:t>
            </w:r>
          </w:p>
        </w:tc>
        <w:tc>
          <w:tcPr>
            <w:tcW w:w="858"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0E931915" w14:textId="77777777" w:rsidR="00A34FDB" w:rsidRPr="00EE4D45" w:rsidRDefault="00A34FDB" w:rsidP="00715C82">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2022</w:t>
            </w:r>
          </w:p>
        </w:tc>
        <w:tc>
          <w:tcPr>
            <w:tcW w:w="992" w:type="dxa"/>
            <w:gridSpan w:val="4"/>
            <w:tcBorders>
              <w:top w:val="dotted" w:sz="4" w:space="0" w:color="000000"/>
              <w:left w:val="dotted" w:sz="4" w:space="0" w:color="000000"/>
              <w:bottom w:val="dotted" w:sz="4" w:space="0" w:color="000000"/>
              <w:right w:val="dotted" w:sz="4" w:space="0" w:color="000000"/>
            </w:tcBorders>
            <w:shd w:val="clear" w:color="auto" w:fill="D9D9D9"/>
            <w:vAlign w:val="center"/>
          </w:tcPr>
          <w:p w14:paraId="3C35FF57" w14:textId="77777777" w:rsidR="00A34FDB" w:rsidRPr="00EE4D45" w:rsidRDefault="00A34FDB" w:rsidP="00715C82">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2023</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7E9175BB" w14:textId="77777777" w:rsidR="00A34FDB" w:rsidRPr="00EE4D45" w:rsidRDefault="00A34FDB" w:rsidP="00715C82">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2024</w:t>
            </w:r>
          </w:p>
        </w:tc>
        <w:tc>
          <w:tcPr>
            <w:tcW w:w="85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2D5E91ED" w14:textId="77777777" w:rsidR="00A34FDB" w:rsidRPr="00EE4D45" w:rsidRDefault="00A34FDB" w:rsidP="00715C82">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2025</w:t>
            </w:r>
          </w:p>
        </w:tc>
        <w:tc>
          <w:tcPr>
            <w:tcW w:w="79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201108D7" w14:textId="77777777" w:rsidR="00A34FDB" w:rsidRPr="00EE4D45" w:rsidRDefault="00A34FDB" w:rsidP="00715C82">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2026</w:t>
            </w:r>
          </w:p>
        </w:tc>
        <w:tc>
          <w:tcPr>
            <w:tcW w:w="691"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488CEE7B" w14:textId="77777777" w:rsidR="00A34FDB" w:rsidRPr="00EE4D45" w:rsidRDefault="00A34FDB" w:rsidP="00715C82">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2027</w:t>
            </w:r>
          </w:p>
        </w:tc>
        <w:tc>
          <w:tcPr>
            <w:tcW w:w="691"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61A5BE5F" w14:textId="77777777" w:rsidR="00A34FDB" w:rsidRPr="00EE4D45" w:rsidRDefault="00A34FDB" w:rsidP="00715C82">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2028</w:t>
            </w:r>
          </w:p>
        </w:tc>
        <w:tc>
          <w:tcPr>
            <w:tcW w:w="1088"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2E852C9D" w14:textId="77777777" w:rsidR="00A34FDB" w:rsidRPr="00EE4D45" w:rsidRDefault="00A34FDB" w:rsidP="00715C82">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2029</w:t>
            </w:r>
          </w:p>
        </w:tc>
        <w:tc>
          <w:tcPr>
            <w:tcW w:w="998" w:type="dxa"/>
            <w:gridSpan w:val="3"/>
            <w:tcBorders>
              <w:top w:val="dotted" w:sz="4" w:space="0" w:color="000000"/>
              <w:left w:val="dotted" w:sz="4" w:space="0" w:color="000000"/>
              <w:bottom w:val="dotted" w:sz="4" w:space="0" w:color="000000"/>
              <w:right w:val="dotted" w:sz="4" w:space="0" w:color="000000"/>
            </w:tcBorders>
            <w:shd w:val="clear" w:color="auto" w:fill="D9D9D9"/>
            <w:vAlign w:val="center"/>
          </w:tcPr>
          <w:p w14:paraId="460D3E4E" w14:textId="77777777" w:rsidR="00A34FDB" w:rsidRPr="00EE4D45" w:rsidRDefault="00A34FDB" w:rsidP="00715C82">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2030</w:t>
            </w:r>
          </w:p>
        </w:tc>
      </w:tr>
      <w:tr w:rsidR="00EE4D45" w:rsidRPr="00180F5C" w14:paraId="21789507" w14:textId="77777777" w:rsidTr="00F20521">
        <w:trPr>
          <w:gridAfter w:val="1"/>
          <w:wAfter w:w="245" w:type="dxa"/>
          <w:trHeight w:val="275"/>
        </w:trPr>
        <w:tc>
          <w:tcPr>
            <w:tcW w:w="75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1ECB155C" w14:textId="38A1C37C" w:rsidR="00EE4D45" w:rsidRPr="00EE4D45" w:rsidRDefault="00EE4D45" w:rsidP="00EE4D45">
            <w:pPr>
              <w:spacing w:after="0" w:line="240" w:lineRule="auto"/>
              <w:jc w:val="center"/>
              <w:rPr>
                <w:rFonts w:ascii="Arial Narrow" w:eastAsia="Arial Narrow" w:hAnsi="Arial Narrow" w:cs="Arial Narrow"/>
                <w:b/>
                <w:sz w:val="18"/>
                <w:szCs w:val="18"/>
              </w:rPr>
            </w:pPr>
            <w:r w:rsidRPr="00EE4D45">
              <w:rPr>
                <w:rFonts w:ascii="Arial Narrow" w:eastAsia="Arial Narrow" w:hAnsi="Arial Narrow" w:cs="Arial Narrow"/>
                <w:b/>
                <w:sz w:val="18"/>
                <w:szCs w:val="18"/>
              </w:rPr>
              <w:t>Valor (m</w:t>
            </w:r>
            <w:r w:rsidRPr="00EE4D45">
              <w:rPr>
                <w:rFonts w:ascii="Arial Narrow" w:eastAsia="Arial Narrow" w:hAnsi="Arial Narrow" w:cs="Arial Narrow"/>
                <w:b/>
                <w:sz w:val="18"/>
                <w:szCs w:val="18"/>
                <w:vertAlign w:val="superscript"/>
              </w:rPr>
              <w:t>3</w:t>
            </w:r>
            <w:r w:rsidRPr="00EE4D45">
              <w:rPr>
                <w:rFonts w:ascii="Arial Narrow" w:eastAsia="Arial Narrow" w:hAnsi="Arial Narrow" w:cs="Arial Narrow"/>
                <w:b/>
                <w:sz w:val="18"/>
                <w:szCs w:val="18"/>
              </w:rPr>
              <w:t>/ha)</w:t>
            </w:r>
          </w:p>
        </w:tc>
        <w:tc>
          <w:tcPr>
            <w:tcW w:w="1075"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6FFF393E" w14:textId="07B783D5" w:rsidR="00EE4D45" w:rsidRPr="00EE4D45" w:rsidRDefault="00EE4D45" w:rsidP="00EE4D45">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0%</w:t>
            </w:r>
          </w:p>
        </w:tc>
        <w:tc>
          <w:tcPr>
            <w:tcW w:w="858"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2534CEA1" w14:textId="60A12FDE" w:rsidR="00EE4D45" w:rsidRPr="00EE4D45" w:rsidRDefault="00EE4D45" w:rsidP="00EE4D45">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0%</w:t>
            </w:r>
          </w:p>
        </w:tc>
        <w:tc>
          <w:tcPr>
            <w:tcW w:w="992" w:type="dxa"/>
            <w:gridSpan w:val="4"/>
            <w:tcBorders>
              <w:top w:val="dotted" w:sz="4" w:space="0" w:color="000000"/>
              <w:left w:val="dotted" w:sz="4" w:space="0" w:color="000000"/>
              <w:bottom w:val="dotted" w:sz="4" w:space="0" w:color="000000"/>
              <w:right w:val="dotted" w:sz="4" w:space="0" w:color="000000"/>
            </w:tcBorders>
            <w:shd w:val="clear" w:color="auto" w:fill="auto"/>
            <w:vAlign w:val="center"/>
          </w:tcPr>
          <w:p w14:paraId="75E7BAF8" w14:textId="465B2EA1" w:rsidR="00EE4D45" w:rsidRPr="00EE4D45" w:rsidRDefault="00EE4D45" w:rsidP="00EE4D45">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2%</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5FCBD0B" w14:textId="54961F2C" w:rsidR="00EE4D45" w:rsidRPr="00EE4D45" w:rsidRDefault="00EE4D45" w:rsidP="00EE4D45">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5%</w:t>
            </w:r>
          </w:p>
        </w:tc>
        <w:tc>
          <w:tcPr>
            <w:tcW w:w="85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BED4010" w14:textId="328D624B" w:rsidR="00EE4D45" w:rsidRPr="00EE4D45" w:rsidRDefault="00EE4D45" w:rsidP="00EE4D45">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5%</w:t>
            </w:r>
          </w:p>
        </w:tc>
        <w:tc>
          <w:tcPr>
            <w:tcW w:w="79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7BF8353" w14:textId="343AC5D3" w:rsidR="00EE4D45" w:rsidRPr="00EE4D45" w:rsidRDefault="00EE4D45" w:rsidP="00EE4D45">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8%</w:t>
            </w:r>
          </w:p>
        </w:tc>
        <w:tc>
          <w:tcPr>
            <w:tcW w:w="691"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491DD501" w14:textId="72121672" w:rsidR="00EE4D45" w:rsidRPr="00EE4D45" w:rsidRDefault="00EE4D45" w:rsidP="00EE4D45">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12%</w:t>
            </w:r>
          </w:p>
        </w:tc>
        <w:tc>
          <w:tcPr>
            <w:tcW w:w="691"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188156A4" w14:textId="401D2C18" w:rsidR="00EE4D45" w:rsidRPr="00EE4D45" w:rsidRDefault="00EE4D45" w:rsidP="00EE4D45">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16%</w:t>
            </w:r>
          </w:p>
        </w:tc>
        <w:tc>
          <w:tcPr>
            <w:tcW w:w="1088"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34E58BCC" w14:textId="160F0E41" w:rsidR="00EE4D45" w:rsidRPr="00EE4D45" w:rsidRDefault="00EE4D45" w:rsidP="00EE4D45">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22%</w:t>
            </w:r>
          </w:p>
        </w:tc>
        <w:tc>
          <w:tcPr>
            <w:tcW w:w="998" w:type="dxa"/>
            <w:gridSpan w:val="3"/>
            <w:tcBorders>
              <w:top w:val="dotted" w:sz="4" w:space="0" w:color="000000"/>
              <w:left w:val="dotted" w:sz="4" w:space="0" w:color="000000"/>
              <w:bottom w:val="dotted" w:sz="4" w:space="0" w:color="000000"/>
              <w:right w:val="dotted" w:sz="4" w:space="0" w:color="000000"/>
            </w:tcBorders>
            <w:shd w:val="clear" w:color="auto" w:fill="auto"/>
            <w:vAlign w:val="center"/>
          </w:tcPr>
          <w:p w14:paraId="6530F01E" w14:textId="275EF7F4" w:rsidR="00EE4D45" w:rsidRPr="00EE4D45" w:rsidRDefault="00EE4D45" w:rsidP="00EE4D45">
            <w:pPr>
              <w:spacing w:after="0" w:line="240" w:lineRule="auto"/>
              <w:jc w:val="center"/>
              <w:rPr>
                <w:rFonts w:ascii="Arial Narrow" w:eastAsia="Arial Narrow" w:hAnsi="Arial Narrow" w:cs="Arial Narrow"/>
                <w:sz w:val="18"/>
                <w:szCs w:val="18"/>
              </w:rPr>
            </w:pPr>
            <w:r w:rsidRPr="00EE4D45">
              <w:rPr>
                <w:rFonts w:ascii="Arial Narrow" w:eastAsia="Arial Narrow" w:hAnsi="Arial Narrow" w:cs="Arial Narrow"/>
                <w:sz w:val="18"/>
                <w:szCs w:val="18"/>
              </w:rPr>
              <w:t>32%</w:t>
            </w:r>
          </w:p>
        </w:tc>
      </w:tr>
    </w:tbl>
    <w:p w14:paraId="29F9F720" w14:textId="77777777" w:rsidR="00BC23B0" w:rsidRPr="00180F5C" w:rsidRDefault="00BC23B0"/>
    <w:p w14:paraId="758A4856" w14:textId="77777777" w:rsidR="00BC23B0" w:rsidRPr="00180F5C" w:rsidRDefault="00BC23B0"/>
    <w:tbl>
      <w:tblPr>
        <w:tblStyle w:val="ad"/>
        <w:tblW w:w="9323" w:type="dxa"/>
        <w:tblInd w:w="0" w:type="dxa"/>
        <w:tblLayout w:type="fixed"/>
        <w:tblLook w:val="0400" w:firstRow="0" w:lastRow="0" w:firstColumn="0" w:lastColumn="0" w:noHBand="0" w:noVBand="1"/>
      </w:tblPr>
      <w:tblGrid>
        <w:gridCol w:w="988"/>
        <w:gridCol w:w="901"/>
        <w:gridCol w:w="980"/>
        <w:gridCol w:w="901"/>
        <w:gridCol w:w="691"/>
        <w:gridCol w:w="691"/>
        <w:gridCol w:w="691"/>
        <w:gridCol w:w="691"/>
        <w:gridCol w:w="691"/>
        <w:gridCol w:w="691"/>
        <w:gridCol w:w="691"/>
        <w:gridCol w:w="708"/>
        <w:gridCol w:w="8"/>
      </w:tblGrid>
      <w:tr w:rsidR="00BC23B0" w:rsidRPr="00180F5C" w14:paraId="5FE9F483" w14:textId="77777777">
        <w:trPr>
          <w:trHeight w:val="275"/>
        </w:trPr>
        <w:tc>
          <w:tcPr>
            <w:tcW w:w="9323" w:type="dxa"/>
            <w:gridSpan w:val="13"/>
            <w:tcBorders>
              <w:top w:val="dotted" w:sz="4" w:space="0" w:color="000000"/>
              <w:left w:val="dotted" w:sz="4" w:space="0" w:color="000000"/>
              <w:bottom w:val="dotted" w:sz="4" w:space="0" w:color="000000"/>
              <w:right w:val="dotted" w:sz="4" w:space="0" w:color="000000"/>
            </w:tcBorders>
            <w:shd w:val="clear" w:color="auto" w:fill="D8D8D8"/>
            <w:vAlign w:val="center"/>
          </w:tcPr>
          <w:p w14:paraId="5505F08B" w14:textId="77777777" w:rsidR="00BC23B0" w:rsidRPr="00180F5C" w:rsidRDefault="001D48FA">
            <w:pPr>
              <w:spacing w:after="0" w:line="240" w:lineRule="auto"/>
              <w:jc w:val="center"/>
              <w:rPr>
                <w:rFonts w:ascii="Arial Narrow" w:eastAsia="Arial Narrow" w:hAnsi="Arial Narrow" w:cs="Arial Narrow"/>
                <w:b/>
                <w:sz w:val="10"/>
                <w:szCs w:val="10"/>
              </w:rPr>
            </w:pPr>
            <w:r w:rsidRPr="00180F5C">
              <w:rPr>
                <w:rFonts w:ascii="Arial Narrow" w:eastAsia="Arial Narrow" w:hAnsi="Arial Narrow" w:cs="Arial Narrow"/>
                <w:b/>
                <w:sz w:val="20"/>
                <w:szCs w:val="20"/>
              </w:rPr>
              <w:t>Ficha Técnica del Indicador 2.2 OP 2</w:t>
            </w:r>
          </w:p>
        </w:tc>
      </w:tr>
      <w:tr w:rsidR="00BC23B0" w:rsidRPr="00180F5C" w14:paraId="27ABEC6F" w14:textId="77777777" w:rsidTr="00D37897">
        <w:trPr>
          <w:gridAfter w:val="1"/>
          <w:wAfter w:w="8" w:type="dxa"/>
          <w:trHeight w:val="77"/>
        </w:trPr>
        <w:tc>
          <w:tcPr>
            <w:tcW w:w="988" w:type="dxa"/>
            <w:tcBorders>
              <w:top w:val="nil"/>
              <w:left w:val="nil"/>
              <w:bottom w:val="nil"/>
              <w:right w:val="nil"/>
            </w:tcBorders>
            <w:shd w:val="clear" w:color="auto" w:fill="auto"/>
            <w:vAlign w:val="center"/>
          </w:tcPr>
          <w:p w14:paraId="2D5634A3" w14:textId="77777777" w:rsidR="00BC23B0" w:rsidRPr="00180F5C" w:rsidRDefault="00BC23B0">
            <w:pPr>
              <w:spacing w:after="0" w:line="240" w:lineRule="auto"/>
              <w:jc w:val="center"/>
              <w:rPr>
                <w:rFonts w:ascii="Arial Narrow" w:eastAsia="Arial Narrow" w:hAnsi="Arial Narrow" w:cs="Arial Narrow"/>
                <w:b/>
                <w:sz w:val="10"/>
                <w:szCs w:val="10"/>
              </w:rPr>
            </w:pPr>
          </w:p>
        </w:tc>
        <w:tc>
          <w:tcPr>
            <w:tcW w:w="901" w:type="dxa"/>
            <w:tcBorders>
              <w:top w:val="nil"/>
              <w:left w:val="nil"/>
              <w:bottom w:val="nil"/>
              <w:right w:val="nil"/>
            </w:tcBorders>
            <w:shd w:val="clear" w:color="auto" w:fill="auto"/>
            <w:vAlign w:val="bottom"/>
          </w:tcPr>
          <w:p w14:paraId="5F2E0C08" w14:textId="77777777" w:rsidR="00BC23B0" w:rsidRPr="00180F5C" w:rsidRDefault="00BC23B0">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04907F4D" w14:textId="77777777" w:rsidR="00BC23B0" w:rsidRPr="00180F5C" w:rsidRDefault="00BC23B0">
            <w:pPr>
              <w:spacing w:after="0" w:line="240" w:lineRule="auto"/>
              <w:rPr>
                <w:rFonts w:ascii="Times New Roman" w:eastAsia="Times New Roman" w:hAnsi="Times New Roman" w:cs="Times New Roman"/>
                <w:sz w:val="10"/>
                <w:szCs w:val="10"/>
              </w:rPr>
            </w:pPr>
          </w:p>
        </w:tc>
        <w:tc>
          <w:tcPr>
            <w:tcW w:w="901" w:type="dxa"/>
            <w:tcBorders>
              <w:top w:val="nil"/>
              <w:left w:val="nil"/>
              <w:bottom w:val="nil"/>
              <w:right w:val="nil"/>
            </w:tcBorders>
            <w:shd w:val="clear" w:color="auto" w:fill="auto"/>
            <w:vAlign w:val="bottom"/>
          </w:tcPr>
          <w:p w14:paraId="36707222"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12D74EEE"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68FBCC5C"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1EDBE5B4"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7507DCAA"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49A96164"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020A0815"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55E4BD6F"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434420D2" w14:textId="77777777" w:rsidR="00BC23B0" w:rsidRPr="00180F5C" w:rsidRDefault="00BC23B0">
            <w:pPr>
              <w:spacing w:after="0" w:line="240" w:lineRule="auto"/>
              <w:rPr>
                <w:rFonts w:ascii="Times New Roman" w:eastAsia="Times New Roman" w:hAnsi="Times New Roman" w:cs="Times New Roman"/>
                <w:sz w:val="10"/>
                <w:szCs w:val="10"/>
              </w:rPr>
            </w:pPr>
          </w:p>
        </w:tc>
      </w:tr>
      <w:tr w:rsidR="00BC23B0" w:rsidRPr="00180F5C" w14:paraId="143DEED6" w14:textId="77777777">
        <w:trPr>
          <w:trHeight w:val="612"/>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099A377E"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 xml:space="preserve">Objetivo Prioritario </w:t>
            </w:r>
          </w:p>
        </w:tc>
        <w:tc>
          <w:tcPr>
            <w:tcW w:w="7434"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7C4F9617"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Incrementar la productividad en el aprovechamiento sostenible de los ecosistemas forestales, otros ecosistemas de vegetación silvestre y de la fauna silvestre</w:t>
            </w:r>
          </w:p>
        </w:tc>
      </w:tr>
      <w:tr w:rsidR="00BC23B0" w:rsidRPr="00180F5C" w14:paraId="5B61BEF2" w14:textId="77777777" w:rsidTr="00D37897">
        <w:trPr>
          <w:gridAfter w:val="1"/>
          <w:wAfter w:w="8" w:type="dxa"/>
          <w:trHeight w:val="77"/>
        </w:trPr>
        <w:tc>
          <w:tcPr>
            <w:tcW w:w="988" w:type="dxa"/>
            <w:tcBorders>
              <w:top w:val="nil"/>
              <w:left w:val="nil"/>
              <w:bottom w:val="nil"/>
              <w:right w:val="nil"/>
            </w:tcBorders>
            <w:shd w:val="clear" w:color="auto" w:fill="auto"/>
            <w:vAlign w:val="center"/>
          </w:tcPr>
          <w:p w14:paraId="27005299" w14:textId="77777777" w:rsidR="00BC23B0" w:rsidRPr="00180F5C" w:rsidRDefault="00BC23B0">
            <w:pPr>
              <w:spacing w:after="0" w:line="240" w:lineRule="auto"/>
              <w:rPr>
                <w:rFonts w:ascii="Arial Narrow" w:eastAsia="Arial Narrow" w:hAnsi="Arial Narrow" w:cs="Arial Narrow"/>
                <w:sz w:val="20"/>
                <w:szCs w:val="20"/>
              </w:rPr>
            </w:pPr>
          </w:p>
        </w:tc>
        <w:tc>
          <w:tcPr>
            <w:tcW w:w="901" w:type="dxa"/>
            <w:tcBorders>
              <w:top w:val="nil"/>
              <w:left w:val="nil"/>
              <w:bottom w:val="nil"/>
              <w:right w:val="nil"/>
            </w:tcBorders>
            <w:shd w:val="clear" w:color="auto" w:fill="auto"/>
            <w:vAlign w:val="bottom"/>
          </w:tcPr>
          <w:p w14:paraId="526D7CAA" w14:textId="77777777" w:rsidR="00BC23B0" w:rsidRPr="00180F5C" w:rsidRDefault="00BC23B0">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4D5471BB" w14:textId="77777777" w:rsidR="00BC23B0" w:rsidRPr="00180F5C" w:rsidRDefault="00BC23B0">
            <w:pPr>
              <w:spacing w:after="0" w:line="240" w:lineRule="auto"/>
              <w:rPr>
                <w:rFonts w:ascii="Times New Roman" w:eastAsia="Times New Roman" w:hAnsi="Times New Roman" w:cs="Times New Roman"/>
                <w:sz w:val="20"/>
                <w:szCs w:val="20"/>
              </w:rPr>
            </w:pPr>
          </w:p>
        </w:tc>
        <w:tc>
          <w:tcPr>
            <w:tcW w:w="901" w:type="dxa"/>
            <w:tcBorders>
              <w:top w:val="nil"/>
              <w:left w:val="nil"/>
              <w:bottom w:val="nil"/>
              <w:right w:val="nil"/>
            </w:tcBorders>
            <w:shd w:val="clear" w:color="auto" w:fill="auto"/>
            <w:vAlign w:val="bottom"/>
          </w:tcPr>
          <w:p w14:paraId="3B9BE2F5"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665EAA8B"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58C172A8"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105880E8"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2E561102"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36D75391"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7DADB358"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0BC636BA"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4E2E2582" w14:textId="77777777" w:rsidR="00BC23B0" w:rsidRPr="00180F5C" w:rsidRDefault="00BC23B0">
            <w:pPr>
              <w:spacing w:after="0" w:line="240" w:lineRule="auto"/>
              <w:rPr>
                <w:rFonts w:ascii="Times New Roman" w:eastAsia="Times New Roman" w:hAnsi="Times New Roman" w:cs="Times New Roman"/>
                <w:sz w:val="20"/>
                <w:szCs w:val="20"/>
              </w:rPr>
            </w:pPr>
          </w:p>
        </w:tc>
      </w:tr>
      <w:tr w:rsidR="00BC23B0" w:rsidRPr="00180F5C" w14:paraId="54849EAB" w14:textId="77777777">
        <w:trPr>
          <w:trHeight w:val="631"/>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4FE73822"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Nombre del Indicador</w:t>
            </w:r>
          </w:p>
        </w:tc>
        <w:tc>
          <w:tcPr>
            <w:tcW w:w="7434"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7461519B" w14:textId="61EFB708" w:rsidR="00CD048B" w:rsidRPr="00180F5C" w:rsidRDefault="00CD048B">
            <w:pPr>
              <w:spacing w:after="0" w:line="240" w:lineRule="auto"/>
              <w:rPr>
                <w:rFonts w:ascii="Arial Narrow" w:eastAsia="Arial Narrow" w:hAnsi="Arial Narrow" w:cs="Arial Narrow"/>
                <w:sz w:val="18"/>
                <w:szCs w:val="18"/>
              </w:rPr>
            </w:pPr>
            <w:commentRangeStart w:id="47"/>
            <w:r w:rsidRPr="00180F5C">
              <w:rPr>
                <w:rFonts w:ascii="Arial Narrow" w:eastAsia="Arial Narrow" w:hAnsi="Arial Narrow" w:cs="Arial Narrow"/>
                <w:sz w:val="18"/>
                <w:szCs w:val="18"/>
              </w:rPr>
              <w:t>Cantidad de exportaciones de bienes de la cadena de valor forestal y de fauna silvestre</w:t>
            </w:r>
            <w:commentRangeEnd w:id="47"/>
            <w:r w:rsidR="004A7401">
              <w:rPr>
                <w:rStyle w:val="Refdecomentario"/>
              </w:rPr>
              <w:commentReference w:id="47"/>
            </w:r>
          </w:p>
        </w:tc>
      </w:tr>
      <w:tr w:rsidR="00BC23B0" w:rsidRPr="00180F5C" w14:paraId="1EFE5BD2" w14:textId="77777777" w:rsidTr="00D37897">
        <w:trPr>
          <w:gridAfter w:val="1"/>
          <w:wAfter w:w="8" w:type="dxa"/>
          <w:trHeight w:val="106"/>
        </w:trPr>
        <w:tc>
          <w:tcPr>
            <w:tcW w:w="988" w:type="dxa"/>
            <w:tcBorders>
              <w:top w:val="nil"/>
              <w:left w:val="nil"/>
              <w:bottom w:val="nil"/>
              <w:right w:val="nil"/>
            </w:tcBorders>
            <w:shd w:val="clear" w:color="auto" w:fill="auto"/>
            <w:vAlign w:val="center"/>
          </w:tcPr>
          <w:p w14:paraId="7EC7ED98" w14:textId="77777777" w:rsidR="00BC23B0" w:rsidRPr="00180F5C" w:rsidRDefault="00BC23B0">
            <w:pPr>
              <w:spacing w:after="0" w:line="240" w:lineRule="auto"/>
              <w:rPr>
                <w:rFonts w:ascii="Arial Narrow" w:eastAsia="Arial Narrow" w:hAnsi="Arial Narrow" w:cs="Arial Narrow"/>
                <w:sz w:val="20"/>
                <w:szCs w:val="20"/>
              </w:rPr>
            </w:pPr>
          </w:p>
        </w:tc>
        <w:tc>
          <w:tcPr>
            <w:tcW w:w="901" w:type="dxa"/>
            <w:tcBorders>
              <w:top w:val="nil"/>
              <w:left w:val="nil"/>
              <w:bottom w:val="nil"/>
              <w:right w:val="nil"/>
            </w:tcBorders>
            <w:shd w:val="clear" w:color="auto" w:fill="auto"/>
            <w:vAlign w:val="bottom"/>
          </w:tcPr>
          <w:p w14:paraId="56F2DA80" w14:textId="77777777" w:rsidR="00BC23B0" w:rsidRPr="00180F5C" w:rsidRDefault="00BC23B0">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3DB54B20" w14:textId="77777777" w:rsidR="00BC23B0" w:rsidRPr="00180F5C" w:rsidRDefault="00BC23B0">
            <w:pPr>
              <w:spacing w:after="0" w:line="240" w:lineRule="auto"/>
              <w:rPr>
                <w:rFonts w:ascii="Times New Roman" w:eastAsia="Times New Roman" w:hAnsi="Times New Roman" w:cs="Times New Roman"/>
                <w:sz w:val="20"/>
                <w:szCs w:val="20"/>
              </w:rPr>
            </w:pPr>
          </w:p>
        </w:tc>
        <w:tc>
          <w:tcPr>
            <w:tcW w:w="901" w:type="dxa"/>
            <w:tcBorders>
              <w:top w:val="nil"/>
              <w:left w:val="nil"/>
              <w:bottom w:val="nil"/>
              <w:right w:val="nil"/>
            </w:tcBorders>
            <w:shd w:val="clear" w:color="auto" w:fill="auto"/>
            <w:vAlign w:val="bottom"/>
          </w:tcPr>
          <w:p w14:paraId="6F0FD04E"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4CB73DB1"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2CC684CC"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56E14340"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1ADDD07C"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4A93DD8B"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25A6F5B0"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112C32C3"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67A423CD" w14:textId="77777777" w:rsidR="00BC23B0" w:rsidRPr="00180F5C" w:rsidRDefault="00BC23B0">
            <w:pPr>
              <w:spacing w:after="0" w:line="240" w:lineRule="auto"/>
              <w:rPr>
                <w:rFonts w:ascii="Times New Roman" w:eastAsia="Times New Roman" w:hAnsi="Times New Roman" w:cs="Times New Roman"/>
                <w:sz w:val="20"/>
                <w:szCs w:val="20"/>
              </w:rPr>
            </w:pPr>
          </w:p>
        </w:tc>
      </w:tr>
      <w:tr w:rsidR="00BC23B0" w:rsidRPr="00180F5C" w14:paraId="75FC8C3E" w14:textId="77777777">
        <w:trPr>
          <w:trHeight w:val="631"/>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1F1553CB"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Justificación</w:t>
            </w:r>
          </w:p>
        </w:tc>
        <w:tc>
          <w:tcPr>
            <w:tcW w:w="7434"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103C57AF" w14:textId="77777777"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Mediante el presente indicador se medirá el nivel de avance de nuestras exportaciones en las cadenas forestales y de fauna silvestre</w:t>
            </w:r>
          </w:p>
        </w:tc>
      </w:tr>
      <w:tr w:rsidR="00BC23B0" w:rsidRPr="00180F5C" w14:paraId="544071FD" w14:textId="77777777" w:rsidTr="00D37897">
        <w:trPr>
          <w:gridAfter w:val="1"/>
          <w:wAfter w:w="8" w:type="dxa"/>
          <w:trHeight w:val="106"/>
        </w:trPr>
        <w:tc>
          <w:tcPr>
            <w:tcW w:w="988" w:type="dxa"/>
            <w:tcBorders>
              <w:top w:val="nil"/>
              <w:left w:val="nil"/>
              <w:bottom w:val="nil"/>
              <w:right w:val="nil"/>
            </w:tcBorders>
            <w:shd w:val="clear" w:color="auto" w:fill="auto"/>
            <w:vAlign w:val="center"/>
          </w:tcPr>
          <w:p w14:paraId="749D2526" w14:textId="77777777" w:rsidR="00BC23B0" w:rsidRPr="00180F5C" w:rsidRDefault="00BC23B0">
            <w:pPr>
              <w:spacing w:after="0" w:line="240" w:lineRule="auto"/>
              <w:rPr>
                <w:rFonts w:ascii="Arial Narrow" w:eastAsia="Arial Narrow" w:hAnsi="Arial Narrow" w:cs="Arial Narrow"/>
                <w:sz w:val="20"/>
                <w:szCs w:val="20"/>
              </w:rPr>
            </w:pPr>
          </w:p>
        </w:tc>
        <w:tc>
          <w:tcPr>
            <w:tcW w:w="901" w:type="dxa"/>
            <w:tcBorders>
              <w:top w:val="nil"/>
              <w:left w:val="nil"/>
              <w:bottom w:val="nil"/>
              <w:right w:val="nil"/>
            </w:tcBorders>
            <w:shd w:val="clear" w:color="auto" w:fill="auto"/>
            <w:vAlign w:val="bottom"/>
          </w:tcPr>
          <w:p w14:paraId="4BA7221C" w14:textId="77777777" w:rsidR="00BC23B0" w:rsidRPr="00180F5C" w:rsidRDefault="00BC23B0">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65D45706"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901" w:type="dxa"/>
            <w:tcBorders>
              <w:top w:val="nil"/>
              <w:left w:val="nil"/>
              <w:bottom w:val="nil"/>
              <w:right w:val="nil"/>
            </w:tcBorders>
            <w:shd w:val="clear" w:color="auto" w:fill="auto"/>
            <w:vAlign w:val="bottom"/>
          </w:tcPr>
          <w:p w14:paraId="1E1B6CA1"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1D232219"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67DFE91A"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13FE8A5A"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270E547F"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6BCC4FA5"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18186009"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7A28ECBE"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0F0F2D10" w14:textId="77777777" w:rsidR="00BC23B0" w:rsidRPr="00180F5C" w:rsidRDefault="00BC23B0">
            <w:pPr>
              <w:spacing w:after="0" w:line="240" w:lineRule="auto"/>
              <w:jc w:val="both"/>
              <w:rPr>
                <w:rFonts w:ascii="Times New Roman" w:eastAsia="Times New Roman" w:hAnsi="Times New Roman" w:cs="Times New Roman"/>
                <w:sz w:val="20"/>
                <w:szCs w:val="20"/>
              </w:rPr>
            </w:pPr>
          </w:p>
        </w:tc>
      </w:tr>
      <w:tr w:rsidR="00BC23B0" w:rsidRPr="00180F5C" w14:paraId="7286063B" w14:textId="77777777">
        <w:trPr>
          <w:trHeight w:val="492"/>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4761D312"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Responsable del Indicador</w:t>
            </w:r>
          </w:p>
        </w:tc>
        <w:tc>
          <w:tcPr>
            <w:tcW w:w="7434"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0EEB436B" w14:textId="6707C54D" w:rsidR="00A14059" w:rsidRPr="00180F5C" w:rsidRDefault="00A14059">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Dirección General de Información y Ordenamiento Forestal y de Fauna Silvestre (DGIOFFS) – Servicio Nacional Forestal y de Fauna Silvestre (SERFOR)</w:t>
            </w:r>
          </w:p>
        </w:tc>
      </w:tr>
      <w:tr w:rsidR="00BC23B0" w:rsidRPr="00180F5C" w14:paraId="302C401D" w14:textId="77777777" w:rsidTr="00D37897">
        <w:trPr>
          <w:gridAfter w:val="1"/>
          <w:wAfter w:w="8" w:type="dxa"/>
          <w:trHeight w:val="106"/>
        </w:trPr>
        <w:tc>
          <w:tcPr>
            <w:tcW w:w="988" w:type="dxa"/>
            <w:tcBorders>
              <w:top w:val="nil"/>
              <w:left w:val="nil"/>
              <w:bottom w:val="nil"/>
              <w:right w:val="nil"/>
            </w:tcBorders>
            <w:shd w:val="clear" w:color="auto" w:fill="auto"/>
            <w:vAlign w:val="center"/>
          </w:tcPr>
          <w:p w14:paraId="1AAA05A3" w14:textId="77777777" w:rsidR="00BC23B0" w:rsidRPr="00180F5C" w:rsidRDefault="00BC23B0">
            <w:pPr>
              <w:spacing w:after="0" w:line="240" w:lineRule="auto"/>
              <w:rPr>
                <w:rFonts w:ascii="Arial Narrow" w:eastAsia="Arial Narrow" w:hAnsi="Arial Narrow" w:cs="Arial Narrow"/>
                <w:sz w:val="20"/>
                <w:szCs w:val="20"/>
              </w:rPr>
            </w:pPr>
          </w:p>
        </w:tc>
        <w:tc>
          <w:tcPr>
            <w:tcW w:w="901" w:type="dxa"/>
            <w:tcBorders>
              <w:top w:val="nil"/>
              <w:left w:val="nil"/>
              <w:bottom w:val="nil"/>
              <w:right w:val="nil"/>
            </w:tcBorders>
            <w:shd w:val="clear" w:color="auto" w:fill="auto"/>
            <w:vAlign w:val="bottom"/>
          </w:tcPr>
          <w:p w14:paraId="07A70FF7" w14:textId="77777777" w:rsidR="00BC23B0" w:rsidRPr="00180F5C" w:rsidRDefault="00BC23B0">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2F1C30BA"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901" w:type="dxa"/>
            <w:tcBorders>
              <w:top w:val="nil"/>
              <w:left w:val="nil"/>
              <w:bottom w:val="nil"/>
              <w:right w:val="nil"/>
            </w:tcBorders>
            <w:shd w:val="clear" w:color="auto" w:fill="auto"/>
            <w:vAlign w:val="bottom"/>
          </w:tcPr>
          <w:p w14:paraId="678619AC"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1E93CDFA"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2751B847"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05174813"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6934B0EE"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257484DC"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0219C311"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315D202B"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5CA7E5EB" w14:textId="77777777" w:rsidR="00BC23B0" w:rsidRPr="00180F5C" w:rsidRDefault="00BC23B0">
            <w:pPr>
              <w:spacing w:after="0" w:line="240" w:lineRule="auto"/>
              <w:jc w:val="both"/>
              <w:rPr>
                <w:rFonts w:ascii="Times New Roman" w:eastAsia="Times New Roman" w:hAnsi="Times New Roman" w:cs="Times New Roman"/>
                <w:sz w:val="20"/>
                <w:szCs w:val="20"/>
              </w:rPr>
            </w:pPr>
          </w:p>
        </w:tc>
      </w:tr>
      <w:tr w:rsidR="00BC23B0" w:rsidRPr="00180F5C" w14:paraId="18EDF0FB" w14:textId="77777777">
        <w:trPr>
          <w:trHeight w:val="660"/>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2CA466E9"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Limitaciones para la medición del indicador</w:t>
            </w:r>
          </w:p>
        </w:tc>
        <w:tc>
          <w:tcPr>
            <w:tcW w:w="7434"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1E2BB52E" w14:textId="3D480330"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No se </w:t>
            </w:r>
            <w:r w:rsidR="008871FA">
              <w:rPr>
                <w:rFonts w:ascii="Arial Narrow" w:eastAsia="Arial Narrow" w:hAnsi="Arial Narrow" w:cs="Arial Narrow"/>
                <w:sz w:val="18"/>
                <w:szCs w:val="18"/>
              </w:rPr>
              <w:t>cuenta con limitaciones</w:t>
            </w:r>
          </w:p>
          <w:p w14:paraId="3A0CD256" w14:textId="7CA18791" w:rsidR="000A064B" w:rsidRPr="00180F5C" w:rsidRDefault="000A064B">
            <w:pPr>
              <w:spacing w:after="0" w:line="240" w:lineRule="auto"/>
              <w:jc w:val="both"/>
              <w:rPr>
                <w:rFonts w:ascii="Arial Narrow" w:eastAsia="Arial Narrow" w:hAnsi="Arial Narrow" w:cs="Arial Narrow"/>
                <w:sz w:val="18"/>
                <w:szCs w:val="18"/>
              </w:rPr>
            </w:pPr>
          </w:p>
        </w:tc>
      </w:tr>
      <w:tr w:rsidR="00BC23B0" w:rsidRPr="00180F5C" w14:paraId="1818F855" w14:textId="77777777" w:rsidTr="00D37897">
        <w:trPr>
          <w:gridAfter w:val="1"/>
          <w:wAfter w:w="8" w:type="dxa"/>
          <w:trHeight w:val="106"/>
        </w:trPr>
        <w:tc>
          <w:tcPr>
            <w:tcW w:w="988" w:type="dxa"/>
            <w:tcBorders>
              <w:top w:val="nil"/>
              <w:left w:val="nil"/>
              <w:bottom w:val="dotted" w:sz="4" w:space="0" w:color="000000"/>
              <w:right w:val="nil"/>
            </w:tcBorders>
            <w:shd w:val="clear" w:color="auto" w:fill="auto"/>
            <w:vAlign w:val="center"/>
          </w:tcPr>
          <w:p w14:paraId="7B428873" w14:textId="77777777" w:rsidR="00BC23B0" w:rsidRPr="00180F5C" w:rsidRDefault="00BC23B0">
            <w:pPr>
              <w:spacing w:after="0" w:line="240" w:lineRule="auto"/>
              <w:rPr>
                <w:rFonts w:ascii="Arial Narrow" w:eastAsia="Arial Narrow" w:hAnsi="Arial Narrow" w:cs="Arial Narrow"/>
                <w:sz w:val="10"/>
                <w:szCs w:val="10"/>
              </w:rPr>
            </w:pPr>
          </w:p>
        </w:tc>
        <w:tc>
          <w:tcPr>
            <w:tcW w:w="901" w:type="dxa"/>
            <w:tcBorders>
              <w:top w:val="nil"/>
              <w:left w:val="nil"/>
              <w:bottom w:val="dotted" w:sz="4" w:space="0" w:color="000000"/>
              <w:right w:val="nil"/>
            </w:tcBorders>
            <w:shd w:val="clear" w:color="auto" w:fill="auto"/>
            <w:vAlign w:val="bottom"/>
          </w:tcPr>
          <w:p w14:paraId="4279979E" w14:textId="77777777" w:rsidR="00BC23B0" w:rsidRPr="00180F5C" w:rsidRDefault="00BC23B0">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4DBA5B58"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901" w:type="dxa"/>
            <w:tcBorders>
              <w:top w:val="nil"/>
              <w:left w:val="nil"/>
              <w:bottom w:val="nil"/>
              <w:right w:val="nil"/>
            </w:tcBorders>
            <w:shd w:val="clear" w:color="auto" w:fill="auto"/>
            <w:vAlign w:val="bottom"/>
          </w:tcPr>
          <w:p w14:paraId="014F1BBC"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52E7A9D4"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1C6AFC24"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4F57B304"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727B744C"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05296B45"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2104D9A9"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521EE696" w14:textId="77777777" w:rsidR="00BC23B0" w:rsidRPr="00180F5C" w:rsidRDefault="00BC23B0">
            <w:pPr>
              <w:spacing w:after="0" w:line="240" w:lineRule="auto"/>
              <w:jc w:val="both"/>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0680D932" w14:textId="77777777" w:rsidR="00BC23B0" w:rsidRPr="00180F5C" w:rsidRDefault="00BC23B0">
            <w:pPr>
              <w:spacing w:after="0" w:line="240" w:lineRule="auto"/>
              <w:jc w:val="both"/>
              <w:rPr>
                <w:rFonts w:ascii="Times New Roman" w:eastAsia="Times New Roman" w:hAnsi="Times New Roman" w:cs="Times New Roman"/>
                <w:sz w:val="10"/>
                <w:szCs w:val="10"/>
              </w:rPr>
            </w:pPr>
          </w:p>
        </w:tc>
      </w:tr>
      <w:tr w:rsidR="00BC23B0" w:rsidRPr="00180F5C" w14:paraId="1F5D4813" w14:textId="77777777">
        <w:trPr>
          <w:trHeight w:val="216"/>
        </w:trPr>
        <w:tc>
          <w:tcPr>
            <w:tcW w:w="1889" w:type="dxa"/>
            <w:gridSpan w:val="2"/>
            <w:vMerge w:val="restart"/>
            <w:tcBorders>
              <w:top w:val="dotted" w:sz="4" w:space="0" w:color="000000"/>
              <w:left w:val="dotted" w:sz="4" w:space="0" w:color="000000"/>
              <w:bottom w:val="dotted" w:sz="4" w:space="0" w:color="000000"/>
              <w:right w:val="dotted" w:sz="4" w:space="0" w:color="000000"/>
            </w:tcBorders>
            <w:shd w:val="clear" w:color="auto" w:fill="D8D8D8"/>
            <w:vAlign w:val="center"/>
          </w:tcPr>
          <w:p w14:paraId="10FB8BF4" w14:textId="77777777" w:rsidR="00BC23B0" w:rsidRPr="00180F5C" w:rsidRDefault="001D48FA">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Método de cálculo</w:t>
            </w:r>
          </w:p>
        </w:tc>
        <w:tc>
          <w:tcPr>
            <w:tcW w:w="7434" w:type="dxa"/>
            <w:gridSpan w:val="11"/>
            <w:tcBorders>
              <w:top w:val="dotted" w:sz="4" w:space="0" w:color="000000"/>
              <w:left w:val="dotted" w:sz="4" w:space="0" w:color="000000"/>
              <w:bottom w:val="nil"/>
              <w:right w:val="dotted" w:sz="4" w:space="0" w:color="000000"/>
            </w:tcBorders>
            <w:shd w:val="clear" w:color="auto" w:fill="auto"/>
            <w:vAlign w:val="center"/>
          </w:tcPr>
          <w:p w14:paraId="0F16A614" w14:textId="0FE38C10" w:rsidR="00BC23B0" w:rsidRPr="00180F5C" w:rsidRDefault="00BC23B0">
            <w:pPr>
              <w:spacing w:after="0" w:line="240" w:lineRule="auto"/>
              <w:jc w:val="both"/>
              <w:rPr>
                <w:rFonts w:ascii="Arial Narrow" w:eastAsia="Arial Narrow" w:hAnsi="Arial Narrow" w:cs="Arial Narrow"/>
                <w:b/>
                <w:sz w:val="18"/>
                <w:szCs w:val="18"/>
              </w:rPr>
            </w:pPr>
          </w:p>
          <w:p w14:paraId="2781071F" w14:textId="17FE9540" w:rsidR="00A373B6" w:rsidRPr="00180F5C" w:rsidRDefault="0062257B">
            <w:pPr>
              <w:spacing w:after="0" w:line="240" w:lineRule="auto"/>
              <w:jc w:val="both"/>
              <w:rPr>
                <w:rFonts w:ascii="Arial Narrow" w:eastAsia="Arial Narrow" w:hAnsi="Arial Narrow" w:cs="Arial Narrow"/>
                <w:b/>
                <w:sz w:val="18"/>
                <w:szCs w:val="18"/>
              </w:rPr>
            </w:pPr>
            <w:r w:rsidRPr="00180F5C">
              <w:rPr>
                <w:rFonts w:ascii="Arial Narrow" w:eastAsia="Arial Narrow" w:hAnsi="Arial Narrow" w:cs="Arial Narrow"/>
                <w:b/>
                <w:sz w:val="18"/>
                <w:szCs w:val="18"/>
              </w:rPr>
              <w:t>Fórmula:</w:t>
            </w:r>
          </w:p>
          <w:p w14:paraId="0464AD34" w14:textId="3C0B504A" w:rsidR="00A14059" w:rsidRPr="00180F5C" w:rsidRDefault="00A14059">
            <w:pPr>
              <w:spacing w:after="0" w:line="240" w:lineRule="auto"/>
              <w:jc w:val="both"/>
              <w:rPr>
                <w:rFonts w:ascii="Arial Narrow" w:eastAsia="Arial Narrow" w:hAnsi="Arial Narrow" w:cs="Arial Narrow"/>
                <w:sz w:val="18"/>
                <w:szCs w:val="18"/>
              </w:rPr>
            </w:pPr>
          </w:p>
          <w:p w14:paraId="1913E9CC" w14:textId="1F500F47" w:rsidR="00BA3F98" w:rsidRPr="00180F5C" w:rsidRDefault="00BA3F98">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CEBCVFFS</w:t>
            </w:r>
            <w:r w:rsidR="0062257B" w:rsidRPr="00180F5C">
              <w:rPr>
                <w:rFonts w:ascii="Arial Narrow" w:eastAsia="Arial Narrow" w:hAnsi="Arial Narrow" w:cs="Arial Narrow"/>
                <w:sz w:val="18"/>
                <w:szCs w:val="18"/>
              </w:rPr>
              <w:t xml:space="preserve"> = </w:t>
            </w:r>
            <w:proofErr w:type="spellStart"/>
            <w:r w:rsidR="0062257B" w:rsidRPr="00180F5C">
              <w:rPr>
                <w:rFonts w:ascii="Arial Narrow" w:eastAsia="Arial Narrow" w:hAnsi="Arial Narrow" w:cs="Arial Narrow"/>
                <w:sz w:val="18"/>
                <w:szCs w:val="18"/>
              </w:rPr>
              <w:t>EBCVFFS</w:t>
            </w:r>
            <w:r w:rsidRPr="00180F5C">
              <w:rPr>
                <w:rFonts w:ascii="Arial Narrow" w:eastAsia="Arial Narrow" w:hAnsi="Arial Narrow" w:cs="Arial Narrow"/>
                <w:sz w:val="18"/>
                <w:szCs w:val="18"/>
              </w:rPr>
              <w:t>n</w:t>
            </w:r>
            <w:proofErr w:type="spellEnd"/>
          </w:p>
          <w:p w14:paraId="4764E92B" w14:textId="77777777" w:rsidR="00BA3F98" w:rsidRPr="00180F5C" w:rsidRDefault="00BA3F98">
            <w:pPr>
              <w:spacing w:after="0" w:line="240" w:lineRule="auto"/>
              <w:jc w:val="both"/>
              <w:rPr>
                <w:rFonts w:ascii="Arial Narrow" w:eastAsia="Arial Narrow" w:hAnsi="Arial Narrow" w:cs="Arial Narrow"/>
                <w:sz w:val="18"/>
                <w:szCs w:val="18"/>
              </w:rPr>
            </w:pPr>
          </w:p>
          <w:p w14:paraId="72EE071C" w14:textId="13C9F492" w:rsidR="00BC23B0" w:rsidRPr="00180F5C" w:rsidRDefault="0062257B">
            <w:pPr>
              <w:spacing w:after="0" w:line="240" w:lineRule="auto"/>
              <w:jc w:val="both"/>
              <w:rPr>
                <w:rFonts w:ascii="Arial Narrow" w:eastAsia="Arial Narrow" w:hAnsi="Arial Narrow" w:cs="Arial Narrow"/>
                <w:b/>
                <w:sz w:val="18"/>
                <w:szCs w:val="18"/>
              </w:rPr>
            </w:pPr>
            <w:r w:rsidRPr="00180F5C">
              <w:rPr>
                <w:rFonts w:ascii="Arial Narrow" w:eastAsia="Arial Narrow" w:hAnsi="Arial Narrow" w:cs="Arial Narrow"/>
                <w:b/>
                <w:sz w:val="18"/>
                <w:szCs w:val="18"/>
              </w:rPr>
              <w:t>Especificaciones técnicas</w:t>
            </w:r>
          </w:p>
          <w:p w14:paraId="30939FB4" w14:textId="77777777" w:rsidR="00BC23B0" w:rsidRPr="00180F5C" w:rsidRDefault="00BC23B0">
            <w:pPr>
              <w:spacing w:after="0" w:line="240" w:lineRule="auto"/>
              <w:jc w:val="both"/>
              <w:rPr>
                <w:rFonts w:ascii="Arial Narrow" w:eastAsia="Arial Narrow" w:hAnsi="Arial Narrow" w:cs="Arial Narrow"/>
                <w:b/>
                <w:sz w:val="18"/>
                <w:szCs w:val="18"/>
              </w:rPr>
            </w:pPr>
          </w:p>
          <w:p w14:paraId="50137511" w14:textId="360109B0" w:rsidR="0062257B" w:rsidRPr="00180F5C" w:rsidRDefault="0062257B" w:rsidP="00A14059">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CEBCVFFS: Cantidad de exportaciones de bienes de la cadena de valor forestal y de fauna silvestre</w:t>
            </w:r>
          </w:p>
          <w:p w14:paraId="0CACBB0D" w14:textId="500457A4" w:rsidR="00BC23B0" w:rsidRPr="00180F5C" w:rsidRDefault="00A14059" w:rsidP="00A14059">
            <w:pPr>
              <w:spacing w:after="0" w:line="240" w:lineRule="auto"/>
              <w:jc w:val="both"/>
              <w:rPr>
                <w:rFonts w:ascii="Arial Narrow" w:eastAsia="Arial Narrow" w:hAnsi="Arial Narrow" w:cs="Arial Narrow"/>
                <w:sz w:val="18"/>
                <w:szCs w:val="18"/>
              </w:rPr>
            </w:pPr>
            <w:proofErr w:type="spellStart"/>
            <w:r w:rsidRPr="00180F5C">
              <w:rPr>
                <w:rFonts w:ascii="Arial Narrow" w:eastAsia="Arial Narrow" w:hAnsi="Arial Narrow" w:cs="Arial Narrow"/>
                <w:sz w:val="18"/>
                <w:szCs w:val="18"/>
              </w:rPr>
              <w:t>EBCVFFS</w:t>
            </w:r>
            <w:r w:rsidR="00BA3F98" w:rsidRPr="00180F5C">
              <w:rPr>
                <w:rFonts w:ascii="Arial Narrow" w:eastAsia="Arial Narrow" w:hAnsi="Arial Narrow" w:cs="Arial Narrow"/>
                <w:sz w:val="18"/>
                <w:szCs w:val="18"/>
              </w:rPr>
              <w:t>n</w:t>
            </w:r>
            <w:proofErr w:type="spellEnd"/>
            <w:r w:rsidR="001D48FA" w:rsidRPr="00180F5C">
              <w:rPr>
                <w:rFonts w:ascii="Arial Narrow" w:eastAsia="Arial Narrow" w:hAnsi="Arial Narrow" w:cs="Arial Narrow"/>
                <w:sz w:val="18"/>
                <w:szCs w:val="18"/>
              </w:rPr>
              <w:t xml:space="preserve">: </w:t>
            </w:r>
            <w:r w:rsidR="00851720" w:rsidRPr="00180F5C">
              <w:rPr>
                <w:rFonts w:ascii="Arial Narrow" w:eastAsia="Arial Narrow" w:hAnsi="Arial Narrow" w:cs="Arial Narrow"/>
                <w:sz w:val="18"/>
                <w:szCs w:val="18"/>
              </w:rPr>
              <w:t>E</w:t>
            </w:r>
            <w:r w:rsidR="001D48FA" w:rsidRPr="00180F5C">
              <w:rPr>
                <w:rFonts w:ascii="Arial Narrow" w:eastAsia="Arial Narrow" w:hAnsi="Arial Narrow" w:cs="Arial Narrow"/>
                <w:sz w:val="18"/>
                <w:szCs w:val="18"/>
              </w:rPr>
              <w:t xml:space="preserve">xportaciones de bienes de la cadena de valor </w:t>
            </w:r>
            <w:r w:rsidR="00851720" w:rsidRPr="00180F5C">
              <w:rPr>
                <w:rFonts w:ascii="Arial Narrow" w:eastAsia="Arial Narrow" w:hAnsi="Arial Narrow" w:cs="Arial Narrow"/>
                <w:sz w:val="18"/>
                <w:szCs w:val="18"/>
              </w:rPr>
              <w:t>forestal</w:t>
            </w:r>
            <w:r w:rsidR="001D48FA" w:rsidRPr="00180F5C">
              <w:rPr>
                <w:rFonts w:ascii="Arial Narrow" w:eastAsia="Arial Narrow" w:hAnsi="Arial Narrow" w:cs="Arial Narrow"/>
                <w:sz w:val="18"/>
                <w:szCs w:val="18"/>
              </w:rPr>
              <w:t xml:space="preserve"> y de fauna silvestre</w:t>
            </w:r>
            <w:r w:rsidR="00851720" w:rsidRPr="00180F5C">
              <w:rPr>
                <w:rFonts w:ascii="Arial Narrow" w:eastAsia="Arial Narrow" w:hAnsi="Arial Narrow" w:cs="Arial Narrow"/>
                <w:sz w:val="18"/>
                <w:szCs w:val="18"/>
              </w:rPr>
              <w:t xml:space="preserve"> (en millones de dólares)</w:t>
            </w:r>
            <w:r w:rsidR="001D48FA" w:rsidRPr="00180F5C">
              <w:rPr>
                <w:rFonts w:ascii="Arial Narrow" w:eastAsia="Arial Narrow" w:hAnsi="Arial Narrow" w:cs="Arial Narrow"/>
                <w:sz w:val="18"/>
                <w:szCs w:val="18"/>
              </w:rPr>
              <w:t xml:space="preserve"> en el año </w:t>
            </w:r>
            <w:r w:rsidR="0062257B" w:rsidRPr="00180F5C">
              <w:rPr>
                <w:rFonts w:ascii="Arial Narrow" w:eastAsia="Arial Narrow" w:hAnsi="Arial Narrow" w:cs="Arial Narrow"/>
                <w:sz w:val="18"/>
                <w:szCs w:val="18"/>
              </w:rPr>
              <w:t>n</w:t>
            </w:r>
            <w:r w:rsidR="001D48FA" w:rsidRPr="00180F5C">
              <w:rPr>
                <w:rFonts w:ascii="Arial Narrow" w:eastAsia="Arial Narrow" w:hAnsi="Arial Narrow" w:cs="Arial Narrow"/>
                <w:sz w:val="18"/>
                <w:szCs w:val="18"/>
              </w:rPr>
              <w:t>.</w:t>
            </w:r>
          </w:p>
          <w:p w14:paraId="51A31501" w14:textId="2B7B1C3D" w:rsidR="00851720" w:rsidRPr="00180F5C" w:rsidRDefault="00851720" w:rsidP="00A14059">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N: Año de evaluación</w:t>
            </w:r>
          </w:p>
          <w:p w14:paraId="225B306B" w14:textId="31EA82E8" w:rsidR="00BA3F98" w:rsidRPr="00180F5C" w:rsidRDefault="00BA3F98" w:rsidP="00A14059">
            <w:pPr>
              <w:spacing w:after="0" w:line="240" w:lineRule="auto"/>
              <w:jc w:val="both"/>
              <w:rPr>
                <w:rFonts w:ascii="Arial Narrow" w:eastAsia="Arial Narrow" w:hAnsi="Arial Narrow" w:cs="Arial Narrow"/>
                <w:sz w:val="18"/>
                <w:szCs w:val="18"/>
              </w:rPr>
            </w:pPr>
          </w:p>
        </w:tc>
      </w:tr>
      <w:tr w:rsidR="00BC23B0" w:rsidRPr="00180F5C" w14:paraId="5C549909" w14:textId="77777777">
        <w:trPr>
          <w:gridAfter w:val="1"/>
          <w:wAfter w:w="8" w:type="dxa"/>
          <w:trHeight w:val="315"/>
        </w:trPr>
        <w:tc>
          <w:tcPr>
            <w:tcW w:w="1889" w:type="dxa"/>
            <w:gridSpan w:val="2"/>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58A2B427"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6718" w:type="dxa"/>
            <w:gridSpan w:val="9"/>
            <w:tcBorders>
              <w:top w:val="nil"/>
              <w:left w:val="dotted" w:sz="4" w:space="0" w:color="000000"/>
              <w:bottom w:val="nil"/>
              <w:right w:val="nil"/>
            </w:tcBorders>
            <w:shd w:val="clear" w:color="auto" w:fill="auto"/>
            <w:vAlign w:val="center"/>
          </w:tcPr>
          <w:p w14:paraId="74E61F4C" w14:textId="77777777" w:rsidR="00BC23B0" w:rsidRPr="00180F5C" w:rsidRDefault="001D48FA">
            <w:pPr>
              <w:spacing w:after="0" w:line="240" w:lineRule="auto"/>
              <w:jc w:val="both"/>
              <w:rPr>
                <w:rFonts w:ascii="Times New Roman" w:eastAsia="Times New Roman" w:hAnsi="Times New Roman" w:cs="Times New Roman"/>
                <w:sz w:val="18"/>
                <w:szCs w:val="18"/>
              </w:rPr>
            </w:pPr>
            <w:r w:rsidRPr="00180F5C">
              <w:rPr>
                <w:rFonts w:ascii="Arial Narrow" w:eastAsia="Arial Narrow" w:hAnsi="Arial Narrow" w:cs="Arial Narrow"/>
                <w:b/>
                <w:sz w:val="18"/>
                <w:szCs w:val="18"/>
              </w:rPr>
              <w:t>Especificaciones técnicas</w:t>
            </w:r>
          </w:p>
        </w:tc>
        <w:tc>
          <w:tcPr>
            <w:tcW w:w="708" w:type="dxa"/>
            <w:tcBorders>
              <w:top w:val="nil"/>
              <w:left w:val="nil"/>
              <w:bottom w:val="nil"/>
              <w:right w:val="dotted" w:sz="4" w:space="0" w:color="000000"/>
            </w:tcBorders>
            <w:shd w:val="clear" w:color="auto" w:fill="auto"/>
            <w:vAlign w:val="bottom"/>
          </w:tcPr>
          <w:p w14:paraId="3B4B8C5D" w14:textId="77777777"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w:t>
            </w:r>
          </w:p>
        </w:tc>
      </w:tr>
      <w:tr w:rsidR="00BA3F98" w:rsidRPr="00180F5C" w14:paraId="30FEE1D9" w14:textId="77777777">
        <w:trPr>
          <w:trHeight w:val="1326"/>
        </w:trPr>
        <w:tc>
          <w:tcPr>
            <w:tcW w:w="1889" w:type="dxa"/>
            <w:gridSpan w:val="2"/>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347FD286" w14:textId="77777777" w:rsidR="00BA3F98" w:rsidRPr="00180F5C" w:rsidRDefault="00BA3F98" w:rsidP="00BA3F98">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7434" w:type="dxa"/>
            <w:gridSpan w:val="11"/>
            <w:tcBorders>
              <w:top w:val="nil"/>
              <w:left w:val="dotted" w:sz="4" w:space="0" w:color="000000"/>
              <w:bottom w:val="dotted" w:sz="4" w:space="0" w:color="000000"/>
              <w:right w:val="dotted" w:sz="4" w:space="0" w:color="000000"/>
            </w:tcBorders>
            <w:shd w:val="clear" w:color="auto" w:fill="auto"/>
            <w:vAlign w:val="center"/>
          </w:tcPr>
          <w:p w14:paraId="659E24F6" w14:textId="3F1932C8" w:rsidR="00BA3F98" w:rsidRPr="00180F5C" w:rsidRDefault="00BA3F98" w:rsidP="00BA3F98">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Bienes de la cadena de valor </w:t>
            </w:r>
            <w:r w:rsidR="00851720" w:rsidRPr="00180F5C">
              <w:rPr>
                <w:rFonts w:ascii="Arial Narrow" w:eastAsia="Arial Narrow" w:hAnsi="Arial Narrow" w:cs="Arial Narrow"/>
                <w:sz w:val="18"/>
                <w:szCs w:val="18"/>
              </w:rPr>
              <w:t>forestal</w:t>
            </w:r>
            <w:r w:rsidRPr="00180F5C">
              <w:rPr>
                <w:rFonts w:ascii="Arial Narrow" w:eastAsia="Arial Narrow" w:hAnsi="Arial Narrow" w:cs="Arial Narrow"/>
                <w:sz w:val="18"/>
                <w:szCs w:val="18"/>
              </w:rPr>
              <w:t xml:space="preserve"> y de fauna silvestre: Para el cálculo de </w:t>
            </w:r>
            <w:r w:rsidR="00851720" w:rsidRPr="00180F5C">
              <w:rPr>
                <w:rFonts w:ascii="Arial Narrow" w:eastAsia="Arial Narrow" w:hAnsi="Arial Narrow" w:cs="Arial Narrow"/>
                <w:sz w:val="18"/>
                <w:szCs w:val="18"/>
              </w:rPr>
              <w:t>exportaciones</w:t>
            </w:r>
            <w:r w:rsidRPr="00180F5C">
              <w:rPr>
                <w:rFonts w:ascii="Arial Narrow" w:eastAsia="Arial Narrow" w:hAnsi="Arial Narrow" w:cs="Arial Narrow"/>
                <w:sz w:val="18"/>
                <w:szCs w:val="18"/>
              </w:rPr>
              <w:t xml:space="preserve"> se toma en cuenta los productos maderables, no maderables y fauna silvestre de primera y segunda transformación. La lista de los bienes de la cadena forestal y fauna silvestre exportable la define la Dirección General de Información y Ordenamiento Forestal y de Fauna Silvestre del Servicio Nacional Forestal y de Fauna Silvestre.  </w:t>
            </w:r>
          </w:p>
          <w:p w14:paraId="7EFCEF2B" w14:textId="77777777" w:rsidR="00BA3F98" w:rsidRPr="00180F5C" w:rsidRDefault="00BA3F98" w:rsidP="00BA3F98">
            <w:pPr>
              <w:spacing w:after="0" w:line="240" w:lineRule="auto"/>
              <w:jc w:val="both"/>
              <w:rPr>
                <w:rFonts w:ascii="Arial Narrow" w:eastAsia="Arial Narrow" w:hAnsi="Arial Narrow" w:cs="Arial Narrow"/>
                <w:sz w:val="18"/>
                <w:szCs w:val="18"/>
              </w:rPr>
            </w:pPr>
          </w:p>
          <w:p w14:paraId="3A859055" w14:textId="487043D9" w:rsidR="00BA3F98" w:rsidRPr="00180F5C" w:rsidRDefault="00BA3F98" w:rsidP="00BA3F98">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Para el año 2019 la CEBCVFFS fue de </w:t>
            </w:r>
            <w:r w:rsidRPr="00180F5C">
              <w:rPr>
                <w:rFonts w:ascii="Arial Narrow" w:eastAsia="Arial Narrow" w:hAnsi="Arial Narrow" w:cs="Arial Narrow"/>
                <w:sz w:val="20"/>
                <w:szCs w:val="20"/>
              </w:rPr>
              <w:t>386.2</w:t>
            </w:r>
            <w:r w:rsidRPr="00180F5C">
              <w:rPr>
                <w:rFonts w:ascii="Arial Narrow" w:eastAsia="Arial Narrow" w:hAnsi="Arial Narrow" w:cs="Arial Narrow"/>
                <w:sz w:val="18"/>
                <w:szCs w:val="18"/>
              </w:rPr>
              <w:t xml:space="preserve"> millones de dólares americanos (Fuente: Anuario Forestal y de Fauna Silvestre 2019)</w:t>
            </w:r>
          </w:p>
        </w:tc>
      </w:tr>
      <w:tr w:rsidR="00BA3F98" w:rsidRPr="00180F5C" w14:paraId="48DE4EC2" w14:textId="77777777" w:rsidTr="00D37897">
        <w:trPr>
          <w:gridAfter w:val="1"/>
          <w:wAfter w:w="8" w:type="dxa"/>
          <w:trHeight w:val="106"/>
        </w:trPr>
        <w:tc>
          <w:tcPr>
            <w:tcW w:w="988" w:type="dxa"/>
            <w:tcBorders>
              <w:top w:val="dotted" w:sz="4" w:space="0" w:color="000000"/>
              <w:left w:val="nil"/>
              <w:bottom w:val="nil"/>
              <w:right w:val="nil"/>
            </w:tcBorders>
            <w:shd w:val="clear" w:color="auto" w:fill="auto"/>
            <w:vAlign w:val="center"/>
          </w:tcPr>
          <w:p w14:paraId="3D2B1AEC" w14:textId="77777777" w:rsidR="00BA3F98" w:rsidRPr="00180F5C" w:rsidRDefault="00BA3F98" w:rsidP="00BA3F98">
            <w:pPr>
              <w:spacing w:after="0" w:line="240" w:lineRule="auto"/>
              <w:rPr>
                <w:rFonts w:ascii="Arial Narrow" w:eastAsia="Arial Narrow" w:hAnsi="Arial Narrow" w:cs="Arial Narrow"/>
                <w:sz w:val="10"/>
                <w:szCs w:val="10"/>
              </w:rPr>
            </w:pPr>
          </w:p>
        </w:tc>
        <w:tc>
          <w:tcPr>
            <w:tcW w:w="901" w:type="dxa"/>
            <w:tcBorders>
              <w:top w:val="dotted" w:sz="4" w:space="0" w:color="000000"/>
              <w:left w:val="nil"/>
              <w:bottom w:val="nil"/>
              <w:right w:val="nil"/>
            </w:tcBorders>
            <w:shd w:val="clear" w:color="auto" w:fill="auto"/>
            <w:vAlign w:val="bottom"/>
          </w:tcPr>
          <w:p w14:paraId="39B4A873"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62AF2003"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901" w:type="dxa"/>
            <w:tcBorders>
              <w:top w:val="nil"/>
              <w:left w:val="nil"/>
              <w:bottom w:val="nil"/>
              <w:right w:val="nil"/>
            </w:tcBorders>
            <w:shd w:val="clear" w:color="auto" w:fill="auto"/>
            <w:vAlign w:val="bottom"/>
          </w:tcPr>
          <w:p w14:paraId="736C03EE"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11DFB06F"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4D804640"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4D13DA5E"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0DAD2F2E"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47F7A1D2"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0207D247"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011AB13C"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780DEA31" w14:textId="77777777" w:rsidR="00BA3F98" w:rsidRPr="00180F5C" w:rsidRDefault="00BA3F98" w:rsidP="00BA3F98">
            <w:pPr>
              <w:spacing w:after="0" w:line="240" w:lineRule="auto"/>
              <w:rPr>
                <w:rFonts w:ascii="Times New Roman" w:eastAsia="Times New Roman" w:hAnsi="Times New Roman" w:cs="Times New Roman"/>
                <w:sz w:val="10"/>
                <w:szCs w:val="10"/>
              </w:rPr>
            </w:pPr>
          </w:p>
        </w:tc>
      </w:tr>
      <w:tr w:rsidR="00BA3F98" w:rsidRPr="00180F5C" w14:paraId="5FFA8510" w14:textId="77777777">
        <w:trPr>
          <w:trHeight w:val="492"/>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138043F8" w14:textId="77777777" w:rsidR="00BA3F98" w:rsidRPr="00180F5C" w:rsidRDefault="00BA3F98" w:rsidP="00BA3F98">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Sentido esperado del indicador</w:t>
            </w:r>
          </w:p>
        </w:tc>
        <w:tc>
          <w:tcPr>
            <w:tcW w:w="7434"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3ABC2C41" w14:textId="77777777" w:rsidR="00BA3F98" w:rsidRPr="00180F5C" w:rsidRDefault="00BA3F98" w:rsidP="00BA3F98">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Ascendente</w:t>
            </w:r>
          </w:p>
        </w:tc>
      </w:tr>
      <w:tr w:rsidR="00BA3F98" w:rsidRPr="00180F5C" w14:paraId="4BA9EB1B" w14:textId="77777777" w:rsidTr="00D37897">
        <w:trPr>
          <w:gridAfter w:val="1"/>
          <w:wAfter w:w="8" w:type="dxa"/>
          <w:trHeight w:val="106"/>
        </w:trPr>
        <w:tc>
          <w:tcPr>
            <w:tcW w:w="988" w:type="dxa"/>
            <w:tcBorders>
              <w:top w:val="nil"/>
              <w:left w:val="nil"/>
              <w:bottom w:val="nil"/>
              <w:right w:val="nil"/>
            </w:tcBorders>
            <w:shd w:val="clear" w:color="auto" w:fill="auto"/>
            <w:vAlign w:val="center"/>
          </w:tcPr>
          <w:p w14:paraId="28CFB3A5" w14:textId="77777777" w:rsidR="00BA3F98" w:rsidRPr="00180F5C" w:rsidRDefault="00BA3F98" w:rsidP="00BA3F98">
            <w:pPr>
              <w:spacing w:after="0" w:line="240" w:lineRule="auto"/>
              <w:rPr>
                <w:rFonts w:ascii="Arial Narrow" w:eastAsia="Arial Narrow" w:hAnsi="Arial Narrow" w:cs="Arial Narrow"/>
                <w:sz w:val="10"/>
                <w:szCs w:val="10"/>
              </w:rPr>
            </w:pPr>
          </w:p>
        </w:tc>
        <w:tc>
          <w:tcPr>
            <w:tcW w:w="901" w:type="dxa"/>
            <w:tcBorders>
              <w:top w:val="nil"/>
              <w:left w:val="nil"/>
              <w:bottom w:val="nil"/>
              <w:right w:val="nil"/>
            </w:tcBorders>
            <w:shd w:val="clear" w:color="auto" w:fill="auto"/>
            <w:vAlign w:val="bottom"/>
          </w:tcPr>
          <w:p w14:paraId="432B8BF2"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78A495EE"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901" w:type="dxa"/>
            <w:tcBorders>
              <w:top w:val="nil"/>
              <w:left w:val="nil"/>
              <w:bottom w:val="nil"/>
              <w:right w:val="nil"/>
            </w:tcBorders>
            <w:shd w:val="clear" w:color="auto" w:fill="auto"/>
            <w:vAlign w:val="bottom"/>
          </w:tcPr>
          <w:p w14:paraId="5D18D58D"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1CC57970"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5ED070C9"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7D83CA93"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43FF5766"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35C8B068"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6F246324"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61FC425A"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258A74A7" w14:textId="77777777" w:rsidR="00BA3F98" w:rsidRPr="00180F5C" w:rsidRDefault="00BA3F98" w:rsidP="00BA3F98">
            <w:pPr>
              <w:spacing w:after="0" w:line="240" w:lineRule="auto"/>
              <w:rPr>
                <w:rFonts w:ascii="Times New Roman" w:eastAsia="Times New Roman" w:hAnsi="Times New Roman" w:cs="Times New Roman"/>
                <w:sz w:val="20"/>
                <w:szCs w:val="20"/>
              </w:rPr>
            </w:pPr>
          </w:p>
        </w:tc>
      </w:tr>
      <w:tr w:rsidR="00BA3F98" w:rsidRPr="00180F5C" w14:paraId="151CAD68" w14:textId="77777777">
        <w:trPr>
          <w:trHeight w:val="492"/>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50AD4CBD" w14:textId="77777777" w:rsidR="00BA3F98" w:rsidRPr="00180F5C" w:rsidRDefault="00BA3F98" w:rsidP="00BA3F98">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lastRenderedPageBreak/>
              <w:t>Supuestos</w:t>
            </w:r>
          </w:p>
        </w:tc>
        <w:tc>
          <w:tcPr>
            <w:tcW w:w="7434"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2365D803" w14:textId="45B92CDE" w:rsidR="00BA3F98" w:rsidRPr="00180F5C" w:rsidRDefault="00BA3F98" w:rsidP="00BA3F98">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Se mantiene en crecimiento la demanda de productos forestales y de fauna silvestre exportables</w:t>
            </w:r>
          </w:p>
        </w:tc>
      </w:tr>
      <w:tr w:rsidR="00BA3F98" w:rsidRPr="00180F5C" w14:paraId="03B416C9" w14:textId="77777777" w:rsidTr="00D37897">
        <w:trPr>
          <w:gridAfter w:val="1"/>
          <w:wAfter w:w="8" w:type="dxa"/>
          <w:trHeight w:val="106"/>
        </w:trPr>
        <w:tc>
          <w:tcPr>
            <w:tcW w:w="988" w:type="dxa"/>
            <w:tcBorders>
              <w:top w:val="nil"/>
              <w:left w:val="nil"/>
              <w:bottom w:val="nil"/>
              <w:right w:val="nil"/>
            </w:tcBorders>
            <w:shd w:val="clear" w:color="auto" w:fill="auto"/>
            <w:vAlign w:val="center"/>
          </w:tcPr>
          <w:p w14:paraId="083518BF" w14:textId="77777777" w:rsidR="00BA3F98" w:rsidRPr="00180F5C" w:rsidRDefault="00BA3F98" w:rsidP="00BA3F98">
            <w:pPr>
              <w:spacing w:after="0" w:line="240" w:lineRule="auto"/>
              <w:rPr>
                <w:rFonts w:ascii="Arial Narrow" w:eastAsia="Arial Narrow" w:hAnsi="Arial Narrow" w:cs="Arial Narrow"/>
                <w:sz w:val="10"/>
                <w:szCs w:val="10"/>
              </w:rPr>
            </w:pPr>
          </w:p>
        </w:tc>
        <w:tc>
          <w:tcPr>
            <w:tcW w:w="901" w:type="dxa"/>
            <w:tcBorders>
              <w:top w:val="nil"/>
              <w:left w:val="nil"/>
              <w:bottom w:val="nil"/>
              <w:right w:val="nil"/>
            </w:tcBorders>
            <w:shd w:val="clear" w:color="auto" w:fill="auto"/>
            <w:vAlign w:val="bottom"/>
          </w:tcPr>
          <w:p w14:paraId="78030012"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bottom"/>
          </w:tcPr>
          <w:p w14:paraId="2626A495"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901" w:type="dxa"/>
            <w:tcBorders>
              <w:top w:val="nil"/>
              <w:left w:val="nil"/>
              <w:bottom w:val="nil"/>
              <w:right w:val="nil"/>
            </w:tcBorders>
            <w:shd w:val="clear" w:color="auto" w:fill="auto"/>
            <w:vAlign w:val="bottom"/>
          </w:tcPr>
          <w:p w14:paraId="3384AD4A"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03F8BC77"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7862C6C4"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00704D7C"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6F594052"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4E05856C"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44DC5A60"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5483DC0E"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619DF45A" w14:textId="77777777" w:rsidR="00BA3F98" w:rsidRPr="00180F5C" w:rsidRDefault="00BA3F98" w:rsidP="00BA3F98">
            <w:pPr>
              <w:spacing w:after="0" w:line="240" w:lineRule="auto"/>
              <w:rPr>
                <w:rFonts w:ascii="Times New Roman" w:eastAsia="Times New Roman" w:hAnsi="Times New Roman" w:cs="Times New Roman"/>
                <w:sz w:val="20"/>
                <w:szCs w:val="20"/>
              </w:rPr>
            </w:pPr>
          </w:p>
        </w:tc>
      </w:tr>
      <w:tr w:rsidR="00BA3F98" w:rsidRPr="00180F5C" w14:paraId="408E21A8" w14:textId="77777777">
        <w:trPr>
          <w:trHeight w:val="492"/>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2EDADAB0" w14:textId="77777777" w:rsidR="00BA3F98" w:rsidRPr="00180F5C" w:rsidRDefault="00BA3F98" w:rsidP="00BA3F98">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Fuente y bases de datos</w:t>
            </w:r>
          </w:p>
        </w:tc>
        <w:tc>
          <w:tcPr>
            <w:tcW w:w="7434"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1D045839" w14:textId="44BDF467" w:rsidR="00BA3F98" w:rsidRPr="00180F5C" w:rsidRDefault="00BA3F98" w:rsidP="00BA3F98">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Fuente: Dirección General de Información y Ordenamiento Forestal y de Fauna Silvestre (DGIOFFS) – Servicio Nacional Forestal y de Fauna Silvestre (SERFOR)</w:t>
            </w:r>
          </w:p>
          <w:p w14:paraId="4AB944B8" w14:textId="5662026F" w:rsidR="00BA3F98" w:rsidRPr="00180F5C" w:rsidRDefault="00BA3F98" w:rsidP="00BA3F98">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Base de datos: Información del Anuario Forestal y de Fauna Silvestre</w:t>
            </w:r>
          </w:p>
        </w:tc>
      </w:tr>
      <w:tr w:rsidR="00BA3F98" w:rsidRPr="00180F5C" w14:paraId="35A02C1F" w14:textId="77777777" w:rsidTr="00D37897">
        <w:trPr>
          <w:gridAfter w:val="1"/>
          <w:wAfter w:w="8" w:type="dxa"/>
          <w:trHeight w:val="106"/>
        </w:trPr>
        <w:tc>
          <w:tcPr>
            <w:tcW w:w="988" w:type="dxa"/>
            <w:tcBorders>
              <w:top w:val="nil"/>
              <w:left w:val="nil"/>
              <w:bottom w:val="nil"/>
              <w:right w:val="nil"/>
            </w:tcBorders>
            <w:shd w:val="clear" w:color="auto" w:fill="auto"/>
            <w:vAlign w:val="center"/>
          </w:tcPr>
          <w:p w14:paraId="27AE0991" w14:textId="77777777" w:rsidR="00BA3F98" w:rsidRPr="00180F5C" w:rsidRDefault="00BA3F98" w:rsidP="00BA3F98">
            <w:pPr>
              <w:spacing w:after="0" w:line="240" w:lineRule="auto"/>
              <w:rPr>
                <w:rFonts w:ascii="Arial Narrow" w:eastAsia="Arial Narrow" w:hAnsi="Arial Narrow" w:cs="Arial Narrow"/>
                <w:sz w:val="10"/>
                <w:szCs w:val="10"/>
              </w:rPr>
            </w:pPr>
          </w:p>
        </w:tc>
        <w:tc>
          <w:tcPr>
            <w:tcW w:w="901" w:type="dxa"/>
            <w:tcBorders>
              <w:top w:val="nil"/>
              <w:left w:val="nil"/>
              <w:bottom w:val="nil"/>
              <w:right w:val="nil"/>
            </w:tcBorders>
            <w:shd w:val="clear" w:color="auto" w:fill="auto"/>
            <w:vAlign w:val="bottom"/>
          </w:tcPr>
          <w:p w14:paraId="5AB1C9DA"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980" w:type="dxa"/>
            <w:tcBorders>
              <w:top w:val="nil"/>
              <w:left w:val="nil"/>
              <w:bottom w:val="nil"/>
              <w:right w:val="nil"/>
            </w:tcBorders>
            <w:shd w:val="clear" w:color="auto" w:fill="auto"/>
            <w:vAlign w:val="bottom"/>
          </w:tcPr>
          <w:p w14:paraId="7199A9A7"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901" w:type="dxa"/>
            <w:tcBorders>
              <w:top w:val="nil"/>
              <w:left w:val="nil"/>
              <w:bottom w:val="nil"/>
              <w:right w:val="nil"/>
            </w:tcBorders>
            <w:shd w:val="clear" w:color="auto" w:fill="auto"/>
            <w:vAlign w:val="bottom"/>
          </w:tcPr>
          <w:p w14:paraId="2F0E565E"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541420CD"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233B2B58"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54C76EAA" w14:textId="77777777" w:rsidR="00BA3F98" w:rsidRPr="00180F5C" w:rsidRDefault="00BA3F98" w:rsidP="00BA3F98">
            <w:pPr>
              <w:spacing w:after="0" w:line="240" w:lineRule="auto"/>
              <w:rPr>
                <w:rFonts w:ascii="Times New Roman" w:eastAsia="Times New Roman" w:hAnsi="Times New Roman" w:cs="Times New Roman"/>
                <w:sz w:val="10"/>
                <w:szCs w:val="10"/>
              </w:rPr>
            </w:pPr>
          </w:p>
          <w:p w14:paraId="2FFAA4C3" w14:textId="325728DD" w:rsidR="00090C95" w:rsidRPr="00180F5C" w:rsidRDefault="00090C95"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3D8FA5DB"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4ADA944E"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3E7854B2"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2955FAC5" w14:textId="77777777" w:rsidR="00BA3F98" w:rsidRPr="00180F5C" w:rsidRDefault="00BA3F98" w:rsidP="00BA3F98">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628223B1" w14:textId="77777777" w:rsidR="00BA3F98" w:rsidRPr="00180F5C" w:rsidRDefault="00BA3F98" w:rsidP="00BA3F98">
            <w:pPr>
              <w:spacing w:after="0" w:line="240" w:lineRule="auto"/>
              <w:rPr>
                <w:rFonts w:ascii="Times New Roman" w:eastAsia="Times New Roman" w:hAnsi="Times New Roman" w:cs="Times New Roman"/>
                <w:sz w:val="10"/>
                <w:szCs w:val="10"/>
              </w:rPr>
            </w:pPr>
          </w:p>
        </w:tc>
      </w:tr>
      <w:tr w:rsidR="00BA3F98" w:rsidRPr="00180F5C" w14:paraId="67C23E68" w14:textId="77777777" w:rsidTr="00D37897">
        <w:trPr>
          <w:trHeight w:val="196"/>
        </w:trPr>
        <w:tc>
          <w:tcPr>
            <w:tcW w:w="988" w:type="dxa"/>
            <w:tcBorders>
              <w:top w:val="nil"/>
              <w:left w:val="nil"/>
              <w:bottom w:val="nil"/>
              <w:right w:val="dotted" w:sz="4" w:space="0" w:color="000000"/>
            </w:tcBorders>
            <w:shd w:val="clear" w:color="auto" w:fill="auto"/>
            <w:vAlign w:val="center"/>
          </w:tcPr>
          <w:p w14:paraId="5CC96D8A"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90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367C1D87" w14:textId="77777777" w:rsidR="00BA3F98" w:rsidRPr="00180F5C" w:rsidRDefault="00BA3F98" w:rsidP="00BA3F98">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16"/>
                <w:szCs w:val="16"/>
              </w:rPr>
              <w:t>Línea de base</w:t>
            </w:r>
          </w:p>
        </w:tc>
        <w:tc>
          <w:tcPr>
            <w:tcW w:w="7434" w:type="dxa"/>
            <w:gridSpan w:val="11"/>
            <w:tcBorders>
              <w:top w:val="dotted" w:sz="4" w:space="0" w:color="000000"/>
              <w:left w:val="dotted" w:sz="4" w:space="0" w:color="000000"/>
              <w:bottom w:val="dotted" w:sz="4" w:space="0" w:color="000000"/>
              <w:right w:val="dotted" w:sz="4" w:space="0" w:color="000000"/>
            </w:tcBorders>
            <w:shd w:val="clear" w:color="auto" w:fill="D9D9D9"/>
            <w:vAlign w:val="center"/>
          </w:tcPr>
          <w:p w14:paraId="52858814" w14:textId="77777777" w:rsidR="00BA3F98" w:rsidRPr="00180F5C" w:rsidRDefault="00BA3F98" w:rsidP="00BA3F98">
            <w:pPr>
              <w:spacing w:after="0" w:line="240" w:lineRule="auto"/>
              <w:jc w:val="center"/>
              <w:rPr>
                <w:rFonts w:ascii="Arial Narrow" w:eastAsia="Arial Narrow" w:hAnsi="Arial Narrow" w:cs="Arial Narrow"/>
                <w:b/>
                <w:sz w:val="20"/>
                <w:szCs w:val="20"/>
              </w:rPr>
            </w:pPr>
            <w:commentRangeStart w:id="48"/>
            <w:r w:rsidRPr="00180F5C">
              <w:rPr>
                <w:rFonts w:ascii="Arial Narrow" w:eastAsia="Arial Narrow" w:hAnsi="Arial Narrow" w:cs="Arial Narrow"/>
                <w:b/>
                <w:sz w:val="20"/>
                <w:szCs w:val="20"/>
              </w:rPr>
              <w:t>Logros esperados</w:t>
            </w:r>
            <w:commentRangeEnd w:id="48"/>
            <w:r w:rsidR="00AF2EFC">
              <w:rPr>
                <w:rStyle w:val="Refdecomentario"/>
              </w:rPr>
              <w:commentReference w:id="48"/>
            </w:r>
          </w:p>
        </w:tc>
      </w:tr>
      <w:tr w:rsidR="00BA3F98" w:rsidRPr="00180F5C" w14:paraId="4234EA8E" w14:textId="77777777" w:rsidTr="00D37897">
        <w:trPr>
          <w:gridAfter w:val="1"/>
          <w:wAfter w:w="8" w:type="dxa"/>
          <w:trHeight w:val="106"/>
        </w:trPr>
        <w:tc>
          <w:tcPr>
            <w:tcW w:w="988" w:type="dxa"/>
            <w:tcBorders>
              <w:top w:val="nil"/>
              <w:left w:val="nil"/>
              <w:bottom w:val="dotted" w:sz="4" w:space="0" w:color="000000"/>
              <w:right w:val="nil"/>
            </w:tcBorders>
            <w:shd w:val="clear" w:color="auto" w:fill="auto"/>
            <w:vAlign w:val="center"/>
          </w:tcPr>
          <w:p w14:paraId="21E0FF23" w14:textId="77777777" w:rsidR="00BA3F98" w:rsidRPr="00180F5C" w:rsidRDefault="00BA3F98" w:rsidP="00BA3F98">
            <w:pPr>
              <w:spacing w:after="0" w:line="240" w:lineRule="auto"/>
              <w:jc w:val="center"/>
              <w:rPr>
                <w:rFonts w:ascii="Arial Narrow" w:eastAsia="Arial Narrow" w:hAnsi="Arial Narrow" w:cs="Arial Narrow"/>
                <w:b/>
                <w:sz w:val="20"/>
                <w:szCs w:val="20"/>
              </w:rPr>
            </w:pPr>
          </w:p>
        </w:tc>
        <w:tc>
          <w:tcPr>
            <w:tcW w:w="901" w:type="dxa"/>
            <w:tcBorders>
              <w:top w:val="nil"/>
              <w:left w:val="nil"/>
              <w:bottom w:val="dotted" w:sz="4" w:space="0" w:color="000000"/>
              <w:right w:val="nil"/>
            </w:tcBorders>
            <w:shd w:val="clear" w:color="auto" w:fill="auto"/>
            <w:vAlign w:val="bottom"/>
          </w:tcPr>
          <w:p w14:paraId="4FA8B602"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3263" w:type="dxa"/>
            <w:gridSpan w:val="4"/>
            <w:tcBorders>
              <w:top w:val="nil"/>
              <w:left w:val="nil"/>
              <w:bottom w:val="dotted" w:sz="4" w:space="0" w:color="000000"/>
              <w:right w:val="nil"/>
            </w:tcBorders>
            <w:shd w:val="clear" w:color="auto" w:fill="auto"/>
            <w:vAlign w:val="bottom"/>
          </w:tcPr>
          <w:p w14:paraId="2ACD4E53" w14:textId="4655F3C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dotted" w:sz="4" w:space="0" w:color="000000"/>
              <w:right w:val="nil"/>
            </w:tcBorders>
            <w:shd w:val="clear" w:color="auto" w:fill="auto"/>
            <w:vAlign w:val="bottom"/>
          </w:tcPr>
          <w:p w14:paraId="21428864"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dotted" w:sz="4" w:space="0" w:color="000000"/>
              <w:right w:val="nil"/>
            </w:tcBorders>
            <w:shd w:val="clear" w:color="auto" w:fill="auto"/>
            <w:vAlign w:val="bottom"/>
          </w:tcPr>
          <w:p w14:paraId="10773930"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dotted" w:sz="4" w:space="0" w:color="000000"/>
              <w:right w:val="nil"/>
            </w:tcBorders>
            <w:shd w:val="clear" w:color="auto" w:fill="auto"/>
            <w:vAlign w:val="bottom"/>
          </w:tcPr>
          <w:p w14:paraId="48D9A1E5"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dotted" w:sz="4" w:space="0" w:color="000000"/>
              <w:right w:val="nil"/>
            </w:tcBorders>
            <w:shd w:val="clear" w:color="auto" w:fill="auto"/>
            <w:vAlign w:val="bottom"/>
          </w:tcPr>
          <w:p w14:paraId="602499E8"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691" w:type="dxa"/>
            <w:tcBorders>
              <w:top w:val="nil"/>
              <w:left w:val="nil"/>
              <w:bottom w:val="dotted" w:sz="4" w:space="0" w:color="000000"/>
              <w:right w:val="nil"/>
            </w:tcBorders>
            <w:shd w:val="clear" w:color="auto" w:fill="auto"/>
            <w:vAlign w:val="bottom"/>
          </w:tcPr>
          <w:p w14:paraId="773134FE" w14:textId="77777777" w:rsidR="00BA3F98" w:rsidRPr="00180F5C" w:rsidRDefault="00BA3F98" w:rsidP="00BA3F98">
            <w:pPr>
              <w:spacing w:after="0" w:line="240" w:lineRule="auto"/>
              <w:rPr>
                <w:rFonts w:ascii="Times New Roman" w:eastAsia="Times New Roman" w:hAnsi="Times New Roman" w:cs="Times New Roman"/>
                <w:sz w:val="20"/>
                <w:szCs w:val="20"/>
              </w:rPr>
            </w:pPr>
          </w:p>
        </w:tc>
        <w:tc>
          <w:tcPr>
            <w:tcW w:w="708" w:type="dxa"/>
            <w:tcBorders>
              <w:top w:val="nil"/>
              <w:left w:val="nil"/>
              <w:bottom w:val="dotted" w:sz="4" w:space="0" w:color="000000"/>
              <w:right w:val="nil"/>
            </w:tcBorders>
            <w:shd w:val="clear" w:color="auto" w:fill="auto"/>
            <w:vAlign w:val="bottom"/>
          </w:tcPr>
          <w:p w14:paraId="35CADAB4" w14:textId="77777777" w:rsidR="00BA3F98" w:rsidRPr="00180F5C" w:rsidRDefault="00BA3F98" w:rsidP="00BA3F98">
            <w:pPr>
              <w:spacing w:after="0" w:line="240" w:lineRule="auto"/>
              <w:rPr>
                <w:rFonts w:ascii="Times New Roman" w:eastAsia="Times New Roman" w:hAnsi="Times New Roman" w:cs="Times New Roman"/>
                <w:sz w:val="20"/>
                <w:szCs w:val="20"/>
              </w:rPr>
            </w:pPr>
          </w:p>
        </w:tc>
      </w:tr>
      <w:tr w:rsidR="00BA3F98" w:rsidRPr="00180F5C" w14:paraId="5FA32825" w14:textId="77777777" w:rsidTr="00D37897">
        <w:trPr>
          <w:gridAfter w:val="1"/>
          <w:wAfter w:w="8" w:type="dxa"/>
          <w:trHeight w:val="275"/>
        </w:trPr>
        <w:tc>
          <w:tcPr>
            <w:tcW w:w="988"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3172826" w14:textId="77777777" w:rsidR="00BA3F98" w:rsidRPr="00180F5C" w:rsidRDefault="00BA3F98" w:rsidP="00BA3F98">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Año</w:t>
            </w:r>
          </w:p>
        </w:tc>
        <w:tc>
          <w:tcPr>
            <w:tcW w:w="90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2A6BF620" w14:textId="77777777" w:rsidR="00BA3F98" w:rsidRPr="00180F5C" w:rsidRDefault="00BA3F98" w:rsidP="00BA3F98">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2019</w:t>
            </w:r>
          </w:p>
        </w:tc>
        <w:tc>
          <w:tcPr>
            <w:tcW w:w="98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ACDE593" w14:textId="77777777" w:rsidR="00BA3F98" w:rsidRPr="00180F5C" w:rsidRDefault="00BA3F98" w:rsidP="00BA3F98">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2021</w:t>
            </w:r>
          </w:p>
        </w:tc>
        <w:tc>
          <w:tcPr>
            <w:tcW w:w="90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17ECE882" w14:textId="77777777" w:rsidR="00BA3F98" w:rsidRPr="00180F5C" w:rsidRDefault="00BA3F98" w:rsidP="00BA3F98">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2022</w:t>
            </w:r>
          </w:p>
        </w:tc>
        <w:tc>
          <w:tcPr>
            <w:tcW w:w="69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76A08E3A" w14:textId="77777777" w:rsidR="00BA3F98" w:rsidRPr="00180F5C" w:rsidRDefault="00BA3F98" w:rsidP="00BA3F98">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2023</w:t>
            </w:r>
          </w:p>
        </w:tc>
        <w:tc>
          <w:tcPr>
            <w:tcW w:w="69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87D4075" w14:textId="77777777" w:rsidR="00BA3F98" w:rsidRPr="00180F5C" w:rsidRDefault="00BA3F98" w:rsidP="00BA3F98">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2024</w:t>
            </w:r>
          </w:p>
        </w:tc>
        <w:tc>
          <w:tcPr>
            <w:tcW w:w="69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481E85DF" w14:textId="77777777" w:rsidR="00BA3F98" w:rsidRPr="00180F5C" w:rsidRDefault="00BA3F98" w:rsidP="00BA3F98">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2025</w:t>
            </w:r>
          </w:p>
        </w:tc>
        <w:tc>
          <w:tcPr>
            <w:tcW w:w="69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6028CC9" w14:textId="77777777" w:rsidR="00BA3F98" w:rsidRPr="00180F5C" w:rsidRDefault="00BA3F98" w:rsidP="00BA3F98">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2026</w:t>
            </w:r>
          </w:p>
        </w:tc>
        <w:tc>
          <w:tcPr>
            <w:tcW w:w="69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3ADFCD84" w14:textId="77777777" w:rsidR="00BA3F98" w:rsidRPr="00180F5C" w:rsidRDefault="00BA3F98" w:rsidP="00BA3F98">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2027</w:t>
            </w:r>
          </w:p>
        </w:tc>
        <w:tc>
          <w:tcPr>
            <w:tcW w:w="69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36DC1A45" w14:textId="77777777" w:rsidR="00BA3F98" w:rsidRPr="00180F5C" w:rsidRDefault="00BA3F98" w:rsidP="00BA3F98">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2028</w:t>
            </w:r>
          </w:p>
        </w:tc>
        <w:tc>
          <w:tcPr>
            <w:tcW w:w="69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34E89053" w14:textId="77777777" w:rsidR="00BA3F98" w:rsidRPr="00180F5C" w:rsidRDefault="00BA3F98" w:rsidP="00BA3F98">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2029</w:t>
            </w:r>
          </w:p>
        </w:tc>
        <w:tc>
          <w:tcPr>
            <w:tcW w:w="708"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8F59006" w14:textId="77777777" w:rsidR="00BA3F98" w:rsidRPr="00180F5C" w:rsidRDefault="00BA3F98" w:rsidP="00BA3F98">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20"/>
                <w:szCs w:val="20"/>
              </w:rPr>
              <w:t>2030</w:t>
            </w:r>
          </w:p>
        </w:tc>
      </w:tr>
      <w:tr w:rsidR="00BA3F98" w:rsidRPr="00180F5C" w14:paraId="5219638A" w14:textId="77777777" w:rsidTr="00D37897">
        <w:trPr>
          <w:gridAfter w:val="1"/>
          <w:wAfter w:w="8" w:type="dxa"/>
          <w:trHeight w:val="275"/>
        </w:trPr>
        <w:tc>
          <w:tcPr>
            <w:tcW w:w="988"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27582ED2" w14:textId="2F219476" w:rsidR="00BA3F98" w:rsidRPr="00180F5C" w:rsidRDefault="00851720" w:rsidP="00BA3F98">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Valor</w:t>
            </w:r>
            <w:r w:rsidR="007C026F" w:rsidRPr="00180F5C">
              <w:rPr>
                <w:rFonts w:ascii="Arial Narrow" w:eastAsia="Arial Narrow" w:hAnsi="Arial Narrow" w:cs="Arial Narrow"/>
                <w:b/>
                <w:sz w:val="20"/>
                <w:szCs w:val="20"/>
              </w:rPr>
              <w:t xml:space="preserve"> (millones)</w:t>
            </w:r>
          </w:p>
        </w:tc>
        <w:tc>
          <w:tcPr>
            <w:tcW w:w="90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D090427" w14:textId="77777777" w:rsidR="00BA3F98" w:rsidRPr="00D37897" w:rsidRDefault="00BA3F98" w:rsidP="00BA3F98">
            <w:pPr>
              <w:spacing w:after="0"/>
              <w:jc w:val="center"/>
              <w:rPr>
                <w:rFonts w:ascii="Arial Narrow" w:eastAsia="Arial Narrow" w:hAnsi="Arial Narrow" w:cs="Arial Narrow"/>
                <w:sz w:val="18"/>
                <w:szCs w:val="18"/>
              </w:rPr>
            </w:pPr>
            <w:r w:rsidRPr="00D37897">
              <w:rPr>
                <w:rFonts w:ascii="Arial Narrow" w:eastAsia="Arial Narrow" w:hAnsi="Arial Narrow" w:cs="Arial Narrow"/>
                <w:sz w:val="18"/>
                <w:szCs w:val="18"/>
              </w:rPr>
              <w:t>386.2</w:t>
            </w:r>
          </w:p>
        </w:tc>
        <w:tc>
          <w:tcPr>
            <w:tcW w:w="98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DF15283" w14:textId="77777777" w:rsidR="00BA3F98" w:rsidRPr="00D37897" w:rsidRDefault="00BA3F98" w:rsidP="00BA3F98">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437.7</w:t>
            </w:r>
          </w:p>
        </w:tc>
        <w:tc>
          <w:tcPr>
            <w:tcW w:w="90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0DF75FA8" w14:textId="77777777" w:rsidR="00BA3F98" w:rsidRPr="00D37897" w:rsidRDefault="00BA3F98" w:rsidP="00BA3F98">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466</w:t>
            </w:r>
          </w:p>
        </w:tc>
        <w:tc>
          <w:tcPr>
            <w:tcW w:w="69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61D715E" w14:textId="77777777" w:rsidR="00BA3F98" w:rsidRPr="00D37897" w:rsidRDefault="00BA3F98" w:rsidP="00BA3F98">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496.1</w:t>
            </w:r>
          </w:p>
        </w:tc>
        <w:tc>
          <w:tcPr>
            <w:tcW w:w="69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2930BFA" w14:textId="77777777" w:rsidR="00BA3F98" w:rsidRPr="00D37897" w:rsidRDefault="00BA3F98" w:rsidP="00BA3F98">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528.2</w:t>
            </w:r>
          </w:p>
        </w:tc>
        <w:tc>
          <w:tcPr>
            <w:tcW w:w="69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2E3F2DB8" w14:textId="77777777" w:rsidR="00BA3F98" w:rsidRPr="00D37897" w:rsidRDefault="00BA3F98" w:rsidP="00BA3F98">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562.3</w:t>
            </w:r>
          </w:p>
        </w:tc>
        <w:tc>
          <w:tcPr>
            <w:tcW w:w="69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48C9B2A7" w14:textId="77777777" w:rsidR="00BA3F98" w:rsidRPr="00D37897" w:rsidRDefault="00BA3F98" w:rsidP="00BA3F98">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598.6</w:t>
            </w:r>
          </w:p>
        </w:tc>
        <w:tc>
          <w:tcPr>
            <w:tcW w:w="69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CD77D17" w14:textId="77777777" w:rsidR="00BA3F98" w:rsidRPr="00D37897" w:rsidRDefault="00BA3F98" w:rsidP="00BA3F98">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637.3</w:t>
            </w:r>
          </w:p>
        </w:tc>
        <w:tc>
          <w:tcPr>
            <w:tcW w:w="69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1E6E60C" w14:textId="77777777" w:rsidR="00BA3F98" w:rsidRPr="00D37897" w:rsidRDefault="00BA3F98" w:rsidP="00BA3F98">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678.5</w:t>
            </w:r>
          </w:p>
        </w:tc>
        <w:tc>
          <w:tcPr>
            <w:tcW w:w="69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42143C97" w14:textId="77777777" w:rsidR="00BA3F98" w:rsidRPr="00D37897" w:rsidRDefault="00BA3F98" w:rsidP="00BA3F98">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722.3</w:t>
            </w:r>
          </w:p>
        </w:tc>
        <w:tc>
          <w:tcPr>
            <w:tcW w:w="70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D654BCB" w14:textId="77777777" w:rsidR="00BA3F98" w:rsidRPr="00D37897" w:rsidRDefault="00BA3F98" w:rsidP="00BA3F98">
            <w:pPr>
              <w:spacing w:after="0" w:line="240" w:lineRule="auto"/>
              <w:jc w:val="center"/>
              <w:rPr>
                <w:rFonts w:ascii="Arial Narrow" w:eastAsia="Arial Narrow" w:hAnsi="Arial Narrow" w:cs="Arial Narrow"/>
                <w:sz w:val="18"/>
                <w:szCs w:val="18"/>
              </w:rPr>
            </w:pPr>
            <w:r w:rsidRPr="00D37897">
              <w:rPr>
                <w:rFonts w:ascii="Arial Narrow" w:eastAsia="Arial Narrow" w:hAnsi="Arial Narrow" w:cs="Arial Narrow"/>
                <w:sz w:val="18"/>
                <w:szCs w:val="18"/>
              </w:rPr>
              <w:t>772.4</w:t>
            </w:r>
          </w:p>
        </w:tc>
      </w:tr>
    </w:tbl>
    <w:p w14:paraId="330C9933" w14:textId="77777777" w:rsidR="00BC23B0" w:rsidRPr="00180F5C" w:rsidRDefault="00BC23B0"/>
    <w:tbl>
      <w:tblPr>
        <w:tblW w:w="9323" w:type="dxa"/>
        <w:tblLayout w:type="fixed"/>
        <w:tblLook w:val="0400" w:firstRow="0" w:lastRow="0" w:firstColumn="0" w:lastColumn="0" w:noHBand="0" w:noVBand="1"/>
      </w:tblPr>
      <w:tblGrid>
        <w:gridCol w:w="806"/>
        <w:gridCol w:w="1349"/>
        <w:gridCol w:w="714"/>
        <w:gridCol w:w="387"/>
        <w:gridCol w:w="850"/>
        <w:gridCol w:w="709"/>
        <w:gridCol w:w="850"/>
        <w:gridCol w:w="709"/>
        <w:gridCol w:w="709"/>
        <w:gridCol w:w="709"/>
        <w:gridCol w:w="708"/>
        <w:gridCol w:w="815"/>
        <w:gridCol w:w="8"/>
      </w:tblGrid>
      <w:tr w:rsidR="00851720" w:rsidRPr="00180F5C" w14:paraId="05357546" w14:textId="77777777" w:rsidTr="004C5355">
        <w:trPr>
          <w:trHeight w:val="275"/>
        </w:trPr>
        <w:tc>
          <w:tcPr>
            <w:tcW w:w="9323" w:type="dxa"/>
            <w:gridSpan w:val="13"/>
            <w:tcBorders>
              <w:top w:val="dotted" w:sz="4" w:space="0" w:color="000000"/>
              <w:left w:val="dotted" w:sz="4" w:space="0" w:color="000000"/>
              <w:bottom w:val="dotted" w:sz="4" w:space="0" w:color="000000"/>
              <w:right w:val="dotted" w:sz="4" w:space="0" w:color="000000"/>
            </w:tcBorders>
            <w:shd w:val="clear" w:color="auto" w:fill="D8D8D8"/>
            <w:vAlign w:val="center"/>
          </w:tcPr>
          <w:p w14:paraId="62AF96B4" w14:textId="7B446BAB" w:rsidR="00851720" w:rsidRPr="00180F5C" w:rsidRDefault="00851720" w:rsidP="004C5355">
            <w:pPr>
              <w:spacing w:after="0" w:line="240" w:lineRule="auto"/>
              <w:jc w:val="center"/>
              <w:rPr>
                <w:rFonts w:ascii="Arial Narrow" w:eastAsia="Arial Narrow" w:hAnsi="Arial Narrow" w:cs="Arial Narrow"/>
                <w:b/>
                <w:sz w:val="10"/>
                <w:szCs w:val="10"/>
              </w:rPr>
            </w:pPr>
            <w:r w:rsidRPr="00180F5C">
              <w:rPr>
                <w:rFonts w:ascii="Arial Narrow" w:eastAsia="Arial Narrow" w:hAnsi="Arial Narrow" w:cs="Arial Narrow"/>
                <w:b/>
                <w:sz w:val="20"/>
                <w:szCs w:val="20"/>
              </w:rPr>
              <w:t>Ficha Técnica del Indicador 2.3 OP 2</w:t>
            </w:r>
          </w:p>
        </w:tc>
      </w:tr>
      <w:tr w:rsidR="00025399" w:rsidRPr="00180F5C" w14:paraId="2B7B6C12" w14:textId="77777777" w:rsidTr="00025399">
        <w:trPr>
          <w:gridAfter w:val="1"/>
          <w:wAfter w:w="8" w:type="dxa"/>
          <w:trHeight w:val="77"/>
        </w:trPr>
        <w:tc>
          <w:tcPr>
            <w:tcW w:w="806" w:type="dxa"/>
            <w:tcBorders>
              <w:top w:val="nil"/>
              <w:left w:val="nil"/>
              <w:bottom w:val="nil"/>
              <w:right w:val="nil"/>
            </w:tcBorders>
            <w:shd w:val="clear" w:color="auto" w:fill="auto"/>
            <w:vAlign w:val="center"/>
          </w:tcPr>
          <w:p w14:paraId="6EE0B7E6" w14:textId="77777777" w:rsidR="00851720" w:rsidRPr="00180F5C" w:rsidRDefault="00851720" w:rsidP="004C5355">
            <w:pPr>
              <w:spacing w:after="0" w:line="240" w:lineRule="auto"/>
              <w:jc w:val="center"/>
              <w:rPr>
                <w:rFonts w:ascii="Arial Narrow" w:eastAsia="Arial Narrow" w:hAnsi="Arial Narrow" w:cs="Arial Narrow"/>
                <w:b/>
                <w:sz w:val="10"/>
                <w:szCs w:val="10"/>
              </w:rPr>
            </w:pPr>
          </w:p>
        </w:tc>
        <w:tc>
          <w:tcPr>
            <w:tcW w:w="1349" w:type="dxa"/>
            <w:tcBorders>
              <w:top w:val="nil"/>
              <w:left w:val="nil"/>
              <w:bottom w:val="nil"/>
              <w:right w:val="nil"/>
            </w:tcBorders>
            <w:shd w:val="clear" w:color="auto" w:fill="auto"/>
            <w:vAlign w:val="bottom"/>
          </w:tcPr>
          <w:p w14:paraId="3DFBD89C"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14" w:type="dxa"/>
            <w:tcBorders>
              <w:top w:val="nil"/>
              <w:left w:val="nil"/>
              <w:bottom w:val="nil"/>
              <w:right w:val="nil"/>
            </w:tcBorders>
            <w:shd w:val="clear" w:color="auto" w:fill="auto"/>
            <w:vAlign w:val="bottom"/>
          </w:tcPr>
          <w:p w14:paraId="01B19B70"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387" w:type="dxa"/>
            <w:tcBorders>
              <w:top w:val="nil"/>
              <w:left w:val="nil"/>
              <w:bottom w:val="nil"/>
              <w:right w:val="nil"/>
            </w:tcBorders>
            <w:shd w:val="clear" w:color="auto" w:fill="auto"/>
            <w:vAlign w:val="bottom"/>
          </w:tcPr>
          <w:p w14:paraId="15A4C519"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6D2A0668"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0044A8B7"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65091B5E"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96BC968"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71A5DFE"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3994B07E"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184395BC"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815" w:type="dxa"/>
            <w:tcBorders>
              <w:top w:val="nil"/>
              <w:left w:val="nil"/>
              <w:bottom w:val="nil"/>
              <w:right w:val="nil"/>
            </w:tcBorders>
            <w:shd w:val="clear" w:color="auto" w:fill="auto"/>
            <w:vAlign w:val="bottom"/>
          </w:tcPr>
          <w:p w14:paraId="73D41D78" w14:textId="77777777" w:rsidR="00851720" w:rsidRPr="00180F5C" w:rsidRDefault="00851720" w:rsidP="004C5355">
            <w:pPr>
              <w:spacing w:after="0" w:line="240" w:lineRule="auto"/>
              <w:rPr>
                <w:rFonts w:ascii="Times New Roman" w:eastAsia="Times New Roman" w:hAnsi="Times New Roman" w:cs="Times New Roman"/>
                <w:sz w:val="10"/>
                <w:szCs w:val="10"/>
              </w:rPr>
            </w:pPr>
          </w:p>
        </w:tc>
      </w:tr>
      <w:tr w:rsidR="00851720" w:rsidRPr="00180F5C" w14:paraId="61613A8F" w14:textId="77777777" w:rsidTr="004C5355">
        <w:trPr>
          <w:trHeight w:val="612"/>
        </w:trPr>
        <w:tc>
          <w:tcPr>
            <w:tcW w:w="2155"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38EDC289" w14:textId="77777777" w:rsidR="00851720" w:rsidRPr="00180F5C" w:rsidRDefault="00851720" w:rsidP="004C535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 xml:space="preserve">Objetivo Prioritario </w:t>
            </w:r>
          </w:p>
        </w:tc>
        <w:tc>
          <w:tcPr>
            <w:tcW w:w="7168"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144CCD00" w14:textId="77777777" w:rsidR="00851720" w:rsidRPr="00180F5C" w:rsidRDefault="00851720" w:rsidP="004C535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Incrementar la productividad en el aprovechamiento sostenible de los ecosistemas forestales, otros ecosistemas de vegetación silvestre y de la fauna silvestre</w:t>
            </w:r>
          </w:p>
        </w:tc>
      </w:tr>
      <w:tr w:rsidR="00025399" w:rsidRPr="00180F5C" w14:paraId="60EC2465" w14:textId="77777777" w:rsidTr="00025399">
        <w:trPr>
          <w:gridAfter w:val="1"/>
          <w:wAfter w:w="8" w:type="dxa"/>
          <w:trHeight w:val="77"/>
        </w:trPr>
        <w:tc>
          <w:tcPr>
            <w:tcW w:w="806" w:type="dxa"/>
            <w:tcBorders>
              <w:top w:val="nil"/>
              <w:left w:val="nil"/>
              <w:bottom w:val="nil"/>
              <w:right w:val="nil"/>
            </w:tcBorders>
            <w:shd w:val="clear" w:color="auto" w:fill="auto"/>
            <w:vAlign w:val="center"/>
          </w:tcPr>
          <w:p w14:paraId="6A107DAD" w14:textId="77777777" w:rsidR="00851720" w:rsidRPr="00180F5C" w:rsidRDefault="00851720" w:rsidP="004C5355">
            <w:pPr>
              <w:spacing w:after="0" w:line="240" w:lineRule="auto"/>
              <w:rPr>
                <w:rFonts w:ascii="Arial Narrow" w:eastAsia="Arial Narrow" w:hAnsi="Arial Narrow" w:cs="Arial Narrow"/>
                <w:sz w:val="20"/>
                <w:szCs w:val="20"/>
              </w:rPr>
            </w:pPr>
          </w:p>
        </w:tc>
        <w:tc>
          <w:tcPr>
            <w:tcW w:w="1349" w:type="dxa"/>
            <w:tcBorders>
              <w:top w:val="nil"/>
              <w:left w:val="nil"/>
              <w:bottom w:val="nil"/>
              <w:right w:val="nil"/>
            </w:tcBorders>
            <w:shd w:val="clear" w:color="auto" w:fill="auto"/>
            <w:vAlign w:val="bottom"/>
          </w:tcPr>
          <w:p w14:paraId="15B24E1C"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14" w:type="dxa"/>
            <w:tcBorders>
              <w:top w:val="nil"/>
              <w:left w:val="nil"/>
              <w:bottom w:val="nil"/>
              <w:right w:val="nil"/>
            </w:tcBorders>
            <w:shd w:val="clear" w:color="auto" w:fill="auto"/>
            <w:vAlign w:val="bottom"/>
          </w:tcPr>
          <w:p w14:paraId="746B501A"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vAlign w:val="bottom"/>
          </w:tcPr>
          <w:p w14:paraId="53ECDDAB"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4100DC70"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59157D11" w14:textId="77777777" w:rsidR="00851720" w:rsidRPr="00180F5C" w:rsidRDefault="00851720" w:rsidP="004C5355">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286BE0D9"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4D9DBF58"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37C27CFE"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3B41F6F0"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6CAB26C8"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15" w:type="dxa"/>
            <w:tcBorders>
              <w:top w:val="nil"/>
              <w:left w:val="nil"/>
              <w:bottom w:val="nil"/>
              <w:right w:val="nil"/>
            </w:tcBorders>
            <w:shd w:val="clear" w:color="auto" w:fill="auto"/>
            <w:vAlign w:val="bottom"/>
          </w:tcPr>
          <w:p w14:paraId="7CFBBF70" w14:textId="77777777" w:rsidR="00851720" w:rsidRPr="00180F5C" w:rsidRDefault="00851720" w:rsidP="004C5355">
            <w:pPr>
              <w:spacing w:after="0" w:line="240" w:lineRule="auto"/>
              <w:rPr>
                <w:rFonts w:ascii="Times New Roman" w:eastAsia="Times New Roman" w:hAnsi="Times New Roman" w:cs="Times New Roman"/>
                <w:sz w:val="20"/>
                <w:szCs w:val="20"/>
              </w:rPr>
            </w:pPr>
          </w:p>
        </w:tc>
      </w:tr>
      <w:tr w:rsidR="00851720" w:rsidRPr="00180F5C" w14:paraId="01C50F38" w14:textId="77777777" w:rsidTr="004C5355">
        <w:trPr>
          <w:trHeight w:val="631"/>
        </w:trPr>
        <w:tc>
          <w:tcPr>
            <w:tcW w:w="2155"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5E3D2882" w14:textId="77777777" w:rsidR="00851720" w:rsidRPr="00180F5C" w:rsidRDefault="00851720" w:rsidP="004C535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Nombre del Indicador</w:t>
            </w:r>
          </w:p>
        </w:tc>
        <w:tc>
          <w:tcPr>
            <w:tcW w:w="7168"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3E774CAB" w14:textId="2318151C" w:rsidR="00851720" w:rsidRPr="00180F5C" w:rsidRDefault="00851720" w:rsidP="004C535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Porcentaje de contribución de las actividades y los productos extraídos del bosque al PBI </w:t>
            </w:r>
          </w:p>
        </w:tc>
      </w:tr>
      <w:tr w:rsidR="00025399" w:rsidRPr="00180F5C" w14:paraId="629B7D46" w14:textId="77777777" w:rsidTr="00025399">
        <w:trPr>
          <w:gridAfter w:val="1"/>
          <w:wAfter w:w="8" w:type="dxa"/>
          <w:trHeight w:val="87"/>
        </w:trPr>
        <w:tc>
          <w:tcPr>
            <w:tcW w:w="806" w:type="dxa"/>
            <w:tcBorders>
              <w:top w:val="nil"/>
              <w:left w:val="nil"/>
              <w:bottom w:val="nil"/>
              <w:right w:val="nil"/>
            </w:tcBorders>
            <w:shd w:val="clear" w:color="auto" w:fill="auto"/>
            <w:vAlign w:val="center"/>
          </w:tcPr>
          <w:p w14:paraId="7FE59BAD" w14:textId="77777777" w:rsidR="00851720" w:rsidRPr="00180F5C" w:rsidRDefault="00851720" w:rsidP="004C5355">
            <w:pPr>
              <w:spacing w:after="0" w:line="240" w:lineRule="auto"/>
              <w:rPr>
                <w:rFonts w:ascii="Arial Narrow" w:eastAsia="Arial Narrow" w:hAnsi="Arial Narrow" w:cs="Arial Narrow"/>
                <w:sz w:val="20"/>
                <w:szCs w:val="20"/>
              </w:rPr>
            </w:pPr>
          </w:p>
        </w:tc>
        <w:tc>
          <w:tcPr>
            <w:tcW w:w="1349" w:type="dxa"/>
            <w:tcBorders>
              <w:top w:val="nil"/>
              <w:left w:val="nil"/>
              <w:bottom w:val="nil"/>
              <w:right w:val="nil"/>
            </w:tcBorders>
            <w:shd w:val="clear" w:color="auto" w:fill="auto"/>
            <w:vAlign w:val="bottom"/>
          </w:tcPr>
          <w:p w14:paraId="26922EDE"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14" w:type="dxa"/>
            <w:tcBorders>
              <w:top w:val="nil"/>
              <w:left w:val="nil"/>
              <w:bottom w:val="nil"/>
              <w:right w:val="nil"/>
            </w:tcBorders>
            <w:shd w:val="clear" w:color="auto" w:fill="auto"/>
            <w:vAlign w:val="bottom"/>
          </w:tcPr>
          <w:p w14:paraId="511CBE28"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vAlign w:val="bottom"/>
          </w:tcPr>
          <w:p w14:paraId="56B7F79F"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6AA36899"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19F0AD9F" w14:textId="77777777" w:rsidR="00851720" w:rsidRPr="00180F5C" w:rsidRDefault="00851720" w:rsidP="004C5355">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41415FCA"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0404969D"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3F12AA6D"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4A20E393"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6AC75F48"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15" w:type="dxa"/>
            <w:tcBorders>
              <w:top w:val="nil"/>
              <w:left w:val="nil"/>
              <w:bottom w:val="nil"/>
              <w:right w:val="nil"/>
            </w:tcBorders>
            <w:shd w:val="clear" w:color="auto" w:fill="auto"/>
            <w:vAlign w:val="bottom"/>
          </w:tcPr>
          <w:p w14:paraId="7D9F4809" w14:textId="77777777" w:rsidR="00851720" w:rsidRPr="00180F5C" w:rsidRDefault="00851720" w:rsidP="004C5355">
            <w:pPr>
              <w:spacing w:after="0" w:line="240" w:lineRule="auto"/>
              <w:rPr>
                <w:rFonts w:ascii="Times New Roman" w:eastAsia="Times New Roman" w:hAnsi="Times New Roman" w:cs="Times New Roman"/>
                <w:sz w:val="20"/>
                <w:szCs w:val="20"/>
              </w:rPr>
            </w:pPr>
          </w:p>
        </w:tc>
      </w:tr>
      <w:tr w:rsidR="00851720" w:rsidRPr="00180F5C" w14:paraId="58AD2980" w14:textId="77777777" w:rsidTr="004C5355">
        <w:trPr>
          <w:trHeight w:val="631"/>
        </w:trPr>
        <w:tc>
          <w:tcPr>
            <w:tcW w:w="2155"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0221D7F3" w14:textId="77777777" w:rsidR="00851720" w:rsidRPr="00180F5C" w:rsidRDefault="00851720" w:rsidP="004C535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Justificación</w:t>
            </w:r>
          </w:p>
        </w:tc>
        <w:tc>
          <w:tcPr>
            <w:tcW w:w="7168"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67663FDF" w14:textId="77777777" w:rsidR="00851720" w:rsidRPr="00180F5C" w:rsidRDefault="00851720" w:rsidP="004C535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El presente indicador servirá para mostrar la contribución del bosque en el Producto Bruto Interno - PBI nacional generado por las actividades o industrias y productos del bosque tomando en cuenta el aprovechamiento sostenible de estos.</w:t>
            </w:r>
          </w:p>
        </w:tc>
      </w:tr>
      <w:tr w:rsidR="00025399" w:rsidRPr="00180F5C" w14:paraId="6824B514" w14:textId="77777777" w:rsidTr="00025399">
        <w:trPr>
          <w:gridAfter w:val="1"/>
          <w:wAfter w:w="8" w:type="dxa"/>
          <w:trHeight w:val="42"/>
        </w:trPr>
        <w:tc>
          <w:tcPr>
            <w:tcW w:w="806" w:type="dxa"/>
            <w:tcBorders>
              <w:top w:val="nil"/>
              <w:left w:val="nil"/>
              <w:bottom w:val="nil"/>
              <w:right w:val="nil"/>
            </w:tcBorders>
            <w:shd w:val="clear" w:color="auto" w:fill="auto"/>
            <w:vAlign w:val="center"/>
          </w:tcPr>
          <w:p w14:paraId="061DFC07" w14:textId="77777777" w:rsidR="00851720" w:rsidRPr="00180F5C" w:rsidRDefault="00851720" w:rsidP="004C5355">
            <w:pPr>
              <w:spacing w:after="0" w:line="240" w:lineRule="auto"/>
              <w:rPr>
                <w:rFonts w:ascii="Arial Narrow" w:eastAsia="Arial Narrow" w:hAnsi="Arial Narrow" w:cs="Arial Narrow"/>
                <w:sz w:val="20"/>
                <w:szCs w:val="20"/>
              </w:rPr>
            </w:pPr>
          </w:p>
        </w:tc>
        <w:tc>
          <w:tcPr>
            <w:tcW w:w="1349" w:type="dxa"/>
            <w:tcBorders>
              <w:top w:val="nil"/>
              <w:left w:val="nil"/>
              <w:bottom w:val="nil"/>
              <w:right w:val="nil"/>
            </w:tcBorders>
            <w:shd w:val="clear" w:color="auto" w:fill="auto"/>
            <w:vAlign w:val="bottom"/>
          </w:tcPr>
          <w:p w14:paraId="475A5AEE"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14" w:type="dxa"/>
            <w:tcBorders>
              <w:top w:val="nil"/>
              <w:left w:val="nil"/>
              <w:bottom w:val="nil"/>
              <w:right w:val="nil"/>
            </w:tcBorders>
            <w:shd w:val="clear" w:color="auto" w:fill="auto"/>
            <w:vAlign w:val="bottom"/>
          </w:tcPr>
          <w:p w14:paraId="705F33C0"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vAlign w:val="bottom"/>
          </w:tcPr>
          <w:p w14:paraId="0F513E0B"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3AC5F80D"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57C9CC35" w14:textId="77777777" w:rsidR="00851720" w:rsidRPr="00180F5C" w:rsidRDefault="00851720" w:rsidP="004C5355">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73AC0403"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2922E379"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3A7D6084"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76EC6D55"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672B5DB9"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15" w:type="dxa"/>
            <w:tcBorders>
              <w:top w:val="nil"/>
              <w:left w:val="nil"/>
              <w:bottom w:val="nil"/>
              <w:right w:val="nil"/>
            </w:tcBorders>
            <w:shd w:val="clear" w:color="auto" w:fill="auto"/>
            <w:vAlign w:val="bottom"/>
          </w:tcPr>
          <w:p w14:paraId="05B76830" w14:textId="77777777" w:rsidR="00851720" w:rsidRPr="00180F5C" w:rsidRDefault="00851720" w:rsidP="004C5355">
            <w:pPr>
              <w:spacing w:after="0" w:line="240" w:lineRule="auto"/>
              <w:rPr>
                <w:rFonts w:ascii="Times New Roman" w:eastAsia="Times New Roman" w:hAnsi="Times New Roman" w:cs="Times New Roman"/>
                <w:sz w:val="20"/>
                <w:szCs w:val="20"/>
              </w:rPr>
            </w:pPr>
          </w:p>
        </w:tc>
      </w:tr>
      <w:tr w:rsidR="00851720" w:rsidRPr="00180F5C" w14:paraId="6A579245" w14:textId="77777777" w:rsidTr="004C5355">
        <w:trPr>
          <w:trHeight w:val="492"/>
        </w:trPr>
        <w:tc>
          <w:tcPr>
            <w:tcW w:w="2155"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6343B095" w14:textId="77777777" w:rsidR="00851720" w:rsidRPr="00180F5C" w:rsidRDefault="00851720" w:rsidP="004C535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Responsable del Indicador</w:t>
            </w:r>
          </w:p>
        </w:tc>
        <w:tc>
          <w:tcPr>
            <w:tcW w:w="7168"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36DA28AF" w14:textId="57845947" w:rsidR="00851720" w:rsidRPr="00180F5C" w:rsidRDefault="00025399" w:rsidP="004C535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Dirección de Inventario y Valoración (DIV) de la </w:t>
            </w:r>
            <w:r w:rsidR="00851720" w:rsidRPr="00180F5C">
              <w:rPr>
                <w:rFonts w:ascii="Arial Narrow" w:eastAsia="Arial Narrow" w:hAnsi="Arial Narrow" w:cs="Arial Narrow"/>
                <w:sz w:val="18"/>
                <w:szCs w:val="18"/>
              </w:rPr>
              <w:t xml:space="preserve">Dirección General de Información y Ordenamiento Forestal y de Fauna Silvestre </w:t>
            </w:r>
            <w:r w:rsidRPr="00180F5C">
              <w:rPr>
                <w:rFonts w:ascii="Arial Narrow" w:eastAsia="Arial Narrow" w:hAnsi="Arial Narrow" w:cs="Arial Narrow"/>
                <w:sz w:val="18"/>
                <w:szCs w:val="18"/>
              </w:rPr>
              <w:t xml:space="preserve">(DGIOFFS) - </w:t>
            </w:r>
            <w:r w:rsidR="00851720" w:rsidRPr="00180F5C">
              <w:rPr>
                <w:rFonts w:ascii="Arial Narrow" w:eastAsia="Arial Narrow" w:hAnsi="Arial Narrow" w:cs="Arial Narrow"/>
                <w:sz w:val="18"/>
                <w:szCs w:val="18"/>
              </w:rPr>
              <w:t>Servicio Nacional Forestal y de Fauna Silvestre - SERFOR</w:t>
            </w:r>
          </w:p>
        </w:tc>
      </w:tr>
      <w:tr w:rsidR="00025399" w:rsidRPr="00180F5C" w14:paraId="42FE9E83" w14:textId="77777777" w:rsidTr="00025399">
        <w:trPr>
          <w:gridAfter w:val="1"/>
          <w:wAfter w:w="8" w:type="dxa"/>
          <w:trHeight w:val="64"/>
        </w:trPr>
        <w:tc>
          <w:tcPr>
            <w:tcW w:w="806" w:type="dxa"/>
            <w:tcBorders>
              <w:top w:val="nil"/>
              <w:left w:val="nil"/>
              <w:bottom w:val="nil"/>
              <w:right w:val="nil"/>
            </w:tcBorders>
            <w:shd w:val="clear" w:color="auto" w:fill="auto"/>
            <w:vAlign w:val="center"/>
          </w:tcPr>
          <w:p w14:paraId="3C9352F5" w14:textId="77777777" w:rsidR="00851720" w:rsidRPr="00180F5C" w:rsidRDefault="00851720" w:rsidP="004C5355">
            <w:pPr>
              <w:spacing w:after="0" w:line="240" w:lineRule="auto"/>
              <w:rPr>
                <w:rFonts w:ascii="Arial Narrow" w:eastAsia="Arial Narrow" w:hAnsi="Arial Narrow" w:cs="Arial Narrow"/>
                <w:sz w:val="20"/>
                <w:szCs w:val="20"/>
              </w:rPr>
            </w:pPr>
          </w:p>
        </w:tc>
        <w:tc>
          <w:tcPr>
            <w:tcW w:w="1349" w:type="dxa"/>
            <w:tcBorders>
              <w:top w:val="nil"/>
              <w:left w:val="nil"/>
              <w:bottom w:val="nil"/>
              <w:right w:val="nil"/>
            </w:tcBorders>
            <w:shd w:val="clear" w:color="auto" w:fill="auto"/>
            <w:vAlign w:val="bottom"/>
          </w:tcPr>
          <w:p w14:paraId="7AE25E70"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14" w:type="dxa"/>
            <w:tcBorders>
              <w:top w:val="nil"/>
              <w:left w:val="nil"/>
              <w:bottom w:val="nil"/>
              <w:right w:val="nil"/>
            </w:tcBorders>
            <w:shd w:val="clear" w:color="auto" w:fill="auto"/>
            <w:vAlign w:val="bottom"/>
          </w:tcPr>
          <w:p w14:paraId="594DDBEF"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vAlign w:val="bottom"/>
          </w:tcPr>
          <w:p w14:paraId="1AFB335F"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31EE8B4B"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27629689"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0C35DAE4"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091B1D7F"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70473B3E"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77B8BCDF"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0532A0E4"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15" w:type="dxa"/>
            <w:tcBorders>
              <w:top w:val="nil"/>
              <w:left w:val="nil"/>
              <w:bottom w:val="nil"/>
              <w:right w:val="nil"/>
            </w:tcBorders>
            <w:shd w:val="clear" w:color="auto" w:fill="auto"/>
            <w:vAlign w:val="bottom"/>
          </w:tcPr>
          <w:p w14:paraId="0252F145" w14:textId="77777777" w:rsidR="00851720" w:rsidRPr="00180F5C" w:rsidRDefault="00851720" w:rsidP="004C5355">
            <w:pPr>
              <w:spacing w:after="0" w:line="240" w:lineRule="auto"/>
              <w:rPr>
                <w:rFonts w:ascii="Times New Roman" w:eastAsia="Times New Roman" w:hAnsi="Times New Roman" w:cs="Times New Roman"/>
                <w:sz w:val="20"/>
                <w:szCs w:val="20"/>
              </w:rPr>
            </w:pPr>
          </w:p>
        </w:tc>
      </w:tr>
      <w:tr w:rsidR="00851720" w:rsidRPr="00180F5C" w14:paraId="2D476478" w14:textId="77777777" w:rsidTr="004C5355">
        <w:trPr>
          <w:trHeight w:val="660"/>
        </w:trPr>
        <w:tc>
          <w:tcPr>
            <w:tcW w:w="2155"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3D13D525" w14:textId="77777777" w:rsidR="00851720" w:rsidRPr="00180F5C" w:rsidRDefault="00851720" w:rsidP="004C535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Limitaciones para la medición del indicador</w:t>
            </w:r>
          </w:p>
        </w:tc>
        <w:tc>
          <w:tcPr>
            <w:tcW w:w="7168"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3CE4B6D9" w14:textId="4F901682" w:rsidR="00851720" w:rsidRPr="00180F5C" w:rsidRDefault="00851720" w:rsidP="004C535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No se </w:t>
            </w:r>
            <w:r w:rsidR="008871FA">
              <w:rPr>
                <w:rFonts w:ascii="Arial Narrow" w:eastAsia="Arial Narrow" w:hAnsi="Arial Narrow" w:cs="Arial Narrow"/>
                <w:sz w:val="18"/>
                <w:szCs w:val="18"/>
              </w:rPr>
              <w:t>cuenta con limitaciones</w:t>
            </w:r>
          </w:p>
        </w:tc>
      </w:tr>
      <w:tr w:rsidR="00025399" w:rsidRPr="00180F5C" w14:paraId="11505267" w14:textId="77777777" w:rsidTr="00025399">
        <w:trPr>
          <w:gridAfter w:val="1"/>
          <w:wAfter w:w="8" w:type="dxa"/>
          <w:trHeight w:val="106"/>
        </w:trPr>
        <w:tc>
          <w:tcPr>
            <w:tcW w:w="806" w:type="dxa"/>
            <w:tcBorders>
              <w:top w:val="nil"/>
              <w:left w:val="nil"/>
              <w:bottom w:val="dotted" w:sz="4" w:space="0" w:color="000000"/>
              <w:right w:val="nil"/>
            </w:tcBorders>
            <w:shd w:val="clear" w:color="auto" w:fill="auto"/>
            <w:vAlign w:val="center"/>
          </w:tcPr>
          <w:p w14:paraId="26E62DEE" w14:textId="77777777" w:rsidR="00851720" w:rsidRPr="00180F5C" w:rsidRDefault="00851720" w:rsidP="004C5355">
            <w:pPr>
              <w:spacing w:after="0" w:line="240" w:lineRule="auto"/>
              <w:rPr>
                <w:rFonts w:ascii="Arial Narrow" w:eastAsia="Arial Narrow" w:hAnsi="Arial Narrow" w:cs="Arial Narrow"/>
                <w:sz w:val="10"/>
                <w:szCs w:val="10"/>
              </w:rPr>
            </w:pPr>
          </w:p>
        </w:tc>
        <w:tc>
          <w:tcPr>
            <w:tcW w:w="1349" w:type="dxa"/>
            <w:tcBorders>
              <w:top w:val="nil"/>
              <w:left w:val="nil"/>
              <w:bottom w:val="dotted" w:sz="4" w:space="0" w:color="000000"/>
              <w:right w:val="nil"/>
            </w:tcBorders>
            <w:shd w:val="clear" w:color="auto" w:fill="auto"/>
            <w:vAlign w:val="bottom"/>
          </w:tcPr>
          <w:p w14:paraId="677CD13C"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14" w:type="dxa"/>
            <w:tcBorders>
              <w:top w:val="nil"/>
              <w:left w:val="nil"/>
              <w:bottom w:val="nil"/>
              <w:right w:val="nil"/>
            </w:tcBorders>
            <w:shd w:val="clear" w:color="auto" w:fill="auto"/>
            <w:vAlign w:val="bottom"/>
          </w:tcPr>
          <w:p w14:paraId="3A73D977"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387" w:type="dxa"/>
            <w:tcBorders>
              <w:top w:val="nil"/>
              <w:left w:val="nil"/>
              <w:bottom w:val="nil"/>
              <w:right w:val="nil"/>
            </w:tcBorders>
            <w:shd w:val="clear" w:color="auto" w:fill="auto"/>
            <w:vAlign w:val="bottom"/>
          </w:tcPr>
          <w:p w14:paraId="096A8EF0"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57FA4575"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37478327"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4D7F4D5A"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7C75BE6"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61D571B"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4EA36466"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6D4F82BB"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815" w:type="dxa"/>
            <w:tcBorders>
              <w:top w:val="nil"/>
              <w:left w:val="nil"/>
              <w:bottom w:val="nil"/>
              <w:right w:val="nil"/>
            </w:tcBorders>
            <w:shd w:val="clear" w:color="auto" w:fill="auto"/>
            <w:vAlign w:val="bottom"/>
          </w:tcPr>
          <w:p w14:paraId="1E572C6F" w14:textId="77777777" w:rsidR="00851720" w:rsidRPr="00180F5C" w:rsidRDefault="00851720" w:rsidP="004C5355">
            <w:pPr>
              <w:spacing w:after="0" w:line="240" w:lineRule="auto"/>
              <w:rPr>
                <w:rFonts w:ascii="Times New Roman" w:eastAsia="Times New Roman" w:hAnsi="Times New Roman" w:cs="Times New Roman"/>
                <w:sz w:val="10"/>
                <w:szCs w:val="10"/>
              </w:rPr>
            </w:pPr>
          </w:p>
        </w:tc>
      </w:tr>
      <w:tr w:rsidR="00851720" w:rsidRPr="00180F5C" w14:paraId="0A8D36F9" w14:textId="77777777" w:rsidTr="004C5355">
        <w:trPr>
          <w:trHeight w:val="216"/>
        </w:trPr>
        <w:tc>
          <w:tcPr>
            <w:tcW w:w="2155" w:type="dxa"/>
            <w:gridSpan w:val="2"/>
            <w:vMerge w:val="restart"/>
            <w:tcBorders>
              <w:top w:val="dotted" w:sz="4" w:space="0" w:color="000000"/>
              <w:left w:val="dotted" w:sz="4" w:space="0" w:color="000000"/>
              <w:bottom w:val="dotted" w:sz="4" w:space="0" w:color="000000"/>
              <w:right w:val="dotted" w:sz="4" w:space="0" w:color="000000"/>
            </w:tcBorders>
            <w:shd w:val="clear" w:color="auto" w:fill="D8D8D8"/>
            <w:vAlign w:val="center"/>
          </w:tcPr>
          <w:p w14:paraId="5175F61C" w14:textId="77777777" w:rsidR="00851720" w:rsidRPr="00180F5C" w:rsidRDefault="00851720" w:rsidP="004C5355">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Método de cálculo</w:t>
            </w:r>
          </w:p>
        </w:tc>
        <w:tc>
          <w:tcPr>
            <w:tcW w:w="7168" w:type="dxa"/>
            <w:gridSpan w:val="11"/>
            <w:tcBorders>
              <w:top w:val="dotted" w:sz="4" w:space="0" w:color="000000"/>
              <w:left w:val="dotted" w:sz="4" w:space="0" w:color="000000"/>
              <w:bottom w:val="nil"/>
              <w:right w:val="dotted" w:sz="4" w:space="0" w:color="000000"/>
            </w:tcBorders>
            <w:shd w:val="clear" w:color="auto" w:fill="auto"/>
            <w:vAlign w:val="center"/>
          </w:tcPr>
          <w:p w14:paraId="0F007E3B" w14:textId="70F555B8" w:rsidR="00851720" w:rsidRPr="00180F5C" w:rsidRDefault="00025399" w:rsidP="004C5355">
            <w:pPr>
              <w:spacing w:after="0" w:line="240" w:lineRule="auto"/>
              <w:rPr>
                <w:rFonts w:ascii="Arial Narrow" w:eastAsia="Arial Narrow" w:hAnsi="Arial Narrow" w:cs="Arial Narrow"/>
                <w:b/>
                <w:sz w:val="18"/>
                <w:szCs w:val="18"/>
              </w:rPr>
            </w:pPr>
            <w:r w:rsidRPr="00180F5C">
              <w:rPr>
                <w:rFonts w:ascii="Arial Narrow" w:eastAsia="Arial Narrow" w:hAnsi="Arial Narrow" w:cs="Arial Narrow"/>
                <w:b/>
                <w:sz w:val="18"/>
                <w:szCs w:val="18"/>
              </w:rPr>
              <w:t>Fórmula:</w:t>
            </w:r>
          </w:p>
          <w:p w14:paraId="20F74D04" w14:textId="37FA4695" w:rsidR="00851720" w:rsidRPr="00180F5C" w:rsidRDefault="00851720" w:rsidP="004C535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PCPBI= (</w:t>
            </w:r>
            <w:proofErr w:type="spellStart"/>
            <w:r w:rsidRPr="00180F5C">
              <w:rPr>
                <w:rFonts w:ascii="Arial Narrow" w:eastAsia="Arial Narrow" w:hAnsi="Arial Narrow" w:cs="Arial Narrow"/>
                <w:sz w:val="18"/>
                <w:szCs w:val="18"/>
              </w:rPr>
              <w:t>Σ</w:t>
            </w:r>
            <w:proofErr w:type="gramStart"/>
            <w:r w:rsidRPr="00180F5C">
              <w:rPr>
                <w:rFonts w:ascii="Arial Narrow" w:eastAsia="Arial Narrow" w:hAnsi="Arial Narrow" w:cs="Arial Narrow"/>
                <w:sz w:val="18"/>
                <w:szCs w:val="18"/>
              </w:rPr>
              <w:t>VAB</w:t>
            </w:r>
            <w:r w:rsidR="00025399" w:rsidRPr="00180F5C">
              <w:rPr>
                <w:rFonts w:ascii="Arial Narrow" w:eastAsia="Arial Narrow" w:hAnsi="Arial Narrow" w:cs="Arial Narrow"/>
                <w:sz w:val="18"/>
                <w:szCs w:val="18"/>
              </w:rPr>
              <w:t>n</w:t>
            </w:r>
            <w:proofErr w:type="spellEnd"/>
            <w:r w:rsidRPr="00180F5C">
              <w:rPr>
                <w:rFonts w:ascii="Arial Narrow" w:eastAsia="Arial Narrow" w:hAnsi="Arial Narrow" w:cs="Arial Narrow"/>
                <w:sz w:val="18"/>
                <w:szCs w:val="18"/>
              </w:rPr>
              <w:t>)/</w:t>
            </w:r>
            <w:proofErr w:type="gramEnd"/>
            <w:r w:rsidRPr="00180F5C">
              <w:rPr>
                <w:rFonts w:ascii="Arial Narrow" w:eastAsia="Arial Narrow" w:hAnsi="Arial Narrow" w:cs="Arial Narrow"/>
                <w:sz w:val="18"/>
                <w:szCs w:val="18"/>
              </w:rPr>
              <w:t xml:space="preserve"> PBI*100</w:t>
            </w:r>
          </w:p>
          <w:p w14:paraId="4A52530A" w14:textId="77777777" w:rsidR="00851720" w:rsidRPr="00180F5C" w:rsidRDefault="00851720" w:rsidP="004C5355">
            <w:pPr>
              <w:spacing w:after="0" w:line="240" w:lineRule="auto"/>
              <w:rPr>
                <w:rFonts w:ascii="Arial Narrow" w:eastAsia="Arial Narrow" w:hAnsi="Arial Narrow" w:cs="Arial Narrow"/>
                <w:sz w:val="18"/>
                <w:szCs w:val="18"/>
              </w:rPr>
            </w:pPr>
          </w:p>
          <w:p w14:paraId="0A2257BA" w14:textId="77777777" w:rsidR="00025399" w:rsidRPr="00180F5C" w:rsidRDefault="00025399" w:rsidP="004C5355">
            <w:pPr>
              <w:spacing w:after="0" w:line="240" w:lineRule="auto"/>
              <w:rPr>
                <w:rFonts w:ascii="Arial Narrow" w:eastAsia="Arial Narrow" w:hAnsi="Arial Narrow" w:cs="Arial Narrow"/>
                <w:b/>
                <w:sz w:val="18"/>
                <w:szCs w:val="18"/>
              </w:rPr>
            </w:pPr>
            <w:r w:rsidRPr="00180F5C">
              <w:rPr>
                <w:rFonts w:ascii="Arial Narrow" w:eastAsia="Arial Narrow" w:hAnsi="Arial Narrow" w:cs="Arial Narrow"/>
                <w:b/>
                <w:sz w:val="18"/>
                <w:szCs w:val="18"/>
              </w:rPr>
              <w:t>Especificaciones técnicas:</w:t>
            </w:r>
          </w:p>
          <w:p w14:paraId="53489680" w14:textId="08C50A21" w:rsidR="00851720" w:rsidRPr="00180F5C" w:rsidRDefault="00851720" w:rsidP="004C5355">
            <w:pPr>
              <w:spacing w:after="0" w:line="240" w:lineRule="auto"/>
              <w:rPr>
                <w:rFonts w:ascii="Arial Narrow" w:eastAsia="Arial Narrow" w:hAnsi="Arial Narrow" w:cs="Arial Narrow"/>
                <w:b/>
                <w:sz w:val="18"/>
                <w:szCs w:val="18"/>
              </w:rPr>
            </w:pPr>
            <w:r w:rsidRPr="00180F5C">
              <w:rPr>
                <w:rFonts w:ascii="Arial Narrow" w:eastAsia="Arial Narrow" w:hAnsi="Arial Narrow" w:cs="Arial Narrow"/>
                <w:b/>
                <w:sz w:val="18"/>
                <w:szCs w:val="18"/>
              </w:rPr>
              <w:t xml:space="preserve"> </w:t>
            </w:r>
          </w:p>
          <w:p w14:paraId="22C28D9C" w14:textId="77777777" w:rsidR="00851720" w:rsidRPr="00180F5C" w:rsidRDefault="00851720" w:rsidP="004C5355">
            <w:pPr>
              <w:spacing w:after="0" w:line="240" w:lineRule="auto"/>
              <w:rPr>
                <w:rFonts w:ascii="Arial Narrow" w:eastAsia="Arial Narrow" w:hAnsi="Arial Narrow" w:cs="Arial Narrow"/>
                <w:b/>
                <w:sz w:val="18"/>
                <w:szCs w:val="18"/>
              </w:rPr>
            </w:pPr>
            <w:proofErr w:type="gramStart"/>
            <w:r w:rsidRPr="00180F5C">
              <w:rPr>
                <w:rFonts w:ascii="Arial Narrow" w:eastAsia="Arial Narrow" w:hAnsi="Arial Narrow" w:cs="Arial Narrow"/>
                <w:sz w:val="18"/>
                <w:szCs w:val="18"/>
              </w:rPr>
              <w:t>PCPBI :</w:t>
            </w:r>
            <w:proofErr w:type="gramEnd"/>
            <w:r w:rsidRPr="00180F5C">
              <w:rPr>
                <w:rFonts w:ascii="Arial Narrow" w:eastAsia="Arial Narrow" w:hAnsi="Arial Narrow" w:cs="Arial Narrow"/>
                <w:sz w:val="18"/>
                <w:szCs w:val="18"/>
              </w:rPr>
              <w:t xml:space="preserve"> Porcentaje de contribución de  las actividades y  los productos extraídos del bosque al PBI</w:t>
            </w:r>
          </w:p>
          <w:p w14:paraId="1CBF5CBC" w14:textId="1DA2448F" w:rsidR="00851720" w:rsidRPr="00180F5C" w:rsidRDefault="00851720" w:rsidP="004C5355">
            <w:pPr>
              <w:spacing w:after="0" w:line="240" w:lineRule="auto"/>
              <w:rPr>
                <w:rFonts w:ascii="Arial Narrow" w:eastAsia="Arial Narrow" w:hAnsi="Arial Narrow" w:cs="Arial Narrow"/>
                <w:sz w:val="18"/>
                <w:szCs w:val="18"/>
              </w:rPr>
            </w:pPr>
            <w:proofErr w:type="spellStart"/>
            <w:proofErr w:type="gramStart"/>
            <w:r w:rsidRPr="00180F5C">
              <w:rPr>
                <w:rFonts w:ascii="Arial Narrow" w:eastAsia="Arial Narrow" w:hAnsi="Arial Narrow" w:cs="Arial Narrow"/>
                <w:sz w:val="18"/>
                <w:szCs w:val="18"/>
              </w:rPr>
              <w:t>VAB</w:t>
            </w:r>
            <w:r w:rsidR="00025399" w:rsidRPr="00180F5C">
              <w:rPr>
                <w:rFonts w:ascii="Arial Narrow" w:eastAsia="Arial Narrow" w:hAnsi="Arial Narrow" w:cs="Arial Narrow"/>
                <w:sz w:val="18"/>
                <w:szCs w:val="18"/>
              </w:rPr>
              <w:t>n</w:t>
            </w:r>
            <w:proofErr w:type="spellEnd"/>
            <w:r w:rsidRPr="00180F5C">
              <w:rPr>
                <w:rFonts w:ascii="Arial Narrow" w:eastAsia="Arial Narrow" w:hAnsi="Arial Narrow" w:cs="Arial Narrow"/>
                <w:sz w:val="18"/>
                <w:szCs w:val="18"/>
              </w:rPr>
              <w:t xml:space="preserve"> :</w:t>
            </w:r>
            <w:proofErr w:type="gramEnd"/>
            <w:r w:rsidRPr="00180F5C">
              <w:rPr>
                <w:rFonts w:ascii="Arial Narrow" w:eastAsia="Arial Narrow" w:hAnsi="Arial Narrow" w:cs="Arial Narrow"/>
                <w:sz w:val="18"/>
                <w:szCs w:val="18"/>
              </w:rPr>
              <w:t xml:space="preserve"> Valor Agregado Bruto (VAB) de las actividades relacionadas al bosque</w:t>
            </w:r>
            <w:r w:rsidR="00025399" w:rsidRPr="00180F5C">
              <w:rPr>
                <w:rFonts w:ascii="Arial Narrow" w:eastAsia="Arial Narrow" w:hAnsi="Arial Narrow" w:cs="Arial Narrow"/>
                <w:sz w:val="18"/>
                <w:szCs w:val="18"/>
              </w:rPr>
              <w:t xml:space="preserve"> en el año n</w:t>
            </w:r>
            <w:r w:rsidRPr="00180F5C">
              <w:rPr>
                <w:rFonts w:ascii="Arial Narrow" w:eastAsia="Arial Narrow" w:hAnsi="Arial Narrow" w:cs="Arial Narrow"/>
                <w:sz w:val="18"/>
                <w:szCs w:val="18"/>
              </w:rPr>
              <w:t>.</w:t>
            </w:r>
          </w:p>
          <w:p w14:paraId="56CD6832" w14:textId="77777777" w:rsidR="00851720" w:rsidRPr="00180F5C" w:rsidRDefault="00851720" w:rsidP="004C535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PBI = PBI total </w:t>
            </w:r>
          </w:p>
          <w:p w14:paraId="4653BFC5" w14:textId="77777777" w:rsidR="00025399" w:rsidRPr="00180F5C" w:rsidRDefault="00025399" w:rsidP="004C535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n: Año de evaluación</w:t>
            </w:r>
          </w:p>
          <w:p w14:paraId="74556193" w14:textId="46084534" w:rsidR="00025399" w:rsidRPr="00180F5C" w:rsidRDefault="00025399" w:rsidP="004C5355">
            <w:pPr>
              <w:spacing w:after="0" w:line="240" w:lineRule="auto"/>
              <w:rPr>
                <w:rFonts w:ascii="Arial Narrow" w:eastAsia="Arial Narrow" w:hAnsi="Arial Narrow" w:cs="Arial Narrow"/>
                <w:sz w:val="18"/>
                <w:szCs w:val="18"/>
              </w:rPr>
            </w:pPr>
          </w:p>
        </w:tc>
      </w:tr>
      <w:tr w:rsidR="00851720" w:rsidRPr="00180F5C" w14:paraId="21A0897B" w14:textId="77777777" w:rsidTr="004C5355">
        <w:trPr>
          <w:trHeight w:val="1326"/>
        </w:trPr>
        <w:tc>
          <w:tcPr>
            <w:tcW w:w="2155" w:type="dxa"/>
            <w:gridSpan w:val="2"/>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6ACD92E5" w14:textId="77777777" w:rsidR="00851720" w:rsidRPr="00180F5C" w:rsidRDefault="00851720" w:rsidP="004C5355">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7168" w:type="dxa"/>
            <w:gridSpan w:val="11"/>
            <w:tcBorders>
              <w:top w:val="nil"/>
              <w:left w:val="dotted" w:sz="4" w:space="0" w:color="000000"/>
              <w:bottom w:val="dotted" w:sz="4" w:space="0" w:color="000000"/>
              <w:right w:val="dotted" w:sz="4" w:space="0" w:color="000000"/>
            </w:tcBorders>
            <w:shd w:val="clear" w:color="auto" w:fill="auto"/>
            <w:vAlign w:val="center"/>
          </w:tcPr>
          <w:p w14:paraId="6B89522D" w14:textId="77777777" w:rsidR="00851720" w:rsidRPr="00180F5C" w:rsidRDefault="00851720" w:rsidP="004C535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En el marco de la medición propuesto por los estándares internacionales Sistema de Cuentas Nacionales 2008 (SCN 2008), Sistema de Contabilidad Ambiental y Económica Marco Central (SCAE-MC) y con el Cuadro de Oferta y Utilización (COU) Total 2007 elaborado por la Dirección Nacional de Cuentas Nacionales (DNCN), se ha identificado las actividades o industrias y productos del bosque, definiéndose operativamente el COU del Bosque por 7 actividades y 15 productos.</w:t>
            </w:r>
          </w:p>
          <w:p w14:paraId="0E227346" w14:textId="77777777" w:rsidR="00851720" w:rsidRPr="00180F5C" w:rsidRDefault="00851720" w:rsidP="004C5355">
            <w:pPr>
              <w:spacing w:after="0" w:line="240" w:lineRule="auto"/>
              <w:jc w:val="both"/>
              <w:rPr>
                <w:rFonts w:ascii="Arial Narrow" w:eastAsia="Arial Narrow" w:hAnsi="Arial Narrow" w:cs="Arial Narrow"/>
                <w:sz w:val="18"/>
                <w:szCs w:val="18"/>
              </w:rPr>
            </w:pPr>
          </w:p>
          <w:p w14:paraId="5AACFFB2" w14:textId="77777777" w:rsidR="00851720" w:rsidRPr="00180F5C" w:rsidRDefault="00851720" w:rsidP="004C535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Las 7 actividades seleccionadas son: Caza, silvicultura y extracción de madera; Aserrados, acepilladura y hojas de madera; Fabricación de productos de madera; Fabricación de pulpa, papel y cartón; Fabricación de productos de papel y cartón; y Fabricación de muebles de madera y de mimbre, se le agrega la actividad:  Resto de las actividades de la economía que tienen alguna relación con el bosque. </w:t>
            </w:r>
          </w:p>
          <w:p w14:paraId="39DA4381" w14:textId="77777777" w:rsidR="00851720" w:rsidRPr="00180F5C" w:rsidRDefault="00851720" w:rsidP="004C5355">
            <w:pPr>
              <w:spacing w:after="0" w:line="240" w:lineRule="auto"/>
              <w:jc w:val="both"/>
              <w:rPr>
                <w:rFonts w:ascii="Arial Narrow" w:eastAsia="Arial Narrow" w:hAnsi="Arial Narrow" w:cs="Arial Narrow"/>
                <w:sz w:val="18"/>
                <w:szCs w:val="18"/>
              </w:rPr>
            </w:pPr>
          </w:p>
          <w:p w14:paraId="055C7EAA" w14:textId="77777777" w:rsidR="00851720" w:rsidRPr="00180F5C" w:rsidRDefault="00851720" w:rsidP="004C535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Los 15  productos seleccionados son: madera rolliza; castaña; otros productos silvícola y servicios de apoyo; productos de la caza;  madera aserrada o cortada, perfilada en bruto o tratada; hojas de madera, tableros y paneles a base de madera, madera terciada, madera compactada; puertas y ventanas y otros productos de carpintería  y  recipientes y  otros productos de madera, caña y corcho, paja;  la pulpa y pasta de papel; papel y cartón¸ papeles y cartones ondulados y envases; otros artículos de papel y cartón; muebles de madera y accesorios; otros muebles de mimbre o de materias similares y otros productos ligados al bosque.</w:t>
            </w:r>
          </w:p>
          <w:p w14:paraId="4873E838" w14:textId="15F0C747" w:rsidR="00851720" w:rsidRPr="00180F5C" w:rsidRDefault="00851720" w:rsidP="004C535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lastRenderedPageBreak/>
              <w:t>El PBI nacional al 2019, expresado a precios corrientes, fue de 546,161 millones de soles, mientras que la contribución del bosque al PBI nacional fue de 7,909 millones de soles, que representa el 1.04 % del PBI total.</w:t>
            </w:r>
          </w:p>
        </w:tc>
      </w:tr>
      <w:tr w:rsidR="00025399" w:rsidRPr="00180F5C" w14:paraId="3C58BC46" w14:textId="77777777" w:rsidTr="00025399">
        <w:trPr>
          <w:gridAfter w:val="1"/>
          <w:wAfter w:w="8" w:type="dxa"/>
          <w:trHeight w:val="42"/>
        </w:trPr>
        <w:tc>
          <w:tcPr>
            <w:tcW w:w="806" w:type="dxa"/>
            <w:tcBorders>
              <w:top w:val="dotted" w:sz="4" w:space="0" w:color="000000"/>
              <w:left w:val="nil"/>
              <w:bottom w:val="nil"/>
              <w:right w:val="nil"/>
            </w:tcBorders>
            <w:shd w:val="clear" w:color="auto" w:fill="auto"/>
            <w:vAlign w:val="center"/>
          </w:tcPr>
          <w:p w14:paraId="26C7050F" w14:textId="77777777" w:rsidR="00851720" w:rsidRPr="00180F5C" w:rsidRDefault="00851720" w:rsidP="004C5355">
            <w:pPr>
              <w:spacing w:after="0" w:line="240" w:lineRule="auto"/>
              <w:rPr>
                <w:rFonts w:ascii="Arial Narrow" w:eastAsia="Arial Narrow" w:hAnsi="Arial Narrow" w:cs="Arial Narrow"/>
                <w:sz w:val="10"/>
                <w:szCs w:val="10"/>
              </w:rPr>
            </w:pPr>
          </w:p>
        </w:tc>
        <w:tc>
          <w:tcPr>
            <w:tcW w:w="1349" w:type="dxa"/>
            <w:tcBorders>
              <w:top w:val="dotted" w:sz="4" w:space="0" w:color="000000"/>
              <w:left w:val="nil"/>
              <w:bottom w:val="nil"/>
              <w:right w:val="nil"/>
            </w:tcBorders>
            <w:shd w:val="clear" w:color="auto" w:fill="auto"/>
            <w:vAlign w:val="bottom"/>
          </w:tcPr>
          <w:p w14:paraId="3C19CDF7"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14" w:type="dxa"/>
            <w:tcBorders>
              <w:top w:val="nil"/>
              <w:left w:val="nil"/>
              <w:bottom w:val="nil"/>
              <w:right w:val="nil"/>
            </w:tcBorders>
            <w:shd w:val="clear" w:color="auto" w:fill="auto"/>
            <w:vAlign w:val="bottom"/>
          </w:tcPr>
          <w:p w14:paraId="44FF5B71"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387" w:type="dxa"/>
            <w:tcBorders>
              <w:top w:val="nil"/>
              <w:left w:val="nil"/>
              <w:bottom w:val="nil"/>
              <w:right w:val="nil"/>
            </w:tcBorders>
            <w:shd w:val="clear" w:color="auto" w:fill="auto"/>
            <w:vAlign w:val="bottom"/>
          </w:tcPr>
          <w:p w14:paraId="1363C84F"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76083266"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338259A2"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2AB568F4"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0C882EF6"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5F7E506F"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0BE08D97"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40A49679"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815" w:type="dxa"/>
            <w:tcBorders>
              <w:top w:val="nil"/>
              <w:left w:val="nil"/>
              <w:bottom w:val="nil"/>
              <w:right w:val="nil"/>
            </w:tcBorders>
            <w:shd w:val="clear" w:color="auto" w:fill="auto"/>
            <w:vAlign w:val="bottom"/>
          </w:tcPr>
          <w:p w14:paraId="052D77C7" w14:textId="77777777" w:rsidR="00851720" w:rsidRPr="00180F5C" w:rsidRDefault="00851720" w:rsidP="004C5355">
            <w:pPr>
              <w:spacing w:after="0" w:line="240" w:lineRule="auto"/>
              <w:rPr>
                <w:rFonts w:ascii="Times New Roman" w:eastAsia="Times New Roman" w:hAnsi="Times New Roman" w:cs="Times New Roman"/>
                <w:sz w:val="10"/>
                <w:szCs w:val="10"/>
              </w:rPr>
            </w:pPr>
          </w:p>
        </w:tc>
      </w:tr>
      <w:tr w:rsidR="00851720" w:rsidRPr="00180F5C" w14:paraId="32FF1B48" w14:textId="77777777" w:rsidTr="004C5355">
        <w:trPr>
          <w:trHeight w:val="492"/>
        </w:trPr>
        <w:tc>
          <w:tcPr>
            <w:tcW w:w="2155"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333B9F00" w14:textId="77777777" w:rsidR="00851720" w:rsidRPr="00180F5C" w:rsidRDefault="00851720" w:rsidP="004C535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Sentido esperado del indicador</w:t>
            </w:r>
          </w:p>
        </w:tc>
        <w:tc>
          <w:tcPr>
            <w:tcW w:w="7168"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114F871D" w14:textId="77777777" w:rsidR="00851720" w:rsidRPr="00180F5C" w:rsidRDefault="00851720" w:rsidP="004C535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Ascendente</w:t>
            </w:r>
          </w:p>
        </w:tc>
      </w:tr>
      <w:tr w:rsidR="00025399" w:rsidRPr="00180F5C" w14:paraId="3B5B79F6" w14:textId="77777777" w:rsidTr="00025399">
        <w:trPr>
          <w:gridAfter w:val="1"/>
          <w:wAfter w:w="8" w:type="dxa"/>
          <w:trHeight w:val="42"/>
        </w:trPr>
        <w:tc>
          <w:tcPr>
            <w:tcW w:w="806" w:type="dxa"/>
            <w:tcBorders>
              <w:top w:val="nil"/>
              <w:left w:val="nil"/>
              <w:bottom w:val="nil"/>
              <w:right w:val="nil"/>
            </w:tcBorders>
            <w:shd w:val="clear" w:color="auto" w:fill="auto"/>
            <w:vAlign w:val="center"/>
          </w:tcPr>
          <w:p w14:paraId="7FC67863" w14:textId="77777777" w:rsidR="00851720" w:rsidRPr="00180F5C" w:rsidRDefault="00851720" w:rsidP="004C5355">
            <w:pPr>
              <w:spacing w:after="0" w:line="240" w:lineRule="auto"/>
              <w:rPr>
                <w:rFonts w:ascii="Arial Narrow" w:eastAsia="Arial Narrow" w:hAnsi="Arial Narrow" w:cs="Arial Narrow"/>
                <w:sz w:val="10"/>
                <w:szCs w:val="10"/>
              </w:rPr>
            </w:pPr>
          </w:p>
        </w:tc>
        <w:tc>
          <w:tcPr>
            <w:tcW w:w="1349" w:type="dxa"/>
            <w:tcBorders>
              <w:top w:val="nil"/>
              <w:left w:val="nil"/>
              <w:bottom w:val="nil"/>
              <w:right w:val="nil"/>
            </w:tcBorders>
            <w:shd w:val="clear" w:color="auto" w:fill="auto"/>
            <w:vAlign w:val="bottom"/>
          </w:tcPr>
          <w:p w14:paraId="7C0568FE"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14" w:type="dxa"/>
            <w:tcBorders>
              <w:top w:val="nil"/>
              <w:left w:val="nil"/>
              <w:bottom w:val="nil"/>
              <w:right w:val="nil"/>
            </w:tcBorders>
            <w:shd w:val="clear" w:color="auto" w:fill="auto"/>
            <w:vAlign w:val="bottom"/>
          </w:tcPr>
          <w:p w14:paraId="7699E25D"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vAlign w:val="bottom"/>
          </w:tcPr>
          <w:p w14:paraId="088E0100"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4AC9102D"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1E7E6A83"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72C8E719"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20569D2D"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35D87AD3"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4CECC253"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31E7C38B"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15" w:type="dxa"/>
            <w:tcBorders>
              <w:top w:val="nil"/>
              <w:left w:val="nil"/>
              <w:bottom w:val="nil"/>
              <w:right w:val="nil"/>
            </w:tcBorders>
            <w:shd w:val="clear" w:color="auto" w:fill="auto"/>
            <w:vAlign w:val="bottom"/>
          </w:tcPr>
          <w:p w14:paraId="234579B9" w14:textId="77777777" w:rsidR="00851720" w:rsidRPr="00180F5C" w:rsidRDefault="00851720" w:rsidP="004C5355">
            <w:pPr>
              <w:spacing w:after="0" w:line="240" w:lineRule="auto"/>
              <w:rPr>
                <w:rFonts w:ascii="Times New Roman" w:eastAsia="Times New Roman" w:hAnsi="Times New Roman" w:cs="Times New Roman"/>
                <w:sz w:val="20"/>
                <w:szCs w:val="20"/>
              </w:rPr>
            </w:pPr>
          </w:p>
        </w:tc>
      </w:tr>
      <w:tr w:rsidR="00851720" w:rsidRPr="00180F5C" w14:paraId="47195DB7" w14:textId="77777777" w:rsidTr="004C5355">
        <w:trPr>
          <w:trHeight w:val="492"/>
        </w:trPr>
        <w:tc>
          <w:tcPr>
            <w:tcW w:w="2155"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3F629E58" w14:textId="77777777" w:rsidR="00851720" w:rsidRPr="00180F5C" w:rsidRDefault="00851720" w:rsidP="004C535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Supuestos</w:t>
            </w:r>
          </w:p>
        </w:tc>
        <w:tc>
          <w:tcPr>
            <w:tcW w:w="7168"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456176DA" w14:textId="77777777" w:rsidR="00851720" w:rsidRPr="00180F5C" w:rsidRDefault="00851720" w:rsidP="004C5355">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Existe un crecimiento económico sostenido</w:t>
            </w:r>
          </w:p>
        </w:tc>
      </w:tr>
      <w:tr w:rsidR="00025399" w:rsidRPr="00180F5C" w14:paraId="2C1009EC" w14:textId="77777777" w:rsidTr="00025399">
        <w:trPr>
          <w:gridAfter w:val="1"/>
          <w:wAfter w:w="8" w:type="dxa"/>
          <w:trHeight w:val="42"/>
        </w:trPr>
        <w:tc>
          <w:tcPr>
            <w:tcW w:w="806" w:type="dxa"/>
            <w:tcBorders>
              <w:top w:val="nil"/>
              <w:left w:val="nil"/>
              <w:bottom w:val="nil"/>
              <w:right w:val="nil"/>
            </w:tcBorders>
            <w:shd w:val="clear" w:color="auto" w:fill="auto"/>
            <w:vAlign w:val="center"/>
          </w:tcPr>
          <w:p w14:paraId="332D0B20" w14:textId="77777777" w:rsidR="00851720" w:rsidRPr="00180F5C" w:rsidRDefault="00851720" w:rsidP="004C5355">
            <w:pPr>
              <w:spacing w:after="0" w:line="240" w:lineRule="auto"/>
              <w:rPr>
                <w:rFonts w:ascii="Arial Narrow" w:eastAsia="Arial Narrow" w:hAnsi="Arial Narrow" w:cs="Arial Narrow"/>
                <w:sz w:val="10"/>
                <w:szCs w:val="10"/>
              </w:rPr>
            </w:pPr>
          </w:p>
        </w:tc>
        <w:tc>
          <w:tcPr>
            <w:tcW w:w="1349" w:type="dxa"/>
            <w:tcBorders>
              <w:top w:val="nil"/>
              <w:left w:val="nil"/>
              <w:bottom w:val="nil"/>
              <w:right w:val="nil"/>
            </w:tcBorders>
            <w:shd w:val="clear" w:color="auto" w:fill="auto"/>
            <w:vAlign w:val="bottom"/>
          </w:tcPr>
          <w:p w14:paraId="621095B4"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14" w:type="dxa"/>
            <w:tcBorders>
              <w:top w:val="nil"/>
              <w:left w:val="nil"/>
              <w:bottom w:val="nil"/>
              <w:right w:val="nil"/>
            </w:tcBorders>
            <w:shd w:val="clear" w:color="auto" w:fill="auto"/>
            <w:vAlign w:val="bottom"/>
          </w:tcPr>
          <w:p w14:paraId="314BF461"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vAlign w:val="bottom"/>
          </w:tcPr>
          <w:p w14:paraId="49EB0CD9"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5958B1FA"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3AB0B929"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28BC1E9B"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53EEE970"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0F7E5252"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7C28C517"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431DF120"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15" w:type="dxa"/>
            <w:tcBorders>
              <w:top w:val="nil"/>
              <w:left w:val="nil"/>
              <w:bottom w:val="nil"/>
              <w:right w:val="nil"/>
            </w:tcBorders>
            <w:shd w:val="clear" w:color="auto" w:fill="auto"/>
            <w:vAlign w:val="bottom"/>
          </w:tcPr>
          <w:p w14:paraId="6EB83682" w14:textId="77777777" w:rsidR="00851720" w:rsidRPr="00180F5C" w:rsidRDefault="00851720" w:rsidP="004C5355">
            <w:pPr>
              <w:spacing w:after="0" w:line="240" w:lineRule="auto"/>
              <w:rPr>
                <w:rFonts w:ascii="Times New Roman" w:eastAsia="Times New Roman" w:hAnsi="Times New Roman" w:cs="Times New Roman"/>
                <w:sz w:val="20"/>
                <w:szCs w:val="20"/>
              </w:rPr>
            </w:pPr>
          </w:p>
        </w:tc>
      </w:tr>
      <w:tr w:rsidR="00851720" w:rsidRPr="00180F5C" w14:paraId="6C6BEDDC" w14:textId="77777777" w:rsidTr="004C5355">
        <w:trPr>
          <w:trHeight w:val="492"/>
        </w:trPr>
        <w:tc>
          <w:tcPr>
            <w:tcW w:w="2155"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7E595D66" w14:textId="77777777" w:rsidR="00851720" w:rsidRPr="00180F5C" w:rsidRDefault="00851720" w:rsidP="004C5355">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Fuente y bases de datos</w:t>
            </w:r>
          </w:p>
        </w:tc>
        <w:tc>
          <w:tcPr>
            <w:tcW w:w="7168"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45611AE0" w14:textId="77777777" w:rsidR="00851720" w:rsidRPr="00180F5C" w:rsidRDefault="00851720" w:rsidP="004C535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Fuente: Dirección General de Información y Ordenamiento Forestal y de Fauna Silvestre del Servicio Nacional Forestal y de Fauna Silvestre - SERFOR</w:t>
            </w:r>
          </w:p>
          <w:p w14:paraId="3950D0ED" w14:textId="77777777" w:rsidR="00851720" w:rsidRPr="00180F5C" w:rsidRDefault="00851720" w:rsidP="004C5355">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Base de datos: Reportes del Servicio Nacional Forestal y de Fauna Silvestre – SERFOR, Instituto Nacional de Estadística e Informática - INEI en el Sistema de Cuentas Nacionales 2008 (SCN 2008), Sistema de Contabilidad Ambiental y Económica Marco Central (SCAE-MC) y con el Cuadro de Oferta y Utilización (COU) Total 2007 elaborado por la Dirección Nacional de Cuentas Nacionales (DNCN)</w:t>
            </w:r>
          </w:p>
        </w:tc>
      </w:tr>
      <w:tr w:rsidR="00025399" w:rsidRPr="00180F5C" w14:paraId="1FB3DC1E" w14:textId="77777777" w:rsidTr="00025399">
        <w:trPr>
          <w:gridAfter w:val="1"/>
          <w:wAfter w:w="8" w:type="dxa"/>
          <w:trHeight w:val="47"/>
        </w:trPr>
        <w:tc>
          <w:tcPr>
            <w:tcW w:w="806" w:type="dxa"/>
            <w:tcBorders>
              <w:top w:val="nil"/>
              <w:left w:val="nil"/>
              <w:bottom w:val="nil"/>
              <w:right w:val="nil"/>
            </w:tcBorders>
            <w:shd w:val="clear" w:color="auto" w:fill="auto"/>
            <w:vAlign w:val="center"/>
          </w:tcPr>
          <w:p w14:paraId="039101FE" w14:textId="77777777" w:rsidR="00851720" w:rsidRPr="00180F5C" w:rsidRDefault="00851720" w:rsidP="004C5355">
            <w:pPr>
              <w:spacing w:after="0" w:line="240" w:lineRule="auto"/>
              <w:rPr>
                <w:rFonts w:ascii="Arial Narrow" w:eastAsia="Arial Narrow" w:hAnsi="Arial Narrow" w:cs="Arial Narrow"/>
                <w:sz w:val="10"/>
                <w:szCs w:val="10"/>
              </w:rPr>
            </w:pPr>
          </w:p>
        </w:tc>
        <w:tc>
          <w:tcPr>
            <w:tcW w:w="1349" w:type="dxa"/>
            <w:tcBorders>
              <w:top w:val="nil"/>
              <w:left w:val="nil"/>
              <w:bottom w:val="nil"/>
              <w:right w:val="nil"/>
            </w:tcBorders>
            <w:shd w:val="clear" w:color="auto" w:fill="auto"/>
            <w:vAlign w:val="bottom"/>
          </w:tcPr>
          <w:p w14:paraId="6D06247E"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14" w:type="dxa"/>
            <w:tcBorders>
              <w:top w:val="nil"/>
              <w:left w:val="nil"/>
              <w:bottom w:val="nil"/>
              <w:right w:val="nil"/>
            </w:tcBorders>
            <w:shd w:val="clear" w:color="auto" w:fill="auto"/>
            <w:vAlign w:val="bottom"/>
          </w:tcPr>
          <w:p w14:paraId="1FB2F0F5"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387" w:type="dxa"/>
            <w:tcBorders>
              <w:top w:val="nil"/>
              <w:left w:val="nil"/>
              <w:bottom w:val="nil"/>
              <w:right w:val="nil"/>
            </w:tcBorders>
            <w:shd w:val="clear" w:color="auto" w:fill="auto"/>
            <w:vAlign w:val="bottom"/>
          </w:tcPr>
          <w:p w14:paraId="2ED2B229"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6409897D"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5CEC5BE5"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728E5813"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59D5C2B8"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789BE362"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0F6F1EF1"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3502AC3D" w14:textId="77777777" w:rsidR="00851720" w:rsidRPr="00180F5C" w:rsidRDefault="00851720" w:rsidP="004C5355">
            <w:pPr>
              <w:spacing w:after="0" w:line="240" w:lineRule="auto"/>
              <w:rPr>
                <w:rFonts w:ascii="Times New Roman" w:eastAsia="Times New Roman" w:hAnsi="Times New Roman" w:cs="Times New Roman"/>
                <w:sz w:val="10"/>
                <w:szCs w:val="10"/>
              </w:rPr>
            </w:pPr>
          </w:p>
        </w:tc>
        <w:tc>
          <w:tcPr>
            <w:tcW w:w="815" w:type="dxa"/>
            <w:tcBorders>
              <w:top w:val="nil"/>
              <w:left w:val="nil"/>
              <w:bottom w:val="nil"/>
              <w:right w:val="nil"/>
            </w:tcBorders>
            <w:shd w:val="clear" w:color="auto" w:fill="auto"/>
            <w:vAlign w:val="bottom"/>
          </w:tcPr>
          <w:p w14:paraId="42966BD7" w14:textId="77777777" w:rsidR="00851720" w:rsidRPr="00180F5C" w:rsidRDefault="00851720" w:rsidP="004C5355">
            <w:pPr>
              <w:spacing w:after="0" w:line="240" w:lineRule="auto"/>
              <w:rPr>
                <w:rFonts w:ascii="Times New Roman" w:eastAsia="Times New Roman" w:hAnsi="Times New Roman" w:cs="Times New Roman"/>
                <w:sz w:val="10"/>
                <w:szCs w:val="10"/>
              </w:rPr>
            </w:pPr>
          </w:p>
        </w:tc>
      </w:tr>
      <w:tr w:rsidR="00851720" w:rsidRPr="00180F5C" w14:paraId="7CC381AF" w14:textId="77777777" w:rsidTr="004C5355">
        <w:trPr>
          <w:trHeight w:val="196"/>
        </w:trPr>
        <w:tc>
          <w:tcPr>
            <w:tcW w:w="806" w:type="dxa"/>
            <w:tcBorders>
              <w:top w:val="nil"/>
              <w:left w:val="nil"/>
              <w:bottom w:val="nil"/>
              <w:right w:val="dotted" w:sz="4" w:space="0" w:color="000000"/>
            </w:tcBorders>
            <w:shd w:val="clear" w:color="auto" w:fill="auto"/>
            <w:vAlign w:val="center"/>
          </w:tcPr>
          <w:p w14:paraId="5210298A"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134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1166747" w14:textId="77777777" w:rsidR="00851720" w:rsidRPr="00180F5C" w:rsidRDefault="00851720" w:rsidP="004C5355">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16"/>
                <w:szCs w:val="16"/>
              </w:rPr>
              <w:t>Línea de base</w:t>
            </w:r>
          </w:p>
        </w:tc>
        <w:tc>
          <w:tcPr>
            <w:tcW w:w="7168" w:type="dxa"/>
            <w:gridSpan w:val="11"/>
            <w:tcBorders>
              <w:top w:val="dotted" w:sz="4" w:space="0" w:color="000000"/>
              <w:left w:val="dotted" w:sz="4" w:space="0" w:color="000000"/>
              <w:bottom w:val="dotted" w:sz="4" w:space="0" w:color="000000"/>
              <w:right w:val="dotted" w:sz="4" w:space="0" w:color="000000"/>
            </w:tcBorders>
            <w:shd w:val="clear" w:color="auto" w:fill="D9D9D9"/>
            <w:vAlign w:val="center"/>
          </w:tcPr>
          <w:p w14:paraId="6384E7F5" w14:textId="77777777" w:rsidR="00851720" w:rsidRPr="00180F5C" w:rsidRDefault="00851720" w:rsidP="004C5355">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Logros esperados</w:t>
            </w:r>
          </w:p>
        </w:tc>
      </w:tr>
      <w:tr w:rsidR="00025399" w:rsidRPr="00180F5C" w14:paraId="4B56CD28" w14:textId="77777777" w:rsidTr="00025399">
        <w:trPr>
          <w:gridAfter w:val="1"/>
          <w:wAfter w:w="8" w:type="dxa"/>
          <w:trHeight w:val="42"/>
        </w:trPr>
        <w:tc>
          <w:tcPr>
            <w:tcW w:w="806" w:type="dxa"/>
            <w:tcBorders>
              <w:top w:val="nil"/>
              <w:left w:val="nil"/>
              <w:bottom w:val="dotted" w:sz="4" w:space="0" w:color="000000"/>
              <w:right w:val="nil"/>
            </w:tcBorders>
            <w:shd w:val="clear" w:color="auto" w:fill="auto"/>
            <w:vAlign w:val="center"/>
          </w:tcPr>
          <w:p w14:paraId="7353150D" w14:textId="77777777" w:rsidR="00851720" w:rsidRPr="00180F5C" w:rsidRDefault="00851720" w:rsidP="004C5355">
            <w:pPr>
              <w:spacing w:after="0" w:line="240" w:lineRule="auto"/>
              <w:jc w:val="center"/>
              <w:rPr>
                <w:rFonts w:ascii="Arial Narrow" w:eastAsia="Arial Narrow" w:hAnsi="Arial Narrow" w:cs="Arial Narrow"/>
                <w:b/>
                <w:sz w:val="20"/>
                <w:szCs w:val="20"/>
              </w:rPr>
            </w:pPr>
          </w:p>
        </w:tc>
        <w:tc>
          <w:tcPr>
            <w:tcW w:w="1349" w:type="dxa"/>
            <w:tcBorders>
              <w:top w:val="nil"/>
              <w:left w:val="nil"/>
              <w:bottom w:val="dotted" w:sz="4" w:space="0" w:color="000000"/>
              <w:right w:val="nil"/>
            </w:tcBorders>
            <w:shd w:val="clear" w:color="auto" w:fill="auto"/>
            <w:vAlign w:val="bottom"/>
          </w:tcPr>
          <w:p w14:paraId="555B84F0"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14" w:type="dxa"/>
            <w:tcBorders>
              <w:top w:val="nil"/>
              <w:left w:val="nil"/>
              <w:bottom w:val="dotted" w:sz="4" w:space="0" w:color="000000"/>
              <w:right w:val="nil"/>
            </w:tcBorders>
            <w:shd w:val="clear" w:color="auto" w:fill="auto"/>
            <w:vAlign w:val="bottom"/>
          </w:tcPr>
          <w:p w14:paraId="3307D6B6"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387" w:type="dxa"/>
            <w:tcBorders>
              <w:top w:val="nil"/>
              <w:left w:val="nil"/>
              <w:bottom w:val="dotted" w:sz="4" w:space="0" w:color="000000"/>
              <w:right w:val="nil"/>
            </w:tcBorders>
            <w:shd w:val="clear" w:color="auto" w:fill="auto"/>
            <w:vAlign w:val="bottom"/>
          </w:tcPr>
          <w:p w14:paraId="4EC4D0B1"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50" w:type="dxa"/>
            <w:tcBorders>
              <w:top w:val="nil"/>
              <w:left w:val="nil"/>
              <w:bottom w:val="dotted" w:sz="4" w:space="0" w:color="000000"/>
              <w:right w:val="nil"/>
            </w:tcBorders>
            <w:shd w:val="clear" w:color="auto" w:fill="auto"/>
            <w:vAlign w:val="bottom"/>
          </w:tcPr>
          <w:p w14:paraId="6F870890"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2A607C97"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50" w:type="dxa"/>
            <w:tcBorders>
              <w:top w:val="nil"/>
              <w:left w:val="nil"/>
              <w:bottom w:val="dotted" w:sz="4" w:space="0" w:color="000000"/>
              <w:right w:val="nil"/>
            </w:tcBorders>
            <w:shd w:val="clear" w:color="auto" w:fill="auto"/>
            <w:vAlign w:val="bottom"/>
          </w:tcPr>
          <w:p w14:paraId="5298857F"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40462E68"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5F6F1A61"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4453E9D5"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708" w:type="dxa"/>
            <w:tcBorders>
              <w:top w:val="nil"/>
              <w:left w:val="nil"/>
              <w:bottom w:val="dotted" w:sz="4" w:space="0" w:color="000000"/>
              <w:right w:val="nil"/>
            </w:tcBorders>
            <w:shd w:val="clear" w:color="auto" w:fill="auto"/>
            <w:vAlign w:val="bottom"/>
          </w:tcPr>
          <w:p w14:paraId="623E6E1D" w14:textId="77777777" w:rsidR="00851720" w:rsidRPr="00180F5C" w:rsidRDefault="00851720" w:rsidP="004C5355">
            <w:pPr>
              <w:spacing w:after="0" w:line="240" w:lineRule="auto"/>
              <w:rPr>
                <w:rFonts w:ascii="Times New Roman" w:eastAsia="Times New Roman" w:hAnsi="Times New Roman" w:cs="Times New Roman"/>
                <w:sz w:val="20"/>
                <w:szCs w:val="20"/>
              </w:rPr>
            </w:pPr>
          </w:p>
        </w:tc>
        <w:tc>
          <w:tcPr>
            <w:tcW w:w="815" w:type="dxa"/>
            <w:tcBorders>
              <w:top w:val="nil"/>
              <w:left w:val="nil"/>
              <w:bottom w:val="dotted" w:sz="4" w:space="0" w:color="000000"/>
              <w:right w:val="nil"/>
            </w:tcBorders>
            <w:shd w:val="clear" w:color="auto" w:fill="auto"/>
            <w:vAlign w:val="bottom"/>
          </w:tcPr>
          <w:p w14:paraId="1013314B" w14:textId="77777777" w:rsidR="00851720" w:rsidRPr="00180F5C" w:rsidRDefault="00851720" w:rsidP="004C5355">
            <w:pPr>
              <w:spacing w:after="0" w:line="240" w:lineRule="auto"/>
              <w:rPr>
                <w:rFonts w:ascii="Times New Roman" w:eastAsia="Times New Roman" w:hAnsi="Times New Roman" w:cs="Times New Roman"/>
                <w:sz w:val="20"/>
                <w:szCs w:val="20"/>
              </w:rPr>
            </w:pPr>
          </w:p>
        </w:tc>
      </w:tr>
      <w:tr w:rsidR="00025399" w:rsidRPr="00180F5C" w14:paraId="6CE30F35" w14:textId="77777777" w:rsidTr="00025399">
        <w:trPr>
          <w:gridAfter w:val="1"/>
          <w:wAfter w:w="8" w:type="dxa"/>
          <w:trHeight w:val="275"/>
        </w:trPr>
        <w:tc>
          <w:tcPr>
            <w:tcW w:w="806"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C09593D" w14:textId="77777777" w:rsidR="00025399" w:rsidRPr="00180F5C" w:rsidRDefault="00025399" w:rsidP="004C5355">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Año</w:t>
            </w:r>
          </w:p>
        </w:tc>
        <w:tc>
          <w:tcPr>
            <w:tcW w:w="134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45FB01FC" w14:textId="35D022FC"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2019</w:t>
            </w:r>
          </w:p>
        </w:tc>
        <w:tc>
          <w:tcPr>
            <w:tcW w:w="1101"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7F0B0BBD" w14:textId="77777777"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2022</w:t>
            </w:r>
          </w:p>
        </w:tc>
        <w:tc>
          <w:tcPr>
            <w:tcW w:w="85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65CE52E9" w14:textId="77777777"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2023</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374F9B39" w14:textId="77777777"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2024</w:t>
            </w:r>
          </w:p>
        </w:tc>
        <w:tc>
          <w:tcPr>
            <w:tcW w:w="85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402A6BD" w14:textId="77777777"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2025</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74C349A5" w14:textId="77777777"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2026</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2ED267F" w14:textId="77777777"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2027</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EEA8ACF" w14:textId="77777777"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2028</w:t>
            </w:r>
          </w:p>
        </w:tc>
        <w:tc>
          <w:tcPr>
            <w:tcW w:w="708"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66DC1BA3" w14:textId="77777777"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2029</w:t>
            </w:r>
          </w:p>
        </w:tc>
        <w:tc>
          <w:tcPr>
            <w:tcW w:w="815"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251D3766" w14:textId="77777777"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2030</w:t>
            </w:r>
          </w:p>
        </w:tc>
      </w:tr>
      <w:tr w:rsidR="00025399" w:rsidRPr="00180F5C" w14:paraId="769B69E9" w14:textId="77777777" w:rsidTr="007C026F">
        <w:trPr>
          <w:gridAfter w:val="1"/>
          <w:wAfter w:w="8" w:type="dxa"/>
          <w:trHeight w:val="224"/>
        </w:trPr>
        <w:tc>
          <w:tcPr>
            <w:tcW w:w="806"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DCB4536" w14:textId="77777777" w:rsidR="00025399" w:rsidRPr="00180F5C" w:rsidRDefault="00025399" w:rsidP="004C5355">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Valor (%)</w:t>
            </w:r>
          </w:p>
        </w:tc>
        <w:tc>
          <w:tcPr>
            <w:tcW w:w="134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F4F1113" w14:textId="264AFF53" w:rsidR="00025399" w:rsidRPr="00180F5C" w:rsidRDefault="00025399" w:rsidP="007C026F">
            <w:pPr>
              <w:spacing w:after="0" w:line="240" w:lineRule="auto"/>
              <w:jc w:val="center"/>
              <w:rPr>
                <w:rFonts w:ascii="Arial Narrow" w:eastAsia="Arial Narrow" w:hAnsi="Arial Narrow" w:cs="Arial Narrow"/>
                <w:sz w:val="18"/>
                <w:szCs w:val="18"/>
              </w:rPr>
            </w:pPr>
            <w:r w:rsidRPr="00180F5C">
              <w:rPr>
                <w:rFonts w:ascii="Arial Narrow" w:hAnsi="Arial Narrow"/>
                <w:sz w:val="18"/>
                <w:szCs w:val="18"/>
              </w:rPr>
              <w:t>1.0</w:t>
            </w:r>
            <w:r w:rsidR="007C026F" w:rsidRPr="00180F5C">
              <w:rPr>
                <w:rFonts w:ascii="Arial Narrow" w:hAnsi="Arial Narrow"/>
                <w:sz w:val="18"/>
                <w:szCs w:val="18"/>
              </w:rPr>
              <w:t>%</w:t>
            </w:r>
          </w:p>
        </w:tc>
        <w:tc>
          <w:tcPr>
            <w:tcW w:w="1101" w:type="dxa"/>
            <w:gridSpan w:val="2"/>
            <w:tcBorders>
              <w:top w:val="dotted" w:sz="4" w:space="0" w:color="000000"/>
              <w:left w:val="dotted" w:sz="4" w:space="0" w:color="000000"/>
              <w:bottom w:val="dotted" w:sz="4" w:space="0" w:color="000000"/>
              <w:right w:val="dotted" w:sz="4" w:space="0" w:color="000000"/>
            </w:tcBorders>
            <w:shd w:val="clear" w:color="auto" w:fill="auto"/>
          </w:tcPr>
          <w:p w14:paraId="048634C1" w14:textId="2631D072"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hAnsi="Arial Narrow"/>
                <w:sz w:val="18"/>
                <w:szCs w:val="18"/>
              </w:rPr>
              <w:t>1.06</w:t>
            </w:r>
            <w:r w:rsidR="007C026F" w:rsidRPr="00180F5C">
              <w:rPr>
                <w:rFonts w:ascii="Arial Narrow" w:hAnsi="Arial Narrow"/>
                <w:sz w:val="18"/>
                <w:szCs w:val="18"/>
              </w:rPr>
              <w:t>%</w:t>
            </w:r>
          </w:p>
        </w:tc>
        <w:tc>
          <w:tcPr>
            <w:tcW w:w="850" w:type="dxa"/>
            <w:tcBorders>
              <w:top w:val="dotted" w:sz="4" w:space="0" w:color="000000"/>
              <w:left w:val="dotted" w:sz="4" w:space="0" w:color="000000"/>
              <w:bottom w:val="dotted" w:sz="4" w:space="0" w:color="000000"/>
              <w:right w:val="dotted" w:sz="4" w:space="0" w:color="000000"/>
            </w:tcBorders>
            <w:shd w:val="clear" w:color="auto" w:fill="auto"/>
          </w:tcPr>
          <w:p w14:paraId="2BA29413" w14:textId="60166F38"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hAnsi="Arial Narrow"/>
                <w:sz w:val="18"/>
                <w:szCs w:val="18"/>
              </w:rPr>
              <w:t>1.06</w:t>
            </w:r>
            <w:r w:rsidR="007C026F" w:rsidRPr="00180F5C">
              <w:rPr>
                <w:rFonts w:ascii="Arial Narrow" w:hAnsi="Arial Narrow"/>
                <w:sz w:val="18"/>
                <w:szCs w:val="18"/>
              </w:rPr>
              <w:t>%</w:t>
            </w:r>
          </w:p>
        </w:tc>
        <w:tc>
          <w:tcPr>
            <w:tcW w:w="709" w:type="dxa"/>
            <w:tcBorders>
              <w:top w:val="dotted" w:sz="4" w:space="0" w:color="000000"/>
              <w:left w:val="dotted" w:sz="4" w:space="0" w:color="000000"/>
              <w:bottom w:val="dotted" w:sz="4" w:space="0" w:color="000000"/>
              <w:right w:val="dotted" w:sz="4" w:space="0" w:color="000000"/>
            </w:tcBorders>
            <w:shd w:val="clear" w:color="auto" w:fill="auto"/>
          </w:tcPr>
          <w:p w14:paraId="17176D14" w14:textId="57B58DF6"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hAnsi="Arial Narrow"/>
                <w:sz w:val="18"/>
                <w:szCs w:val="18"/>
              </w:rPr>
              <w:t>1.06</w:t>
            </w:r>
            <w:r w:rsidR="007C026F" w:rsidRPr="00180F5C">
              <w:rPr>
                <w:rFonts w:ascii="Arial Narrow" w:hAnsi="Arial Narrow"/>
                <w:sz w:val="18"/>
                <w:szCs w:val="18"/>
              </w:rPr>
              <w:t>%</w:t>
            </w:r>
          </w:p>
        </w:tc>
        <w:tc>
          <w:tcPr>
            <w:tcW w:w="850" w:type="dxa"/>
            <w:tcBorders>
              <w:top w:val="dotted" w:sz="4" w:space="0" w:color="000000"/>
              <w:left w:val="dotted" w:sz="4" w:space="0" w:color="000000"/>
              <w:bottom w:val="dotted" w:sz="4" w:space="0" w:color="000000"/>
              <w:right w:val="dotted" w:sz="4" w:space="0" w:color="000000"/>
            </w:tcBorders>
            <w:shd w:val="clear" w:color="auto" w:fill="auto"/>
          </w:tcPr>
          <w:p w14:paraId="78C05960" w14:textId="6B13EF4E"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hAnsi="Arial Narrow"/>
                <w:sz w:val="18"/>
                <w:szCs w:val="18"/>
              </w:rPr>
              <w:t>1.07</w:t>
            </w:r>
            <w:r w:rsidR="007C026F" w:rsidRPr="00180F5C">
              <w:rPr>
                <w:rFonts w:ascii="Arial Narrow" w:hAnsi="Arial Narrow"/>
                <w:sz w:val="18"/>
                <w:szCs w:val="18"/>
              </w:rPr>
              <w:t>%</w:t>
            </w:r>
          </w:p>
        </w:tc>
        <w:tc>
          <w:tcPr>
            <w:tcW w:w="709" w:type="dxa"/>
            <w:tcBorders>
              <w:top w:val="dotted" w:sz="4" w:space="0" w:color="000000"/>
              <w:left w:val="dotted" w:sz="4" w:space="0" w:color="000000"/>
              <w:bottom w:val="dotted" w:sz="4" w:space="0" w:color="000000"/>
              <w:right w:val="dotted" w:sz="4" w:space="0" w:color="000000"/>
            </w:tcBorders>
            <w:shd w:val="clear" w:color="auto" w:fill="auto"/>
          </w:tcPr>
          <w:p w14:paraId="0631B229" w14:textId="76D0747A"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hAnsi="Arial Narrow"/>
                <w:sz w:val="18"/>
                <w:szCs w:val="18"/>
              </w:rPr>
              <w:t>1.07</w:t>
            </w:r>
            <w:r w:rsidR="007C026F" w:rsidRPr="00180F5C">
              <w:rPr>
                <w:rFonts w:ascii="Arial Narrow" w:hAnsi="Arial Narrow"/>
                <w:sz w:val="18"/>
                <w:szCs w:val="18"/>
              </w:rPr>
              <w:t>%</w:t>
            </w:r>
          </w:p>
        </w:tc>
        <w:tc>
          <w:tcPr>
            <w:tcW w:w="709" w:type="dxa"/>
            <w:tcBorders>
              <w:top w:val="dotted" w:sz="4" w:space="0" w:color="000000"/>
              <w:left w:val="dotted" w:sz="4" w:space="0" w:color="000000"/>
              <w:bottom w:val="dotted" w:sz="4" w:space="0" w:color="000000"/>
              <w:right w:val="dotted" w:sz="4" w:space="0" w:color="000000"/>
            </w:tcBorders>
            <w:shd w:val="clear" w:color="auto" w:fill="auto"/>
          </w:tcPr>
          <w:p w14:paraId="3B8C9328" w14:textId="361150F3"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hAnsi="Arial Narrow"/>
                <w:sz w:val="18"/>
                <w:szCs w:val="18"/>
              </w:rPr>
              <w:t>1.08</w:t>
            </w:r>
            <w:r w:rsidR="007C026F" w:rsidRPr="00180F5C">
              <w:rPr>
                <w:rFonts w:ascii="Arial Narrow" w:hAnsi="Arial Narrow"/>
                <w:sz w:val="18"/>
                <w:szCs w:val="18"/>
              </w:rPr>
              <w:t>%</w:t>
            </w:r>
          </w:p>
        </w:tc>
        <w:tc>
          <w:tcPr>
            <w:tcW w:w="709" w:type="dxa"/>
            <w:tcBorders>
              <w:top w:val="dotted" w:sz="4" w:space="0" w:color="000000"/>
              <w:left w:val="dotted" w:sz="4" w:space="0" w:color="000000"/>
              <w:bottom w:val="dotted" w:sz="4" w:space="0" w:color="000000"/>
              <w:right w:val="dotted" w:sz="4" w:space="0" w:color="000000"/>
            </w:tcBorders>
            <w:shd w:val="clear" w:color="auto" w:fill="auto"/>
          </w:tcPr>
          <w:p w14:paraId="1AF62B38" w14:textId="515B5205"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hAnsi="Arial Narrow"/>
                <w:sz w:val="18"/>
                <w:szCs w:val="18"/>
              </w:rPr>
              <w:t>1.09</w:t>
            </w:r>
            <w:r w:rsidR="007C026F" w:rsidRPr="00180F5C">
              <w:rPr>
                <w:rFonts w:ascii="Arial Narrow" w:hAnsi="Arial Narrow"/>
                <w:sz w:val="18"/>
                <w:szCs w:val="18"/>
              </w:rPr>
              <w:t>%</w:t>
            </w:r>
          </w:p>
        </w:tc>
        <w:tc>
          <w:tcPr>
            <w:tcW w:w="708" w:type="dxa"/>
            <w:tcBorders>
              <w:top w:val="dotted" w:sz="4" w:space="0" w:color="000000"/>
              <w:left w:val="dotted" w:sz="4" w:space="0" w:color="000000"/>
              <w:bottom w:val="dotted" w:sz="4" w:space="0" w:color="000000"/>
              <w:right w:val="dotted" w:sz="4" w:space="0" w:color="000000"/>
            </w:tcBorders>
            <w:shd w:val="clear" w:color="auto" w:fill="auto"/>
          </w:tcPr>
          <w:p w14:paraId="70E4B3F8" w14:textId="37665831"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hAnsi="Arial Narrow"/>
                <w:sz w:val="18"/>
                <w:szCs w:val="18"/>
              </w:rPr>
              <w:t>1.10</w:t>
            </w:r>
            <w:r w:rsidR="007C026F" w:rsidRPr="00180F5C">
              <w:rPr>
                <w:rFonts w:ascii="Arial Narrow" w:hAnsi="Arial Narrow"/>
                <w:sz w:val="18"/>
                <w:szCs w:val="18"/>
              </w:rPr>
              <w:t>%</w:t>
            </w:r>
          </w:p>
        </w:tc>
        <w:tc>
          <w:tcPr>
            <w:tcW w:w="815" w:type="dxa"/>
            <w:tcBorders>
              <w:top w:val="dotted" w:sz="4" w:space="0" w:color="000000"/>
              <w:left w:val="dotted" w:sz="4" w:space="0" w:color="000000"/>
              <w:bottom w:val="dotted" w:sz="4" w:space="0" w:color="000000"/>
              <w:right w:val="dotted" w:sz="4" w:space="0" w:color="000000"/>
            </w:tcBorders>
            <w:shd w:val="clear" w:color="auto" w:fill="auto"/>
          </w:tcPr>
          <w:p w14:paraId="10D92CE1" w14:textId="6C52297D" w:rsidR="00025399" w:rsidRPr="00180F5C" w:rsidRDefault="00025399" w:rsidP="004C5355">
            <w:pPr>
              <w:spacing w:after="0" w:line="240" w:lineRule="auto"/>
              <w:jc w:val="center"/>
              <w:rPr>
                <w:rFonts w:ascii="Arial Narrow" w:eastAsia="Arial Narrow" w:hAnsi="Arial Narrow" w:cs="Arial Narrow"/>
                <w:sz w:val="18"/>
                <w:szCs w:val="18"/>
              </w:rPr>
            </w:pPr>
            <w:r w:rsidRPr="00180F5C">
              <w:rPr>
                <w:rFonts w:ascii="Arial Narrow" w:hAnsi="Arial Narrow"/>
                <w:sz w:val="18"/>
                <w:szCs w:val="18"/>
              </w:rPr>
              <w:t>1.10</w:t>
            </w:r>
            <w:r w:rsidR="007C026F" w:rsidRPr="00180F5C">
              <w:rPr>
                <w:rFonts w:ascii="Arial Narrow" w:hAnsi="Arial Narrow"/>
                <w:sz w:val="18"/>
                <w:szCs w:val="18"/>
              </w:rPr>
              <w:t>%</w:t>
            </w:r>
          </w:p>
        </w:tc>
      </w:tr>
    </w:tbl>
    <w:p w14:paraId="023C5E33" w14:textId="77777777" w:rsidR="00BC23B0" w:rsidRPr="00180F5C" w:rsidRDefault="00BC23B0"/>
    <w:p w14:paraId="536CD8AF" w14:textId="77777777" w:rsidR="00BC23B0" w:rsidRPr="00180F5C" w:rsidRDefault="00BC23B0"/>
    <w:tbl>
      <w:tblPr>
        <w:tblStyle w:val="af0"/>
        <w:tblW w:w="9145" w:type="dxa"/>
        <w:tblInd w:w="0" w:type="dxa"/>
        <w:tblLayout w:type="fixed"/>
        <w:tblLook w:val="0400" w:firstRow="0" w:lastRow="0" w:firstColumn="0" w:lastColumn="0" w:noHBand="0" w:noVBand="1"/>
      </w:tblPr>
      <w:tblGrid>
        <w:gridCol w:w="806"/>
        <w:gridCol w:w="1083"/>
        <w:gridCol w:w="800"/>
        <w:gridCol w:w="283"/>
        <w:gridCol w:w="851"/>
        <w:gridCol w:w="850"/>
        <w:gridCol w:w="851"/>
        <w:gridCol w:w="830"/>
        <w:gridCol w:w="691"/>
        <w:gridCol w:w="691"/>
        <w:gridCol w:w="693"/>
        <w:gridCol w:w="708"/>
        <w:gridCol w:w="8"/>
      </w:tblGrid>
      <w:tr w:rsidR="00BC23B0" w:rsidRPr="00180F5C" w14:paraId="4B921636" w14:textId="77777777">
        <w:trPr>
          <w:trHeight w:val="275"/>
        </w:trPr>
        <w:tc>
          <w:tcPr>
            <w:tcW w:w="9145" w:type="dxa"/>
            <w:gridSpan w:val="13"/>
            <w:tcBorders>
              <w:top w:val="dotted" w:sz="4" w:space="0" w:color="000000"/>
              <w:left w:val="dotted" w:sz="4" w:space="0" w:color="000000"/>
              <w:bottom w:val="dotted" w:sz="4" w:space="0" w:color="000000"/>
              <w:right w:val="dotted" w:sz="4" w:space="0" w:color="000000"/>
            </w:tcBorders>
            <w:shd w:val="clear" w:color="auto" w:fill="D8D8D8"/>
            <w:vAlign w:val="center"/>
          </w:tcPr>
          <w:p w14:paraId="11C19C33" w14:textId="77777777" w:rsidR="00BC23B0" w:rsidRPr="00180F5C" w:rsidRDefault="001D48FA">
            <w:pPr>
              <w:spacing w:after="0" w:line="240" w:lineRule="auto"/>
              <w:jc w:val="center"/>
              <w:rPr>
                <w:rFonts w:ascii="Arial Narrow" w:eastAsia="Arial Narrow" w:hAnsi="Arial Narrow" w:cs="Arial Narrow"/>
                <w:b/>
                <w:sz w:val="10"/>
                <w:szCs w:val="10"/>
              </w:rPr>
            </w:pPr>
            <w:r w:rsidRPr="00180F5C">
              <w:rPr>
                <w:rFonts w:ascii="Arial Narrow" w:eastAsia="Arial Narrow" w:hAnsi="Arial Narrow" w:cs="Arial Narrow"/>
                <w:b/>
                <w:sz w:val="20"/>
                <w:szCs w:val="20"/>
              </w:rPr>
              <w:t>Ficha Técnica del Indicador 3.1 OP 3</w:t>
            </w:r>
          </w:p>
        </w:tc>
      </w:tr>
      <w:tr w:rsidR="00BC23B0" w:rsidRPr="00180F5C" w14:paraId="2C062C7D" w14:textId="77777777" w:rsidTr="00BB0C00">
        <w:trPr>
          <w:gridAfter w:val="1"/>
          <w:wAfter w:w="8" w:type="dxa"/>
          <w:trHeight w:val="77"/>
        </w:trPr>
        <w:tc>
          <w:tcPr>
            <w:tcW w:w="806" w:type="dxa"/>
            <w:tcBorders>
              <w:top w:val="nil"/>
              <w:left w:val="nil"/>
              <w:bottom w:val="nil"/>
              <w:right w:val="nil"/>
            </w:tcBorders>
            <w:shd w:val="clear" w:color="auto" w:fill="auto"/>
            <w:vAlign w:val="center"/>
          </w:tcPr>
          <w:p w14:paraId="3E6AEC9C" w14:textId="77777777" w:rsidR="00BC23B0" w:rsidRPr="00180F5C" w:rsidRDefault="00BC23B0">
            <w:pPr>
              <w:spacing w:after="0" w:line="240" w:lineRule="auto"/>
              <w:jc w:val="center"/>
              <w:rPr>
                <w:rFonts w:ascii="Arial Narrow" w:eastAsia="Arial Narrow" w:hAnsi="Arial Narrow" w:cs="Arial Narrow"/>
                <w:b/>
                <w:sz w:val="10"/>
                <w:szCs w:val="10"/>
              </w:rPr>
            </w:pPr>
          </w:p>
        </w:tc>
        <w:tc>
          <w:tcPr>
            <w:tcW w:w="1083" w:type="dxa"/>
            <w:tcBorders>
              <w:top w:val="nil"/>
              <w:left w:val="nil"/>
              <w:bottom w:val="nil"/>
              <w:right w:val="nil"/>
            </w:tcBorders>
            <w:shd w:val="clear" w:color="auto" w:fill="auto"/>
            <w:vAlign w:val="bottom"/>
          </w:tcPr>
          <w:p w14:paraId="2703F218" w14:textId="77777777" w:rsidR="00BC23B0" w:rsidRPr="00180F5C" w:rsidRDefault="00BC23B0">
            <w:pPr>
              <w:spacing w:after="0" w:line="240" w:lineRule="auto"/>
              <w:rPr>
                <w:rFonts w:ascii="Times New Roman" w:eastAsia="Times New Roman" w:hAnsi="Times New Roman" w:cs="Times New Roman"/>
                <w:sz w:val="10"/>
                <w:szCs w:val="10"/>
              </w:rPr>
            </w:pPr>
          </w:p>
        </w:tc>
        <w:tc>
          <w:tcPr>
            <w:tcW w:w="800" w:type="dxa"/>
            <w:tcBorders>
              <w:top w:val="nil"/>
              <w:left w:val="nil"/>
              <w:bottom w:val="nil"/>
              <w:right w:val="nil"/>
            </w:tcBorders>
            <w:shd w:val="clear" w:color="auto" w:fill="auto"/>
            <w:vAlign w:val="bottom"/>
          </w:tcPr>
          <w:p w14:paraId="5D6B38E4" w14:textId="77777777" w:rsidR="00BC23B0" w:rsidRPr="00180F5C" w:rsidRDefault="00BC23B0">
            <w:pPr>
              <w:spacing w:after="0" w:line="240" w:lineRule="auto"/>
              <w:rPr>
                <w:rFonts w:ascii="Times New Roman" w:eastAsia="Times New Roman" w:hAnsi="Times New Roman" w:cs="Times New Roman"/>
                <w:sz w:val="10"/>
                <w:szCs w:val="10"/>
              </w:rPr>
            </w:pPr>
          </w:p>
        </w:tc>
        <w:tc>
          <w:tcPr>
            <w:tcW w:w="283" w:type="dxa"/>
            <w:tcBorders>
              <w:top w:val="nil"/>
              <w:left w:val="nil"/>
              <w:bottom w:val="nil"/>
              <w:right w:val="nil"/>
            </w:tcBorders>
            <w:shd w:val="clear" w:color="auto" w:fill="auto"/>
            <w:vAlign w:val="bottom"/>
          </w:tcPr>
          <w:p w14:paraId="7572692D" w14:textId="77777777" w:rsidR="00BC23B0" w:rsidRPr="00180F5C" w:rsidRDefault="00BC23B0">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4139E832"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658DA1F3" w14:textId="77777777" w:rsidR="00BC23B0" w:rsidRPr="00180F5C" w:rsidRDefault="00BC23B0">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058AD4AD" w14:textId="77777777" w:rsidR="00BC23B0" w:rsidRPr="00180F5C" w:rsidRDefault="00BC23B0">
            <w:pPr>
              <w:spacing w:after="0" w:line="240" w:lineRule="auto"/>
              <w:rPr>
                <w:rFonts w:ascii="Times New Roman" w:eastAsia="Times New Roman" w:hAnsi="Times New Roman" w:cs="Times New Roman"/>
                <w:sz w:val="10"/>
                <w:szCs w:val="10"/>
              </w:rPr>
            </w:pPr>
          </w:p>
        </w:tc>
        <w:tc>
          <w:tcPr>
            <w:tcW w:w="830" w:type="dxa"/>
            <w:tcBorders>
              <w:top w:val="nil"/>
              <w:left w:val="nil"/>
              <w:bottom w:val="nil"/>
              <w:right w:val="nil"/>
            </w:tcBorders>
            <w:shd w:val="clear" w:color="auto" w:fill="auto"/>
            <w:vAlign w:val="bottom"/>
          </w:tcPr>
          <w:p w14:paraId="3A0DABD1"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398548E4"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494A361C" w14:textId="77777777" w:rsidR="00BC23B0" w:rsidRPr="00180F5C" w:rsidRDefault="00BC23B0">
            <w:pPr>
              <w:spacing w:after="0" w:line="240" w:lineRule="auto"/>
              <w:rPr>
                <w:rFonts w:ascii="Times New Roman" w:eastAsia="Times New Roman" w:hAnsi="Times New Roman" w:cs="Times New Roman"/>
                <w:sz w:val="10"/>
                <w:szCs w:val="10"/>
              </w:rPr>
            </w:pPr>
          </w:p>
        </w:tc>
        <w:tc>
          <w:tcPr>
            <w:tcW w:w="693" w:type="dxa"/>
            <w:tcBorders>
              <w:top w:val="nil"/>
              <w:left w:val="nil"/>
              <w:bottom w:val="nil"/>
              <w:right w:val="nil"/>
            </w:tcBorders>
            <w:shd w:val="clear" w:color="auto" w:fill="auto"/>
            <w:vAlign w:val="bottom"/>
          </w:tcPr>
          <w:p w14:paraId="3F0A9D80"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1548FC5D" w14:textId="77777777" w:rsidR="00BC23B0" w:rsidRPr="00180F5C" w:rsidRDefault="00BC23B0">
            <w:pPr>
              <w:spacing w:after="0" w:line="240" w:lineRule="auto"/>
              <w:rPr>
                <w:rFonts w:ascii="Times New Roman" w:eastAsia="Times New Roman" w:hAnsi="Times New Roman" w:cs="Times New Roman"/>
                <w:sz w:val="10"/>
                <w:szCs w:val="10"/>
              </w:rPr>
            </w:pPr>
          </w:p>
        </w:tc>
      </w:tr>
      <w:tr w:rsidR="00BC23B0" w:rsidRPr="00180F5C" w14:paraId="2569E869" w14:textId="77777777">
        <w:trPr>
          <w:trHeight w:val="612"/>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03E593CD"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 xml:space="preserve">Objetivo Prioritario </w:t>
            </w:r>
          </w:p>
        </w:tc>
        <w:tc>
          <w:tcPr>
            <w:tcW w:w="7256"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1963D187"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Fortalecer la gobernanza forestal y de fauna silvestre</w:t>
            </w:r>
          </w:p>
        </w:tc>
      </w:tr>
      <w:tr w:rsidR="00BC23B0" w:rsidRPr="00180F5C" w14:paraId="1202AE6D" w14:textId="77777777" w:rsidTr="00BB0C00">
        <w:trPr>
          <w:gridAfter w:val="1"/>
          <w:wAfter w:w="8" w:type="dxa"/>
          <w:trHeight w:val="77"/>
        </w:trPr>
        <w:tc>
          <w:tcPr>
            <w:tcW w:w="806" w:type="dxa"/>
            <w:tcBorders>
              <w:top w:val="nil"/>
              <w:left w:val="nil"/>
              <w:bottom w:val="nil"/>
              <w:right w:val="nil"/>
            </w:tcBorders>
            <w:shd w:val="clear" w:color="auto" w:fill="auto"/>
            <w:vAlign w:val="center"/>
          </w:tcPr>
          <w:p w14:paraId="6B05B8BE" w14:textId="77777777" w:rsidR="00BC23B0" w:rsidRPr="00180F5C" w:rsidRDefault="00BC23B0">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558D3E7E" w14:textId="77777777" w:rsidR="00BC23B0" w:rsidRPr="00180F5C" w:rsidRDefault="00BC23B0">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vAlign w:val="bottom"/>
          </w:tcPr>
          <w:p w14:paraId="26A35027" w14:textId="77777777" w:rsidR="00BC23B0" w:rsidRPr="00180F5C" w:rsidRDefault="00BC23B0">
            <w:pPr>
              <w:spacing w:after="0" w:line="240" w:lineRule="auto"/>
              <w:rPr>
                <w:rFonts w:ascii="Times New Roman" w:eastAsia="Times New Roman" w:hAnsi="Times New Roman" w:cs="Times New Roman"/>
                <w:sz w:val="20"/>
                <w:szCs w:val="20"/>
              </w:rPr>
            </w:pPr>
          </w:p>
        </w:tc>
        <w:tc>
          <w:tcPr>
            <w:tcW w:w="283" w:type="dxa"/>
            <w:tcBorders>
              <w:top w:val="nil"/>
              <w:left w:val="nil"/>
              <w:bottom w:val="nil"/>
              <w:right w:val="nil"/>
            </w:tcBorders>
            <w:shd w:val="clear" w:color="auto" w:fill="auto"/>
            <w:vAlign w:val="bottom"/>
          </w:tcPr>
          <w:p w14:paraId="62469C9E"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49F338EF"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12DBF302"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1B064076" w14:textId="77777777" w:rsidR="00BC23B0" w:rsidRPr="00180F5C" w:rsidRDefault="00BC23B0">
            <w:pPr>
              <w:spacing w:after="0" w:line="240" w:lineRule="auto"/>
              <w:rPr>
                <w:rFonts w:ascii="Times New Roman" w:eastAsia="Times New Roman" w:hAnsi="Times New Roman" w:cs="Times New Roman"/>
                <w:sz w:val="20"/>
                <w:szCs w:val="20"/>
              </w:rPr>
            </w:pPr>
          </w:p>
        </w:tc>
        <w:tc>
          <w:tcPr>
            <w:tcW w:w="830" w:type="dxa"/>
            <w:tcBorders>
              <w:top w:val="nil"/>
              <w:left w:val="nil"/>
              <w:bottom w:val="nil"/>
              <w:right w:val="nil"/>
            </w:tcBorders>
            <w:shd w:val="clear" w:color="auto" w:fill="auto"/>
            <w:vAlign w:val="bottom"/>
          </w:tcPr>
          <w:p w14:paraId="59E3B333"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0F5E9E8C"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3BF50D5E" w14:textId="77777777" w:rsidR="00BC23B0" w:rsidRPr="00180F5C" w:rsidRDefault="00BC23B0">
            <w:pPr>
              <w:spacing w:after="0"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auto"/>
            <w:vAlign w:val="bottom"/>
          </w:tcPr>
          <w:p w14:paraId="430EA4F1"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23DA8A91" w14:textId="77777777" w:rsidR="00BC23B0" w:rsidRPr="00180F5C" w:rsidRDefault="00BC23B0">
            <w:pPr>
              <w:spacing w:after="0" w:line="240" w:lineRule="auto"/>
              <w:rPr>
                <w:rFonts w:ascii="Times New Roman" w:eastAsia="Times New Roman" w:hAnsi="Times New Roman" w:cs="Times New Roman"/>
                <w:sz w:val="20"/>
                <w:szCs w:val="20"/>
              </w:rPr>
            </w:pPr>
          </w:p>
        </w:tc>
      </w:tr>
      <w:tr w:rsidR="00BC23B0" w:rsidRPr="00180F5C" w14:paraId="096C1648" w14:textId="77777777">
        <w:trPr>
          <w:trHeight w:val="631"/>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0BEA4598"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Nombre del Indicador</w:t>
            </w:r>
          </w:p>
        </w:tc>
        <w:tc>
          <w:tcPr>
            <w:tcW w:w="7256"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357CA253" w14:textId="45735AE1"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Porcentaje de percepción positiva de los usuarios forestales y de fauna silvestre respecto a los servicios que recibe </w:t>
            </w:r>
          </w:p>
        </w:tc>
      </w:tr>
      <w:tr w:rsidR="00BC23B0" w:rsidRPr="00180F5C" w14:paraId="0F18FF8C" w14:textId="77777777" w:rsidTr="00BB0C00">
        <w:trPr>
          <w:gridAfter w:val="1"/>
          <w:wAfter w:w="8" w:type="dxa"/>
          <w:trHeight w:val="106"/>
        </w:trPr>
        <w:tc>
          <w:tcPr>
            <w:tcW w:w="806" w:type="dxa"/>
            <w:tcBorders>
              <w:top w:val="nil"/>
              <w:left w:val="nil"/>
              <w:bottom w:val="nil"/>
              <w:right w:val="nil"/>
            </w:tcBorders>
            <w:shd w:val="clear" w:color="auto" w:fill="auto"/>
            <w:vAlign w:val="center"/>
          </w:tcPr>
          <w:p w14:paraId="129F909D" w14:textId="77777777" w:rsidR="00BC23B0" w:rsidRPr="00180F5C" w:rsidRDefault="00BC23B0">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0E7BA351" w14:textId="77777777" w:rsidR="00BC23B0" w:rsidRPr="00180F5C" w:rsidRDefault="00BC23B0">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vAlign w:val="bottom"/>
          </w:tcPr>
          <w:p w14:paraId="38350A75"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283" w:type="dxa"/>
            <w:tcBorders>
              <w:top w:val="nil"/>
              <w:left w:val="nil"/>
              <w:bottom w:val="nil"/>
              <w:right w:val="nil"/>
            </w:tcBorders>
            <w:shd w:val="clear" w:color="auto" w:fill="auto"/>
            <w:vAlign w:val="bottom"/>
          </w:tcPr>
          <w:p w14:paraId="65DEEE89"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3471FB47"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13C18FCA"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03B5E651"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30" w:type="dxa"/>
            <w:tcBorders>
              <w:top w:val="nil"/>
              <w:left w:val="nil"/>
              <w:bottom w:val="nil"/>
              <w:right w:val="nil"/>
            </w:tcBorders>
            <w:shd w:val="clear" w:color="auto" w:fill="auto"/>
            <w:vAlign w:val="bottom"/>
          </w:tcPr>
          <w:p w14:paraId="74517229"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73958CB2"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4B4387F8"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auto"/>
            <w:vAlign w:val="bottom"/>
          </w:tcPr>
          <w:p w14:paraId="78C3FFF2"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123ED25D" w14:textId="77777777" w:rsidR="00BC23B0" w:rsidRPr="00180F5C" w:rsidRDefault="00BC23B0">
            <w:pPr>
              <w:spacing w:after="0" w:line="240" w:lineRule="auto"/>
              <w:jc w:val="both"/>
              <w:rPr>
                <w:rFonts w:ascii="Times New Roman" w:eastAsia="Times New Roman" w:hAnsi="Times New Roman" w:cs="Times New Roman"/>
                <w:sz w:val="20"/>
                <w:szCs w:val="20"/>
              </w:rPr>
            </w:pPr>
          </w:p>
        </w:tc>
      </w:tr>
      <w:tr w:rsidR="00BC23B0" w:rsidRPr="00180F5C" w14:paraId="71FBA762" w14:textId="77777777">
        <w:trPr>
          <w:trHeight w:val="631"/>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4D105575"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Justificación</w:t>
            </w:r>
          </w:p>
        </w:tc>
        <w:tc>
          <w:tcPr>
            <w:tcW w:w="7256"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38AC3937" w14:textId="32ADA633" w:rsidR="00BF1851" w:rsidRPr="00180F5C" w:rsidRDefault="00BF1851" w:rsidP="00BF1851">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Mediante el presente indicador se busca medir la percepción de las personas respecto a la institucionalidad forestal y de fauna silvestre. </w:t>
            </w:r>
          </w:p>
          <w:p w14:paraId="06AB3ACE" w14:textId="30EB6F6B" w:rsidR="00BF1851" w:rsidRPr="00180F5C" w:rsidRDefault="00BF1851">
            <w:pPr>
              <w:spacing w:after="0" w:line="240" w:lineRule="auto"/>
              <w:jc w:val="both"/>
              <w:rPr>
                <w:rFonts w:ascii="Arial Narrow" w:eastAsia="Arial Narrow" w:hAnsi="Arial Narrow" w:cs="Arial Narrow"/>
                <w:sz w:val="18"/>
                <w:szCs w:val="18"/>
              </w:rPr>
            </w:pPr>
          </w:p>
        </w:tc>
      </w:tr>
      <w:tr w:rsidR="00BC23B0" w:rsidRPr="00180F5C" w14:paraId="475DDC00" w14:textId="77777777" w:rsidTr="00BB0C00">
        <w:trPr>
          <w:gridAfter w:val="1"/>
          <w:wAfter w:w="8" w:type="dxa"/>
          <w:trHeight w:val="106"/>
        </w:trPr>
        <w:tc>
          <w:tcPr>
            <w:tcW w:w="806" w:type="dxa"/>
            <w:tcBorders>
              <w:top w:val="nil"/>
              <w:left w:val="nil"/>
              <w:bottom w:val="nil"/>
              <w:right w:val="nil"/>
            </w:tcBorders>
            <w:shd w:val="clear" w:color="auto" w:fill="auto"/>
            <w:vAlign w:val="center"/>
          </w:tcPr>
          <w:p w14:paraId="5E513D6E" w14:textId="77777777" w:rsidR="00BC23B0" w:rsidRPr="00180F5C" w:rsidRDefault="00BC23B0">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6DAE9547" w14:textId="77777777" w:rsidR="00BC23B0" w:rsidRPr="00180F5C" w:rsidRDefault="00BC23B0">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vAlign w:val="bottom"/>
          </w:tcPr>
          <w:p w14:paraId="5DA1A958"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283" w:type="dxa"/>
            <w:tcBorders>
              <w:top w:val="nil"/>
              <w:left w:val="nil"/>
              <w:bottom w:val="nil"/>
              <w:right w:val="nil"/>
            </w:tcBorders>
            <w:shd w:val="clear" w:color="auto" w:fill="auto"/>
            <w:vAlign w:val="bottom"/>
          </w:tcPr>
          <w:p w14:paraId="1DEA8C2F"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4A109A2D"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79F7858A"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27CAED21"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30" w:type="dxa"/>
            <w:tcBorders>
              <w:top w:val="nil"/>
              <w:left w:val="nil"/>
              <w:bottom w:val="nil"/>
              <w:right w:val="nil"/>
            </w:tcBorders>
            <w:shd w:val="clear" w:color="auto" w:fill="auto"/>
            <w:vAlign w:val="bottom"/>
          </w:tcPr>
          <w:p w14:paraId="2EF7D757"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750D01F7"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0F114703"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auto"/>
            <w:vAlign w:val="bottom"/>
          </w:tcPr>
          <w:p w14:paraId="24DDEF52"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7132DD3A" w14:textId="77777777" w:rsidR="00BC23B0" w:rsidRPr="00180F5C" w:rsidRDefault="00BC23B0">
            <w:pPr>
              <w:spacing w:after="0" w:line="240" w:lineRule="auto"/>
              <w:jc w:val="both"/>
              <w:rPr>
                <w:rFonts w:ascii="Times New Roman" w:eastAsia="Times New Roman" w:hAnsi="Times New Roman" w:cs="Times New Roman"/>
                <w:sz w:val="20"/>
                <w:szCs w:val="20"/>
              </w:rPr>
            </w:pPr>
          </w:p>
        </w:tc>
      </w:tr>
      <w:tr w:rsidR="00BC23B0" w:rsidRPr="00180F5C" w14:paraId="7013A716" w14:textId="77777777">
        <w:trPr>
          <w:trHeight w:val="492"/>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76CDD56C"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Responsable del Indicador</w:t>
            </w:r>
          </w:p>
        </w:tc>
        <w:tc>
          <w:tcPr>
            <w:tcW w:w="7256"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51817FE0" w14:textId="3912EAF2" w:rsidR="00BC23B0" w:rsidRPr="00180F5C" w:rsidRDefault="0075271D">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Dirección de </w:t>
            </w:r>
            <w:r w:rsidR="00897C64" w:rsidRPr="00180F5C">
              <w:rPr>
                <w:rFonts w:ascii="Arial Narrow" w:eastAsia="Arial Narrow" w:hAnsi="Arial Narrow" w:cs="Arial Narrow"/>
                <w:sz w:val="18"/>
                <w:szCs w:val="18"/>
              </w:rPr>
              <w:t>Seguimiento (DS)</w:t>
            </w:r>
            <w:r w:rsidRPr="00180F5C">
              <w:rPr>
                <w:rFonts w:ascii="Arial Narrow" w:eastAsia="Arial Narrow" w:hAnsi="Arial Narrow" w:cs="Arial Narrow"/>
                <w:sz w:val="18"/>
                <w:szCs w:val="18"/>
              </w:rPr>
              <w:t xml:space="preserve"> de la </w:t>
            </w:r>
            <w:r w:rsidR="001D48FA" w:rsidRPr="00180F5C">
              <w:rPr>
                <w:rFonts w:ascii="Arial Narrow" w:eastAsia="Arial Narrow" w:hAnsi="Arial Narrow" w:cs="Arial Narrow"/>
                <w:sz w:val="18"/>
                <w:szCs w:val="18"/>
              </w:rPr>
              <w:t xml:space="preserve">Dirección General de Gestión del Conocimiento Forestal y de Fauna Silvestre </w:t>
            </w:r>
            <w:r w:rsidR="00897C64" w:rsidRPr="00180F5C">
              <w:rPr>
                <w:rFonts w:ascii="Arial Narrow" w:eastAsia="Arial Narrow" w:hAnsi="Arial Narrow" w:cs="Arial Narrow"/>
                <w:sz w:val="18"/>
                <w:szCs w:val="18"/>
              </w:rPr>
              <w:t>(DGGCFFS) -</w:t>
            </w:r>
            <w:r w:rsidR="001D48FA" w:rsidRPr="00180F5C">
              <w:rPr>
                <w:rFonts w:ascii="Arial Narrow" w:eastAsia="Arial Narrow" w:hAnsi="Arial Narrow" w:cs="Arial Narrow"/>
                <w:sz w:val="18"/>
                <w:szCs w:val="18"/>
              </w:rPr>
              <w:t xml:space="preserve"> Servicio Nacional Forestal y de Fauna Silvestre - SERFOR</w:t>
            </w:r>
          </w:p>
        </w:tc>
      </w:tr>
      <w:tr w:rsidR="00BC23B0" w:rsidRPr="00180F5C" w14:paraId="279EC4E0" w14:textId="77777777" w:rsidTr="00BB0C00">
        <w:trPr>
          <w:gridAfter w:val="1"/>
          <w:wAfter w:w="8" w:type="dxa"/>
          <w:trHeight w:val="106"/>
        </w:trPr>
        <w:tc>
          <w:tcPr>
            <w:tcW w:w="806" w:type="dxa"/>
            <w:tcBorders>
              <w:top w:val="nil"/>
              <w:left w:val="nil"/>
              <w:bottom w:val="nil"/>
              <w:right w:val="nil"/>
            </w:tcBorders>
            <w:shd w:val="clear" w:color="auto" w:fill="auto"/>
            <w:vAlign w:val="center"/>
          </w:tcPr>
          <w:p w14:paraId="3CFDFAB7" w14:textId="77777777" w:rsidR="00BC23B0" w:rsidRPr="00180F5C" w:rsidRDefault="00BC23B0">
            <w:pPr>
              <w:spacing w:after="0" w:line="240" w:lineRule="auto"/>
              <w:rPr>
                <w:rFonts w:ascii="Arial Narrow" w:eastAsia="Arial Narrow" w:hAnsi="Arial Narrow" w:cs="Arial Narrow"/>
                <w:sz w:val="20"/>
                <w:szCs w:val="20"/>
              </w:rPr>
            </w:pPr>
          </w:p>
        </w:tc>
        <w:tc>
          <w:tcPr>
            <w:tcW w:w="1083" w:type="dxa"/>
            <w:tcBorders>
              <w:top w:val="nil"/>
              <w:left w:val="nil"/>
              <w:bottom w:val="nil"/>
              <w:right w:val="nil"/>
            </w:tcBorders>
            <w:shd w:val="clear" w:color="auto" w:fill="auto"/>
            <w:vAlign w:val="bottom"/>
          </w:tcPr>
          <w:p w14:paraId="768824E8" w14:textId="77777777" w:rsidR="00BC23B0" w:rsidRPr="00180F5C" w:rsidRDefault="00BC23B0">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vAlign w:val="bottom"/>
          </w:tcPr>
          <w:p w14:paraId="5FFCBDBC"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283" w:type="dxa"/>
            <w:tcBorders>
              <w:top w:val="nil"/>
              <w:left w:val="nil"/>
              <w:bottom w:val="nil"/>
              <w:right w:val="nil"/>
            </w:tcBorders>
            <w:shd w:val="clear" w:color="auto" w:fill="auto"/>
            <w:vAlign w:val="bottom"/>
          </w:tcPr>
          <w:p w14:paraId="7E07AD09"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07862703"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40935191"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6EACF958"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830" w:type="dxa"/>
            <w:tcBorders>
              <w:top w:val="nil"/>
              <w:left w:val="nil"/>
              <w:bottom w:val="nil"/>
              <w:right w:val="nil"/>
            </w:tcBorders>
            <w:shd w:val="clear" w:color="auto" w:fill="auto"/>
            <w:vAlign w:val="bottom"/>
          </w:tcPr>
          <w:p w14:paraId="7CE6A4B8"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374A1B82"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310E1D06"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auto"/>
            <w:vAlign w:val="bottom"/>
          </w:tcPr>
          <w:p w14:paraId="057C3E02" w14:textId="77777777" w:rsidR="00BC23B0" w:rsidRPr="00180F5C" w:rsidRDefault="00BC23B0">
            <w:pPr>
              <w:spacing w:after="0" w:line="240" w:lineRule="auto"/>
              <w:jc w:val="both"/>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0A638981" w14:textId="77777777" w:rsidR="00BC23B0" w:rsidRPr="00180F5C" w:rsidRDefault="00BC23B0">
            <w:pPr>
              <w:spacing w:after="0" w:line="240" w:lineRule="auto"/>
              <w:jc w:val="both"/>
              <w:rPr>
                <w:rFonts w:ascii="Times New Roman" w:eastAsia="Times New Roman" w:hAnsi="Times New Roman" w:cs="Times New Roman"/>
                <w:sz w:val="20"/>
                <w:szCs w:val="20"/>
              </w:rPr>
            </w:pPr>
          </w:p>
        </w:tc>
      </w:tr>
      <w:tr w:rsidR="00BC23B0" w:rsidRPr="00180F5C" w14:paraId="6EF8E307" w14:textId="77777777">
        <w:trPr>
          <w:trHeight w:val="660"/>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10F382E5"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Limitaciones para la medición del indicador</w:t>
            </w:r>
          </w:p>
        </w:tc>
        <w:tc>
          <w:tcPr>
            <w:tcW w:w="7256"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68F14389" w14:textId="1FFE6301"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La aplicación como consolidación de las encuestas se realiza de forma manual.</w:t>
            </w:r>
          </w:p>
          <w:p w14:paraId="7D28EB36" w14:textId="77777777" w:rsidR="0094691F" w:rsidRPr="00180F5C" w:rsidRDefault="0094691F">
            <w:pPr>
              <w:spacing w:after="0" w:line="240" w:lineRule="auto"/>
              <w:jc w:val="both"/>
              <w:rPr>
                <w:rFonts w:ascii="Arial Narrow" w:eastAsia="Arial Narrow" w:hAnsi="Arial Narrow" w:cs="Arial Narrow"/>
                <w:sz w:val="18"/>
                <w:szCs w:val="18"/>
              </w:rPr>
            </w:pPr>
          </w:p>
          <w:p w14:paraId="60B84661" w14:textId="37783122" w:rsidR="009C2996" w:rsidRPr="00663809" w:rsidRDefault="009C2996" w:rsidP="00663809">
            <w:pPr>
              <w:spacing w:after="0" w:line="240" w:lineRule="auto"/>
              <w:jc w:val="both"/>
              <w:rPr>
                <w:rFonts w:ascii="Arial Narrow" w:eastAsia="Arial Narrow" w:hAnsi="Arial Narrow" w:cs="Arial Narrow"/>
                <w:sz w:val="18"/>
                <w:szCs w:val="18"/>
              </w:rPr>
            </w:pPr>
            <w:r w:rsidRPr="00663809">
              <w:rPr>
                <w:rFonts w:ascii="Arial Narrow" w:eastAsia="Arial Narrow" w:hAnsi="Arial Narrow" w:cs="Arial Narrow"/>
                <w:sz w:val="18"/>
                <w:szCs w:val="18"/>
              </w:rPr>
              <w:t xml:space="preserve">Por el momento abarca sólo a las Administraciones Técnicas Forestales y de Fauna Silvestre – ATFFS, las mismas que son unidades desconcentradas del Servicio Nacional Forestal y de Fauna Silvestre-SERFOR y en los departamentos donde no se ha realizado la transferencia de funciones a los Gobiernos Regionales. Estos departamentos donde se encuentran las ATFFS son: Ancash, Lambayeque, Apurímac, Lima, Arequipa, Pasco, Cajamarca, Piura, Cusco, Puno, Huancavelica, Moquegua, Ica, Tacna, Junín. </w:t>
            </w:r>
          </w:p>
          <w:p w14:paraId="0AB8CF64" w14:textId="51BAAA4B" w:rsidR="00BF1851" w:rsidRPr="00180F5C" w:rsidRDefault="00BF1851" w:rsidP="0075271D">
            <w:pPr>
              <w:spacing w:after="0" w:line="240" w:lineRule="auto"/>
              <w:jc w:val="both"/>
              <w:rPr>
                <w:rFonts w:ascii="Arial Narrow" w:eastAsia="Arial Narrow" w:hAnsi="Arial Narrow" w:cs="Arial Narrow"/>
                <w:sz w:val="18"/>
                <w:szCs w:val="18"/>
              </w:rPr>
            </w:pPr>
          </w:p>
        </w:tc>
      </w:tr>
      <w:tr w:rsidR="00BC23B0" w:rsidRPr="00180F5C" w14:paraId="4F5D2405" w14:textId="77777777" w:rsidTr="00BB0C00">
        <w:trPr>
          <w:gridAfter w:val="1"/>
          <w:wAfter w:w="8" w:type="dxa"/>
          <w:trHeight w:val="106"/>
        </w:trPr>
        <w:tc>
          <w:tcPr>
            <w:tcW w:w="806" w:type="dxa"/>
            <w:tcBorders>
              <w:top w:val="nil"/>
              <w:left w:val="nil"/>
              <w:bottom w:val="dotted" w:sz="4" w:space="0" w:color="000000"/>
              <w:right w:val="nil"/>
            </w:tcBorders>
            <w:shd w:val="clear" w:color="auto" w:fill="auto"/>
            <w:vAlign w:val="center"/>
          </w:tcPr>
          <w:p w14:paraId="5D2A6A1E"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nil"/>
              <w:left w:val="nil"/>
              <w:bottom w:val="dotted" w:sz="4" w:space="0" w:color="000000"/>
              <w:right w:val="nil"/>
            </w:tcBorders>
            <w:shd w:val="clear" w:color="auto" w:fill="auto"/>
            <w:vAlign w:val="bottom"/>
          </w:tcPr>
          <w:p w14:paraId="3F35F45D" w14:textId="77777777" w:rsidR="00BC23B0" w:rsidRPr="00180F5C" w:rsidRDefault="00BC23B0">
            <w:pPr>
              <w:spacing w:after="0" w:line="240" w:lineRule="auto"/>
              <w:rPr>
                <w:rFonts w:ascii="Times New Roman" w:eastAsia="Times New Roman" w:hAnsi="Times New Roman" w:cs="Times New Roman"/>
                <w:sz w:val="10"/>
                <w:szCs w:val="10"/>
              </w:rPr>
            </w:pPr>
          </w:p>
        </w:tc>
        <w:tc>
          <w:tcPr>
            <w:tcW w:w="800" w:type="dxa"/>
            <w:tcBorders>
              <w:top w:val="nil"/>
              <w:left w:val="nil"/>
              <w:bottom w:val="nil"/>
              <w:right w:val="nil"/>
            </w:tcBorders>
            <w:shd w:val="clear" w:color="auto" w:fill="auto"/>
            <w:vAlign w:val="bottom"/>
          </w:tcPr>
          <w:p w14:paraId="13EC6A1B" w14:textId="77777777" w:rsidR="00BC23B0" w:rsidRPr="00180F5C" w:rsidRDefault="00BC23B0">
            <w:pPr>
              <w:spacing w:after="0" w:line="240" w:lineRule="auto"/>
              <w:rPr>
                <w:rFonts w:ascii="Times New Roman" w:eastAsia="Times New Roman" w:hAnsi="Times New Roman" w:cs="Times New Roman"/>
                <w:sz w:val="10"/>
                <w:szCs w:val="10"/>
              </w:rPr>
            </w:pPr>
          </w:p>
        </w:tc>
        <w:tc>
          <w:tcPr>
            <w:tcW w:w="283" w:type="dxa"/>
            <w:tcBorders>
              <w:top w:val="nil"/>
              <w:left w:val="nil"/>
              <w:bottom w:val="nil"/>
              <w:right w:val="nil"/>
            </w:tcBorders>
            <w:shd w:val="clear" w:color="auto" w:fill="auto"/>
            <w:vAlign w:val="bottom"/>
          </w:tcPr>
          <w:p w14:paraId="6FAF4ADF" w14:textId="77777777" w:rsidR="00BC23B0" w:rsidRPr="00180F5C" w:rsidRDefault="00BC23B0">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32D84EA4"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2F4DA659" w14:textId="77777777" w:rsidR="00BC23B0" w:rsidRPr="00180F5C" w:rsidRDefault="00BC23B0">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50F363B8" w14:textId="77777777" w:rsidR="00BC23B0" w:rsidRPr="00180F5C" w:rsidRDefault="00BC23B0">
            <w:pPr>
              <w:spacing w:after="0" w:line="240" w:lineRule="auto"/>
              <w:rPr>
                <w:rFonts w:ascii="Times New Roman" w:eastAsia="Times New Roman" w:hAnsi="Times New Roman" w:cs="Times New Roman"/>
                <w:sz w:val="10"/>
                <w:szCs w:val="10"/>
              </w:rPr>
            </w:pPr>
          </w:p>
        </w:tc>
        <w:tc>
          <w:tcPr>
            <w:tcW w:w="830" w:type="dxa"/>
            <w:tcBorders>
              <w:top w:val="nil"/>
              <w:left w:val="nil"/>
              <w:bottom w:val="nil"/>
              <w:right w:val="nil"/>
            </w:tcBorders>
            <w:shd w:val="clear" w:color="auto" w:fill="auto"/>
            <w:vAlign w:val="bottom"/>
          </w:tcPr>
          <w:p w14:paraId="24457D4F"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18E51605"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278A7AE3" w14:textId="77777777" w:rsidR="00BC23B0" w:rsidRPr="00180F5C" w:rsidRDefault="00BC23B0">
            <w:pPr>
              <w:spacing w:after="0" w:line="240" w:lineRule="auto"/>
              <w:rPr>
                <w:rFonts w:ascii="Times New Roman" w:eastAsia="Times New Roman" w:hAnsi="Times New Roman" w:cs="Times New Roman"/>
                <w:sz w:val="10"/>
                <w:szCs w:val="10"/>
              </w:rPr>
            </w:pPr>
          </w:p>
        </w:tc>
        <w:tc>
          <w:tcPr>
            <w:tcW w:w="693" w:type="dxa"/>
            <w:tcBorders>
              <w:top w:val="nil"/>
              <w:left w:val="nil"/>
              <w:bottom w:val="nil"/>
              <w:right w:val="nil"/>
            </w:tcBorders>
            <w:shd w:val="clear" w:color="auto" w:fill="auto"/>
            <w:vAlign w:val="bottom"/>
          </w:tcPr>
          <w:p w14:paraId="06990B5E"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3855D1C4" w14:textId="77777777" w:rsidR="00BC23B0" w:rsidRPr="00180F5C" w:rsidRDefault="00BC23B0">
            <w:pPr>
              <w:spacing w:after="0" w:line="240" w:lineRule="auto"/>
              <w:rPr>
                <w:rFonts w:ascii="Times New Roman" w:eastAsia="Times New Roman" w:hAnsi="Times New Roman" w:cs="Times New Roman"/>
                <w:sz w:val="10"/>
                <w:szCs w:val="10"/>
              </w:rPr>
            </w:pPr>
          </w:p>
        </w:tc>
      </w:tr>
      <w:tr w:rsidR="00BC23B0" w:rsidRPr="00180F5C" w14:paraId="6E778903" w14:textId="77777777">
        <w:trPr>
          <w:trHeight w:val="216"/>
        </w:trPr>
        <w:tc>
          <w:tcPr>
            <w:tcW w:w="1889" w:type="dxa"/>
            <w:gridSpan w:val="2"/>
            <w:vMerge w:val="restart"/>
            <w:tcBorders>
              <w:top w:val="dotted" w:sz="4" w:space="0" w:color="000000"/>
              <w:left w:val="dotted" w:sz="4" w:space="0" w:color="000000"/>
              <w:bottom w:val="dotted" w:sz="4" w:space="0" w:color="000000"/>
              <w:right w:val="dotted" w:sz="4" w:space="0" w:color="000000"/>
            </w:tcBorders>
            <w:shd w:val="clear" w:color="auto" w:fill="D8D8D8"/>
            <w:vAlign w:val="center"/>
          </w:tcPr>
          <w:p w14:paraId="169C0310" w14:textId="77777777" w:rsidR="00BC23B0" w:rsidRPr="00180F5C" w:rsidRDefault="001D48FA">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Método de cálculo</w:t>
            </w:r>
          </w:p>
          <w:p w14:paraId="433BA929" w14:textId="0D0F14C2" w:rsidR="0075271D" w:rsidRPr="00180F5C" w:rsidRDefault="0075271D">
            <w:pPr>
              <w:spacing w:after="0" w:line="240" w:lineRule="auto"/>
              <w:jc w:val="center"/>
              <w:rPr>
                <w:rFonts w:ascii="Arial Narrow" w:eastAsia="Arial Narrow" w:hAnsi="Arial Narrow" w:cs="Arial Narrow"/>
                <w:b/>
                <w:sz w:val="18"/>
                <w:szCs w:val="18"/>
              </w:rPr>
            </w:pPr>
          </w:p>
        </w:tc>
        <w:tc>
          <w:tcPr>
            <w:tcW w:w="7256" w:type="dxa"/>
            <w:gridSpan w:val="11"/>
            <w:tcBorders>
              <w:top w:val="dotted" w:sz="4" w:space="0" w:color="000000"/>
              <w:left w:val="dotted" w:sz="4" w:space="0" w:color="000000"/>
              <w:bottom w:val="nil"/>
              <w:right w:val="dotted" w:sz="4" w:space="0" w:color="000000"/>
            </w:tcBorders>
            <w:shd w:val="clear" w:color="auto" w:fill="auto"/>
            <w:vAlign w:val="center"/>
          </w:tcPr>
          <w:p w14:paraId="596F7382" w14:textId="4991AC46" w:rsidR="0075271D" w:rsidRPr="003B3E85" w:rsidRDefault="0075271D">
            <w:pPr>
              <w:spacing w:after="0" w:line="240" w:lineRule="auto"/>
              <w:jc w:val="both"/>
              <w:rPr>
                <w:rFonts w:ascii="Arial Narrow" w:eastAsia="Arial Narrow" w:hAnsi="Arial Narrow" w:cs="Arial Narrow"/>
                <w:b/>
                <w:sz w:val="18"/>
                <w:szCs w:val="18"/>
                <w:lang w:val="es-ES"/>
              </w:rPr>
            </w:pPr>
            <w:r w:rsidRPr="003B3E85">
              <w:rPr>
                <w:rFonts w:ascii="Arial Narrow" w:eastAsia="Arial Narrow" w:hAnsi="Arial Narrow" w:cs="Arial Narrow"/>
                <w:b/>
                <w:sz w:val="18"/>
                <w:szCs w:val="18"/>
                <w:lang w:val="es-ES"/>
              </w:rPr>
              <w:t>Fórmula:</w:t>
            </w:r>
          </w:p>
          <w:p w14:paraId="62D55F76" w14:textId="2D8075C0" w:rsidR="00BC23B0" w:rsidRPr="003B3E85" w:rsidRDefault="0075271D">
            <w:pPr>
              <w:spacing w:after="0" w:line="240" w:lineRule="auto"/>
              <w:jc w:val="both"/>
              <w:rPr>
                <w:rFonts w:ascii="Arial Narrow" w:eastAsia="Arial Narrow" w:hAnsi="Arial Narrow" w:cs="Arial Narrow"/>
                <w:sz w:val="18"/>
                <w:szCs w:val="18"/>
                <w:lang w:val="es-ES"/>
              </w:rPr>
            </w:pPr>
            <w:r w:rsidRPr="003B3E85">
              <w:rPr>
                <w:rFonts w:ascii="Arial Narrow" w:eastAsia="Arial Narrow" w:hAnsi="Arial Narrow" w:cs="Arial Narrow"/>
                <w:sz w:val="18"/>
                <w:szCs w:val="18"/>
                <w:lang w:val="es-ES"/>
              </w:rPr>
              <w:t>PPPUFFS =</w:t>
            </w:r>
            <w:r w:rsidR="001D48FA" w:rsidRPr="003B3E85">
              <w:rPr>
                <w:rFonts w:ascii="Arial Narrow" w:eastAsia="Arial Narrow" w:hAnsi="Arial Narrow" w:cs="Arial Narrow"/>
                <w:sz w:val="18"/>
                <w:szCs w:val="18"/>
                <w:lang w:val="es-ES"/>
              </w:rPr>
              <w:t xml:space="preserve"> (UF</w:t>
            </w:r>
            <w:r w:rsidR="004824C2" w:rsidRPr="003B3E85">
              <w:rPr>
                <w:rFonts w:ascii="Arial Narrow" w:eastAsia="Arial Narrow" w:hAnsi="Arial Narrow" w:cs="Arial Narrow"/>
                <w:sz w:val="18"/>
                <w:szCs w:val="18"/>
                <w:lang w:val="es-ES"/>
              </w:rPr>
              <w:t>F</w:t>
            </w:r>
            <w:r w:rsidR="001D48FA" w:rsidRPr="003B3E85">
              <w:rPr>
                <w:rFonts w:ascii="Arial Narrow" w:eastAsia="Arial Narrow" w:hAnsi="Arial Narrow" w:cs="Arial Narrow"/>
                <w:sz w:val="18"/>
                <w:szCs w:val="18"/>
                <w:lang w:val="es-ES"/>
              </w:rPr>
              <w:t>S/</w:t>
            </w:r>
            <w:proofErr w:type="gramStart"/>
            <w:r w:rsidR="001D48FA" w:rsidRPr="003B3E85">
              <w:rPr>
                <w:rFonts w:ascii="Arial Narrow" w:eastAsia="Arial Narrow" w:hAnsi="Arial Narrow" w:cs="Arial Narrow"/>
                <w:sz w:val="18"/>
                <w:szCs w:val="18"/>
                <w:lang w:val="es-ES"/>
              </w:rPr>
              <w:t>UFE)</w:t>
            </w:r>
            <w:r w:rsidR="004824C2" w:rsidRPr="003B3E85">
              <w:rPr>
                <w:rFonts w:ascii="Arial Narrow" w:eastAsia="Arial Narrow" w:hAnsi="Arial Narrow" w:cs="Arial Narrow"/>
                <w:sz w:val="18"/>
                <w:szCs w:val="18"/>
                <w:lang w:val="es-ES"/>
              </w:rPr>
              <w:t>n</w:t>
            </w:r>
            <w:proofErr w:type="gramEnd"/>
            <w:r w:rsidR="001D48FA" w:rsidRPr="003B3E85">
              <w:rPr>
                <w:rFonts w:ascii="Arial Narrow" w:eastAsia="Arial Narrow" w:hAnsi="Arial Narrow" w:cs="Arial Narrow"/>
                <w:sz w:val="18"/>
                <w:szCs w:val="18"/>
                <w:lang w:val="es-ES"/>
              </w:rPr>
              <w:t>*100</w:t>
            </w:r>
          </w:p>
          <w:p w14:paraId="2EBC1C57" w14:textId="77777777" w:rsidR="00BC23B0" w:rsidRPr="003B3E85" w:rsidRDefault="00BC23B0">
            <w:pPr>
              <w:spacing w:after="0" w:line="240" w:lineRule="auto"/>
              <w:jc w:val="both"/>
              <w:rPr>
                <w:rFonts w:ascii="Arial Narrow" w:eastAsia="Arial Narrow" w:hAnsi="Arial Narrow" w:cs="Arial Narrow"/>
                <w:sz w:val="18"/>
                <w:szCs w:val="18"/>
                <w:lang w:val="es-ES"/>
              </w:rPr>
            </w:pPr>
          </w:p>
          <w:p w14:paraId="019813B8" w14:textId="392125A3" w:rsidR="00BC23B0" w:rsidRPr="00180F5C" w:rsidRDefault="0075271D">
            <w:pPr>
              <w:spacing w:after="0" w:line="240" w:lineRule="auto"/>
              <w:jc w:val="both"/>
              <w:rPr>
                <w:rFonts w:ascii="Arial Narrow" w:eastAsia="Arial Narrow" w:hAnsi="Arial Narrow" w:cs="Arial Narrow"/>
                <w:b/>
                <w:sz w:val="18"/>
                <w:szCs w:val="18"/>
              </w:rPr>
            </w:pPr>
            <w:commentRangeStart w:id="49"/>
            <w:r w:rsidRPr="00180F5C">
              <w:rPr>
                <w:rFonts w:ascii="Arial Narrow" w:eastAsia="Arial Narrow" w:hAnsi="Arial Narrow" w:cs="Arial Narrow"/>
                <w:b/>
                <w:sz w:val="18"/>
                <w:szCs w:val="18"/>
              </w:rPr>
              <w:t>Especificaciones técnicas</w:t>
            </w:r>
            <w:r w:rsidR="001D48FA" w:rsidRPr="00180F5C">
              <w:rPr>
                <w:rFonts w:ascii="Arial Narrow" w:eastAsia="Arial Narrow" w:hAnsi="Arial Narrow" w:cs="Arial Narrow"/>
                <w:b/>
                <w:sz w:val="18"/>
                <w:szCs w:val="18"/>
              </w:rPr>
              <w:t>:</w:t>
            </w:r>
            <w:commentRangeEnd w:id="49"/>
            <w:r w:rsidR="000F57D0">
              <w:rPr>
                <w:rStyle w:val="Refdecomentario"/>
              </w:rPr>
              <w:commentReference w:id="49"/>
            </w:r>
          </w:p>
          <w:p w14:paraId="423932B7" w14:textId="36A8E09A" w:rsidR="00BC23B0" w:rsidRPr="00180F5C" w:rsidRDefault="0075271D">
            <w:pPr>
              <w:spacing w:after="0" w:line="240" w:lineRule="auto"/>
              <w:jc w:val="both"/>
              <w:rPr>
                <w:rFonts w:ascii="Arial Narrow" w:eastAsia="Arial Narrow" w:hAnsi="Arial Narrow" w:cs="Arial Narrow"/>
                <w:b/>
                <w:sz w:val="18"/>
                <w:szCs w:val="18"/>
              </w:rPr>
            </w:pPr>
            <w:r w:rsidRPr="00180F5C">
              <w:rPr>
                <w:rFonts w:ascii="Arial Narrow" w:eastAsia="Arial Narrow" w:hAnsi="Arial Narrow" w:cs="Arial Narrow"/>
                <w:sz w:val="18"/>
                <w:szCs w:val="18"/>
              </w:rPr>
              <w:t>PPPUFFS: Porcentaje de percepción positiva de los usuarios forestales y de fauna silvestre respecto a los servicios que recibe</w:t>
            </w:r>
          </w:p>
          <w:p w14:paraId="275B6B27" w14:textId="567DA71A"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UF</w:t>
            </w:r>
            <w:r w:rsidR="004824C2" w:rsidRPr="00180F5C">
              <w:rPr>
                <w:rFonts w:ascii="Arial Narrow" w:eastAsia="Arial Narrow" w:hAnsi="Arial Narrow" w:cs="Arial Narrow"/>
                <w:sz w:val="18"/>
                <w:szCs w:val="18"/>
              </w:rPr>
              <w:t>F</w:t>
            </w:r>
            <w:r w:rsidRPr="00180F5C">
              <w:rPr>
                <w:rFonts w:ascii="Arial Narrow" w:eastAsia="Arial Narrow" w:hAnsi="Arial Narrow" w:cs="Arial Narrow"/>
                <w:sz w:val="18"/>
                <w:szCs w:val="18"/>
              </w:rPr>
              <w:t xml:space="preserve">S: Cantidad de usuarios forestales y de fauna silvestre que registran niveles satisfactorio o muy satisfactorio en las temáticas de la encuesta en el año </w:t>
            </w:r>
            <w:r w:rsidR="004824C2" w:rsidRPr="00180F5C">
              <w:rPr>
                <w:rFonts w:ascii="Arial Narrow" w:eastAsia="Arial Narrow" w:hAnsi="Arial Narrow" w:cs="Arial Narrow"/>
                <w:sz w:val="18"/>
                <w:szCs w:val="18"/>
              </w:rPr>
              <w:t>n</w:t>
            </w:r>
            <w:r w:rsidRPr="00180F5C">
              <w:rPr>
                <w:rFonts w:ascii="Arial Narrow" w:eastAsia="Arial Narrow" w:hAnsi="Arial Narrow" w:cs="Arial Narrow"/>
                <w:sz w:val="18"/>
                <w:szCs w:val="18"/>
              </w:rPr>
              <w:t>.</w:t>
            </w:r>
          </w:p>
          <w:p w14:paraId="2CAF2AD4" w14:textId="77777777" w:rsidR="004824C2" w:rsidRPr="00180F5C" w:rsidRDefault="001D48FA">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18"/>
                <w:szCs w:val="18"/>
              </w:rPr>
              <w:t xml:space="preserve">UFE: Total de usuarios forestales y de fauna silvestre encuestados en el año </w:t>
            </w:r>
            <w:r w:rsidR="004824C2" w:rsidRPr="00180F5C">
              <w:rPr>
                <w:rFonts w:ascii="Arial Narrow" w:eastAsia="Arial Narrow" w:hAnsi="Arial Narrow" w:cs="Arial Narrow"/>
                <w:sz w:val="18"/>
                <w:szCs w:val="18"/>
              </w:rPr>
              <w:t>n</w:t>
            </w:r>
            <w:r w:rsidRPr="00180F5C">
              <w:rPr>
                <w:rFonts w:ascii="Arial Narrow" w:eastAsia="Arial Narrow" w:hAnsi="Arial Narrow" w:cs="Arial Narrow"/>
                <w:sz w:val="20"/>
                <w:szCs w:val="20"/>
              </w:rPr>
              <w:t>.</w:t>
            </w:r>
          </w:p>
          <w:p w14:paraId="792A7FD8" w14:textId="70CDE07A" w:rsidR="00BC23B0" w:rsidRPr="00180F5C" w:rsidRDefault="004824C2">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lastRenderedPageBreak/>
              <w:t>n: Año de evaluación</w:t>
            </w:r>
          </w:p>
        </w:tc>
      </w:tr>
      <w:tr w:rsidR="00BC23B0" w:rsidRPr="00180F5C" w14:paraId="0BB96C40" w14:textId="77777777">
        <w:trPr>
          <w:gridAfter w:val="1"/>
          <w:wAfter w:w="8" w:type="dxa"/>
          <w:trHeight w:val="315"/>
        </w:trPr>
        <w:tc>
          <w:tcPr>
            <w:tcW w:w="1889" w:type="dxa"/>
            <w:gridSpan w:val="2"/>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7AD0288E"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6540" w:type="dxa"/>
            <w:gridSpan w:val="9"/>
            <w:tcBorders>
              <w:top w:val="nil"/>
              <w:left w:val="dotted" w:sz="4" w:space="0" w:color="000000"/>
              <w:bottom w:val="nil"/>
              <w:right w:val="nil"/>
            </w:tcBorders>
            <w:shd w:val="clear" w:color="auto" w:fill="auto"/>
            <w:vAlign w:val="center"/>
          </w:tcPr>
          <w:p w14:paraId="1EB0C227" w14:textId="47ADA52C" w:rsidR="00BC23B0" w:rsidRPr="00180F5C" w:rsidRDefault="00BC23B0">
            <w:pPr>
              <w:spacing w:after="0" w:line="240" w:lineRule="auto"/>
              <w:jc w:val="both"/>
              <w:rPr>
                <w:rFonts w:ascii="Times New Roman" w:eastAsia="Times New Roman" w:hAnsi="Times New Roman" w:cs="Times New Roman"/>
                <w:sz w:val="18"/>
                <w:szCs w:val="18"/>
              </w:rPr>
            </w:pPr>
          </w:p>
        </w:tc>
        <w:tc>
          <w:tcPr>
            <w:tcW w:w="708" w:type="dxa"/>
            <w:tcBorders>
              <w:top w:val="nil"/>
              <w:left w:val="nil"/>
              <w:bottom w:val="nil"/>
              <w:right w:val="dotted" w:sz="4" w:space="0" w:color="000000"/>
            </w:tcBorders>
            <w:shd w:val="clear" w:color="auto" w:fill="auto"/>
            <w:vAlign w:val="bottom"/>
          </w:tcPr>
          <w:p w14:paraId="7E1521AA" w14:textId="77777777"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w:t>
            </w:r>
          </w:p>
        </w:tc>
      </w:tr>
      <w:tr w:rsidR="00BC23B0" w:rsidRPr="00180F5C" w14:paraId="4916B704" w14:textId="77777777">
        <w:trPr>
          <w:trHeight w:val="1326"/>
        </w:trPr>
        <w:tc>
          <w:tcPr>
            <w:tcW w:w="1889" w:type="dxa"/>
            <w:gridSpan w:val="2"/>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637A7F88" w14:textId="77777777" w:rsidR="00BC23B0" w:rsidRPr="00180F5C" w:rsidRDefault="00BC23B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7256" w:type="dxa"/>
            <w:gridSpan w:val="11"/>
            <w:tcBorders>
              <w:top w:val="nil"/>
              <w:left w:val="dotted" w:sz="4" w:space="0" w:color="000000"/>
              <w:bottom w:val="dotted" w:sz="4" w:space="0" w:color="000000"/>
              <w:right w:val="dotted" w:sz="4" w:space="0" w:color="000000"/>
            </w:tcBorders>
            <w:shd w:val="clear" w:color="auto" w:fill="auto"/>
            <w:vAlign w:val="center"/>
          </w:tcPr>
          <w:p w14:paraId="6D7B6BA8" w14:textId="387F11BA" w:rsidR="00DF38E6" w:rsidRPr="00180F5C" w:rsidRDefault="00DF38E6" w:rsidP="00DF38E6">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Para el numerador se toma en cuenta la cantidad de usuarios forestales y de fauna silvestre cuyas respuestas son de nivel satisfactorio en tres temáticas básicas (atención personal, información en la web y servicio recibido). La encuesta se medirá mediante una escala </w:t>
            </w:r>
            <w:proofErr w:type="spellStart"/>
            <w:r w:rsidRPr="00180F5C">
              <w:rPr>
                <w:rFonts w:ascii="Arial Narrow" w:eastAsia="Arial Narrow" w:hAnsi="Arial Narrow" w:cs="Arial Narrow"/>
                <w:sz w:val="18"/>
                <w:szCs w:val="18"/>
              </w:rPr>
              <w:t>Lickert</w:t>
            </w:r>
            <w:proofErr w:type="spellEnd"/>
            <w:r w:rsidRPr="00180F5C">
              <w:rPr>
                <w:rFonts w:ascii="Arial Narrow" w:eastAsia="Arial Narrow" w:hAnsi="Arial Narrow" w:cs="Arial Narrow"/>
                <w:sz w:val="18"/>
                <w:szCs w:val="18"/>
              </w:rPr>
              <w:t xml:space="preserve"> de 5 niveles (muy en desacuerdo, desacuerdo, indiferente, de acuerdo, muy de acuerdo)</w:t>
            </w:r>
            <w:r w:rsidR="004824C2" w:rsidRPr="00180F5C">
              <w:rPr>
                <w:rFonts w:ascii="Arial Narrow" w:eastAsia="Arial Narrow" w:hAnsi="Arial Narrow" w:cs="Arial Narrow"/>
                <w:sz w:val="18"/>
                <w:szCs w:val="18"/>
              </w:rPr>
              <w:t>, la cual se empleó</w:t>
            </w:r>
            <w:r w:rsidRPr="00180F5C">
              <w:rPr>
                <w:rFonts w:ascii="Arial Narrow" w:eastAsia="Arial Narrow" w:hAnsi="Arial Narrow" w:cs="Arial Narrow"/>
                <w:sz w:val="18"/>
                <w:szCs w:val="18"/>
              </w:rPr>
              <w:t xml:space="preserve"> en </w:t>
            </w:r>
            <w:r w:rsidR="004824C2" w:rsidRPr="00180F5C">
              <w:rPr>
                <w:rFonts w:ascii="Arial Narrow" w:eastAsia="Arial Narrow" w:hAnsi="Arial Narrow" w:cs="Arial Narrow"/>
                <w:sz w:val="18"/>
                <w:szCs w:val="18"/>
              </w:rPr>
              <w:t xml:space="preserve">el </w:t>
            </w:r>
            <w:r w:rsidRPr="00180F5C">
              <w:rPr>
                <w:rFonts w:ascii="Arial Narrow" w:eastAsia="Arial Narrow" w:hAnsi="Arial Narrow" w:cs="Arial Narrow"/>
                <w:sz w:val="18"/>
                <w:szCs w:val="18"/>
              </w:rPr>
              <w:t xml:space="preserve">marco de la implementación del Sistema de Control Interno del Servicio </w:t>
            </w:r>
            <w:r w:rsidR="004824C2" w:rsidRPr="00180F5C">
              <w:rPr>
                <w:rFonts w:ascii="Arial Narrow" w:eastAsia="Arial Narrow" w:hAnsi="Arial Narrow" w:cs="Arial Narrow"/>
                <w:sz w:val="18"/>
                <w:szCs w:val="18"/>
              </w:rPr>
              <w:t xml:space="preserve">Nacional </w:t>
            </w:r>
            <w:r w:rsidRPr="00180F5C">
              <w:rPr>
                <w:rFonts w:ascii="Arial Narrow" w:eastAsia="Arial Narrow" w:hAnsi="Arial Narrow" w:cs="Arial Narrow"/>
                <w:sz w:val="18"/>
                <w:szCs w:val="18"/>
              </w:rPr>
              <w:t>Forestal y de Fauna Silvestre en el año 2018.</w:t>
            </w:r>
          </w:p>
          <w:p w14:paraId="32DDF169" w14:textId="77777777" w:rsidR="00DF38E6" w:rsidRPr="00180F5C" w:rsidRDefault="00DF38E6" w:rsidP="00DF38E6">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w:t>
            </w:r>
          </w:p>
          <w:p w14:paraId="078319D9" w14:textId="77777777" w:rsidR="00DF38E6" w:rsidRPr="00180F5C" w:rsidRDefault="00DF38E6" w:rsidP="00DF38E6">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El denominador es la cantidad total de encuestas diligenciadas por los usuarios.</w:t>
            </w:r>
          </w:p>
          <w:p w14:paraId="4B833EFF" w14:textId="77777777" w:rsidR="00DF38E6" w:rsidRPr="00180F5C" w:rsidRDefault="00DF38E6" w:rsidP="00DF38E6">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w:t>
            </w:r>
          </w:p>
          <w:p w14:paraId="05149A14" w14:textId="7ADB81C1" w:rsidR="00DF38E6" w:rsidRPr="00180F5C" w:rsidRDefault="00DF38E6" w:rsidP="00DF38E6">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La encuesta se aplica a los usuarios en las diversas ventanillas donde son atendidos los administrados. La muestra es tomada a partir de la cantidad de usuarios que se acerquen a la ventanilla en un periodo de dos semanas aproximadamente. El periodo se determina según la mayor afluencia registrada de usuarios a lo largo del año, la cual está a cargo de la Oficina de Servicios al Usuarios y Trámite Documentario – OSUTD y la Dirección General de Gestión del Conocimiento Forestal y de Fauna Silvestre del Servicio Nacional Forestal y de Fauna Silvestre – SERFOR en el marco de la Resolución de Dirección Ejecutiva 307-2017-SERFoR/DE de</w:t>
            </w:r>
            <w:r w:rsidR="00422802">
              <w:rPr>
                <w:rFonts w:ascii="Arial Narrow" w:eastAsia="Arial Narrow" w:hAnsi="Arial Narrow" w:cs="Arial Narrow"/>
                <w:sz w:val="18"/>
                <w:szCs w:val="18"/>
              </w:rPr>
              <w:t>l</w:t>
            </w:r>
            <w:r w:rsidRPr="00180F5C">
              <w:rPr>
                <w:rFonts w:ascii="Arial Narrow" w:eastAsia="Arial Narrow" w:hAnsi="Arial Narrow" w:cs="Arial Narrow"/>
                <w:sz w:val="18"/>
                <w:szCs w:val="18"/>
              </w:rPr>
              <w:t xml:space="preserve"> 27-11-.2017, que aprueba el Plan de trabajo para el cierre de brechas para la implementación del sistema de control interno del Servicio Nacional Forestal y de Fauna Silvestre- PTCBSCI.</w:t>
            </w:r>
          </w:p>
          <w:p w14:paraId="5CCC318B" w14:textId="77777777" w:rsidR="004824C2" w:rsidRPr="00180F5C" w:rsidRDefault="004824C2" w:rsidP="00DF38E6">
            <w:pPr>
              <w:spacing w:after="0" w:line="240" w:lineRule="auto"/>
              <w:jc w:val="both"/>
              <w:rPr>
                <w:rFonts w:ascii="Arial Narrow" w:eastAsia="Arial Narrow" w:hAnsi="Arial Narrow" w:cs="Arial Narrow"/>
                <w:sz w:val="18"/>
                <w:szCs w:val="18"/>
              </w:rPr>
            </w:pPr>
          </w:p>
          <w:p w14:paraId="026791CA" w14:textId="05C82668" w:rsidR="00DF38E6" w:rsidRPr="00180F5C" w:rsidRDefault="00963777" w:rsidP="00DF38E6">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Abarca</w:t>
            </w:r>
            <w:r w:rsidR="00BF1851" w:rsidRPr="00180F5C">
              <w:rPr>
                <w:rFonts w:ascii="Arial Narrow" w:eastAsia="Arial Narrow" w:hAnsi="Arial Narrow" w:cs="Arial Narrow"/>
                <w:sz w:val="18"/>
                <w:szCs w:val="18"/>
              </w:rPr>
              <w:t xml:space="preserve"> a las </w:t>
            </w:r>
            <w:r w:rsidRPr="00180F5C">
              <w:rPr>
                <w:rFonts w:ascii="Arial Narrow" w:eastAsia="Arial Narrow" w:hAnsi="Arial Narrow" w:cs="Arial Narrow"/>
                <w:sz w:val="18"/>
                <w:szCs w:val="18"/>
              </w:rPr>
              <w:t xml:space="preserve">13 </w:t>
            </w:r>
            <w:r w:rsidR="00BF1851" w:rsidRPr="00180F5C">
              <w:rPr>
                <w:rFonts w:ascii="Arial Narrow" w:eastAsia="Arial Narrow" w:hAnsi="Arial Narrow" w:cs="Arial Narrow"/>
                <w:sz w:val="18"/>
                <w:szCs w:val="18"/>
              </w:rPr>
              <w:t xml:space="preserve">Administraciones Técnicas Forestales y de Fauna Silvestre – ATFFS, las </w:t>
            </w:r>
            <w:r w:rsidRPr="00180F5C">
              <w:rPr>
                <w:rFonts w:ascii="Arial Narrow" w:eastAsia="Arial Narrow" w:hAnsi="Arial Narrow" w:cs="Arial Narrow"/>
                <w:sz w:val="18"/>
                <w:szCs w:val="18"/>
              </w:rPr>
              <w:t>cuales</w:t>
            </w:r>
            <w:r w:rsidR="00BF1851" w:rsidRPr="00180F5C">
              <w:rPr>
                <w:rFonts w:ascii="Arial Narrow" w:eastAsia="Arial Narrow" w:hAnsi="Arial Narrow" w:cs="Arial Narrow"/>
                <w:sz w:val="18"/>
                <w:szCs w:val="18"/>
              </w:rPr>
              <w:t xml:space="preserve"> son unidades desconcentradas del Servicio Nacional Forestal y de Fauna Silvestre-SERFOR </w:t>
            </w:r>
            <w:r w:rsidR="00A82016" w:rsidRPr="00180F5C">
              <w:rPr>
                <w:rFonts w:ascii="Arial Narrow" w:eastAsia="Arial Narrow" w:hAnsi="Arial Narrow" w:cs="Arial Narrow"/>
                <w:sz w:val="18"/>
                <w:szCs w:val="18"/>
              </w:rPr>
              <w:t xml:space="preserve">en los departamentos </w:t>
            </w:r>
            <w:r w:rsidR="00BF1851" w:rsidRPr="00180F5C">
              <w:rPr>
                <w:rFonts w:ascii="Arial Narrow" w:eastAsia="Arial Narrow" w:hAnsi="Arial Narrow" w:cs="Arial Narrow"/>
                <w:sz w:val="18"/>
                <w:szCs w:val="18"/>
              </w:rPr>
              <w:t>donde no se ha realizado la transferencia de funciones a los Gobiernos Regionales. Estos departamentos son:  Ancash, Lambayeque, Apurímac, Lima, Arequipa, Pasco, Cajamarca, Piura, Cusco, Puno, Huancavelica, Moquegua, Ica, Tacna, Junín.</w:t>
            </w:r>
            <w:r w:rsidR="00DF38E6" w:rsidRPr="00180F5C">
              <w:rPr>
                <w:rFonts w:ascii="Arial Narrow" w:eastAsia="Arial Narrow" w:hAnsi="Arial Narrow" w:cs="Arial Narrow"/>
                <w:sz w:val="18"/>
                <w:szCs w:val="18"/>
              </w:rPr>
              <w:t> </w:t>
            </w:r>
          </w:p>
          <w:p w14:paraId="620085B7" w14:textId="77777777" w:rsidR="00BC23B0" w:rsidRPr="00180F5C" w:rsidRDefault="00BC23B0" w:rsidP="00963777">
            <w:pPr>
              <w:spacing w:after="0" w:line="240" w:lineRule="auto"/>
              <w:jc w:val="both"/>
              <w:rPr>
                <w:rFonts w:ascii="Arial Narrow" w:eastAsia="Arial Narrow" w:hAnsi="Arial Narrow" w:cs="Arial Narrow"/>
                <w:sz w:val="16"/>
                <w:szCs w:val="16"/>
              </w:rPr>
            </w:pPr>
          </w:p>
        </w:tc>
      </w:tr>
      <w:tr w:rsidR="00BC23B0" w:rsidRPr="00180F5C" w14:paraId="6FA4A2F2" w14:textId="77777777" w:rsidTr="00BB0C00">
        <w:trPr>
          <w:gridAfter w:val="1"/>
          <w:wAfter w:w="8" w:type="dxa"/>
          <w:trHeight w:val="106"/>
        </w:trPr>
        <w:tc>
          <w:tcPr>
            <w:tcW w:w="806" w:type="dxa"/>
            <w:tcBorders>
              <w:top w:val="dotted" w:sz="4" w:space="0" w:color="000000"/>
              <w:left w:val="nil"/>
              <w:bottom w:val="nil"/>
              <w:right w:val="nil"/>
            </w:tcBorders>
            <w:shd w:val="clear" w:color="auto" w:fill="auto"/>
            <w:vAlign w:val="center"/>
          </w:tcPr>
          <w:p w14:paraId="0777DFC3"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dotted" w:sz="4" w:space="0" w:color="000000"/>
              <w:left w:val="nil"/>
              <w:bottom w:val="nil"/>
              <w:right w:val="nil"/>
            </w:tcBorders>
            <w:shd w:val="clear" w:color="auto" w:fill="auto"/>
            <w:vAlign w:val="bottom"/>
          </w:tcPr>
          <w:p w14:paraId="1CCFDE02" w14:textId="77777777" w:rsidR="00BC23B0" w:rsidRPr="00180F5C" w:rsidRDefault="00BC23B0">
            <w:pPr>
              <w:spacing w:after="0" w:line="240" w:lineRule="auto"/>
              <w:rPr>
                <w:rFonts w:ascii="Times New Roman" w:eastAsia="Times New Roman" w:hAnsi="Times New Roman" w:cs="Times New Roman"/>
                <w:sz w:val="10"/>
                <w:szCs w:val="10"/>
              </w:rPr>
            </w:pPr>
          </w:p>
        </w:tc>
        <w:tc>
          <w:tcPr>
            <w:tcW w:w="800" w:type="dxa"/>
            <w:tcBorders>
              <w:top w:val="nil"/>
              <w:left w:val="nil"/>
              <w:bottom w:val="nil"/>
              <w:right w:val="nil"/>
            </w:tcBorders>
            <w:shd w:val="clear" w:color="auto" w:fill="auto"/>
            <w:vAlign w:val="bottom"/>
          </w:tcPr>
          <w:p w14:paraId="6D84C5F8" w14:textId="77777777" w:rsidR="00BC23B0" w:rsidRPr="00180F5C" w:rsidRDefault="00BC23B0">
            <w:pPr>
              <w:spacing w:after="0" w:line="240" w:lineRule="auto"/>
              <w:rPr>
                <w:rFonts w:ascii="Times New Roman" w:eastAsia="Times New Roman" w:hAnsi="Times New Roman" w:cs="Times New Roman"/>
                <w:sz w:val="10"/>
                <w:szCs w:val="10"/>
              </w:rPr>
            </w:pPr>
          </w:p>
        </w:tc>
        <w:tc>
          <w:tcPr>
            <w:tcW w:w="283" w:type="dxa"/>
            <w:tcBorders>
              <w:top w:val="nil"/>
              <w:left w:val="nil"/>
              <w:bottom w:val="nil"/>
              <w:right w:val="nil"/>
            </w:tcBorders>
            <w:shd w:val="clear" w:color="auto" w:fill="auto"/>
            <w:vAlign w:val="bottom"/>
          </w:tcPr>
          <w:p w14:paraId="19ABB3BB" w14:textId="77777777" w:rsidR="00BC23B0" w:rsidRPr="00180F5C" w:rsidRDefault="00BC23B0">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6B1AD17E"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7EE3B054" w14:textId="77777777" w:rsidR="00BC23B0" w:rsidRPr="00180F5C" w:rsidRDefault="00BC23B0">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7FF07388" w14:textId="77777777" w:rsidR="00BC23B0" w:rsidRPr="00180F5C" w:rsidRDefault="00BC23B0">
            <w:pPr>
              <w:spacing w:after="0" w:line="240" w:lineRule="auto"/>
              <w:rPr>
                <w:rFonts w:ascii="Times New Roman" w:eastAsia="Times New Roman" w:hAnsi="Times New Roman" w:cs="Times New Roman"/>
                <w:sz w:val="10"/>
                <w:szCs w:val="10"/>
              </w:rPr>
            </w:pPr>
          </w:p>
        </w:tc>
        <w:tc>
          <w:tcPr>
            <w:tcW w:w="830" w:type="dxa"/>
            <w:tcBorders>
              <w:top w:val="nil"/>
              <w:left w:val="nil"/>
              <w:bottom w:val="nil"/>
              <w:right w:val="nil"/>
            </w:tcBorders>
            <w:shd w:val="clear" w:color="auto" w:fill="auto"/>
            <w:vAlign w:val="bottom"/>
          </w:tcPr>
          <w:p w14:paraId="468D33B3"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32052748"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0AC0B30D" w14:textId="77777777" w:rsidR="00BC23B0" w:rsidRPr="00180F5C" w:rsidRDefault="00BC23B0">
            <w:pPr>
              <w:spacing w:after="0" w:line="240" w:lineRule="auto"/>
              <w:rPr>
                <w:rFonts w:ascii="Times New Roman" w:eastAsia="Times New Roman" w:hAnsi="Times New Roman" w:cs="Times New Roman"/>
                <w:sz w:val="10"/>
                <w:szCs w:val="10"/>
              </w:rPr>
            </w:pPr>
          </w:p>
        </w:tc>
        <w:tc>
          <w:tcPr>
            <w:tcW w:w="693" w:type="dxa"/>
            <w:tcBorders>
              <w:top w:val="nil"/>
              <w:left w:val="nil"/>
              <w:bottom w:val="nil"/>
              <w:right w:val="nil"/>
            </w:tcBorders>
            <w:shd w:val="clear" w:color="auto" w:fill="auto"/>
            <w:vAlign w:val="bottom"/>
          </w:tcPr>
          <w:p w14:paraId="1DA1AE8D"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5EB20CDF" w14:textId="77777777" w:rsidR="00BC23B0" w:rsidRPr="00180F5C" w:rsidRDefault="00BC23B0">
            <w:pPr>
              <w:spacing w:after="0" w:line="240" w:lineRule="auto"/>
              <w:rPr>
                <w:rFonts w:ascii="Times New Roman" w:eastAsia="Times New Roman" w:hAnsi="Times New Roman" w:cs="Times New Roman"/>
                <w:sz w:val="10"/>
                <w:szCs w:val="10"/>
              </w:rPr>
            </w:pPr>
          </w:p>
        </w:tc>
      </w:tr>
      <w:tr w:rsidR="00BC23B0" w:rsidRPr="00180F5C" w14:paraId="4A1B3547" w14:textId="77777777">
        <w:trPr>
          <w:trHeight w:val="492"/>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1A0C1940"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Sentido esperado del indicador</w:t>
            </w:r>
          </w:p>
        </w:tc>
        <w:tc>
          <w:tcPr>
            <w:tcW w:w="7256"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5D315F20" w14:textId="77777777" w:rsidR="00BC23B0" w:rsidRPr="00180F5C" w:rsidRDefault="001D48FA">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Ascendente</w:t>
            </w:r>
          </w:p>
        </w:tc>
      </w:tr>
      <w:tr w:rsidR="00BC23B0" w:rsidRPr="00180F5C" w14:paraId="2149C995" w14:textId="77777777" w:rsidTr="00BB0C00">
        <w:trPr>
          <w:gridAfter w:val="1"/>
          <w:wAfter w:w="8" w:type="dxa"/>
          <w:trHeight w:val="106"/>
        </w:trPr>
        <w:tc>
          <w:tcPr>
            <w:tcW w:w="806" w:type="dxa"/>
            <w:tcBorders>
              <w:top w:val="nil"/>
              <w:left w:val="nil"/>
              <w:bottom w:val="nil"/>
              <w:right w:val="nil"/>
            </w:tcBorders>
            <w:shd w:val="clear" w:color="auto" w:fill="auto"/>
            <w:vAlign w:val="center"/>
          </w:tcPr>
          <w:p w14:paraId="10D7B8CA"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3ED8E89C" w14:textId="77777777" w:rsidR="00BC23B0" w:rsidRPr="00180F5C" w:rsidRDefault="00BC23B0">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vAlign w:val="bottom"/>
          </w:tcPr>
          <w:p w14:paraId="22609099" w14:textId="77777777" w:rsidR="00BC23B0" w:rsidRPr="00180F5C" w:rsidRDefault="00BC23B0">
            <w:pPr>
              <w:spacing w:after="0" w:line="240" w:lineRule="auto"/>
              <w:rPr>
                <w:rFonts w:ascii="Times New Roman" w:eastAsia="Times New Roman" w:hAnsi="Times New Roman" w:cs="Times New Roman"/>
                <w:sz w:val="20"/>
                <w:szCs w:val="20"/>
              </w:rPr>
            </w:pPr>
          </w:p>
        </w:tc>
        <w:tc>
          <w:tcPr>
            <w:tcW w:w="283" w:type="dxa"/>
            <w:tcBorders>
              <w:top w:val="nil"/>
              <w:left w:val="nil"/>
              <w:bottom w:val="nil"/>
              <w:right w:val="nil"/>
            </w:tcBorders>
            <w:shd w:val="clear" w:color="auto" w:fill="auto"/>
            <w:vAlign w:val="bottom"/>
          </w:tcPr>
          <w:p w14:paraId="6D9814F2"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7E68802C"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0A0A065B"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3DA299F7" w14:textId="77777777" w:rsidR="00BC23B0" w:rsidRPr="00180F5C" w:rsidRDefault="00BC23B0">
            <w:pPr>
              <w:spacing w:after="0" w:line="240" w:lineRule="auto"/>
              <w:rPr>
                <w:rFonts w:ascii="Times New Roman" w:eastAsia="Times New Roman" w:hAnsi="Times New Roman" w:cs="Times New Roman"/>
                <w:sz w:val="20"/>
                <w:szCs w:val="20"/>
              </w:rPr>
            </w:pPr>
          </w:p>
        </w:tc>
        <w:tc>
          <w:tcPr>
            <w:tcW w:w="830" w:type="dxa"/>
            <w:tcBorders>
              <w:top w:val="nil"/>
              <w:left w:val="nil"/>
              <w:bottom w:val="nil"/>
              <w:right w:val="nil"/>
            </w:tcBorders>
            <w:shd w:val="clear" w:color="auto" w:fill="auto"/>
            <w:vAlign w:val="bottom"/>
          </w:tcPr>
          <w:p w14:paraId="21F96875"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78290E2B"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5A117444" w14:textId="77777777" w:rsidR="00BC23B0" w:rsidRPr="00180F5C" w:rsidRDefault="00BC23B0">
            <w:pPr>
              <w:spacing w:after="0"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auto"/>
            <w:vAlign w:val="bottom"/>
          </w:tcPr>
          <w:p w14:paraId="6AA63D3A"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0687C2D3" w14:textId="77777777" w:rsidR="00BC23B0" w:rsidRPr="00180F5C" w:rsidRDefault="00BC23B0">
            <w:pPr>
              <w:spacing w:after="0" w:line="240" w:lineRule="auto"/>
              <w:rPr>
                <w:rFonts w:ascii="Times New Roman" w:eastAsia="Times New Roman" w:hAnsi="Times New Roman" w:cs="Times New Roman"/>
                <w:sz w:val="20"/>
                <w:szCs w:val="20"/>
              </w:rPr>
            </w:pPr>
          </w:p>
        </w:tc>
      </w:tr>
      <w:tr w:rsidR="00BC23B0" w:rsidRPr="00180F5C" w14:paraId="7F285959" w14:textId="77777777">
        <w:trPr>
          <w:trHeight w:val="492"/>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26C7240F"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Supuestos</w:t>
            </w:r>
          </w:p>
        </w:tc>
        <w:tc>
          <w:tcPr>
            <w:tcW w:w="7256"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40BF1F80" w14:textId="7BDF9C76" w:rsidR="00BC23B0" w:rsidRPr="00663809" w:rsidRDefault="00DA51B5">
            <w:pPr>
              <w:spacing w:after="0" w:line="240" w:lineRule="auto"/>
              <w:rPr>
                <w:rFonts w:ascii="Arial Narrow" w:eastAsia="Arial Narrow" w:hAnsi="Arial Narrow" w:cs="Arial Narrow"/>
                <w:sz w:val="18"/>
                <w:szCs w:val="18"/>
              </w:rPr>
            </w:pPr>
            <w:r w:rsidRPr="00663809">
              <w:rPr>
                <w:rFonts w:ascii="Arial Narrow" w:eastAsia="Arial Narrow" w:hAnsi="Arial Narrow" w:cs="Arial Narrow"/>
                <w:sz w:val="18"/>
                <w:szCs w:val="18"/>
              </w:rPr>
              <w:t>No se cuenta con supuesto</w:t>
            </w:r>
            <w:r w:rsidR="008871FA">
              <w:rPr>
                <w:rFonts w:ascii="Arial Narrow" w:eastAsia="Arial Narrow" w:hAnsi="Arial Narrow" w:cs="Arial Narrow"/>
                <w:sz w:val="18"/>
                <w:szCs w:val="18"/>
              </w:rPr>
              <w:t>s</w:t>
            </w:r>
          </w:p>
        </w:tc>
      </w:tr>
      <w:tr w:rsidR="00BC23B0" w:rsidRPr="00180F5C" w14:paraId="2041E666" w14:textId="77777777" w:rsidTr="00BB0C00">
        <w:trPr>
          <w:gridAfter w:val="1"/>
          <w:wAfter w:w="8" w:type="dxa"/>
          <w:trHeight w:val="106"/>
        </w:trPr>
        <w:tc>
          <w:tcPr>
            <w:tcW w:w="806" w:type="dxa"/>
            <w:tcBorders>
              <w:top w:val="nil"/>
              <w:left w:val="nil"/>
              <w:bottom w:val="nil"/>
              <w:right w:val="nil"/>
            </w:tcBorders>
            <w:shd w:val="clear" w:color="auto" w:fill="auto"/>
            <w:vAlign w:val="center"/>
          </w:tcPr>
          <w:p w14:paraId="49F8A218"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626F48CF" w14:textId="77777777" w:rsidR="00BC23B0" w:rsidRPr="00180F5C" w:rsidRDefault="00BC23B0">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vAlign w:val="bottom"/>
          </w:tcPr>
          <w:p w14:paraId="62492216" w14:textId="77777777" w:rsidR="00BC23B0" w:rsidRPr="00180F5C" w:rsidRDefault="00BC23B0">
            <w:pPr>
              <w:spacing w:after="0" w:line="240" w:lineRule="auto"/>
              <w:rPr>
                <w:rFonts w:ascii="Times New Roman" w:eastAsia="Times New Roman" w:hAnsi="Times New Roman" w:cs="Times New Roman"/>
                <w:sz w:val="20"/>
                <w:szCs w:val="20"/>
              </w:rPr>
            </w:pPr>
          </w:p>
        </w:tc>
        <w:tc>
          <w:tcPr>
            <w:tcW w:w="283" w:type="dxa"/>
            <w:tcBorders>
              <w:top w:val="nil"/>
              <w:left w:val="nil"/>
              <w:bottom w:val="nil"/>
              <w:right w:val="nil"/>
            </w:tcBorders>
            <w:shd w:val="clear" w:color="auto" w:fill="auto"/>
            <w:vAlign w:val="bottom"/>
          </w:tcPr>
          <w:p w14:paraId="2AAD8D9F"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5F1EC841"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bottom"/>
          </w:tcPr>
          <w:p w14:paraId="3AF547FF"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6ED7C811" w14:textId="77777777" w:rsidR="00BC23B0" w:rsidRPr="00180F5C" w:rsidRDefault="00BC23B0">
            <w:pPr>
              <w:spacing w:after="0" w:line="240" w:lineRule="auto"/>
              <w:rPr>
                <w:rFonts w:ascii="Times New Roman" w:eastAsia="Times New Roman" w:hAnsi="Times New Roman" w:cs="Times New Roman"/>
                <w:sz w:val="20"/>
                <w:szCs w:val="20"/>
              </w:rPr>
            </w:pPr>
          </w:p>
        </w:tc>
        <w:tc>
          <w:tcPr>
            <w:tcW w:w="830" w:type="dxa"/>
            <w:tcBorders>
              <w:top w:val="nil"/>
              <w:left w:val="nil"/>
              <w:bottom w:val="nil"/>
              <w:right w:val="nil"/>
            </w:tcBorders>
            <w:shd w:val="clear" w:color="auto" w:fill="auto"/>
            <w:vAlign w:val="bottom"/>
          </w:tcPr>
          <w:p w14:paraId="67232A7C"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4B21D00E"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vAlign w:val="bottom"/>
          </w:tcPr>
          <w:p w14:paraId="6B379056" w14:textId="77777777" w:rsidR="00BC23B0" w:rsidRPr="00180F5C" w:rsidRDefault="00BC23B0">
            <w:pPr>
              <w:spacing w:after="0"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auto"/>
            <w:vAlign w:val="bottom"/>
          </w:tcPr>
          <w:p w14:paraId="4DA9189F"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6B225C75" w14:textId="77777777" w:rsidR="00BC23B0" w:rsidRPr="00180F5C" w:rsidRDefault="00BC23B0">
            <w:pPr>
              <w:spacing w:after="0" w:line="240" w:lineRule="auto"/>
              <w:rPr>
                <w:rFonts w:ascii="Times New Roman" w:eastAsia="Times New Roman" w:hAnsi="Times New Roman" w:cs="Times New Roman"/>
                <w:sz w:val="20"/>
                <w:szCs w:val="20"/>
              </w:rPr>
            </w:pPr>
          </w:p>
        </w:tc>
      </w:tr>
      <w:tr w:rsidR="00BC23B0" w:rsidRPr="00180F5C" w14:paraId="76C139FC" w14:textId="77777777">
        <w:trPr>
          <w:trHeight w:val="492"/>
        </w:trPr>
        <w:tc>
          <w:tcPr>
            <w:tcW w:w="1889"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1B308E21" w14:textId="77777777" w:rsidR="00BC23B0" w:rsidRPr="00180F5C" w:rsidRDefault="001D48FA">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Fuente y bases de datos</w:t>
            </w:r>
          </w:p>
        </w:tc>
        <w:tc>
          <w:tcPr>
            <w:tcW w:w="7256" w:type="dxa"/>
            <w:gridSpan w:val="11"/>
            <w:tcBorders>
              <w:top w:val="dotted" w:sz="4" w:space="0" w:color="000000"/>
              <w:left w:val="dotted" w:sz="4" w:space="0" w:color="000000"/>
              <w:bottom w:val="dotted" w:sz="4" w:space="0" w:color="000000"/>
              <w:right w:val="dotted" w:sz="4" w:space="0" w:color="000000"/>
            </w:tcBorders>
            <w:shd w:val="clear" w:color="auto" w:fill="auto"/>
            <w:vAlign w:val="center"/>
          </w:tcPr>
          <w:p w14:paraId="30C94EDF" w14:textId="77777777"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Fuente: Dirección General de Gestión del Conocimiento Forestal y de Fauna Silvestre (DGGCFFS) y Oficina de Servicios al Usuario y Trámite Documentario (OSUTD) del Servicio Nacional Forestal y de Fauna Silvestre - SERFOR </w:t>
            </w:r>
          </w:p>
          <w:p w14:paraId="35E39468" w14:textId="77777777" w:rsidR="00BC23B0" w:rsidRPr="00180F5C" w:rsidRDefault="001D48FA">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Base de datos: Encuesta de percepción de los servicios brindados en materia forestal y de fauna silvestre</w:t>
            </w:r>
          </w:p>
        </w:tc>
      </w:tr>
      <w:tr w:rsidR="00BC23B0" w:rsidRPr="00180F5C" w14:paraId="5C7EBFF1" w14:textId="77777777" w:rsidTr="00BB0C00">
        <w:trPr>
          <w:gridAfter w:val="1"/>
          <w:wAfter w:w="8" w:type="dxa"/>
          <w:trHeight w:val="106"/>
        </w:trPr>
        <w:tc>
          <w:tcPr>
            <w:tcW w:w="806" w:type="dxa"/>
            <w:tcBorders>
              <w:top w:val="nil"/>
              <w:left w:val="nil"/>
              <w:bottom w:val="nil"/>
              <w:right w:val="nil"/>
            </w:tcBorders>
            <w:shd w:val="clear" w:color="auto" w:fill="auto"/>
            <w:vAlign w:val="center"/>
          </w:tcPr>
          <w:p w14:paraId="6DDA8170" w14:textId="77777777" w:rsidR="00BC23B0" w:rsidRPr="00180F5C" w:rsidRDefault="00BC23B0">
            <w:pPr>
              <w:spacing w:after="0" w:line="240" w:lineRule="auto"/>
              <w:rPr>
                <w:rFonts w:ascii="Arial Narrow" w:eastAsia="Arial Narrow" w:hAnsi="Arial Narrow" w:cs="Arial Narrow"/>
                <w:sz w:val="10"/>
                <w:szCs w:val="10"/>
              </w:rPr>
            </w:pPr>
          </w:p>
        </w:tc>
        <w:tc>
          <w:tcPr>
            <w:tcW w:w="1083" w:type="dxa"/>
            <w:tcBorders>
              <w:top w:val="nil"/>
              <w:left w:val="nil"/>
              <w:bottom w:val="nil"/>
              <w:right w:val="nil"/>
            </w:tcBorders>
            <w:shd w:val="clear" w:color="auto" w:fill="auto"/>
            <w:vAlign w:val="bottom"/>
          </w:tcPr>
          <w:p w14:paraId="72A4A07E" w14:textId="77777777" w:rsidR="00BC23B0" w:rsidRPr="00180F5C" w:rsidRDefault="00BC23B0">
            <w:pPr>
              <w:spacing w:after="0" w:line="240" w:lineRule="auto"/>
              <w:rPr>
                <w:rFonts w:ascii="Times New Roman" w:eastAsia="Times New Roman" w:hAnsi="Times New Roman" w:cs="Times New Roman"/>
                <w:sz w:val="10"/>
                <w:szCs w:val="10"/>
              </w:rPr>
            </w:pPr>
          </w:p>
        </w:tc>
        <w:tc>
          <w:tcPr>
            <w:tcW w:w="800" w:type="dxa"/>
            <w:tcBorders>
              <w:top w:val="nil"/>
              <w:left w:val="nil"/>
              <w:bottom w:val="nil"/>
              <w:right w:val="nil"/>
            </w:tcBorders>
            <w:shd w:val="clear" w:color="auto" w:fill="auto"/>
            <w:vAlign w:val="bottom"/>
          </w:tcPr>
          <w:p w14:paraId="30ADF6E3" w14:textId="77777777" w:rsidR="00BC23B0" w:rsidRPr="00180F5C" w:rsidRDefault="00BC23B0">
            <w:pPr>
              <w:spacing w:after="0" w:line="240" w:lineRule="auto"/>
              <w:rPr>
                <w:rFonts w:ascii="Times New Roman" w:eastAsia="Times New Roman" w:hAnsi="Times New Roman" w:cs="Times New Roman"/>
                <w:sz w:val="10"/>
                <w:szCs w:val="10"/>
              </w:rPr>
            </w:pPr>
          </w:p>
        </w:tc>
        <w:tc>
          <w:tcPr>
            <w:tcW w:w="283" w:type="dxa"/>
            <w:tcBorders>
              <w:top w:val="nil"/>
              <w:left w:val="nil"/>
              <w:bottom w:val="nil"/>
              <w:right w:val="nil"/>
            </w:tcBorders>
            <w:shd w:val="clear" w:color="auto" w:fill="auto"/>
            <w:vAlign w:val="bottom"/>
          </w:tcPr>
          <w:p w14:paraId="1CE538B6" w14:textId="77777777" w:rsidR="00BC23B0" w:rsidRPr="00180F5C" w:rsidRDefault="00BC23B0">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20BD5438" w14:textId="77777777" w:rsidR="00BC23B0" w:rsidRPr="00180F5C" w:rsidRDefault="00BC23B0">
            <w:pPr>
              <w:spacing w:after="0" w:line="240" w:lineRule="auto"/>
              <w:rPr>
                <w:rFonts w:ascii="Times New Roman" w:eastAsia="Times New Roman" w:hAnsi="Times New Roman" w:cs="Times New Roman"/>
                <w:sz w:val="10"/>
                <w:szCs w:val="10"/>
              </w:rPr>
            </w:pPr>
          </w:p>
        </w:tc>
        <w:tc>
          <w:tcPr>
            <w:tcW w:w="850" w:type="dxa"/>
            <w:tcBorders>
              <w:top w:val="nil"/>
              <w:left w:val="nil"/>
              <w:bottom w:val="nil"/>
              <w:right w:val="nil"/>
            </w:tcBorders>
            <w:shd w:val="clear" w:color="auto" w:fill="auto"/>
            <w:vAlign w:val="bottom"/>
          </w:tcPr>
          <w:p w14:paraId="1A54A15E" w14:textId="77777777" w:rsidR="00BC23B0" w:rsidRPr="00180F5C" w:rsidRDefault="00BC23B0">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3BBF4F64" w14:textId="77777777" w:rsidR="00BC23B0" w:rsidRPr="00180F5C" w:rsidRDefault="00BC23B0">
            <w:pPr>
              <w:spacing w:after="0" w:line="240" w:lineRule="auto"/>
              <w:rPr>
                <w:rFonts w:ascii="Times New Roman" w:eastAsia="Times New Roman" w:hAnsi="Times New Roman" w:cs="Times New Roman"/>
                <w:sz w:val="10"/>
                <w:szCs w:val="10"/>
              </w:rPr>
            </w:pPr>
          </w:p>
        </w:tc>
        <w:tc>
          <w:tcPr>
            <w:tcW w:w="830" w:type="dxa"/>
            <w:tcBorders>
              <w:top w:val="nil"/>
              <w:left w:val="nil"/>
              <w:bottom w:val="nil"/>
              <w:right w:val="nil"/>
            </w:tcBorders>
            <w:shd w:val="clear" w:color="auto" w:fill="auto"/>
            <w:vAlign w:val="bottom"/>
          </w:tcPr>
          <w:p w14:paraId="35558AAB"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2DB585B5" w14:textId="77777777" w:rsidR="00BC23B0" w:rsidRPr="00180F5C" w:rsidRDefault="00BC23B0">
            <w:pPr>
              <w:spacing w:after="0" w:line="240" w:lineRule="auto"/>
              <w:rPr>
                <w:rFonts w:ascii="Times New Roman" w:eastAsia="Times New Roman" w:hAnsi="Times New Roman" w:cs="Times New Roman"/>
                <w:sz w:val="10"/>
                <w:szCs w:val="10"/>
              </w:rPr>
            </w:pPr>
          </w:p>
        </w:tc>
        <w:tc>
          <w:tcPr>
            <w:tcW w:w="691" w:type="dxa"/>
            <w:tcBorders>
              <w:top w:val="nil"/>
              <w:left w:val="nil"/>
              <w:bottom w:val="nil"/>
              <w:right w:val="nil"/>
            </w:tcBorders>
            <w:shd w:val="clear" w:color="auto" w:fill="auto"/>
            <w:vAlign w:val="bottom"/>
          </w:tcPr>
          <w:p w14:paraId="27D74473" w14:textId="77777777" w:rsidR="00BC23B0" w:rsidRPr="00180F5C" w:rsidRDefault="00BC23B0">
            <w:pPr>
              <w:spacing w:after="0" w:line="240" w:lineRule="auto"/>
              <w:rPr>
                <w:rFonts w:ascii="Times New Roman" w:eastAsia="Times New Roman" w:hAnsi="Times New Roman" w:cs="Times New Roman"/>
                <w:sz w:val="10"/>
                <w:szCs w:val="10"/>
              </w:rPr>
            </w:pPr>
          </w:p>
        </w:tc>
        <w:tc>
          <w:tcPr>
            <w:tcW w:w="693" w:type="dxa"/>
            <w:tcBorders>
              <w:top w:val="nil"/>
              <w:left w:val="nil"/>
              <w:bottom w:val="nil"/>
              <w:right w:val="nil"/>
            </w:tcBorders>
            <w:shd w:val="clear" w:color="auto" w:fill="auto"/>
            <w:vAlign w:val="bottom"/>
          </w:tcPr>
          <w:p w14:paraId="0869C580" w14:textId="77777777" w:rsidR="00BC23B0" w:rsidRPr="00180F5C" w:rsidRDefault="00BC23B0">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5CCA6B2F" w14:textId="77777777" w:rsidR="00BC23B0" w:rsidRPr="00180F5C" w:rsidRDefault="00BC23B0">
            <w:pPr>
              <w:spacing w:after="0" w:line="240" w:lineRule="auto"/>
              <w:rPr>
                <w:rFonts w:ascii="Times New Roman" w:eastAsia="Times New Roman" w:hAnsi="Times New Roman" w:cs="Times New Roman"/>
                <w:sz w:val="10"/>
                <w:szCs w:val="10"/>
              </w:rPr>
            </w:pPr>
          </w:p>
        </w:tc>
      </w:tr>
      <w:tr w:rsidR="00BC23B0" w:rsidRPr="00180F5C" w14:paraId="2798D042" w14:textId="77777777">
        <w:trPr>
          <w:trHeight w:val="196"/>
        </w:trPr>
        <w:tc>
          <w:tcPr>
            <w:tcW w:w="806" w:type="dxa"/>
            <w:tcBorders>
              <w:top w:val="nil"/>
              <w:left w:val="nil"/>
              <w:bottom w:val="nil"/>
              <w:right w:val="dotted" w:sz="4" w:space="0" w:color="000000"/>
            </w:tcBorders>
            <w:shd w:val="clear" w:color="auto" w:fill="auto"/>
            <w:vAlign w:val="center"/>
          </w:tcPr>
          <w:p w14:paraId="0596608A" w14:textId="77777777" w:rsidR="00BC23B0" w:rsidRPr="00180F5C" w:rsidRDefault="00BC23B0">
            <w:pPr>
              <w:spacing w:after="0" w:line="240" w:lineRule="auto"/>
              <w:rPr>
                <w:rFonts w:ascii="Times New Roman" w:eastAsia="Times New Roman" w:hAnsi="Times New Roman" w:cs="Times New Roman"/>
                <w:sz w:val="20"/>
                <w:szCs w:val="20"/>
              </w:rPr>
            </w:pPr>
          </w:p>
        </w:tc>
        <w:tc>
          <w:tcPr>
            <w:tcW w:w="1083"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75023564" w14:textId="77777777" w:rsidR="00BC23B0" w:rsidRPr="00180F5C" w:rsidRDefault="001D48FA">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16"/>
                <w:szCs w:val="16"/>
              </w:rPr>
              <w:t>Línea de base</w:t>
            </w:r>
          </w:p>
        </w:tc>
        <w:tc>
          <w:tcPr>
            <w:tcW w:w="7256" w:type="dxa"/>
            <w:gridSpan w:val="11"/>
            <w:tcBorders>
              <w:top w:val="dotted" w:sz="4" w:space="0" w:color="000000"/>
              <w:left w:val="dotted" w:sz="4" w:space="0" w:color="000000"/>
              <w:bottom w:val="dotted" w:sz="4" w:space="0" w:color="000000"/>
              <w:right w:val="dotted" w:sz="4" w:space="0" w:color="000000"/>
            </w:tcBorders>
            <w:shd w:val="clear" w:color="auto" w:fill="D9D9D9"/>
            <w:vAlign w:val="center"/>
          </w:tcPr>
          <w:p w14:paraId="70C7446C" w14:textId="77777777" w:rsidR="00BC23B0" w:rsidRPr="00180F5C" w:rsidRDefault="001D48FA">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Logros esperados</w:t>
            </w:r>
          </w:p>
        </w:tc>
      </w:tr>
      <w:tr w:rsidR="00BC23B0" w:rsidRPr="00180F5C" w14:paraId="670F48D1" w14:textId="77777777" w:rsidTr="00BB0C00">
        <w:trPr>
          <w:gridAfter w:val="1"/>
          <w:wAfter w:w="8" w:type="dxa"/>
          <w:trHeight w:val="106"/>
        </w:trPr>
        <w:tc>
          <w:tcPr>
            <w:tcW w:w="806" w:type="dxa"/>
            <w:tcBorders>
              <w:top w:val="nil"/>
              <w:left w:val="nil"/>
              <w:bottom w:val="dotted" w:sz="4" w:space="0" w:color="000000"/>
              <w:right w:val="nil"/>
            </w:tcBorders>
            <w:shd w:val="clear" w:color="auto" w:fill="auto"/>
            <w:vAlign w:val="center"/>
          </w:tcPr>
          <w:p w14:paraId="2C7A328B" w14:textId="77777777" w:rsidR="00BC23B0" w:rsidRPr="00180F5C" w:rsidRDefault="00BC23B0">
            <w:pPr>
              <w:spacing w:after="0" w:line="240" w:lineRule="auto"/>
              <w:jc w:val="center"/>
              <w:rPr>
                <w:rFonts w:ascii="Arial Narrow" w:eastAsia="Arial Narrow" w:hAnsi="Arial Narrow" w:cs="Arial Narrow"/>
                <w:b/>
                <w:sz w:val="20"/>
                <w:szCs w:val="20"/>
              </w:rPr>
            </w:pPr>
          </w:p>
        </w:tc>
        <w:tc>
          <w:tcPr>
            <w:tcW w:w="1083" w:type="dxa"/>
            <w:tcBorders>
              <w:top w:val="nil"/>
              <w:left w:val="nil"/>
              <w:bottom w:val="dotted" w:sz="4" w:space="0" w:color="000000"/>
              <w:right w:val="nil"/>
            </w:tcBorders>
            <w:shd w:val="clear" w:color="auto" w:fill="auto"/>
            <w:vAlign w:val="bottom"/>
          </w:tcPr>
          <w:p w14:paraId="66F1CBAC" w14:textId="77777777" w:rsidR="00BC23B0" w:rsidRPr="00180F5C" w:rsidRDefault="00BC23B0">
            <w:pPr>
              <w:spacing w:after="0" w:line="240" w:lineRule="auto"/>
              <w:rPr>
                <w:rFonts w:ascii="Times New Roman" w:eastAsia="Times New Roman" w:hAnsi="Times New Roman" w:cs="Times New Roman"/>
                <w:sz w:val="20"/>
                <w:szCs w:val="20"/>
              </w:rPr>
            </w:pPr>
          </w:p>
        </w:tc>
        <w:tc>
          <w:tcPr>
            <w:tcW w:w="800" w:type="dxa"/>
            <w:tcBorders>
              <w:top w:val="nil"/>
              <w:left w:val="nil"/>
              <w:bottom w:val="dotted" w:sz="4" w:space="0" w:color="000000"/>
              <w:right w:val="nil"/>
            </w:tcBorders>
            <w:shd w:val="clear" w:color="auto" w:fill="auto"/>
            <w:vAlign w:val="bottom"/>
          </w:tcPr>
          <w:p w14:paraId="651F62C5" w14:textId="77777777" w:rsidR="00BC23B0" w:rsidRPr="00180F5C" w:rsidRDefault="00BC23B0">
            <w:pPr>
              <w:spacing w:after="0" w:line="240" w:lineRule="auto"/>
              <w:rPr>
                <w:rFonts w:ascii="Times New Roman" w:eastAsia="Times New Roman" w:hAnsi="Times New Roman" w:cs="Times New Roman"/>
                <w:sz w:val="20"/>
                <w:szCs w:val="20"/>
              </w:rPr>
            </w:pPr>
          </w:p>
        </w:tc>
        <w:tc>
          <w:tcPr>
            <w:tcW w:w="283" w:type="dxa"/>
            <w:tcBorders>
              <w:top w:val="nil"/>
              <w:left w:val="nil"/>
              <w:bottom w:val="dotted" w:sz="4" w:space="0" w:color="000000"/>
              <w:right w:val="nil"/>
            </w:tcBorders>
            <w:shd w:val="clear" w:color="auto" w:fill="auto"/>
            <w:vAlign w:val="bottom"/>
          </w:tcPr>
          <w:p w14:paraId="001CFEE1"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dotted" w:sz="4" w:space="0" w:color="000000"/>
              <w:right w:val="nil"/>
            </w:tcBorders>
            <w:shd w:val="clear" w:color="auto" w:fill="auto"/>
            <w:vAlign w:val="bottom"/>
          </w:tcPr>
          <w:p w14:paraId="736AB302" w14:textId="77777777" w:rsidR="00BC23B0" w:rsidRPr="00180F5C" w:rsidRDefault="00BC23B0">
            <w:pPr>
              <w:spacing w:after="0" w:line="240" w:lineRule="auto"/>
              <w:rPr>
                <w:rFonts w:ascii="Times New Roman" w:eastAsia="Times New Roman" w:hAnsi="Times New Roman" w:cs="Times New Roman"/>
                <w:sz w:val="20"/>
                <w:szCs w:val="20"/>
              </w:rPr>
            </w:pPr>
          </w:p>
        </w:tc>
        <w:tc>
          <w:tcPr>
            <w:tcW w:w="850" w:type="dxa"/>
            <w:tcBorders>
              <w:top w:val="nil"/>
              <w:left w:val="nil"/>
              <w:bottom w:val="dotted" w:sz="4" w:space="0" w:color="000000"/>
              <w:right w:val="nil"/>
            </w:tcBorders>
            <w:shd w:val="clear" w:color="auto" w:fill="auto"/>
            <w:vAlign w:val="bottom"/>
          </w:tcPr>
          <w:p w14:paraId="5F62598C" w14:textId="77777777" w:rsidR="00BC23B0" w:rsidRPr="00180F5C" w:rsidRDefault="00BC23B0">
            <w:pPr>
              <w:spacing w:after="0" w:line="240" w:lineRule="auto"/>
              <w:rPr>
                <w:rFonts w:ascii="Times New Roman" w:eastAsia="Times New Roman" w:hAnsi="Times New Roman" w:cs="Times New Roman"/>
                <w:sz w:val="20"/>
                <w:szCs w:val="20"/>
              </w:rPr>
            </w:pPr>
          </w:p>
        </w:tc>
        <w:tc>
          <w:tcPr>
            <w:tcW w:w="851" w:type="dxa"/>
            <w:tcBorders>
              <w:top w:val="nil"/>
              <w:left w:val="nil"/>
              <w:bottom w:val="dotted" w:sz="4" w:space="0" w:color="000000"/>
              <w:right w:val="nil"/>
            </w:tcBorders>
            <w:shd w:val="clear" w:color="auto" w:fill="auto"/>
            <w:vAlign w:val="bottom"/>
          </w:tcPr>
          <w:p w14:paraId="5B1247D1" w14:textId="77777777" w:rsidR="00BC23B0" w:rsidRPr="00180F5C" w:rsidRDefault="00BC23B0">
            <w:pPr>
              <w:spacing w:after="0" w:line="240" w:lineRule="auto"/>
              <w:rPr>
                <w:rFonts w:ascii="Times New Roman" w:eastAsia="Times New Roman" w:hAnsi="Times New Roman" w:cs="Times New Roman"/>
                <w:sz w:val="20"/>
                <w:szCs w:val="20"/>
              </w:rPr>
            </w:pPr>
          </w:p>
        </w:tc>
        <w:tc>
          <w:tcPr>
            <w:tcW w:w="830" w:type="dxa"/>
            <w:tcBorders>
              <w:top w:val="nil"/>
              <w:left w:val="nil"/>
              <w:bottom w:val="dotted" w:sz="4" w:space="0" w:color="000000"/>
              <w:right w:val="nil"/>
            </w:tcBorders>
            <w:shd w:val="clear" w:color="auto" w:fill="auto"/>
            <w:vAlign w:val="bottom"/>
          </w:tcPr>
          <w:p w14:paraId="675A15B5"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dotted" w:sz="4" w:space="0" w:color="000000"/>
              <w:right w:val="nil"/>
            </w:tcBorders>
            <w:shd w:val="clear" w:color="auto" w:fill="auto"/>
            <w:vAlign w:val="bottom"/>
          </w:tcPr>
          <w:p w14:paraId="05FFB978" w14:textId="77777777" w:rsidR="00BC23B0" w:rsidRPr="00180F5C" w:rsidRDefault="00BC23B0">
            <w:pPr>
              <w:spacing w:after="0" w:line="240" w:lineRule="auto"/>
              <w:rPr>
                <w:rFonts w:ascii="Times New Roman" w:eastAsia="Times New Roman" w:hAnsi="Times New Roman" w:cs="Times New Roman"/>
                <w:sz w:val="20"/>
                <w:szCs w:val="20"/>
              </w:rPr>
            </w:pPr>
          </w:p>
        </w:tc>
        <w:tc>
          <w:tcPr>
            <w:tcW w:w="691" w:type="dxa"/>
            <w:tcBorders>
              <w:top w:val="nil"/>
              <w:left w:val="nil"/>
              <w:bottom w:val="dotted" w:sz="4" w:space="0" w:color="000000"/>
              <w:right w:val="nil"/>
            </w:tcBorders>
            <w:shd w:val="clear" w:color="auto" w:fill="auto"/>
            <w:vAlign w:val="bottom"/>
          </w:tcPr>
          <w:p w14:paraId="3E7AD59C" w14:textId="77777777" w:rsidR="00BC23B0" w:rsidRPr="00180F5C" w:rsidRDefault="00BC23B0">
            <w:pPr>
              <w:spacing w:after="0" w:line="240" w:lineRule="auto"/>
              <w:rPr>
                <w:rFonts w:ascii="Times New Roman" w:eastAsia="Times New Roman" w:hAnsi="Times New Roman" w:cs="Times New Roman"/>
                <w:sz w:val="20"/>
                <w:szCs w:val="20"/>
              </w:rPr>
            </w:pPr>
          </w:p>
        </w:tc>
        <w:tc>
          <w:tcPr>
            <w:tcW w:w="693" w:type="dxa"/>
            <w:tcBorders>
              <w:top w:val="nil"/>
              <w:left w:val="nil"/>
              <w:bottom w:val="dotted" w:sz="4" w:space="0" w:color="000000"/>
              <w:right w:val="nil"/>
            </w:tcBorders>
            <w:shd w:val="clear" w:color="auto" w:fill="auto"/>
            <w:vAlign w:val="bottom"/>
          </w:tcPr>
          <w:p w14:paraId="0961912D" w14:textId="77777777" w:rsidR="00BC23B0" w:rsidRPr="00180F5C" w:rsidRDefault="00BC23B0">
            <w:pPr>
              <w:spacing w:after="0" w:line="240" w:lineRule="auto"/>
              <w:rPr>
                <w:rFonts w:ascii="Times New Roman" w:eastAsia="Times New Roman" w:hAnsi="Times New Roman" w:cs="Times New Roman"/>
                <w:sz w:val="20"/>
                <w:szCs w:val="20"/>
              </w:rPr>
            </w:pPr>
          </w:p>
        </w:tc>
        <w:tc>
          <w:tcPr>
            <w:tcW w:w="708" w:type="dxa"/>
            <w:tcBorders>
              <w:top w:val="nil"/>
              <w:left w:val="nil"/>
              <w:bottom w:val="dotted" w:sz="4" w:space="0" w:color="000000"/>
              <w:right w:val="nil"/>
            </w:tcBorders>
            <w:shd w:val="clear" w:color="auto" w:fill="auto"/>
            <w:vAlign w:val="bottom"/>
          </w:tcPr>
          <w:p w14:paraId="7F0B141B" w14:textId="77777777" w:rsidR="00BC23B0" w:rsidRPr="00180F5C" w:rsidRDefault="00BC23B0">
            <w:pPr>
              <w:spacing w:after="0" w:line="240" w:lineRule="auto"/>
              <w:rPr>
                <w:rFonts w:ascii="Times New Roman" w:eastAsia="Times New Roman" w:hAnsi="Times New Roman" w:cs="Times New Roman"/>
                <w:sz w:val="20"/>
                <w:szCs w:val="20"/>
              </w:rPr>
            </w:pPr>
          </w:p>
        </w:tc>
      </w:tr>
      <w:tr w:rsidR="00BB0C00" w:rsidRPr="00180F5C" w14:paraId="46934384" w14:textId="77777777" w:rsidTr="00BB0C00">
        <w:trPr>
          <w:gridAfter w:val="1"/>
          <w:wAfter w:w="8" w:type="dxa"/>
          <w:trHeight w:val="275"/>
        </w:trPr>
        <w:tc>
          <w:tcPr>
            <w:tcW w:w="806"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0696140" w14:textId="77777777" w:rsidR="00BB0C00" w:rsidRPr="00180F5C" w:rsidRDefault="00BB0C00">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Año</w:t>
            </w:r>
          </w:p>
        </w:tc>
        <w:tc>
          <w:tcPr>
            <w:tcW w:w="1083"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75C4C098" w14:textId="77777777"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2018</w:t>
            </w:r>
          </w:p>
        </w:tc>
        <w:tc>
          <w:tcPr>
            <w:tcW w:w="1083"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3DE16300" w14:textId="77777777"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2022</w:t>
            </w:r>
          </w:p>
        </w:tc>
        <w:tc>
          <w:tcPr>
            <w:tcW w:w="85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A9FDC02" w14:textId="77777777"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2023</w:t>
            </w:r>
          </w:p>
        </w:tc>
        <w:tc>
          <w:tcPr>
            <w:tcW w:w="85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31C7E682" w14:textId="77777777"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2024</w:t>
            </w:r>
          </w:p>
        </w:tc>
        <w:tc>
          <w:tcPr>
            <w:tcW w:w="85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CE2E264" w14:textId="77777777"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2025</w:t>
            </w:r>
          </w:p>
        </w:tc>
        <w:tc>
          <w:tcPr>
            <w:tcW w:w="830"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713F604" w14:textId="77777777"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2026</w:t>
            </w:r>
          </w:p>
        </w:tc>
        <w:tc>
          <w:tcPr>
            <w:tcW w:w="69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23D1A935" w14:textId="77777777"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2027</w:t>
            </w:r>
          </w:p>
        </w:tc>
        <w:tc>
          <w:tcPr>
            <w:tcW w:w="69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3D55211C" w14:textId="77777777"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2028</w:t>
            </w:r>
          </w:p>
        </w:tc>
        <w:tc>
          <w:tcPr>
            <w:tcW w:w="693"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5E3F442" w14:textId="77777777"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2029</w:t>
            </w:r>
          </w:p>
        </w:tc>
        <w:tc>
          <w:tcPr>
            <w:tcW w:w="708"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151E4D97" w14:textId="77777777"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2030</w:t>
            </w:r>
          </w:p>
        </w:tc>
      </w:tr>
      <w:tr w:rsidR="00BB0C00" w:rsidRPr="00180F5C" w14:paraId="3FD3143F" w14:textId="77777777" w:rsidTr="00BB0C00">
        <w:trPr>
          <w:gridAfter w:val="1"/>
          <w:wAfter w:w="8" w:type="dxa"/>
          <w:trHeight w:val="275"/>
        </w:trPr>
        <w:tc>
          <w:tcPr>
            <w:tcW w:w="806"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1A91F87F" w14:textId="77777777" w:rsidR="00BB0C00" w:rsidRPr="00180F5C" w:rsidRDefault="00BB0C00">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Valor</w:t>
            </w:r>
          </w:p>
        </w:tc>
        <w:tc>
          <w:tcPr>
            <w:tcW w:w="1083"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CF6D5EF" w14:textId="57108114" w:rsidR="00BB0C00" w:rsidRPr="00180F5C" w:rsidRDefault="00BB0C00">
            <w:pPr>
              <w:spacing w:after="0"/>
              <w:jc w:val="center"/>
              <w:rPr>
                <w:rFonts w:ascii="Arial Narrow" w:eastAsia="Arial Narrow" w:hAnsi="Arial Narrow" w:cs="Arial Narrow"/>
                <w:sz w:val="18"/>
                <w:szCs w:val="18"/>
              </w:rPr>
            </w:pPr>
            <w:r w:rsidRPr="00180F5C">
              <w:rPr>
                <w:rFonts w:ascii="Arial Narrow" w:eastAsia="Arial Narrow" w:hAnsi="Arial Narrow" w:cs="Arial Narrow"/>
                <w:sz w:val="18"/>
                <w:szCs w:val="18"/>
              </w:rPr>
              <w:t>88</w:t>
            </w:r>
            <w:r w:rsidR="007C026F" w:rsidRPr="00180F5C">
              <w:rPr>
                <w:rFonts w:ascii="Arial Narrow" w:eastAsia="Arial Narrow" w:hAnsi="Arial Narrow" w:cs="Arial Narrow"/>
                <w:sz w:val="18"/>
                <w:szCs w:val="18"/>
              </w:rPr>
              <w:t>%</w:t>
            </w:r>
          </w:p>
        </w:tc>
        <w:tc>
          <w:tcPr>
            <w:tcW w:w="1083"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6B856ED4" w14:textId="2F34B881"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90</w:t>
            </w:r>
            <w:r w:rsidR="007C026F" w:rsidRPr="00180F5C">
              <w:rPr>
                <w:rFonts w:ascii="Arial Narrow" w:eastAsia="Arial Narrow" w:hAnsi="Arial Narrow" w:cs="Arial Narrow"/>
                <w:sz w:val="18"/>
                <w:szCs w:val="18"/>
              </w:rPr>
              <w:t>%</w:t>
            </w:r>
          </w:p>
        </w:tc>
        <w:tc>
          <w:tcPr>
            <w:tcW w:w="85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8F99BD2" w14:textId="1496F758"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90</w:t>
            </w:r>
            <w:r w:rsidR="007C026F" w:rsidRPr="00180F5C">
              <w:rPr>
                <w:rFonts w:ascii="Arial Narrow" w:eastAsia="Arial Narrow" w:hAnsi="Arial Narrow" w:cs="Arial Narrow"/>
                <w:sz w:val="18"/>
                <w:szCs w:val="18"/>
              </w:rPr>
              <w:t>%</w:t>
            </w:r>
          </w:p>
        </w:tc>
        <w:tc>
          <w:tcPr>
            <w:tcW w:w="85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ADBBB35" w14:textId="7E9BB392"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92</w:t>
            </w:r>
            <w:r w:rsidR="007C026F" w:rsidRPr="00180F5C">
              <w:rPr>
                <w:rFonts w:ascii="Arial Narrow" w:eastAsia="Arial Narrow" w:hAnsi="Arial Narrow" w:cs="Arial Narrow"/>
                <w:sz w:val="18"/>
                <w:szCs w:val="18"/>
              </w:rPr>
              <w:t>%</w:t>
            </w:r>
          </w:p>
        </w:tc>
        <w:tc>
          <w:tcPr>
            <w:tcW w:w="85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AA993BA" w14:textId="3644E89E"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92</w:t>
            </w:r>
            <w:r w:rsidR="007C026F" w:rsidRPr="00180F5C">
              <w:rPr>
                <w:rFonts w:ascii="Arial Narrow" w:eastAsia="Arial Narrow" w:hAnsi="Arial Narrow" w:cs="Arial Narrow"/>
                <w:sz w:val="18"/>
                <w:szCs w:val="18"/>
              </w:rPr>
              <w:t>%</w:t>
            </w:r>
          </w:p>
        </w:tc>
        <w:tc>
          <w:tcPr>
            <w:tcW w:w="83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6953E9B" w14:textId="0C9CC38D"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94</w:t>
            </w:r>
            <w:r w:rsidR="007C026F" w:rsidRPr="00180F5C">
              <w:rPr>
                <w:rFonts w:ascii="Arial Narrow" w:eastAsia="Arial Narrow" w:hAnsi="Arial Narrow" w:cs="Arial Narrow"/>
                <w:sz w:val="18"/>
                <w:szCs w:val="18"/>
              </w:rPr>
              <w:t>%</w:t>
            </w:r>
          </w:p>
        </w:tc>
        <w:tc>
          <w:tcPr>
            <w:tcW w:w="69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68F99D9" w14:textId="7506BD01"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94</w:t>
            </w:r>
            <w:r w:rsidR="007C026F" w:rsidRPr="00180F5C">
              <w:rPr>
                <w:rFonts w:ascii="Arial Narrow" w:eastAsia="Arial Narrow" w:hAnsi="Arial Narrow" w:cs="Arial Narrow"/>
                <w:sz w:val="18"/>
                <w:szCs w:val="18"/>
              </w:rPr>
              <w:t>%</w:t>
            </w:r>
          </w:p>
        </w:tc>
        <w:tc>
          <w:tcPr>
            <w:tcW w:w="69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E0DF5FF" w14:textId="1E8DC5D4"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94</w:t>
            </w:r>
            <w:r w:rsidR="007C026F" w:rsidRPr="00180F5C">
              <w:rPr>
                <w:rFonts w:ascii="Arial Narrow" w:eastAsia="Arial Narrow" w:hAnsi="Arial Narrow" w:cs="Arial Narrow"/>
                <w:sz w:val="18"/>
                <w:szCs w:val="18"/>
              </w:rPr>
              <w:t>%</w:t>
            </w:r>
          </w:p>
        </w:tc>
        <w:tc>
          <w:tcPr>
            <w:tcW w:w="693"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8A2FB26" w14:textId="3FEB103C"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94</w:t>
            </w:r>
            <w:r w:rsidR="007C026F" w:rsidRPr="00180F5C">
              <w:rPr>
                <w:rFonts w:ascii="Arial Narrow" w:eastAsia="Arial Narrow" w:hAnsi="Arial Narrow" w:cs="Arial Narrow"/>
                <w:sz w:val="18"/>
                <w:szCs w:val="18"/>
              </w:rPr>
              <w:t>%</w:t>
            </w:r>
          </w:p>
        </w:tc>
        <w:tc>
          <w:tcPr>
            <w:tcW w:w="70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F89AD88" w14:textId="37DAACCF" w:rsidR="00BB0C00" w:rsidRPr="00180F5C" w:rsidRDefault="00BB0C00">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96</w:t>
            </w:r>
            <w:r w:rsidR="007C026F" w:rsidRPr="00180F5C">
              <w:rPr>
                <w:rFonts w:ascii="Arial Narrow" w:eastAsia="Arial Narrow" w:hAnsi="Arial Narrow" w:cs="Arial Narrow"/>
                <w:sz w:val="18"/>
                <w:szCs w:val="18"/>
              </w:rPr>
              <w:t>%</w:t>
            </w:r>
          </w:p>
        </w:tc>
      </w:tr>
    </w:tbl>
    <w:p w14:paraId="1FBC8690" w14:textId="34F9CC25" w:rsidR="00BC23B0" w:rsidRPr="00180F5C" w:rsidRDefault="00BC23B0"/>
    <w:tbl>
      <w:tblPr>
        <w:tblW w:w="9520" w:type="dxa"/>
        <w:tblLayout w:type="fixed"/>
        <w:tblLook w:val="0400" w:firstRow="0" w:lastRow="0" w:firstColumn="0" w:lastColumn="0" w:noHBand="0" w:noVBand="1"/>
      </w:tblPr>
      <w:tblGrid>
        <w:gridCol w:w="974"/>
        <w:gridCol w:w="1078"/>
        <w:gridCol w:w="796"/>
        <w:gridCol w:w="124"/>
        <w:gridCol w:w="112"/>
        <w:gridCol w:w="880"/>
        <w:gridCol w:w="851"/>
        <w:gridCol w:w="709"/>
        <w:gridCol w:w="708"/>
        <w:gridCol w:w="709"/>
        <w:gridCol w:w="709"/>
        <w:gridCol w:w="709"/>
        <w:gridCol w:w="917"/>
        <w:gridCol w:w="8"/>
        <w:gridCol w:w="236"/>
      </w:tblGrid>
      <w:tr w:rsidR="00A73F1C" w:rsidRPr="00180F5C" w14:paraId="330E068E" w14:textId="77777777" w:rsidTr="00AD19C9">
        <w:trPr>
          <w:gridAfter w:val="1"/>
          <w:wAfter w:w="236" w:type="dxa"/>
          <w:trHeight w:val="275"/>
        </w:trPr>
        <w:tc>
          <w:tcPr>
            <w:tcW w:w="9284" w:type="dxa"/>
            <w:gridSpan w:val="14"/>
            <w:tcBorders>
              <w:top w:val="dotted" w:sz="4" w:space="0" w:color="000000"/>
              <w:left w:val="dotted" w:sz="4" w:space="0" w:color="000000"/>
              <w:bottom w:val="dotted" w:sz="4" w:space="0" w:color="000000"/>
              <w:right w:val="dotted" w:sz="4" w:space="0" w:color="000000"/>
            </w:tcBorders>
            <w:shd w:val="clear" w:color="auto" w:fill="D8D8D8"/>
            <w:vAlign w:val="center"/>
          </w:tcPr>
          <w:p w14:paraId="3559047D" w14:textId="77777777" w:rsidR="00A73F1C" w:rsidRPr="00180F5C" w:rsidRDefault="00A73F1C" w:rsidP="002677F9">
            <w:pPr>
              <w:spacing w:after="0" w:line="240" w:lineRule="auto"/>
              <w:jc w:val="center"/>
              <w:rPr>
                <w:rFonts w:ascii="Arial Narrow" w:eastAsia="Arial Narrow" w:hAnsi="Arial Narrow" w:cs="Arial Narrow"/>
                <w:b/>
                <w:sz w:val="10"/>
                <w:szCs w:val="10"/>
              </w:rPr>
            </w:pPr>
            <w:r w:rsidRPr="00180F5C">
              <w:rPr>
                <w:rFonts w:ascii="Arial Narrow" w:eastAsia="Arial Narrow" w:hAnsi="Arial Narrow" w:cs="Arial Narrow"/>
                <w:b/>
                <w:sz w:val="20"/>
                <w:szCs w:val="20"/>
              </w:rPr>
              <w:t>Ficha Técnica del Indicador 3.2 OP 3</w:t>
            </w:r>
          </w:p>
        </w:tc>
      </w:tr>
      <w:tr w:rsidR="00A73F1C" w:rsidRPr="00180F5C" w14:paraId="706F7C92" w14:textId="77777777" w:rsidTr="00AD19C9">
        <w:trPr>
          <w:gridAfter w:val="2"/>
          <w:wAfter w:w="244" w:type="dxa"/>
          <w:trHeight w:val="77"/>
        </w:trPr>
        <w:tc>
          <w:tcPr>
            <w:tcW w:w="974" w:type="dxa"/>
            <w:tcBorders>
              <w:top w:val="nil"/>
              <w:left w:val="nil"/>
              <w:bottom w:val="nil"/>
              <w:right w:val="nil"/>
            </w:tcBorders>
            <w:shd w:val="clear" w:color="auto" w:fill="auto"/>
            <w:vAlign w:val="center"/>
          </w:tcPr>
          <w:p w14:paraId="3C1E3294" w14:textId="77777777" w:rsidR="00A73F1C" w:rsidRPr="00180F5C" w:rsidRDefault="00A73F1C" w:rsidP="002677F9">
            <w:pPr>
              <w:spacing w:after="0" w:line="240" w:lineRule="auto"/>
              <w:jc w:val="center"/>
              <w:rPr>
                <w:rFonts w:ascii="Arial Narrow" w:eastAsia="Arial Narrow" w:hAnsi="Arial Narrow" w:cs="Arial Narrow"/>
                <w:b/>
                <w:sz w:val="10"/>
                <w:szCs w:val="10"/>
              </w:rPr>
            </w:pPr>
          </w:p>
        </w:tc>
        <w:tc>
          <w:tcPr>
            <w:tcW w:w="1078" w:type="dxa"/>
            <w:tcBorders>
              <w:top w:val="nil"/>
              <w:left w:val="nil"/>
              <w:bottom w:val="nil"/>
              <w:right w:val="nil"/>
            </w:tcBorders>
            <w:shd w:val="clear" w:color="auto" w:fill="auto"/>
            <w:vAlign w:val="bottom"/>
          </w:tcPr>
          <w:p w14:paraId="6D872C0F"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96" w:type="dxa"/>
            <w:tcBorders>
              <w:top w:val="nil"/>
              <w:left w:val="nil"/>
              <w:bottom w:val="nil"/>
              <w:right w:val="nil"/>
            </w:tcBorders>
            <w:shd w:val="clear" w:color="auto" w:fill="auto"/>
            <w:vAlign w:val="bottom"/>
          </w:tcPr>
          <w:p w14:paraId="75B2228C"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236" w:type="dxa"/>
            <w:gridSpan w:val="2"/>
            <w:tcBorders>
              <w:top w:val="nil"/>
              <w:left w:val="nil"/>
              <w:bottom w:val="nil"/>
              <w:right w:val="nil"/>
            </w:tcBorders>
            <w:shd w:val="clear" w:color="auto" w:fill="auto"/>
            <w:vAlign w:val="bottom"/>
          </w:tcPr>
          <w:p w14:paraId="4DE452AA"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880" w:type="dxa"/>
            <w:tcBorders>
              <w:top w:val="nil"/>
              <w:left w:val="nil"/>
              <w:bottom w:val="nil"/>
              <w:right w:val="nil"/>
            </w:tcBorders>
            <w:shd w:val="clear" w:color="auto" w:fill="auto"/>
            <w:vAlign w:val="bottom"/>
          </w:tcPr>
          <w:p w14:paraId="4B441CB3"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0F0DC9CF"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1F03C851"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6F289527"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02EEEF2F"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35A94D9"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650D1A34"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917" w:type="dxa"/>
            <w:tcBorders>
              <w:top w:val="nil"/>
              <w:left w:val="nil"/>
              <w:bottom w:val="nil"/>
              <w:right w:val="nil"/>
            </w:tcBorders>
            <w:shd w:val="clear" w:color="auto" w:fill="auto"/>
            <w:vAlign w:val="bottom"/>
          </w:tcPr>
          <w:p w14:paraId="42B337C6" w14:textId="77777777" w:rsidR="00A73F1C" w:rsidRPr="00180F5C" w:rsidRDefault="00A73F1C" w:rsidP="002677F9">
            <w:pPr>
              <w:spacing w:after="0" w:line="240" w:lineRule="auto"/>
              <w:rPr>
                <w:rFonts w:ascii="Times New Roman" w:eastAsia="Times New Roman" w:hAnsi="Times New Roman" w:cs="Times New Roman"/>
                <w:sz w:val="10"/>
                <w:szCs w:val="10"/>
              </w:rPr>
            </w:pPr>
          </w:p>
        </w:tc>
      </w:tr>
      <w:tr w:rsidR="00A73F1C" w:rsidRPr="00180F5C" w14:paraId="4AA7DBD6" w14:textId="77777777" w:rsidTr="00AD19C9">
        <w:trPr>
          <w:gridAfter w:val="1"/>
          <w:wAfter w:w="236" w:type="dxa"/>
          <w:trHeight w:val="612"/>
        </w:trPr>
        <w:tc>
          <w:tcPr>
            <w:tcW w:w="2052"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000ADE7C" w14:textId="77777777" w:rsidR="00A73F1C" w:rsidRPr="00180F5C" w:rsidRDefault="00A73F1C" w:rsidP="002677F9">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 xml:space="preserve">Objetivo Prioritario </w:t>
            </w:r>
          </w:p>
        </w:tc>
        <w:tc>
          <w:tcPr>
            <w:tcW w:w="7232"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3C05EED3" w14:textId="77777777" w:rsidR="00A73F1C" w:rsidRPr="00180F5C" w:rsidRDefault="00A73F1C" w:rsidP="002677F9">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Fortalecer la gobernanza forestal y de fauna silvestre</w:t>
            </w:r>
          </w:p>
        </w:tc>
      </w:tr>
      <w:tr w:rsidR="00A73F1C" w:rsidRPr="00180F5C" w14:paraId="6729C021" w14:textId="77777777" w:rsidTr="00AD19C9">
        <w:trPr>
          <w:gridAfter w:val="2"/>
          <w:wAfter w:w="244" w:type="dxa"/>
          <w:trHeight w:val="77"/>
        </w:trPr>
        <w:tc>
          <w:tcPr>
            <w:tcW w:w="974" w:type="dxa"/>
            <w:tcBorders>
              <w:top w:val="nil"/>
              <w:left w:val="nil"/>
              <w:bottom w:val="nil"/>
              <w:right w:val="nil"/>
            </w:tcBorders>
            <w:shd w:val="clear" w:color="auto" w:fill="auto"/>
            <w:vAlign w:val="center"/>
          </w:tcPr>
          <w:p w14:paraId="24A97749" w14:textId="77777777" w:rsidR="00A73F1C" w:rsidRPr="00180F5C" w:rsidRDefault="00A73F1C" w:rsidP="002677F9">
            <w:pPr>
              <w:spacing w:after="0" w:line="240" w:lineRule="auto"/>
              <w:rPr>
                <w:rFonts w:ascii="Arial Narrow" w:eastAsia="Arial Narrow" w:hAnsi="Arial Narrow" w:cs="Arial Narrow"/>
                <w:sz w:val="20"/>
                <w:szCs w:val="20"/>
              </w:rPr>
            </w:pPr>
          </w:p>
        </w:tc>
        <w:tc>
          <w:tcPr>
            <w:tcW w:w="1078" w:type="dxa"/>
            <w:tcBorders>
              <w:top w:val="nil"/>
              <w:left w:val="nil"/>
              <w:bottom w:val="nil"/>
              <w:right w:val="nil"/>
            </w:tcBorders>
            <w:shd w:val="clear" w:color="auto" w:fill="auto"/>
            <w:vAlign w:val="bottom"/>
          </w:tcPr>
          <w:p w14:paraId="1451FD7E"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96" w:type="dxa"/>
            <w:tcBorders>
              <w:top w:val="nil"/>
              <w:left w:val="nil"/>
              <w:bottom w:val="nil"/>
              <w:right w:val="nil"/>
            </w:tcBorders>
            <w:shd w:val="clear" w:color="auto" w:fill="auto"/>
            <w:vAlign w:val="bottom"/>
          </w:tcPr>
          <w:p w14:paraId="287699AD"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vAlign w:val="bottom"/>
          </w:tcPr>
          <w:p w14:paraId="68F23F96"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vAlign w:val="bottom"/>
          </w:tcPr>
          <w:p w14:paraId="307E511C"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78FA5D0F"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37D10A00"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69797E16"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74E6F4E5"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5B4DEC67"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577304F5"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917" w:type="dxa"/>
            <w:tcBorders>
              <w:top w:val="nil"/>
              <w:left w:val="nil"/>
              <w:bottom w:val="nil"/>
              <w:right w:val="nil"/>
            </w:tcBorders>
            <w:shd w:val="clear" w:color="auto" w:fill="auto"/>
            <w:vAlign w:val="bottom"/>
          </w:tcPr>
          <w:p w14:paraId="7292072A" w14:textId="77777777" w:rsidR="00A73F1C" w:rsidRPr="00180F5C" w:rsidRDefault="00A73F1C" w:rsidP="002677F9">
            <w:pPr>
              <w:spacing w:after="0" w:line="240" w:lineRule="auto"/>
              <w:rPr>
                <w:rFonts w:ascii="Times New Roman" w:eastAsia="Times New Roman" w:hAnsi="Times New Roman" w:cs="Times New Roman"/>
                <w:sz w:val="20"/>
                <w:szCs w:val="20"/>
              </w:rPr>
            </w:pPr>
          </w:p>
        </w:tc>
      </w:tr>
      <w:tr w:rsidR="00A73F1C" w:rsidRPr="00180F5C" w14:paraId="6C3DA95E" w14:textId="77777777" w:rsidTr="00AD19C9">
        <w:trPr>
          <w:gridAfter w:val="1"/>
          <w:wAfter w:w="236" w:type="dxa"/>
          <w:trHeight w:val="631"/>
        </w:trPr>
        <w:tc>
          <w:tcPr>
            <w:tcW w:w="2052"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47BCA527" w14:textId="77777777" w:rsidR="00A73F1C" w:rsidRPr="00180F5C" w:rsidRDefault="00A73F1C" w:rsidP="002677F9">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Nombre del Indicador</w:t>
            </w:r>
          </w:p>
        </w:tc>
        <w:tc>
          <w:tcPr>
            <w:tcW w:w="7232"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2B18A9FA" w14:textId="77777777" w:rsidR="00A73F1C" w:rsidRPr="00180F5C" w:rsidRDefault="00A73F1C" w:rsidP="002677F9">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Índice de gobernanza forestal y de fauna silvestre</w:t>
            </w:r>
          </w:p>
        </w:tc>
      </w:tr>
      <w:tr w:rsidR="00A73F1C" w:rsidRPr="00180F5C" w14:paraId="4DAB6577" w14:textId="77777777" w:rsidTr="00AD19C9">
        <w:trPr>
          <w:gridAfter w:val="2"/>
          <w:wAfter w:w="244" w:type="dxa"/>
          <w:trHeight w:val="106"/>
        </w:trPr>
        <w:tc>
          <w:tcPr>
            <w:tcW w:w="974" w:type="dxa"/>
            <w:tcBorders>
              <w:top w:val="nil"/>
              <w:left w:val="nil"/>
              <w:bottom w:val="nil"/>
              <w:right w:val="nil"/>
            </w:tcBorders>
            <w:shd w:val="clear" w:color="auto" w:fill="auto"/>
            <w:vAlign w:val="center"/>
          </w:tcPr>
          <w:p w14:paraId="14977B47" w14:textId="77777777" w:rsidR="00A73F1C" w:rsidRPr="00180F5C" w:rsidRDefault="00A73F1C" w:rsidP="002677F9">
            <w:pPr>
              <w:spacing w:after="0" w:line="240" w:lineRule="auto"/>
              <w:rPr>
                <w:rFonts w:ascii="Arial Narrow" w:eastAsia="Arial Narrow" w:hAnsi="Arial Narrow" w:cs="Arial Narrow"/>
                <w:sz w:val="20"/>
                <w:szCs w:val="20"/>
              </w:rPr>
            </w:pPr>
          </w:p>
        </w:tc>
        <w:tc>
          <w:tcPr>
            <w:tcW w:w="1078" w:type="dxa"/>
            <w:tcBorders>
              <w:top w:val="nil"/>
              <w:left w:val="nil"/>
              <w:bottom w:val="nil"/>
              <w:right w:val="nil"/>
            </w:tcBorders>
            <w:shd w:val="clear" w:color="auto" w:fill="auto"/>
            <w:vAlign w:val="bottom"/>
          </w:tcPr>
          <w:p w14:paraId="12611DA6"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96" w:type="dxa"/>
            <w:tcBorders>
              <w:top w:val="nil"/>
              <w:left w:val="nil"/>
              <w:bottom w:val="nil"/>
              <w:right w:val="nil"/>
            </w:tcBorders>
            <w:shd w:val="clear" w:color="auto" w:fill="auto"/>
            <w:vAlign w:val="bottom"/>
          </w:tcPr>
          <w:p w14:paraId="32BB2E64"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vAlign w:val="bottom"/>
          </w:tcPr>
          <w:p w14:paraId="51EF77F0"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vAlign w:val="bottom"/>
          </w:tcPr>
          <w:p w14:paraId="6AD90235"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2236AB29"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2650F9C5"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0B8AC50C"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65B625F7"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17DB4EF2"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53706810"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917" w:type="dxa"/>
            <w:tcBorders>
              <w:top w:val="nil"/>
              <w:left w:val="nil"/>
              <w:bottom w:val="nil"/>
              <w:right w:val="nil"/>
            </w:tcBorders>
            <w:shd w:val="clear" w:color="auto" w:fill="auto"/>
            <w:vAlign w:val="bottom"/>
          </w:tcPr>
          <w:p w14:paraId="1A5518F6" w14:textId="77777777" w:rsidR="00A73F1C" w:rsidRPr="00180F5C" w:rsidRDefault="00A73F1C" w:rsidP="002677F9">
            <w:pPr>
              <w:spacing w:after="0" w:line="240" w:lineRule="auto"/>
              <w:rPr>
                <w:rFonts w:ascii="Times New Roman" w:eastAsia="Times New Roman" w:hAnsi="Times New Roman" w:cs="Times New Roman"/>
                <w:sz w:val="20"/>
                <w:szCs w:val="20"/>
              </w:rPr>
            </w:pPr>
          </w:p>
        </w:tc>
      </w:tr>
      <w:tr w:rsidR="00A73F1C" w:rsidRPr="00180F5C" w14:paraId="1E7B0E00" w14:textId="77777777" w:rsidTr="00AD19C9">
        <w:trPr>
          <w:trHeight w:val="631"/>
        </w:trPr>
        <w:tc>
          <w:tcPr>
            <w:tcW w:w="2052"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436066BD" w14:textId="77777777" w:rsidR="00A73F1C" w:rsidRPr="00180F5C" w:rsidRDefault="00A73F1C" w:rsidP="002677F9">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Justificación</w:t>
            </w:r>
          </w:p>
        </w:tc>
        <w:tc>
          <w:tcPr>
            <w:tcW w:w="7232"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645238B3" w14:textId="77777777" w:rsidR="00A73F1C" w:rsidRPr="00180F5C" w:rsidRDefault="00A73F1C" w:rsidP="002677F9">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El presente indicador sirve para medir 4 aspectos básicos de la gobernanza forestal y de fauna silvestre: la eficacia, la transparencia, la participación y el proceso de transferencia y articulación que necesita el sistema para desempeñarse adecuadamente</w:t>
            </w:r>
          </w:p>
        </w:tc>
        <w:tc>
          <w:tcPr>
            <w:tcW w:w="236" w:type="dxa"/>
          </w:tcPr>
          <w:p w14:paraId="41561547" w14:textId="3C21BAC7" w:rsidR="00A73F1C" w:rsidRPr="00180F5C" w:rsidRDefault="00A73F1C" w:rsidP="002677F9">
            <w:pPr>
              <w:rPr>
                <w:rFonts w:ascii="Times New Roman" w:eastAsia="Times New Roman" w:hAnsi="Times New Roman" w:cs="Times New Roman"/>
                <w:sz w:val="10"/>
                <w:szCs w:val="10"/>
              </w:rPr>
            </w:pPr>
          </w:p>
        </w:tc>
      </w:tr>
      <w:tr w:rsidR="00A73F1C" w:rsidRPr="00180F5C" w14:paraId="0AF07F2D" w14:textId="77777777" w:rsidTr="00AD19C9">
        <w:trPr>
          <w:gridAfter w:val="2"/>
          <w:wAfter w:w="244" w:type="dxa"/>
          <w:trHeight w:val="42"/>
        </w:trPr>
        <w:tc>
          <w:tcPr>
            <w:tcW w:w="974" w:type="dxa"/>
            <w:tcBorders>
              <w:top w:val="nil"/>
              <w:left w:val="nil"/>
              <w:bottom w:val="nil"/>
              <w:right w:val="nil"/>
            </w:tcBorders>
            <w:shd w:val="clear" w:color="auto" w:fill="auto"/>
            <w:vAlign w:val="center"/>
          </w:tcPr>
          <w:p w14:paraId="71D4DB3B" w14:textId="77777777" w:rsidR="00A73F1C" w:rsidRPr="00180F5C" w:rsidRDefault="00A73F1C" w:rsidP="002677F9">
            <w:pPr>
              <w:spacing w:after="0" w:line="240" w:lineRule="auto"/>
              <w:rPr>
                <w:rFonts w:ascii="Arial Narrow" w:eastAsia="Arial Narrow" w:hAnsi="Arial Narrow" w:cs="Arial Narrow"/>
                <w:sz w:val="20"/>
                <w:szCs w:val="20"/>
              </w:rPr>
            </w:pPr>
          </w:p>
        </w:tc>
        <w:tc>
          <w:tcPr>
            <w:tcW w:w="1078" w:type="dxa"/>
            <w:tcBorders>
              <w:top w:val="nil"/>
              <w:left w:val="nil"/>
              <w:bottom w:val="nil"/>
              <w:right w:val="nil"/>
            </w:tcBorders>
            <w:shd w:val="clear" w:color="auto" w:fill="auto"/>
            <w:vAlign w:val="bottom"/>
          </w:tcPr>
          <w:p w14:paraId="0DEB6058"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96" w:type="dxa"/>
            <w:tcBorders>
              <w:top w:val="nil"/>
              <w:left w:val="nil"/>
              <w:bottom w:val="nil"/>
              <w:right w:val="nil"/>
            </w:tcBorders>
            <w:shd w:val="clear" w:color="auto" w:fill="auto"/>
            <w:vAlign w:val="bottom"/>
          </w:tcPr>
          <w:p w14:paraId="19DBD7D4"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vAlign w:val="bottom"/>
          </w:tcPr>
          <w:p w14:paraId="21F39AE9"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vAlign w:val="bottom"/>
          </w:tcPr>
          <w:p w14:paraId="198AADA5"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783453FA"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0A869123"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677AB42B"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695EC842"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743588BB"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44CB5855"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917" w:type="dxa"/>
            <w:tcBorders>
              <w:top w:val="nil"/>
              <w:left w:val="nil"/>
              <w:bottom w:val="nil"/>
              <w:right w:val="nil"/>
            </w:tcBorders>
            <w:shd w:val="clear" w:color="auto" w:fill="auto"/>
            <w:vAlign w:val="bottom"/>
          </w:tcPr>
          <w:p w14:paraId="48088C05" w14:textId="77777777" w:rsidR="00A73F1C" w:rsidRPr="00180F5C" w:rsidRDefault="00A73F1C" w:rsidP="002677F9">
            <w:pPr>
              <w:spacing w:after="0" w:line="240" w:lineRule="auto"/>
              <w:rPr>
                <w:rFonts w:ascii="Times New Roman" w:eastAsia="Times New Roman" w:hAnsi="Times New Roman" w:cs="Times New Roman"/>
                <w:sz w:val="20"/>
                <w:szCs w:val="20"/>
              </w:rPr>
            </w:pPr>
          </w:p>
        </w:tc>
      </w:tr>
      <w:tr w:rsidR="00A73F1C" w:rsidRPr="00180F5C" w14:paraId="651E91A1" w14:textId="77777777" w:rsidTr="00AD19C9">
        <w:trPr>
          <w:gridAfter w:val="1"/>
          <w:wAfter w:w="236" w:type="dxa"/>
          <w:trHeight w:val="492"/>
        </w:trPr>
        <w:tc>
          <w:tcPr>
            <w:tcW w:w="2052"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474B8F47" w14:textId="77777777" w:rsidR="00A73F1C" w:rsidRPr="00180F5C" w:rsidRDefault="00A73F1C" w:rsidP="002677F9">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Responsable del Indicador</w:t>
            </w:r>
          </w:p>
        </w:tc>
        <w:tc>
          <w:tcPr>
            <w:tcW w:w="7232"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38C47DE5" w14:textId="77777777" w:rsidR="00A73F1C" w:rsidRPr="00180F5C" w:rsidRDefault="00A73F1C" w:rsidP="002677F9">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Dirección General de Gestión del Conocimiento Forestal y de Fauna Silvestre del Servicio Nacional Forestal y de Fauna Silvestre - SERFOR</w:t>
            </w:r>
          </w:p>
        </w:tc>
      </w:tr>
      <w:tr w:rsidR="00A73F1C" w:rsidRPr="00180F5C" w14:paraId="21F8EFBC" w14:textId="77777777" w:rsidTr="00AD19C9">
        <w:trPr>
          <w:gridAfter w:val="2"/>
          <w:wAfter w:w="244" w:type="dxa"/>
          <w:trHeight w:val="106"/>
        </w:trPr>
        <w:tc>
          <w:tcPr>
            <w:tcW w:w="974" w:type="dxa"/>
            <w:tcBorders>
              <w:top w:val="nil"/>
              <w:left w:val="nil"/>
              <w:bottom w:val="nil"/>
              <w:right w:val="nil"/>
            </w:tcBorders>
            <w:shd w:val="clear" w:color="auto" w:fill="auto"/>
            <w:vAlign w:val="center"/>
          </w:tcPr>
          <w:p w14:paraId="60C5CCB7" w14:textId="77777777" w:rsidR="00A73F1C" w:rsidRPr="00180F5C" w:rsidRDefault="00A73F1C" w:rsidP="002677F9">
            <w:pPr>
              <w:spacing w:after="0" w:line="240" w:lineRule="auto"/>
              <w:rPr>
                <w:rFonts w:ascii="Arial Narrow" w:eastAsia="Arial Narrow" w:hAnsi="Arial Narrow" w:cs="Arial Narrow"/>
                <w:sz w:val="20"/>
                <w:szCs w:val="20"/>
              </w:rPr>
            </w:pPr>
          </w:p>
        </w:tc>
        <w:tc>
          <w:tcPr>
            <w:tcW w:w="1078" w:type="dxa"/>
            <w:tcBorders>
              <w:top w:val="nil"/>
              <w:left w:val="nil"/>
              <w:bottom w:val="nil"/>
              <w:right w:val="nil"/>
            </w:tcBorders>
            <w:shd w:val="clear" w:color="auto" w:fill="auto"/>
            <w:vAlign w:val="bottom"/>
          </w:tcPr>
          <w:p w14:paraId="1F4B72A8"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96" w:type="dxa"/>
            <w:tcBorders>
              <w:top w:val="nil"/>
              <w:left w:val="nil"/>
              <w:bottom w:val="nil"/>
              <w:right w:val="nil"/>
            </w:tcBorders>
            <w:shd w:val="clear" w:color="auto" w:fill="auto"/>
            <w:vAlign w:val="bottom"/>
          </w:tcPr>
          <w:p w14:paraId="2C7A5945"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vAlign w:val="bottom"/>
          </w:tcPr>
          <w:p w14:paraId="6CBF756B"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vAlign w:val="bottom"/>
          </w:tcPr>
          <w:p w14:paraId="08088369"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49A5F83C"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7F30EC43"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12E4B7B6"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6B686DD9"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204B0888"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7993160E"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917" w:type="dxa"/>
            <w:tcBorders>
              <w:top w:val="nil"/>
              <w:left w:val="nil"/>
              <w:bottom w:val="nil"/>
              <w:right w:val="nil"/>
            </w:tcBorders>
            <w:shd w:val="clear" w:color="auto" w:fill="auto"/>
            <w:vAlign w:val="bottom"/>
          </w:tcPr>
          <w:p w14:paraId="1AC21053" w14:textId="77777777" w:rsidR="00A73F1C" w:rsidRPr="00180F5C" w:rsidRDefault="00A73F1C" w:rsidP="002677F9">
            <w:pPr>
              <w:spacing w:after="0" w:line="240" w:lineRule="auto"/>
              <w:rPr>
                <w:rFonts w:ascii="Times New Roman" w:eastAsia="Times New Roman" w:hAnsi="Times New Roman" w:cs="Times New Roman"/>
                <w:sz w:val="20"/>
                <w:szCs w:val="20"/>
              </w:rPr>
            </w:pPr>
          </w:p>
        </w:tc>
      </w:tr>
      <w:tr w:rsidR="00A73F1C" w:rsidRPr="00180F5C" w14:paraId="2C927B34" w14:textId="77777777" w:rsidTr="00AD19C9">
        <w:trPr>
          <w:gridAfter w:val="1"/>
          <w:wAfter w:w="236" w:type="dxa"/>
          <w:trHeight w:val="660"/>
        </w:trPr>
        <w:tc>
          <w:tcPr>
            <w:tcW w:w="2052"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6611BFE2" w14:textId="77777777" w:rsidR="00A73F1C" w:rsidRPr="00180F5C" w:rsidRDefault="00A73F1C" w:rsidP="002677F9">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Limitaciones para la medición del indicador</w:t>
            </w:r>
          </w:p>
        </w:tc>
        <w:tc>
          <w:tcPr>
            <w:tcW w:w="7232"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51FB30F8" w14:textId="49C28267" w:rsidR="00A73F1C" w:rsidRPr="00180F5C" w:rsidRDefault="00A73F1C" w:rsidP="002677F9">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No se </w:t>
            </w:r>
            <w:r w:rsidR="008871FA">
              <w:rPr>
                <w:rFonts w:ascii="Arial Narrow" w:eastAsia="Arial Narrow" w:hAnsi="Arial Narrow" w:cs="Arial Narrow"/>
                <w:sz w:val="18"/>
                <w:szCs w:val="18"/>
              </w:rPr>
              <w:t>cuenta con limitaciones</w:t>
            </w:r>
          </w:p>
        </w:tc>
      </w:tr>
      <w:tr w:rsidR="00A73F1C" w:rsidRPr="00180F5C" w14:paraId="2DF9778C" w14:textId="77777777" w:rsidTr="00AD19C9">
        <w:trPr>
          <w:gridAfter w:val="2"/>
          <w:wAfter w:w="244" w:type="dxa"/>
          <w:trHeight w:val="106"/>
        </w:trPr>
        <w:tc>
          <w:tcPr>
            <w:tcW w:w="974" w:type="dxa"/>
            <w:tcBorders>
              <w:top w:val="nil"/>
              <w:left w:val="nil"/>
              <w:bottom w:val="dotted" w:sz="4" w:space="0" w:color="000000"/>
              <w:right w:val="nil"/>
            </w:tcBorders>
            <w:shd w:val="clear" w:color="auto" w:fill="auto"/>
            <w:vAlign w:val="center"/>
          </w:tcPr>
          <w:p w14:paraId="0A8D3CF4" w14:textId="77777777" w:rsidR="00A73F1C" w:rsidRPr="00180F5C" w:rsidRDefault="00A73F1C" w:rsidP="002677F9">
            <w:pPr>
              <w:spacing w:after="0" w:line="240" w:lineRule="auto"/>
              <w:rPr>
                <w:rFonts w:ascii="Arial Narrow" w:eastAsia="Arial Narrow" w:hAnsi="Arial Narrow" w:cs="Arial Narrow"/>
                <w:sz w:val="10"/>
                <w:szCs w:val="10"/>
              </w:rPr>
            </w:pPr>
          </w:p>
        </w:tc>
        <w:tc>
          <w:tcPr>
            <w:tcW w:w="1078" w:type="dxa"/>
            <w:tcBorders>
              <w:top w:val="nil"/>
              <w:left w:val="nil"/>
              <w:bottom w:val="dotted" w:sz="4" w:space="0" w:color="000000"/>
              <w:right w:val="nil"/>
            </w:tcBorders>
            <w:shd w:val="clear" w:color="auto" w:fill="auto"/>
            <w:vAlign w:val="bottom"/>
          </w:tcPr>
          <w:p w14:paraId="676825EB"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96" w:type="dxa"/>
            <w:tcBorders>
              <w:top w:val="nil"/>
              <w:left w:val="nil"/>
              <w:bottom w:val="nil"/>
              <w:right w:val="nil"/>
            </w:tcBorders>
            <w:shd w:val="clear" w:color="auto" w:fill="auto"/>
            <w:vAlign w:val="bottom"/>
          </w:tcPr>
          <w:p w14:paraId="21839AF0"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236" w:type="dxa"/>
            <w:gridSpan w:val="2"/>
            <w:tcBorders>
              <w:top w:val="nil"/>
              <w:left w:val="nil"/>
              <w:bottom w:val="nil"/>
              <w:right w:val="nil"/>
            </w:tcBorders>
            <w:shd w:val="clear" w:color="auto" w:fill="auto"/>
            <w:vAlign w:val="bottom"/>
          </w:tcPr>
          <w:p w14:paraId="50DBB89C"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880" w:type="dxa"/>
            <w:tcBorders>
              <w:top w:val="nil"/>
              <w:left w:val="nil"/>
              <w:bottom w:val="nil"/>
              <w:right w:val="nil"/>
            </w:tcBorders>
            <w:shd w:val="clear" w:color="auto" w:fill="auto"/>
            <w:vAlign w:val="bottom"/>
          </w:tcPr>
          <w:p w14:paraId="18462732"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565A5991"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632AF68D"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02416820"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244527E" w14:textId="77777777" w:rsidR="00A73F1C" w:rsidRPr="00180F5C" w:rsidRDefault="00A73F1C" w:rsidP="002677F9">
            <w:pPr>
              <w:spacing w:after="0" w:line="240" w:lineRule="auto"/>
              <w:rPr>
                <w:rFonts w:ascii="Times New Roman" w:eastAsia="Times New Roman" w:hAnsi="Times New Roman" w:cs="Times New Roman"/>
                <w:sz w:val="10"/>
                <w:szCs w:val="10"/>
              </w:rPr>
            </w:pPr>
          </w:p>
          <w:p w14:paraId="321D6E77" w14:textId="77777777" w:rsidR="00A73F1C" w:rsidRPr="00180F5C" w:rsidRDefault="00A73F1C" w:rsidP="002677F9">
            <w:pPr>
              <w:spacing w:after="0" w:line="240" w:lineRule="auto"/>
              <w:rPr>
                <w:rFonts w:ascii="Times New Roman" w:eastAsia="Times New Roman" w:hAnsi="Times New Roman" w:cs="Times New Roman"/>
                <w:sz w:val="10"/>
                <w:szCs w:val="10"/>
              </w:rPr>
            </w:pPr>
          </w:p>
          <w:p w14:paraId="2E2388AC"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43F063A"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0DEAD73"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917" w:type="dxa"/>
            <w:tcBorders>
              <w:top w:val="nil"/>
              <w:left w:val="nil"/>
              <w:bottom w:val="nil"/>
              <w:right w:val="nil"/>
            </w:tcBorders>
            <w:shd w:val="clear" w:color="auto" w:fill="auto"/>
            <w:vAlign w:val="bottom"/>
          </w:tcPr>
          <w:p w14:paraId="19B0C81B" w14:textId="77777777" w:rsidR="00A73F1C" w:rsidRPr="00180F5C" w:rsidRDefault="00A73F1C" w:rsidP="002677F9">
            <w:pPr>
              <w:spacing w:after="0" w:line="240" w:lineRule="auto"/>
              <w:rPr>
                <w:rFonts w:ascii="Times New Roman" w:eastAsia="Times New Roman" w:hAnsi="Times New Roman" w:cs="Times New Roman"/>
                <w:sz w:val="10"/>
                <w:szCs w:val="10"/>
              </w:rPr>
            </w:pPr>
          </w:p>
        </w:tc>
      </w:tr>
      <w:tr w:rsidR="00A73F1C" w:rsidRPr="00180F5C" w14:paraId="329B19F4" w14:textId="77777777" w:rsidTr="00AD19C9">
        <w:trPr>
          <w:gridAfter w:val="1"/>
          <w:wAfter w:w="236" w:type="dxa"/>
          <w:trHeight w:val="216"/>
        </w:trPr>
        <w:tc>
          <w:tcPr>
            <w:tcW w:w="2052" w:type="dxa"/>
            <w:gridSpan w:val="2"/>
            <w:vMerge w:val="restart"/>
            <w:tcBorders>
              <w:top w:val="dotted" w:sz="4" w:space="0" w:color="000000"/>
              <w:left w:val="dotted" w:sz="4" w:space="0" w:color="000000"/>
              <w:bottom w:val="dotted" w:sz="4" w:space="0" w:color="000000"/>
              <w:right w:val="dotted" w:sz="4" w:space="0" w:color="000000"/>
            </w:tcBorders>
            <w:shd w:val="clear" w:color="auto" w:fill="D8D8D8"/>
            <w:vAlign w:val="center"/>
          </w:tcPr>
          <w:p w14:paraId="566BF120" w14:textId="77777777" w:rsidR="00A73F1C" w:rsidRPr="00180F5C" w:rsidRDefault="00A73F1C" w:rsidP="002677F9">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Método de cálculo</w:t>
            </w:r>
          </w:p>
        </w:tc>
        <w:tc>
          <w:tcPr>
            <w:tcW w:w="7232" w:type="dxa"/>
            <w:gridSpan w:val="12"/>
            <w:tcBorders>
              <w:top w:val="dotted" w:sz="4" w:space="0" w:color="000000"/>
              <w:left w:val="dotted" w:sz="4" w:space="0" w:color="000000"/>
              <w:bottom w:val="nil"/>
              <w:right w:val="dotted" w:sz="4" w:space="0" w:color="000000"/>
            </w:tcBorders>
            <w:shd w:val="clear" w:color="auto" w:fill="auto"/>
            <w:vAlign w:val="center"/>
          </w:tcPr>
          <w:p w14:paraId="2FC716E6" w14:textId="3FB211C2" w:rsidR="00963777" w:rsidRPr="00180F5C" w:rsidRDefault="00963777" w:rsidP="002677F9">
            <w:pPr>
              <w:spacing w:after="0" w:line="240" w:lineRule="auto"/>
              <w:jc w:val="both"/>
              <w:rPr>
                <w:rFonts w:ascii="Arial Narrow" w:eastAsia="Arial Narrow" w:hAnsi="Arial Narrow" w:cs="Arial Narrow"/>
                <w:b/>
                <w:sz w:val="18"/>
                <w:szCs w:val="18"/>
              </w:rPr>
            </w:pPr>
            <w:r w:rsidRPr="00180F5C">
              <w:rPr>
                <w:rFonts w:ascii="Arial Narrow" w:eastAsia="Arial Narrow" w:hAnsi="Arial Narrow" w:cs="Arial Narrow"/>
                <w:b/>
                <w:sz w:val="18"/>
                <w:szCs w:val="18"/>
              </w:rPr>
              <w:t>Fórmula:</w:t>
            </w:r>
          </w:p>
          <w:p w14:paraId="6D984406" w14:textId="73097A4F" w:rsidR="00A73F1C" w:rsidRPr="00180F5C" w:rsidRDefault="00A73F1C" w:rsidP="002677F9">
            <w:pPr>
              <w:spacing w:after="0" w:line="240" w:lineRule="auto"/>
              <w:jc w:val="both"/>
              <w:rPr>
                <w:rFonts w:ascii="Arial Narrow" w:eastAsia="Arial Narrow" w:hAnsi="Arial Narrow" w:cs="Arial Narrow"/>
                <w:b/>
                <w:sz w:val="18"/>
                <w:szCs w:val="18"/>
              </w:rPr>
            </w:pPr>
            <w:proofErr w:type="spellStart"/>
            <w:r w:rsidRPr="00180F5C">
              <w:rPr>
                <w:rFonts w:ascii="Arial Narrow" w:eastAsia="Arial Narrow" w:hAnsi="Arial Narrow" w:cs="Arial Narrow"/>
                <w:sz w:val="18"/>
                <w:szCs w:val="18"/>
              </w:rPr>
              <w:t>IGFFS</w:t>
            </w:r>
            <w:r w:rsidRPr="00180F5C">
              <w:rPr>
                <w:rFonts w:ascii="Arial Narrow" w:eastAsia="Arial Narrow" w:hAnsi="Arial Narrow" w:cs="Arial Narrow"/>
                <w:sz w:val="18"/>
                <w:szCs w:val="18"/>
                <w:vertAlign w:val="subscript"/>
              </w:rPr>
              <w:t>n</w:t>
            </w:r>
            <w:proofErr w:type="spellEnd"/>
            <w:r w:rsidR="00963777" w:rsidRPr="00180F5C">
              <w:rPr>
                <w:rFonts w:ascii="Arial Narrow" w:eastAsia="Arial Narrow" w:hAnsi="Arial Narrow" w:cs="Arial Narrow"/>
                <w:sz w:val="18"/>
                <w:szCs w:val="18"/>
                <w:vertAlign w:val="subscript"/>
              </w:rPr>
              <w:t xml:space="preserve"> </w:t>
            </w:r>
            <w:r w:rsidRPr="00180F5C">
              <w:rPr>
                <w:rFonts w:ascii="Arial Narrow" w:eastAsia="Arial Narrow" w:hAnsi="Arial Narrow" w:cs="Arial Narrow"/>
                <w:sz w:val="18"/>
                <w:szCs w:val="18"/>
              </w:rPr>
              <w:t xml:space="preserve">= </w:t>
            </w:r>
            <w:proofErr w:type="spellStart"/>
            <w:r w:rsidRPr="00180F5C">
              <w:rPr>
                <w:rFonts w:ascii="Arial Narrow" w:eastAsia="Arial Narrow" w:hAnsi="Arial Narrow" w:cs="Arial Narrow"/>
                <w:sz w:val="18"/>
                <w:szCs w:val="18"/>
              </w:rPr>
              <w:t>RM</w:t>
            </w:r>
            <w:r w:rsidRPr="00180F5C">
              <w:rPr>
                <w:rFonts w:ascii="Arial Narrow" w:eastAsia="Arial Narrow" w:hAnsi="Arial Narrow" w:cs="Arial Narrow"/>
                <w:sz w:val="18"/>
                <w:szCs w:val="18"/>
                <w:vertAlign w:val="subscript"/>
              </w:rPr>
              <w:t>n</w:t>
            </w:r>
            <w:proofErr w:type="spellEnd"/>
            <w:r w:rsidRPr="00180F5C">
              <w:rPr>
                <w:rFonts w:ascii="Arial Narrow" w:eastAsia="Arial Narrow" w:hAnsi="Arial Narrow" w:cs="Arial Narrow"/>
                <w:sz w:val="18"/>
                <w:szCs w:val="18"/>
              </w:rPr>
              <w:t xml:space="preserve">*0.25 + </w:t>
            </w:r>
            <w:proofErr w:type="spellStart"/>
            <w:r w:rsidRPr="00180F5C">
              <w:rPr>
                <w:rFonts w:ascii="Arial Narrow" w:eastAsia="Arial Narrow" w:hAnsi="Arial Narrow" w:cs="Arial Narrow"/>
                <w:sz w:val="18"/>
                <w:szCs w:val="18"/>
              </w:rPr>
              <w:t>Transf</w:t>
            </w:r>
            <w:r w:rsidRPr="00180F5C">
              <w:rPr>
                <w:rFonts w:ascii="Arial Narrow" w:eastAsia="Arial Narrow" w:hAnsi="Arial Narrow" w:cs="Arial Narrow"/>
                <w:sz w:val="18"/>
                <w:szCs w:val="18"/>
                <w:vertAlign w:val="subscript"/>
              </w:rPr>
              <w:t>n</w:t>
            </w:r>
            <w:proofErr w:type="spellEnd"/>
            <w:r w:rsidRPr="00180F5C">
              <w:rPr>
                <w:rFonts w:ascii="Arial Narrow" w:eastAsia="Arial Narrow" w:hAnsi="Arial Narrow" w:cs="Arial Narrow"/>
                <w:sz w:val="18"/>
                <w:szCs w:val="18"/>
              </w:rPr>
              <w:t xml:space="preserve">*0.25 + </w:t>
            </w:r>
            <w:proofErr w:type="spellStart"/>
            <w:r w:rsidRPr="00180F5C">
              <w:rPr>
                <w:rFonts w:ascii="Arial Narrow" w:eastAsia="Arial Narrow" w:hAnsi="Arial Narrow" w:cs="Arial Narrow"/>
                <w:sz w:val="18"/>
                <w:szCs w:val="18"/>
              </w:rPr>
              <w:t>Partc</w:t>
            </w:r>
            <w:r w:rsidRPr="00180F5C">
              <w:rPr>
                <w:rFonts w:ascii="Arial Narrow" w:eastAsia="Arial Narrow" w:hAnsi="Arial Narrow" w:cs="Arial Narrow"/>
                <w:sz w:val="18"/>
                <w:szCs w:val="18"/>
                <w:vertAlign w:val="subscript"/>
              </w:rPr>
              <w:t>n</w:t>
            </w:r>
            <w:proofErr w:type="spellEnd"/>
            <w:r w:rsidRPr="00180F5C">
              <w:rPr>
                <w:rFonts w:ascii="Arial Narrow" w:eastAsia="Arial Narrow" w:hAnsi="Arial Narrow" w:cs="Arial Narrow"/>
                <w:sz w:val="18"/>
                <w:szCs w:val="18"/>
              </w:rPr>
              <w:t xml:space="preserve">*0.25 + </w:t>
            </w:r>
            <w:proofErr w:type="spellStart"/>
            <w:r w:rsidRPr="00180F5C">
              <w:rPr>
                <w:rFonts w:ascii="Arial Narrow" w:eastAsia="Arial Narrow" w:hAnsi="Arial Narrow" w:cs="Arial Narrow"/>
                <w:sz w:val="18"/>
                <w:szCs w:val="18"/>
              </w:rPr>
              <w:t>Transp</w:t>
            </w:r>
            <w:r w:rsidRPr="00180F5C">
              <w:rPr>
                <w:rFonts w:ascii="Arial Narrow" w:eastAsia="Arial Narrow" w:hAnsi="Arial Narrow" w:cs="Arial Narrow"/>
                <w:sz w:val="18"/>
                <w:szCs w:val="18"/>
                <w:vertAlign w:val="subscript"/>
              </w:rPr>
              <w:t>n</w:t>
            </w:r>
            <w:proofErr w:type="spellEnd"/>
            <w:r w:rsidRPr="00180F5C">
              <w:rPr>
                <w:rFonts w:ascii="Arial Narrow" w:eastAsia="Arial Narrow" w:hAnsi="Arial Narrow" w:cs="Arial Narrow"/>
                <w:sz w:val="18"/>
                <w:szCs w:val="18"/>
              </w:rPr>
              <w:t>*0.25</w:t>
            </w:r>
          </w:p>
          <w:p w14:paraId="05768F5F" w14:textId="77777777" w:rsidR="00A73F1C" w:rsidRPr="00180F5C" w:rsidRDefault="00A73F1C" w:rsidP="002677F9">
            <w:pPr>
              <w:spacing w:after="0" w:line="240" w:lineRule="auto"/>
              <w:jc w:val="both"/>
              <w:rPr>
                <w:rFonts w:ascii="Arial Narrow" w:eastAsia="Arial Narrow" w:hAnsi="Arial Narrow" w:cs="Arial Narrow"/>
                <w:b/>
                <w:sz w:val="18"/>
                <w:szCs w:val="18"/>
              </w:rPr>
            </w:pPr>
          </w:p>
          <w:p w14:paraId="3066E649" w14:textId="2E04E3C9" w:rsidR="00A73F1C" w:rsidRPr="00180F5C" w:rsidRDefault="00963777" w:rsidP="002677F9">
            <w:pPr>
              <w:spacing w:after="0" w:line="240" w:lineRule="auto"/>
              <w:jc w:val="both"/>
              <w:rPr>
                <w:rFonts w:ascii="Arial Narrow" w:eastAsia="Arial Narrow" w:hAnsi="Arial Narrow" w:cs="Arial Narrow"/>
                <w:b/>
                <w:sz w:val="18"/>
                <w:szCs w:val="18"/>
              </w:rPr>
            </w:pPr>
            <w:r w:rsidRPr="00180F5C">
              <w:rPr>
                <w:rFonts w:ascii="Arial Narrow" w:eastAsia="Arial Narrow" w:hAnsi="Arial Narrow" w:cs="Arial Narrow"/>
                <w:b/>
                <w:sz w:val="18"/>
                <w:szCs w:val="18"/>
              </w:rPr>
              <w:t>Especificaciones técnicas</w:t>
            </w:r>
          </w:p>
          <w:p w14:paraId="769D4FE3" w14:textId="230100F8" w:rsidR="00A73F1C" w:rsidRPr="00180F5C" w:rsidRDefault="00A73F1C" w:rsidP="002677F9">
            <w:pPr>
              <w:spacing w:after="0" w:line="240" w:lineRule="auto"/>
              <w:jc w:val="both"/>
              <w:rPr>
                <w:rFonts w:ascii="Arial Narrow" w:eastAsia="Arial Narrow" w:hAnsi="Arial Narrow" w:cs="Arial Narrow"/>
                <w:sz w:val="18"/>
                <w:szCs w:val="18"/>
              </w:rPr>
            </w:pPr>
            <w:proofErr w:type="gramStart"/>
            <w:r w:rsidRPr="00180F5C">
              <w:rPr>
                <w:rFonts w:ascii="Arial Narrow" w:eastAsia="Arial Narrow" w:hAnsi="Arial Narrow" w:cs="Arial Narrow"/>
                <w:sz w:val="18"/>
                <w:szCs w:val="18"/>
              </w:rPr>
              <w:t xml:space="preserve">IGFFS </w:t>
            </w:r>
            <w:r w:rsidR="00963777" w:rsidRPr="00180F5C">
              <w:rPr>
                <w:rFonts w:ascii="Arial Narrow" w:eastAsia="Arial Narrow" w:hAnsi="Arial Narrow" w:cs="Arial Narrow"/>
                <w:sz w:val="18"/>
                <w:szCs w:val="18"/>
              </w:rPr>
              <w:t>:</w:t>
            </w:r>
            <w:proofErr w:type="gramEnd"/>
            <w:r w:rsidRPr="00180F5C">
              <w:rPr>
                <w:rFonts w:ascii="Arial Narrow" w:eastAsia="Arial Narrow" w:hAnsi="Arial Narrow" w:cs="Arial Narrow"/>
                <w:sz w:val="18"/>
                <w:szCs w:val="18"/>
              </w:rPr>
              <w:t xml:space="preserve"> Índice de Gobernanza Forestal y de Fauna Silvestre</w:t>
            </w:r>
          </w:p>
          <w:p w14:paraId="0C0EC1B6" w14:textId="1E84C05C" w:rsidR="00A73F1C" w:rsidRPr="00180F5C" w:rsidRDefault="00A73F1C" w:rsidP="002677F9">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RM    </w:t>
            </w:r>
            <w:proofErr w:type="gramStart"/>
            <w:r w:rsidRPr="00180F5C">
              <w:rPr>
                <w:rFonts w:ascii="Arial Narrow" w:eastAsia="Arial Narrow" w:hAnsi="Arial Narrow" w:cs="Arial Narrow"/>
                <w:sz w:val="18"/>
                <w:szCs w:val="18"/>
              </w:rPr>
              <w:t xml:space="preserve">  :</w:t>
            </w:r>
            <w:proofErr w:type="gramEnd"/>
            <w:r w:rsidRPr="00180F5C">
              <w:rPr>
                <w:rFonts w:ascii="Arial Narrow" w:eastAsia="Arial Narrow" w:hAnsi="Arial Narrow" w:cs="Arial Narrow"/>
                <w:sz w:val="18"/>
                <w:szCs w:val="18"/>
              </w:rPr>
              <w:t xml:space="preserve"> Índice de recaudación de las multas firmes puestas y agotada la vía administrativa al año </w:t>
            </w:r>
            <w:r w:rsidR="00963777" w:rsidRPr="00180F5C">
              <w:rPr>
                <w:rFonts w:ascii="Arial Narrow" w:eastAsia="Arial Narrow" w:hAnsi="Arial Narrow" w:cs="Arial Narrow"/>
                <w:sz w:val="18"/>
                <w:szCs w:val="18"/>
              </w:rPr>
              <w:t>n</w:t>
            </w:r>
          </w:p>
          <w:p w14:paraId="2D2A1B8A" w14:textId="1EDCDF6E" w:rsidR="00A73F1C" w:rsidRPr="00180F5C" w:rsidRDefault="00A73F1C" w:rsidP="002677F9">
            <w:pPr>
              <w:spacing w:after="0" w:line="240" w:lineRule="auto"/>
              <w:jc w:val="both"/>
              <w:rPr>
                <w:rFonts w:ascii="Arial Narrow" w:eastAsia="Arial Narrow" w:hAnsi="Arial Narrow" w:cs="Arial Narrow"/>
                <w:sz w:val="18"/>
                <w:szCs w:val="18"/>
              </w:rPr>
            </w:pPr>
            <w:proofErr w:type="spellStart"/>
            <w:proofErr w:type="gramStart"/>
            <w:r w:rsidRPr="00180F5C">
              <w:rPr>
                <w:rFonts w:ascii="Arial Narrow" w:eastAsia="Arial Narrow" w:hAnsi="Arial Narrow" w:cs="Arial Narrow"/>
                <w:sz w:val="18"/>
                <w:szCs w:val="18"/>
              </w:rPr>
              <w:t>Transf</w:t>
            </w:r>
            <w:proofErr w:type="spellEnd"/>
            <w:r w:rsidRPr="00180F5C">
              <w:rPr>
                <w:rFonts w:ascii="Arial Narrow" w:eastAsia="Arial Narrow" w:hAnsi="Arial Narrow" w:cs="Arial Narrow"/>
                <w:sz w:val="18"/>
                <w:szCs w:val="18"/>
              </w:rPr>
              <w:t xml:space="preserve"> :</w:t>
            </w:r>
            <w:proofErr w:type="gramEnd"/>
            <w:r w:rsidRPr="00180F5C">
              <w:rPr>
                <w:rFonts w:ascii="Arial Narrow" w:eastAsia="Arial Narrow" w:hAnsi="Arial Narrow" w:cs="Arial Narrow"/>
                <w:sz w:val="18"/>
                <w:szCs w:val="18"/>
              </w:rPr>
              <w:t xml:space="preserve"> Índice de implementación de funciones transferidas a los gobiernos regionales al año </w:t>
            </w:r>
            <w:r w:rsidR="00963777" w:rsidRPr="00180F5C">
              <w:rPr>
                <w:rFonts w:ascii="Arial Narrow" w:eastAsia="Arial Narrow" w:hAnsi="Arial Narrow" w:cs="Arial Narrow"/>
                <w:sz w:val="18"/>
                <w:szCs w:val="18"/>
              </w:rPr>
              <w:t>n</w:t>
            </w:r>
          </w:p>
          <w:p w14:paraId="436F4E5B" w14:textId="787A7071" w:rsidR="00A73F1C" w:rsidRPr="00180F5C" w:rsidRDefault="00A73F1C" w:rsidP="002677F9">
            <w:pPr>
              <w:spacing w:after="0" w:line="240" w:lineRule="auto"/>
              <w:jc w:val="both"/>
              <w:rPr>
                <w:rFonts w:ascii="Arial Narrow" w:eastAsia="Arial Narrow" w:hAnsi="Arial Narrow" w:cs="Arial Narrow"/>
                <w:sz w:val="18"/>
                <w:szCs w:val="18"/>
              </w:rPr>
            </w:pPr>
            <w:proofErr w:type="spellStart"/>
            <w:r w:rsidRPr="00180F5C">
              <w:rPr>
                <w:rFonts w:ascii="Arial Narrow" w:eastAsia="Arial Narrow" w:hAnsi="Arial Narrow" w:cs="Arial Narrow"/>
                <w:sz w:val="18"/>
                <w:szCs w:val="18"/>
              </w:rPr>
              <w:t>Partc</w:t>
            </w:r>
            <w:proofErr w:type="spellEnd"/>
            <w:r w:rsidRPr="00180F5C">
              <w:rPr>
                <w:rFonts w:ascii="Arial Narrow" w:eastAsia="Arial Narrow" w:hAnsi="Arial Narrow" w:cs="Arial Narrow"/>
                <w:sz w:val="18"/>
                <w:szCs w:val="18"/>
              </w:rPr>
              <w:t xml:space="preserve"> </w:t>
            </w:r>
            <w:proofErr w:type="gramStart"/>
            <w:r w:rsidRPr="00180F5C">
              <w:rPr>
                <w:rFonts w:ascii="Arial Narrow" w:eastAsia="Arial Narrow" w:hAnsi="Arial Narrow" w:cs="Arial Narrow"/>
                <w:sz w:val="18"/>
                <w:szCs w:val="18"/>
              </w:rPr>
              <w:t xml:space="preserve">  :</w:t>
            </w:r>
            <w:proofErr w:type="gramEnd"/>
            <w:r w:rsidRPr="00180F5C">
              <w:rPr>
                <w:rFonts w:ascii="Arial Narrow" w:eastAsia="Arial Narrow" w:hAnsi="Arial Narrow" w:cs="Arial Narrow"/>
                <w:sz w:val="18"/>
                <w:szCs w:val="18"/>
              </w:rPr>
              <w:t xml:space="preserve"> Índice de participación de actores del sector forestal en los espacios de gobernanza al año </w:t>
            </w:r>
            <w:r w:rsidR="00963777" w:rsidRPr="00180F5C">
              <w:rPr>
                <w:rFonts w:ascii="Arial Narrow" w:eastAsia="Arial Narrow" w:hAnsi="Arial Narrow" w:cs="Arial Narrow"/>
                <w:sz w:val="18"/>
                <w:szCs w:val="18"/>
              </w:rPr>
              <w:t>n</w:t>
            </w:r>
          </w:p>
          <w:p w14:paraId="76D8A190" w14:textId="7011F716" w:rsidR="00A73F1C" w:rsidRPr="00180F5C" w:rsidRDefault="00A73F1C" w:rsidP="002677F9">
            <w:pPr>
              <w:spacing w:after="0" w:line="240" w:lineRule="auto"/>
              <w:jc w:val="both"/>
              <w:rPr>
                <w:rFonts w:ascii="Arial Narrow" w:eastAsia="Arial Narrow" w:hAnsi="Arial Narrow" w:cs="Arial Narrow"/>
                <w:sz w:val="18"/>
                <w:szCs w:val="18"/>
              </w:rPr>
            </w:pPr>
            <w:proofErr w:type="gramStart"/>
            <w:r w:rsidRPr="00180F5C">
              <w:rPr>
                <w:rFonts w:ascii="Arial Narrow" w:eastAsia="Arial Narrow" w:hAnsi="Arial Narrow" w:cs="Arial Narrow"/>
                <w:sz w:val="18"/>
                <w:szCs w:val="18"/>
              </w:rPr>
              <w:t>Transp :</w:t>
            </w:r>
            <w:proofErr w:type="gramEnd"/>
            <w:r w:rsidRPr="00180F5C">
              <w:rPr>
                <w:rFonts w:ascii="Arial Narrow" w:eastAsia="Arial Narrow" w:hAnsi="Arial Narrow" w:cs="Arial Narrow"/>
                <w:sz w:val="18"/>
                <w:szCs w:val="18"/>
              </w:rPr>
              <w:t xml:space="preserve"> Índice de gobiernos regionales que actualizan su información forestal y de fauna silvestre  al año </w:t>
            </w:r>
            <w:r w:rsidR="00963777" w:rsidRPr="00180F5C">
              <w:rPr>
                <w:rFonts w:ascii="Arial Narrow" w:eastAsia="Arial Narrow" w:hAnsi="Arial Narrow" w:cs="Arial Narrow"/>
                <w:sz w:val="18"/>
                <w:szCs w:val="18"/>
              </w:rPr>
              <w:t>n</w:t>
            </w:r>
          </w:p>
          <w:p w14:paraId="201DCF01" w14:textId="08483FDD" w:rsidR="00963777" w:rsidRPr="00180F5C" w:rsidRDefault="00963777" w:rsidP="002677F9">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N:  Año de evaluación</w:t>
            </w:r>
          </w:p>
        </w:tc>
      </w:tr>
      <w:tr w:rsidR="00A73F1C" w:rsidRPr="00180F5C" w14:paraId="78B950B4" w14:textId="77777777" w:rsidTr="00AD19C9">
        <w:trPr>
          <w:gridAfter w:val="2"/>
          <w:wAfter w:w="244" w:type="dxa"/>
          <w:trHeight w:val="315"/>
        </w:trPr>
        <w:tc>
          <w:tcPr>
            <w:tcW w:w="2052" w:type="dxa"/>
            <w:gridSpan w:val="2"/>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033F6F26" w14:textId="77777777" w:rsidR="00A73F1C" w:rsidRPr="00180F5C" w:rsidRDefault="00A73F1C" w:rsidP="002677F9">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6307" w:type="dxa"/>
            <w:gridSpan w:val="10"/>
            <w:tcBorders>
              <w:top w:val="nil"/>
              <w:left w:val="dotted" w:sz="4" w:space="0" w:color="000000"/>
              <w:bottom w:val="nil"/>
              <w:right w:val="nil"/>
            </w:tcBorders>
            <w:shd w:val="clear" w:color="auto" w:fill="auto"/>
            <w:vAlign w:val="center"/>
          </w:tcPr>
          <w:p w14:paraId="3397BF8D" w14:textId="77777777" w:rsidR="00A73F1C" w:rsidRPr="00180F5C" w:rsidRDefault="00A73F1C" w:rsidP="002677F9">
            <w:pPr>
              <w:spacing w:after="0" w:line="240" w:lineRule="auto"/>
              <w:jc w:val="both"/>
              <w:rPr>
                <w:rFonts w:ascii="Arial Narrow" w:eastAsia="Arial Narrow" w:hAnsi="Arial Narrow" w:cs="Arial Narrow"/>
                <w:b/>
                <w:sz w:val="16"/>
                <w:szCs w:val="16"/>
              </w:rPr>
            </w:pPr>
          </w:p>
          <w:p w14:paraId="09679BCE" w14:textId="77777777" w:rsidR="00A73F1C" w:rsidRPr="00180F5C" w:rsidRDefault="00A73F1C" w:rsidP="00963777">
            <w:pPr>
              <w:spacing w:after="0" w:line="240" w:lineRule="auto"/>
              <w:jc w:val="both"/>
              <w:rPr>
                <w:rFonts w:ascii="Arial Narrow" w:eastAsia="Arial Narrow" w:hAnsi="Arial Narrow" w:cs="Arial Narrow"/>
                <w:b/>
                <w:sz w:val="18"/>
                <w:szCs w:val="18"/>
              </w:rPr>
            </w:pPr>
          </w:p>
        </w:tc>
        <w:tc>
          <w:tcPr>
            <w:tcW w:w="917" w:type="dxa"/>
            <w:tcBorders>
              <w:top w:val="nil"/>
              <w:left w:val="nil"/>
              <w:bottom w:val="nil"/>
              <w:right w:val="dotted" w:sz="4" w:space="0" w:color="000000"/>
            </w:tcBorders>
            <w:shd w:val="clear" w:color="auto" w:fill="auto"/>
            <w:vAlign w:val="bottom"/>
          </w:tcPr>
          <w:p w14:paraId="66D0F0F8" w14:textId="77777777" w:rsidR="00A73F1C" w:rsidRPr="00180F5C" w:rsidRDefault="00A73F1C" w:rsidP="002677F9">
            <w:pPr>
              <w:spacing w:after="0" w:line="240" w:lineRule="auto"/>
              <w:jc w:val="both"/>
              <w:rPr>
                <w:rFonts w:ascii="Arial Narrow" w:eastAsia="Arial Narrow" w:hAnsi="Arial Narrow" w:cs="Arial Narrow"/>
                <w:sz w:val="16"/>
                <w:szCs w:val="16"/>
              </w:rPr>
            </w:pPr>
            <w:r w:rsidRPr="00180F5C">
              <w:rPr>
                <w:rFonts w:ascii="Arial Narrow" w:eastAsia="Arial Narrow" w:hAnsi="Arial Narrow" w:cs="Arial Narrow"/>
                <w:sz w:val="16"/>
                <w:szCs w:val="16"/>
              </w:rPr>
              <w:t> </w:t>
            </w:r>
          </w:p>
        </w:tc>
      </w:tr>
      <w:tr w:rsidR="00A73F1C" w:rsidRPr="00180F5C" w14:paraId="2FF530D4" w14:textId="77777777" w:rsidTr="00D37897">
        <w:trPr>
          <w:gridAfter w:val="1"/>
          <w:wAfter w:w="236" w:type="dxa"/>
          <w:trHeight w:val="425"/>
        </w:trPr>
        <w:tc>
          <w:tcPr>
            <w:tcW w:w="2052" w:type="dxa"/>
            <w:gridSpan w:val="2"/>
            <w:vMerge/>
            <w:tcBorders>
              <w:top w:val="dotted" w:sz="4" w:space="0" w:color="000000"/>
              <w:left w:val="dotted" w:sz="4" w:space="0" w:color="000000"/>
              <w:bottom w:val="dotted" w:sz="4" w:space="0" w:color="000000"/>
              <w:right w:val="dotted" w:sz="4" w:space="0" w:color="000000"/>
            </w:tcBorders>
            <w:shd w:val="clear" w:color="auto" w:fill="D8D8D8"/>
            <w:vAlign w:val="center"/>
          </w:tcPr>
          <w:p w14:paraId="7859F7D5" w14:textId="77777777" w:rsidR="00A73F1C" w:rsidRPr="00180F5C" w:rsidRDefault="00A73F1C" w:rsidP="002677F9">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7232" w:type="dxa"/>
            <w:gridSpan w:val="12"/>
            <w:tcBorders>
              <w:top w:val="nil"/>
              <w:left w:val="dotted" w:sz="4" w:space="0" w:color="000000"/>
              <w:bottom w:val="dotted" w:sz="4" w:space="0" w:color="000000"/>
              <w:right w:val="dotted" w:sz="4" w:space="0" w:color="000000"/>
            </w:tcBorders>
            <w:shd w:val="clear" w:color="auto" w:fill="auto"/>
            <w:vAlign w:val="center"/>
          </w:tcPr>
          <w:p w14:paraId="2E859CB1" w14:textId="77777777" w:rsidR="00A73F1C" w:rsidRPr="00180F5C" w:rsidRDefault="00A73F1C" w:rsidP="002677F9">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El presente índice está medido en una escala de [0.1] donde 1 es el máximo valor alcanzado.</w:t>
            </w:r>
          </w:p>
          <w:p w14:paraId="56D904F2" w14:textId="77777777" w:rsidR="00A73F1C" w:rsidRPr="00180F5C" w:rsidRDefault="00A73F1C" w:rsidP="002677F9">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 </w:t>
            </w:r>
          </w:p>
          <w:p w14:paraId="5E9F9F2A" w14:textId="7C40FAD4" w:rsidR="00A73F1C" w:rsidRPr="00180F5C" w:rsidRDefault="00A73F1C" w:rsidP="002677F9">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b/>
                <w:sz w:val="18"/>
                <w:szCs w:val="18"/>
              </w:rPr>
              <w:t>RM:</w:t>
            </w:r>
            <w:r w:rsidRPr="00180F5C">
              <w:rPr>
                <w:rFonts w:ascii="Arial Narrow" w:eastAsia="Arial Narrow" w:hAnsi="Arial Narrow" w:cs="Arial Narrow"/>
                <w:sz w:val="18"/>
                <w:szCs w:val="18"/>
              </w:rPr>
              <w:t xml:space="preserve"> El índice busca medir el nivel de efectividad de las multas impuestas por el Servicio Nacional Forestal y de Fauna Silvestre - SERFOR y el Organismo de Supervisión de los Recursos Forestales y de Fauna Silvestre - OSINFOR, lo que muestra el nivel de firmeza del sistema y la confianza con el mismo Indicador:</w:t>
            </w:r>
          </w:p>
          <w:p w14:paraId="63E39053" w14:textId="77777777" w:rsidR="00963777" w:rsidRPr="00180F5C" w:rsidRDefault="00963777" w:rsidP="002677F9">
            <w:pPr>
              <w:spacing w:after="0" w:line="240" w:lineRule="auto"/>
              <w:jc w:val="both"/>
              <w:rPr>
                <w:rFonts w:ascii="Arial Narrow" w:eastAsia="Arial Narrow" w:hAnsi="Arial Narrow" w:cs="Arial Narrow"/>
                <w:sz w:val="18"/>
                <w:szCs w:val="18"/>
              </w:rPr>
            </w:pPr>
          </w:p>
          <w:tbl>
            <w:tblPr>
              <w:tblStyle w:val="Tablaconcuadrcula"/>
              <w:tblW w:w="7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5"/>
              <w:gridCol w:w="5953"/>
            </w:tblGrid>
            <w:tr w:rsidR="00A73F1C" w:rsidRPr="00180F5C" w14:paraId="67558B50" w14:textId="77777777" w:rsidTr="000A4BCD">
              <w:tc>
                <w:tcPr>
                  <w:tcW w:w="1095" w:type="dxa"/>
                  <w:vMerge w:val="restart"/>
                  <w:vAlign w:val="center"/>
                </w:tcPr>
                <w:p w14:paraId="2CA9F3A3" w14:textId="77777777" w:rsidR="00A73F1C" w:rsidRPr="00180F5C" w:rsidRDefault="00A73F1C" w:rsidP="002677F9">
                  <w:pPr>
                    <w:jc w:val="both"/>
                    <w:rPr>
                      <w:rFonts w:ascii="Arial Narrow" w:eastAsia="Arial Narrow" w:hAnsi="Arial Narrow" w:cs="Arial Narrow"/>
                      <w:sz w:val="18"/>
                      <w:szCs w:val="18"/>
                    </w:rPr>
                  </w:pPr>
                </w:p>
                <w:p w14:paraId="0EF484D7" w14:textId="7618FB63" w:rsidR="00A73F1C" w:rsidRPr="00180F5C" w:rsidRDefault="00963777" w:rsidP="00963777">
                  <w:pPr>
                    <w:ind w:left="-2"/>
                    <w:jc w:val="both"/>
                    <w:rPr>
                      <w:rFonts w:ascii="Arial Narrow" w:eastAsia="Arial Narrow" w:hAnsi="Arial Narrow" w:cs="Arial Narrow"/>
                      <w:sz w:val="18"/>
                      <w:szCs w:val="18"/>
                    </w:rPr>
                  </w:pPr>
                  <w:r w:rsidRPr="00180F5C">
                    <w:rPr>
                      <w:rFonts w:ascii="Arial Narrow" w:eastAsia="Arial Narrow" w:hAnsi="Arial Narrow" w:cs="Arial Narrow"/>
                      <w:b/>
                      <w:bCs/>
                      <w:sz w:val="18"/>
                      <w:szCs w:val="18"/>
                    </w:rPr>
                    <w:t xml:space="preserve">        </w:t>
                  </w:r>
                  <w:r w:rsidR="00A73F1C" w:rsidRPr="00180F5C">
                    <w:rPr>
                      <w:rFonts w:ascii="Arial Narrow" w:eastAsia="Arial Narrow" w:hAnsi="Arial Narrow" w:cs="Arial Narrow"/>
                      <w:b/>
                      <w:bCs/>
                      <w:sz w:val="18"/>
                      <w:szCs w:val="18"/>
                    </w:rPr>
                    <w:t>RM</w:t>
                  </w:r>
                  <w:r w:rsidR="00A73F1C" w:rsidRPr="00180F5C">
                    <w:rPr>
                      <w:rFonts w:ascii="Arial Narrow" w:eastAsia="Arial Narrow" w:hAnsi="Arial Narrow" w:cs="Arial Narrow"/>
                      <w:sz w:val="18"/>
                      <w:szCs w:val="18"/>
                    </w:rPr>
                    <w:t>=</w:t>
                  </w:r>
                </w:p>
              </w:tc>
              <w:tc>
                <w:tcPr>
                  <w:tcW w:w="5953" w:type="dxa"/>
                  <w:tcBorders>
                    <w:bottom w:val="single" w:sz="4" w:space="0" w:color="auto"/>
                  </w:tcBorders>
                </w:tcPr>
                <w:p w14:paraId="5598F0AA" w14:textId="2C249CFD" w:rsidR="00A73F1C" w:rsidRPr="00180F5C" w:rsidRDefault="00A73F1C" w:rsidP="002677F9">
                  <w:pPr>
                    <w:jc w:val="both"/>
                    <w:rPr>
                      <w:rFonts w:ascii="Arial Narrow" w:eastAsia="Arial Narrow" w:hAnsi="Arial Narrow" w:cs="Arial Narrow"/>
                      <w:sz w:val="18"/>
                      <w:szCs w:val="18"/>
                    </w:rPr>
                  </w:pPr>
                  <w:r w:rsidRPr="00180F5C">
                    <w:rPr>
                      <w:rFonts w:ascii="Arial Narrow" w:eastAsia="Arial Narrow" w:hAnsi="Arial Narrow" w:cs="Arial Narrow"/>
                      <w:sz w:val="18"/>
                      <w:szCs w:val="18"/>
                    </w:rPr>
                    <w:t>Cantidad en miles de soles de recaudación de las multas firmes puestas y agotada por la vía administrativa en los tres últimos años (CR)</w:t>
                  </w:r>
                </w:p>
              </w:tc>
            </w:tr>
            <w:tr w:rsidR="00A73F1C" w:rsidRPr="00180F5C" w14:paraId="20779A7A" w14:textId="77777777" w:rsidTr="000A4BCD">
              <w:tc>
                <w:tcPr>
                  <w:tcW w:w="1095" w:type="dxa"/>
                  <w:vMerge/>
                  <w:vAlign w:val="center"/>
                </w:tcPr>
                <w:p w14:paraId="57CE68EF" w14:textId="77777777" w:rsidR="00A73F1C" w:rsidRPr="00180F5C" w:rsidRDefault="00A73F1C" w:rsidP="002677F9">
                  <w:pPr>
                    <w:jc w:val="both"/>
                    <w:rPr>
                      <w:rFonts w:ascii="Arial Narrow" w:eastAsia="Arial Narrow" w:hAnsi="Arial Narrow" w:cs="Arial Narrow"/>
                      <w:sz w:val="18"/>
                      <w:szCs w:val="18"/>
                    </w:rPr>
                  </w:pPr>
                </w:p>
              </w:tc>
              <w:tc>
                <w:tcPr>
                  <w:tcW w:w="5953" w:type="dxa"/>
                  <w:tcBorders>
                    <w:top w:val="single" w:sz="4" w:space="0" w:color="auto"/>
                  </w:tcBorders>
                </w:tcPr>
                <w:p w14:paraId="249C6FBE" w14:textId="77777777" w:rsidR="00A73F1C" w:rsidRPr="00180F5C" w:rsidRDefault="00A73F1C" w:rsidP="002677F9">
                  <w:pPr>
                    <w:jc w:val="both"/>
                    <w:rPr>
                      <w:rFonts w:ascii="Arial Narrow" w:eastAsia="Arial Narrow" w:hAnsi="Arial Narrow" w:cs="Arial Narrow"/>
                      <w:sz w:val="18"/>
                      <w:szCs w:val="18"/>
                    </w:rPr>
                  </w:pPr>
                  <w:r w:rsidRPr="00180F5C">
                    <w:rPr>
                      <w:rFonts w:ascii="Arial Narrow" w:eastAsia="Arial Narrow" w:hAnsi="Arial Narrow" w:cs="Arial Narrow"/>
                      <w:sz w:val="18"/>
                      <w:szCs w:val="18"/>
                    </w:rPr>
                    <w:t>Cantidad en miles de soles total de multas impuestas en los tres últimos años (CM)</w:t>
                  </w:r>
                </w:p>
              </w:tc>
            </w:tr>
          </w:tbl>
          <w:p w14:paraId="276DF49E" w14:textId="77777777" w:rsidR="00A73F1C" w:rsidRPr="00180F5C" w:rsidRDefault="00A73F1C" w:rsidP="002677F9">
            <w:pPr>
              <w:spacing w:after="0" w:line="240" w:lineRule="auto"/>
              <w:jc w:val="both"/>
              <w:rPr>
                <w:rFonts w:ascii="Arial Narrow" w:eastAsia="Arial Narrow" w:hAnsi="Arial Narrow" w:cs="Arial Narrow"/>
                <w:sz w:val="18"/>
                <w:szCs w:val="18"/>
              </w:rPr>
            </w:pPr>
          </w:p>
          <w:p w14:paraId="404E1103" w14:textId="77777777" w:rsidR="00A73F1C" w:rsidRPr="00180F5C" w:rsidRDefault="00A73F1C" w:rsidP="002677F9">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Las multas firmes puestas y agotadas por la vía administrativa, es cuando ya no cuenta con lugar a reclamo en ninguna otra instancia dentro del sector.</w:t>
            </w:r>
          </w:p>
          <w:p w14:paraId="0DEF8219" w14:textId="77777777" w:rsidR="00A73F1C" w:rsidRPr="00180F5C" w:rsidRDefault="00A73F1C" w:rsidP="002677F9">
            <w:pPr>
              <w:spacing w:after="0" w:line="240" w:lineRule="auto"/>
              <w:jc w:val="both"/>
              <w:rPr>
                <w:rFonts w:ascii="Arial Narrow" w:eastAsia="Arial Narrow" w:hAnsi="Arial Narrow" w:cs="Arial Narrow"/>
                <w:sz w:val="18"/>
                <w:szCs w:val="18"/>
              </w:rPr>
            </w:pPr>
          </w:p>
          <w:p w14:paraId="385EC309" w14:textId="77777777" w:rsidR="00A73F1C" w:rsidRPr="00180F5C" w:rsidRDefault="00A73F1C" w:rsidP="002677F9">
            <w:pPr>
              <w:spacing w:after="0" w:line="240" w:lineRule="auto"/>
              <w:jc w:val="both"/>
              <w:rPr>
                <w:rFonts w:ascii="Arial Narrow" w:eastAsia="Arial Narrow" w:hAnsi="Arial Narrow" w:cs="Arial Narrow"/>
                <w:sz w:val="18"/>
                <w:szCs w:val="18"/>
              </w:rPr>
            </w:pPr>
            <w:proofErr w:type="spellStart"/>
            <w:r w:rsidRPr="00180F5C">
              <w:rPr>
                <w:rFonts w:ascii="Arial Narrow" w:eastAsia="Arial Narrow" w:hAnsi="Arial Narrow" w:cs="Arial Narrow"/>
                <w:b/>
                <w:sz w:val="18"/>
                <w:szCs w:val="18"/>
              </w:rPr>
              <w:t>Transf</w:t>
            </w:r>
            <w:proofErr w:type="spellEnd"/>
            <w:r w:rsidRPr="00180F5C">
              <w:rPr>
                <w:rFonts w:ascii="Arial Narrow" w:eastAsia="Arial Narrow" w:hAnsi="Arial Narrow" w:cs="Arial Narrow"/>
                <w:b/>
                <w:sz w:val="18"/>
                <w:szCs w:val="18"/>
              </w:rPr>
              <w:t>:</w:t>
            </w:r>
            <w:r w:rsidRPr="00180F5C">
              <w:rPr>
                <w:rFonts w:ascii="Arial Narrow" w:eastAsia="Arial Narrow" w:hAnsi="Arial Narrow" w:cs="Arial Narrow"/>
                <w:sz w:val="18"/>
                <w:szCs w:val="18"/>
              </w:rPr>
              <w:t xml:space="preserve"> El índice busca medir el avance obtenido en el proceso de transferencia de funciones en los Gobiernos Regionales en materia forestal y de fauna silvestre, el avance es medido por región por lo cual: </w:t>
            </w:r>
          </w:p>
          <w:p w14:paraId="266D14D3" w14:textId="77777777" w:rsidR="00A73F1C" w:rsidRPr="00180F5C" w:rsidRDefault="00A73F1C" w:rsidP="002677F9">
            <w:pPr>
              <w:spacing w:after="0" w:line="240" w:lineRule="auto"/>
              <w:jc w:val="both"/>
              <w:rPr>
                <w:rFonts w:ascii="Arial Narrow" w:eastAsia="Arial Narrow" w:hAnsi="Arial Narrow" w:cs="Arial Narrow"/>
                <w:sz w:val="18"/>
                <w:szCs w:val="18"/>
              </w:rPr>
            </w:pPr>
          </w:p>
          <w:p w14:paraId="41C4B35A" w14:textId="77777777" w:rsidR="00A73F1C" w:rsidRPr="00180F5C" w:rsidRDefault="00A73F1C" w:rsidP="00AD19C9">
            <w:pPr>
              <w:spacing w:after="0" w:line="240" w:lineRule="auto"/>
              <w:ind w:left="527" w:hanging="142"/>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 </w:t>
            </w:r>
            <w:proofErr w:type="spellStart"/>
            <w:r w:rsidRPr="00180F5C">
              <w:rPr>
                <w:rFonts w:ascii="Arial Narrow" w:eastAsia="Arial Narrow" w:hAnsi="Arial Narrow" w:cs="Arial Narrow"/>
                <w:b/>
                <w:bCs/>
                <w:sz w:val="18"/>
                <w:szCs w:val="18"/>
              </w:rPr>
              <w:t>Transf</w:t>
            </w:r>
            <w:proofErr w:type="spellEnd"/>
            <w:r w:rsidRPr="00180F5C">
              <w:rPr>
                <w:rFonts w:ascii="Arial Narrow" w:eastAsia="Arial Narrow" w:hAnsi="Arial Narrow" w:cs="Arial Narrow"/>
                <w:sz w:val="18"/>
                <w:szCs w:val="18"/>
              </w:rPr>
              <w:t xml:space="preserve"> = Promedio del puntaje final obtenido de todas las regiones con funciones transferidas en el año n * 100.</w:t>
            </w:r>
          </w:p>
          <w:p w14:paraId="32214F39" w14:textId="77777777" w:rsidR="00A73F1C" w:rsidRPr="00180F5C" w:rsidRDefault="00A73F1C" w:rsidP="002677F9">
            <w:pPr>
              <w:spacing w:after="0" w:line="240" w:lineRule="auto"/>
              <w:jc w:val="both"/>
              <w:rPr>
                <w:rFonts w:ascii="Arial Narrow" w:eastAsia="Arial Narrow" w:hAnsi="Arial Narrow" w:cs="Arial Narrow"/>
                <w:sz w:val="18"/>
                <w:szCs w:val="18"/>
              </w:rPr>
            </w:pPr>
          </w:p>
          <w:p w14:paraId="42E91B25" w14:textId="77777777" w:rsidR="00A73F1C" w:rsidRPr="00180F5C" w:rsidRDefault="00A73F1C" w:rsidP="002677F9">
            <w:pPr>
              <w:spacing w:after="0" w:line="240" w:lineRule="auto"/>
              <w:jc w:val="both"/>
              <w:rPr>
                <w:rFonts w:ascii="Arial Narrow" w:eastAsia="Arial Narrow" w:hAnsi="Arial Narrow" w:cs="Arial Narrow"/>
                <w:sz w:val="18"/>
                <w:szCs w:val="18"/>
              </w:rPr>
            </w:pPr>
            <w:proofErr w:type="spellStart"/>
            <w:r w:rsidRPr="00180F5C">
              <w:rPr>
                <w:rFonts w:ascii="Arial Narrow" w:eastAsia="Arial Narrow" w:hAnsi="Arial Narrow" w:cs="Arial Narrow"/>
                <w:b/>
                <w:sz w:val="18"/>
                <w:szCs w:val="18"/>
              </w:rPr>
              <w:t>Partc</w:t>
            </w:r>
            <w:proofErr w:type="spellEnd"/>
            <w:r w:rsidRPr="00180F5C">
              <w:rPr>
                <w:rFonts w:ascii="Arial Narrow" w:eastAsia="Arial Narrow" w:hAnsi="Arial Narrow" w:cs="Arial Narrow"/>
                <w:b/>
                <w:sz w:val="18"/>
                <w:szCs w:val="18"/>
              </w:rPr>
              <w:t>:</w:t>
            </w:r>
            <w:r w:rsidRPr="00180F5C">
              <w:rPr>
                <w:rFonts w:ascii="Arial Narrow" w:eastAsia="Arial Narrow" w:hAnsi="Arial Narrow" w:cs="Arial Narrow"/>
                <w:sz w:val="18"/>
                <w:szCs w:val="18"/>
              </w:rPr>
              <w:t xml:space="preserve"> Este índice busca medir cómo se aprovechan las oportunidades abiertas para los actores de participar en la gestión de los recursos forestales, así como políticas, medidas y programas que les conciernen. Además, este se calcula de la siguiente manera:</w:t>
            </w:r>
          </w:p>
          <w:p w14:paraId="03C32154" w14:textId="77777777" w:rsidR="00A73F1C" w:rsidRPr="00180F5C" w:rsidRDefault="00A73F1C" w:rsidP="002677F9">
            <w:pPr>
              <w:spacing w:after="0" w:line="240" w:lineRule="auto"/>
              <w:jc w:val="both"/>
              <w:rPr>
                <w:rFonts w:ascii="Arial Narrow" w:eastAsia="Arial Narrow" w:hAnsi="Arial Narrow" w:cs="Arial Narrow"/>
                <w:sz w:val="18"/>
                <w:szCs w:val="18"/>
              </w:rPr>
            </w:pPr>
          </w:p>
          <w:tbl>
            <w:tblPr>
              <w:tblStyle w:val="Tablaconcuadrcula"/>
              <w:tblW w:w="6520" w:type="dxa"/>
              <w:tblInd w:w="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5845"/>
            </w:tblGrid>
            <w:tr w:rsidR="00A73F1C" w:rsidRPr="00180F5C" w14:paraId="1CC61D20" w14:textId="77777777" w:rsidTr="000A4BCD">
              <w:tc>
                <w:tcPr>
                  <w:tcW w:w="675" w:type="dxa"/>
                  <w:vMerge w:val="restart"/>
                  <w:vAlign w:val="center"/>
                </w:tcPr>
                <w:p w14:paraId="6FE2408C" w14:textId="77777777" w:rsidR="00A73F1C" w:rsidRPr="00180F5C" w:rsidRDefault="00A73F1C" w:rsidP="002677F9">
                  <w:pPr>
                    <w:jc w:val="both"/>
                    <w:rPr>
                      <w:rFonts w:ascii="Arial Narrow" w:eastAsia="Arial Narrow" w:hAnsi="Arial Narrow" w:cs="Arial Narrow"/>
                      <w:sz w:val="18"/>
                      <w:szCs w:val="18"/>
                    </w:rPr>
                  </w:pPr>
                </w:p>
                <w:p w14:paraId="55D31B11" w14:textId="77777777" w:rsidR="00A73F1C" w:rsidRPr="00180F5C" w:rsidRDefault="00A73F1C" w:rsidP="002677F9">
                  <w:pPr>
                    <w:jc w:val="both"/>
                    <w:rPr>
                      <w:rFonts w:ascii="Arial Narrow" w:eastAsia="Arial Narrow" w:hAnsi="Arial Narrow" w:cs="Arial Narrow"/>
                      <w:sz w:val="18"/>
                      <w:szCs w:val="18"/>
                    </w:rPr>
                  </w:pPr>
                  <w:proofErr w:type="spellStart"/>
                  <w:r w:rsidRPr="00180F5C">
                    <w:rPr>
                      <w:rFonts w:ascii="Arial Narrow" w:eastAsia="Arial Narrow" w:hAnsi="Arial Narrow" w:cs="Arial Narrow"/>
                      <w:b/>
                      <w:bCs/>
                      <w:sz w:val="18"/>
                      <w:szCs w:val="18"/>
                    </w:rPr>
                    <w:t>Partc</w:t>
                  </w:r>
                  <w:proofErr w:type="spellEnd"/>
                  <w:r w:rsidRPr="00180F5C">
                    <w:rPr>
                      <w:rFonts w:ascii="Arial Narrow" w:eastAsia="Arial Narrow" w:hAnsi="Arial Narrow" w:cs="Arial Narrow"/>
                      <w:sz w:val="18"/>
                      <w:szCs w:val="18"/>
                    </w:rPr>
                    <w:t>=</w:t>
                  </w:r>
                </w:p>
              </w:tc>
              <w:tc>
                <w:tcPr>
                  <w:tcW w:w="5845" w:type="dxa"/>
                  <w:tcBorders>
                    <w:bottom w:val="single" w:sz="4" w:space="0" w:color="auto"/>
                  </w:tcBorders>
                </w:tcPr>
                <w:p w14:paraId="1EC23DB5" w14:textId="77777777" w:rsidR="00A73F1C" w:rsidRPr="00180F5C" w:rsidRDefault="00A73F1C" w:rsidP="002677F9">
                  <w:pPr>
                    <w:jc w:val="both"/>
                    <w:rPr>
                      <w:rFonts w:ascii="Arial Narrow" w:eastAsia="Arial Narrow" w:hAnsi="Arial Narrow" w:cs="Arial Narrow"/>
                      <w:sz w:val="18"/>
                      <w:szCs w:val="18"/>
                    </w:rPr>
                  </w:pPr>
                  <w:r w:rsidRPr="00180F5C">
                    <w:rPr>
                      <w:rFonts w:ascii="Arial Narrow" w:eastAsia="Arial Narrow" w:hAnsi="Arial Narrow" w:cs="Arial Narrow"/>
                      <w:sz w:val="18"/>
                      <w:szCs w:val="18"/>
                    </w:rPr>
                    <w:t>Total de actores que asisten a las convocatorias de los Espacios de Gobernanza Forestal y de Fauna Silvestre (año n)</w:t>
                  </w:r>
                </w:p>
              </w:tc>
            </w:tr>
            <w:tr w:rsidR="00A73F1C" w:rsidRPr="00180F5C" w14:paraId="6397C9C4" w14:textId="77777777" w:rsidTr="000A4BCD">
              <w:tc>
                <w:tcPr>
                  <w:tcW w:w="675" w:type="dxa"/>
                  <w:vMerge/>
                  <w:vAlign w:val="center"/>
                </w:tcPr>
                <w:p w14:paraId="77581C54" w14:textId="77777777" w:rsidR="00A73F1C" w:rsidRPr="00180F5C" w:rsidRDefault="00A73F1C" w:rsidP="002677F9">
                  <w:pPr>
                    <w:jc w:val="both"/>
                    <w:rPr>
                      <w:rFonts w:ascii="Arial Narrow" w:eastAsia="Arial Narrow" w:hAnsi="Arial Narrow" w:cs="Arial Narrow"/>
                      <w:sz w:val="18"/>
                      <w:szCs w:val="18"/>
                    </w:rPr>
                  </w:pPr>
                </w:p>
              </w:tc>
              <w:tc>
                <w:tcPr>
                  <w:tcW w:w="5845" w:type="dxa"/>
                  <w:tcBorders>
                    <w:top w:val="single" w:sz="4" w:space="0" w:color="auto"/>
                  </w:tcBorders>
                </w:tcPr>
                <w:p w14:paraId="0A43BC34" w14:textId="77777777" w:rsidR="00A73F1C" w:rsidRPr="00180F5C" w:rsidRDefault="00A73F1C" w:rsidP="002677F9">
                  <w:pPr>
                    <w:jc w:val="both"/>
                    <w:rPr>
                      <w:rFonts w:ascii="Arial Narrow" w:eastAsia="Arial Narrow" w:hAnsi="Arial Narrow" w:cs="Arial Narrow"/>
                      <w:sz w:val="18"/>
                      <w:szCs w:val="18"/>
                    </w:rPr>
                  </w:pPr>
                  <w:r w:rsidRPr="00180F5C">
                    <w:rPr>
                      <w:rFonts w:ascii="Arial Narrow" w:eastAsia="Arial Narrow" w:hAnsi="Arial Narrow" w:cs="Arial Narrow"/>
                      <w:sz w:val="18"/>
                      <w:szCs w:val="18"/>
                    </w:rPr>
                    <w:t>Total de actores convocados a los Espacios de Gobernanza Forestal y de Fauna Silvestre (año n)</w:t>
                  </w:r>
                </w:p>
              </w:tc>
            </w:tr>
          </w:tbl>
          <w:p w14:paraId="51244ADB" w14:textId="77777777" w:rsidR="00A73F1C" w:rsidRPr="00180F5C" w:rsidRDefault="00A73F1C" w:rsidP="002677F9">
            <w:pPr>
              <w:spacing w:after="0" w:line="240" w:lineRule="auto"/>
              <w:jc w:val="both"/>
              <w:rPr>
                <w:rFonts w:ascii="Arial Narrow" w:eastAsia="Arial Narrow" w:hAnsi="Arial Narrow" w:cs="Arial Narrow"/>
                <w:sz w:val="18"/>
                <w:szCs w:val="18"/>
              </w:rPr>
            </w:pPr>
          </w:p>
          <w:p w14:paraId="7858878D" w14:textId="77777777" w:rsidR="00A73F1C" w:rsidRPr="00180F5C" w:rsidRDefault="00A73F1C" w:rsidP="002677F9">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 xml:space="preserve">Se han identificado doce (12) diferentes espacios públicos de gobernanza forestal y de fauna silvestre a nivel nacional, es decir, espacios en los que se puede intervenir en la toma de decisiones sobre la gestión de los recursos forestales y de fauna silvestre: </w:t>
            </w:r>
          </w:p>
          <w:p w14:paraId="77551DD0" w14:textId="77777777" w:rsidR="00A73F1C" w:rsidRPr="00180F5C" w:rsidRDefault="00A73F1C" w:rsidP="002677F9">
            <w:pPr>
              <w:spacing w:after="0" w:line="240" w:lineRule="auto"/>
              <w:jc w:val="both"/>
              <w:rPr>
                <w:rFonts w:ascii="Arial Narrow" w:eastAsia="Arial Narrow" w:hAnsi="Arial Narrow" w:cs="Arial Narrow"/>
                <w:sz w:val="18"/>
                <w:szCs w:val="18"/>
              </w:rPr>
            </w:pPr>
          </w:p>
          <w:p w14:paraId="17659C7E" w14:textId="77777777" w:rsidR="00A73F1C" w:rsidRPr="00180F5C" w:rsidRDefault="00A73F1C" w:rsidP="002677F9">
            <w:pPr>
              <w:spacing w:after="0" w:line="240" w:lineRule="auto"/>
              <w:ind w:left="251"/>
              <w:jc w:val="both"/>
              <w:rPr>
                <w:rFonts w:ascii="Arial Narrow" w:eastAsia="Arial Narrow" w:hAnsi="Arial Narrow" w:cs="Arial Narrow"/>
                <w:sz w:val="18"/>
                <w:szCs w:val="18"/>
              </w:rPr>
            </w:pPr>
            <w:r w:rsidRPr="00180F5C">
              <w:rPr>
                <w:rFonts w:ascii="Arial Narrow" w:eastAsia="Arial Narrow" w:hAnsi="Arial Narrow" w:cs="Arial Narrow"/>
                <w:sz w:val="18"/>
                <w:szCs w:val="18"/>
              </w:rPr>
              <w:t>1. Consejo Directivo del Servicio Nacional Forestal y de Fauna Silvestre (CD-SERFOR),</w:t>
            </w:r>
          </w:p>
          <w:p w14:paraId="30313EDA" w14:textId="77777777" w:rsidR="00A73F1C" w:rsidRPr="00180F5C" w:rsidRDefault="00A73F1C" w:rsidP="002677F9">
            <w:pPr>
              <w:spacing w:after="0" w:line="240" w:lineRule="auto"/>
              <w:ind w:left="251"/>
              <w:jc w:val="both"/>
              <w:rPr>
                <w:rFonts w:ascii="Arial Narrow" w:eastAsia="Arial Narrow" w:hAnsi="Arial Narrow" w:cs="Arial Narrow"/>
                <w:sz w:val="18"/>
                <w:szCs w:val="18"/>
              </w:rPr>
            </w:pPr>
            <w:r w:rsidRPr="00180F5C">
              <w:rPr>
                <w:rFonts w:ascii="Arial Narrow" w:eastAsia="Arial Narrow" w:hAnsi="Arial Narrow" w:cs="Arial Narrow"/>
                <w:sz w:val="18"/>
                <w:szCs w:val="18"/>
              </w:rPr>
              <w:t>2. Comité Directivo de los Centros de Innovación Tecnológica de la Madera y Forestal (CDCITE),</w:t>
            </w:r>
          </w:p>
          <w:p w14:paraId="6C450A0F" w14:textId="77777777" w:rsidR="00A73F1C" w:rsidRPr="00180F5C" w:rsidRDefault="00A73F1C" w:rsidP="002677F9">
            <w:pPr>
              <w:spacing w:after="0" w:line="240" w:lineRule="auto"/>
              <w:ind w:left="251"/>
              <w:jc w:val="both"/>
              <w:rPr>
                <w:rFonts w:ascii="Arial Narrow" w:eastAsia="Arial Narrow" w:hAnsi="Arial Narrow" w:cs="Arial Narrow"/>
                <w:sz w:val="18"/>
                <w:szCs w:val="18"/>
              </w:rPr>
            </w:pPr>
            <w:r w:rsidRPr="00180F5C">
              <w:rPr>
                <w:rFonts w:ascii="Arial Narrow" w:eastAsia="Arial Narrow" w:hAnsi="Arial Narrow" w:cs="Arial Narrow"/>
                <w:sz w:val="18"/>
                <w:szCs w:val="18"/>
              </w:rPr>
              <w:t>3. Comisión Multisectorial Permanente de Lucha contra la Tala Ilegal (CMPLTI),</w:t>
            </w:r>
          </w:p>
          <w:p w14:paraId="2F9FCBA0" w14:textId="77777777" w:rsidR="00A73F1C" w:rsidRPr="00180F5C" w:rsidRDefault="00A73F1C" w:rsidP="002677F9">
            <w:pPr>
              <w:spacing w:after="0" w:line="240" w:lineRule="auto"/>
              <w:ind w:left="251"/>
              <w:jc w:val="both"/>
              <w:rPr>
                <w:rFonts w:ascii="Arial Narrow" w:eastAsia="Arial Narrow" w:hAnsi="Arial Narrow" w:cs="Arial Narrow"/>
                <w:sz w:val="18"/>
                <w:szCs w:val="18"/>
              </w:rPr>
            </w:pPr>
            <w:r w:rsidRPr="00180F5C">
              <w:rPr>
                <w:rFonts w:ascii="Arial Narrow" w:eastAsia="Arial Narrow" w:hAnsi="Arial Narrow" w:cs="Arial Narrow"/>
                <w:sz w:val="18"/>
                <w:szCs w:val="18"/>
              </w:rPr>
              <w:t>4. Comisión Nacional Forestal y de Fauna Silvestre (CONAFOR),</w:t>
            </w:r>
          </w:p>
          <w:p w14:paraId="20537B70" w14:textId="77777777" w:rsidR="00A73F1C" w:rsidRPr="00180F5C" w:rsidRDefault="00A73F1C" w:rsidP="002677F9">
            <w:pPr>
              <w:spacing w:after="0" w:line="240" w:lineRule="auto"/>
              <w:ind w:left="251"/>
              <w:jc w:val="both"/>
              <w:rPr>
                <w:rFonts w:ascii="Arial Narrow" w:eastAsia="Arial Narrow" w:hAnsi="Arial Narrow" w:cs="Arial Narrow"/>
                <w:sz w:val="18"/>
                <w:szCs w:val="18"/>
              </w:rPr>
            </w:pPr>
            <w:r w:rsidRPr="00180F5C">
              <w:rPr>
                <w:rFonts w:ascii="Arial Narrow" w:eastAsia="Arial Narrow" w:hAnsi="Arial Narrow" w:cs="Arial Narrow"/>
                <w:sz w:val="18"/>
                <w:szCs w:val="18"/>
              </w:rPr>
              <w:t>5. Mesa Ejecutiva para el Desarrollo del Sector Forestal (ex Mesa Técnica de Desarrollo</w:t>
            </w:r>
          </w:p>
          <w:p w14:paraId="3DB34803" w14:textId="77777777" w:rsidR="00A73F1C" w:rsidRPr="00180F5C" w:rsidRDefault="00A73F1C" w:rsidP="002677F9">
            <w:pPr>
              <w:spacing w:after="0" w:line="240" w:lineRule="auto"/>
              <w:ind w:left="251"/>
              <w:jc w:val="both"/>
              <w:rPr>
                <w:rFonts w:ascii="Arial Narrow" w:eastAsia="Arial Narrow" w:hAnsi="Arial Narrow" w:cs="Arial Narrow"/>
                <w:sz w:val="18"/>
                <w:szCs w:val="18"/>
              </w:rPr>
            </w:pPr>
            <w:r w:rsidRPr="00180F5C">
              <w:rPr>
                <w:rFonts w:ascii="Arial Narrow" w:eastAsia="Arial Narrow" w:hAnsi="Arial Narrow" w:cs="Arial Narrow"/>
                <w:sz w:val="18"/>
                <w:szCs w:val="18"/>
              </w:rPr>
              <w:t>Forestal) (MEDSF),</w:t>
            </w:r>
          </w:p>
          <w:p w14:paraId="21DE6A24" w14:textId="77777777" w:rsidR="00A73F1C" w:rsidRPr="00180F5C" w:rsidRDefault="00A73F1C" w:rsidP="002677F9">
            <w:pPr>
              <w:spacing w:after="0" w:line="240" w:lineRule="auto"/>
              <w:ind w:left="251"/>
              <w:jc w:val="both"/>
              <w:rPr>
                <w:rFonts w:ascii="Arial Narrow" w:eastAsia="Arial Narrow" w:hAnsi="Arial Narrow" w:cs="Arial Narrow"/>
                <w:sz w:val="18"/>
                <w:szCs w:val="18"/>
              </w:rPr>
            </w:pPr>
            <w:r w:rsidRPr="00180F5C">
              <w:rPr>
                <w:rFonts w:ascii="Arial Narrow" w:eastAsia="Arial Narrow" w:hAnsi="Arial Narrow" w:cs="Arial Narrow"/>
                <w:sz w:val="18"/>
                <w:szCs w:val="18"/>
              </w:rPr>
              <w:t>6. Mesa Nacional de Diálogo y Concertación Forestal y de Fauna Silvestre (MNDCFFS),</w:t>
            </w:r>
          </w:p>
          <w:p w14:paraId="6C9AB2C1" w14:textId="77777777" w:rsidR="00A73F1C" w:rsidRPr="00180F5C" w:rsidRDefault="00A73F1C" w:rsidP="002677F9">
            <w:pPr>
              <w:spacing w:after="0" w:line="240" w:lineRule="auto"/>
              <w:ind w:left="251"/>
              <w:jc w:val="both"/>
              <w:rPr>
                <w:rFonts w:ascii="Arial Narrow" w:eastAsia="Arial Narrow" w:hAnsi="Arial Narrow" w:cs="Arial Narrow"/>
                <w:sz w:val="18"/>
                <w:szCs w:val="18"/>
              </w:rPr>
            </w:pPr>
            <w:r w:rsidRPr="00180F5C">
              <w:rPr>
                <w:rFonts w:ascii="Arial Narrow" w:eastAsia="Arial Narrow" w:hAnsi="Arial Narrow" w:cs="Arial Narrow"/>
                <w:sz w:val="18"/>
                <w:szCs w:val="18"/>
              </w:rPr>
              <w:t>7. Pacto Nacional por la Madera Legal (PNML),</w:t>
            </w:r>
          </w:p>
          <w:p w14:paraId="05C8817D" w14:textId="77777777" w:rsidR="00A73F1C" w:rsidRPr="00180F5C" w:rsidRDefault="00A73F1C" w:rsidP="002677F9">
            <w:pPr>
              <w:spacing w:after="0" w:line="240" w:lineRule="auto"/>
              <w:ind w:left="251"/>
              <w:jc w:val="both"/>
              <w:rPr>
                <w:rFonts w:ascii="Arial Narrow" w:eastAsia="Arial Narrow" w:hAnsi="Arial Narrow" w:cs="Arial Narrow"/>
                <w:sz w:val="18"/>
                <w:szCs w:val="18"/>
              </w:rPr>
            </w:pPr>
            <w:r w:rsidRPr="00180F5C">
              <w:rPr>
                <w:rFonts w:ascii="Arial Narrow" w:eastAsia="Arial Narrow" w:hAnsi="Arial Narrow" w:cs="Arial Narrow"/>
                <w:sz w:val="18"/>
                <w:szCs w:val="18"/>
              </w:rPr>
              <w:t>8. Plataforma Nacional de Manejo Forestal Comunitario (PNMFC),</w:t>
            </w:r>
          </w:p>
          <w:p w14:paraId="781C571F" w14:textId="77777777" w:rsidR="00A73F1C" w:rsidRPr="00180F5C" w:rsidRDefault="00A73F1C" w:rsidP="002677F9">
            <w:pPr>
              <w:spacing w:after="0" w:line="240" w:lineRule="auto"/>
              <w:ind w:left="251"/>
              <w:jc w:val="both"/>
              <w:rPr>
                <w:rFonts w:ascii="Arial Narrow" w:eastAsia="Arial Narrow" w:hAnsi="Arial Narrow" w:cs="Arial Narrow"/>
                <w:sz w:val="18"/>
                <w:szCs w:val="18"/>
              </w:rPr>
            </w:pPr>
            <w:r w:rsidRPr="00180F5C">
              <w:rPr>
                <w:rFonts w:ascii="Arial Narrow" w:eastAsia="Arial Narrow" w:hAnsi="Arial Narrow" w:cs="Arial Narrow"/>
                <w:sz w:val="18"/>
                <w:szCs w:val="18"/>
              </w:rPr>
              <w:t>9. Sistema Nacional de Áreas Naturales Protegidas por el Estado (CC-SINANPE),</w:t>
            </w:r>
          </w:p>
          <w:p w14:paraId="724741BC" w14:textId="77777777" w:rsidR="00A73F1C" w:rsidRPr="00180F5C" w:rsidRDefault="00A73F1C" w:rsidP="002677F9">
            <w:pPr>
              <w:spacing w:after="0" w:line="240" w:lineRule="auto"/>
              <w:ind w:left="251"/>
              <w:jc w:val="both"/>
              <w:rPr>
                <w:rFonts w:ascii="Arial Narrow" w:eastAsia="Arial Narrow" w:hAnsi="Arial Narrow" w:cs="Arial Narrow"/>
                <w:sz w:val="18"/>
                <w:szCs w:val="18"/>
              </w:rPr>
            </w:pPr>
            <w:r w:rsidRPr="00180F5C">
              <w:rPr>
                <w:rFonts w:ascii="Arial Narrow" w:eastAsia="Arial Narrow" w:hAnsi="Arial Narrow" w:cs="Arial Narrow"/>
                <w:sz w:val="18"/>
                <w:szCs w:val="18"/>
              </w:rPr>
              <w:t>10. Sistema Nacional de Control y Vigilancia Forestal y de Fauna Silvestre (SNCVFFS),</w:t>
            </w:r>
          </w:p>
          <w:p w14:paraId="32B1C4B4" w14:textId="77777777" w:rsidR="00A73F1C" w:rsidRPr="00180F5C" w:rsidRDefault="00A73F1C" w:rsidP="002677F9">
            <w:pPr>
              <w:spacing w:after="0" w:line="240" w:lineRule="auto"/>
              <w:ind w:left="251"/>
              <w:jc w:val="both"/>
              <w:rPr>
                <w:rFonts w:ascii="Arial Narrow" w:eastAsia="Arial Narrow" w:hAnsi="Arial Narrow" w:cs="Arial Narrow"/>
                <w:sz w:val="18"/>
                <w:szCs w:val="18"/>
              </w:rPr>
            </w:pPr>
            <w:r w:rsidRPr="00180F5C">
              <w:rPr>
                <w:rFonts w:ascii="Arial Narrow" w:eastAsia="Arial Narrow" w:hAnsi="Arial Narrow" w:cs="Arial Narrow"/>
                <w:sz w:val="18"/>
                <w:szCs w:val="18"/>
              </w:rPr>
              <w:t>11. Sistema Nacional de Gestión Forestal y de Fauna Silvestre (SINAFOR), y;</w:t>
            </w:r>
          </w:p>
          <w:p w14:paraId="68D40D85" w14:textId="77777777" w:rsidR="00A73F1C" w:rsidRPr="00180F5C" w:rsidRDefault="00A73F1C" w:rsidP="002677F9">
            <w:pPr>
              <w:spacing w:after="0" w:line="240" w:lineRule="auto"/>
              <w:ind w:left="251"/>
              <w:jc w:val="both"/>
              <w:rPr>
                <w:rFonts w:ascii="Arial Narrow" w:eastAsia="Arial Narrow" w:hAnsi="Arial Narrow" w:cs="Arial Narrow"/>
                <w:sz w:val="18"/>
                <w:szCs w:val="18"/>
              </w:rPr>
            </w:pPr>
            <w:r w:rsidRPr="00180F5C">
              <w:rPr>
                <w:rFonts w:ascii="Arial Narrow" w:eastAsia="Arial Narrow" w:hAnsi="Arial Narrow" w:cs="Arial Narrow"/>
                <w:sz w:val="18"/>
                <w:szCs w:val="18"/>
              </w:rPr>
              <w:t>12. Sub Comité sobre el Manejo del Sector Forestal en marco del Acuerdo de Promoción Comercial Perú – EE. UU. (SCMSF-APC).</w:t>
            </w:r>
          </w:p>
          <w:p w14:paraId="2A17A93E" w14:textId="77777777" w:rsidR="00A73F1C" w:rsidRPr="00180F5C" w:rsidRDefault="00A73F1C" w:rsidP="002677F9">
            <w:pPr>
              <w:spacing w:after="0" w:line="240" w:lineRule="auto"/>
              <w:jc w:val="both"/>
              <w:rPr>
                <w:rFonts w:ascii="Arial Narrow" w:eastAsia="Arial Narrow" w:hAnsi="Arial Narrow" w:cs="Arial Narrow"/>
                <w:sz w:val="18"/>
                <w:szCs w:val="18"/>
              </w:rPr>
            </w:pPr>
          </w:p>
          <w:p w14:paraId="68C48803" w14:textId="77777777" w:rsidR="00A73F1C" w:rsidRPr="00180F5C" w:rsidRDefault="00A73F1C" w:rsidP="002677F9">
            <w:pPr>
              <w:spacing w:after="0" w:line="240" w:lineRule="auto"/>
              <w:jc w:val="both"/>
              <w:rPr>
                <w:rFonts w:ascii="Arial Narrow" w:eastAsia="Arial Narrow" w:hAnsi="Arial Narrow" w:cs="Arial Narrow"/>
                <w:sz w:val="16"/>
                <w:szCs w:val="16"/>
              </w:rPr>
            </w:pPr>
            <w:commentRangeStart w:id="50"/>
            <w:r w:rsidRPr="00180F5C">
              <w:rPr>
                <w:rFonts w:ascii="Arial Narrow" w:eastAsia="Arial Narrow" w:hAnsi="Arial Narrow" w:cs="Arial Narrow"/>
                <w:b/>
                <w:sz w:val="16"/>
                <w:szCs w:val="16"/>
              </w:rPr>
              <w:t>Transp :</w:t>
            </w:r>
            <w:r w:rsidRPr="00180F5C">
              <w:rPr>
                <w:rFonts w:ascii="Arial Narrow" w:eastAsia="Arial Narrow" w:hAnsi="Arial Narrow" w:cs="Arial Narrow"/>
                <w:sz w:val="16"/>
                <w:szCs w:val="16"/>
              </w:rPr>
              <w:t xml:space="preserve"> </w:t>
            </w:r>
            <w:commentRangeEnd w:id="50"/>
            <w:r w:rsidR="000F57D0">
              <w:rPr>
                <w:rStyle w:val="Refdecomentario"/>
              </w:rPr>
              <w:commentReference w:id="50"/>
            </w:r>
            <w:r w:rsidRPr="00180F5C">
              <w:rPr>
                <w:rFonts w:ascii="Arial Narrow" w:eastAsia="Arial Narrow" w:hAnsi="Arial Narrow" w:cs="Arial Narrow"/>
                <w:sz w:val="16"/>
                <w:szCs w:val="16"/>
              </w:rPr>
              <w:t>Mediante el presente indicador se mide el nivel de disposición de la información forestal y de fauna silvestre dentro de los territorios de los siguientes Gobiernos Regionales con funciones transferidas: Ayacucho, Loreto, Ucayali, Madre de Dios, Huánuco, La Libertad, Amazonas, Tumbes y San Martín.</w:t>
            </w:r>
          </w:p>
          <w:p w14:paraId="56A2C8C9" w14:textId="77777777" w:rsidR="00A73F1C" w:rsidRPr="00180F5C" w:rsidRDefault="00A73F1C" w:rsidP="002677F9">
            <w:pPr>
              <w:spacing w:after="0" w:line="240" w:lineRule="auto"/>
              <w:jc w:val="both"/>
              <w:rPr>
                <w:rFonts w:ascii="Arial Narrow" w:eastAsia="Arial Narrow" w:hAnsi="Arial Narrow" w:cs="Arial Narrow"/>
                <w:sz w:val="16"/>
                <w:szCs w:val="16"/>
              </w:rPr>
            </w:pPr>
            <w:r w:rsidRPr="00180F5C">
              <w:rPr>
                <w:rFonts w:ascii="Arial Narrow" w:eastAsia="Arial Narrow" w:hAnsi="Arial Narrow" w:cs="Arial Narrow"/>
                <w:sz w:val="16"/>
                <w:szCs w:val="16"/>
              </w:rPr>
              <w:t>Se calcula de la siguiente manera:</w:t>
            </w:r>
          </w:p>
          <w:p w14:paraId="3DFD9DDD" w14:textId="77777777" w:rsidR="00A73F1C" w:rsidRPr="00180F5C" w:rsidRDefault="00A73F1C" w:rsidP="002677F9">
            <w:pPr>
              <w:spacing w:after="0" w:line="240" w:lineRule="auto"/>
              <w:jc w:val="both"/>
              <w:rPr>
                <w:rFonts w:ascii="Arial Narrow" w:eastAsia="Arial Narrow" w:hAnsi="Arial Narrow" w:cs="Arial Narrow"/>
                <w:sz w:val="16"/>
                <w:szCs w:val="16"/>
              </w:rPr>
            </w:pPr>
          </w:p>
          <w:tbl>
            <w:tblPr>
              <w:tblStyle w:val="Tablaconcuadrcula"/>
              <w:tblW w:w="6804" w:type="dxa"/>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5987"/>
            </w:tblGrid>
            <w:tr w:rsidR="00A73F1C" w:rsidRPr="00180F5C" w14:paraId="687B7F8C" w14:textId="77777777" w:rsidTr="000A4BCD">
              <w:tc>
                <w:tcPr>
                  <w:tcW w:w="817" w:type="dxa"/>
                  <w:vMerge w:val="restart"/>
                  <w:vAlign w:val="center"/>
                </w:tcPr>
                <w:p w14:paraId="459DEEC4" w14:textId="77777777" w:rsidR="00A73F1C" w:rsidRPr="00180F5C" w:rsidRDefault="00A73F1C" w:rsidP="002677F9">
                  <w:pPr>
                    <w:jc w:val="both"/>
                    <w:rPr>
                      <w:rFonts w:ascii="Arial Narrow" w:eastAsia="Arial Narrow" w:hAnsi="Arial Narrow" w:cs="Arial Narrow"/>
                      <w:sz w:val="18"/>
                      <w:szCs w:val="18"/>
                    </w:rPr>
                  </w:pPr>
                </w:p>
                <w:p w14:paraId="56DDB9FB" w14:textId="77777777" w:rsidR="00A73F1C" w:rsidRPr="00180F5C" w:rsidRDefault="00A73F1C" w:rsidP="002677F9">
                  <w:pPr>
                    <w:jc w:val="both"/>
                    <w:rPr>
                      <w:rFonts w:ascii="Arial Narrow" w:eastAsia="Arial Narrow" w:hAnsi="Arial Narrow" w:cs="Arial Narrow"/>
                      <w:sz w:val="18"/>
                      <w:szCs w:val="18"/>
                    </w:rPr>
                  </w:pPr>
                  <w:r w:rsidRPr="00180F5C">
                    <w:rPr>
                      <w:rFonts w:ascii="Arial Narrow" w:eastAsia="Arial Narrow" w:hAnsi="Arial Narrow" w:cs="Arial Narrow"/>
                      <w:b/>
                      <w:bCs/>
                      <w:sz w:val="18"/>
                      <w:szCs w:val="18"/>
                    </w:rPr>
                    <w:t>Transp</w:t>
                  </w:r>
                  <w:r w:rsidRPr="00180F5C">
                    <w:rPr>
                      <w:rFonts w:ascii="Arial Narrow" w:eastAsia="Arial Narrow" w:hAnsi="Arial Narrow" w:cs="Arial Narrow"/>
                      <w:sz w:val="18"/>
                      <w:szCs w:val="18"/>
                    </w:rPr>
                    <w:t>=</w:t>
                  </w:r>
                </w:p>
              </w:tc>
              <w:tc>
                <w:tcPr>
                  <w:tcW w:w="5987" w:type="dxa"/>
                  <w:tcBorders>
                    <w:bottom w:val="single" w:sz="4" w:space="0" w:color="auto"/>
                  </w:tcBorders>
                </w:tcPr>
                <w:p w14:paraId="1334B7CA" w14:textId="77777777" w:rsidR="00A73F1C" w:rsidRPr="00180F5C" w:rsidRDefault="00A73F1C" w:rsidP="002677F9">
                  <w:pPr>
                    <w:jc w:val="both"/>
                    <w:rPr>
                      <w:rFonts w:ascii="Arial Narrow" w:eastAsia="Arial Narrow" w:hAnsi="Arial Narrow" w:cs="Arial Narrow"/>
                      <w:sz w:val="18"/>
                      <w:szCs w:val="18"/>
                    </w:rPr>
                  </w:pPr>
                  <w:r w:rsidRPr="00180F5C">
                    <w:rPr>
                      <w:rFonts w:ascii="Arial Narrow" w:eastAsia="Arial Narrow" w:hAnsi="Arial Narrow" w:cs="Arial Narrow"/>
                      <w:sz w:val="18"/>
                      <w:szCs w:val="18"/>
                    </w:rPr>
                    <w:t>Total de Gobiernos Regionales que actualizan su información forestal y de fauna silvestre en el año N</w:t>
                  </w:r>
                </w:p>
              </w:tc>
            </w:tr>
            <w:tr w:rsidR="00A73F1C" w:rsidRPr="00180F5C" w14:paraId="23EF3E88" w14:textId="77777777" w:rsidTr="000A4BCD">
              <w:tc>
                <w:tcPr>
                  <w:tcW w:w="817" w:type="dxa"/>
                  <w:vMerge/>
                  <w:vAlign w:val="center"/>
                </w:tcPr>
                <w:p w14:paraId="64D8FC6B" w14:textId="77777777" w:rsidR="00A73F1C" w:rsidRPr="00180F5C" w:rsidRDefault="00A73F1C" w:rsidP="002677F9">
                  <w:pPr>
                    <w:jc w:val="both"/>
                    <w:rPr>
                      <w:rFonts w:ascii="Arial Narrow" w:eastAsia="Arial Narrow" w:hAnsi="Arial Narrow" w:cs="Arial Narrow"/>
                      <w:sz w:val="18"/>
                      <w:szCs w:val="18"/>
                    </w:rPr>
                  </w:pPr>
                </w:p>
              </w:tc>
              <w:tc>
                <w:tcPr>
                  <w:tcW w:w="5987" w:type="dxa"/>
                  <w:tcBorders>
                    <w:top w:val="single" w:sz="4" w:space="0" w:color="auto"/>
                  </w:tcBorders>
                </w:tcPr>
                <w:p w14:paraId="7358778D" w14:textId="77777777" w:rsidR="00A73F1C" w:rsidRPr="00180F5C" w:rsidRDefault="00A73F1C" w:rsidP="002677F9">
                  <w:pPr>
                    <w:jc w:val="both"/>
                    <w:rPr>
                      <w:rFonts w:ascii="Arial Narrow" w:eastAsia="Arial Narrow" w:hAnsi="Arial Narrow" w:cs="Arial Narrow"/>
                      <w:sz w:val="18"/>
                      <w:szCs w:val="18"/>
                    </w:rPr>
                  </w:pPr>
                  <w:r w:rsidRPr="00180F5C">
                    <w:rPr>
                      <w:rFonts w:ascii="Arial Narrow" w:eastAsia="Arial Narrow" w:hAnsi="Arial Narrow" w:cs="Arial Narrow"/>
                      <w:sz w:val="18"/>
                      <w:szCs w:val="18"/>
                    </w:rPr>
                    <w:t>Total de Gobiernos Regionales que cuentan con funciones transferidas en materia forestal y de fauna silvestre al año N</w:t>
                  </w:r>
                </w:p>
              </w:tc>
            </w:tr>
          </w:tbl>
          <w:p w14:paraId="7A948D14" w14:textId="77777777" w:rsidR="00A73F1C" w:rsidRPr="00180F5C" w:rsidRDefault="00A73F1C" w:rsidP="002677F9">
            <w:pPr>
              <w:spacing w:after="0" w:line="240" w:lineRule="auto"/>
              <w:jc w:val="both"/>
              <w:rPr>
                <w:rFonts w:ascii="Arial Narrow" w:eastAsia="Arial Narrow" w:hAnsi="Arial Narrow" w:cs="Arial Narrow"/>
                <w:sz w:val="16"/>
                <w:szCs w:val="16"/>
              </w:rPr>
            </w:pPr>
          </w:p>
        </w:tc>
      </w:tr>
      <w:tr w:rsidR="00A73F1C" w:rsidRPr="00180F5C" w14:paraId="4D806DFC" w14:textId="77777777" w:rsidTr="00AD19C9">
        <w:trPr>
          <w:gridAfter w:val="2"/>
          <w:wAfter w:w="244" w:type="dxa"/>
          <w:trHeight w:val="42"/>
        </w:trPr>
        <w:tc>
          <w:tcPr>
            <w:tcW w:w="974" w:type="dxa"/>
            <w:tcBorders>
              <w:top w:val="dotted" w:sz="4" w:space="0" w:color="000000"/>
              <w:left w:val="nil"/>
              <w:bottom w:val="nil"/>
              <w:right w:val="nil"/>
            </w:tcBorders>
            <w:shd w:val="clear" w:color="auto" w:fill="auto"/>
            <w:vAlign w:val="center"/>
          </w:tcPr>
          <w:p w14:paraId="6C5EF288" w14:textId="77777777" w:rsidR="00A73F1C" w:rsidRPr="00180F5C" w:rsidRDefault="00A73F1C" w:rsidP="002677F9">
            <w:pPr>
              <w:spacing w:after="0" w:line="240" w:lineRule="auto"/>
              <w:rPr>
                <w:rFonts w:ascii="Arial Narrow" w:eastAsia="Arial Narrow" w:hAnsi="Arial Narrow" w:cs="Arial Narrow"/>
                <w:sz w:val="10"/>
                <w:szCs w:val="10"/>
              </w:rPr>
            </w:pPr>
          </w:p>
        </w:tc>
        <w:tc>
          <w:tcPr>
            <w:tcW w:w="1078" w:type="dxa"/>
            <w:tcBorders>
              <w:top w:val="dotted" w:sz="4" w:space="0" w:color="000000"/>
              <w:left w:val="nil"/>
              <w:bottom w:val="nil"/>
              <w:right w:val="nil"/>
            </w:tcBorders>
            <w:shd w:val="clear" w:color="auto" w:fill="auto"/>
            <w:vAlign w:val="bottom"/>
          </w:tcPr>
          <w:p w14:paraId="118B2A1E"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96" w:type="dxa"/>
            <w:tcBorders>
              <w:top w:val="nil"/>
              <w:left w:val="nil"/>
              <w:bottom w:val="nil"/>
              <w:right w:val="nil"/>
            </w:tcBorders>
            <w:shd w:val="clear" w:color="auto" w:fill="auto"/>
            <w:vAlign w:val="bottom"/>
          </w:tcPr>
          <w:p w14:paraId="22DB8B28"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236" w:type="dxa"/>
            <w:gridSpan w:val="2"/>
            <w:tcBorders>
              <w:top w:val="nil"/>
              <w:left w:val="nil"/>
              <w:bottom w:val="nil"/>
              <w:right w:val="nil"/>
            </w:tcBorders>
            <w:shd w:val="clear" w:color="auto" w:fill="auto"/>
            <w:vAlign w:val="bottom"/>
          </w:tcPr>
          <w:p w14:paraId="5B76313B"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880" w:type="dxa"/>
            <w:tcBorders>
              <w:top w:val="nil"/>
              <w:left w:val="nil"/>
              <w:bottom w:val="nil"/>
              <w:right w:val="nil"/>
            </w:tcBorders>
            <w:shd w:val="clear" w:color="auto" w:fill="auto"/>
            <w:vAlign w:val="bottom"/>
          </w:tcPr>
          <w:p w14:paraId="604B8B02"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4D20BF1E"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7C50B13F"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3EACA570"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005394BB"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17D71A6"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647DAB1F"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917" w:type="dxa"/>
            <w:tcBorders>
              <w:top w:val="nil"/>
              <w:left w:val="nil"/>
              <w:bottom w:val="nil"/>
              <w:right w:val="nil"/>
            </w:tcBorders>
            <w:shd w:val="clear" w:color="auto" w:fill="auto"/>
            <w:vAlign w:val="bottom"/>
          </w:tcPr>
          <w:p w14:paraId="441AA6DE" w14:textId="77777777" w:rsidR="00A73F1C" w:rsidRPr="00180F5C" w:rsidRDefault="00A73F1C" w:rsidP="002677F9">
            <w:pPr>
              <w:spacing w:after="0" w:line="240" w:lineRule="auto"/>
              <w:rPr>
                <w:rFonts w:ascii="Times New Roman" w:eastAsia="Times New Roman" w:hAnsi="Times New Roman" w:cs="Times New Roman"/>
                <w:sz w:val="10"/>
                <w:szCs w:val="10"/>
              </w:rPr>
            </w:pPr>
          </w:p>
        </w:tc>
      </w:tr>
      <w:tr w:rsidR="00A73F1C" w:rsidRPr="00180F5C" w14:paraId="376E4619" w14:textId="77777777" w:rsidTr="00AD19C9">
        <w:trPr>
          <w:gridAfter w:val="1"/>
          <w:wAfter w:w="236" w:type="dxa"/>
          <w:trHeight w:val="492"/>
        </w:trPr>
        <w:tc>
          <w:tcPr>
            <w:tcW w:w="2052"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5308467F" w14:textId="77777777" w:rsidR="00A73F1C" w:rsidRPr="00180F5C" w:rsidRDefault="00A73F1C" w:rsidP="002677F9">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Sentido esperado del indicador</w:t>
            </w:r>
          </w:p>
        </w:tc>
        <w:tc>
          <w:tcPr>
            <w:tcW w:w="7232"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7F8549D4" w14:textId="77777777" w:rsidR="00A73F1C" w:rsidRPr="00180F5C" w:rsidRDefault="00A73F1C" w:rsidP="002677F9">
            <w:pPr>
              <w:spacing w:after="0" w:line="240" w:lineRule="auto"/>
              <w:rPr>
                <w:rFonts w:ascii="Arial Narrow" w:eastAsia="Arial Narrow" w:hAnsi="Arial Narrow" w:cs="Arial Narrow"/>
                <w:sz w:val="18"/>
                <w:szCs w:val="18"/>
              </w:rPr>
            </w:pPr>
            <w:r w:rsidRPr="00180F5C">
              <w:rPr>
                <w:rFonts w:ascii="Arial Narrow" w:eastAsia="Arial Narrow" w:hAnsi="Arial Narrow" w:cs="Arial Narrow"/>
                <w:sz w:val="18"/>
                <w:szCs w:val="18"/>
              </w:rPr>
              <w:t>Ascendente</w:t>
            </w:r>
          </w:p>
        </w:tc>
      </w:tr>
      <w:tr w:rsidR="00A73F1C" w:rsidRPr="00180F5C" w14:paraId="6D7770E9" w14:textId="77777777" w:rsidTr="00AD19C9">
        <w:trPr>
          <w:gridAfter w:val="2"/>
          <w:wAfter w:w="244" w:type="dxa"/>
          <w:trHeight w:val="42"/>
        </w:trPr>
        <w:tc>
          <w:tcPr>
            <w:tcW w:w="974" w:type="dxa"/>
            <w:tcBorders>
              <w:top w:val="nil"/>
              <w:left w:val="nil"/>
              <w:bottom w:val="nil"/>
              <w:right w:val="nil"/>
            </w:tcBorders>
            <w:shd w:val="clear" w:color="auto" w:fill="auto"/>
            <w:vAlign w:val="center"/>
          </w:tcPr>
          <w:p w14:paraId="1C83FF22" w14:textId="77777777" w:rsidR="00A73F1C" w:rsidRPr="00180F5C" w:rsidRDefault="00A73F1C" w:rsidP="002677F9">
            <w:pPr>
              <w:spacing w:after="0" w:line="240" w:lineRule="auto"/>
              <w:rPr>
                <w:rFonts w:ascii="Arial Narrow" w:eastAsia="Arial Narrow" w:hAnsi="Arial Narrow" w:cs="Arial Narrow"/>
                <w:sz w:val="10"/>
                <w:szCs w:val="10"/>
              </w:rPr>
            </w:pPr>
          </w:p>
        </w:tc>
        <w:tc>
          <w:tcPr>
            <w:tcW w:w="1078" w:type="dxa"/>
            <w:tcBorders>
              <w:top w:val="nil"/>
              <w:left w:val="nil"/>
              <w:bottom w:val="nil"/>
              <w:right w:val="nil"/>
            </w:tcBorders>
            <w:shd w:val="clear" w:color="auto" w:fill="auto"/>
            <w:vAlign w:val="bottom"/>
          </w:tcPr>
          <w:p w14:paraId="0EDF6ADC"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96" w:type="dxa"/>
            <w:tcBorders>
              <w:top w:val="nil"/>
              <w:left w:val="nil"/>
              <w:bottom w:val="nil"/>
              <w:right w:val="nil"/>
            </w:tcBorders>
            <w:shd w:val="clear" w:color="auto" w:fill="auto"/>
            <w:vAlign w:val="bottom"/>
          </w:tcPr>
          <w:p w14:paraId="2C13338B"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vAlign w:val="bottom"/>
          </w:tcPr>
          <w:p w14:paraId="77AD291E"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vAlign w:val="bottom"/>
          </w:tcPr>
          <w:p w14:paraId="490F6AFE"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6F887F4B"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62884519"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20CFBCCE"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5C8AF3D1"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59B86F9E"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139EE04F"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917" w:type="dxa"/>
            <w:tcBorders>
              <w:top w:val="nil"/>
              <w:left w:val="nil"/>
              <w:bottom w:val="nil"/>
              <w:right w:val="nil"/>
            </w:tcBorders>
            <w:shd w:val="clear" w:color="auto" w:fill="auto"/>
            <w:vAlign w:val="bottom"/>
          </w:tcPr>
          <w:p w14:paraId="510FFD5B" w14:textId="77777777" w:rsidR="00A73F1C" w:rsidRPr="00180F5C" w:rsidRDefault="00A73F1C" w:rsidP="002677F9">
            <w:pPr>
              <w:spacing w:after="0" w:line="240" w:lineRule="auto"/>
              <w:rPr>
                <w:rFonts w:ascii="Times New Roman" w:eastAsia="Times New Roman" w:hAnsi="Times New Roman" w:cs="Times New Roman"/>
                <w:sz w:val="20"/>
                <w:szCs w:val="20"/>
              </w:rPr>
            </w:pPr>
          </w:p>
        </w:tc>
      </w:tr>
      <w:tr w:rsidR="00A73F1C" w:rsidRPr="00180F5C" w14:paraId="6A84D6C4" w14:textId="77777777" w:rsidTr="00AD19C9">
        <w:trPr>
          <w:gridAfter w:val="1"/>
          <w:wAfter w:w="236" w:type="dxa"/>
          <w:trHeight w:val="492"/>
        </w:trPr>
        <w:tc>
          <w:tcPr>
            <w:tcW w:w="2052"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1A338738" w14:textId="77777777" w:rsidR="00A73F1C" w:rsidRPr="00180F5C" w:rsidRDefault="00A73F1C" w:rsidP="002677F9">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Supuestos</w:t>
            </w:r>
          </w:p>
        </w:tc>
        <w:tc>
          <w:tcPr>
            <w:tcW w:w="7232"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45D72A76" w14:textId="77777777" w:rsidR="00A73F1C" w:rsidRPr="00180F5C" w:rsidRDefault="00A73F1C" w:rsidP="002677F9">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Los Gobiernos Regionales realizan un trabajo articulado con las autoridades nacionales en materia forestal y de fauna silvestre.</w:t>
            </w:r>
          </w:p>
        </w:tc>
      </w:tr>
      <w:tr w:rsidR="00A73F1C" w:rsidRPr="00180F5C" w14:paraId="0C1D50C2" w14:textId="77777777" w:rsidTr="00AD19C9">
        <w:trPr>
          <w:gridAfter w:val="2"/>
          <w:wAfter w:w="244" w:type="dxa"/>
          <w:trHeight w:val="49"/>
        </w:trPr>
        <w:tc>
          <w:tcPr>
            <w:tcW w:w="974" w:type="dxa"/>
            <w:tcBorders>
              <w:top w:val="nil"/>
              <w:left w:val="nil"/>
              <w:bottom w:val="nil"/>
              <w:right w:val="nil"/>
            </w:tcBorders>
            <w:shd w:val="clear" w:color="auto" w:fill="auto"/>
            <w:vAlign w:val="center"/>
          </w:tcPr>
          <w:p w14:paraId="05301E9C" w14:textId="77777777" w:rsidR="00A73F1C" w:rsidRPr="00180F5C" w:rsidRDefault="00A73F1C" w:rsidP="002677F9">
            <w:pPr>
              <w:spacing w:after="0" w:line="240" w:lineRule="auto"/>
              <w:rPr>
                <w:rFonts w:ascii="Arial Narrow" w:eastAsia="Arial Narrow" w:hAnsi="Arial Narrow" w:cs="Arial Narrow"/>
                <w:sz w:val="10"/>
                <w:szCs w:val="10"/>
              </w:rPr>
            </w:pPr>
          </w:p>
        </w:tc>
        <w:tc>
          <w:tcPr>
            <w:tcW w:w="1078" w:type="dxa"/>
            <w:tcBorders>
              <w:top w:val="nil"/>
              <w:left w:val="nil"/>
              <w:bottom w:val="nil"/>
              <w:right w:val="nil"/>
            </w:tcBorders>
            <w:shd w:val="clear" w:color="auto" w:fill="auto"/>
            <w:vAlign w:val="bottom"/>
          </w:tcPr>
          <w:p w14:paraId="2212EE63"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96" w:type="dxa"/>
            <w:tcBorders>
              <w:top w:val="nil"/>
              <w:left w:val="nil"/>
              <w:bottom w:val="nil"/>
              <w:right w:val="nil"/>
            </w:tcBorders>
            <w:shd w:val="clear" w:color="auto" w:fill="auto"/>
            <w:vAlign w:val="bottom"/>
          </w:tcPr>
          <w:p w14:paraId="4B5009C8"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vAlign w:val="bottom"/>
          </w:tcPr>
          <w:p w14:paraId="589411E0"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vAlign w:val="bottom"/>
          </w:tcPr>
          <w:p w14:paraId="437E9E82"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bottom"/>
          </w:tcPr>
          <w:p w14:paraId="6B93BCC9"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1DBE69E0"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vAlign w:val="bottom"/>
          </w:tcPr>
          <w:p w14:paraId="2CF07DC8"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21163F78"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6D8DA1F4"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6D8AF2CB"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917" w:type="dxa"/>
            <w:tcBorders>
              <w:top w:val="nil"/>
              <w:left w:val="nil"/>
              <w:bottom w:val="nil"/>
              <w:right w:val="nil"/>
            </w:tcBorders>
            <w:shd w:val="clear" w:color="auto" w:fill="auto"/>
            <w:vAlign w:val="bottom"/>
          </w:tcPr>
          <w:p w14:paraId="069137FB" w14:textId="77777777" w:rsidR="00A73F1C" w:rsidRPr="00180F5C" w:rsidRDefault="00A73F1C" w:rsidP="002677F9">
            <w:pPr>
              <w:spacing w:after="0" w:line="240" w:lineRule="auto"/>
              <w:rPr>
                <w:rFonts w:ascii="Times New Roman" w:eastAsia="Times New Roman" w:hAnsi="Times New Roman" w:cs="Times New Roman"/>
                <w:sz w:val="20"/>
                <w:szCs w:val="20"/>
              </w:rPr>
            </w:pPr>
          </w:p>
        </w:tc>
      </w:tr>
      <w:tr w:rsidR="00A73F1C" w:rsidRPr="00180F5C" w14:paraId="320947C3" w14:textId="77777777" w:rsidTr="00AD19C9">
        <w:trPr>
          <w:gridAfter w:val="1"/>
          <w:wAfter w:w="236" w:type="dxa"/>
          <w:trHeight w:val="492"/>
        </w:trPr>
        <w:tc>
          <w:tcPr>
            <w:tcW w:w="2052" w:type="dxa"/>
            <w:gridSpan w:val="2"/>
            <w:tcBorders>
              <w:top w:val="dotted" w:sz="4" w:space="0" w:color="000000"/>
              <w:left w:val="dotted" w:sz="4" w:space="0" w:color="000000"/>
              <w:bottom w:val="dotted" w:sz="4" w:space="0" w:color="000000"/>
              <w:right w:val="dotted" w:sz="4" w:space="0" w:color="000000"/>
            </w:tcBorders>
            <w:shd w:val="clear" w:color="auto" w:fill="D8D8D8"/>
            <w:vAlign w:val="center"/>
          </w:tcPr>
          <w:p w14:paraId="5BAFDB45" w14:textId="77777777" w:rsidR="00A73F1C" w:rsidRPr="00180F5C" w:rsidRDefault="00A73F1C" w:rsidP="002677F9">
            <w:pPr>
              <w:spacing w:after="0" w:line="240" w:lineRule="auto"/>
              <w:rPr>
                <w:rFonts w:ascii="Arial Narrow" w:eastAsia="Arial Narrow" w:hAnsi="Arial Narrow" w:cs="Arial Narrow"/>
                <w:b/>
                <w:sz w:val="20"/>
                <w:szCs w:val="20"/>
              </w:rPr>
            </w:pPr>
            <w:r w:rsidRPr="00180F5C">
              <w:rPr>
                <w:rFonts w:ascii="Arial Narrow" w:eastAsia="Arial Narrow" w:hAnsi="Arial Narrow" w:cs="Arial Narrow"/>
                <w:b/>
                <w:sz w:val="20"/>
                <w:szCs w:val="20"/>
              </w:rPr>
              <w:t>Fuente y bases de datos</w:t>
            </w:r>
          </w:p>
        </w:tc>
        <w:tc>
          <w:tcPr>
            <w:tcW w:w="7232" w:type="dxa"/>
            <w:gridSpan w:val="12"/>
            <w:tcBorders>
              <w:top w:val="dotted" w:sz="4" w:space="0" w:color="000000"/>
              <w:left w:val="dotted" w:sz="4" w:space="0" w:color="000000"/>
              <w:bottom w:val="dotted" w:sz="4" w:space="0" w:color="000000"/>
              <w:right w:val="dotted" w:sz="4" w:space="0" w:color="000000"/>
            </w:tcBorders>
            <w:shd w:val="clear" w:color="auto" w:fill="auto"/>
            <w:vAlign w:val="center"/>
          </w:tcPr>
          <w:p w14:paraId="047BDA22" w14:textId="77777777" w:rsidR="00A73F1C" w:rsidRPr="00180F5C" w:rsidRDefault="00A73F1C" w:rsidP="002677F9">
            <w:pPr>
              <w:spacing w:after="0" w:line="240" w:lineRule="auto"/>
              <w:jc w:val="both"/>
              <w:rPr>
                <w:rFonts w:ascii="Arial Narrow" w:eastAsia="Arial Narrow" w:hAnsi="Arial Narrow" w:cs="Arial Narrow"/>
                <w:sz w:val="18"/>
                <w:szCs w:val="18"/>
              </w:rPr>
            </w:pPr>
            <w:r w:rsidRPr="00180F5C">
              <w:rPr>
                <w:rFonts w:ascii="Arial Narrow" w:eastAsia="Arial Narrow" w:hAnsi="Arial Narrow" w:cs="Arial Narrow"/>
                <w:sz w:val="18"/>
                <w:szCs w:val="18"/>
              </w:rPr>
              <w:t>Fuente: Dirección General de Gestión del Conocimiento Forestal y de Fauna Silvestre del Servicio Nacional Forestal y de Fauna Silvestre - SERFOR</w:t>
            </w:r>
          </w:p>
          <w:p w14:paraId="1E6C0BB1" w14:textId="6CB82D8B" w:rsidR="00A73F1C" w:rsidRPr="00180F5C" w:rsidRDefault="00A73F1C" w:rsidP="002677F9">
            <w:pPr>
              <w:spacing w:after="0" w:line="240" w:lineRule="auto"/>
              <w:jc w:val="both"/>
              <w:rPr>
                <w:rFonts w:ascii="Arial Narrow" w:eastAsia="Arial Narrow" w:hAnsi="Arial Narrow" w:cs="Arial Narrow"/>
                <w:sz w:val="20"/>
                <w:szCs w:val="20"/>
              </w:rPr>
            </w:pPr>
            <w:r w:rsidRPr="00180F5C">
              <w:rPr>
                <w:rFonts w:ascii="Arial Narrow" w:eastAsia="Arial Narrow" w:hAnsi="Arial Narrow" w:cs="Arial Narrow"/>
                <w:sz w:val="18"/>
                <w:szCs w:val="18"/>
              </w:rPr>
              <w:t xml:space="preserve">Base de datos: Informe de multas impuestas por el Servicio Nacional Forestal y de Fauna Silvestre y del Organismo de Supervisión de los </w:t>
            </w:r>
            <w:r w:rsidR="00AD19C9" w:rsidRPr="00180F5C">
              <w:rPr>
                <w:rFonts w:ascii="Arial Narrow" w:eastAsia="Arial Narrow" w:hAnsi="Arial Narrow" w:cs="Arial Narrow"/>
                <w:sz w:val="18"/>
                <w:szCs w:val="18"/>
              </w:rPr>
              <w:t>R</w:t>
            </w:r>
            <w:r w:rsidRPr="00180F5C">
              <w:rPr>
                <w:rFonts w:ascii="Arial Narrow" w:eastAsia="Arial Narrow" w:hAnsi="Arial Narrow" w:cs="Arial Narrow"/>
                <w:sz w:val="18"/>
                <w:szCs w:val="18"/>
              </w:rPr>
              <w:t>ecursos Forestales y de Fauna Silvestre -OSINFOR, Reporte de asistencia de los espacios de gobernanza elaborado por la Dirección General de Políticas y Competitividad Forestal y de Fauna Silvestre del Servicio Nacional Forestal y de Fauna Silvestre – SERFOR</w:t>
            </w:r>
            <w:r w:rsidRPr="00180F5C">
              <w:rPr>
                <w:rFonts w:ascii="Arial Narrow" w:eastAsia="Arial Narrow" w:hAnsi="Arial Narrow" w:cs="Arial Narrow"/>
                <w:sz w:val="20"/>
                <w:szCs w:val="20"/>
              </w:rPr>
              <w:t>.</w:t>
            </w:r>
          </w:p>
        </w:tc>
      </w:tr>
      <w:tr w:rsidR="00A73F1C" w:rsidRPr="00180F5C" w14:paraId="404C56BC" w14:textId="77777777" w:rsidTr="00AD19C9">
        <w:trPr>
          <w:gridAfter w:val="2"/>
          <w:wAfter w:w="244" w:type="dxa"/>
          <w:trHeight w:val="106"/>
        </w:trPr>
        <w:tc>
          <w:tcPr>
            <w:tcW w:w="974" w:type="dxa"/>
            <w:tcBorders>
              <w:top w:val="nil"/>
              <w:left w:val="nil"/>
              <w:bottom w:val="nil"/>
              <w:right w:val="nil"/>
            </w:tcBorders>
            <w:shd w:val="clear" w:color="auto" w:fill="auto"/>
            <w:vAlign w:val="center"/>
          </w:tcPr>
          <w:p w14:paraId="2912E21A" w14:textId="77777777" w:rsidR="00A73F1C" w:rsidRPr="00180F5C" w:rsidRDefault="00A73F1C" w:rsidP="002677F9">
            <w:pPr>
              <w:spacing w:after="0" w:line="240" w:lineRule="auto"/>
              <w:rPr>
                <w:rFonts w:ascii="Arial Narrow" w:eastAsia="Arial Narrow" w:hAnsi="Arial Narrow" w:cs="Arial Narrow"/>
                <w:sz w:val="10"/>
                <w:szCs w:val="10"/>
              </w:rPr>
            </w:pPr>
          </w:p>
        </w:tc>
        <w:tc>
          <w:tcPr>
            <w:tcW w:w="1078" w:type="dxa"/>
            <w:tcBorders>
              <w:top w:val="nil"/>
              <w:left w:val="nil"/>
              <w:bottom w:val="nil"/>
              <w:right w:val="nil"/>
            </w:tcBorders>
            <w:shd w:val="clear" w:color="auto" w:fill="auto"/>
            <w:vAlign w:val="bottom"/>
          </w:tcPr>
          <w:p w14:paraId="5478C640"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96" w:type="dxa"/>
            <w:tcBorders>
              <w:top w:val="nil"/>
              <w:left w:val="nil"/>
              <w:bottom w:val="nil"/>
              <w:right w:val="nil"/>
            </w:tcBorders>
            <w:shd w:val="clear" w:color="auto" w:fill="auto"/>
            <w:vAlign w:val="bottom"/>
          </w:tcPr>
          <w:p w14:paraId="385A780A"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236" w:type="dxa"/>
            <w:gridSpan w:val="2"/>
            <w:tcBorders>
              <w:top w:val="nil"/>
              <w:left w:val="nil"/>
              <w:bottom w:val="nil"/>
              <w:right w:val="nil"/>
            </w:tcBorders>
            <w:shd w:val="clear" w:color="auto" w:fill="auto"/>
            <w:vAlign w:val="bottom"/>
          </w:tcPr>
          <w:p w14:paraId="01BBFBF7"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880" w:type="dxa"/>
            <w:tcBorders>
              <w:top w:val="nil"/>
              <w:left w:val="nil"/>
              <w:bottom w:val="nil"/>
              <w:right w:val="nil"/>
            </w:tcBorders>
            <w:shd w:val="clear" w:color="auto" w:fill="auto"/>
            <w:vAlign w:val="bottom"/>
          </w:tcPr>
          <w:p w14:paraId="23BDEE86"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851" w:type="dxa"/>
            <w:tcBorders>
              <w:top w:val="nil"/>
              <w:left w:val="nil"/>
              <w:bottom w:val="nil"/>
              <w:right w:val="nil"/>
            </w:tcBorders>
            <w:shd w:val="clear" w:color="auto" w:fill="auto"/>
            <w:vAlign w:val="bottom"/>
          </w:tcPr>
          <w:p w14:paraId="48746293"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33F66E5B"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8" w:type="dxa"/>
            <w:tcBorders>
              <w:top w:val="nil"/>
              <w:left w:val="nil"/>
              <w:bottom w:val="nil"/>
              <w:right w:val="nil"/>
            </w:tcBorders>
            <w:shd w:val="clear" w:color="auto" w:fill="auto"/>
            <w:vAlign w:val="bottom"/>
          </w:tcPr>
          <w:p w14:paraId="0FF46171"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D4AF15C"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2F1A30F0"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709" w:type="dxa"/>
            <w:tcBorders>
              <w:top w:val="nil"/>
              <w:left w:val="nil"/>
              <w:bottom w:val="nil"/>
              <w:right w:val="nil"/>
            </w:tcBorders>
            <w:shd w:val="clear" w:color="auto" w:fill="auto"/>
            <w:vAlign w:val="bottom"/>
          </w:tcPr>
          <w:p w14:paraId="1AD42ADA" w14:textId="77777777" w:rsidR="00A73F1C" w:rsidRPr="00180F5C" w:rsidRDefault="00A73F1C" w:rsidP="002677F9">
            <w:pPr>
              <w:spacing w:after="0" w:line="240" w:lineRule="auto"/>
              <w:rPr>
                <w:rFonts w:ascii="Times New Roman" w:eastAsia="Times New Roman" w:hAnsi="Times New Roman" w:cs="Times New Roman"/>
                <w:sz w:val="10"/>
                <w:szCs w:val="10"/>
              </w:rPr>
            </w:pPr>
          </w:p>
        </w:tc>
        <w:tc>
          <w:tcPr>
            <w:tcW w:w="917" w:type="dxa"/>
            <w:tcBorders>
              <w:top w:val="nil"/>
              <w:left w:val="nil"/>
              <w:bottom w:val="nil"/>
              <w:right w:val="nil"/>
            </w:tcBorders>
            <w:shd w:val="clear" w:color="auto" w:fill="auto"/>
            <w:vAlign w:val="bottom"/>
          </w:tcPr>
          <w:p w14:paraId="587CA17E" w14:textId="77777777" w:rsidR="00A73F1C" w:rsidRPr="00180F5C" w:rsidRDefault="00A73F1C" w:rsidP="002677F9">
            <w:pPr>
              <w:spacing w:after="0" w:line="240" w:lineRule="auto"/>
              <w:rPr>
                <w:rFonts w:ascii="Times New Roman" w:eastAsia="Times New Roman" w:hAnsi="Times New Roman" w:cs="Times New Roman"/>
                <w:sz w:val="10"/>
                <w:szCs w:val="10"/>
              </w:rPr>
            </w:pPr>
          </w:p>
        </w:tc>
      </w:tr>
      <w:tr w:rsidR="00A73F1C" w:rsidRPr="00180F5C" w14:paraId="4C07E436" w14:textId="77777777" w:rsidTr="00AD19C9">
        <w:trPr>
          <w:gridAfter w:val="1"/>
          <w:wAfter w:w="236" w:type="dxa"/>
          <w:trHeight w:val="196"/>
        </w:trPr>
        <w:tc>
          <w:tcPr>
            <w:tcW w:w="974" w:type="dxa"/>
            <w:tcBorders>
              <w:top w:val="nil"/>
              <w:left w:val="nil"/>
              <w:bottom w:val="nil"/>
              <w:right w:val="dotted" w:sz="4" w:space="0" w:color="000000"/>
            </w:tcBorders>
            <w:shd w:val="clear" w:color="auto" w:fill="auto"/>
            <w:vAlign w:val="center"/>
          </w:tcPr>
          <w:p w14:paraId="4BA83CB8"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1078"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102E3131" w14:textId="77777777" w:rsidR="00A73F1C" w:rsidRPr="00180F5C" w:rsidRDefault="00A73F1C" w:rsidP="002677F9">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16"/>
                <w:szCs w:val="16"/>
              </w:rPr>
              <w:t>Línea de base</w:t>
            </w:r>
          </w:p>
        </w:tc>
        <w:tc>
          <w:tcPr>
            <w:tcW w:w="7232" w:type="dxa"/>
            <w:gridSpan w:val="12"/>
            <w:tcBorders>
              <w:top w:val="dotted" w:sz="4" w:space="0" w:color="000000"/>
              <w:left w:val="dotted" w:sz="4" w:space="0" w:color="000000"/>
              <w:bottom w:val="dotted" w:sz="4" w:space="0" w:color="000000"/>
              <w:right w:val="dotted" w:sz="4" w:space="0" w:color="000000"/>
            </w:tcBorders>
            <w:shd w:val="clear" w:color="auto" w:fill="D9D9D9"/>
            <w:vAlign w:val="center"/>
          </w:tcPr>
          <w:p w14:paraId="5721F02D" w14:textId="77777777" w:rsidR="00A73F1C" w:rsidRPr="00180F5C" w:rsidRDefault="00A73F1C" w:rsidP="002677F9">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b/>
                <w:sz w:val="20"/>
                <w:szCs w:val="20"/>
              </w:rPr>
              <w:t>Logros esperados</w:t>
            </w:r>
          </w:p>
        </w:tc>
      </w:tr>
      <w:tr w:rsidR="00A73F1C" w:rsidRPr="00180F5C" w14:paraId="0DF3288B" w14:textId="77777777" w:rsidTr="00AD19C9">
        <w:trPr>
          <w:gridAfter w:val="2"/>
          <w:wAfter w:w="244" w:type="dxa"/>
          <w:trHeight w:val="106"/>
        </w:trPr>
        <w:tc>
          <w:tcPr>
            <w:tcW w:w="974" w:type="dxa"/>
            <w:tcBorders>
              <w:top w:val="nil"/>
              <w:left w:val="nil"/>
              <w:bottom w:val="dotted" w:sz="4" w:space="0" w:color="000000"/>
              <w:right w:val="nil"/>
            </w:tcBorders>
            <w:shd w:val="clear" w:color="auto" w:fill="auto"/>
            <w:vAlign w:val="center"/>
          </w:tcPr>
          <w:p w14:paraId="65CABABD" w14:textId="77777777" w:rsidR="00A73F1C" w:rsidRPr="00180F5C" w:rsidRDefault="00A73F1C" w:rsidP="002677F9">
            <w:pPr>
              <w:spacing w:after="0" w:line="240" w:lineRule="auto"/>
              <w:jc w:val="center"/>
              <w:rPr>
                <w:rFonts w:ascii="Arial Narrow" w:eastAsia="Arial Narrow" w:hAnsi="Arial Narrow" w:cs="Arial Narrow"/>
                <w:b/>
                <w:sz w:val="20"/>
                <w:szCs w:val="20"/>
              </w:rPr>
            </w:pPr>
          </w:p>
        </w:tc>
        <w:tc>
          <w:tcPr>
            <w:tcW w:w="1078" w:type="dxa"/>
            <w:tcBorders>
              <w:top w:val="nil"/>
              <w:left w:val="nil"/>
              <w:bottom w:val="dotted" w:sz="4" w:space="0" w:color="000000"/>
              <w:right w:val="nil"/>
            </w:tcBorders>
            <w:shd w:val="clear" w:color="auto" w:fill="auto"/>
            <w:vAlign w:val="bottom"/>
          </w:tcPr>
          <w:p w14:paraId="2D6ADDAC"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96" w:type="dxa"/>
            <w:tcBorders>
              <w:top w:val="nil"/>
              <w:left w:val="nil"/>
              <w:bottom w:val="dotted" w:sz="4" w:space="0" w:color="000000"/>
              <w:right w:val="nil"/>
            </w:tcBorders>
            <w:shd w:val="clear" w:color="auto" w:fill="auto"/>
            <w:vAlign w:val="bottom"/>
          </w:tcPr>
          <w:p w14:paraId="77C6D05F"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dotted" w:sz="4" w:space="0" w:color="000000"/>
              <w:right w:val="nil"/>
            </w:tcBorders>
            <w:shd w:val="clear" w:color="auto" w:fill="auto"/>
            <w:vAlign w:val="bottom"/>
          </w:tcPr>
          <w:p w14:paraId="2134B1E4"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80" w:type="dxa"/>
            <w:tcBorders>
              <w:top w:val="nil"/>
              <w:left w:val="nil"/>
              <w:bottom w:val="dotted" w:sz="4" w:space="0" w:color="000000"/>
              <w:right w:val="nil"/>
            </w:tcBorders>
            <w:shd w:val="clear" w:color="auto" w:fill="auto"/>
            <w:vAlign w:val="bottom"/>
          </w:tcPr>
          <w:p w14:paraId="7D994886"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851" w:type="dxa"/>
            <w:tcBorders>
              <w:top w:val="nil"/>
              <w:left w:val="nil"/>
              <w:bottom w:val="dotted" w:sz="4" w:space="0" w:color="000000"/>
              <w:right w:val="nil"/>
            </w:tcBorders>
            <w:shd w:val="clear" w:color="auto" w:fill="auto"/>
            <w:vAlign w:val="bottom"/>
          </w:tcPr>
          <w:p w14:paraId="7C802E91"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5C877479"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8" w:type="dxa"/>
            <w:tcBorders>
              <w:top w:val="nil"/>
              <w:left w:val="nil"/>
              <w:bottom w:val="dotted" w:sz="4" w:space="0" w:color="000000"/>
              <w:right w:val="nil"/>
            </w:tcBorders>
            <w:shd w:val="clear" w:color="auto" w:fill="auto"/>
            <w:vAlign w:val="bottom"/>
          </w:tcPr>
          <w:p w14:paraId="538C3347"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44980528"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170AAB9F"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709" w:type="dxa"/>
            <w:tcBorders>
              <w:top w:val="nil"/>
              <w:left w:val="nil"/>
              <w:bottom w:val="dotted" w:sz="4" w:space="0" w:color="000000"/>
              <w:right w:val="nil"/>
            </w:tcBorders>
            <w:shd w:val="clear" w:color="auto" w:fill="auto"/>
            <w:vAlign w:val="bottom"/>
          </w:tcPr>
          <w:p w14:paraId="0F66AF4F" w14:textId="77777777" w:rsidR="00A73F1C" w:rsidRPr="00180F5C" w:rsidRDefault="00A73F1C" w:rsidP="002677F9">
            <w:pPr>
              <w:spacing w:after="0" w:line="240" w:lineRule="auto"/>
              <w:rPr>
                <w:rFonts w:ascii="Times New Roman" w:eastAsia="Times New Roman" w:hAnsi="Times New Roman" w:cs="Times New Roman"/>
                <w:sz w:val="20"/>
                <w:szCs w:val="20"/>
              </w:rPr>
            </w:pPr>
          </w:p>
        </w:tc>
        <w:tc>
          <w:tcPr>
            <w:tcW w:w="917" w:type="dxa"/>
            <w:tcBorders>
              <w:top w:val="nil"/>
              <w:left w:val="nil"/>
              <w:bottom w:val="dotted" w:sz="4" w:space="0" w:color="000000"/>
              <w:right w:val="nil"/>
            </w:tcBorders>
            <w:shd w:val="clear" w:color="auto" w:fill="auto"/>
            <w:vAlign w:val="bottom"/>
          </w:tcPr>
          <w:p w14:paraId="7160142E" w14:textId="77777777" w:rsidR="00A73F1C" w:rsidRPr="00180F5C" w:rsidRDefault="00A73F1C" w:rsidP="002677F9">
            <w:pPr>
              <w:spacing w:after="0" w:line="240" w:lineRule="auto"/>
              <w:rPr>
                <w:rFonts w:ascii="Times New Roman" w:eastAsia="Times New Roman" w:hAnsi="Times New Roman" w:cs="Times New Roman"/>
                <w:sz w:val="20"/>
                <w:szCs w:val="20"/>
              </w:rPr>
            </w:pPr>
          </w:p>
        </w:tc>
      </w:tr>
      <w:tr w:rsidR="00AD19C9" w:rsidRPr="00180F5C" w14:paraId="5D06D89E" w14:textId="77777777" w:rsidTr="00AD19C9">
        <w:trPr>
          <w:gridAfter w:val="2"/>
          <w:wAfter w:w="244" w:type="dxa"/>
          <w:trHeight w:val="275"/>
        </w:trPr>
        <w:tc>
          <w:tcPr>
            <w:tcW w:w="974"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44670B7A" w14:textId="77777777" w:rsidR="00AD19C9" w:rsidRPr="00180F5C" w:rsidRDefault="00AD19C9" w:rsidP="002677F9">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Año</w:t>
            </w:r>
          </w:p>
        </w:tc>
        <w:tc>
          <w:tcPr>
            <w:tcW w:w="1078"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40301CE4"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2019</w:t>
            </w:r>
          </w:p>
        </w:tc>
        <w:tc>
          <w:tcPr>
            <w:tcW w:w="920"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4103474C"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2022</w:t>
            </w:r>
          </w:p>
        </w:tc>
        <w:tc>
          <w:tcPr>
            <w:tcW w:w="992" w:type="dxa"/>
            <w:gridSpan w:val="2"/>
            <w:tcBorders>
              <w:top w:val="dotted" w:sz="4" w:space="0" w:color="000000"/>
              <w:left w:val="dotted" w:sz="4" w:space="0" w:color="000000"/>
              <w:bottom w:val="dotted" w:sz="4" w:space="0" w:color="000000"/>
              <w:right w:val="dotted" w:sz="4" w:space="0" w:color="000000"/>
            </w:tcBorders>
            <w:shd w:val="clear" w:color="auto" w:fill="D9D9D9"/>
            <w:vAlign w:val="center"/>
          </w:tcPr>
          <w:p w14:paraId="35D30DD8"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2023</w:t>
            </w:r>
          </w:p>
        </w:tc>
        <w:tc>
          <w:tcPr>
            <w:tcW w:w="851"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7CC6EC22"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2024</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765DDE4B"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2025</w:t>
            </w:r>
          </w:p>
        </w:tc>
        <w:tc>
          <w:tcPr>
            <w:tcW w:w="708"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A25CC86"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2026</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6723EC19"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2027</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6825567E"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2028</w:t>
            </w:r>
          </w:p>
        </w:tc>
        <w:tc>
          <w:tcPr>
            <w:tcW w:w="709"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7B7410B0"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2029</w:t>
            </w:r>
          </w:p>
        </w:tc>
        <w:tc>
          <w:tcPr>
            <w:tcW w:w="917"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2EB125E0"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2030</w:t>
            </w:r>
          </w:p>
        </w:tc>
      </w:tr>
      <w:tr w:rsidR="00AD19C9" w:rsidRPr="00180F5C" w14:paraId="77BDC874" w14:textId="77777777" w:rsidTr="00AD19C9">
        <w:trPr>
          <w:gridAfter w:val="2"/>
          <w:wAfter w:w="244" w:type="dxa"/>
          <w:trHeight w:val="275"/>
        </w:trPr>
        <w:tc>
          <w:tcPr>
            <w:tcW w:w="974"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6AB101DC" w14:textId="77777777" w:rsidR="00AD19C9" w:rsidRPr="00180F5C" w:rsidRDefault="00AD19C9" w:rsidP="002677F9">
            <w:pPr>
              <w:spacing w:after="0" w:line="240" w:lineRule="auto"/>
              <w:jc w:val="center"/>
              <w:rPr>
                <w:rFonts w:ascii="Arial Narrow" w:eastAsia="Arial Narrow" w:hAnsi="Arial Narrow" w:cs="Arial Narrow"/>
                <w:b/>
                <w:sz w:val="18"/>
                <w:szCs w:val="18"/>
              </w:rPr>
            </w:pPr>
            <w:r w:rsidRPr="00180F5C">
              <w:rPr>
                <w:rFonts w:ascii="Arial Narrow" w:eastAsia="Arial Narrow" w:hAnsi="Arial Narrow" w:cs="Arial Narrow"/>
                <w:b/>
                <w:sz w:val="18"/>
                <w:szCs w:val="18"/>
              </w:rPr>
              <w:t>Valor</w:t>
            </w:r>
          </w:p>
        </w:tc>
        <w:tc>
          <w:tcPr>
            <w:tcW w:w="107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23A1344F" w14:textId="77777777" w:rsidR="00AD19C9" w:rsidRPr="00180F5C" w:rsidRDefault="00AD19C9" w:rsidP="002677F9">
            <w:pPr>
              <w:spacing w:after="0"/>
              <w:jc w:val="center"/>
              <w:rPr>
                <w:rFonts w:ascii="Arial Narrow" w:eastAsia="Arial Narrow" w:hAnsi="Arial Narrow" w:cs="Arial Narrow"/>
                <w:sz w:val="18"/>
                <w:szCs w:val="18"/>
              </w:rPr>
            </w:pPr>
            <w:r w:rsidRPr="00180F5C">
              <w:rPr>
                <w:rFonts w:ascii="Arial Narrow" w:eastAsia="Arial Narrow" w:hAnsi="Arial Narrow" w:cs="Arial Narrow"/>
                <w:sz w:val="18"/>
                <w:szCs w:val="18"/>
              </w:rPr>
              <w:t>0.32</w:t>
            </w:r>
          </w:p>
        </w:tc>
        <w:tc>
          <w:tcPr>
            <w:tcW w:w="920"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61BFD6E3"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0.48</w:t>
            </w:r>
          </w:p>
        </w:tc>
        <w:tc>
          <w:tcPr>
            <w:tcW w:w="992"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17A3AC7E"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0.52</w:t>
            </w:r>
          </w:p>
        </w:tc>
        <w:tc>
          <w:tcPr>
            <w:tcW w:w="85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D1D1212"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0.57</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F4B347F"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0.63</w:t>
            </w:r>
          </w:p>
        </w:tc>
        <w:tc>
          <w:tcPr>
            <w:tcW w:w="70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329E4FF"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0.66</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942E3F3"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0.72</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62FCEE5"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0.75</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23211D6E"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0.81</w:t>
            </w:r>
          </w:p>
        </w:tc>
        <w:tc>
          <w:tcPr>
            <w:tcW w:w="917" w:type="dxa"/>
            <w:tcBorders>
              <w:top w:val="dotted" w:sz="4" w:space="0" w:color="000000"/>
              <w:left w:val="dotted" w:sz="4" w:space="0" w:color="000000"/>
              <w:bottom w:val="dotted" w:sz="4" w:space="0" w:color="000000"/>
              <w:right w:val="dotted" w:sz="4" w:space="0" w:color="000000"/>
            </w:tcBorders>
            <w:shd w:val="clear" w:color="auto" w:fill="auto"/>
            <w:vAlign w:val="center"/>
          </w:tcPr>
          <w:p w14:paraId="4872D0B7" w14:textId="77777777" w:rsidR="00AD19C9" w:rsidRPr="00180F5C" w:rsidRDefault="00AD19C9" w:rsidP="002677F9">
            <w:pPr>
              <w:spacing w:after="0" w:line="240" w:lineRule="auto"/>
              <w:jc w:val="center"/>
              <w:rPr>
                <w:rFonts w:ascii="Arial Narrow" w:eastAsia="Arial Narrow" w:hAnsi="Arial Narrow" w:cs="Arial Narrow"/>
                <w:sz w:val="18"/>
                <w:szCs w:val="18"/>
              </w:rPr>
            </w:pPr>
            <w:r w:rsidRPr="00180F5C">
              <w:rPr>
                <w:rFonts w:ascii="Arial Narrow" w:eastAsia="Arial Narrow" w:hAnsi="Arial Narrow" w:cs="Arial Narrow"/>
                <w:sz w:val="18"/>
                <w:szCs w:val="18"/>
              </w:rPr>
              <w:t>0.86</w:t>
            </w:r>
          </w:p>
        </w:tc>
      </w:tr>
      <w:tr w:rsidR="00AD19C9" w:rsidRPr="00180F5C" w14:paraId="2000D4CF" w14:textId="77777777" w:rsidTr="00AD19C9">
        <w:trPr>
          <w:gridAfter w:val="2"/>
          <w:wAfter w:w="244" w:type="dxa"/>
          <w:trHeight w:val="275"/>
        </w:trPr>
        <w:tc>
          <w:tcPr>
            <w:tcW w:w="974"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46C01163" w14:textId="77777777" w:rsidR="00AD19C9" w:rsidRPr="00180F5C" w:rsidRDefault="00AD19C9" w:rsidP="002677F9">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sz w:val="16"/>
                <w:szCs w:val="16"/>
              </w:rPr>
              <w:t>Eficacia</w:t>
            </w:r>
          </w:p>
        </w:tc>
        <w:tc>
          <w:tcPr>
            <w:tcW w:w="107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167D78F" w14:textId="77777777" w:rsidR="00AD19C9" w:rsidRPr="00180F5C" w:rsidRDefault="00AD19C9" w:rsidP="002677F9">
            <w:pPr>
              <w:spacing w:after="0"/>
              <w:jc w:val="center"/>
              <w:rPr>
                <w:rFonts w:ascii="Arial Narrow" w:eastAsia="Arial Narrow" w:hAnsi="Arial Narrow" w:cs="Arial Narrow"/>
                <w:sz w:val="16"/>
                <w:szCs w:val="16"/>
              </w:rPr>
            </w:pPr>
            <w:r w:rsidRPr="00180F5C">
              <w:rPr>
                <w:rFonts w:ascii="Arial Narrow" w:eastAsia="Arial Narrow" w:hAnsi="Arial Narrow" w:cs="Arial Narrow"/>
                <w:sz w:val="16"/>
                <w:szCs w:val="16"/>
              </w:rPr>
              <w:t>0.0</w:t>
            </w:r>
          </w:p>
        </w:tc>
        <w:tc>
          <w:tcPr>
            <w:tcW w:w="920"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0AD60C46"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0.4</w:t>
            </w:r>
          </w:p>
        </w:tc>
        <w:tc>
          <w:tcPr>
            <w:tcW w:w="992"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50A18D6E"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0.4</w:t>
            </w:r>
          </w:p>
        </w:tc>
        <w:tc>
          <w:tcPr>
            <w:tcW w:w="85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0BB910C"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0.4</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6B85C44"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0.4</w:t>
            </w:r>
          </w:p>
        </w:tc>
        <w:tc>
          <w:tcPr>
            <w:tcW w:w="70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9B86D8D"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0.5</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34F93AF"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0.5</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4EE19C21"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0.5</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402F8C0F"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0.5</w:t>
            </w:r>
          </w:p>
        </w:tc>
        <w:tc>
          <w:tcPr>
            <w:tcW w:w="917"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B1CEEC4"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0.5</w:t>
            </w:r>
          </w:p>
        </w:tc>
      </w:tr>
      <w:tr w:rsidR="00AD19C9" w:rsidRPr="00180F5C" w14:paraId="1A5370C0" w14:textId="77777777" w:rsidTr="00AD19C9">
        <w:trPr>
          <w:gridAfter w:val="2"/>
          <w:wAfter w:w="244" w:type="dxa"/>
          <w:trHeight w:val="275"/>
        </w:trPr>
        <w:tc>
          <w:tcPr>
            <w:tcW w:w="974"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5AF0C990" w14:textId="77777777" w:rsidR="00AD19C9" w:rsidRPr="00180F5C" w:rsidRDefault="00AD19C9" w:rsidP="002677F9">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sz w:val="16"/>
                <w:szCs w:val="16"/>
              </w:rPr>
              <w:t>Transferencia y articulación</w:t>
            </w:r>
          </w:p>
        </w:tc>
        <w:tc>
          <w:tcPr>
            <w:tcW w:w="107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2717446" w14:textId="77777777" w:rsidR="00AD19C9" w:rsidRPr="00180F5C" w:rsidRDefault="00AD19C9" w:rsidP="002677F9">
            <w:pPr>
              <w:spacing w:after="0"/>
              <w:jc w:val="center"/>
              <w:rPr>
                <w:rFonts w:ascii="Arial Narrow" w:eastAsia="Arial Narrow" w:hAnsi="Arial Narrow" w:cs="Arial Narrow"/>
                <w:sz w:val="16"/>
                <w:szCs w:val="16"/>
              </w:rPr>
            </w:pPr>
            <w:r w:rsidRPr="00180F5C">
              <w:rPr>
                <w:rFonts w:ascii="Arial Narrow" w:eastAsia="Arial Narrow" w:hAnsi="Arial Narrow" w:cs="Arial Narrow"/>
                <w:sz w:val="16"/>
                <w:szCs w:val="16"/>
              </w:rPr>
              <w:t>0.5</w:t>
            </w:r>
          </w:p>
        </w:tc>
        <w:tc>
          <w:tcPr>
            <w:tcW w:w="920"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0624F5DC"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0.6</w:t>
            </w:r>
          </w:p>
        </w:tc>
        <w:tc>
          <w:tcPr>
            <w:tcW w:w="992"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52F8A667"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0.6</w:t>
            </w:r>
          </w:p>
        </w:tc>
        <w:tc>
          <w:tcPr>
            <w:tcW w:w="85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2814A113"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0.8</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A741FB5"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0.8</w:t>
            </w:r>
          </w:p>
        </w:tc>
        <w:tc>
          <w:tcPr>
            <w:tcW w:w="70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3F13960"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0.9</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2832CA74"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0.9</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F8D8EEB"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1.0</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4B0B1DA"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1.0</w:t>
            </w:r>
          </w:p>
        </w:tc>
        <w:tc>
          <w:tcPr>
            <w:tcW w:w="917"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9A3C1EC"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1.0</w:t>
            </w:r>
          </w:p>
        </w:tc>
      </w:tr>
      <w:tr w:rsidR="00AD19C9" w:rsidRPr="00180F5C" w14:paraId="4985EF46" w14:textId="77777777" w:rsidTr="00AD19C9">
        <w:trPr>
          <w:gridAfter w:val="2"/>
          <w:wAfter w:w="244" w:type="dxa"/>
          <w:trHeight w:val="275"/>
        </w:trPr>
        <w:tc>
          <w:tcPr>
            <w:tcW w:w="974"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0E192C87" w14:textId="77777777" w:rsidR="00AD19C9" w:rsidRPr="00180F5C" w:rsidRDefault="00AD19C9" w:rsidP="002677F9">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sz w:val="16"/>
                <w:szCs w:val="16"/>
              </w:rPr>
              <w:t>Participación</w:t>
            </w:r>
          </w:p>
        </w:tc>
        <w:tc>
          <w:tcPr>
            <w:tcW w:w="107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6CDE20C" w14:textId="77777777" w:rsidR="00AD19C9" w:rsidRPr="00180F5C" w:rsidRDefault="00AD19C9" w:rsidP="002677F9">
            <w:pPr>
              <w:spacing w:after="0"/>
              <w:jc w:val="center"/>
              <w:rPr>
                <w:rFonts w:ascii="Arial Narrow" w:eastAsia="Arial Narrow" w:hAnsi="Arial Narrow" w:cs="Arial Narrow"/>
                <w:sz w:val="16"/>
                <w:szCs w:val="16"/>
              </w:rPr>
            </w:pPr>
            <w:r w:rsidRPr="00180F5C">
              <w:rPr>
                <w:rFonts w:ascii="Arial Narrow" w:eastAsia="Arial Narrow" w:hAnsi="Arial Narrow" w:cs="Arial Narrow"/>
                <w:sz w:val="16"/>
                <w:szCs w:val="16"/>
              </w:rPr>
              <w:t>0.8</w:t>
            </w:r>
          </w:p>
        </w:tc>
        <w:tc>
          <w:tcPr>
            <w:tcW w:w="920"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08CC22BC"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0.9</w:t>
            </w:r>
          </w:p>
        </w:tc>
        <w:tc>
          <w:tcPr>
            <w:tcW w:w="992"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1A5D3129"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0.9</w:t>
            </w:r>
          </w:p>
        </w:tc>
        <w:tc>
          <w:tcPr>
            <w:tcW w:w="85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0433A17A"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0.9</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4BC685E8"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0.9</w:t>
            </w:r>
          </w:p>
        </w:tc>
        <w:tc>
          <w:tcPr>
            <w:tcW w:w="70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A0C0527"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0.9</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A2E63E9"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0.9</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40BBCB12"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0.9</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F6A3AD1"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0.9</w:t>
            </w:r>
          </w:p>
        </w:tc>
        <w:tc>
          <w:tcPr>
            <w:tcW w:w="917" w:type="dxa"/>
            <w:tcBorders>
              <w:top w:val="dotted" w:sz="4" w:space="0" w:color="000000"/>
              <w:left w:val="dotted" w:sz="4" w:space="0" w:color="000000"/>
              <w:bottom w:val="dotted" w:sz="4" w:space="0" w:color="000000"/>
              <w:right w:val="dotted" w:sz="4" w:space="0" w:color="000000"/>
            </w:tcBorders>
            <w:shd w:val="clear" w:color="auto" w:fill="auto"/>
            <w:vAlign w:val="center"/>
          </w:tcPr>
          <w:p w14:paraId="295F567E"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1.0</w:t>
            </w:r>
          </w:p>
        </w:tc>
      </w:tr>
      <w:tr w:rsidR="00AD19C9" w:rsidRPr="00180F5C" w14:paraId="195BDF64" w14:textId="77777777" w:rsidTr="00AD19C9">
        <w:trPr>
          <w:gridAfter w:val="2"/>
          <w:wAfter w:w="244" w:type="dxa"/>
          <w:trHeight w:val="275"/>
        </w:trPr>
        <w:tc>
          <w:tcPr>
            <w:tcW w:w="974"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32391F8E" w14:textId="77777777" w:rsidR="00AD19C9" w:rsidRPr="00180F5C" w:rsidRDefault="00AD19C9" w:rsidP="002677F9">
            <w:pPr>
              <w:spacing w:after="0" w:line="240" w:lineRule="auto"/>
              <w:jc w:val="center"/>
              <w:rPr>
                <w:rFonts w:ascii="Arial Narrow" w:eastAsia="Arial Narrow" w:hAnsi="Arial Narrow" w:cs="Arial Narrow"/>
                <w:b/>
                <w:sz w:val="20"/>
                <w:szCs w:val="20"/>
              </w:rPr>
            </w:pPr>
            <w:r w:rsidRPr="00180F5C">
              <w:rPr>
                <w:rFonts w:ascii="Arial Narrow" w:eastAsia="Arial Narrow" w:hAnsi="Arial Narrow" w:cs="Arial Narrow"/>
                <w:sz w:val="16"/>
                <w:szCs w:val="16"/>
              </w:rPr>
              <w:t xml:space="preserve">Transparencia  </w:t>
            </w:r>
          </w:p>
        </w:tc>
        <w:tc>
          <w:tcPr>
            <w:tcW w:w="107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47C5D3B" w14:textId="77777777" w:rsidR="00AD19C9" w:rsidRPr="00180F5C" w:rsidRDefault="00AD19C9" w:rsidP="002677F9">
            <w:pPr>
              <w:spacing w:after="0"/>
              <w:jc w:val="center"/>
              <w:rPr>
                <w:rFonts w:ascii="Arial Narrow" w:eastAsia="Arial Narrow" w:hAnsi="Arial Narrow" w:cs="Arial Narrow"/>
                <w:sz w:val="16"/>
                <w:szCs w:val="16"/>
              </w:rPr>
            </w:pPr>
            <w:r w:rsidRPr="00180F5C">
              <w:rPr>
                <w:rFonts w:ascii="Arial Narrow" w:eastAsia="Arial Narrow" w:hAnsi="Arial Narrow" w:cs="Arial Narrow"/>
                <w:sz w:val="16"/>
                <w:szCs w:val="16"/>
              </w:rPr>
              <w:t>0.0</w:t>
            </w:r>
          </w:p>
        </w:tc>
        <w:tc>
          <w:tcPr>
            <w:tcW w:w="920"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358F29F4"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0.1</w:t>
            </w:r>
          </w:p>
        </w:tc>
        <w:tc>
          <w:tcPr>
            <w:tcW w:w="992"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14:paraId="50494643"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0.2</w:t>
            </w:r>
          </w:p>
        </w:tc>
        <w:tc>
          <w:tcPr>
            <w:tcW w:w="851" w:type="dxa"/>
            <w:tcBorders>
              <w:top w:val="dotted" w:sz="4" w:space="0" w:color="000000"/>
              <w:left w:val="dotted" w:sz="4" w:space="0" w:color="000000"/>
              <w:bottom w:val="dotted" w:sz="4" w:space="0" w:color="000000"/>
              <w:right w:val="dotted" w:sz="4" w:space="0" w:color="000000"/>
            </w:tcBorders>
            <w:shd w:val="clear" w:color="auto" w:fill="auto"/>
            <w:vAlign w:val="center"/>
          </w:tcPr>
          <w:p w14:paraId="26196344"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0.2</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701E2E6"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0.4</w:t>
            </w:r>
          </w:p>
        </w:tc>
        <w:tc>
          <w:tcPr>
            <w:tcW w:w="70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E6A5810"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0.4</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0C134BB"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0.7</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F10B861"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0.7</w:t>
            </w:r>
          </w:p>
        </w:tc>
        <w:tc>
          <w:tcPr>
            <w:tcW w:w="709"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F7E6842"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0.9</w:t>
            </w:r>
          </w:p>
        </w:tc>
        <w:tc>
          <w:tcPr>
            <w:tcW w:w="917"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F72921A" w14:textId="77777777" w:rsidR="00AD19C9" w:rsidRPr="00180F5C" w:rsidRDefault="00AD19C9" w:rsidP="002677F9">
            <w:pPr>
              <w:spacing w:after="0" w:line="240" w:lineRule="auto"/>
              <w:jc w:val="center"/>
              <w:rPr>
                <w:rFonts w:ascii="Arial Narrow" w:eastAsia="Arial Narrow" w:hAnsi="Arial Narrow" w:cs="Arial Narrow"/>
                <w:sz w:val="20"/>
                <w:szCs w:val="20"/>
              </w:rPr>
            </w:pPr>
            <w:r w:rsidRPr="00180F5C">
              <w:rPr>
                <w:rFonts w:ascii="Arial Narrow" w:eastAsia="Arial Narrow" w:hAnsi="Arial Narrow" w:cs="Arial Narrow"/>
                <w:sz w:val="16"/>
                <w:szCs w:val="16"/>
              </w:rPr>
              <w:t>1.0</w:t>
            </w:r>
          </w:p>
        </w:tc>
      </w:tr>
    </w:tbl>
    <w:p w14:paraId="6E19701F" w14:textId="6012264C" w:rsidR="004C5355" w:rsidRPr="00180F5C" w:rsidRDefault="004C5355"/>
    <w:p w14:paraId="335421B4" w14:textId="77777777" w:rsidR="004C5355" w:rsidRPr="00180F5C" w:rsidRDefault="004C5355">
      <w:r w:rsidRPr="00180F5C">
        <w:br w:type="page"/>
      </w:r>
    </w:p>
    <w:p w14:paraId="7DDA91B1" w14:textId="0EA6BA1F" w:rsidR="00090C95" w:rsidRPr="00180F5C" w:rsidRDefault="00090C95" w:rsidP="0075324D">
      <w:pPr>
        <w:pStyle w:val="Ttulo2"/>
        <w:keepLines w:val="0"/>
        <w:numPr>
          <w:ilvl w:val="0"/>
          <w:numId w:val="6"/>
        </w:numPr>
        <w:spacing w:before="240" w:after="60"/>
        <w:ind w:left="284" w:hanging="284"/>
        <w:rPr>
          <w:rFonts w:ascii="Arial Narrow" w:hAnsi="Arial Narrow"/>
          <w:b/>
          <w:color w:val="auto"/>
          <w:sz w:val="22"/>
          <w:szCs w:val="22"/>
          <w:u w:val="single"/>
        </w:rPr>
      </w:pPr>
      <w:bookmarkStart w:id="51" w:name="_Toc95145138"/>
      <w:r w:rsidRPr="00180F5C">
        <w:rPr>
          <w:rFonts w:ascii="Arial Narrow" w:hAnsi="Arial Narrow"/>
          <w:b/>
          <w:color w:val="auto"/>
          <w:sz w:val="22"/>
          <w:szCs w:val="22"/>
          <w:u w:val="single"/>
        </w:rPr>
        <w:lastRenderedPageBreak/>
        <w:t>GLOSARIO:</w:t>
      </w:r>
      <w:bookmarkEnd w:id="51"/>
    </w:p>
    <w:p w14:paraId="53FF2C25" w14:textId="77777777" w:rsidR="0075324D" w:rsidRPr="00180F5C" w:rsidRDefault="0075324D" w:rsidP="00090C95">
      <w:pPr>
        <w:autoSpaceDE w:val="0"/>
        <w:autoSpaceDN w:val="0"/>
        <w:adjustRightInd w:val="0"/>
        <w:jc w:val="both"/>
        <w:rPr>
          <w:rFonts w:ascii="Arial Narrow" w:hAnsi="Arial Narrow"/>
          <w:b/>
          <w:bCs/>
        </w:rPr>
      </w:pPr>
    </w:p>
    <w:p w14:paraId="0203B172" w14:textId="06F083DB" w:rsidR="00E52961" w:rsidRPr="00180F5C" w:rsidRDefault="00E52961" w:rsidP="00090C95">
      <w:pPr>
        <w:autoSpaceDE w:val="0"/>
        <w:autoSpaceDN w:val="0"/>
        <w:adjustRightInd w:val="0"/>
        <w:jc w:val="both"/>
        <w:rPr>
          <w:rFonts w:ascii="Arial Narrow" w:hAnsi="Arial Narrow"/>
          <w:bCs/>
        </w:rPr>
      </w:pPr>
      <w:r w:rsidRPr="00180F5C">
        <w:rPr>
          <w:rFonts w:ascii="Arial Narrow" w:hAnsi="Arial Narrow"/>
          <w:b/>
          <w:bCs/>
        </w:rPr>
        <w:t xml:space="preserve">Aprovechamiento </w:t>
      </w:r>
      <w:r w:rsidR="0075324D" w:rsidRPr="00180F5C">
        <w:rPr>
          <w:rFonts w:ascii="Arial Narrow" w:hAnsi="Arial Narrow"/>
          <w:b/>
          <w:bCs/>
        </w:rPr>
        <w:t>sostenible. -</w:t>
      </w:r>
      <w:r w:rsidRPr="00180F5C">
        <w:rPr>
          <w:rFonts w:ascii="Arial Narrow" w:hAnsi="Arial Narrow"/>
          <w:b/>
          <w:bCs/>
        </w:rPr>
        <w:t xml:space="preserve"> </w:t>
      </w:r>
      <w:r w:rsidRPr="00180F5C">
        <w:rPr>
          <w:rFonts w:ascii="Arial Narrow" w:hAnsi="Arial Narrow"/>
        </w:rPr>
        <w:t>Utilización de los bienes y servicios de los ecosistemas forestales y otros ecosistemas de vegetación silvestre, a través de instrumentos de gestión, de un modo y a un ritmo que no ocasione su disminución a largo plazo, con lo cual se mantienen las posibilidades de satisfacer las necesidades y aspiraciones de las generaciones presentes y futuras.</w:t>
      </w:r>
    </w:p>
    <w:p w14:paraId="5BA37151" w14:textId="2A598844" w:rsidR="00090C95" w:rsidRPr="00180F5C" w:rsidRDefault="00090C95" w:rsidP="00090C95">
      <w:pPr>
        <w:autoSpaceDE w:val="0"/>
        <w:autoSpaceDN w:val="0"/>
        <w:adjustRightInd w:val="0"/>
        <w:jc w:val="both"/>
        <w:rPr>
          <w:rFonts w:ascii="Arial Narrow" w:hAnsi="Arial Narrow"/>
        </w:rPr>
      </w:pPr>
      <w:r w:rsidRPr="00180F5C">
        <w:rPr>
          <w:rFonts w:ascii="Arial Narrow" w:hAnsi="Arial Narrow"/>
          <w:b/>
          <w:bCs/>
        </w:rPr>
        <w:t xml:space="preserve">Bosque. - </w:t>
      </w:r>
      <w:r w:rsidRPr="00180F5C">
        <w:rPr>
          <w:rFonts w:ascii="Arial Narrow" w:hAnsi="Arial Narrow"/>
        </w:rPr>
        <w:t>Ecosistema en que predominan especies arbóreas en cualquier estado de desarrollo, cuya cobertura de copa supera el 10% en condiciones áridas o semiáridas o el 25% en circunstancias más favorables.</w:t>
      </w:r>
      <w:r w:rsidR="00E52961" w:rsidRPr="00180F5C">
        <w:rPr>
          <w:rFonts w:ascii="Arial Narrow" w:hAnsi="Arial Narrow"/>
        </w:rPr>
        <w:t xml:space="preserve"> Para el caso del análisis del PBI el término “bosque” involucra todos los ecosistemas forestales y ecosistemas de vegetación silvestre.</w:t>
      </w:r>
    </w:p>
    <w:p w14:paraId="52F269D5" w14:textId="77777777" w:rsidR="00090C95" w:rsidRPr="00180F5C" w:rsidRDefault="00090C95" w:rsidP="00090C95">
      <w:pPr>
        <w:autoSpaceDE w:val="0"/>
        <w:autoSpaceDN w:val="0"/>
        <w:adjustRightInd w:val="0"/>
        <w:jc w:val="both"/>
        <w:rPr>
          <w:rFonts w:ascii="Arial Narrow" w:hAnsi="Arial Narrow"/>
        </w:rPr>
      </w:pPr>
      <w:r w:rsidRPr="00180F5C">
        <w:rPr>
          <w:rFonts w:ascii="Arial Narrow" w:hAnsi="Arial Narrow" w:cs="Arial"/>
          <w:b/>
          <w:bCs/>
        </w:rPr>
        <w:t>Comunidades Campesinas:</w:t>
      </w:r>
      <w:r w:rsidRPr="00180F5C">
        <w:rPr>
          <w:rFonts w:ascii="Arial Narrow" w:hAnsi="Arial Narrow" w:cs="Arial"/>
        </w:rPr>
        <w:t xml:space="preserve"> </w:t>
      </w:r>
      <w:r w:rsidRPr="00180F5C">
        <w:rPr>
          <w:rFonts w:ascii="Arial Narrow" w:hAnsi="Arial Narrow"/>
        </w:rPr>
        <w:t>Las comunidades campesinas son organizaciones de interés público, con existencia legal y personería jurídica, integradas por familias que habitan y controlan determinados territorios, ligadas por vínculos ancestrales, sociales, económicos y culturales expresados en la propiedad comunal de la tierra, el trabajo comunal, la ayuda mutua, el gobierno democrático y el desarrollo de actividades multisectoriales cuyos fines se orientan a la realización plena de sus miembros y del país.</w:t>
      </w:r>
    </w:p>
    <w:p w14:paraId="38D2E9B2" w14:textId="77777777" w:rsidR="00090C95" w:rsidRPr="00180F5C" w:rsidRDefault="00090C95" w:rsidP="00090C95">
      <w:pPr>
        <w:pStyle w:val="NormalWeb"/>
        <w:shd w:val="clear" w:color="auto" w:fill="FFFFFF"/>
        <w:jc w:val="both"/>
        <w:rPr>
          <w:rFonts w:ascii="Arial Narrow" w:eastAsiaTheme="minorHAnsi" w:hAnsi="Arial Narrow" w:cstheme="minorBidi"/>
          <w:sz w:val="22"/>
          <w:szCs w:val="22"/>
          <w:lang w:eastAsia="en-US"/>
        </w:rPr>
      </w:pPr>
      <w:r w:rsidRPr="00180F5C">
        <w:rPr>
          <w:rFonts w:ascii="Arial Narrow" w:eastAsiaTheme="minorHAnsi" w:hAnsi="Arial Narrow" w:cstheme="minorBidi"/>
          <w:b/>
          <w:bCs/>
          <w:sz w:val="22"/>
          <w:szCs w:val="22"/>
          <w:lang w:eastAsia="en-US"/>
        </w:rPr>
        <w:t>Comunidad Nativa:</w:t>
      </w:r>
      <w:r w:rsidRPr="00180F5C">
        <w:rPr>
          <w:rFonts w:ascii="Arial Narrow" w:eastAsiaTheme="minorHAnsi" w:hAnsi="Arial Narrow" w:cstheme="minorBidi"/>
          <w:sz w:val="22"/>
          <w:szCs w:val="22"/>
          <w:lang w:eastAsia="en-US"/>
        </w:rPr>
        <w:t xml:space="preserve"> Las comunidades nativas tienen origen en los grupos tribales de la selva y ceja de selva y están constituidas por conjuntos de familias vinculadas por los siguientes elementos principales: idioma o dialecto; características culturales y sociales; y tenencia y usufructo común y permanente de un mismo territorio con asentamiento nucleado o disperso Decreto - </w:t>
      </w:r>
      <w:hyperlink r:id="rId19" w:history="1">
        <w:r w:rsidRPr="00180F5C">
          <w:rPr>
            <w:rFonts w:ascii="Arial Narrow" w:eastAsiaTheme="minorHAnsi" w:hAnsi="Arial Narrow" w:cstheme="minorBidi"/>
            <w:sz w:val="22"/>
            <w:szCs w:val="22"/>
            <w:lang w:eastAsia="en-US"/>
          </w:rPr>
          <w:t>Ley 22175</w:t>
        </w:r>
      </w:hyperlink>
      <w:r w:rsidRPr="00180F5C">
        <w:rPr>
          <w:rFonts w:ascii="Arial Narrow" w:eastAsiaTheme="minorHAnsi" w:hAnsi="Arial Narrow" w:cstheme="minorBidi"/>
          <w:sz w:val="22"/>
          <w:szCs w:val="22"/>
          <w:lang w:eastAsia="en-US"/>
        </w:rPr>
        <w:t>).</w:t>
      </w:r>
    </w:p>
    <w:p w14:paraId="0E5C18ED" w14:textId="77777777" w:rsidR="00090C95" w:rsidRPr="00180F5C" w:rsidRDefault="00090C95" w:rsidP="00090C95">
      <w:pPr>
        <w:pStyle w:val="NormalWeb"/>
        <w:shd w:val="clear" w:color="auto" w:fill="FFFFFF"/>
        <w:jc w:val="both"/>
        <w:rPr>
          <w:rFonts w:ascii="Arial Narrow" w:eastAsiaTheme="minorHAnsi" w:hAnsi="Arial Narrow" w:cstheme="minorBidi"/>
          <w:sz w:val="22"/>
          <w:szCs w:val="22"/>
          <w:lang w:eastAsia="en-US"/>
        </w:rPr>
      </w:pPr>
      <w:r w:rsidRPr="00180F5C">
        <w:rPr>
          <w:rFonts w:ascii="Arial Narrow" w:eastAsiaTheme="minorHAnsi" w:hAnsi="Arial Narrow" w:cstheme="minorBidi"/>
          <w:sz w:val="22"/>
          <w:szCs w:val="22"/>
          <w:lang w:eastAsia="en-US"/>
        </w:rPr>
        <w:t>Éstas son reconocidas mediante Resolución Directoral emitida por la Dirección Regional Agraria correspondiente, en concordancia con la Ley </w:t>
      </w:r>
      <w:hyperlink r:id="rId20" w:history="1">
        <w:r w:rsidRPr="00180F5C">
          <w:rPr>
            <w:rFonts w:ascii="Arial Narrow" w:eastAsiaTheme="minorHAnsi" w:hAnsi="Arial Narrow" w:cstheme="minorBidi"/>
            <w:sz w:val="22"/>
            <w:szCs w:val="22"/>
            <w:lang w:eastAsia="en-US"/>
          </w:rPr>
          <w:t>N° 27867</w:t>
        </w:r>
      </w:hyperlink>
      <w:r w:rsidRPr="00180F5C">
        <w:rPr>
          <w:rFonts w:ascii="Arial Narrow" w:eastAsiaTheme="minorHAnsi" w:hAnsi="Arial Narrow" w:cstheme="minorBidi"/>
          <w:sz w:val="22"/>
          <w:szCs w:val="22"/>
          <w:lang w:eastAsia="en-US"/>
        </w:rPr>
        <w:t>, Ley Orgánica de los Gobiernos Regionales</w:t>
      </w:r>
    </w:p>
    <w:p w14:paraId="7E34E59B" w14:textId="77777777" w:rsidR="00090C95" w:rsidRPr="00180F5C" w:rsidRDefault="00090C95" w:rsidP="00090C95">
      <w:pPr>
        <w:autoSpaceDE w:val="0"/>
        <w:autoSpaceDN w:val="0"/>
        <w:adjustRightInd w:val="0"/>
        <w:jc w:val="both"/>
        <w:rPr>
          <w:rFonts w:ascii="Arial Narrow" w:hAnsi="Arial Narrow" w:cs="Arial"/>
          <w:b/>
        </w:rPr>
      </w:pPr>
      <w:r w:rsidRPr="00180F5C">
        <w:rPr>
          <w:rFonts w:ascii="Arial Narrow" w:hAnsi="Arial Narrow"/>
          <w:b/>
        </w:rPr>
        <w:t>Ecosistema de vegetación silvestre</w:t>
      </w:r>
      <w:r w:rsidRPr="00180F5C">
        <w:rPr>
          <w:rFonts w:ascii="Arial Narrow" w:hAnsi="Arial Narrow"/>
        </w:rPr>
        <w:t>. - Son espacios con formaciones vegetales de origen natural donde se desarrollan las especies forestales y de fauna silvestre, que tienen la capacidad para proveer bienes y servicios para el hombre y la sociedad.</w:t>
      </w:r>
    </w:p>
    <w:p w14:paraId="4E595D46" w14:textId="77777777" w:rsidR="00090C95" w:rsidRPr="00180F5C" w:rsidRDefault="00090C95" w:rsidP="00090C95">
      <w:pPr>
        <w:autoSpaceDE w:val="0"/>
        <w:autoSpaceDN w:val="0"/>
        <w:adjustRightInd w:val="0"/>
        <w:jc w:val="both"/>
        <w:rPr>
          <w:rFonts w:ascii="Arial Narrow" w:hAnsi="Arial Narrow"/>
        </w:rPr>
      </w:pPr>
      <w:r w:rsidRPr="00180F5C">
        <w:rPr>
          <w:rFonts w:ascii="Arial Narrow" w:hAnsi="Arial Narrow" w:cs="Arial"/>
          <w:b/>
        </w:rPr>
        <w:t xml:space="preserve">Ecosistema forestal. - </w:t>
      </w:r>
      <w:r w:rsidRPr="00180F5C">
        <w:rPr>
          <w:rFonts w:ascii="Arial Narrow" w:hAnsi="Arial Narrow"/>
        </w:rPr>
        <w:t>Es el ecosistema de vegetación silvestre en donde predomina la vegetación arbórea</w:t>
      </w:r>
    </w:p>
    <w:p w14:paraId="4BE6F660" w14:textId="77777777" w:rsidR="00090C95" w:rsidRPr="00180F5C" w:rsidRDefault="00090C95" w:rsidP="00090C95">
      <w:pPr>
        <w:autoSpaceDE w:val="0"/>
        <w:autoSpaceDN w:val="0"/>
        <w:adjustRightInd w:val="0"/>
        <w:jc w:val="both"/>
        <w:rPr>
          <w:rFonts w:ascii="Arial Narrow" w:hAnsi="Arial Narrow" w:cs="Arial"/>
          <w:b/>
        </w:rPr>
      </w:pPr>
      <w:r w:rsidRPr="00180F5C">
        <w:rPr>
          <w:rFonts w:ascii="Arial Narrow" w:hAnsi="Arial Narrow" w:cs="Arial"/>
          <w:b/>
        </w:rPr>
        <w:t xml:space="preserve">Gobernabilidad. - </w:t>
      </w:r>
      <w:r w:rsidRPr="00180F5C">
        <w:rPr>
          <w:rFonts w:ascii="Arial Narrow" w:hAnsi="Arial Narrow" w:cs="Arial"/>
          <w:bCs/>
        </w:rPr>
        <w:t>Cualidad del gobierno para formular e implementar las políticas públicas en un marco de equilibrio dinámico entre (satisfacción de las) demandas sociales y la capacidad de respuesta gubernamental.</w:t>
      </w:r>
    </w:p>
    <w:p w14:paraId="236341BE" w14:textId="47CD5EFC" w:rsidR="00090C95" w:rsidRPr="00180F5C" w:rsidRDefault="00090C95" w:rsidP="00090C95">
      <w:pPr>
        <w:autoSpaceDE w:val="0"/>
        <w:autoSpaceDN w:val="0"/>
        <w:adjustRightInd w:val="0"/>
        <w:jc w:val="both"/>
        <w:rPr>
          <w:rFonts w:ascii="Arial Narrow" w:hAnsi="Arial Narrow" w:cs="Arial"/>
          <w:bCs/>
        </w:rPr>
      </w:pPr>
      <w:r w:rsidRPr="00180F5C">
        <w:rPr>
          <w:rFonts w:ascii="Arial Narrow" w:hAnsi="Arial Narrow" w:cs="Arial"/>
          <w:b/>
        </w:rPr>
        <w:t>Manejo. -</w:t>
      </w:r>
      <w:r w:rsidRPr="00180F5C">
        <w:rPr>
          <w:rFonts w:ascii="Arial Narrow" w:hAnsi="Arial Narrow" w:cs="Arial"/>
          <w:bCs/>
        </w:rPr>
        <w:t xml:space="preserve"> Es la ciencia y arte de manipular las características e interacciones de las poblaciones de flora y fauna silvestre y sus hábitats, con la finalidad de satisfacer las necesidades humanas, asegurando la conservación y el aprovechamiento sostenible de los recursos (art. 5 del Reglamento para la Gestión de Fauna Silvestre).</w:t>
      </w:r>
    </w:p>
    <w:p w14:paraId="2CC1D1EC" w14:textId="21BA69CE" w:rsidR="00E52961" w:rsidRPr="00180F5C" w:rsidRDefault="00E52961" w:rsidP="00090C95">
      <w:pPr>
        <w:autoSpaceDE w:val="0"/>
        <w:autoSpaceDN w:val="0"/>
        <w:adjustRightInd w:val="0"/>
        <w:jc w:val="both"/>
        <w:rPr>
          <w:rFonts w:ascii="Arial Narrow" w:hAnsi="Arial Narrow" w:cs="Arial"/>
          <w:bCs/>
        </w:rPr>
      </w:pPr>
      <w:r w:rsidRPr="00180F5C">
        <w:rPr>
          <w:rFonts w:ascii="Arial Narrow" w:hAnsi="Arial Narrow" w:cs="Arial"/>
          <w:b/>
          <w:bCs/>
        </w:rPr>
        <w:t xml:space="preserve">Plan de </w:t>
      </w:r>
      <w:r w:rsidR="007C026F" w:rsidRPr="00180F5C">
        <w:rPr>
          <w:rFonts w:ascii="Arial Narrow" w:hAnsi="Arial Narrow" w:cs="Arial"/>
          <w:b/>
          <w:bCs/>
        </w:rPr>
        <w:t>manejo. -</w:t>
      </w:r>
      <w:r w:rsidRPr="00180F5C">
        <w:rPr>
          <w:rFonts w:ascii="Arial Narrow" w:hAnsi="Arial Narrow" w:cs="Arial"/>
          <w:bCs/>
        </w:rPr>
        <w:t xml:space="preserve"> </w:t>
      </w:r>
      <w:r w:rsidR="004826F7" w:rsidRPr="00180F5C">
        <w:rPr>
          <w:rFonts w:ascii="Arial Narrow" w:hAnsi="Arial Narrow" w:cs="Arial"/>
          <w:bCs/>
        </w:rPr>
        <w:t>E</w:t>
      </w:r>
      <w:r w:rsidRPr="00180F5C">
        <w:rPr>
          <w:rFonts w:ascii="Arial Narrow" w:hAnsi="Arial Narrow" w:cs="Arial"/>
          <w:bCs/>
        </w:rPr>
        <w:t xml:space="preserve">s el instrumento de gestión forestal </w:t>
      </w:r>
      <w:r w:rsidR="004826F7" w:rsidRPr="00180F5C">
        <w:rPr>
          <w:rFonts w:ascii="Arial Narrow" w:hAnsi="Arial Narrow" w:cs="Arial"/>
          <w:bCs/>
        </w:rPr>
        <w:t xml:space="preserve">o de fauna silvestre, según corresponda, </w:t>
      </w:r>
      <w:r w:rsidRPr="00180F5C">
        <w:rPr>
          <w:rFonts w:ascii="Arial Narrow" w:hAnsi="Arial Narrow" w:cs="Arial"/>
          <w:bCs/>
        </w:rPr>
        <w:t>que constituye la herramienta dinámica y flexible para la implementación, seguimiento y control de las actividades de manejo, orientado a lograr la sostenibilidad del ecosistema</w:t>
      </w:r>
      <w:r w:rsidR="004826F7" w:rsidRPr="00180F5C">
        <w:rPr>
          <w:rFonts w:ascii="Arial Narrow" w:hAnsi="Arial Narrow" w:cs="Arial"/>
          <w:bCs/>
        </w:rPr>
        <w:t>.</w:t>
      </w:r>
    </w:p>
    <w:p w14:paraId="27FD5D57" w14:textId="77777777" w:rsidR="00090C95" w:rsidRPr="00180F5C" w:rsidRDefault="00090C95" w:rsidP="00090C95">
      <w:pPr>
        <w:autoSpaceDE w:val="0"/>
        <w:autoSpaceDN w:val="0"/>
        <w:adjustRightInd w:val="0"/>
        <w:jc w:val="both"/>
        <w:rPr>
          <w:rFonts w:ascii="Arial Narrow" w:hAnsi="Arial Narrow" w:cs="Arial"/>
          <w:bCs/>
        </w:rPr>
      </w:pPr>
      <w:r w:rsidRPr="00180F5C">
        <w:rPr>
          <w:rFonts w:ascii="Arial Narrow" w:hAnsi="Arial Narrow" w:cs="Arial"/>
          <w:b/>
        </w:rPr>
        <w:t>Recurso fauna silvestre. -</w:t>
      </w:r>
      <w:r w:rsidRPr="00180F5C">
        <w:rPr>
          <w:rFonts w:ascii="Arial Narrow" w:hAnsi="Arial Narrow" w:cs="Arial"/>
          <w:bCs/>
        </w:rPr>
        <w:t xml:space="preserve"> Son las especies animales no domesticadas, nativas o exóticas silvestres, incluyendo su diversidad genética, que viven libremente en el territorio nacional o mantenidas en cautiverio, así como a los ejemplares de especies domesticadas que, por abandono u otras causas, se asimilen en sus hábitos a la vida silvestre. Se incluyen en los alcances de la Ley N° 29763, Ley Forestal y de Fauna Silvestre, los especímenes de fauna silvestre vivos o muertos, huevos y cualquier parte o derivado, así como los mantenidos en cautiverio y sus productos. La Ley Forestal y de Fauna silvestre, no regula a las especies hidrobiológicas (marinas y continentales) las cuales se rigen por sus propias leyes.</w:t>
      </w:r>
    </w:p>
    <w:p w14:paraId="3DF2A8B3" w14:textId="77777777" w:rsidR="00090C95" w:rsidRPr="00180F5C" w:rsidRDefault="00090C95" w:rsidP="00090C95">
      <w:pPr>
        <w:spacing w:before="100" w:beforeAutospacing="1" w:after="100" w:afterAutospacing="1" w:line="240" w:lineRule="auto"/>
        <w:jc w:val="both"/>
        <w:rPr>
          <w:rFonts w:ascii="Arial Narrow" w:eastAsia="Times New Roman" w:hAnsi="Arial Narrow" w:cs="Arial"/>
          <w:sz w:val="20"/>
          <w:szCs w:val="20"/>
        </w:rPr>
      </w:pPr>
      <w:r w:rsidRPr="00180F5C">
        <w:rPr>
          <w:rFonts w:ascii="Arial Narrow" w:hAnsi="Arial Narrow" w:cs="Arial"/>
          <w:b/>
        </w:rPr>
        <w:lastRenderedPageBreak/>
        <w:t xml:space="preserve">Recurso forestal. - </w:t>
      </w:r>
      <w:r w:rsidRPr="00180F5C">
        <w:rPr>
          <w:rFonts w:ascii="Arial Narrow" w:eastAsia="Times New Roman" w:hAnsi="Arial Narrow" w:cs="Arial"/>
          <w:sz w:val="20"/>
          <w:szCs w:val="20"/>
        </w:rPr>
        <w:t>Son recursos forestales, cualquiera sea su ubicación en el territorio nacional, los siguientes: a) Los bosques naturales, b) Las plantaciones forestales, c) Las tierras cuya capacidad de uso mayor sea forestal y para protección, con o sin cobertura arbórea, d) Los demás componentes silvestres de la flora terrestre y acuática emergente, incluyendo su diversidad genética.</w:t>
      </w:r>
    </w:p>
    <w:p w14:paraId="213EA98E" w14:textId="5EA838BE" w:rsidR="00090C95" w:rsidRPr="00180F5C" w:rsidRDefault="00090C95" w:rsidP="00090C95">
      <w:pPr>
        <w:autoSpaceDE w:val="0"/>
        <w:autoSpaceDN w:val="0"/>
        <w:adjustRightInd w:val="0"/>
        <w:jc w:val="both"/>
        <w:rPr>
          <w:rFonts w:ascii="Arial Narrow" w:hAnsi="Arial Narrow" w:cs="Arial"/>
          <w:b/>
        </w:rPr>
      </w:pPr>
      <w:r w:rsidRPr="00180F5C">
        <w:rPr>
          <w:rFonts w:ascii="Arial Narrow" w:hAnsi="Arial Narrow" w:cs="Arial"/>
          <w:b/>
        </w:rPr>
        <w:t xml:space="preserve">Servicios de los ecosistemas forestales y otros ecosistemas de vegetación silvestre: </w:t>
      </w:r>
      <w:r w:rsidR="00D37897">
        <w:rPr>
          <w:rFonts w:ascii="Arial Narrow" w:eastAsia="Times New Roman" w:hAnsi="Arial Narrow" w:cs="Arial"/>
          <w:sz w:val="20"/>
          <w:szCs w:val="20"/>
        </w:rPr>
        <w:t>S</w:t>
      </w:r>
      <w:r w:rsidRPr="00180F5C">
        <w:rPr>
          <w:rFonts w:ascii="Arial Narrow" w:eastAsia="Times New Roman" w:hAnsi="Arial Narrow" w:cs="Arial"/>
          <w:sz w:val="20"/>
          <w:szCs w:val="20"/>
        </w:rPr>
        <w:t>on aquellos derivados de las funciones ecológicas y evolutivas de dichos ecosistemas y de los flujos de materia, energía e información provenientes del patrimonio forestal y de fauna silvestre de la Nación que producen beneficios e incrementan el bienestar para las personas y la sociedad.</w:t>
      </w:r>
    </w:p>
    <w:p w14:paraId="7BFB6DD8" w14:textId="77777777" w:rsidR="00090C95" w:rsidRPr="00180F5C" w:rsidRDefault="00090C95" w:rsidP="00090C95">
      <w:pPr>
        <w:autoSpaceDE w:val="0"/>
        <w:autoSpaceDN w:val="0"/>
        <w:adjustRightInd w:val="0"/>
        <w:jc w:val="both"/>
        <w:rPr>
          <w:rFonts w:ascii="Arial Narrow" w:hAnsi="Arial Narrow" w:cs="Arial"/>
        </w:rPr>
      </w:pPr>
      <w:r w:rsidRPr="00180F5C">
        <w:rPr>
          <w:rFonts w:ascii="Arial Narrow" w:hAnsi="Arial Narrow" w:cs="Arial"/>
          <w:b/>
        </w:rPr>
        <w:t>Título Habilitante. -</w:t>
      </w:r>
      <w:r w:rsidRPr="00180F5C">
        <w:rPr>
          <w:rFonts w:ascii="Arial Narrow" w:hAnsi="Arial Narrow" w:cs="Arial"/>
        </w:rPr>
        <w:t xml:space="preserve"> Es un instrumento otorgado por la autoridad forestal y de fauna silvestre, que permite a las personas naturales o jurídicas el acceso, a través de planes de manejo, para el aprovechamiento sostenible de los bienes forestales y de fauna silvestre y los servicios de los ecosistemas forestales y otros ecosistemas de vegetación silvestre.</w:t>
      </w:r>
    </w:p>
    <w:p w14:paraId="38A9DD56" w14:textId="77777777" w:rsidR="00090C95" w:rsidRPr="00180F5C" w:rsidRDefault="00090C95" w:rsidP="00090C95">
      <w:pPr>
        <w:autoSpaceDE w:val="0"/>
        <w:autoSpaceDN w:val="0"/>
        <w:adjustRightInd w:val="0"/>
        <w:jc w:val="both"/>
        <w:rPr>
          <w:rFonts w:ascii="Arial Narrow" w:hAnsi="Arial Narrow" w:cs="Arial"/>
        </w:rPr>
      </w:pPr>
      <w:r w:rsidRPr="00180F5C">
        <w:rPr>
          <w:rFonts w:ascii="Arial Narrow" w:hAnsi="Arial Narrow" w:cs="Arial"/>
          <w:b/>
        </w:rPr>
        <w:t>Zonificación forestal. –</w:t>
      </w:r>
      <w:r w:rsidRPr="00180F5C">
        <w:rPr>
          <w:rFonts w:ascii="Arial Narrow" w:hAnsi="Arial Narrow" w:cs="Arial"/>
        </w:rPr>
        <w:t xml:space="preserve"> Es el proceso obligatorio, técnico y participativo por el cual se delimitan las tierras forestales. Los resultados definen las alternativas de uso del recurso forestal y de fauna silvestre, y son de aplicación obligatoria.</w:t>
      </w:r>
    </w:p>
    <w:p w14:paraId="31E93A8B" w14:textId="77777777" w:rsidR="00090C95" w:rsidRPr="00180F5C" w:rsidRDefault="00090C95"/>
    <w:sectPr w:rsidR="00090C95" w:rsidRPr="00180F5C">
      <w:pgSz w:w="11906" w:h="16838"/>
      <w:pgMar w:top="1417" w:right="1701" w:bottom="1417" w:left="1701" w:header="708" w:footer="70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Litz Tello Flores" w:date="2022-08-19T14:18:00Z" w:initials="LTF">
    <w:p w14:paraId="2FC3C2E5" w14:textId="45DC5240" w:rsidR="003A263E" w:rsidRDefault="003A263E">
      <w:pPr>
        <w:pStyle w:val="Textocomentario"/>
      </w:pPr>
      <w:r>
        <w:rPr>
          <w:rStyle w:val="Refdecomentario"/>
        </w:rPr>
        <w:annotationRef/>
      </w:r>
      <w:r>
        <w:t>La redacción de las Causas Directas de este Entregable, es diferente a las señaladas en los Entregables 1 y 2.</w:t>
      </w:r>
    </w:p>
  </w:comment>
  <w:comment w:id="8" w:author="Litz Tello Flores" w:date="2022-08-04T12:18:00Z" w:initials="LTF">
    <w:p w14:paraId="75F57642" w14:textId="50584C83" w:rsidR="008C165F" w:rsidRDefault="008C165F">
      <w:pPr>
        <w:pStyle w:val="Textocomentario"/>
      </w:pPr>
      <w:r>
        <w:rPr>
          <w:rStyle w:val="Refdecomentario"/>
        </w:rPr>
        <w:annotationRef/>
      </w:r>
      <w:r w:rsidR="003A263E">
        <w:t>El sujeto de los Objetivos es:</w:t>
      </w:r>
      <w:r>
        <w:t xml:space="preserve"> </w:t>
      </w:r>
      <w:r w:rsidR="003A263E">
        <w:t>“</w:t>
      </w:r>
      <w:r w:rsidR="003A263E" w:rsidRPr="003A263E">
        <w:t>ecosistemas forestales, otros ecosistemas de vegetación silvestre y de la fauna silvestre</w:t>
      </w:r>
      <w:r w:rsidR="003A263E">
        <w:t>”</w:t>
      </w:r>
      <w:r>
        <w:t xml:space="preserve">. </w:t>
      </w:r>
      <w:r w:rsidR="003A263E">
        <w:t>Verificar que este guarde</w:t>
      </w:r>
      <w:r>
        <w:t xml:space="preserve"> </w:t>
      </w:r>
      <w:r w:rsidRPr="00506379">
        <w:t>coherencia</w:t>
      </w:r>
      <w:r w:rsidR="003A263E">
        <w:t xml:space="preserve"> con los indicadores, </w:t>
      </w:r>
      <w:r>
        <w:t>lineamientos</w:t>
      </w:r>
      <w:r w:rsidR="003A263E">
        <w:t xml:space="preserve"> y en general en todo el documento.</w:t>
      </w:r>
    </w:p>
  </w:comment>
  <w:comment w:id="6" w:author="Litz Tello Flores" w:date="2022-08-19T14:07:00Z" w:initials="LTF">
    <w:p w14:paraId="7189FEAF" w14:textId="21E1333D" w:rsidR="004819D1" w:rsidRDefault="004819D1">
      <w:pPr>
        <w:pStyle w:val="Textocomentario"/>
      </w:pPr>
      <w:r>
        <w:rPr>
          <w:rStyle w:val="Refdecomentario"/>
        </w:rPr>
        <w:annotationRef/>
      </w:r>
      <w:r w:rsidRPr="004819D1">
        <w:t>Las mejoras realizadas en el Entregable 3 respecto a la precisión en la identificación del sujeto, así como en la redacción de las Causas Directas, deben ser trasladas a los Entregables 1 y 2 a fin de adecuarlos a estos cambios o mejoras; por ejemplo: en el problema público, en la enunciación de la Situación Futura Deseada, entre otros. Esta adecuación, permitirá que en la etapa de redacción de la PN todo el documento ten</w:t>
      </w:r>
      <w:r>
        <w:t>ga</w:t>
      </w:r>
      <w:r w:rsidRPr="004819D1">
        <w:t xml:space="preserve"> coherencia.</w:t>
      </w:r>
    </w:p>
  </w:comment>
  <w:comment w:id="9" w:author="Litz Tello Flores" w:date="2022-08-19T13:16:00Z" w:initials="LTF">
    <w:p w14:paraId="46AE66B8" w14:textId="363FA9B6" w:rsidR="008C165F" w:rsidRDefault="008C165F" w:rsidP="008C165F">
      <w:pPr>
        <w:pStyle w:val="Textocomentario"/>
      </w:pPr>
      <w:r>
        <w:rPr>
          <w:rStyle w:val="Refdecomentario"/>
        </w:rPr>
        <w:annotationRef/>
      </w:r>
      <w:r>
        <w:t>El OP2 tiene dos condiciones de cambio "productividad" y "aprovechamiento". Se sugiere evaluar la pertinencia de mantener la palabra "aprovechamiento" o prescindir de ella.</w:t>
      </w:r>
    </w:p>
    <w:p w14:paraId="1E756D5F" w14:textId="06D98F50" w:rsidR="008C165F" w:rsidRDefault="008C165F" w:rsidP="008C165F">
      <w:pPr>
        <w:pStyle w:val="Textocomentario"/>
      </w:pPr>
      <w:r>
        <w:t>Se propone responder la siguiente interrogante ¿"incrementar la productividad" no está dentro del término "mejorar"? la pregunta se fundamenta en el primer indicador del OP1 que es cantidad estimada de pérdida de provisión, que tiene que ver con baja productividad del aprovechamiento para que genere el servicio de provisión.</w:t>
      </w:r>
    </w:p>
  </w:comment>
  <w:comment w:id="14" w:author="Litz Tello Flores" w:date="2022-08-19T14:01:00Z" w:initials="LTF">
    <w:p w14:paraId="3C8815FD" w14:textId="5BA0B48A" w:rsidR="00BA43CA" w:rsidRDefault="00BA43CA">
      <w:pPr>
        <w:pStyle w:val="Textocomentario"/>
      </w:pPr>
      <w:r>
        <w:rPr>
          <w:rStyle w:val="Refdecomentario"/>
        </w:rPr>
        <w:annotationRef/>
      </w:r>
      <w:r w:rsidRPr="00BA43CA">
        <w:t>Parece que fuera lo mismo que el Objetivo. Revisar la diferencia entre objetivo y lineamiento. Los lineamientos son los medios para lograr el objetivo.</w:t>
      </w:r>
    </w:p>
  </w:comment>
  <w:comment w:id="15" w:author="Litz Tello Flores" w:date="2022-08-19T14:02:00Z" w:initials="LTF">
    <w:p w14:paraId="709E86B0" w14:textId="1AE5AC30" w:rsidR="00BA43CA" w:rsidRDefault="00BA43CA">
      <w:pPr>
        <w:pStyle w:val="Textocomentario"/>
      </w:pPr>
      <w:r>
        <w:rPr>
          <w:rStyle w:val="Refdecomentario"/>
        </w:rPr>
        <w:annotationRef/>
      </w:r>
      <w:r>
        <w:t>Verificar la redacción del S</w:t>
      </w:r>
      <w:r w:rsidRPr="00BA43CA">
        <w:t xml:space="preserve">ujeto </w:t>
      </w:r>
      <w:r>
        <w:t>ya que no coincide con el sujeto d</w:t>
      </w:r>
      <w:r w:rsidRPr="00BA43CA">
        <w:t>el OP.</w:t>
      </w:r>
    </w:p>
  </w:comment>
  <w:comment w:id="16" w:author="Litz Tello Flores" w:date="2022-08-19T14:37:00Z" w:initials="LTF">
    <w:p w14:paraId="4FEB298D" w14:textId="0BA4178A" w:rsidR="00EB1A51" w:rsidRDefault="00EB1A51">
      <w:pPr>
        <w:pStyle w:val="Textocomentario"/>
      </w:pPr>
      <w:r>
        <w:rPr>
          <w:rStyle w:val="Refdecomentario"/>
        </w:rPr>
        <w:annotationRef/>
      </w:r>
      <w:r w:rsidRPr="00EB1A51">
        <w:t>Se observa que el sujeto no considera a "fauna Silvestre" como ha sido identificado en el Objetivo; verificar.</w:t>
      </w:r>
    </w:p>
  </w:comment>
  <w:comment w:id="18" w:author="Litz Tello Flores" w:date="2022-08-19T13:42:00Z" w:initials="LTF">
    <w:p w14:paraId="530D5D80" w14:textId="455F61EC" w:rsidR="00AF2EFC" w:rsidRDefault="00AF2EFC">
      <w:pPr>
        <w:pStyle w:val="Textocomentario"/>
      </w:pPr>
      <w:r>
        <w:rPr>
          <w:rStyle w:val="Refdecomentario"/>
        </w:rPr>
        <w:annotationRef/>
      </w:r>
      <w:r>
        <w:t>Revisar comentario de la pg. 5.</w:t>
      </w:r>
    </w:p>
  </w:comment>
  <w:comment w:id="21" w:author="Litz Tello Flores" w:date="2022-08-19T13:43:00Z" w:initials="LTF">
    <w:p w14:paraId="1DE4D30E" w14:textId="1C5AEBCF" w:rsidR="00AF2EFC" w:rsidRDefault="00AF2EFC">
      <w:pPr>
        <w:pStyle w:val="Textocomentario"/>
      </w:pPr>
      <w:r>
        <w:rPr>
          <w:rStyle w:val="Refdecomentario"/>
        </w:rPr>
        <w:annotationRef/>
      </w:r>
      <w:r>
        <w:t>Este Lineamiento s</w:t>
      </w:r>
      <w:r w:rsidRPr="00AF2EFC">
        <w:t xml:space="preserve">e relaciona </w:t>
      </w:r>
      <w:r>
        <w:t>más con el OP 1. Se sugiere revisar.</w:t>
      </w:r>
    </w:p>
  </w:comment>
  <w:comment w:id="26" w:author="Litz Tello Flores" w:date="2022-08-19T13:38:00Z" w:initials="LTF">
    <w:p w14:paraId="7F378101" w14:textId="5FEB035E" w:rsidR="00AF2EFC" w:rsidRDefault="00AF2EFC">
      <w:pPr>
        <w:pStyle w:val="Textocomentario"/>
      </w:pPr>
      <w:r>
        <w:rPr>
          <w:rStyle w:val="Refdecomentario"/>
        </w:rPr>
        <w:annotationRef/>
      </w:r>
      <w:r w:rsidRPr="00AF2EFC">
        <w:t>Utiliza un verbo que no es claro "AFIANZAR". ¿Qué significa afianzar? ¿Se puede materializar esa acción?</w:t>
      </w:r>
    </w:p>
  </w:comment>
  <w:comment w:id="27" w:author="Litz Tello Flores" w:date="2022-08-19T13:38:00Z" w:initials="LTF">
    <w:p w14:paraId="221EC65B" w14:textId="3C7130EA" w:rsidR="00AF2EFC" w:rsidRDefault="00AF2EFC">
      <w:pPr>
        <w:pStyle w:val="Textocomentario"/>
      </w:pPr>
      <w:r>
        <w:rPr>
          <w:rStyle w:val="Refdecomentario"/>
        </w:rPr>
        <w:annotationRef/>
      </w:r>
      <w:r w:rsidRPr="00AF2EFC">
        <w:t>LP 3.5. La estructura no cumple con lo solicitado por la guía de políticas. (</w:t>
      </w:r>
      <w:proofErr w:type="spellStart"/>
      <w:r w:rsidRPr="00AF2EFC">
        <w:t>Verbo+CdC+Sujeto</w:t>
      </w:r>
      <w:proofErr w:type="spellEnd"/>
      <w:r w:rsidRPr="00AF2EFC">
        <w:t>)</w:t>
      </w:r>
    </w:p>
  </w:comment>
  <w:comment w:id="32" w:author="Litz Tello Flores" w:date="2022-08-19T14:40:00Z" w:initials="LTF">
    <w:p w14:paraId="4945FBE8" w14:textId="4BFB25FE" w:rsidR="00EB1A51" w:rsidRDefault="00EB1A51">
      <w:pPr>
        <w:pStyle w:val="Textocomentario"/>
      </w:pPr>
      <w:r>
        <w:rPr>
          <w:rStyle w:val="Refdecomentario"/>
        </w:rPr>
        <w:annotationRef/>
      </w:r>
      <w:r>
        <w:t>En el desarrollo del OP 3. (pg. 23) la redacción de este Lineamiento es “</w:t>
      </w:r>
      <w:r w:rsidRPr="00EB1A51">
        <w:t>Desarrollar programas orientados a consolidar la institucionalidad y la articulación en los tres niveles de gobierno en el ámbito forestal y de fauna silvestre</w:t>
      </w:r>
      <w:r>
        <w:t>”.</w:t>
      </w:r>
    </w:p>
  </w:comment>
  <w:comment w:id="36" w:author="Niker Hermoza Palomino" w:date="2022-08-02T09:20:00Z" w:initials="NHP">
    <w:p w14:paraId="4CBA50F1" w14:textId="7DEB66B9" w:rsidR="008C165F" w:rsidRDefault="008C165F">
      <w:pPr>
        <w:pStyle w:val="Textocomentario"/>
      </w:pPr>
      <w:r>
        <w:rPr>
          <w:rStyle w:val="Refdecomentario"/>
        </w:rPr>
        <w:annotationRef/>
      </w:r>
      <w:r>
        <w:t>El OP se orienta a mejorar el aprovechamiento sostenible y no así a reducir la afectación de los ecosistemas. Por tanto, es necesario explicar cómo el indicador propuesto permite medir el OP.</w:t>
      </w:r>
    </w:p>
  </w:comment>
  <w:comment w:id="37" w:author="Litz Tello Flores" w:date="2022-08-19T13:55:00Z" w:initials="LTF">
    <w:p w14:paraId="60782672" w14:textId="77777777" w:rsidR="00A117EE" w:rsidRDefault="00A117EE" w:rsidP="00A117EE">
      <w:pPr>
        <w:pStyle w:val="Textocomentario"/>
      </w:pPr>
      <w:r>
        <w:rPr>
          <w:rStyle w:val="Refdecomentario"/>
        </w:rPr>
        <w:annotationRef/>
      </w:r>
      <w:r>
        <w:t>Se mantiene comentario anterior de Mayo:</w:t>
      </w:r>
    </w:p>
    <w:p w14:paraId="0D6C01B9" w14:textId="14F0342C" w:rsidR="00A117EE" w:rsidRDefault="00A117EE" w:rsidP="00A117EE">
      <w:pPr>
        <w:pStyle w:val="Textocomentario"/>
      </w:pPr>
      <w:r>
        <w:t>De acuerdo a la Guía de indicadores (</w:t>
      </w:r>
      <w:proofErr w:type="spellStart"/>
      <w:r>
        <w:t>Ceplan</w:t>
      </w:r>
      <w:proofErr w:type="spellEnd"/>
      <w:r>
        <w:t xml:space="preserve">, 2021), la especificación técnica “comprende la definición de las variables utilizadas en la fórmula de cálculo y los criterios necesarios para el entendimiento de la medición”. De acuerdo a lo que se señala en las especificaciones técnicas, debería detallarse cómo se realiza el cálculo de tres de los cuatro elementos para el cálculo del indicador (CCO2, CPFNM, </w:t>
      </w:r>
      <w:proofErr w:type="spellStart"/>
      <w:r>
        <w:t>CPFauna</w:t>
      </w:r>
      <w:proofErr w:type="spellEnd"/>
      <w:r>
        <w:t xml:space="preserve">). Además se señala que </w:t>
      </w:r>
      <w:r>
        <w:t xml:space="preserve">"Los datos estimados para PFNM y Fauna provienen de consulta a expertos y empresas dedicadas al rubro", sin embargo, </w:t>
      </w:r>
      <w:proofErr w:type="gramStart"/>
      <w:r>
        <w:t>se  debe</w:t>
      </w:r>
      <w:proofErr w:type="gramEnd"/>
      <w:r>
        <w:t xml:space="preserve"> especificar cómo se hará la consulta, si se sacará el promedio de la estimación del grupo de expertos entrevistado o si el cálculo refleja un valor del mercado, entre otros.  </w:t>
      </w:r>
    </w:p>
  </w:comment>
  <w:comment w:id="38" w:author="Litz Tello Flores" w:date="2022-08-19T13:51:00Z" w:initials="LTF">
    <w:p w14:paraId="574156F9" w14:textId="323B444B" w:rsidR="00A117EE" w:rsidRDefault="00A117EE" w:rsidP="00A117EE">
      <w:pPr>
        <w:pStyle w:val="Textocomentario"/>
        <w:jc w:val="both"/>
      </w:pPr>
      <w:r>
        <w:rPr>
          <w:rStyle w:val="Refdecomentario"/>
        </w:rPr>
        <w:annotationRef/>
      </w:r>
      <w:r w:rsidRPr="00A117EE">
        <w:t>En este campo no se colocan supuestos, sin embargo, para la estima</w:t>
      </w:r>
      <w:r>
        <w:t xml:space="preserve">ción de todos los elementos que </w:t>
      </w:r>
      <w:r w:rsidRPr="00A117EE">
        <w:t>conforman la fórmula del indicador existen condiciones necesarias par</w:t>
      </w:r>
      <w:r>
        <w:t xml:space="preserve">a alcanzar los logros esperados </w:t>
      </w:r>
      <w:r w:rsidRPr="00A117EE">
        <w:t>como, por ejemplo</w:t>
      </w:r>
      <w:r>
        <w:t>,</w:t>
      </w:r>
      <w:r w:rsidRPr="00A117EE">
        <w:t xml:space="preserve"> que todo el cálculo se realice en superficies deforestadas que no estén dentro de la jurisdicción de áreas protegidas, de lo contrario, podría haber mayor repercusión como la estimación de la cantidad en soles de la pérdida de especies en peligro de extinción.</w:t>
      </w:r>
    </w:p>
  </w:comment>
  <w:comment w:id="39" w:author="Niker Hermoza Palomino" w:date="2022-08-02T10:58:00Z" w:initials="NHP">
    <w:p w14:paraId="2C349200" w14:textId="7090F0F6" w:rsidR="00A117EE" w:rsidRDefault="008C165F" w:rsidP="00A117EE">
      <w:pPr>
        <w:pStyle w:val="Textocomentario"/>
      </w:pPr>
      <w:r>
        <w:rPr>
          <w:rStyle w:val="Refdecomentario"/>
        </w:rPr>
        <w:annotationRef/>
      </w:r>
      <w:r w:rsidR="00A117EE">
        <w:t xml:space="preserve">En cuanto a la Línea de Base se debe retirar el año 2022 a todas las fichas, ya que, se espera que la PN se apruebe en el segundo semestre y entre en ejecución propiamente dicho a partir del siguiente año. Y de preferencia el año base debería ser el más actual y disponible. Como este indicador es nuevo, se podría realizar el cálculo inicial al año 2021. </w:t>
      </w:r>
    </w:p>
    <w:p w14:paraId="11F3E2D6" w14:textId="4931ECFC" w:rsidR="00A117EE" w:rsidRDefault="00A117EE" w:rsidP="00A117EE">
      <w:pPr>
        <w:pStyle w:val="Textocomentario"/>
      </w:pPr>
      <w:r>
        <w:t>(</w:t>
      </w:r>
      <w:proofErr w:type="spellStart"/>
      <w:r>
        <w:t>Pág</w:t>
      </w:r>
      <w:proofErr w:type="spellEnd"/>
      <w:r>
        <w:t xml:space="preserve"> 44 Guía para la elaboración de indicadores: "el valor de línea base deb</w:t>
      </w:r>
      <w:r>
        <w:t xml:space="preserve">e </w:t>
      </w:r>
      <w:r>
        <w:t>corresponder a un periodo previo a la entrada en vigencia de la política o plan, el más cercano disponible".</w:t>
      </w:r>
      <w:r>
        <w:t>)</w:t>
      </w:r>
    </w:p>
  </w:comment>
  <w:comment w:id="40" w:author="Niker Hermoza Palomino" w:date="2022-08-02T09:17:00Z" w:initials="NHP">
    <w:p w14:paraId="5E814FA5" w14:textId="77777777" w:rsidR="008C165F" w:rsidRDefault="008C165F">
      <w:pPr>
        <w:pStyle w:val="Textocomentario"/>
      </w:pPr>
      <w:r>
        <w:rPr>
          <w:rStyle w:val="Refdecomentario"/>
        </w:rPr>
        <w:annotationRef/>
      </w:r>
      <w:r>
        <w:t xml:space="preserve">El indicador propuesto no permite medir de manera directa el OP 1. Además, este indicador ya forma parte de la medición del indicador establecido en la ficha técnica anterior. </w:t>
      </w:r>
    </w:p>
    <w:p w14:paraId="117D581A" w14:textId="68D853B4" w:rsidR="008C165F" w:rsidRDefault="008C165F" w:rsidP="00795B5E">
      <w:pPr>
        <w:pStyle w:val="Textocomentario"/>
      </w:pPr>
      <w:r>
        <w:t>Se recomienda prescindir del indicado</w:t>
      </w:r>
      <w:r w:rsidR="00E04325">
        <w:t xml:space="preserve">r o proponer otro, por ejemplo: </w:t>
      </w:r>
      <w:r>
        <w:t>Índice de Tala y Come</w:t>
      </w:r>
      <w:r w:rsidR="00E04325">
        <w:t xml:space="preserve">rcio Ilegal de Madera en Rollo. </w:t>
      </w:r>
      <w:r>
        <w:t xml:space="preserve">Revisar </w:t>
      </w:r>
      <w:hyperlink r:id="rId1" w:history="1">
        <w:r w:rsidRPr="00394C61">
          <w:rPr>
            <w:rStyle w:val="Hipervnculo"/>
          </w:rPr>
          <w:t>https://cdn.www.gob.pe/uploads/document/file/1756179/Policy%20Brief.pdf</w:t>
        </w:r>
      </w:hyperlink>
      <w:r>
        <w:t xml:space="preserve"> </w:t>
      </w:r>
    </w:p>
  </w:comment>
  <w:comment w:id="41" w:author="Niker Hermoza Palomino" w:date="2022-08-02T10:15:00Z" w:initials="NHP">
    <w:p w14:paraId="7CE345BB" w14:textId="05AA473B" w:rsidR="00AF2EFC" w:rsidRDefault="008C165F" w:rsidP="00AF2EFC">
      <w:pPr>
        <w:pStyle w:val="Textocomentario"/>
      </w:pPr>
      <w:r>
        <w:rPr>
          <w:rStyle w:val="Refdecomentario"/>
        </w:rPr>
        <w:annotationRef/>
      </w:r>
      <w:r w:rsidR="00AF2EFC">
        <w:t>El OP se orienta a mejorar el aprovechamiento sostenible y no así a reducir la vulnerabilidad y el nivel de emisiones ante el cambio climático.</w:t>
      </w:r>
    </w:p>
    <w:p w14:paraId="707B4952" w14:textId="77777777" w:rsidR="00E04325" w:rsidRDefault="00E04325" w:rsidP="00AF2EFC">
      <w:pPr>
        <w:pStyle w:val="Textocomentario"/>
      </w:pPr>
    </w:p>
    <w:p w14:paraId="51484B93" w14:textId="35F72034" w:rsidR="00AF2EFC" w:rsidRDefault="00AF2EFC" w:rsidP="00AF2EFC">
      <w:pPr>
        <w:pStyle w:val="Textocomentario"/>
      </w:pPr>
      <w:r>
        <w:t>De acuerdo a la redacción actual de la justificación, este indicador es indirecto a la provisión de bienes y servicios; por lo que, se recomienda cambiar el indicador a uno directo que mida el OP.</w:t>
      </w:r>
    </w:p>
  </w:comment>
  <w:comment w:id="42" w:author="Litz Tello Flores" w:date="2022-08-19T13:47:00Z" w:initials="LTF">
    <w:p w14:paraId="0EDE567D" w14:textId="4332FB1D" w:rsidR="00AF2EFC" w:rsidRDefault="00AF2EFC">
      <w:pPr>
        <w:pStyle w:val="Textocomentario"/>
      </w:pPr>
      <w:r>
        <w:rPr>
          <w:rStyle w:val="Refdecomentario"/>
        </w:rPr>
        <w:annotationRef/>
      </w:r>
      <w:r>
        <w:t>N</w:t>
      </w:r>
      <w:r w:rsidRPr="00AF2EFC">
        <w:t>o guarda coherencia con los responsables</w:t>
      </w:r>
      <w:r>
        <w:t xml:space="preserve"> del indicador. Además, como se</w:t>
      </w:r>
      <w:r w:rsidRPr="00AF2EFC">
        <w:t xml:space="preserve"> ha señalado en el comentario anterior este indicador no es directo al OP 1.</w:t>
      </w:r>
    </w:p>
  </w:comment>
  <w:comment w:id="43" w:author="Litz Tello Flores" w:date="2022-08-19T13:46:00Z" w:initials="LTF">
    <w:p w14:paraId="025A9C00" w14:textId="355FF938" w:rsidR="00AF2EFC" w:rsidRDefault="00AF2EFC">
      <w:pPr>
        <w:pStyle w:val="Textocomentario"/>
      </w:pPr>
      <w:r>
        <w:rPr>
          <w:rStyle w:val="Refdecomentario"/>
        </w:rPr>
        <w:annotationRef/>
      </w:r>
      <w:r w:rsidRPr="00AF2EFC">
        <w:t>De igual forma, el indicador no responde a medir el logro del OP1 de manera directa</w:t>
      </w:r>
      <w:r>
        <w:t>.</w:t>
      </w:r>
    </w:p>
  </w:comment>
  <w:comment w:id="45" w:author="Niker Hermoza Palomino" w:date="2022-08-02T11:06:00Z" w:initials="NHP">
    <w:p w14:paraId="6E374B50" w14:textId="741996A3" w:rsidR="008C165F" w:rsidRDefault="008C165F">
      <w:pPr>
        <w:pStyle w:val="Textocomentario"/>
      </w:pPr>
      <w:r>
        <w:rPr>
          <w:rStyle w:val="Refdecomentario"/>
        </w:rPr>
        <w:annotationRef/>
      </w:r>
      <w:r>
        <w:t>Reemplazar por Tasa de variación</w:t>
      </w:r>
    </w:p>
  </w:comment>
  <w:comment w:id="46" w:author="Niker Hermoza Palomino" w:date="2022-08-02T11:10:00Z" w:initials="NHP">
    <w:p w14:paraId="20446199" w14:textId="77777777" w:rsidR="008C165F" w:rsidRDefault="008C165F">
      <w:pPr>
        <w:pStyle w:val="Textocomentario"/>
      </w:pPr>
      <w:r>
        <w:rPr>
          <w:rStyle w:val="Refdecomentario"/>
        </w:rPr>
        <w:annotationRef/>
      </w:r>
      <w:r>
        <w:t>Añadir que se entiende por “</w:t>
      </w:r>
      <w:r w:rsidRPr="00CB66E5">
        <w:t>productividad de un bosque</w:t>
      </w:r>
      <w:r>
        <w:t>”</w:t>
      </w:r>
    </w:p>
    <w:p w14:paraId="0A514D2B" w14:textId="1BF9B39A" w:rsidR="008C165F" w:rsidRDefault="008C165F" w:rsidP="00CB66E5">
      <w:pPr>
        <w:pStyle w:val="Textocomentario"/>
      </w:pPr>
      <w:r>
        <w:t>“En términos forestales, el incremento de un árbol o masa forestal en altura, diámetro y volumen,</w:t>
      </w:r>
    </w:p>
    <w:p w14:paraId="6C0A30C0" w14:textId="77777777" w:rsidR="008C165F" w:rsidRDefault="008C165F" w:rsidP="00CB66E5">
      <w:pPr>
        <w:pStyle w:val="Textocomentario"/>
      </w:pPr>
      <w:r>
        <w:t>expresados como incremento total (producto total) o crecimiento desde que nace el árbol hasta un</w:t>
      </w:r>
    </w:p>
    <w:p w14:paraId="5DFD368D" w14:textId="77777777" w:rsidR="008C165F" w:rsidRDefault="008C165F" w:rsidP="00CB66E5">
      <w:pPr>
        <w:pStyle w:val="Textocomentario"/>
      </w:pPr>
      <w:r>
        <w:t>momento determinado antes de morir o antes de la corta, varía en función de la edad y son parámetros</w:t>
      </w:r>
    </w:p>
    <w:p w14:paraId="15214596" w14:textId="10D0280B" w:rsidR="008C165F" w:rsidRDefault="008C165F" w:rsidP="00CB66E5">
      <w:pPr>
        <w:pStyle w:val="Textocomentario"/>
      </w:pPr>
      <w:r>
        <w:t xml:space="preserve">de la productividad forestal”. </w:t>
      </w:r>
      <w:hyperlink r:id="rId2" w:history="1">
        <w:r w:rsidRPr="00394C61">
          <w:rPr>
            <w:rStyle w:val="Hipervnculo"/>
          </w:rPr>
          <w:t>https://www.ecorfan.org/handbooks/Ciencias-ECOH-T_I/Handbook_Ciencias_Sociales_Economia_y_Humanidades_T1_V1_187_196.pdf</w:t>
        </w:r>
      </w:hyperlink>
      <w:r>
        <w:t xml:space="preserve"> </w:t>
      </w:r>
    </w:p>
  </w:comment>
  <w:comment w:id="47" w:author="Niker Hermoza Palomino" w:date="2022-08-02T14:36:00Z" w:initials="NHP">
    <w:p w14:paraId="741B28CB" w14:textId="2981D0EC" w:rsidR="008C165F" w:rsidRDefault="008C165F">
      <w:pPr>
        <w:pStyle w:val="Textocomentario"/>
      </w:pPr>
      <w:r>
        <w:rPr>
          <w:rStyle w:val="Refdecomentario"/>
        </w:rPr>
        <w:annotationRef/>
      </w:r>
      <w:r>
        <w:t>El indicador propuesto no permite medir de manera directa el OP. Si bien la mejora de la productividad se refleja en mayor producción o aprovechamiento de los recursos, pero esta no necesariamente se expresa en mayores volúmenes de exportación.  Por lo señalado y además como el indicador “</w:t>
      </w:r>
      <w:r w:rsidRPr="004A7401">
        <w:t>Porcentaje de contribución de las actividades y los productos extraídos del bosque al PBI</w:t>
      </w:r>
      <w:r>
        <w:t>” ya mide el resultado del incremento de la productividad, se recomienda prescindir del indicador.</w:t>
      </w:r>
    </w:p>
  </w:comment>
  <w:comment w:id="48" w:author="Litz Tello Flores" w:date="2022-08-19T13:40:00Z" w:initials="LTF">
    <w:p w14:paraId="241BAB09" w14:textId="77777777" w:rsidR="00AF2EFC" w:rsidRDefault="00AF2EFC" w:rsidP="00AF2EFC">
      <w:pPr>
        <w:pStyle w:val="Textocomentario"/>
      </w:pPr>
      <w:r>
        <w:rPr>
          <w:rStyle w:val="Refdecomentario"/>
        </w:rPr>
        <w:annotationRef/>
      </w:r>
      <w:r>
        <w:t>Dado que se ha modificado el parámetro de medición, los logros esperados deberían modificar. Se recomienda revisar.</w:t>
      </w:r>
    </w:p>
    <w:p w14:paraId="547D50D5" w14:textId="77777777" w:rsidR="00AF2EFC" w:rsidRDefault="00AF2EFC" w:rsidP="00AF2EFC">
      <w:pPr>
        <w:pStyle w:val="Textocomentario"/>
      </w:pPr>
    </w:p>
    <w:p w14:paraId="66E46CC3" w14:textId="4EB8A7AB" w:rsidR="00AF2EFC" w:rsidRDefault="00AF2EFC" w:rsidP="00AF2EFC">
      <w:pPr>
        <w:pStyle w:val="Textocomentario"/>
      </w:pPr>
      <w:r>
        <w:t>Asimismo, se recomienda revisar las páginas 30 a la 33 de la Guía para la elaboración de indicadores de políticas nacionales y planes estratégicos (</w:t>
      </w:r>
      <w:proofErr w:type="spellStart"/>
      <w:r>
        <w:t>Ceplan</w:t>
      </w:r>
      <w:proofErr w:type="spellEnd"/>
      <w:r>
        <w:t xml:space="preserve">, 2021) donde se detalla la definición de cada parámetro de </w:t>
      </w:r>
      <w:r>
        <w:t>medición,</w:t>
      </w:r>
      <w:r>
        <w:t xml:space="preserve"> así como un ejemplo.</w:t>
      </w:r>
    </w:p>
  </w:comment>
  <w:comment w:id="49" w:author="Niker Hermoza Palomino" w:date="2022-08-02T12:53:00Z" w:initials="NHP">
    <w:p w14:paraId="26C48B18" w14:textId="00A8E343" w:rsidR="008C165F" w:rsidRDefault="008C165F">
      <w:pPr>
        <w:pStyle w:val="Textocomentario"/>
      </w:pPr>
      <w:r>
        <w:rPr>
          <w:rStyle w:val="Refdecomentario"/>
        </w:rPr>
        <w:annotationRef/>
      </w:r>
      <w:r>
        <w:t xml:space="preserve">El indicador debe permitir medir la percepción de la población objetivo de la PN frente a los servicios que brinda todo el </w:t>
      </w:r>
      <w:r w:rsidRPr="000F57D0">
        <w:t>Sistema Nacional de Gestión Forestal y de Fauna Silvestre-SINAFOR, Gobiernos Regionales, entre otros actores</w:t>
      </w:r>
      <w:r>
        <w:t xml:space="preserve"> relacionados al tema.</w:t>
      </w:r>
    </w:p>
  </w:comment>
  <w:comment w:id="50" w:author="Niker Hermoza Palomino" w:date="2022-08-02T12:49:00Z" w:initials="NHP">
    <w:p w14:paraId="108B5983" w14:textId="7C030183" w:rsidR="008C165F" w:rsidRDefault="008C165F">
      <w:pPr>
        <w:pStyle w:val="Textocomentario"/>
      </w:pPr>
      <w:r>
        <w:rPr>
          <w:rStyle w:val="Refdecomentario"/>
        </w:rPr>
        <w:annotationRef/>
      </w:r>
      <w:r>
        <w:t xml:space="preserve">La medición también debe incluir a las </w:t>
      </w:r>
      <w:r w:rsidRPr="00180F5C">
        <w:rPr>
          <w:rFonts w:ascii="Arial Narrow" w:eastAsia="Arial Narrow" w:hAnsi="Arial Narrow" w:cs="Arial Narrow"/>
          <w:sz w:val="18"/>
          <w:szCs w:val="18"/>
        </w:rPr>
        <w:t>Administraciones Técnicas Forestales y de Fauna Silvestre – ATFFS</w:t>
      </w:r>
      <w:r>
        <w:t xml:space="preserve"> y a los demás integrantes del </w:t>
      </w:r>
      <w:r w:rsidRPr="00180F5C">
        <w:rPr>
          <w:rFonts w:ascii="Arial Narrow" w:hAnsi="Arial Narrow" w:cs="Arial Narrow"/>
        </w:rPr>
        <w:t>Sistema Nacional de Gestión Forestal y de Fauna Silvestre-SINAFOR</w:t>
      </w:r>
      <w:r>
        <w:rPr>
          <w:rFonts w:ascii="Arial Narrow" w:hAnsi="Arial Narrow" w:cs="Arial Narrow"/>
        </w:rPr>
        <w:t>, en la medida de lo posible.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C3C2E5" w15:done="0"/>
  <w15:commentEx w15:paraId="75F57642" w15:done="0"/>
  <w15:commentEx w15:paraId="7189FEAF" w15:done="0"/>
  <w15:commentEx w15:paraId="1E756D5F" w15:done="0"/>
  <w15:commentEx w15:paraId="3C8815FD" w15:done="0"/>
  <w15:commentEx w15:paraId="709E86B0" w15:done="0"/>
  <w15:commentEx w15:paraId="4FEB298D" w15:done="0"/>
  <w15:commentEx w15:paraId="530D5D80" w15:done="0"/>
  <w15:commentEx w15:paraId="1DE4D30E" w15:done="0"/>
  <w15:commentEx w15:paraId="7F378101" w15:done="0"/>
  <w15:commentEx w15:paraId="221EC65B" w15:done="0"/>
  <w15:commentEx w15:paraId="4945FBE8" w15:done="0"/>
  <w15:commentEx w15:paraId="4CBA50F1" w15:done="0"/>
  <w15:commentEx w15:paraId="0D6C01B9" w15:done="0"/>
  <w15:commentEx w15:paraId="574156F9" w15:done="0"/>
  <w15:commentEx w15:paraId="11F3E2D6" w15:done="0"/>
  <w15:commentEx w15:paraId="117D581A" w15:done="0"/>
  <w15:commentEx w15:paraId="51484B93" w15:done="0"/>
  <w15:commentEx w15:paraId="0EDE567D" w15:done="0"/>
  <w15:commentEx w15:paraId="025A9C00" w15:done="0"/>
  <w15:commentEx w15:paraId="6E374B50" w15:done="0"/>
  <w15:commentEx w15:paraId="15214596" w15:done="0"/>
  <w15:commentEx w15:paraId="741B28CB" w15:done="0"/>
  <w15:commentEx w15:paraId="66E46CC3" w15:done="0"/>
  <w15:commentEx w15:paraId="26C48B18" w15:done="0"/>
  <w15:commentEx w15:paraId="108B59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6ACD" w16cex:dateUtc="2022-08-02T14:20:00Z"/>
  <w16cex:commentExtensible w16cex:durableId="269381D8" w16cex:dateUtc="2022-08-02T15:58:00Z"/>
  <w16cex:commentExtensible w16cex:durableId="26936A19" w16cex:dateUtc="2022-08-02T14:17:00Z"/>
  <w16cex:commentExtensible w16cex:durableId="269377AE" w16cex:dateUtc="2022-08-02T15:15:00Z"/>
  <w16cex:commentExtensible w16cex:durableId="269383A3" w16cex:dateUtc="2022-08-02T16:06:00Z"/>
  <w16cex:commentExtensible w16cex:durableId="269384B1" w16cex:dateUtc="2022-08-02T16:10:00Z"/>
  <w16cex:commentExtensible w16cex:durableId="2693B4DC" w16cex:dateUtc="2022-08-02T19:36:00Z"/>
  <w16cex:commentExtensible w16cex:durableId="26939CDF" w16cex:dateUtc="2022-08-02T17:53:00Z"/>
  <w16cex:commentExtensible w16cex:durableId="26939BCE" w16cex:dateUtc="2022-08-02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BA50F1" w16cid:durableId="26936ACD"/>
  <w16cid:commentId w16cid:paraId="03CA1DB7" w16cid:durableId="269381D8"/>
  <w16cid:commentId w16cid:paraId="117D581A" w16cid:durableId="26936A19"/>
  <w16cid:commentId w16cid:paraId="04D39093" w16cid:durableId="269377AE"/>
  <w16cid:commentId w16cid:paraId="6E374B50" w16cid:durableId="269383A3"/>
  <w16cid:commentId w16cid:paraId="15214596" w16cid:durableId="269384B1"/>
  <w16cid:commentId w16cid:paraId="741B28CB" w16cid:durableId="2693B4DC"/>
  <w16cid:commentId w16cid:paraId="26C48B18" w16cid:durableId="26939CDF"/>
  <w16cid:commentId w16cid:paraId="108B5983" w16cid:durableId="26939BC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0049A" w14:textId="77777777" w:rsidR="002735DC" w:rsidRDefault="002735DC">
      <w:pPr>
        <w:spacing w:after="0" w:line="240" w:lineRule="auto"/>
      </w:pPr>
      <w:r>
        <w:separator/>
      </w:r>
    </w:p>
  </w:endnote>
  <w:endnote w:type="continuationSeparator" w:id="0">
    <w:p w14:paraId="0CE7F4BC" w14:textId="77777777" w:rsidR="002735DC" w:rsidRDefault="00273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00000001" w:usb1="5000205B" w:usb2="0000002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4012" w14:textId="2DDD8352" w:rsidR="008C165F" w:rsidRDefault="008C165F">
    <w:pPr>
      <w:pBdr>
        <w:top w:val="nil"/>
        <w:left w:val="nil"/>
        <w:bottom w:val="nil"/>
        <w:right w:val="nil"/>
        <w:between w:val="nil"/>
      </w:pBdr>
      <w:tabs>
        <w:tab w:val="center" w:pos="4252"/>
        <w:tab w:val="right" w:pos="8504"/>
      </w:tabs>
      <w:spacing w:after="0" w:line="240" w:lineRule="auto"/>
      <w:jc w:val="right"/>
      <w:rPr>
        <w:rFonts w:ascii="Arial Narrow" w:eastAsia="Arial Narrow" w:hAnsi="Arial Narrow" w:cs="Arial Narrow"/>
        <w:b/>
        <w:color w:val="000000"/>
      </w:rPr>
    </w:pPr>
    <w:r>
      <w:rPr>
        <w:rFonts w:ascii="Arial Narrow" w:eastAsia="Arial Narrow" w:hAnsi="Arial Narrow" w:cs="Arial Narrow"/>
        <w:b/>
        <w:color w:val="000000"/>
      </w:rPr>
      <w:t xml:space="preserve">Página | </w:t>
    </w:r>
    <w:r>
      <w:rPr>
        <w:rFonts w:ascii="Arial Narrow" w:eastAsia="Arial Narrow" w:hAnsi="Arial Narrow" w:cs="Arial Narrow"/>
        <w:b/>
        <w:color w:val="000000"/>
      </w:rPr>
      <w:fldChar w:fldCharType="begin"/>
    </w:r>
    <w:r>
      <w:rPr>
        <w:rFonts w:ascii="Arial Narrow" w:eastAsia="Arial Narrow" w:hAnsi="Arial Narrow" w:cs="Arial Narrow"/>
        <w:b/>
        <w:color w:val="000000"/>
      </w:rPr>
      <w:instrText>PAGE</w:instrText>
    </w:r>
    <w:r>
      <w:rPr>
        <w:rFonts w:ascii="Arial Narrow" w:eastAsia="Arial Narrow" w:hAnsi="Arial Narrow" w:cs="Arial Narrow"/>
        <w:b/>
        <w:color w:val="000000"/>
      </w:rPr>
      <w:fldChar w:fldCharType="separate"/>
    </w:r>
    <w:r w:rsidR="00EB1A51">
      <w:rPr>
        <w:rFonts w:ascii="Arial Narrow" w:eastAsia="Arial Narrow" w:hAnsi="Arial Narrow" w:cs="Arial Narrow"/>
        <w:b/>
        <w:noProof/>
        <w:color w:val="000000"/>
      </w:rPr>
      <w:t>44</w:t>
    </w:r>
    <w:r>
      <w:rPr>
        <w:rFonts w:ascii="Arial Narrow" w:eastAsia="Arial Narrow" w:hAnsi="Arial Narrow" w:cs="Arial Narrow"/>
        <w:b/>
        <w:color w:val="000000"/>
      </w:rPr>
      <w:fldChar w:fldCharType="end"/>
    </w:r>
    <w:r>
      <w:rPr>
        <w:rFonts w:ascii="Arial Narrow" w:eastAsia="Arial Narrow" w:hAnsi="Arial Narrow" w:cs="Arial Narrow"/>
        <w:b/>
        <w:color w:val="000000"/>
      </w:rPr>
      <w:t xml:space="preserve"> </w:t>
    </w:r>
  </w:p>
  <w:p w14:paraId="59C3DD50" w14:textId="77777777" w:rsidR="008C165F" w:rsidRDefault="008C165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05B29" w14:textId="77777777" w:rsidR="002735DC" w:rsidRDefault="002735DC">
      <w:pPr>
        <w:spacing w:after="0" w:line="240" w:lineRule="auto"/>
      </w:pPr>
      <w:r>
        <w:separator/>
      </w:r>
    </w:p>
  </w:footnote>
  <w:footnote w:type="continuationSeparator" w:id="0">
    <w:p w14:paraId="68835BA3" w14:textId="77777777" w:rsidR="002735DC" w:rsidRDefault="002735DC">
      <w:pPr>
        <w:spacing w:after="0" w:line="240" w:lineRule="auto"/>
      </w:pPr>
      <w:r>
        <w:continuationSeparator/>
      </w:r>
    </w:p>
  </w:footnote>
  <w:footnote w:id="1">
    <w:p w14:paraId="77FDCF51" w14:textId="39555060" w:rsidR="008C165F" w:rsidRDefault="008C165F" w:rsidP="001D48FA">
      <w:pPr>
        <w:pBdr>
          <w:top w:val="nil"/>
          <w:left w:val="nil"/>
          <w:bottom w:val="nil"/>
          <w:right w:val="nil"/>
          <w:between w:val="nil"/>
        </w:pBdr>
        <w:spacing w:after="0" w:line="240" w:lineRule="auto"/>
        <w:jc w:val="both"/>
        <w:rPr>
          <w:color w:val="000000"/>
          <w:sz w:val="20"/>
          <w:szCs w:val="20"/>
        </w:rPr>
      </w:pPr>
      <w:r>
        <w:rPr>
          <w:vertAlign w:val="superscript"/>
        </w:rPr>
        <w:footnoteRef/>
      </w:r>
      <w:r>
        <w:rPr>
          <w:rFonts w:ascii="Arial Narrow" w:eastAsia="Arial Narrow" w:hAnsi="Arial Narrow" w:cs="Arial Narrow"/>
          <w:i/>
          <w:color w:val="202124"/>
          <w:sz w:val="20"/>
          <w:szCs w:val="20"/>
          <w:highlight w:val="white"/>
        </w:rPr>
        <w:t>Ley Orgánica para el Aprovechamiento Sostenible de los Recursos Naturales, define condiciones para el aprovechamiento sostenible: i) Manejo racional toma en cuenta la capacidad de renovación de estos recursos. ii) Evitar su sobre explotación y los repone cualitativamente y cuantitativamente</w:t>
      </w:r>
      <w:r>
        <w:rPr>
          <w:rFonts w:ascii="Roboto" w:eastAsia="Roboto" w:hAnsi="Roboto" w:cs="Roboto"/>
          <w:color w:val="202124"/>
          <w:sz w:val="20"/>
          <w:szCs w:val="20"/>
          <w:highlight w:val="white"/>
        </w:rPr>
        <w:t>.</w:t>
      </w:r>
    </w:p>
  </w:footnote>
  <w:footnote w:id="2">
    <w:p w14:paraId="5F075248" w14:textId="77777777" w:rsidR="008C165F" w:rsidRDefault="008C165F">
      <w:pPr>
        <w:pBdr>
          <w:top w:val="nil"/>
          <w:left w:val="nil"/>
          <w:bottom w:val="nil"/>
          <w:right w:val="nil"/>
          <w:between w:val="nil"/>
        </w:pBdr>
        <w:spacing w:after="0" w:line="240" w:lineRule="auto"/>
        <w:rPr>
          <w:rFonts w:ascii="Arial Narrow" w:eastAsia="Arial Narrow" w:hAnsi="Arial Narrow" w:cs="Arial Narrow"/>
          <w:color w:val="000000"/>
          <w:sz w:val="20"/>
          <w:szCs w:val="20"/>
        </w:rPr>
      </w:pPr>
      <w:r>
        <w:rPr>
          <w:vertAlign w:val="superscript"/>
        </w:rPr>
        <w:footnoteRef/>
      </w:r>
      <w:r>
        <w:rPr>
          <w:rFonts w:ascii="Arial Narrow" w:eastAsia="Arial Narrow" w:hAnsi="Arial Narrow" w:cs="Arial Narrow"/>
          <w:color w:val="000000"/>
          <w:sz w:val="20"/>
          <w:szCs w:val="20"/>
        </w:rPr>
        <w:t xml:space="preserve"> </w:t>
      </w:r>
      <w:r>
        <w:rPr>
          <w:rFonts w:ascii="Arial Narrow" w:eastAsia="Arial Narrow" w:hAnsi="Arial Narrow" w:cs="Arial Narrow"/>
          <w:i/>
          <w:color w:val="000000"/>
          <w:sz w:val="18"/>
          <w:szCs w:val="18"/>
        </w:rPr>
        <w:t xml:space="preserve">Ver anexo N° 2 alineamiento entre alternativas de solución, </w:t>
      </w:r>
      <w:proofErr w:type="gramStart"/>
      <w:r>
        <w:rPr>
          <w:rFonts w:ascii="Arial Narrow" w:eastAsia="Arial Narrow" w:hAnsi="Arial Narrow" w:cs="Arial Narrow"/>
          <w:i/>
          <w:color w:val="000000"/>
          <w:sz w:val="18"/>
          <w:szCs w:val="18"/>
        </w:rPr>
        <w:t>objetivos  y</w:t>
      </w:r>
      <w:proofErr w:type="gramEnd"/>
      <w:r>
        <w:rPr>
          <w:rFonts w:ascii="Arial Narrow" w:eastAsia="Arial Narrow" w:hAnsi="Arial Narrow" w:cs="Arial Narrow"/>
          <w:i/>
          <w:color w:val="000000"/>
          <w:sz w:val="18"/>
          <w:szCs w:val="18"/>
        </w:rPr>
        <w:t xml:space="preserve"> lineamientos</w:t>
      </w:r>
    </w:p>
  </w:footnote>
  <w:footnote w:id="3">
    <w:p w14:paraId="36EC77BD" w14:textId="77777777" w:rsidR="008C165F" w:rsidRDefault="008C165F">
      <w:pPr>
        <w:pBdr>
          <w:top w:val="nil"/>
          <w:left w:val="nil"/>
          <w:bottom w:val="nil"/>
          <w:right w:val="nil"/>
          <w:between w:val="nil"/>
        </w:pBdr>
        <w:spacing w:after="0" w:line="240" w:lineRule="auto"/>
        <w:rPr>
          <w:color w:val="000000"/>
          <w:sz w:val="20"/>
          <w:szCs w:val="20"/>
        </w:rPr>
      </w:pPr>
      <w:r>
        <w:rPr>
          <w:vertAlign w:val="superscript"/>
        </w:rPr>
        <w:footnoteRef/>
      </w:r>
      <w:r>
        <w:rPr>
          <w:rFonts w:ascii="Arial Narrow" w:eastAsia="Arial Narrow" w:hAnsi="Arial Narrow" w:cs="Arial Narrow"/>
          <w:color w:val="000000"/>
          <w:sz w:val="20"/>
          <w:szCs w:val="20"/>
        </w:rPr>
        <w:t xml:space="preserve"> </w:t>
      </w:r>
      <w:r>
        <w:rPr>
          <w:rFonts w:ascii="Arial Narrow" w:eastAsia="Arial Narrow" w:hAnsi="Arial Narrow" w:cs="Arial Narrow"/>
          <w:i/>
          <w:color w:val="000000"/>
          <w:sz w:val="18"/>
          <w:szCs w:val="18"/>
        </w:rPr>
        <w:t xml:space="preserve">Los niveles se refieren a las unidades de medida de tala y tráfico ilegales de productos forestales – (metros cúbicos), caza furtiva y tráfico ilegal de fauna silvestre (especímenes) </w:t>
      </w:r>
    </w:p>
  </w:footnote>
  <w:footnote w:id="4">
    <w:p w14:paraId="28BA507F" w14:textId="77777777" w:rsidR="008C165F" w:rsidRDefault="008C165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Arial Narrow" w:eastAsia="Arial Narrow" w:hAnsi="Arial Narrow" w:cs="Arial Narrow"/>
          <w:i/>
          <w:color w:val="000000"/>
          <w:sz w:val="18"/>
          <w:szCs w:val="18"/>
        </w:rPr>
        <w:t>SERFOR en su calidad de ente Rector del SINAFOR lidera el presente objetivo.</w:t>
      </w:r>
      <w:r>
        <w:rPr>
          <w:color w:val="000000"/>
          <w:sz w:val="20"/>
          <w:szCs w:val="20"/>
        </w:rPr>
        <w:t xml:space="preserve"> </w:t>
      </w:r>
    </w:p>
  </w:footnote>
  <w:footnote w:id="5">
    <w:p w14:paraId="0EAEF2E1" w14:textId="77777777" w:rsidR="008C165F" w:rsidRDefault="008C165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Arial Narrow" w:eastAsia="Arial Narrow" w:hAnsi="Arial Narrow" w:cs="Arial Narrow"/>
          <w:i/>
          <w:color w:val="000000"/>
          <w:sz w:val="18"/>
          <w:szCs w:val="18"/>
        </w:rPr>
        <w:t>Principalmente maderable</w:t>
      </w:r>
    </w:p>
  </w:footnote>
  <w:footnote w:id="6">
    <w:p w14:paraId="68A853F0" w14:textId="77777777" w:rsidR="008C165F" w:rsidRDefault="008C165F">
      <w:pPr>
        <w:pBdr>
          <w:top w:val="nil"/>
          <w:left w:val="nil"/>
          <w:bottom w:val="nil"/>
          <w:right w:val="nil"/>
          <w:between w:val="nil"/>
        </w:pBdr>
        <w:spacing w:after="0" w:line="240" w:lineRule="auto"/>
        <w:rPr>
          <w:color w:val="000000"/>
          <w:sz w:val="20"/>
          <w:szCs w:val="20"/>
        </w:rPr>
      </w:pPr>
      <w:r>
        <w:rPr>
          <w:vertAlign w:val="superscript"/>
        </w:rPr>
        <w:footnoteRef/>
      </w:r>
      <w:r>
        <w:rPr>
          <w:rFonts w:ascii="Arial Narrow" w:eastAsia="Arial Narrow" w:hAnsi="Arial Narrow" w:cs="Arial Narrow"/>
          <w:color w:val="000000"/>
          <w:sz w:val="20"/>
          <w:szCs w:val="20"/>
        </w:rPr>
        <w:t xml:space="preserve"> </w:t>
      </w:r>
      <w:r>
        <w:rPr>
          <w:rFonts w:ascii="Arial Narrow" w:eastAsia="Arial Narrow" w:hAnsi="Arial Narrow" w:cs="Arial Narrow"/>
          <w:i/>
          <w:color w:val="000000"/>
          <w:sz w:val="18"/>
          <w:szCs w:val="18"/>
        </w:rPr>
        <w:t>SERFOR como ente Rector del SINAFOR lidera el presente objetivo.</w:t>
      </w:r>
    </w:p>
  </w:footnote>
  <w:footnote w:id="7">
    <w:p w14:paraId="1CA912DA" w14:textId="77777777" w:rsidR="008C165F" w:rsidRDefault="008C165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Arial Narrow" w:eastAsia="Arial Narrow" w:hAnsi="Arial Narrow" w:cs="Arial Narrow"/>
          <w:i/>
          <w:color w:val="000000"/>
          <w:sz w:val="18"/>
          <w:szCs w:val="18"/>
        </w:rPr>
        <w:t>SERFOR en su calidad de ente Rector del SINAFOR lidera el presente objetivo.</w:t>
      </w:r>
    </w:p>
  </w:footnote>
  <w:footnote w:id="8">
    <w:p w14:paraId="26AACD0C" w14:textId="13CE7657" w:rsidR="008C165F" w:rsidRPr="0027682B" w:rsidRDefault="008C165F">
      <w:pPr>
        <w:pStyle w:val="Textonotapie"/>
        <w:rPr>
          <w:sz w:val="16"/>
          <w:szCs w:val="16"/>
          <w:lang w:val="es-ES"/>
        </w:rPr>
      </w:pPr>
      <w:r>
        <w:rPr>
          <w:rStyle w:val="Refdenotaalpie"/>
        </w:rPr>
        <w:footnoteRef/>
      </w:r>
      <w:r>
        <w:t xml:space="preserve"> </w:t>
      </w:r>
      <w:r w:rsidRPr="0027682B">
        <w:rPr>
          <w:sz w:val="16"/>
          <w:szCs w:val="16"/>
          <w:lang w:val="es-ES"/>
        </w:rPr>
        <w:t>Reducción de 1,5311.1 millones (año 2019) a 1,071.8 millones al año 2030.</w:t>
      </w:r>
    </w:p>
  </w:footnote>
  <w:footnote w:id="9">
    <w:p w14:paraId="7346BB06" w14:textId="5C65A13E" w:rsidR="008C165F" w:rsidRPr="0027682B" w:rsidRDefault="008C165F">
      <w:pPr>
        <w:pStyle w:val="Textonotapie"/>
        <w:rPr>
          <w:lang w:val="es-ES"/>
        </w:rPr>
      </w:pPr>
      <w:r w:rsidRPr="0027682B">
        <w:rPr>
          <w:rStyle w:val="Refdenotaalpie"/>
          <w:sz w:val="16"/>
          <w:szCs w:val="16"/>
        </w:rPr>
        <w:footnoteRef/>
      </w:r>
      <w:r w:rsidRPr="0027682B">
        <w:rPr>
          <w:sz w:val="16"/>
          <w:szCs w:val="16"/>
        </w:rPr>
        <w:t xml:space="preserve"> </w:t>
      </w:r>
      <w:r w:rsidRPr="0027682B">
        <w:rPr>
          <w:sz w:val="16"/>
          <w:szCs w:val="16"/>
          <w:lang w:val="es-ES"/>
        </w:rPr>
        <w:t>Reducción del 30% de la desforestación al año 2030.</w:t>
      </w:r>
    </w:p>
  </w:footnote>
  <w:footnote w:id="10">
    <w:p w14:paraId="431CEF58" w14:textId="7BA8DBD2" w:rsidR="008C165F" w:rsidRPr="0027682B" w:rsidRDefault="008C165F">
      <w:pPr>
        <w:pStyle w:val="Textonotapie"/>
        <w:rPr>
          <w:lang w:val="es-ES"/>
        </w:rPr>
      </w:pPr>
      <w:r>
        <w:rPr>
          <w:rStyle w:val="Refdenotaalpie"/>
        </w:rPr>
        <w:footnoteRef/>
      </w:r>
      <w:r>
        <w:t xml:space="preserve"> </w:t>
      </w:r>
      <w:r>
        <w:rPr>
          <w:sz w:val="16"/>
          <w:szCs w:val="16"/>
          <w:lang w:val="es-ES"/>
        </w:rPr>
        <w:t>Incrementar</w:t>
      </w:r>
      <w:r w:rsidRPr="0027682B">
        <w:rPr>
          <w:sz w:val="16"/>
          <w:szCs w:val="16"/>
          <w:lang w:val="es-ES"/>
        </w:rPr>
        <w:t xml:space="preserve"> de </w:t>
      </w:r>
      <w:r>
        <w:rPr>
          <w:sz w:val="16"/>
          <w:szCs w:val="16"/>
          <w:lang w:val="es-ES"/>
        </w:rPr>
        <w:t>386.2</w:t>
      </w:r>
      <w:r w:rsidRPr="0027682B">
        <w:rPr>
          <w:sz w:val="16"/>
          <w:szCs w:val="16"/>
          <w:lang w:val="es-ES"/>
        </w:rPr>
        <w:t xml:space="preserve"> millones (año 2019) a </w:t>
      </w:r>
      <w:r>
        <w:rPr>
          <w:sz w:val="16"/>
          <w:szCs w:val="16"/>
          <w:lang w:val="es-ES"/>
        </w:rPr>
        <w:t>772.4</w:t>
      </w:r>
      <w:r w:rsidRPr="0027682B">
        <w:rPr>
          <w:sz w:val="16"/>
          <w:szCs w:val="16"/>
          <w:lang w:val="es-ES"/>
        </w:rPr>
        <w:t xml:space="preserve"> millones al año 2030.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1703A"/>
    <w:multiLevelType w:val="hybridMultilevel"/>
    <w:tmpl w:val="6D1A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E76C3"/>
    <w:multiLevelType w:val="multilevel"/>
    <w:tmpl w:val="C3B2391E"/>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2A41B6"/>
    <w:multiLevelType w:val="hybridMultilevel"/>
    <w:tmpl w:val="995E3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C3333"/>
    <w:multiLevelType w:val="hybridMultilevel"/>
    <w:tmpl w:val="4760A5B0"/>
    <w:lvl w:ilvl="0" w:tplc="BDD881C8">
      <w:numFmt w:val="bullet"/>
      <w:lvlText w:val="-"/>
      <w:lvlJc w:val="left"/>
      <w:pPr>
        <w:ind w:left="720" w:hanging="360"/>
      </w:pPr>
      <w:rPr>
        <w:rFonts w:ascii="Arial Narrow" w:eastAsia="Arial Narrow" w:hAnsi="Arial Narrow" w:cs="Arial Narro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0EB1957"/>
    <w:multiLevelType w:val="multilevel"/>
    <w:tmpl w:val="916E9FC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7F4526"/>
    <w:multiLevelType w:val="hybridMultilevel"/>
    <w:tmpl w:val="D694ADE4"/>
    <w:lvl w:ilvl="0" w:tplc="48BCC324">
      <w:numFmt w:val="bullet"/>
      <w:lvlText w:val="-"/>
      <w:lvlJc w:val="left"/>
      <w:pPr>
        <w:ind w:left="720" w:hanging="360"/>
      </w:pPr>
      <w:rPr>
        <w:rFonts w:ascii="Arial Narrow" w:eastAsia="Arial Narrow" w:hAnsi="Arial Narrow" w:cs="Arial Narro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21A65A7"/>
    <w:multiLevelType w:val="multilevel"/>
    <w:tmpl w:val="E89EAAC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15:restartNumberingAfterBreak="0">
    <w:nsid w:val="33B72791"/>
    <w:multiLevelType w:val="hybridMultilevel"/>
    <w:tmpl w:val="ABD20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A71BD"/>
    <w:multiLevelType w:val="hybridMultilevel"/>
    <w:tmpl w:val="D14C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84A2B"/>
    <w:multiLevelType w:val="multilevel"/>
    <w:tmpl w:val="2342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50BD5"/>
    <w:multiLevelType w:val="hybridMultilevel"/>
    <w:tmpl w:val="DEE0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F7C7D"/>
    <w:multiLevelType w:val="hybridMultilevel"/>
    <w:tmpl w:val="18B89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74978"/>
    <w:multiLevelType w:val="hybridMultilevel"/>
    <w:tmpl w:val="FE581AF0"/>
    <w:lvl w:ilvl="0" w:tplc="47446FEA">
      <w:start w:val="3"/>
      <w:numFmt w:val="bullet"/>
      <w:lvlText w:val="-"/>
      <w:lvlJc w:val="left"/>
      <w:pPr>
        <w:ind w:left="720" w:hanging="360"/>
      </w:pPr>
      <w:rPr>
        <w:rFonts w:ascii="Arial Narrow" w:eastAsia="Arial Narrow" w:hAnsi="Arial Narrow" w:cs="Arial Narro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0220FD0"/>
    <w:multiLevelType w:val="hybridMultilevel"/>
    <w:tmpl w:val="9C840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93C3A"/>
    <w:multiLevelType w:val="multilevel"/>
    <w:tmpl w:val="90B85C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9EB0A31"/>
    <w:multiLevelType w:val="hybridMultilevel"/>
    <w:tmpl w:val="0B74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14081"/>
    <w:multiLevelType w:val="hybridMultilevel"/>
    <w:tmpl w:val="B34E35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4CD739D"/>
    <w:multiLevelType w:val="multilevel"/>
    <w:tmpl w:val="5074EC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6693CAA"/>
    <w:multiLevelType w:val="hybridMultilevel"/>
    <w:tmpl w:val="14E88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695B85"/>
    <w:multiLevelType w:val="multilevel"/>
    <w:tmpl w:val="782CB85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5E6466D1"/>
    <w:multiLevelType w:val="hybridMultilevel"/>
    <w:tmpl w:val="0DAE38E0"/>
    <w:lvl w:ilvl="0" w:tplc="1BD667B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2774D43"/>
    <w:multiLevelType w:val="hybridMultilevel"/>
    <w:tmpl w:val="7CF8B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B0535A"/>
    <w:multiLevelType w:val="hybridMultilevel"/>
    <w:tmpl w:val="FD0C3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8A43C0"/>
    <w:multiLevelType w:val="hybridMultilevel"/>
    <w:tmpl w:val="E714A9E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B637E38"/>
    <w:multiLevelType w:val="hybridMultilevel"/>
    <w:tmpl w:val="140EC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EC73EA"/>
    <w:multiLevelType w:val="multilevel"/>
    <w:tmpl w:val="9482E302"/>
    <w:lvl w:ilvl="0">
      <w:start w:val="1"/>
      <w:numFmt w:val="bullet"/>
      <w:lvlText w:val="●"/>
      <w:lvlJc w:val="left"/>
      <w:pPr>
        <w:ind w:left="1668" w:hanging="360"/>
      </w:pPr>
      <w:rPr>
        <w:rFonts w:ascii="Arial Narrow" w:eastAsia="Arial Narrow" w:hAnsi="Arial Narrow" w:cs="Arial Narrow"/>
        <w:color w:val="auto"/>
        <w:sz w:val="22"/>
        <w:szCs w:val="22"/>
        <w:vertAlign w:val="baseline"/>
      </w:rPr>
    </w:lvl>
    <w:lvl w:ilvl="1">
      <w:start w:val="1"/>
      <w:numFmt w:val="bullet"/>
      <w:lvlText w:val="o"/>
      <w:lvlJc w:val="left"/>
      <w:pPr>
        <w:ind w:left="2388" w:hanging="360"/>
      </w:pPr>
      <w:rPr>
        <w:rFonts w:ascii="Courier New" w:eastAsia="Courier New" w:hAnsi="Courier New" w:cs="Courier New"/>
        <w:vertAlign w:val="baseline"/>
      </w:rPr>
    </w:lvl>
    <w:lvl w:ilvl="2">
      <w:start w:val="1"/>
      <w:numFmt w:val="bullet"/>
      <w:lvlText w:val="▪"/>
      <w:lvlJc w:val="left"/>
      <w:pPr>
        <w:ind w:left="3108" w:hanging="360"/>
      </w:pPr>
      <w:rPr>
        <w:rFonts w:ascii="Noto Sans Symbols" w:eastAsia="Noto Sans Symbols" w:hAnsi="Noto Sans Symbols" w:cs="Noto Sans Symbols"/>
        <w:vertAlign w:val="baseline"/>
      </w:rPr>
    </w:lvl>
    <w:lvl w:ilvl="3">
      <w:start w:val="1"/>
      <w:numFmt w:val="bullet"/>
      <w:lvlText w:val="●"/>
      <w:lvlJc w:val="left"/>
      <w:pPr>
        <w:ind w:left="3828" w:hanging="360"/>
      </w:pPr>
      <w:rPr>
        <w:rFonts w:ascii="Noto Sans Symbols" w:eastAsia="Noto Sans Symbols" w:hAnsi="Noto Sans Symbols" w:cs="Noto Sans Symbols"/>
        <w:vertAlign w:val="baseline"/>
      </w:rPr>
    </w:lvl>
    <w:lvl w:ilvl="4">
      <w:start w:val="1"/>
      <w:numFmt w:val="bullet"/>
      <w:lvlText w:val="o"/>
      <w:lvlJc w:val="left"/>
      <w:pPr>
        <w:ind w:left="4548" w:hanging="360"/>
      </w:pPr>
      <w:rPr>
        <w:rFonts w:ascii="Courier New" w:eastAsia="Courier New" w:hAnsi="Courier New" w:cs="Courier New"/>
        <w:vertAlign w:val="baseline"/>
      </w:rPr>
    </w:lvl>
    <w:lvl w:ilvl="5">
      <w:start w:val="1"/>
      <w:numFmt w:val="bullet"/>
      <w:lvlText w:val="▪"/>
      <w:lvlJc w:val="left"/>
      <w:pPr>
        <w:ind w:left="5268" w:hanging="360"/>
      </w:pPr>
      <w:rPr>
        <w:rFonts w:ascii="Noto Sans Symbols" w:eastAsia="Noto Sans Symbols" w:hAnsi="Noto Sans Symbols" w:cs="Noto Sans Symbols"/>
        <w:vertAlign w:val="baseline"/>
      </w:rPr>
    </w:lvl>
    <w:lvl w:ilvl="6">
      <w:start w:val="1"/>
      <w:numFmt w:val="bullet"/>
      <w:lvlText w:val="●"/>
      <w:lvlJc w:val="left"/>
      <w:pPr>
        <w:ind w:left="5988" w:hanging="360"/>
      </w:pPr>
      <w:rPr>
        <w:rFonts w:ascii="Noto Sans Symbols" w:eastAsia="Noto Sans Symbols" w:hAnsi="Noto Sans Symbols" w:cs="Noto Sans Symbols"/>
        <w:vertAlign w:val="baseline"/>
      </w:rPr>
    </w:lvl>
    <w:lvl w:ilvl="7">
      <w:start w:val="1"/>
      <w:numFmt w:val="bullet"/>
      <w:lvlText w:val="o"/>
      <w:lvlJc w:val="left"/>
      <w:pPr>
        <w:ind w:left="6708" w:hanging="360"/>
      </w:pPr>
      <w:rPr>
        <w:rFonts w:ascii="Courier New" w:eastAsia="Courier New" w:hAnsi="Courier New" w:cs="Courier New"/>
        <w:vertAlign w:val="baseline"/>
      </w:rPr>
    </w:lvl>
    <w:lvl w:ilvl="8">
      <w:start w:val="1"/>
      <w:numFmt w:val="bullet"/>
      <w:lvlText w:val="▪"/>
      <w:lvlJc w:val="left"/>
      <w:pPr>
        <w:ind w:left="7428" w:hanging="360"/>
      </w:pPr>
      <w:rPr>
        <w:rFonts w:ascii="Noto Sans Symbols" w:eastAsia="Noto Sans Symbols" w:hAnsi="Noto Sans Symbols" w:cs="Noto Sans Symbols"/>
        <w:vertAlign w:val="baseline"/>
      </w:rPr>
    </w:lvl>
  </w:abstractNum>
  <w:num w:numId="1">
    <w:abstractNumId w:val="25"/>
  </w:num>
  <w:num w:numId="2">
    <w:abstractNumId w:val="19"/>
  </w:num>
  <w:num w:numId="3">
    <w:abstractNumId w:val="4"/>
  </w:num>
  <w:num w:numId="4">
    <w:abstractNumId w:val="1"/>
  </w:num>
  <w:num w:numId="5">
    <w:abstractNumId w:val="17"/>
  </w:num>
  <w:num w:numId="6">
    <w:abstractNumId w:val="6"/>
  </w:num>
  <w:num w:numId="7">
    <w:abstractNumId w:val="14"/>
  </w:num>
  <w:num w:numId="8">
    <w:abstractNumId w:val="10"/>
  </w:num>
  <w:num w:numId="9">
    <w:abstractNumId w:val="0"/>
  </w:num>
  <w:num w:numId="10">
    <w:abstractNumId w:val="18"/>
  </w:num>
  <w:num w:numId="11">
    <w:abstractNumId w:val="24"/>
  </w:num>
  <w:num w:numId="12">
    <w:abstractNumId w:val="8"/>
  </w:num>
  <w:num w:numId="13">
    <w:abstractNumId w:val="7"/>
  </w:num>
  <w:num w:numId="14">
    <w:abstractNumId w:val="11"/>
  </w:num>
  <w:num w:numId="15">
    <w:abstractNumId w:val="22"/>
  </w:num>
  <w:num w:numId="16">
    <w:abstractNumId w:val="21"/>
  </w:num>
  <w:num w:numId="17">
    <w:abstractNumId w:val="2"/>
  </w:num>
  <w:num w:numId="18">
    <w:abstractNumId w:val="13"/>
  </w:num>
  <w:num w:numId="19">
    <w:abstractNumId w:val="9"/>
  </w:num>
  <w:num w:numId="20">
    <w:abstractNumId w:val="15"/>
  </w:num>
  <w:num w:numId="21">
    <w:abstractNumId w:val="16"/>
  </w:num>
  <w:num w:numId="22">
    <w:abstractNumId w:val="23"/>
  </w:num>
  <w:num w:numId="23">
    <w:abstractNumId w:val="12"/>
  </w:num>
  <w:num w:numId="24">
    <w:abstractNumId w:val="20"/>
  </w:num>
  <w:num w:numId="25">
    <w:abstractNumId w:val="3"/>
  </w:num>
  <w:num w:numId="2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tz Tello Flores">
    <w15:presenceInfo w15:providerId="Windows Live" w15:userId="3f1cda4f39bb627b"/>
  </w15:person>
  <w15:person w15:author="Niker Hermoza Palomino">
    <w15:presenceInfo w15:providerId="None" w15:userId="Niker Hermoza Palom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B0"/>
    <w:rsid w:val="00007220"/>
    <w:rsid w:val="000125E0"/>
    <w:rsid w:val="0001337E"/>
    <w:rsid w:val="00025399"/>
    <w:rsid w:val="00025408"/>
    <w:rsid w:val="00025946"/>
    <w:rsid w:val="00032202"/>
    <w:rsid w:val="00042EA9"/>
    <w:rsid w:val="00054ED8"/>
    <w:rsid w:val="00071448"/>
    <w:rsid w:val="00081E18"/>
    <w:rsid w:val="000859D7"/>
    <w:rsid w:val="00090C95"/>
    <w:rsid w:val="00097604"/>
    <w:rsid w:val="000A064B"/>
    <w:rsid w:val="000A4BCD"/>
    <w:rsid w:val="000A53B2"/>
    <w:rsid w:val="000A69AC"/>
    <w:rsid w:val="000B7F47"/>
    <w:rsid w:val="000C000C"/>
    <w:rsid w:val="000C1553"/>
    <w:rsid w:val="000C2529"/>
    <w:rsid w:val="000C370C"/>
    <w:rsid w:val="000C7775"/>
    <w:rsid w:val="000D6324"/>
    <w:rsid w:val="000D6B6F"/>
    <w:rsid w:val="000E0BB5"/>
    <w:rsid w:val="000F57D0"/>
    <w:rsid w:val="000F7677"/>
    <w:rsid w:val="0010641E"/>
    <w:rsid w:val="00117956"/>
    <w:rsid w:val="00121544"/>
    <w:rsid w:val="0012263D"/>
    <w:rsid w:val="0013274B"/>
    <w:rsid w:val="00145D10"/>
    <w:rsid w:val="00157FC9"/>
    <w:rsid w:val="001616E5"/>
    <w:rsid w:val="0017074B"/>
    <w:rsid w:val="00172CFC"/>
    <w:rsid w:val="001731AF"/>
    <w:rsid w:val="0017463A"/>
    <w:rsid w:val="001766D1"/>
    <w:rsid w:val="00180F5C"/>
    <w:rsid w:val="0018284F"/>
    <w:rsid w:val="0019452E"/>
    <w:rsid w:val="001A6521"/>
    <w:rsid w:val="001A7FD4"/>
    <w:rsid w:val="001B0471"/>
    <w:rsid w:val="001B77AD"/>
    <w:rsid w:val="001D48FA"/>
    <w:rsid w:val="00202249"/>
    <w:rsid w:val="002159A9"/>
    <w:rsid w:val="00222CC1"/>
    <w:rsid w:val="00223D2E"/>
    <w:rsid w:val="00246689"/>
    <w:rsid w:val="00250BCD"/>
    <w:rsid w:val="0025130A"/>
    <w:rsid w:val="002610EF"/>
    <w:rsid w:val="002631E4"/>
    <w:rsid w:val="0026507F"/>
    <w:rsid w:val="00265E6B"/>
    <w:rsid w:val="002677F9"/>
    <w:rsid w:val="002735DC"/>
    <w:rsid w:val="0027682B"/>
    <w:rsid w:val="002A4E20"/>
    <w:rsid w:val="002B5650"/>
    <w:rsid w:val="002C2EEA"/>
    <w:rsid w:val="002D4AB8"/>
    <w:rsid w:val="002F2995"/>
    <w:rsid w:val="003114B3"/>
    <w:rsid w:val="003125D1"/>
    <w:rsid w:val="003146C9"/>
    <w:rsid w:val="00320D02"/>
    <w:rsid w:val="003246A6"/>
    <w:rsid w:val="00351A44"/>
    <w:rsid w:val="00361490"/>
    <w:rsid w:val="003770CE"/>
    <w:rsid w:val="003844A2"/>
    <w:rsid w:val="00384960"/>
    <w:rsid w:val="00397085"/>
    <w:rsid w:val="003A263E"/>
    <w:rsid w:val="003B3744"/>
    <w:rsid w:val="003B3CBF"/>
    <w:rsid w:val="003B3E85"/>
    <w:rsid w:val="003B4AE6"/>
    <w:rsid w:val="003B51B5"/>
    <w:rsid w:val="003E2A3D"/>
    <w:rsid w:val="003F028B"/>
    <w:rsid w:val="003F26FE"/>
    <w:rsid w:val="003F7DE4"/>
    <w:rsid w:val="00406C9C"/>
    <w:rsid w:val="00420166"/>
    <w:rsid w:val="00422802"/>
    <w:rsid w:val="00422947"/>
    <w:rsid w:val="00422FA4"/>
    <w:rsid w:val="00423894"/>
    <w:rsid w:val="00430CC1"/>
    <w:rsid w:val="0043697B"/>
    <w:rsid w:val="00463CE3"/>
    <w:rsid w:val="00467909"/>
    <w:rsid w:val="00470288"/>
    <w:rsid w:val="00470AB3"/>
    <w:rsid w:val="00473463"/>
    <w:rsid w:val="004819D1"/>
    <w:rsid w:val="004824C2"/>
    <w:rsid w:val="004826F7"/>
    <w:rsid w:val="00482A84"/>
    <w:rsid w:val="00486555"/>
    <w:rsid w:val="00493E63"/>
    <w:rsid w:val="004951B6"/>
    <w:rsid w:val="004970FE"/>
    <w:rsid w:val="004A3494"/>
    <w:rsid w:val="004A7401"/>
    <w:rsid w:val="004B61D6"/>
    <w:rsid w:val="004C22EC"/>
    <w:rsid w:val="004C5355"/>
    <w:rsid w:val="004C6FB1"/>
    <w:rsid w:val="004D7AEB"/>
    <w:rsid w:val="004F01A4"/>
    <w:rsid w:val="00500267"/>
    <w:rsid w:val="005041A5"/>
    <w:rsid w:val="00506379"/>
    <w:rsid w:val="00507254"/>
    <w:rsid w:val="00515CEB"/>
    <w:rsid w:val="00520BCA"/>
    <w:rsid w:val="00522BBD"/>
    <w:rsid w:val="0052621D"/>
    <w:rsid w:val="0053022D"/>
    <w:rsid w:val="00532B07"/>
    <w:rsid w:val="00536DAE"/>
    <w:rsid w:val="00555A8E"/>
    <w:rsid w:val="0055686B"/>
    <w:rsid w:val="00565779"/>
    <w:rsid w:val="00572CF2"/>
    <w:rsid w:val="005A255D"/>
    <w:rsid w:val="005A3C36"/>
    <w:rsid w:val="005A5B17"/>
    <w:rsid w:val="005A5CFA"/>
    <w:rsid w:val="005B5130"/>
    <w:rsid w:val="005D44EC"/>
    <w:rsid w:val="005E1D8F"/>
    <w:rsid w:val="005E3A48"/>
    <w:rsid w:val="005E64E4"/>
    <w:rsid w:val="005F5463"/>
    <w:rsid w:val="005F59FC"/>
    <w:rsid w:val="00617AF9"/>
    <w:rsid w:val="0062257B"/>
    <w:rsid w:val="00626729"/>
    <w:rsid w:val="00642C9F"/>
    <w:rsid w:val="00651F8A"/>
    <w:rsid w:val="006564C5"/>
    <w:rsid w:val="006572A3"/>
    <w:rsid w:val="00663809"/>
    <w:rsid w:val="00670EA1"/>
    <w:rsid w:val="006774FE"/>
    <w:rsid w:val="006775C9"/>
    <w:rsid w:val="0068137D"/>
    <w:rsid w:val="006837B4"/>
    <w:rsid w:val="00697832"/>
    <w:rsid w:val="00697BBC"/>
    <w:rsid w:val="006A3D5A"/>
    <w:rsid w:val="006B00B5"/>
    <w:rsid w:val="006B395B"/>
    <w:rsid w:val="006B7277"/>
    <w:rsid w:val="006C50CC"/>
    <w:rsid w:val="006D7E5E"/>
    <w:rsid w:val="006F5E6F"/>
    <w:rsid w:val="00715C82"/>
    <w:rsid w:val="0072359D"/>
    <w:rsid w:val="007436CF"/>
    <w:rsid w:val="007522F6"/>
    <w:rsid w:val="0075271D"/>
    <w:rsid w:val="0075324D"/>
    <w:rsid w:val="007604DB"/>
    <w:rsid w:val="0076376D"/>
    <w:rsid w:val="00763C9D"/>
    <w:rsid w:val="007644C0"/>
    <w:rsid w:val="00766A02"/>
    <w:rsid w:val="00767647"/>
    <w:rsid w:val="00774E4F"/>
    <w:rsid w:val="00785757"/>
    <w:rsid w:val="00795B5E"/>
    <w:rsid w:val="00797F15"/>
    <w:rsid w:val="007A0512"/>
    <w:rsid w:val="007A55E7"/>
    <w:rsid w:val="007A5D31"/>
    <w:rsid w:val="007A77AD"/>
    <w:rsid w:val="007B14FD"/>
    <w:rsid w:val="007B73B6"/>
    <w:rsid w:val="007C026F"/>
    <w:rsid w:val="007C26C0"/>
    <w:rsid w:val="007C6C5A"/>
    <w:rsid w:val="007D7CD4"/>
    <w:rsid w:val="007E2669"/>
    <w:rsid w:val="007F125B"/>
    <w:rsid w:val="007F15C3"/>
    <w:rsid w:val="007F5D8B"/>
    <w:rsid w:val="00801238"/>
    <w:rsid w:val="0080412A"/>
    <w:rsid w:val="00814B2F"/>
    <w:rsid w:val="00820213"/>
    <w:rsid w:val="0082511F"/>
    <w:rsid w:val="0084001A"/>
    <w:rsid w:val="0084307F"/>
    <w:rsid w:val="00846D43"/>
    <w:rsid w:val="00847E74"/>
    <w:rsid w:val="00851656"/>
    <w:rsid w:val="00851720"/>
    <w:rsid w:val="008810F1"/>
    <w:rsid w:val="0088163B"/>
    <w:rsid w:val="008871FA"/>
    <w:rsid w:val="008908BA"/>
    <w:rsid w:val="00893D49"/>
    <w:rsid w:val="00897C64"/>
    <w:rsid w:val="008A072D"/>
    <w:rsid w:val="008A75B4"/>
    <w:rsid w:val="008B0F95"/>
    <w:rsid w:val="008B1C4D"/>
    <w:rsid w:val="008B5F1F"/>
    <w:rsid w:val="008C03BA"/>
    <w:rsid w:val="008C165F"/>
    <w:rsid w:val="008C30D2"/>
    <w:rsid w:val="008D21C6"/>
    <w:rsid w:val="008D44CA"/>
    <w:rsid w:val="008E2E20"/>
    <w:rsid w:val="009005A1"/>
    <w:rsid w:val="00912489"/>
    <w:rsid w:val="00912BD9"/>
    <w:rsid w:val="0091666F"/>
    <w:rsid w:val="00923141"/>
    <w:rsid w:val="009254F7"/>
    <w:rsid w:val="009304BE"/>
    <w:rsid w:val="0094546B"/>
    <w:rsid w:val="0094691F"/>
    <w:rsid w:val="00950AD9"/>
    <w:rsid w:val="00951462"/>
    <w:rsid w:val="00951793"/>
    <w:rsid w:val="0096067E"/>
    <w:rsid w:val="00963777"/>
    <w:rsid w:val="00966F57"/>
    <w:rsid w:val="009836F0"/>
    <w:rsid w:val="0098609B"/>
    <w:rsid w:val="00987F5E"/>
    <w:rsid w:val="009925DC"/>
    <w:rsid w:val="009A3B71"/>
    <w:rsid w:val="009A58F6"/>
    <w:rsid w:val="009B48C0"/>
    <w:rsid w:val="009B48C2"/>
    <w:rsid w:val="009B6466"/>
    <w:rsid w:val="009B687D"/>
    <w:rsid w:val="009C2996"/>
    <w:rsid w:val="00A03665"/>
    <w:rsid w:val="00A05E41"/>
    <w:rsid w:val="00A117EE"/>
    <w:rsid w:val="00A14059"/>
    <w:rsid w:val="00A225E3"/>
    <w:rsid w:val="00A240E9"/>
    <w:rsid w:val="00A34FDB"/>
    <w:rsid w:val="00A373B6"/>
    <w:rsid w:val="00A4786E"/>
    <w:rsid w:val="00A53BAA"/>
    <w:rsid w:val="00A71F64"/>
    <w:rsid w:val="00A73F1C"/>
    <w:rsid w:val="00A754D7"/>
    <w:rsid w:val="00A76696"/>
    <w:rsid w:val="00A82016"/>
    <w:rsid w:val="00A97F2C"/>
    <w:rsid w:val="00AA2AD0"/>
    <w:rsid w:val="00AA35FD"/>
    <w:rsid w:val="00AB54B0"/>
    <w:rsid w:val="00AB70C6"/>
    <w:rsid w:val="00AC74E3"/>
    <w:rsid w:val="00AD19C9"/>
    <w:rsid w:val="00AE3EF9"/>
    <w:rsid w:val="00AF1390"/>
    <w:rsid w:val="00AF2EFC"/>
    <w:rsid w:val="00AF3255"/>
    <w:rsid w:val="00AF3539"/>
    <w:rsid w:val="00AF6254"/>
    <w:rsid w:val="00B02AD9"/>
    <w:rsid w:val="00B0596D"/>
    <w:rsid w:val="00B05E0A"/>
    <w:rsid w:val="00B074CF"/>
    <w:rsid w:val="00B17197"/>
    <w:rsid w:val="00B202ED"/>
    <w:rsid w:val="00B23D06"/>
    <w:rsid w:val="00B27D7B"/>
    <w:rsid w:val="00B30470"/>
    <w:rsid w:val="00B32ABF"/>
    <w:rsid w:val="00B45C97"/>
    <w:rsid w:val="00B7328F"/>
    <w:rsid w:val="00B861D0"/>
    <w:rsid w:val="00BA16EA"/>
    <w:rsid w:val="00BA234B"/>
    <w:rsid w:val="00BA3F98"/>
    <w:rsid w:val="00BA43CA"/>
    <w:rsid w:val="00BA4B8B"/>
    <w:rsid w:val="00BB0C00"/>
    <w:rsid w:val="00BB3727"/>
    <w:rsid w:val="00BC23B0"/>
    <w:rsid w:val="00BC3AD7"/>
    <w:rsid w:val="00BC422D"/>
    <w:rsid w:val="00BD0114"/>
    <w:rsid w:val="00BE0B69"/>
    <w:rsid w:val="00BE18F5"/>
    <w:rsid w:val="00BE61AF"/>
    <w:rsid w:val="00BF1851"/>
    <w:rsid w:val="00BF75A5"/>
    <w:rsid w:val="00C02D6E"/>
    <w:rsid w:val="00C0393E"/>
    <w:rsid w:val="00C11F9E"/>
    <w:rsid w:val="00C37FB2"/>
    <w:rsid w:val="00C80539"/>
    <w:rsid w:val="00C90EB0"/>
    <w:rsid w:val="00C92349"/>
    <w:rsid w:val="00C96701"/>
    <w:rsid w:val="00C97771"/>
    <w:rsid w:val="00CA41F1"/>
    <w:rsid w:val="00CA5D93"/>
    <w:rsid w:val="00CA61E9"/>
    <w:rsid w:val="00CB0420"/>
    <w:rsid w:val="00CB1D8E"/>
    <w:rsid w:val="00CB66E5"/>
    <w:rsid w:val="00CD048B"/>
    <w:rsid w:val="00CE099D"/>
    <w:rsid w:val="00CE17A0"/>
    <w:rsid w:val="00CF496C"/>
    <w:rsid w:val="00CF4CFC"/>
    <w:rsid w:val="00D00C6F"/>
    <w:rsid w:val="00D017DB"/>
    <w:rsid w:val="00D04038"/>
    <w:rsid w:val="00D141F8"/>
    <w:rsid w:val="00D14F57"/>
    <w:rsid w:val="00D1754B"/>
    <w:rsid w:val="00D2711A"/>
    <w:rsid w:val="00D331A8"/>
    <w:rsid w:val="00D37897"/>
    <w:rsid w:val="00D43CD0"/>
    <w:rsid w:val="00D61D10"/>
    <w:rsid w:val="00D62301"/>
    <w:rsid w:val="00D654F6"/>
    <w:rsid w:val="00D824A9"/>
    <w:rsid w:val="00D87A3A"/>
    <w:rsid w:val="00DA05C3"/>
    <w:rsid w:val="00DA1E4D"/>
    <w:rsid w:val="00DA3E56"/>
    <w:rsid w:val="00DA3EC7"/>
    <w:rsid w:val="00DA51B5"/>
    <w:rsid w:val="00DA5CE2"/>
    <w:rsid w:val="00DF2E59"/>
    <w:rsid w:val="00DF38E6"/>
    <w:rsid w:val="00DF616C"/>
    <w:rsid w:val="00E018DB"/>
    <w:rsid w:val="00E031EE"/>
    <w:rsid w:val="00E03CFB"/>
    <w:rsid w:val="00E04325"/>
    <w:rsid w:val="00E16FC7"/>
    <w:rsid w:val="00E17175"/>
    <w:rsid w:val="00E371E0"/>
    <w:rsid w:val="00E4131A"/>
    <w:rsid w:val="00E4319B"/>
    <w:rsid w:val="00E469B3"/>
    <w:rsid w:val="00E52961"/>
    <w:rsid w:val="00E85B41"/>
    <w:rsid w:val="00EA2962"/>
    <w:rsid w:val="00EB1A51"/>
    <w:rsid w:val="00EB6D4B"/>
    <w:rsid w:val="00EC1273"/>
    <w:rsid w:val="00ED5EA0"/>
    <w:rsid w:val="00ED6F72"/>
    <w:rsid w:val="00EE4D45"/>
    <w:rsid w:val="00EE6510"/>
    <w:rsid w:val="00EF7D66"/>
    <w:rsid w:val="00F05821"/>
    <w:rsid w:val="00F20521"/>
    <w:rsid w:val="00F21491"/>
    <w:rsid w:val="00F234C5"/>
    <w:rsid w:val="00F26381"/>
    <w:rsid w:val="00F42EBD"/>
    <w:rsid w:val="00F524BF"/>
    <w:rsid w:val="00F527B1"/>
    <w:rsid w:val="00F65C79"/>
    <w:rsid w:val="00F70620"/>
    <w:rsid w:val="00F73E98"/>
    <w:rsid w:val="00F80DEB"/>
    <w:rsid w:val="00F83A6F"/>
    <w:rsid w:val="00FB2C77"/>
    <w:rsid w:val="00FC5671"/>
    <w:rsid w:val="00FC58BD"/>
    <w:rsid w:val="00FC7058"/>
    <w:rsid w:val="00FD777F"/>
    <w:rsid w:val="00FD7FCE"/>
    <w:rsid w:val="00FE1C6E"/>
    <w:rsid w:val="00FE7D88"/>
    <w:rsid w:val="00FE7FE8"/>
    <w:rsid w:val="00FF1A14"/>
    <w:rsid w:val="00FF5F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427E"/>
  <w15:docId w15:val="{18AD5196-FB83-4896-A407-89C07F04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line="240" w:lineRule="auto"/>
      <w:outlineLvl w:val="1"/>
    </w:pPr>
    <w:rPr>
      <w:color w:val="2F5496"/>
      <w:sz w:val="26"/>
      <w:szCs w:val="26"/>
    </w:rPr>
  </w:style>
  <w:style w:type="paragraph" w:styleId="Ttulo3">
    <w:name w:val="heading 3"/>
    <w:basedOn w:val="Normal"/>
    <w:next w:val="Normal"/>
    <w:pPr>
      <w:keepNext/>
      <w:keepLines/>
      <w:spacing w:before="40" w:after="0"/>
      <w:outlineLvl w:val="2"/>
    </w:pPr>
    <w:rPr>
      <w:color w:val="1F3863"/>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left w:w="70" w:type="dxa"/>
        <w:right w:w="70"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1D48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8FA"/>
    <w:rPr>
      <w:rFonts w:ascii="Segoe UI" w:hAnsi="Segoe UI" w:cs="Segoe UI"/>
      <w:sz w:val="18"/>
      <w:szCs w:val="18"/>
    </w:rPr>
  </w:style>
  <w:style w:type="paragraph" w:styleId="TDC2">
    <w:name w:val="toc 2"/>
    <w:basedOn w:val="Normal"/>
    <w:next w:val="Normal"/>
    <w:autoRedefine/>
    <w:uiPriority w:val="39"/>
    <w:unhideWhenUsed/>
    <w:rsid w:val="000C1553"/>
    <w:pPr>
      <w:spacing w:after="100"/>
      <w:ind w:left="220"/>
    </w:pPr>
  </w:style>
  <w:style w:type="paragraph" w:styleId="TDC3">
    <w:name w:val="toc 3"/>
    <w:basedOn w:val="Normal"/>
    <w:next w:val="Normal"/>
    <w:autoRedefine/>
    <w:uiPriority w:val="39"/>
    <w:unhideWhenUsed/>
    <w:rsid w:val="000C1553"/>
    <w:pPr>
      <w:spacing w:after="100"/>
      <w:ind w:left="440"/>
    </w:pPr>
  </w:style>
  <w:style w:type="paragraph" w:styleId="TDC1">
    <w:name w:val="toc 1"/>
    <w:basedOn w:val="Normal"/>
    <w:next w:val="Normal"/>
    <w:autoRedefine/>
    <w:uiPriority w:val="39"/>
    <w:unhideWhenUsed/>
    <w:rsid w:val="0075324D"/>
    <w:pPr>
      <w:tabs>
        <w:tab w:val="right" w:pos="8494"/>
      </w:tabs>
      <w:spacing w:after="100"/>
      <w:ind w:firstLine="284"/>
    </w:pPr>
  </w:style>
  <w:style w:type="character" w:styleId="Hipervnculo">
    <w:name w:val="Hyperlink"/>
    <w:basedOn w:val="Fuentedeprrafopredeter"/>
    <w:uiPriority w:val="99"/>
    <w:unhideWhenUsed/>
    <w:rsid w:val="000C1553"/>
    <w:rPr>
      <w:color w:val="0000FF" w:themeColor="hyperlink"/>
      <w:u w:val="single"/>
    </w:rPr>
  </w:style>
  <w:style w:type="character" w:styleId="Refdecomentario">
    <w:name w:val="annotation reference"/>
    <w:basedOn w:val="Fuentedeprrafopredeter"/>
    <w:uiPriority w:val="99"/>
    <w:semiHidden/>
    <w:unhideWhenUsed/>
    <w:rsid w:val="00B45C97"/>
    <w:rPr>
      <w:sz w:val="16"/>
      <w:szCs w:val="16"/>
    </w:rPr>
  </w:style>
  <w:style w:type="paragraph" w:styleId="Textocomentario">
    <w:name w:val="annotation text"/>
    <w:basedOn w:val="Normal"/>
    <w:link w:val="TextocomentarioCar"/>
    <w:uiPriority w:val="99"/>
    <w:unhideWhenUsed/>
    <w:rsid w:val="00B45C97"/>
    <w:pPr>
      <w:spacing w:line="240" w:lineRule="auto"/>
    </w:pPr>
    <w:rPr>
      <w:sz w:val="20"/>
      <w:szCs w:val="20"/>
    </w:rPr>
  </w:style>
  <w:style w:type="character" w:customStyle="1" w:styleId="TextocomentarioCar">
    <w:name w:val="Texto comentario Car"/>
    <w:basedOn w:val="Fuentedeprrafopredeter"/>
    <w:link w:val="Textocomentario"/>
    <w:uiPriority w:val="99"/>
    <w:rsid w:val="00B45C97"/>
    <w:rPr>
      <w:sz w:val="20"/>
      <w:szCs w:val="20"/>
    </w:rPr>
  </w:style>
  <w:style w:type="paragraph" w:styleId="Asuntodelcomentario">
    <w:name w:val="annotation subject"/>
    <w:basedOn w:val="Textocomentario"/>
    <w:next w:val="Textocomentario"/>
    <w:link w:val="AsuntodelcomentarioCar"/>
    <w:uiPriority w:val="99"/>
    <w:semiHidden/>
    <w:unhideWhenUsed/>
    <w:rsid w:val="00B45C97"/>
    <w:rPr>
      <w:b/>
      <w:bCs/>
    </w:rPr>
  </w:style>
  <w:style w:type="character" w:customStyle="1" w:styleId="AsuntodelcomentarioCar">
    <w:name w:val="Asunto del comentario Car"/>
    <w:basedOn w:val="TextocomentarioCar"/>
    <w:link w:val="Asuntodelcomentario"/>
    <w:uiPriority w:val="99"/>
    <w:semiHidden/>
    <w:rsid w:val="00B45C97"/>
    <w:rPr>
      <w:b/>
      <w:bCs/>
      <w:sz w:val="20"/>
      <w:szCs w:val="20"/>
    </w:rPr>
  </w:style>
  <w:style w:type="paragraph" w:styleId="Revisin">
    <w:name w:val="Revision"/>
    <w:hidden/>
    <w:uiPriority w:val="99"/>
    <w:semiHidden/>
    <w:rsid w:val="00D1754B"/>
    <w:pPr>
      <w:spacing w:after="0" w:line="240" w:lineRule="auto"/>
    </w:pPr>
  </w:style>
  <w:style w:type="paragraph" w:customStyle="1" w:styleId="textocontenidos">
    <w:name w:val="texto_contenidos"/>
    <w:basedOn w:val="Normal"/>
    <w:rsid w:val="00F0582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8284F"/>
    <w:pPr>
      <w:ind w:left="720"/>
      <w:contextualSpacing/>
    </w:pPr>
  </w:style>
  <w:style w:type="paragraph" w:styleId="Textonotapie">
    <w:name w:val="footnote text"/>
    <w:basedOn w:val="Normal"/>
    <w:link w:val="TextonotapieCar"/>
    <w:uiPriority w:val="99"/>
    <w:semiHidden/>
    <w:unhideWhenUsed/>
    <w:rsid w:val="00E469B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69B3"/>
    <w:rPr>
      <w:sz w:val="20"/>
      <w:szCs w:val="20"/>
    </w:rPr>
  </w:style>
  <w:style w:type="character" w:styleId="Refdenotaalpie">
    <w:name w:val="footnote reference"/>
    <w:basedOn w:val="Fuentedeprrafopredeter"/>
    <w:uiPriority w:val="99"/>
    <w:semiHidden/>
    <w:unhideWhenUsed/>
    <w:rsid w:val="00E469B3"/>
    <w:rPr>
      <w:vertAlign w:val="superscript"/>
    </w:rPr>
  </w:style>
  <w:style w:type="table" w:styleId="Tablaconcuadrcula">
    <w:name w:val="Table Grid"/>
    <w:basedOn w:val="Tablanormal"/>
    <w:uiPriority w:val="39"/>
    <w:rsid w:val="00A73F1C"/>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0C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tyle-override-1">
    <w:name w:val="no-style-override-1"/>
    <w:basedOn w:val="Fuentedeprrafopredeter"/>
    <w:rsid w:val="005E1D8F"/>
  </w:style>
  <w:style w:type="paragraph" w:customStyle="1" w:styleId="Default">
    <w:name w:val="Default"/>
    <w:rsid w:val="009C2996"/>
    <w:pPr>
      <w:autoSpaceDE w:val="0"/>
      <w:autoSpaceDN w:val="0"/>
      <w:adjustRightInd w:val="0"/>
      <w:spacing w:after="0" w:line="240" w:lineRule="auto"/>
    </w:pPr>
    <w:rPr>
      <w:rFonts w:ascii="Arial" w:hAnsi="Arial" w:cs="Arial"/>
      <w:color w:val="000000"/>
      <w:sz w:val="24"/>
      <w:szCs w:val="24"/>
    </w:rPr>
  </w:style>
  <w:style w:type="character" w:customStyle="1" w:styleId="UnresolvedMention">
    <w:name w:val="Unresolved Mention"/>
    <w:basedOn w:val="Fuentedeprrafopredeter"/>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055525">
      <w:bodyDiv w:val="1"/>
      <w:marLeft w:val="0"/>
      <w:marRight w:val="0"/>
      <w:marTop w:val="0"/>
      <w:marBottom w:val="0"/>
      <w:divBdr>
        <w:top w:val="none" w:sz="0" w:space="0" w:color="auto"/>
        <w:left w:val="none" w:sz="0" w:space="0" w:color="auto"/>
        <w:bottom w:val="none" w:sz="0" w:space="0" w:color="auto"/>
        <w:right w:val="none" w:sz="0" w:space="0" w:color="auto"/>
      </w:divBdr>
    </w:div>
    <w:div w:id="196958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ecorfan.org/handbooks/Ciencias-ECOH-T_I/Handbook_Ciencias_Sociales_Economia_y_Humanidades_T1_V1_187_196.pdf" TargetMode="External"/><Relationship Id="rId1" Type="http://schemas.openxmlformats.org/officeDocument/2006/relationships/hyperlink" Target="https://cdn.www.gob.pe/uploads/document/file/1756179/Policy%20Brief.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ob.pe/serfor"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b.pe/serfor" TargetMode="External"/><Relationship Id="rId17" Type="http://schemas.openxmlformats.org/officeDocument/2006/relationships/footer" Target="footer1.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www.gob.pe/serfor" TargetMode="External"/><Relationship Id="rId20" Type="http://schemas.openxmlformats.org/officeDocument/2006/relationships/hyperlink" Target="http://www2.congreso.gob.pe/sicr/cendocbib/con2_uibd.nsf/67DAE9FB43F0233205257853006501EC/$FILE/Ley_2786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pe/serfor"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gob.pe/serfor"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bdpi.cultura.gob.pe/sites/default/files/informacion%20por%20region/Ley%20N%C2%B0%2022175.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gob.pe/serfor"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6F751-5C7D-4438-A2C4-18302C64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52</Pages>
  <Words>19609</Words>
  <Characters>111776</Characters>
  <Application>Microsoft Office Word</Application>
  <DocSecurity>0</DocSecurity>
  <Lines>931</Lines>
  <Paragraphs>262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Cruz</dc:creator>
  <cp:lastModifiedBy>Litz Tello Flores</cp:lastModifiedBy>
  <cp:revision>8</cp:revision>
  <cp:lastPrinted>2022-06-16T19:29:00Z</cp:lastPrinted>
  <dcterms:created xsi:type="dcterms:W3CDTF">2022-08-05T00:01:00Z</dcterms:created>
  <dcterms:modified xsi:type="dcterms:W3CDTF">2022-08-19T19:46:00Z</dcterms:modified>
</cp:coreProperties>
</file>